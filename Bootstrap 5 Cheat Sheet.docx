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7833063"/>
        <w:docPartObj>
          <w:docPartGallery w:val="Cover Pages"/>
          <w:docPartUnique/>
        </w:docPartObj>
      </w:sdtPr>
      <w:sdtContent>
        <w:p w:rsidR="00E715C5" w:rsidRDefault="00E715C5">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08-27T00:00:00Z">
                                      <w:dateFormat w:val="yyyy"/>
                                      <w:lid w:val="en-US"/>
                                      <w:storeMappedDataAs w:val="dateTime"/>
                                      <w:calendar w:val="gregorian"/>
                                    </w:date>
                                  </w:sdtPr>
                                  <w:sdtContent>
                                    <w:p w:rsidR="007F1A27" w:rsidRDefault="007F1A27">
                                      <w:pPr>
                                        <w:pStyle w:val="NoSpacing"/>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7F1A27" w:rsidRDefault="007F1A27">
                                      <w:pPr>
                                        <w:pStyle w:val="NoSpacing"/>
                                        <w:spacing w:line="360" w:lineRule="auto"/>
                                        <w:rPr>
                                          <w:color w:val="FFFFFF" w:themeColor="background1"/>
                                        </w:rPr>
                                      </w:pPr>
                                      <w:r>
                                        <w:rPr>
                                          <w:color w:val="FFFFFF" w:themeColor="background1"/>
                                        </w:rPr>
                                        <w:t>MUKIBUL MINHAZ</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7F1A27" w:rsidRDefault="007F1A27">
                                      <w:pPr>
                                        <w:pStyle w:val="NoSpacing"/>
                                        <w:spacing w:line="360" w:lineRule="auto"/>
                                        <w:rPr>
                                          <w:color w:val="FFFFFF" w:themeColor="background1"/>
                                        </w:rPr>
                                      </w:pPr>
                                      <w:r>
                                        <w:rPr>
                                          <w:color w:val="FFFFFF" w:themeColor="background1"/>
                                        </w:rPr>
                                        <w:t>MINHAZ SOLUTIONS</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8-27T00:00:00Z">
                                      <w:dateFormat w:val="M/d/yyyy"/>
                                      <w:lid w:val="en-US"/>
                                      <w:storeMappedDataAs w:val="dateTime"/>
                                      <w:calendar w:val="gregorian"/>
                                    </w:date>
                                  </w:sdtPr>
                                  <w:sdtContent>
                                    <w:p w:rsidR="007F1A27" w:rsidRDefault="007F1A27">
                                      <w:pPr>
                                        <w:pStyle w:val="NoSpacing"/>
                                        <w:spacing w:line="360" w:lineRule="auto"/>
                                        <w:rPr>
                                          <w:color w:val="FFFFFF" w:themeColor="background1"/>
                                        </w:rPr>
                                      </w:pPr>
                                      <w:r>
                                        <w:rPr>
                                          <w:color w:val="FFFFFF" w:themeColor="background1"/>
                                        </w:rPr>
                                        <w:t>8/27/2023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08-27T00:00:00Z">
                                <w:dateFormat w:val="yyyy"/>
                                <w:lid w:val="en-US"/>
                                <w:storeMappedDataAs w:val="dateTime"/>
                                <w:calendar w:val="gregorian"/>
                              </w:date>
                            </w:sdtPr>
                            <w:sdtContent>
                              <w:p w:rsidR="007F1A27" w:rsidRDefault="007F1A27">
                                <w:pPr>
                                  <w:pStyle w:val="NoSpacing"/>
                                  <w:rPr>
                                    <w:color w:val="FFFFFF" w:themeColor="background1"/>
                                    <w:sz w:val="96"/>
                                    <w:szCs w:val="96"/>
                                  </w:rPr>
                                </w:pPr>
                                <w:r>
                                  <w:rPr>
                                    <w:color w:val="FFFFFF" w:themeColor="background1"/>
                                    <w:sz w:val="96"/>
                                    <w:szCs w:val="96"/>
                                  </w:rPr>
                                  <w:t>2023</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7F1A27" w:rsidRDefault="007F1A27">
                                <w:pPr>
                                  <w:pStyle w:val="NoSpacing"/>
                                  <w:spacing w:line="360" w:lineRule="auto"/>
                                  <w:rPr>
                                    <w:color w:val="FFFFFF" w:themeColor="background1"/>
                                  </w:rPr>
                                </w:pPr>
                                <w:r>
                                  <w:rPr>
                                    <w:color w:val="FFFFFF" w:themeColor="background1"/>
                                  </w:rPr>
                                  <w:t>MUKIBUL MINHAZ</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7F1A27" w:rsidRDefault="007F1A27">
                                <w:pPr>
                                  <w:pStyle w:val="NoSpacing"/>
                                  <w:spacing w:line="360" w:lineRule="auto"/>
                                  <w:rPr>
                                    <w:color w:val="FFFFFF" w:themeColor="background1"/>
                                  </w:rPr>
                                </w:pPr>
                                <w:r>
                                  <w:rPr>
                                    <w:color w:val="FFFFFF" w:themeColor="background1"/>
                                  </w:rPr>
                                  <w:t>MINHAZ SOLUTIONS</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8-27T00:00:00Z">
                                <w:dateFormat w:val="M/d/yyyy"/>
                                <w:lid w:val="en-US"/>
                                <w:storeMappedDataAs w:val="dateTime"/>
                                <w:calendar w:val="gregorian"/>
                              </w:date>
                            </w:sdtPr>
                            <w:sdtContent>
                              <w:p w:rsidR="007F1A27" w:rsidRDefault="007F1A27">
                                <w:pPr>
                                  <w:pStyle w:val="NoSpacing"/>
                                  <w:spacing w:line="360" w:lineRule="auto"/>
                                  <w:rPr>
                                    <w:color w:val="FFFFFF" w:themeColor="background1"/>
                                  </w:rPr>
                                </w:pPr>
                                <w:r>
                                  <w:rPr>
                                    <w:color w:val="FFFFFF" w:themeColor="background1"/>
                                  </w:rPr>
                                  <w:t>8/27/2023</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7F1A27" w:rsidRDefault="007F1A27">
                                    <w:pPr>
                                      <w:pStyle w:val="NoSpacing"/>
                                      <w:jc w:val="right"/>
                                      <w:rPr>
                                        <w:color w:val="FFFFFF" w:themeColor="background1"/>
                                        <w:sz w:val="72"/>
                                        <w:szCs w:val="72"/>
                                      </w:rPr>
                                    </w:pPr>
                                    <w:r>
                                      <w:rPr>
                                        <w:color w:val="FFFFFF" w:themeColor="background1"/>
                                        <w:sz w:val="72"/>
                                        <w:szCs w:val="72"/>
                                      </w:rPr>
                                      <w:t>[BOOTSTRAP 5 CHEAT SHEET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7F1A27" w:rsidRDefault="007F1A27">
                              <w:pPr>
                                <w:pStyle w:val="NoSpacing"/>
                                <w:jc w:val="right"/>
                                <w:rPr>
                                  <w:color w:val="FFFFFF" w:themeColor="background1"/>
                                  <w:sz w:val="72"/>
                                  <w:szCs w:val="72"/>
                                </w:rPr>
                              </w:pPr>
                              <w:r>
                                <w:rPr>
                                  <w:color w:val="FFFFFF" w:themeColor="background1"/>
                                  <w:sz w:val="72"/>
                                  <w:szCs w:val="72"/>
                                </w:rPr>
                                <w:t>[BOOTSTRAP 5 CHEAT SHEET</w:t>
                              </w:r>
                            </w:p>
                          </w:sdtContent>
                        </w:sdt>
                      </w:txbxContent>
                    </v:textbox>
                    <w10:wrap anchorx="page" anchory="page"/>
                  </v:rect>
                </w:pict>
              </mc:Fallback>
            </mc:AlternateContent>
          </w:r>
        </w:p>
        <w:p w:rsidR="00124D30" w:rsidRDefault="00E715C5" w:rsidP="00124D30">
          <w:r>
            <w:rPr>
              <w:noProof/>
            </w:rPr>
            <w:drawing>
              <wp:anchor distT="0" distB="0" distL="114300" distR="114300" simplePos="0" relativeHeight="251660288" behindDoc="0" locked="0" layoutInCell="0" allowOverlap="1">
                <wp:simplePos x="0" y="0"/>
                <wp:positionH relativeFrom="page">
                  <wp:posOffset>2190750</wp:posOffset>
                </wp:positionH>
                <wp:positionV relativeFrom="page">
                  <wp:posOffset>3638237</wp:posOffset>
                </wp:positionV>
                <wp:extent cx="5577840" cy="2788920"/>
                <wp:effectExtent l="0" t="0" r="381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2788920"/>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rsidR="00124D30" w:rsidRDefault="00124D30" w:rsidP="00124D30">
      <w:pPr>
        <w:pStyle w:val="Heading1"/>
        <w:jc w:val="center"/>
      </w:pPr>
      <w:bookmarkStart w:id="0" w:name="_Toc144064562"/>
      <w:r>
        <w:t>Table of Contents</w:t>
      </w:r>
      <w:bookmarkEnd w:id="0"/>
    </w:p>
    <w:sdt>
      <w:sdtPr>
        <w:id w:val="47672790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F1A27" w:rsidRDefault="007F1A27">
          <w:pPr>
            <w:pStyle w:val="TOCHeading"/>
          </w:pPr>
          <w:r>
            <w:t>Table of Contents</w:t>
          </w:r>
        </w:p>
        <w:p w:rsidR="007F1A27" w:rsidRDefault="007F1A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4064562" w:history="1">
            <w:r w:rsidRPr="001670DE">
              <w:rPr>
                <w:rStyle w:val="Hyperlink"/>
                <w:noProof/>
              </w:rPr>
              <w:t>Table of Contents</w:t>
            </w:r>
            <w:r>
              <w:rPr>
                <w:noProof/>
                <w:webHidden/>
              </w:rPr>
              <w:tab/>
            </w:r>
            <w:r>
              <w:rPr>
                <w:noProof/>
                <w:webHidden/>
              </w:rPr>
              <w:fldChar w:fldCharType="begin"/>
            </w:r>
            <w:r>
              <w:rPr>
                <w:noProof/>
                <w:webHidden/>
              </w:rPr>
              <w:instrText xml:space="preserve"> PAGEREF _Toc144064562 \h </w:instrText>
            </w:r>
            <w:r>
              <w:rPr>
                <w:noProof/>
                <w:webHidden/>
              </w:rPr>
            </w:r>
            <w:r>
              <w:rPr>
                <w:noProof/>
                <w:webHidden/>
              </w:rPr>
              <w:fldChar w:fldCharType="separate"/>
            </w:r>
            <w:r w:rsidR="00DF1D5D">
              <w:rPr>
                <w:noProof/>
                <w:webHidden/>
              </w:rPr>
              <w:t>1</w:t>
            </w:r>
            <w:r>
              <w:rPr>
                <w:noProof/>
                <w:webHidden/>
              </w:rPr>
              <w:fldChar w:fldCharType="end"/>
            </w:r>
          </w:hyperlink>
        </w:p>
        <w:p w:rsidR="007F1A27" w:rsidRDefault="007F1A27">
          <w:pPr>
            <w:pStyle w:val="TOC1"/>
            <w:tabs>
              <w:tab w:val="right" w:leader="dot" w:pos="9350"/>
            </w:tabs>
            <w:rPr>
              <w:rFonts w:eastAsiaTheme="minorEastAsia"/>
              <w:noProof/>
            </w:rPr>
          </w:pPr>
          <w:hyperlink w:anchor="_Typography" w:history="1">
            <w:r w:rsidRPr="001670DE">
              <w:rPr>
                <w:rStyle w:val="Hyperlink"/>
                <w:noProof/>
              </w:rPr>
              <w:t>Typograp</w:t>
            </w:r>
            <w:r w:rsidRPr="001670DE">
              <w:rPr>
                <w:rStyle w:val="Hyperlink"/>
                <w:noProof/>
              </w:rPr>
              <w:t>h</w:t>
            </w:r>
            <w:r w:rsidRPr="001670DE">
              <w:rPr>
                <w:rStyle w:val="Hyperlink"/>
                <w:noProof/>
              </w:rPr>
              <w:t>y</w:t>
            </w:r>
            <w:r>
              <w:rPr>
                <w:noProof/>
                <w:webHidden/>
              </w:rPr>
              <w:tab/>
            </w:r>
            <w:r>
              <w:rPr>
                <w:noProof/>
                <w:webHidden/>
              </w:rPr>
              <w:fldChar w:fldCharType="begin"/>
            </w:r>
            <w:r>
              <w:rPr>
                <w:noProof/>
                <w:webHidden/>
              </w:rPr>
              <w:instrText xml:space="preserve"> PAGEREF _Toc144064563 \h </w:instrText>
            </w:r>
            <w:r>
              <w:rPr>
                <w:noProof/>
                <w:webHidden/>
              </w:rPr>
            </w:r>
            <w:r>
              <w:rPr>
                <w:noProof/>
                <w:webHidden/>
              </w:rPr>
              <w:fldChar w:fldCharType="separate"/>
            </w:r>
            <w:r w:rsidR="00DF1D5D">
              <w:rPr>
                <w:noProof/>
                <w:webHidden/>
              </w:rPr>
              <w:t>17</w:t>
            </w:r>
            <w:r>
              <w:rPr>
                <w:noProof/>
                <w:webHidden/>
              </w:rPr>
              <w:fldChar w:fldCharType="end"/>
            </w:r>
          </w:hyperlink>
        </w:p>
        <w:p w:rsidR="007F1A27" w:rsidRDefault="007F1A27">
          <w:pPr>
            <w:pStyle w:val="TOC2"/>
            <w:tabs>
              <w:tab w:val="right" w:leader="dot" w:pos="9350"/>
            </w:tabs>
            <w:rPr>
              <w:rFonts w:eastAsiaTheme="minorEastAsia"/>
              <w:noProof/>
            </w:rPr>
          </w:pPr>
          <w:hyperlink w:anchor="_Toc144064564" w:history="1">
            <w:r w:rsidRPr="001670DE">
              <w:rPr>
                <w:rStyle w:val="Hyperlink"/>
                <w:noProof/>
              </w:rPr>
              <w:t>Global settings</w:t>
            </w:r>
            <w:r>
              <w:rPr>
                <w:noProof/>
                <w:webHidden/>
              </w:rPr>
              <w:tab/>
            </w:r>
            <w:r>
              <w:rPr>
                <w:noProof/>
                <w:webHidden/>
              </w:rPr>
              <w:fldChar w:fldCharType="begin"/>
            </w:r>
            <w:r>
              <w:rPr>
                <w:noProof/>
                <w:webHidden/>
              </w:rPr>
              <w:instrText xml:space="preserve"> PAGEREF _Toc144064564 \h </w:instrText>
            </w:r>
            <w:r>
              <w:rPr>
                <w:noProof/>
                <w:webHidden/>
              </w:rPr>
            </w:r>
            <w:r>
              <w:rPr>
                <w:noProof/>
                <w:webHidden/>
              </w:rPr>
              <w:fldChar w:fldCharType="separate"/>
            </w:r>
            <w:r w:rsidR="00DF1D5D">
              <w:rPr>
                <w:noProof/>
                <w:webHidden/>
              </w:rPr>
              <w:t>17</w:t>
            </w:r>
            <w:r>
              <w:rPr>
                <w:noProof/>
                <w:webHidden/>
              </w:rPr>
              <w:fldChar w:fldCharType="end"/>
            </w:r>
          </w:hyperlink>
        </w:p>
        <w:p w:rsidR="007F1A27" w:rsidRDefault="007F1A27">
          <w:pPr>
            <w:pStyle w:val="TOC2"/>
            <w:tabs>
              <w:tab w:val="right" w:leader="dot" w:pos="9350"/>
            </w:tabs>
            <w:rPr>
              <w:rFonts w:eastAsiaTheme="minorEastAsia"/>
              <w:noProof/>
            </w:rPr>
          </w:pPr>
          <w:hyperlink w:anchor="_Toc144064565" w:history="1">
            <w:r w:rsidRPr="001670DE">
              <w:rPr>
                <w:rStyle w:val="Hyperlink"/>
                <w:noProof/>
              </w:rPr>
              <w:t>Headings</w:t>
            </w:r>
            <w:r>
              <w:rPr>
                <w:noProof/>
                <w:webHidden/>
              </w:rPr>
              <w:tab/>
            </w:r>
            <w:r>
              <w:rPr>
                <w:noProof/>
                <w:webHidden/>
              </w:rPr>
              <w:fldChar w:fldCharType="begin"/>
            </w:r>
            <w:r>
              <w:rPr>
                <w:noProof/>
                <w:webHidden/>
              </w:rPr>
              <w:instrText xml:space="preserve"> PAGEREF _Toc144064565 \h </w:instrText>
            </w:r>
            <w:r>
              <w:rPr>
                <w:noProof/>
                <w:webHidden/>
              </w:rPr>
            </w:r>
            <w:r>
              <w:rPr>
                <w:noProof/>
                <w:webHidden/>
              </w:rPr>
              <w:fldChar w:fldCharType="separate"/>
            </w:r>
            <w:r w:rsidR="00DF1D5D">
              <w:rPr>
                <w:noProof/>
                <w:webHidden/>
              </w:rPr>
              <w:t>17</w:t>
            </w:r>
            <w:r>
              <w:rPr>
                <w:noProof/>
                <w:webHidden/>
              </w:rPr>
              <w:fldChar w:fldCharType="end"/>
            </w:r>
          </w:hyperlink>
        </w:p>
        <w:p w:rsidR="007F1A27" w:rsidRDefault="007F1A27">
          <w:pPr>
            <w:pStyle w:val="TOC3"/>
            <w:tabs>
              <w:tab w:val="right" w:leader="dot" w:pos="9350"/>
            </w:tabs>
            <w:rPr>
              <w:rFonts w:eastAsiaTheme="minorEastAsia"/>
              <w:noProof/>
            </w:rPr>
          </w:pPr>
          <w:hyperlink w:anchor="_Toc144064566" w:history="1">
            <w:r w:rsidRPr="001670DE">
              <w:rPr>
                <w:rStyle w:val="Hyperlink"/>
                <w:noProof/>
              </w:rPr>
              <w:t>Customizing headings</w:t>
            </w:r>
            <w:r>
              <w:rPr>
                <w:noProof/>
                <w:webHidden/>
              </w:rPr>
              <w:tab/>
            </w:r>
            <w:r>
              <w:rPr>
                <w:noProof/>
                <w:webHidden/>
              </w:rPr>
              <w:fldChar w:fldCharType="begin"/>
            </w:r>
            <w:r>
              <w:rPr>
                <w:noProof/>
                <w:webHidden/>
              </w:rPr>
              <w:instrText xml:space="preserve"> PAGEREF _Toc144064566 \h </w:instrText>
            </w:r>
            <w:r>
              <w:rPr>
                <w:noProof/>
                <w:webHidden/>
              </w:rPr>
            </w:r>
            <w:r>
              <w:rPr>
                <w:noProof/>
                <w:webHidden/>
              </w:rPr>
              <w:fldChar w:fldCharType="separate"/>
            </w:r>
            <w:r w:rsidR="00DF1D5D">
              <w:rPr>
                <w:noProof/>
                <w:webHidden/>
              </w:rPr>
              <w:t>18</w:t>
            </w:r>
            <w:r>
              <w:rPr>
                <w:noProof/>
                <w:webHidden/>
              </w:rPr>
              <w:fldChar w:fldCharType="end"/>
            </w:r>
          </w:hyperlink>
        </w:p>
        <w:p w:rsidR="007F1A27" w:rsidRDefault="007F1A27">
          <w:pPr>
            <w:pStyle w:val="TOC3"/>
            <w:tabs>
              <w:tab w:val="right" w:leader="dot" w:pos="9350"/>
            </w:tabs>
            <w:rPr>
              <w:rFonts w:eastAsiaTheme="minorEastAsia"/>
              <w:noProof/>
            </w:rPr>
          </w:pPr>
          <w:hyperlink w:anchor="_Toc144064567" w:history="1">
            <w:r w:rsidRPr="001670DE">
              <w:rPr>
                <w:rStyle w:val="Hyperlink"/>
                <w:noProof/>
              </w:rPr>
              <w:t>Fancy display heading With faded secondary text</w:t>
            </w:r>
            <w:r>
              <w:rPr>
                <w:noProof/>
                <w:webHidden/>
              </w:rPr>
              <w:tab/>
            </w:r>
            <w:r>
              <w:rPr>
                <w:noProof/>
                <w:webHidden/>
              </w:rPr>
              <w:fldChar w:fldCharType="begin"/>
            </w:r>
            <w:r>
              <w:rPr>
                <w:noProof/>
                <w:webHidden/>
              </w:rPr>
              <w:instrText xml:space="preserve"> PAGEREF _Toc144064567 \h </w:instrText>
            </w:r>
            <w:r>
              <w:rPr>
                <w:noProof/>
                <w:webHidden/>
              </w:rPr>
            </w:r>
            <w:r>
              <w:rPr>
                <w:noProof/>
                <w:webHidden/>
              </w:rPr>
              <w:fldChar w:fldCharType="separate"/>
            </w:r>
            <w:r w:rsidR="00DF1D5D">
              <w:rPr>
                <w:noProof/>
                <w:webHidden/>
              </w:rPr>
              <w:t>18</w:t>
            </w:r>
            <w:r>
              <w:rPr>
                <w:noProof/>
                <w:webHidden/>
              </w:rPr>
              <w:fldChar w:fldCharType="end"/>
            </w:r>
          </w:hyperlink>
        </w:p>
        <w:p w:rsidR="007F1A27" w:rsidRDefault="007F1A27">
          <w:pPr>
            <w:pStyle w:val="TOC3"/>
            <w:tabs>
              <w:tab w:val="right" w:leader="dot" w:pos="9350"/>
            </w:tabs>
            <w:rPr>
              <w:rFonts w:eastAsiaTheme="minorEastAsia"/>
              <w:noProof/>
            </w:rPr>
          </w:pPr>
          <w:hyperlink w:anchor="_Toc144064568" w:history="1">
            <w:r w:rsidRPr="001670DE">
              <w:rPr>
                <w:rStyle w:val="Hyperlink"/>
                <w:noProof/>
              </w:rPr>
              <w:t>Display headings</w:t>
            </w:r>
            <w:r>
              <w:rPr>
                <w:noProof/>
                <w:webHidden/>
              </w:rPr>
              <w:tab/>
            </w:r>
            <w:r>
              <w:rPr>
                <w:noProof/>
                <w:webHidden/>
              </w:rPr>
              <w:fldChar w:fldCharType="begin"/>
            </w:r>
            <w:r>
              <w:rPr>
                <w:noProof/>
                <w:webHidden/>
              </w:rPr>
              <w:instrText xml:space="preserve"> PAGEREF _Toc144064568 \h </w:instrText>
            </w:r>
            <w:r>
              <w:rPr>
                <w:noProof/>
                <w:webHidden/>
              </w:rPr>
            </w:r>
            <w:r>
              <w:rPr>
                <w:noProof/>
                <w:webHidden/>
              </w:rPr>
              <w:fldChar w:fldCharType="separate"/>
            </w:r>
            <w:r w:rsidR="00DF1D5D">
              <w:rPr>
                <w:noProof/>
                <w:webHidden/>
              </w:rPr>
              <w:t>18</w:t>
            </w:r>
            <w:r>
              <w:rPr>
                <w:noProof/>
                <w:webHidden/>
              </w:rPr>
              <w:fldChar w:fldCharType="end"/>
            </w:r>
          </w:hyperlink>
        </w:p>
        <w:p w:rsidR="007F1A27" w:rsidRDefault="007F1A27">
          <w:pPr>
            <w:pStyle w:val="TOC2"/>
            <w:tabs>
              <w:tab w:val="right" w:leader="dot" w:pos="9350"/>
            </w:tabs>
            <w:rPr>
              <w:rFonts w:eastAsiaTheme="minorEastAsia"/>
              <w:noProof/>
            </w:rPr>
          </w:pPr>
          <w:hyperlink w:anchor="_Toc144064569" w:history="1">
            <w:r w:rsidRPr="001670DE">
              <w:rPr>
                <w:rStyle w:val="Hyperlink"/>
                <w:noProof/>
              </w:rPr>
              <w:t>Lead</w:t>
            </w:r>
            <w:r>
              <w:rPr>
                <w:noProof/>
                <w:webHidden/>
              </w:rPr>
              <w:tab/>
            </w:r>
            <w:r>
              <w:rPr>
                <w:noProof/>
                <w:webHidden/>
              </w:rPr>
              <w:fldChar w:fldCharType="begin"/>
            </w:r>
            <w:r>
              <w:rPr>
                <w:noProof/>
                <w:webHidden/>
              </w:rPr>
              <w:instrText xml:space="preserve"> PAGEREF _Toc144064569 \h </w:instrText>
            </w:r>
            <w:r>
              <w:rPr>
                <w:noProof/>
                <w:webHidden/>
              </w:rPr>
            </w:r>
            <w:r>
              <w:rPr>
                <w:noProof/>
                <w:webHidden/>
              </w:rPr>
              <w:fldChar w:fldCharType="separate"/>
            </w:r>
            <w:r w:rsidR="00DF1D5D">
              <w:rPr>
                <w:noProof/>
                <w:webHidden/>
              </w:rPr>
              <w:t>19</w:t>
            </w:r>
            <w:r>
              <w:rPr>
                <w:noProof/>
                <w:webHidden/>
              </w:rPr>
              <w:fldChar w:fldCharType="end"/>
            </w:r>
          </w:hyperlink>
        </w:p>
        <w:p w:rsidR="007F1A27" w:rsidRDefault="007F1A27">
          <w:pPr>
            <w:pStyle w:val="TOC3"/>
            <w:tabs>
              <w:tab w:val="right" w:leader="dot" w:pos="9350"/>
            </w:tabs>
            <w:rPr>
              <w:rFonts w:eastAsiaTheme="minorEastAsia"/>
              <w:noProof/>
            </w:rPr>
          </w:pPr>
          <w:hyperlink w:anchor="_Toc144064570" w:history="1">
            <w:r w:rsidRPr="001670DE">
              <w:rPr>
                <w:rStyle w:val="Hyperlink"/>
                <w:noProof/>
              </w:rPr>
              <w:t>Inline text elements</w:t>
            </w:r>
            <w:r>
              <w:rPr>
                <w:noProof/>
                <w:webHidden/>
              </w:rPr>
              <w:tab/>
            </w:r>
            <w:r>
              <w:rPr>
                <w:noProof/>
                <w:webHidden/>
              </w:rPr>
              <w:fldChar w:fldCharType="begin"/>
            </w:r>
            <w:r>
              <w:rPr>
                <w:noProof/>
                <w:webHidden/>
              </w:rPr>
              <w:instrText xml:space="preserve"> PAGEREF _Toc144064570 \h </w:instrText>
            </w:r>
            <w:r>
              <w:rPr>
                <w:noProof/>
                <w:webHidden/>
              </w:rPr>
            </w:r>
            <w:r>
              <w:rPr>
                <w:noProof/>
                <w:webHidden/>
              </w:rPr>
              <w:fldChar w:fldCharType="separate"/>
            </w:r>
            <w:r w:rsidR="00DF1D5D">
              <w:rPr>
                <w:noProof/>
                <w:webHidden/>
              </w:rPr>
              <w:t>19</w:t>
            </w:r>
            <w:r>
              <w:rPr>
                <w:noProof/>
                <w:webHidden/>
              </w:rPr>
              <w:fldChar w:fldCharType="end"/>
            </w:r>
          </w:hyperlink>
        </w:p>
        <w:p w:rsidR="007F1A27" w:rsidRDefault="007F1A27">
          <w:pPr>
            <w:pStyle w:val="TOC2"/>
            <w:tabs>
              <w:tab w:val="right" w:leader="dot" w:pos="9350"/>
            </w:tabs>
            <w:rPr>
              <w:rFonts w:eastAsiaTheme="minorEastAsia"/>
              <w:noProof/>
            </w:rPr>
          </w:pPr>
          <w:hyperlink w:anchor="_Toc144064571" w:history="1">
            <w:r w:rsidRPr="001670DE">
              <w:rPr>
                <w:rStyle w:val="Hyperlink"/>
                <w:noProof/>
              </w:rPr>
              <w:t>Text utilities</w:t>
            </w:r>
            <w:r>
              <w:rPr>
                <w:noProof/>
                <w:webHidden/>
              </w:rPr>
              <w:tab/>
            </w:r>
            <w:r>
              <w:rPr>
                <w:noProof/>
                <w:webHidden/>
              </w:rPr>
              <w:fldChar w:fldCharType="begin"/>
            </w:r>
            <w:r>
              <w:rPr>
                <w:noProof/>
                <w:webHidden/>
              </w:rPr>
              <w:instrText xml:space="preserve"> PAGEREF _Toc144064571 \h </w:instrText>
            </w:r>
            <w:r>
              <w:rPr>
                <w:noProof/>
                <w:webHidden/>
              </w:rPr>
            </w:r>
            <w:r>
              <w:rPr>
                <w:noProof/>
                <w:webHidden/>
              </w:rPr>
              <w:fldChar w:fldCharType="separate"/>
            </w:r>
            <w:r w:rsidR="00DF1D5D">
              <w:rPr>
                <w:noProof/>
                <w:webHidden/>
              </w:rPr>
              <w:t>20</w:t>
            </w:r>
            <w:r>
              <w:rPr>
                <w:noProof/>
                <w:webHidden/>
              </w:rPr>
              <w:fldChar w:fldCharType="end"/>
            </w:r>
          </w:hyperlink>
        </w:p>
        <w:p w:rsidR="007F1A27" w:rsidRDefault="007F1A27">
          <w:pPr>
            <w:pStyle w:val="TOC2"/>
            <w:tabs>
              <w:tab w:val="right" w:leader="dot" w:pos="9350"/>
            </w:tabs>
            <w:rPr>
              <w:rFonts w:eastAsiaTheme="minorEastAsia"/>
              <w:noProof/>
            </w:rPr>
          </w:pPr>
          <w:hyperlink w:anchor="_Toc144064572" w:history="1">
            <w:r w:rsidRPr="001670DE">
              <w:rPr>
                <w:rStyle w:val="Hyperlink"/>
                <w:noProof/>
              </w:rPr>
              <w:t>Abbreviations</w:t>
            </w:r>
            <w:r>
              <w:rPr>
                <w:noProof/>
                <w:webHidden/>
              </w:rPr>
              <w:tab/>
            </w:r>
            <w:r>
              <w:rPr>
                <w:noProof/>
                <w:webHidden/>
              </w:rPr>
              <w:fldChar w:fldCharType="begin"/>
            </w:r>
            <w:r>
              <w:rPr>
                <w:noProof/>
                <w:webHidden/>
              </w:rPr>
              <w:instrText xml:space="preserve"> PAGEREF _Toc144064572 \h </w:instrText>
            </w:r>
            <w:r>
              <w:rPr>
                <w:noProof/>
                <w:webHidden/>
              </w:rPr>
            </w:r>
            <w:r>
              <w:rPr>
                <w:noProof/>
                <w:webHidden/>
              </w:rPr>
              <w:fldChar w:fldCharType="separate"/>
            </w:r>
            <w:r w:rsidR="00DF1D5D">
              <w:rPr>
                <w:noProof/>
                <w:webHidden/>
              </w:rPr>
              <w:t>20</w:t>
            </w:r>
            <w:r>
              <w:rPr>
                <w:noProof/>
                <w:webHidden/>
              </w:rPr>
              <w:fldChar w:fldCharType="end"/>
            </w:r>
          </w:hyperlink>
        </w:p>
        <w:p w:rsidR="007F1A27" w:rsidRDefault="007F1A27">
          <w:pPr>
            <w:pStyle w:val="TOC2"/>
            <w:tabs>
              <w:tab w:val="right" w:leader="dot" w:pos="9350"/>
            </w:tabs>
            <w:rPr>
              <w:rFonts w:eastAsiaTheme="minorEastAsia"/>
              <w:noProof/>
            </w:rPr>
          </w:pPr>
          <w:hyperlink w:anchor="_Toc144064573" w:history="1">
            <w:r w:rsidRPr="001670DE">
              <w:rPr>
                <w:rStyle w:val="Hyperlink"/>
                <w:noProof/>
              </w:rPr>
              <w:t>Blockquotes</w:t>
            </w:r>
            <w:r>
              <w:rPr>
                <w:noProof/>
                <w:webHidden/>
              </w:rPr>
              <w:tab/>
            </w:r>
            <w:r>
              <w:rPr>
                <w:noProof/>
                <w:webHidden/>
              </w:rPr>
              <w:fldChar w:fldCharType="begin"/>
            </w:r>
            <w:r>
              <w:rPr>
                <w:noProof/>
                <w:webHidden/>
              </w:rPr>
              <w:instrText xml:space="preserve"> PAGEREF _Toc144064573 \h </w:instrText>
            </w:r>
            <w:r>
              <w:rPr>
                <w:noProof/>
                <w:webHidden/>
              </w:rPr>
            </w:r>
            <w:r>
              <w:rPr>
                <w:noProof/>
                <w:webHidden/>
              </w:rPr>
              <w:fldChar w:fldCharType="separate"/>
            </w:r>
            <w:r w:rsidR="00DF1D5D">
              <w:rPr>
                <w:noProof/>
                <w:webHidden/>
              </w:rPr>
              <w:t>21</w:t>
            </w:r>
            <w:r>
              <w:rPr>
                <w:noProof/>
                <w:webHidden/>
              </w:rPr>
              <w:fldChar w:fldCharType="end"/>
            </w:r>
          </w:hyperlink>
        </w:p>
        <w:p w:rsidR="007F1A27" w:rsidRDefault="007F1A27">
          <w:pPr>
            <w:pStyle w:val="TOC3"/>
            <w:tabs>
              <w:tab w:val="right" w:leader="dot" w:pos="9350"/>
            </w:tabs>
            <w:rPr>
              <w:rFonts w:eastAsiaTheme="minorEastAsia"/>
              <w:noProof/>
            </w:rPr>
          </w:pPr>
          <w:hyperlink w:anchor="_Toc144064574" w:history="1">
            <w:r w:rsidRPr="001670DE">
              <w:rPr>
                <w:rStyle w:val="Hyperlink"/>
                <w:noProof/>
              </w:rPr>
              <w:t>Naming a source</w:t>
            </w:r>
            <w:r>
              <w:rPr>
                <w:noProof/>
                <w:webHidden/>
              </w:rPr>
              <w:tab/>
            </w:r>
            <w:r>
              <w:rPr>
                <w:noProof/>
                <w:webHidden/>
              </w:rPr>
              <w:fldChar w:fldCharType="begin"/>
            </w:r>
            <w:r>
              <w:rPr>
                <w:noProof/>
                <w:webHidden/>
              </w:rPr>
              <w:instrText xml:space="preserve"> PAGEREF _Toc144064574 \h </w:instrText>
            </w:r>
            <w:r>
              <w:rPr>
                <w:noProof/>
                <w:webHidden/>
              </w:rPr>
            </w:r>
            <w:r>
              <w:rPr>
                <w:noProof/>
                <w:webHidden/>
              </w:rPr>
              <w:fldChar w:fldCharType="separate"/>
            </w:r>
            <w:r w:rsidR="00DF1D5D">
              <w:rPr>
                <w:noProof/>
                <w:webHidden/>
              </w:rPr>
              <w:t>21</w:t>
            </w:r>
            <w:r>
              <w:rPr>
                <w:noProof/>
                <w:webHidden/>
              </w:rPr>
              <w:fldChar w:fldCharType="end"/>
            </w:r>
          </w:hyperlink>
        </w:p>
        <w:p w:rsidR="007F1A27" w:rsidRDefault="007F1A27">
          <w:pPr>
            <w:pStyle w:val="TOC3"/>
            <w:tabs>
              <w:tab w:val="right" w:leader="dot" w:pos="9350"/>
            </w:tabs>
            <w:rPr>
              <w:rFonts w:eastAsiaTheme="minorEastAsia"/>
              <w:noProof/>
            </w:rPr>
          </w:pPr>
          <w:hyperlink w:anchor="_Toc144064575" w:history="1">
            <w:r w:rsidRPr="001670DE">
              <w:rPr>
                <w:rStyle w:val="Hyperlink"/>
                <w:noProof/>
              </w:rPr>
              <w:t>Alignment</w:t>
            </w:r>
            <w:r>
              <w:rPr>
                <w:noProof/>
                <w:webHidden/>
              </w:rPr>
              <w:tab/>
            </w:r>
            <w:r>
              <w:rPr>
                <w:noProof/>
                <w:webHidden/>
              </w:rPr>
              <w:fldChar w:fldCharType="begin"/>
            </w:r>
            <w:r>
              <w:rPr>
                <w:noProof/>
                <w:webHidden/>
              </w:rPr>
              <w:instrText xml:space="preserve"> PAGEREF _Toc144064575 \h </w:instrText>
            </w:r>
            <w:r>
              <w:rPr>
                <w:noProof/>
                <w:webHidden/>
              </w:rPr>
            </w:r>
            <w:r>
              <w:rPr>
                <w:noProof/>
                <w:webHidden/>
              </w:rPr>
              <w:fldChar w:fldCharType="separate"/>
            </w:r>
            <w:r w:rsidR="00DF1D5D">
              <w:rPr>
                <w:noProof/>
                <w:webHidden/>
              </w:rPr>
              <w:t>22</w:t>
            </w:r>
            <w:r>
              <w:rPr>
                <w:noProof/>
                <w:webHidden/>
              </w:rPr>
              <w:fldChar w:fldCharType="end"/>
            </w:r>
          </w:hyperlink>
        </w:p>
        <w:p w:rsidR="007F1A27" w:rsidRDefault="007F1A27">
          <w:pPr>
            <w:pStyle w:val="TOC2"/>
            <w:tabs>
              <w:tab w:val="right" w:leader="dot" w:pos="9350"/>
            </w:tabs>
            <w:rPr>
              <w:rFonts w:eastAsiaTheme="minorEastAsia"/>
              <w:noProof/>
            </w:rPr>
          </w:pPr>
          <w:hyperlink w:anchor="_Toc144064576" w:history="1">
            <w:r w:rsidRPr="001670DE">
              <w:rPr>
                <w:rStyle w:val="Hyperlink"/>
                <w:noProof/>
              </w:rPr>
              <w:t>Lists</w:t>
            </w:r>
            <w:r>
              <w:rPr>
                <w:noProof/>
                <w:webHidden/>
              </w:rPr>
              <w:tab/>
            </w:r>
            <w:r>
              <w:rPr>
                <w:noProof/>
                <w:webHidden/>
              </w:rPr>
              <w:fldChar w:fldCharType="begin"/>
            </w:r>
            <w:r>
              <w:rPr>
                <w:noProof/>
                <w:webHidden/>
              </w:rPr>
              <w:instrText xml:space="preserve"> PAGEREF _Toc144064576 \h </w:instrText>
            </w:r>
            <w:r>
              <w:rPr>
                <w:noProof/>
                <w:webHidden/>
              </w:rPr>
            </w:r>
            <w:r>
              <w:rPr>
                <w:noProof/>
                <w:webHidden/>
              </w:rPr>
              <w:fldChar w:fldCharType="separate"/>
            </w:r>
            <w:r w:rsidR="00DF1D5D">
              <w:rPr>
                <w:noProof/>
                <w:webHidden/>
              </w:rPr>
              <w:t>22</w:t>
            </w:r>
            <w:r>
              <w:rPr>
                <w:noProof/>
                <w:webHidden/>
              </w:rPr>
              <w:fldChar w:fldCharType="end"/>
            </w:r>
          </w:hyperlink>
        </w:p>
        <w:p w:rsidR="007F1A27" w:rsidRDefault="007F1A27">
          <w:pPr>
            <w:pStyle w:val="TOC3"/>
            <w:tabs>
              <w:tab w:val="right" w:leader="dot" w:pos="9350"/>
            </w:tabs>
            <w:rPr>
              <w:rFonts w:eastAsiaTheme="minorEastAsia"/>
              <w:noProof/>
            </w:rPr>
          </w:pPr>
          <w:hyperlink w:anchor="_Toc144064577" w:history="1">
            <w:r w:rsidRPr="001670DE">
              <w:rPr>
                <w:rStyle w:val="Hyperlink"/>
                <w:noProof/>
              </w:rPr>
              <w:t>Unstyled</w:t>
            </w:r>
            <w:r>
              <w:rPr>
                <w:noProof/>
                <w:webHidden/>
              </w:rPr>
              <w:tab/>
            </w:r>
            <w:r>
              <w:rPr>
                <w:noProof/>
                <w:webHidden/>
              </w:rPr>
              <w:fldChar w:fldCharType="begin"/>
            </w:r>
            <w:r>
              <w:rPr>
                <w:noProof/>
                <w:webHidden/>
              </w:rPr>
              <w:instrText xml:space="preserve"> PAGEREF _Toc144064577 \h </w:instrText>
            </w:r>
            <w:r>
              <w:rPr>
                <w:noProof/>
                <w:webHidden/>
              </w:rPr>
            </w:r>
            <w:r>
              <w:rPr>
                <w:noProof/>
                <w:webHidden/>
              </w:rPr>
              <w:fldChar w:fldCharType="separate"/>
            </w:r>
            <w:r w:rsidR="00DF1D5D">
              <w:rPr>
                <w:noProof/>
                <w:webHidden/>
              </w:rPr>
              <w:t>22</w:t>
            </w:r>
            <w:r>
              <w:rPr>
                <w:noProof/>
                <w:webHidden/>
              </w:rPr>
              <w:fldChar w:fldCharType="end"/>
            </w:r>
          </w:hyperlink>
        </w:p>
        <w:p w:rsidR="007F1A27" w:rsidRDefault="007F1A27">
          <w:pPr>
            <w:pStyle w:val="TOC3"/>
            <w:tabs>
              <w:tab w:val="right" w:leader="dot" w:pos="9350"/>
            </w:tabs>
            <w:rPr>
              <w:rFonts w:eastAsiaTheme="minorEastAsia"/>
              <w:noProof/>
            </w:rPr>
          </w:pPr>
          <w:hyperlink w:anchor="_Toc144064578" w:history="1">
            <w:r w:rsidRPr="001670DE">
              <w:rPr>
                <w:rStyle w:val="Hyperlink"/>
                <w:noProof/>
              </w:rPr>
              <w:t>Inli</w:t>
            </w:r>
            <w:r w:rsidRPr="001670DE">
              <w:rPr>
                <w:rStyle w:val="Hyperlink"/>
                <w:noProof/>
              </w:rPr>
              <w:t>n</w:t>
            </w:r>
            <w:r w:rsidRPr="001670DE">
              <w:rPr>
                <w:rStyle w:val="Hyperlink"/>
                <w:noProof/>
              </w:rPr>
              <w:t>e</w:t>
            </w:r>
            <w:r>
              <w:rPr>
                <w:noProof/>
                <w:webHidden/>
              </w:rPr>
              <w:tab/>
            </w:r>
            <w:r>
              <w:rPr>
                <w:noProof/>
                <w:webHidden/>
              </w:rPr>
              <w:fldChar w:fldCharType="begin"/>
            </w:r>
            <w:r>
              <w:rPr>
                <w:noProof/>
                <w:webHidden/>
              </w:rPr>
              <w:instrText xml:space="preserve"> PAGEREF _Toc144064578 \h </w:instrText>
            </w:r>
            <w:r>
              <w:rPr>
                <w:noProof/>
                <w:webHidden/>
              </w:rPr>
            </w:r>
            <w:r>
              <w:rPr>
                <w:noProof/>
                <w:webHidden/>
              </w:rPr>
              <w:fldChar w:fldCharType="separate"/>
            </w:r>
            <w:r w:rsidR="00DF1D5D">
              <w:rPr>
                <w:noProof/>
                <w:webHidden/>
              </w:rPr>
              <w:t>23</w:t>
            </w:r>
            <w:r>
              <w:rPr>
                <w:noProof/>
                <w:webHidden/>
              </w:rPr>
              <w:fldChar w:fldCharType="end"/>
            </w:r>
          </w:hyperlink>
        </w:p>
        <w:p w:rsidR="007F1A27" w:rsidRDefault="007F1A27">
          <w:pPr>
            <w:pStyle w:val="TOC3"/>
            <w:tabs>
              <w:tab w:val="right" w:leader="dot" w:pos="9350"/>
            </w:tabs>
            <w:rPr>
              <w:rFonts w:eastAsiaTheme="minorEastAsia"/>
              <w:noProof/>
            </w:rPr>
          </w:pPr>
          <w:hyperlink w:anchor="_Toc144064579" w:history="1">
            <w:r w:rsidRPr="001670DE">
              <w:rPr>
                <w:rStyle w:val="Hyperlink"/>
                <w:noProof/>
              </w:rPr>
              <w:t>Description list alignment</w:t>
            </w:r>
            <w:r>
              <w:rPr>
                <w:noProof/>
                <w:webHidden/>
              </w:rPr>
              <w:tab/>
            </w:r>
            <w:r>
              <w:rPr>
                <w:noProof/>
                <w:webHidden/>
              </w:rPr>
              <w:fldChar w:fldCharType="begin"/>
            </w:r>
            <w:r>
              <w:rPr>
                <w:noProof/>
                <w:webHidden/>
              </w:rPr>
              <w:instrText xml:space="preserve"> PAGEREF _Toc144064579 \h </w:instrText>
            </w:r>
            <w:r>
              <w:rPr>
                <w:noProof/>
                <w:webHidden/>
              </w:rPr>
            </w:r>
            <w:r>
              <w:rPr>
                <w:noProof/>
                <w:webHidden/>
              </w:rPr>
              <w:fldChar w:fldCharType="separate"/>
            </w:r>
            <w:r w:rsidR="00DF1D5D">
              <w:rPr>
                <w:noProof/>
                <w:webHidden/>
              </w:rPr>
              <w:t>23</w:t>
            </w:r>
            <w:r>
              <w:rPr>
                <w:noProof/>
                <w:webHidden/>
              </w:rPr>
              <w:fldChar w:fldCharType="end"/>
            </w:r>
          </w:hyperlink>
        </w:p>
        <w:p w:rsidR="007F1A27" w:rsidRDefault="007F1A27">
          <w:pPr>
            <w:pStyle w:val="TOC2"/>
            <w:tabs>
              <w:tab w:val="right" w:leader="dot" w:pos="9350"/>
            </w:tabs>
            <w:rPr>
              <w:rFonts w:eastAsiaTheme="minorEastAsia"/>
              <w:noProof/>
            </w:rPr>
          </w:pPr>
          <w:hyperlink w:anchor="_Toc144064580" w:history="1">
            <w:r w:rsidRPr="001670DE">
              <w:rPr>
                <w:rStyle w:val="Hyperlink"/>
                <w:noProof/>
              </w:rPr>
              <w:t>Responsive font sizes</w:t>
            </w:r>
            <w:r>
              <w:rPr>
                <w:noProof/>
                <w:webHidden/>
              </w:rPr>
              <w:tab/>
            </w:r>
            <w:r>
              <w:rPr>
                <w:noProof/>
                <w:webHidden/>
              </w:rPr>
              <w:fldChar w:fldCharType="begin"/>
            </w:r>
            <w:r>
              <w:rPr>
                <w:noProof/>
                <w:webHidden/>
              </w:rPr>
              <w:instrText xml:space="preserve"> PAGEREF _Toc144064580 \h </w:instrText>
            </w:r>
            <w:r>
              <w:rPr>
                <w:noProof/>
                <w:webHidden/>
              </w:rPr>
            </w:r>
            <w:r>
              <w:rPr>
                <w:noProof/>
                <w:webHidden/>
              </w:rPr>
              <w:fldChar w:fldCharType="separate"/>
            </w:r>
            <w:r w:rsidR="00DF1D5D">
              <w:rPr>
                <w:noProof/>
                <w:webHidden/>
              </w:rPr>
              <w:t>24</w:t>
            </w:r>
            <w:r>
              <w:rPr>
                <w:noProof/>
                <w:webHidden/>
              </w:rPr>
              <w:fldChar w:fldCharType="end"/>
            </w:r>
          </w:hyperlink>
        </w:p>
        <w:p w:rsidR="007F1A27" w:rsidRDefault="007F1A27">
          <w:pPr>
            <w:pStyle w:val="TOC2"/>
            <w:tabs>
              <w:tab w:val="right" w:leader="dot" w:pos="9350"/>
            </w:tabs>
            <w:rPr>
              <w:rFonts w:eastAsiaTheme="minorEastAsia"/>
              <w:noProof/>
            </w:rPr>
          </w:pPr>
          <w:hyperlink w:anchor="_Toc144064581" w:history="1">
            <w:r w:rsidRPr="001670DE">
              <w:rPr>
                <w:rStyle w:val="Hyperlink"/>
                <w:noProof/>
              </w:rPr>
              <w:t>Sass</w:t>
            </w:r>
            <w:r>
              <w:rPr>
                <w:noProof/>
                <w:webHidden/>
              </w:rPr>
              <w:tab/>
            </w:r>
            <w:r>
              <w:rPr>
                <w:noProof/>
                <w:webHidden/>
              </w:rPr>
              <w:fldChar w:fldCharType="begin"/>
            </w:r>
            <w:r>
              <w:rPr>
                <w:noProof/>
                <w:webHidden/>
              </w:rPr>
              <w:instrText xml:space="preserve"> PAGEREF _Toc144064581 \h </w:instrText>
            </w:r>
            <w:r>
              <w:rPr>
                <w:noProof/>
                <w:webHidden/>
              </w:rPr>
            </w:r>
            <w:r>
              <w:rPr>
                <w:noProof/>
                <w:webHidden/>
              </w:rPr>
              <w:fldChar w:fldCharType="separate"/>
            </w:r>
            <w:r w:rsidR="00DF1D5D">
              <w:rPr>
                <w:noProof/>
                <w:webHidden/>
              </w:rPr>
              <w:t>24</w:t>
            </w:r>
            <w:r>
              <w:rPr>
                <w:noProof/>
                <w:webHidden/>
              </w:rPr>
              <w:fldChar w:fldCharType="end"/>
            </w:r>
          </w:hyperlink>
        </w:p>
        <w:p w:rsidR="007F1A27" w:rsidRDefault="007F1A27">
          <w:pPr>
            <w:pStyle w:val="TOC3"/>
            <w:tabs>
              <w:tab w:val="right" w:leader="dot" w:pos="9350"/>
            </w:tabs>
            <w:rPr>
              <w:rFonts w:eastAsiaTheme="minorEastAsia"/>
              <w:noProof/>
            </w:rPr>
          </w:pPr>
          <w:hyperlink w:anchor="_Toc144064582" w:history="1">
            <w:r w:rsidRPr="001670DE">
              <w:rPr>
                <w:rStyle w:val="Hyperlink"/>
                <w:rFonts w:ascii="Segoe UI" w:eastAsia="Times New Roman" w:hAnsi="Segoe UI" w:cs="Segoe UI"/>
                <w:noProof/>
              </w:rPr>
              <w:t>Variables</w:t>
            </w:r>
            <w:r>
              <w:rPr>
                <w:noProof/>
                <w:webHidden/>
              </w:rPr>
              <w:tab/>
            </w:r>
            <w:r>
              <w:rPr>
                <w:noProof/>
                <w:webHidden/>
              </w:rPr>
              <w:fldChar w:fldCharType="begin"/>
            </w:r>
            <w:r>
              <w:rPr>
                <w:noProof/>
                <w:webHidden/>
              </w:rPr>
              <w:instrText xml:space="preserve"> PAGEREF _Toc144064582 \h </w:instrText>
            </w:r>
            <w:r>
              <w:rPr>
                <w:noProof/>
                <w:webHidden/>
              </w:rPr>
            </w:r>
            <w:r>
              <w:rPr>
                <w:noProof/>
                <w:webHidden/>
              </w:rPr>
              <w:fldChar w:fldCharType="separate"/>
            </w:r>
            <w:r w:rsidR="00DF1D5D">
              <w:rPr>
                <w:noProof/>
                <w:webHidden/>
              </w:rPr>
              <w:t>24</w:t>
            </w:r>
            <w:r>
              <w:rPr>
                <w:noProof/>
                <w:webHidden/>
              </w:rPr>
              <w:fldChar w:fldCharType="end"/>
            </w:r>
          </w:hyperlink>
        </w:p>
        <w:p w:rsidR="007F1A27" w:rsidRDefault="007F1A27">
          <w:pPr>
            <w:pStyle w:val="TOC3"/>
            <w:tabs>
              <w:tab w:val="right" w:leader="dot" w:pos="9350"/>
            </w:tabs>
            <w:rPr>
              <w:rFonts w:eastAsiaTheme="minorEastAsia"/>
              <w:noProof/>
            </w:rPr>
          </w:pPr>
          <w:hyperlink w:anchor="_Toc144064583" w:history="1">
            <w:r w:rsidRPr="001670DE">
              <w:rPr>
                <w:rStyle w:val="Hyperlink"/>
                <w:rFonts w:ascii="Segoe UI" w:eastAsia="Times New Roman" w:hAnsi="Segoe UI" w:cs="Segoe UI"/>
                <w:noProof/>
              </w:rPr>
              <w:t>Mixins</w:t>
            </w:r>
            <w:r>
              <w:rPr>
                <w:noProof/>
                <w:webHidden/>
              </w:rPr>
              <w:tab/>
            </w:r>
            <w:r>
              <w:rPr>
                <w:noProof/>
                <w:webHidden/>
              </w:rPr>
              <w:fldChar w:fldCharType="begin"/>
            </w:r>
            <w:r>
              <w:rPr>
                <w:noProof/>
                <w:webHidden/>
              </w:rPr>
              <w:instrText xml:space="preserve"> PAGEREF _Toc144064583 \h </w:instrText>
            </w:r>
            <w:r>
              <w:rPr>
                <w:noProof/>
                <w:webHidden/>
              </w:rPr>
            </w:r>
            <w:r>
              <w:rPr>
                <w:noProof/>
                <w:webHidden/>
              </w:rPr>
              <w:fldChar w:fldCharType="separate"/>
            </w:r>
            <w:r w:rsidR="00DF1D5D">
              <w:rPr>
                <w:noProof/>
                <w:webHidden/>
              </w:rPr>
              <w:t>25</w:t>
            </w:r>
            <w:r>
              <w:rPr>
                <w:noProof/>
                <w:webHidden/>
              </w:rPr>
              <w:fldChar w:fldCharType="end"/>
            </w:r>
          </w:hyperlink>
        </w:p>
        <w:p w:rsidR="007F1A27" w:rsidRDefault="007F1A27">
          <w:pPr>
            <w:pStyle w:val="TOC1"/>
            <w:tabs>
              <w:tab w:val="right" w:leader="dot" w:pos="9350"/>
            </w:tabs>
            <w:rPr>
              <w:rFonts w:eastAsiaTheme="minorEastAsia"/>
              <w:noProof/>
            </w:rPr>
          </w:pPr>
          <w:hyperlink w:anchor="_Toc144064584" w:history="1">
            <w:r w:rsidRPr="001670DE">
              <w:rPr>
                <w:rStyle w:val="Hyperlink"/>
                <w:noProof/>
              </w:rPr>
              <w:t>Images</w:t>
            </w:r>
            <w:r>
              <w:rPr>
                <w:noProof/>
                <w:webHidden/>
              </w:rPr>
              <w:tab/>
            </w:r>
            <w:r>
              <w:rPr>
                <w:noProof/>
                <w:webHidden/>
              </w:rPr>
              <w:fldChar w:fldCharType="begin"/>
            </w:r>
            <w:r>
              <w:rPr>
                <w:noProof/>
                <w:webHidden/>
              </w:rPr>
              <w:instrText xml:space="preserve"> PAGEREF _Toc144064584 \h </w:instrText>
            </w:r>
            <w:r>
              <w:rPr>
                <w:noProof/>
                <w:webHidden/>
              </w:rPr>
            </w:r>
            <w:r>
              <w:rPr>
                <w:noProof/>
                <w:webHidden/>
              </w:rPr>
              <w:fldChar w:fldCharType="separate"/>
            </w:r>
            <w:r w:rsidR="00DF1D5D">
              <w:rPr>
                <w:noProof/>
                <w:webHidden/>
              </w:rPr>
              <w:t>26</w:t>
            </w:r>
            <w:r>
              <w:rPr>
                <w:noProof/>
                <w:webHidden/>
              </w:rPr>
              <w:fldChar w:fldCharType="end"/>
            </w:r>
          </w:hyperlink>
        </w:p>
        <w:p w:rsidR="007F1A27" w:rsidRDefault="007F1A27">
          <w:pPr>
            <w:pStyle w:val="TOC2"/>
            <w:tabs>
              <w:tab w:val="right" w:leader="dot" w:pos="9350"/>
            </w:tabs>
            <w:rPr>
              <w:rFonts w:eastAsiaTheme="minorEastAsia"/>
              <w:noProof/>
            </w:rPr>
          </w:pPr>
          <w:hyperlink w:anchor="_Toc144064585" w:history="1">
            <w:r w:rsidRPr="001670DE">
              <w:rPr>
                <w:rStyle w:val="Hyperlink"/>
                <w:noProof/>
              </w:rPr>
              <w:t>Responsive images</w:t>
            </w:r>
            <w:r>
              <w:rPr>
                <w:noProof/>
                <w:webHidden/>
              </w:rPr>
              <w:tab/>
            </w:r>
            <w:r>
              <w:rPr>
                <w:noProof/>
                <w:webHidden/>
              </w:rPr>
              <w:fldChar w:fldCharType="begin"/>
            </w:r>
            <w:r>
              <w:rPr>
                <w:noProof/>
                <w:webHidden/>
              </w:rPr>
              <w:instrText xml:space="preserve"> PAGEREF _Toc144064585 \h </w:instrText>
            </w:r>
            <w:r>
              <w:rPr>
                <w:noProof/>
                <w:webHidden/>
              </w:rPr>
            </w:r>
            <w:r>
              <w:rPr>
                <w:noProof/>
                <w:webHidden/>
              </w:rPr>
              <w:fldChar w:fldCharType="separate"/>
            </w:r>
            <w:r w:rsidR="00DF1D5D">
              <w:rPr>
                <w:noProof/>
                <w:webHidden/>
              </w:rPr>
              <w:t>26</w:t>
            </w:r>
            <w:r>
              <w:rPr>
                <w:noProof/>
                <w:webHidden/>
              </w:rPr>
              <w:fldChar w:fldCharType="end"/>
            </w:r>
          </w:hyperlink>
        </w:p>
        <w:p w:rsidR="007F1A27" w:rsidRDefault="007F1A27">
          <w:pPr>
            <w:pStyle w:val="TOC3"/>
            <w:tabs>
              <w:tab w:val="right" w:leader="dot" w:pos="9350"/>
            </w:tabs>
            <w:rPr>
              <w:rFonts w:eastAsiaTheme="minorEastAsia"/>
              <w:noProof/>
            </w:rPr>
          </w:pPr>
          <w:hyperlink w:anchor="_Toc144064586" w:history="1">
            <w:r w:rsidRPr="001670DE">
              <w:rPr>
                <w:rStyle w:val="Hyperlink"/>
                <w:noProof/>
              </w:rPr>
              <w:t>Image thumbnails</w:t>
            </w:r>
            <w:r>
              <w:rPr>
                <w:noProof/>
                <w:webHidden/>
              </w:rPr>
              <w:tab/>
            </w:r>
            <w:r>
              <w:rPr>
                <w:noProof/>
                <w:webHidden/>
              </w:rPr>
              <w:fldChar w:fldCharType="begin"/>
            </w:r>
            <w:r>
              <w:rPr>
                <w:noProof/>
                <w:webHidden/>
              </w:rPr>
              <w:instrText xml:space="preserve"> PAGEREF _Toc144064586 \h </w:instrText>
            </w:r>
            <w:r>
              <w:rPr>
                <w:noProof/>
                <w:webHidden/>
              </w:rPr>
            </w:r>
            <w:r>
              <w:rPr>
                <w:noProof/>
                <w:webHidden/>
              </w:rPr>
              <w:fldChar w:fldCharType="separate"/>
            </w:r>
            <w:r w:rsidR="00DF1D5D">
              <w:rPr>
                <w:noProof/>
                <w:webHidden/>
              </w:rPr>
              <w:t>27</w:t>
            </w:r>
            <w:r>
              <w:rPr>
                <w:noProof/>
                <w:webHidden/>
              </w:rPr>
              <w:fldChar w:fldCharType="end"/>
            </w:r>
          </w:hyperlink>
        </w:p>
        <w:p w:rsidR="007F1A27" w:rsidRDefault="007F1A27">
          <w:pPr>
            <w:pStyle w:val="TOC2"/>
            <w:tabs>
              <w:tab w:val="right" w:leader="dot" w:pos="9350"/>
            </w:tabs>
            <w:rPr>
              <w:rFonts w:eastAsiaTheme="minorEastAsia"/>
              <w:noProof/>
            </w:rPr>
          </w:pPr>
          <w:hyperlink w:anchor="_Toc144064587" w:history="1">
            <w:r w:rsidRPr="001670DE">
              <w:rPr>
                <w:rStyle w:val="Hyperlink"/>
                <w:noProof/>
              </w:rPr>
              <w:t>Aligning images</w:t>
            </w:r>
            <w:r>
              <w:rPr>
                <w:noProof/>
                <w:webHidden/>
              </w:rPr>
              <w:tab/>
            </w:r>
            <w:r>
              <w:rPr>
                <w:noProof/>
                <w:webHidden/>
              </w:rPr>
              <w:fldChar w:fldCharType="begin"/>
            </w:r>
            <w:r>
              <w:rPr>
                <w:noProof/>
                <w:webHidden/>
              </w:rPr>
              <w:instrText xml:space="preserve"> PAGEREF _Toc144064587 \h </w:instrText>
            </w:r>
            <w:r>
              <w:rPr>
                <w:noProof/>
                <w:webHidden/>
              </w:rPr>
            </w:r>
            <w:r>
              <w:rPr>
                <w:noProof/>
                <w:webHidden/>
              </w:rPr>
              <w:fldChar w:fldCharType="separate"/>
            </w:r>
            <w:r w:rsidR="00DF1D5D">
              <w:rPr>
                <w:noProof/>
                <w:webHidden/>
              </w:rPr>
              <w:t>27</w:t>
            </w:r>
            <w:r>
              <w:rPr>
                <w:noProof/>
                <w:webHidden/>
              </w:rPr>
              <w:fldChar w:fldCharType="end"/>
            </w:r>
          </w:hyperlink>
        </w:p>
        <w:p w:rsidR="007F1A27" w:rsidRDefault="007F1A27">
          <w:pPr>
            <w:pStyle w:val="TOC2"/>
            <w:tabs>
              <w:tab w:val="right" w:leader="dot" w:pos="9350"/>
            </w:tabs>
            <w:rPr>
              <w:rFonts w:eastAsiaTheme="minorEastAsia"/>
              <w:noProof/>
            </w:rPr>
          </w:pPr>
          <w:hyperlink w:anchor="_Toc144064588" w:history="1">
            <w:r w:rsidRPr="001670DE">
              <w:rPr>
                <w:rStyle w:val="Hyperlink"/>
                <w:noProof/>
              </w:rPr>
              <w:t>Picture</w:t>
            </w:r>
            <w:r>
              <w:rPr>
                <w:noProof/>
                <w:webHidden/>
              </w:rPr>
              <w:tab/>
            </w:r>
            <w:r>
              <w:rPr>
                <w:noProof/>
                <w:webHidden/>
              </w:rPr>
              <w:fldChar w:fldCharType="begin"/>
            </w:r>
            <w:r>
              <w:rPr>
                <w:noProof/>
                <w:webHidden/>
              </w:rPr>
              <w:instrText xml:space="preserve"> PAGEREF _Toc144064588 \h </w:instrText>
            </w:r>
            <w:r>
              <w:rPr>
                <w:noProof/>
                <w:webHidden/>
              </w:rPr>
            </w:r>
            <w:r>
              <w:rPr>
                <w:noProof/>
                <w:webHidden/>
              </w:rPr>
              <w:fldChar w:fldCharType="separate"/>
            </w:r>
            <w:r w:rsidR="00DF1D5D">
              <w:rPr>
                <w:noProof/>
                <w:webHidden/>
              </w:rPr>
              <w:t>27</w:t>
            </w:r>
            <w:r>
              <w:rPr>
                <w:noProof/>
                <w:webHidden/>
              </w:rPr>
              <w:fldChar w:fldCharType="end"/>
            </w:r>
          </w:hyperlink>
        </w:p>
        <w:p w:rsidR="007F1A27" w:rsidRDefault="007F1A27">
          <w:pPr>
            <w:pStyle w:val="TOC2"/>
            <w:tabs>
              <w:tab w:val="right" w:leader="dot" w:pos="9350"/>
            </w:tabs>
            <w:rPr>
              <w:rFonts w:eastAsiaTheme="minorEastAsia"/>
              <w:noProof/>
            </w:rPr>
          </w:pPr>
          <w:hyperlink w:anchor="_Toc144064589" w:history="1">
            <w:r w:rsidRPr="001670DE">
              <w:rPr>
                <w:rStyle w:val="Hyperlink"/>
                <w:noProof/>
              </w:rPr>
              <w:t>Sass</w:t>
            </w:r>
            <w:r>
              <w:rPr>
                <w:noProof/>
                <w:webHidden/>
              </w:rPr>
              <w:tab/>
            </w:r>
            <w:r>
              <w:rPr>
                <w:noProof/>
                <w:webHidden/>
              </w:rPr>
              <w:fldChar w:fldCharType="begin"/>
            </w:r>
            <w:r>
              <w:rPr>
                <w:noProof/>
                <w:webHidden/>
              </w:rPr>
              <w:instrText xml:space="preserve"> PAGEREF _Toc144064589 \h </w:instrText>
            </w:r>
            <w:r>
              <w:rPr>
                <w:noProof/>
                <w:webHidden/>
              </w:rPr>
            </w:r>
            <w:r>
              <w:rPr>
                <w:noProof/>
                <w:webHidden/>
              </w:rPr>
              <w:fldChar w:fldCharType="separate"/>
            </w:r>
            <w:r w:rsidR="00DF1D5D">
              <w:rPr>
                <w:noProof/>
                <w:webHidden/>
              </w:rPr>
              <w:t>28</w:t>
            </w:r>
            <w:r>
              <w:rPr>
                <w:noProof/>
                <w:webHidden/>
              </w:rPr>
              <w:fldChar w:fldCharType="end"/>
            </w:r>
          </w:hyperlink>
        </w:p>
        <w:p w:rsidR="007F1A27" w:rsidRDefault="007F1A27">
          <w:pPr>
            <w:pStyle w:val="TOC3"/>
            <w:tabs>
              <w:tab w:val="right" w:leader="dot" w:pos="9350"/>
            </w:tabs>
            <w:rPr>
              <w:rFonts w:eastAsiaTheme="minorEastAsia"/>
              <w:noProof/>
            </w:rPr>
          </w:pPr>
          <w:hyperlink w:anchor="_Toc144064590" w:history="1">
            <w:r w:rsidRPr="001670DE">
              <w:rPr>
                <w:rStyle w:val="Hyperlink"/>
                <w:rFonts w:ascii="Segoe UI" w:eastAsia="Times New Roman" w:hAnsi="Segoe UI" w:cs="Segoe UI"/>
                <w:noProof/>
              </w:rPr>
              <w:t>Variables</w:t>
            </w:r>
            <w:r>
              <w:rPr>
                <w:noProof/>
                <w:webHidden/>
              </w:rPr>
              <w:tab/>
            </w:r>
            <w:r>
              <w:rPr>
                <w:noProof/>
                <w:webHidden/>
              </w:rPr>
              <w:fldChar w:fldCharType="begin"/>
            </w:r>
            <w:r>
              <w:rPr>
                <w:noProof/>
                <w:webHidden/>
              </w:rPr>
              <w:instrText xml:space="preserve"> PAGEREF _Toc144064590 \h </w:instrText>
            </w:r>
            <w:r>
              <w:rPr>
                <w:noProof/>
                <w:webHidden/>
              </w:rPr>
            </w:r>
            <w:r>
              <w:rPr>
                <w:noProof/>
                <w:webHidden/>
              </w:rPr>
              <w:fldChar w:fldCharType="separate"/>
            </w:r>
            <w:r w:rsidR="00DF1D5D">
              <w:rPr>
                <w:noProof/>
                <w:webHidden/>
              </w:rPr>
              <w:t>28</w:t>
            </w:r>
            <w:r>
              <w:rPr>
                <w:noProof/>
                <w:webHidden/>
              </w:rPr>
              <w:fldChar w:fldCharType="end"/>
            </w:r>
          </w:hyperlink>
        </w:p>
        <w:p w:rsidR="007F1A27" w:rsidRDefault="007F1A27">
          <w:pPr>
            <w:pStyle w:val="TOC1"/>
            <w:tabs>
              <w:tab w:val="right" w:leader="dot" w:pos="9350"/>
            </w:tabs>
            <w:rPr>
              <w:rFonts w:eastAsiaTheme="minorEastAsia"/>
              <w:noProof/>
            </w:rPr>
          </w:pPr>
          <w:hyperlink w:anchor="_Toc144064591" w:history="1">
            <w:r w:rsidRPr="001670DE">
              <w:rPr>
                <w:rStyle w:val="Hyperlink"/>
                <w:rFonts w:ascii="Segoe UI" w:hAnsi="Segoe UI" w:cs="Segoe UI"/>
                <w:noProof/>
              </w:rPr>
              <w:t>Tables</w:t>
            </w:r>
            <w:r>
              <w:rPr>
                <w:noProof/>
                <w:webHidden/>
              </w:rPr>
              <w:tab/>
            </w:r>
            <w:r>
              <w:rPr>
                <w:noProof/>
                <w:webHidden/>
              </w:rPr>
              <w:fldChar w:fldCharType="begin"/>
            </w:r>
            <w:r>
              <w:rPr>
                <w:noProof/>
                <w:webHidden/>
              </w:rPr>
              <w:instrText xml:space="preserve"> PAGEREF _Toc144064591 \h </w:instrText>
            </w:r>
            <w:r>
              <w:rPr>
                <w:noProof/>
                <w:webHidden/>
              </w:rPr>
            </w:r>
            <w:r>
              <w:rPr>
                <w:noProof/>
                <w:webHidden/>
              </w:rPr>
              <w:fldChar w:fldCharType="separate"/>
            </w:r>
            <w:r w:rsidR="00DF1D5D">
              <w:rPr>
                <w:noProof/>
                <w:webHidden/>
              </w:rPr>
              <w:t>28</w:t>
            </w:r>
            <w:r>
              <w:rPr>
                <w:noProof/>
                <w:webHidden/>
              </w:rPr>
              <w:fldChar w:fldCharType="end"/>
            </w:r>
          </w:hyperlink>
        </w:p>
        <w:p w:rsidR="007F1A27" w:rsidRDefault="007F1A27">
          <w:pPr>
            <w:pStyle w:val="TOC2"/>
            <w:tabs>
              <w:tab w:val="right" w:leader="dot" w:pos="9350"/>
            </w:tabs>
            <w:rPr>
              <w:rFonts w:eastAsiaTheme="minorEastAsia"/>
              <w:noProof/>
            </w:rPr>
          </w:pPr>
          <w:hyperlink w:anchor="_Toc144064592" w:history="1">
            <w:r w:rsidRPr="001670DE">
              <w:rPr>
                <w:rStyle w:val="Hyperlink"/>
                <w:rFonts w:ascii="Segoe UI" w:hAnsi="Segoe UI" w:cs="Segoe UI"/>
                <w:noProof/>
              </w:rPr>
              <w:t>Overview</w:t>
            </w:r>
            <w:r>
              <w:rPr>
                <w:noProof/>
                <w:webHidden/>
              </w:rPr>
              <w:tab/>
            </w:r>
            <w:r>
              <w:rPr>
                <w:noProof/>
                <w:webHidden/>
              </w:rPr>
              <w:fldChar w:fldCharType="begin"/>
            </w:r>
            <w:r>
              <w:rPr>
                <w:noProof/>
                <w:webHidden/>
              </w:rPr>
              <w:instrText xml:space="preserve"> PAGEREF _Toc144064592 \h </w:instrText>
            </w:r>
            <w:r>
              <w:rPr>
                <w:noProof/>
                <w:webHidden/>
              </w:rPr>
            </w:r>
            <w:r>
              <w:rPr>
                <w:noProof/>
                <w:webHidden/>
              </w:rPr>
              <w:fldChar w:fldCharType="separate"/>
            </w:r>
            <w:r w:rsidR="00DF1D5D">
              <w:rPr>
                <w:noProof/>
                <w:webHidden/>
              </w:rPr>
              <w:t>29</w:t>
            </w:r>
            <w:r>
              <w:rPr>
                <w:noProof/>
                <w:webHidden/>
              </w:rPr>
              <w:fldChar w:fldCharType="end"/>
            </w:r>
          </w:hyperlink>
        </w:p>
        <w:p w:rsidR="007F1A27" w:rsidRDefault="007F1A27">
          <w:pPr>
            <w:pStyle w:val="TOC2"/>
            <w:tabs>
              <w:tab w:val="right" w:leader="dot" w:pos="9350"/>
            </w:tabs>
            <w:rPr>
              <w:rFonts w:eastAsiaTheme="minorEastAsia"/>
              <w:noProof/>
            </w:rPr>
          </w:pPr>
          <w:hyperlink w:anchor="_Toc144064593" w:history="1">
            <w:r w:rsidRPr="001670DE">
              <w:rPr>
                <w:rStyle w:val="Hyperlink"/>
                <w:rFonts w:ascii="Segoe UI" w:hAnsi="Segoe UI" w:cs="Segoe UI"/>
                <w:noProof/>
              </w:rPr>
              <w:t>Variants</w:t>
            </w:r>
            <w:r>
              <w:rPr>
                <w:noProof/>
                <w:webHidden/>
              </w:rPr>
              <w:tab/>
            </w:r>
            <w:r>
              <w:rPr>
                <w:noProof/>
                <w:webHidden/>
              </w:rPr>
              <w:fldChar w:fldCharType="begin"/>
            </w:r>
            <w:r>
              <w:rPr>
                <w:noProof/>
                <w:webHidden/>
              </w:rPr>
              <w:instrText xml:space="preserve"> PAGEREF _Toc144064593 \h </w:instrText>
            </w:r>
            <w:r>
              <w:rPr>
                <w:noProof/>
                <w:webHidden/>
              </w:rPr>
            </w:r>
            <w:r>
              <w:rPr>
                <w:noProof/>
                <w:webHidden/>
              </w:rPr>
              <w:fldChar w:fldCharType="separate"/>
            </w:r>
            <w:r w:rsidR="00DF1D5D">
              <w:rPr>
                <w:noProof/>
                <w:webHidden/>
              </w:rPr>
              <w:t>30</w:t>
            </w:r>
            <w:r>
              <w:rPr>
                <w:noProof/>
                <w:webHidden/>
              </w:rPr>
              <w:fldChar w:fldCharType="end"/>
            </w:r>
          </w:hyperlink>
        </w:p>
        <w:p w:rsidR="007F1A27" w:rsidRDefault="007F1A27">
          <w:pPr>
            <w:pStyle w:val="TOC2"/>
            <w:tabs>
              <w:tab w:val="right" w:leader="dot" w:pos="9350"/>
            </w:tabs>
            <w:rPr>
              <w:rFonts w:eastAsiaTheme="minorEastAsia"/>
              <w:noProof/>
            </w:rPr>
          </w:pPr>
          <w:hyperlink w:anchor="_Toc144064594" w:history="1">
            <w:r w:rsidRPr="001670DE">
              <w:rPr>
                <w:rStyle w:val="Hyperlink"/>
                <w:rFonts w:ascii="Segoe UI" w:hAnsi="Segoe UI" w:cs="Segoe UI"/>
                <w:noProof/>
              </w:rPr>
              <w:t>Accented tables</w:t>
            </w:r>
            <w:r>
              <w:rPr>
                <w:noProof/>
                <w:webHidden/>
              </w:rPr>
              <w:tab/>
            </w:r>
            <w:r>
              <w:rPr>
                <w:noProof/>
                <w:webHidden/>
              </w:rPr>
              <w:fldChar w:fldCharType="begin"/>
            </w:r>
            <w:r>
              <w:rPr>
                <w:noProof/>
                <w:webHidden/>
              </w:rPr>
              <w:instrText xml:space="preserve"> PAGEREF _Toc144064594 \h </w:instrText>
            </w:r>
            <w:r>
              <w:rPr>
                <w:noProof/>
                <w:webHidden/>
              </w:rPr>
            </w:r>
            <w:r>
              <w:rPr>
                <w:noProof/>
                <w:webHidden/>
              </w:rPr>
              <w:fldChar w:fldCharType="separate"/>
            </w:r>
            <w:r w:rsidR="00DF1D5D">
              <w:rPr>
                <w:noProof/>
                <w:webHidden/>
              </w:rPr>
              <w:t>31</w:t>
            </w:r>
            <w:r>
              <w:rPr>
                <w:noProof/>
                <w:webHidden/>
              </w:rPr>
              <w:fldChar w:fldCharType="end"/>
            </w:r>
          </w:hyperlink>
        </w:p>
        <w:p w:rsidR="007F1A27" w:rsidRDefault="007F1A27">
          <w:pPr>
            <w:pStyle w:val="TOC3"/>
            <w:tabs>
              <w:tab w:val="right" w:leader="dot" w:pos="9350"/>
            </w:tabs>
            <w:rPr>
              <w:rFonts w:eastAsiaTheme="minorEastAsia"/>
              <w:noProof/>
            </w:rPr>
          </w:pPr>
          <w:hyperlink w:anchor="_Toc144064595" w:history="1">
            <w:r w:rsidRPr="001670DE">
              <w:rPr>
                <w:rStyle w:val="Hyperlink"/>
                <w:rFonts w:ascii="Segoe UI" w:hAnsi="Segoe UI" w:cs="Segoe UI"/>
                <w:noProof/>
              </w:rPr>
              <w:t>Striped rows</w:t>
            </w:r>
            <w:r>
              <w:rPr>
                <w:noProof/>
                <w:webHidden/>
              </w:rPr>
              <w:tab/>
            </w:r>
            <w:r>
              <w:rPr>
                <w:noProof/>
                <w:webHidden/>
              </w:rPr>
              <w:fldChar w:fldCharType="begin"/>
            </w:r>
            <w:r>
              <w:rPr>
                <w:noProof/>
                <w:webHidden/>
              </w:rPr>
              <w:instrText xml:space="preserve"> PAGEREF _Toc144064595 \h </w:instrText>
            </w:r>
            <w:r>
              <w:rPr>
                <w:noProof/>
                <w:webHidden/>
              </w:rPr>
            </w:r>
            <w:r>
              <w:rPr>
                <w:noProof/>
                <w:webHidden/>
              </w:rPr>
              <w:fldChar w:fldCharType="separate"/>
            </w:r>
            <w:r w:rsidR="00DF1D5D">
              <w:rPr>
                <w:noProof/>
                <w:webHidden/>
              </w:rPr>
              <w:t>31</w:t>
            </w:r>
            <w:r>
              <w:rPr>
                <w:noProof/>
                <w:webHidden/>
              </w:rPr>
              <w:fldChar w:fldCharType="end"/>
            </w:r>
          </w:hyperlink>
        </w:p>
        <w:p w:rsidR="007F1A27" w:rsidRDefault="007F1A27">
          <w:pPr>
            <w:pStyle w:val="TOC3"/>
            <w:tabs>
              <w:tab w:val="right" w:leader="dot" w:pos="9350"/>
            </w:tabs>
            <w:rPr>
              <w:rFonts w:eastAsiaTheme="minorEastAsia"/>
              <w:noProof/>
            </w:rPr>
          </w:pPr>
          <w:hyperlink w:anchor="_Toc144064596" w:history="1">
            <w:r w:rsidRPr="001670DE">
              <w:rPr>
                <w:rStyle w:val="Hyperlink"/>
                <w:rFonts w:ascii="Segoe UI" w:hAnsi="Segoe UI" w:cs="Segoe UI"/>
                <w:noProof/>
              </w:rPr>
              <w:t>Hoverable rows</w:t>
            </w:r>
            <w:r>
              <w:rPr>
                <w:noProof/>
                <w:webHidden/>
              </w:rPr>
              <w:tab/>
            </w:r>
            <w:r>
              <w:rPr>
                <w:noProof/>
                <w:webHidden/>
              </w:rPr>
              <w:fldChar w:fldCharType="begin"/>
            </w:r>
            <w:r>
              <w:rPr>
                <w:noProof/>
                <w:webHidden/>
              </w:rPr>
              <w:instrText xml:space="preserve"> PAGEREF _Toc144064596 \h </w:instrText>
            </w:r>
            <w:r>
              <w:rPr>
                <w:noProof/>
                <w:webHidden/>
              </w:rPr>
            </w:r>
            <w:r>
              <w:rPr>
                <w:noProof/>
                <w:webHidden/>
              </w:rPr>
              <w:fldChar w:fldCharType="separate"/>
            </w:r>
            <w:r w:rsidR="00DF1D5D">
              <w:rPr>
                <w:noProof/>
                <w:webHidden/>
              </w:rPr>
              <w:t>32</w:t>
            </w:r>
            <w:r>
              <w:rPr>
                <w:noProof/>
                <w:webHidden/>
              </w:rPr>
              <w:fldChar w:fldCharType="end"/>
            </w:r>
          </w:hyperlink>
        </w:p>
        <w:p w:rsidR="007F1A27" w:rsidRDefault="007F1A27">
          <w:pPr>
            <w:pStyle w:val="TOC3"/>
            <w:tabs>
              <w:tab w:val="right" w:leader="dot" w:pos="9350"/>
            </w:tabs>
            <w:rPr>
              <w:rFonts w:eastAsiaTheme="minorEastAsia"/>
              <w:noProof/>
            </w:rPr>
          </w:pPr>
          <w:hyperlink w:anchor="_Toc144064597" w:history="1">
            <w:r w:rsidRPr="001670DE">
              <w:rPr>
                <w:rStyle w:val="Hyperlink"/>
                <w:rFonts w:ascii="Segoe UI" w:hAnsi="Segoe UI" w:cs="Segoe UI"/>
                <w:noProof/>
              </w:rPr>
              <w:t>Active tables</w:t>
            </w:r>
            <w:r>
              <w:rPr>
                <w:noProof/>
                <w:webHidden/>
              </w:rPr>
              <w:tab/>
            </w:r>
            <w:r>
              <w:rPr>
                <w:noProof/>
                <w:webHidden/>
              </w:rPr>
              <w:fldChar w:fldCharType="begin"/>
            </w:r>
            <w:r>
              <w:rPr>
                <w:noProof/>
                <w:webHidden/>
              </w:rPr>
              <w:instrText xml:space="preserve"> PAGEREF _Toc144064597 \h </w:instrText>
            </w:r>
            <w:r>
              <w:rPr>
                <w:noProof/>
                <w:webHidden/>
              </w:rPr>
            </w:r>
            <w:r>
              <w:rPr>
                <w:noProof/>
                <w:webHidden/>
              </w:rPr>
              <w:fldChar w:fldCharType="separate"/>
            </w:r>
            <w:r w:rsidR="00DF1D5D">
              <w:rPr>
                <w:noProof/>
                <w:webHidden/>
              </w:rPr>
              <w:t>33</w:t>
            </w:r>
            <w:r>
              <w:rPr>
                <w:noProof/>
                <w:webHidden/>
              </w:rPr>
              <w:fldChar w:fldCharType="end"/>
            </w:r>
          </w:hyperlink>
        </w:p>
        <w:p w:rsidR="007F1A27" w:rsidRDefault="007F1A27">
          <w:pPr>
            <w:pStyle w:val="TOC2"/>
            <w:tabs>
              <w:tab w:val="right" w:leader="dot" w:pos="9350"/>
            </w:tabs>
            <w:rPr>
              <w:rFonts w:eastAsiaTheme="minorEastAsia"/>
              <w:noProof/>
            </w:rPr>
          </w:pPr>
          <w:hyperlink w:anchor="_Toc144064598" w:history="1">
            <w:r w:rsidRPr="001670DE">
              <w:rPr>
                <w:rStyle w:val="Hyperlink"/>
                <w:rFonts w:ascii="Segoe UI" w:hAnsi="Segoe UI" w:cs="Segoe UI"/>
                <w:noProof/>
              </w:rPr>
              <w:t>How do the variants and accented tables work?</w:t>
            </w:r>
            <w:r>
              <w:rPr>
                <w:noProof/>
                <w:webHidden/>
              </w:rPr>
              <w:tab/>
            </w:r>
            <w:r>
              <w:rPr>
                <w:noProof/>
                <w:webHidden/>
              </w:rPr>
              <w:fldChar w:fldCharType="begin"/>
            </w:r>
            <w:r>
              <w:rPr>
                <w:noProof/>
                <w:webHidden/>
              </w:rPr>
              <w:instrText xml:space="preserve"> PAGEREF _Toc144064598 \h </w:instrText>
            </w:r>
            <w:r>
              <w:rPr>
                <w:noProof/>
                <w:webHidden/>
              </w:rPr>
            </w:r>
            <w:r>
              <w:rPr>
                <w:noProof/>
                <w:webHidden/>
              </w:rPr>
              <w:fldChar w:fldCharType="separate"/>
            </w:r>
            <w:r w:rsidR="00DF1D5D">
              <w:rPr>
                <w:noProof/>
                <w:webHidden/>
              </w:rPr>
              <w:t>34</w:t>
            </w:r>
            <w:r>
              <w:rPr>
                <w:noProof/>
                <w:webHidden/>
              </w:rPr>
              <w:fldChar w:fldCharType="end"/>
            </w:r>
          </w:hyperlink>
        </w:p>
        <w:p w:rsidR="007F1A27" w:rsidRDefault="007F1A27">
          <w:pPr>
            <w:pStyle w:val="TOC2"/>
            <w:tabs>
              <w:tab w:val="right" w:leader="dot" w:pos="9350"/>
            </w:tabs>
            <w:rPr>
              <w:rFonts w:eastAsiaTheme="minorEastAsia"/>
              <w:noProof/>
            </w:rPr>
          </w:pPr>
          <w:hyperlink w:anchor="_Toc144064599" w:history="1">
            <w:r w:rsidRPr="001670DE">
              <w:rPr>
                <w:rStyle w:val="Hyperlink"/>
                <w:rFonts w:ascii="Segoe UI" w:hAnsi="Segoe UI" w:cs="Segoe UI"/>
                <w:noProof/>
              </w:rPr>
              <w:t>Table borders</w:t>
            </w:r>
            <w:r>
              <w:rPr>
                <w:noProof/>
                <w:webHidden/>
              </w:rPr>
              <w:tab/>
            </w:r>
            <w:r>
              <w:rPr>
                <w:noProof/>
                <w:webHidden/>
              </w:rPr>
              <w:fldChar w:fldCharType="begin"/>
            </w:r>
            <w:r>
              <w:rPr>
                <w:noProof/>
                <w:webHidden/>
              </w:rPr>
              <w:instrText xml:space="preserve"> PAGEREF _Toc144064599 \h </w:instrText>
            </w:r>
            <w:r>
              <w:rPr>
                <w:noProof/>
                <w:webHidden/>
              </w:rPr>
            </w:r>
            <w:r>
              <w:rPr>
                <w:noProof/>
                <w:webHidden/>
              </w:rPr>
              <w:fldChar w:fldCharType="separate"/>
            </w:r>
            <w:r w:rsidR="00DF1D5D">
              <w:rPr>
                <w:noProof/>
                <w:webHidden/>
              </w:rPr>
              <w:t>35</w:t>
            </w:r>
            <w:r>
              <w:rPr>
                <w:noProof/>
                <w:webHidden/>
              </w:rPr>
              <w:fldChar w:fldCharType="end"/>
            </w:r>
          </w:hyperlink>
        </w:p>
        <w:p w:rsidR="007F1A27" w:rsidRDefault="007F1A27">
          <w:pPr>
            <w:pStyle w:val="TOC3"/>
            <w:tabs>
              <w:tab w:val="right" w:leader="dot" w:pos="9350"/>
            </w:tabs>
            <w:rPr>
              <w:rFonts w:eastAsiaTheme="minorEastAsia"/>
              <w:noProof/>
            </w:rPr>
          </w:pPr>
          <w:hyperlink w:anchor="_Toc144064600" w:history="1">
            <w:r w:rsidRPr="001670DE">
              <w:rPr>
                <w:rStyle w:val="Hyperlink"/>
                <w:rFonts w:ascii="Segoe UI" w:hAnsi="Segoe UI" w:cs="Segoe UI"/>
                <w:noProof/>
              </w:rPr>
              <w:t>Bordered tables</w:t>
            </w:r>
            <w:r>
              <w:rPr>
                <w:noProof/>
                <w:webHidden/>
              </w:rPr>
              <w:tab/>
            </w:r>
            <w:r>
              <w:rPr>
                <w:noProof/>
                <w:webHidden/>
              </w:rPr>
              <w:fldChar w:fldCharType="begin"/>
            </w:r>
            <w:r>
              <w:rPr>
                <w:noProof/>
                <w:webHidden/>
              </w:rPr>
              <w:instrText xml:space="preserve"> PAGEREF _Toc144064600 \h </w:instrText>
            </w:r>
            <w:r>
              <w:rPr>
                <w:noProof/>
                <w:webHidden/>
              </w:rPr>
            </w:r>
            <w:r>
              <w:rPr>
                <w:noProof/>
                <w:webHidden/>
              </w:rPr>
              <w:fldChar w:fldCharType="separate"/>
            </w:r>
            <w:r w:rsidR="00DF1D5D">
              <w:rPr>
                <w:noProof/>
                <w:webHidden/>
              </w:rPr>
              <w:t>35</w:t>
            </w:r>
            <w:r>
              <w:rPr>
                <w:noProof/>
                <w:webHidden/>
              </w:rPr>
              <w:fldChar w:fldCharType="end"/>
            </w:r>
          </w:hyperlink>
        </w:p>
        <w:p w:rsidR="007F1A27" w:rsidRDefault="007F1A27">
          <w:pPr>
            <w:pStyle w:val="TOC3"/>
            <w:tabs>
              <w:tab w:val="right" w:leader="dot" w:pos="9350"/>
            </w:tabs>
            <w:rPr>
              <w:rFonts w:eastAsiaTheme="minorEastAsia"/>
              <w:noProof/>
            </w:rPr>
          </w:pPr>
          <w:hyperlink w:anchor="_Toc144064601" w:history="1">
            <w:r w:rsidRPr="001670DE">
              <w:rPr>
                <w:rStyle w:val="Hyperlink"/>
                <w:rFonts w:ascii="Segoe UI" w:hAnsi="Segoe UI" w:cs="Segoe UI"/>
                <w:noProof/>
              </w:rPr>
              <w:t>Tables without borders</w:t>
            </w:r>
            <w:r>
              <w:rPr>
                <w:noProof/>
                <w:webHidden/>
              </w:rPr>
              <w:tab/>
            </w:r>
            <w:r>
              <w:rPr>
                <w:noProof/>
                <w:webHidden/>
              </w:rPr>
              <w:fldChar w:fldCharType="begin"/>
            </w:r>
            <w:r>
              <w:rPr>
                <w:noProof/>
                <w:webHidden/>
              </w:rPr>
              <w:instrText xml:space="preserve"> PAGEREF _Toc144064601 \h </w:instrText>
            </w:r>
            <w:r>
              <w:rPr>
                <w:noProof/>
                <w:webHidden/>
              </w:rPr>
            </w:r>
            <w:r>
              <w:rPr>
                <w:noProof/>
                <w:webHidden/>
              </w:rPr>
              <w:fldChar w:fldCharType="separate"/>
            </w:r>
            <w:r w:rsidR="00DF1D5D">
              <w:rPr>
                <w:noProof/>
                <w:webHidden/>
              </w:rPr>
              <w:t>36</w:t>
            </w:r>
            <w:r>
              <w:rPr>
                <w:noProof/>
                <w:webHidden/>
              </w:rPr>
              <w:fldChar w:fldCharType="end"/>
            </w:r>
          </w:hyperlink>
        </w:p>
        <w:p w:rsidR="007F1A27" w:rsidRDefault="007F1A27">
          <w:pPr>
            <w:pStyle w:val="TOC2"/>
            <w:tabs>
              <w:tab w:val="right" w:leader="dot" w:pos="9350"/>
            </w:tabs>
            <w:rPr>
              <w:rFonts w:eastAsiaTheme="minorEastAsia"/>
              <w:noProof/>
            </w:rPr>
          </w:pPr>
          <w:hyperlink w:anchor="_Toc144064602" w:history="1">
            <w:r w:rsidRPr="001670DE">
              <w:rPr>
                <w:rStyle w:val="Hyperlink"/>
                <w:rFonts w:ascii="Segoe UI" w:hAnsi="Segoe UI" w:cs="Segoe UI"/>
                <w:noProof/>
              </w:rPr>
              <w:t>Small tables</w:t>
            </w:r>
            <w:r>
              <w:rPr>
                <w:noProof/>
                <w:webHidden/>
              </w:rPr>
              <w:tab/>
            </w:r>
            <w:r>
              <w:rPr>
                <w:noProof/>
                <w:webHidden/>
              </w:rPr>
              <w:fldChar w:fldCharType="begin"/>
            </w:r>
            <w:r>
              <w:rPr>
                <w:noProof/>
                <w:webHidden/>
              </w:rPr>
              <w:instrText xml:space="preserve"> PAGEREF _Toc144064602 \h </w:instrText>
            </w:r>
            <w:r>
              <w:rPr>
                <w:noProof/>
                <w:webHidden/>
              </w:rPr>
            </w:r>
            <w:r>
              <w:rPr>
                <w:noProof/>
                <w:webHidden/>
              </w:rPr>
              <w:fldChar w:fldCharType="separate"/>
            </w:r>
            <w:r w:rsidR="00DF1D5D">
              <w:rPr>
                <w:noProof/>
                <w:webHidden/>
              </w:rPr>
              <w:t>36</w:t>
            </w:r>
            <w:r>
              <w:rPr>
                <w:noProof/>
                <w:webHidden/>
              </w:rPr>
              <w:fldChar w:fldCharType="end"/>
            </w:r>
          </w:hyperlink>
        </w:p>
        <w:p w:rsidR="007F1A27" w:rsidRDefault="007F1A27">
          <w:pPr>
            <w:pStyle w:val="TOC2"/>
            <w:tabs>
              <w:tab w:val="right" w:leader="dot" w:pos="9350"/>
            </w:tabs>
            <w:rPr>
              <w:rFonts w:eastAsiaTheme="minorEastAsia"/>
              <w:noProof/>
            </w:rPr>
          </w:pPr>
          <w:hyperlink w:anchor="_Toc144064603" w:history="1">
            <w:r w:rsidRPr="001670DE">
              <w:rPr>
                <w:rStyle w:val="Hyperlink"/>
                <w:rFonts w:ascii="Segoe UI" w:hAnsi="Segoe UI" w:cs="Segoe UI"/>
                <w:noProof/>
              </w:rPr>
              <w:t>Vertical alignment</w:t>
            </w:r>
            <w:r>
              <w:rPr>
                <w:noProof/>
                <w:webHidden/>
              </w:rPr>
              <w:tab/>
            </w:r>
            <w:r>
              <w:rPr>
                <w:noProof/>
                <w:webHidden/>
              </w:rPr>
              <w:fldChar w:fldCharType="begin"/>
            </w:r>
            <w:r>
              <w:rPr>
                <w:noProof/>
                <w:webHidden/>
              </w:rPr>
              <w:instrText xml:space="preserve"> PAGEREF _Toc144064603 \h </w:instrText>
            </w:r>
            <w:r>
              <w:rPr>
                <w:noProof/>
                <w:webHidden/>
              </w:rPr>
            </w:r>
            <w:r>
              <w:rPr>
                <w:noProof/>
                <w:webHidden/>
              </w:rPr>
              <w:fldChar w:fldCharType="separate"/>
            </w:r>
            <w:r w:rsidR="00DF1D5D">
              <w:rPr>
                <w:noProof/>
                <w:webHidden/>
              </w:rPr>
              <w:t>37</w:t>
            </w:r>
            <w:r>
              <w:rPr>
                <w:noProof/>
                <w:webHidden/>
              </w:rPr>
              <w:fldChar w:fldCharType="end"/>
            </w:r>
          </w:hyperlink>
        </w:p>
        <w:p w:rsidR="007F1A27" w:rsidRDefault="007F1A27">
          <w:pPr>
            <w:pStyle w:val="TOC2"/>
            <w:tabs>
              <w:tab w:val="right" w:leader="dot" w:pos="9350"/>
            </w:tabs>
            <w:rPr>
              <w:rFonts w:eastAsiaTheme="minorEastAsia"/>
              <w:noProof/>
            </w:rPr>
          </w:pPr>
          <w:hyperlink w:anchor="_Toc144064604" w:history="1">
            <w:r w:rsidRPr="001670DE">
              <w:rPr>
                <w:rStyle w:val="Hyperlink"/>
                <w:rFonts w:ascii="Segoe UI" w:hAnsi="Segoe UI" w:cs="Segoe UI"/>
                <w:noProof/>
              </w:rPr>
              <w:t>Nesting</w:t>
            </w:r>
            <w:r>
              <w:rPr>
                <w:noProof/>
                <w:webHidden/>
              </w:rPr>
              <w:tab/>
            </w:r>
            <w:r>
              <w:rPr>
                <w:noProof/>
                <w:webHidden/>
              </w:rPr>
              <w:fldChar w:fldCharType="begin"/>
            </w:r>
            <w:r>
              <w:rPr>
                <w:noProof/>
                <w:webHidden/>
              </w:rPr>
              <w:instrText xml:space="preserve"> PAGEREF _Toc144064604 \h </w:instrText>
            </w:r>
            <w:r>
              <w:rPr>
                <w:noProof/>
                <w:webHidden/>
              </w:rPr>
            </w:r>
            <w:r>
              <w:rPr>
                <w:noProof/>
                <w:webHidden/>
              </w:rPr>
              <w:fldChar w:fldCharType="separate"/>
            </w:r>
            <w:r w:rsidR="00DF1D5D">
              <w:rPr>
                <w:noProof/>
                <w:webHidden/>
              </w:rPr>
              <w:t>38</w:t>
            </w:r>
            <w:r>
              <w:rPr>
                <w:noProof/>
                <w:webHidden/>
              </w:rPr>
              <w:fldChar w:fldCharType="end"/>
            </w:r>
          </w:hyperlink>
        </w:p>
        <w:p w:rsidR="007F1A27" w:rsidRDefault="007F1A27">
          <w:pPr>
            <w:pStyle w:val="TOC2"/>
            <w:tabs>
              <w:tab w:val="right" w:leader="dot" w:pos="9350"/>
            </w:tabs>
            <w:rPr>
              <w:rFonts w:eastAsiaTheme="minorEastAsia"/>
              <w:noProof/>
            </w:rPr>
          </w:pPr>
          <w:hyperlink w:anchor="_Toc144064605" w:history="1">
            <w:r w:rsidRPr="001670DE">
              <w:rPr>
                <w:rStyle w:val="Hyperlink"/>
                <w:rFonts w:ascii="Segoe UI" w:hAnsi="Segoe UI" w:cs="Segoe UI"/>
                <w:noProof/>
              </w:rPr>
              <w:t>How nesting works</w:t>
            </w:r>
            <w:r>
              <w:rPr>
                <w:noProof/>
                <w:webHidden/>
              </w:rPr>
              <w:tab/>
            </w:r>
            <w:r>
              <w:rPr>
                <w:noProof/>
                <w:webHidden/>
              </w:rPr>
              <w:fldChar w:fldCharType="begin"/>
            </w:r>
            <w:r>
              <w:rPr>
                <w:noProof/>
                <w:webHidden/>
              </w:rPr>
              <w:instrText xml:space="preserve"> PAGEREF _Toc144064605 \h </w:instrText>
            </w:r>
            <w:r>
              <w:rPr>
                <w:noProof/>
                <w:webHidden/>
              </w:rPr>
            </w:r>
            <w:r>
              <w:rPr>
                <w:noProof/>
                <w:webHidden/>
              </w:rPr>
              <w:fldChar w:fldCharType="separate"/>
            </w:r>
            <w:r w:rsidR="00DF1D5D">
              <w:rPr>
                <w:noProof/>
                <w:webHidden/>
              </w:rPr>
              <w:t>39</w:t>
            </w:r>
            <w:r>
              <w:rPr>
                <w:noProof/>
                <w:webHidden/>
              </w:rPr>
              <w:fldChar w:fldCharType="end"/>
            </w:r>
          </w:hyperlink>
        </w:p>
        <w:p w:rsidR="007F1A27" w:rsidRDefault="007F1A27">
          <w:pPr>
            <w:pStyle w:val="TOC2"/>
            <w:tabs>
              <w:tab w:val="right" w:leader="dot" w:pos="9350"/>
            </w:tabs>
            <w:rPr>
              <w:rFonts w:eastAsiaTheme="minorEastAsia"/>
              <w:noProof/>
            </w:rPr>
          </w:pPr>
          <w:hyperlink w:anchor="_Toc144064606" w:history="1">
            <w:r w:rsidRPr="001670DE">
              <w:rPr>
                <w:rStyle w:val="Hyperlink"/>
                <w:rFonts w:ascii="Segoe UI" w:hAnsi="Segoe UI" w:cs="Segoe UI"/>
                <w:noProof/>
              </w:rPr>
              <w:t>Anatomy</w:t>
            </w:r>
            <w:r>
              <w:rPr>
                <w:noProof/>
                <w:webHidden/>
              </w:rPr>
              <w:tab/>
            </w:r>
            <w:r>
              <w:rPr>
                <w:noProof/>
                <w:webHidden/>
              </w:rPr>
              <w:fldChar w:fldCharType="begin"/>
            </w:r>
            <w:r>
              <w:rPr>
                <w:noProof/>
                <w:webHidden/>
              </w:rPr>
              <w:instrText xml:space="preserve"> PAGEREF _Toc144064606 \h </w:instrText>
            </w:r>
            <w:r>
              <w:rPr>
                <w:noProof/>
                <w:webHidden/>
              </w:rPr>
            </w:r>
            <w:r>
              <w:rPr>
                <w:noProof/>
                <w:webHidden/>
              </w:rPr>
              <w:fldChar w:fldCharType="separate"/>
            </w:r>
            <w:r w:rsidR="00DF1D5D">
              <w:rPr>
                <w:noProof/>
                <w:webHidden/>
              </w:rPr>
              <w:t>39</w:t>
            </w:r>
            <w:r>
              <w:rPr>
                <w:noProof/>
                <w:webHidden/>
              </w:rPr>
              <w:fldChar w:fldCharType="end"/>
            </w:r>
          </w:hyperlink>
        </w:p>
        <w:p w:rsidR="007F1A27" w:rsidRDefault="007F1A27">
          <w:pPr>
            <w:pStyle w:val="TOC3"/>
            <w:tabs>
              <w:tab w:val="right" w:leader="dot" w:pos="9350"/>
            </w:tabs>
            <w:rPr>
              <w:rFonts w:eastAsiaTheme="minorEastAsia"/>
              <w:noProof/>
            </w:rPr>
          </w:pPr>
          <w:hyperlink w:anchor="_Toc144064607" w:history="1">
            <w:r w:rsidRPr="001670DE">
              <w:rPr>
                <w:rStyle w:val="Hyperlink"/>
                <w:rFonts w:ascii="Segoe UI" w:hAnsi="Segoe UI" w:cs="Segoe UI"/>
                <w:noProof/>
              </w:rPr>
              <w:t>Table head</w:t>
            </w:r>
            <w:r>
              <w:rPr>
                <w:noProof/>
                <w:webHidden/>
              </w:rPr>
              <w:tab/>
            </w:r>
            <w:r>
              <w:rPr>
                <w:noProof/>
                <w:webHidden/>
              </w:rPr>
              <w:fldChar w:fldCharType="begin"/>
            </w:r>
            <w:r>
              <w:rPr>
                <w:noProof/>
                <w:webHidden/>
              </w:rPr>
              <w:instrText xml:space="preserve"> PAGEREF _Toc144064607 \h </w:instrText>
            </w:r>
            <w:r>
              <w:rPr>
                <w:noProof/>
                <w:webHidden/>
              </w:rPr>
            </w:r>
            <w:r>
              <w:rPr>
                <w:noProof/>
                <w:webHidden/>
              </w:rPr>
              <w:fldChar w:fldCharType="separate"/>
            </w:r>
            <w:r w:rsidR="00DF1D5D">
              <w:rPr>
                <w:noProof/>
                <w:webHidden/>
              </w:rPr>
              <w:t>39</w:t>
            </w:r>
            <w:r>
              <w:rPr>
                <w:noProof/>
                <w:webHidden/>
              </w:rPr>
              <w:fldChar w:fldCharType="end"/>
            </w:r>
          </w:hyperlink>
        </w:p>
        <w:p w:rsidR="007F1A27" w:rsidRDefault="007F1A27">
          <w:pPr>
            <w:pStyle w:val="TOC3"/>
            <w:tabs>
              <w:tab w:val="right" w:leader="dot" w:pos="9350"/>
            </w:tabs>
            <w:rPr>
              <w:rFonts w:eastAsiaTheme="minorEastAsia"/>
              <w:noProof/>
            </w:rPr>
          </w:pPr>
          <w:hyperlink w:anchor="_Toc144064608" w:history="1">
            <w:r w:rsidRPr="001670DE">
              <w:rPr>
                <w:rStyle w:val="Hyperlink"/>
                <w:rFonts w:ascii="Segoe UI" w:hAnsi="Segoe UI" w:cs="Segoe UI"/>
                <w:noProof/>
              </w:rPr>
              <w:t>Table foot</w:t>
            </w:r>
            <w:r>
              <w:rPr>
                <w:noProof/>
                <w:webHidden/>
              </w:rPr>
              <w:tab/>
            </w:r>
            <w:r>
              <w:rPr>
                <w:noProof/>
                <w:webHidden/>
              </w:rPr>
              <w:fldChar w:fldCharType="begin"/>
            </w:r>
            <w:r>
              <w:rPr>
                <w:noProof/>
                <w:webHidden/>
              </w:rPr>
              <w:instrText xml:space="preserve"> PAGEREF _Toc144064608 \h </w:instrText>
            </w:r>
            <w:r>
              <w:rPr>
                <w:noProof/>
                <w:webHidden/>
              </w:rPr>
            </w:r>
            <w:r>
              <w:rPr>
                <w:noProof/>
                <w:webHidden/>
              </w:rPr>
              <w:fldChar w:fldCharType="separate"/>
            </w:r>
            <w:r w:rsidR="00DF1D5D">
              <w:rPr>
                <w:noProof/>
                <w:webHidden/>
              </w:rPr>
              <w:t>40</w:t>
            </w:r>
            <w:r>
              <w:rPr>
                <w:noProof/>
                <w:webHidden/>
              </w:rPr>
              <w:fldChar w:fldCharType="end"/>
            </w:r>
          </w:hyperlink>
        </w:p>
        <w:p w:rsidR="007F1A27" w:rsidRDefault="007F1A27">
          <w:pPr>
            <w:pStyle w:val="TOC3"/>
            <w:tabs>
              <w:tab w:val="right" w:leader="dot" w:pos="9350"/>
            </w:tabs>
            <w:rPr>
              <w:rFonts w:eastAsiaTheme="minorEastAsia"/>
              <w:noProof/>
            </w:rPr>
          </w:pPr>
          <w:hyperlink w:anchor="_Toc144064609" w:history="1">
            <w:r w:rsidRPr="001670DE">
              <w:rPr>
                <w:rStyle w:val="Hyperlink"/>
                <w:rFonts w:ascii="Segoe UI" w:hAnsi="Segoe UI" w:cs="Segoe UI"/>
                <w:noProof/>
              </w:rPr>
              <w:t>Captions</w:t>
            </w:r>
            <w:r>
              <w:rPr>
                <w:noProof/>
                <w:webHidden/>
              </w:rPr>
              <w:tab/>
            </w:r>
            <w:r>
              <w:rPr>
                <w:noProof/>
                <w:webHidden/>
              </w:rPr>
              <w:fldChar w:fldCharType="begin"/>
            </w:r>
            <w:r>
              <w:rPr>
                <w:noProof/>
                <w:webHidden/>
              </w:rPr>
              <w:instrText xml:space="preserve"> PAGEREF _Toc144064609 \h </w:instrText>
            </w:r>
            <w:r>
              <w:rPr>
                <w:noProof/>
                <w:webHidden/>
              </w:rPr>
            </w:r>
            <w:r>
              <w:rPr>
                <w:noProof/>
                <w:webHidden/>
              </w:rPr>
              <w:fldChar w:fldCharType="separate"/>
            </w:r>
            <w:r w:rsidR="00DF1D5D">
              <w:rPr>
                <w:noProof/>
                <w:webHidden/>
              </w:rPr>
              <w:t>40</w:t>
            </w:r>
            <w:r>
              <w:rPr>
                <w:noProof/>
                <w:webHidden/>
              </w:rPr>
              <w:fldChar w:fldCharType="end"/>
            </w:r>
          </w:hyperlink>
        </w:p>
        <w:p w:rsidR="007F1A27" w:rsidRDefault="007F1A27">
          <w:pPr>
            <w:pStyle w:val="TOC2"/>
            <w:tabs>
              <w:tab w:val="right" w:leader="dot" w:pos="9350"/>
            </w:tabs>
            <w:rPr>
              <w:rFonts w:eastAsiaTheme="minorEastAsia"/>
              <w:noProof/>
            </w:rPr>
          </w:pPr>
          <w:hyperlink w:anchor="_Toc144064610" w:history="1">
            <w:r w:rsidRPr="001670DE">
              <w:rPr>
                <w:rStyle w:val="Hyperlink"/>
                <w:rFonts w:ascii="Segoe UI" w:hAnsi="Segoe UI" w:cs="Segoe UI"/>
                <w:noProof/>
              </w:rPr>
              <w:t>Responsive tables</w:t>
            </w:r>
            <w:r>
              <w:rPr>
                <w:noProof/>
                <w:webHidden/>
              </w:rPr>
              <w:tab/>
            </w:r>
            <w:r>
              <w:rPr>
                <w:noProof/>
                <w:webHidden/>
              </w:rPr>
              <w:fldChar w:fldCharType="begin"/>
            </w:r>
            <w:r>
              <w:rPr>
                <w:noProof/>
                <w:webHidden/>
              </w:rPr>
              <w:instrText xml:space="preserve"> PAGEREF _Toc144064610 \h </w:instrText>
            </w:r>
            <w:r>
              <w:rPr>
                <w:noProof/>
                <w:webHidden/>
              </w:rPr>
            </w:r>
            <w:r>
              <w:rPr>
                <w:noProof/>
                <w:webHidden/>
              </w:rPr>
              <w:fldChar w:fldCharType="separate"/>
            </w:r>
            <w:r w:rsidR="00DF1D5D">
              <w:rPr>
                <w:noProof/>
                <w:webHidden/>
              </w:rPr>
              <w:t>42</w:t>
            </w:r>
            <w:r>
              <w:rPr>
                <w:noProof/>
                <w:webHidden/>
              </w:rPr>
              <w:fldChar w:fldCharType="end"/>
            </w:r>
          </w:hyperlink>
        </w:p>
        <w:p w:rsidR="007F1A27" w:rsidRDefault="007F1A27">
          <w:pPr>
            <w:pStyle w:val="TOC3"/>
            <w:tabs>
              <w:tab w:val="right" w:leader="dot" w:pos="9350"/>
            </w:tabs>
            <w:rPr>
              <w:rFonts w:eastAsiaTheme="minorEastAsia"/>
              <w:noProof/>
            </w:rPr>
          </w:pPr>
          <w:hyperlink w:anchor="_Toc144064611" w:history="1">
            <w:r w:rsidRPr="001670DE">
              <w:rPr>
                <w:rStyle w:val="Hyperlink"/>
                <w:rFonts w:ascii="Segoe UI" w:hAnsi="Segoe UI" w:cs="Segoe UI"/>
                <w:noProof/>
              </w:rPr>
              <w:t>Always responsive</w:t>
            </w:r>
            <w:r>
              <w:rPr>
                <w:noProof/>
                <w:webHidden/>
              </w:rPr>
              <w:tab/>
            </w:r>
            <w:r>
              <w:rPr>
                <w:noProof/>
                <w:webHidden/>
              </w:rPr>
              <w:fldChar w:fldCharType="begin"/>
            </w:r>
            <w:r>
              <w:rPr>
                <w:noProof/>
                <w:webHidden/>
              </w:rPr>
              <w:instrText xml:space="preserve"> PAGEREF _Toc144064611 \h </w:instrText>
            </w:r>
            <w:r>
              <w:rPr>
                <w:noProof/>
                <w:webHidden/>
              </w:rPr>
            </w:r>
            <w:r>
              <w:rPr>
                <w:noProof/>
                <w:webHidden/>
              </w:rPr>
              <w:fldChar w:fldCharType="separate"/>
            </w:r>
            <w:r w:rsidR="00DF1D5D">
              <w:rPr>
                <w:noProof/>
                <w:webHidden/>
              </w:rPr>
              <w:t>42</w:t>
            </w:r>
            <w:r>
              <w:rPr>
                <w:noProof/>
                <w:webHidden/>
              </w:rPr>
              <w:fldChar w:fldCharType="end"/>
            </w:r>
          </w:hyperlink>
        </w:p>
        <w:p w:rsidR="007F1A27" w:rsidRDefault="007F1A27">
          <w:pPr>
            <w:pStyle w:val="TOC3"/>
            <w:tabs>
              <w:tab w:val="right" w:leader="dot" w:pos="9350"/>
            </w:tabs>
            <w:rPr>
              <w:rFonts w:eastAsiaTheme="minorEastAsia"/>
              <w:noProof/>
            </w:rPr>
          </w:pPr>
          <w:hyperlink w:anchor="_Toc144064612" w:history="1">
            <w:r w:rsidRPr="001670DE">
              <w:rPr>
                <w:rStyle w:val="Hyperlink"/>
                <w:rFonts w:ascii="Segoe UI" w:hAnsi="Segoe UI" w:cs="Segoe UI"/>
                <w:noProof/>
              </w:rPr>
              <w:t>Breakpoint specific</w:t>
            </w:r>
            <w:r>
              <w:rPr>
                <w:noProof/>
                <w:webHidden/>
              </w:rPr>
              <w:tab/>
            </w:r>
            <w:r>
              <w:rPr>
                <w:noProof/>
                <w:webHidden/>
              </w:rPr>
              <w:fldChar w:fldCharType="begin"/>
            </w:r>
            <w:r>
              <w:rPr>
                <w:noProof/>
                <w:webHidden/>
              </w:rPr>
              <w:instrText xml:space="preserve"> PAGEREF _Toc144064612 \h </w:instrText>
            </w:r>
            <w:r>
              <w:rPr>
                <w:noProof/>
                <w:webHidden/>
              </w:rPr>
            </w:r>
            <w:r>
              <w:rPr>
                <w:noProof/>
                <w:webHidden/>
              </w:rPr>
              <w:fldChar w:fldCharType="separate"/>
            </w:r>
            <w:r w:rsidR="00DF1D5D">
              <w:rPr>
                <w:noProof/>
                <w:webHidden/>
              </w:rPr>
              <w:t>42</w:t>
            </w:r>
            <w:r>
              <w:rPr>
                <w:noProof/>
                <w:webHidden/>
              </w:rPr>
              <w:fldChar w:fldCharType="end"/>
            </w:r>
          </w:hyperlink>
        </w:p>
        <w:p w:rsidR="007F1A27" w:rsidRDefault="007F1A27">
          <w:pPr>
            <w:pStyle w:val="TOC2"/>
            <w:tabs>
              <w:tab w:val="right" w:leader="dot" w:pos="9350"/>
            </w:tabs>
            <w:rPr>
              <w:rFonts w:eastAsiaTheme="minorEastAsia"/>
              <w:noProof/>
            </w:rPr>
          </w:pPr>
          <w:hyperlink w:anchor="_Toc144064613"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_Toc144064613 \h </w:instrText>
            </w:r>
            <w:r>
              <w:rPr>
                <w:noProof/>
                <w:webHidden/>
              </w:rPr>
            </w:r>
            <w:r>
              <w:rPr>
                <w:noProof/>
                <w:webHidden/>
              </w:rPr>
              <w:fldChar w:fldCharType="separate"/>
            </w:r>
            <w:r w:rsidR="00DF1D5D">
              <w:rPr>
                <w:noProof/>
                <w:webHidden/>
              </w:rPr>
              <w:t>44</w:t>
            </w:r>
            <w:r>
              <w:rPr>
                <w:noProof/>
                <w:webHidden/>
              </w:rPr>
              <w:fldChar w:fldCharType="end"/>
            </w:r>
          </w:hyperlink>
        </w:p>
        <w:p w:rsidR="007F1A27" w:rsidRDefault="007F1A27">
          <w:pPr>
            <w:pStyle w:val="TOC3"/>
            <w:tabs>
              <w:tab w:val="right" w:leader="dot" w:pos="9350"/>
            </w:tabs>
            <w:rPr>
              <w:rFonts w:eastAsiaTheme="minorEastAsia"/>
              <w:noProof/>
            </w:rPr>
          </w:pPr>
          <w:hyperlink w:anchor="_Toc144064614"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_Toc144064614 \h </w:instrText>
            </w:r>
            <w:r>
              <w:rPr>
                <w:noProof/>
                <w:webHidden/>
              </w:rPr>
            </w:r>
            <w:r>
              <w:rPr>
                <w:noProof/>
                <w:webHidden/>
              </w:rPr>
              <w:fldChar w:fldCharType="separate"/>
            </w:r>
            <w:r w:rsidR="00DF1D5D">
              <w:rPr>
                <w:noProof/>
                <w:webHidden/>
              </w:rPr>
              <w:t>44</w:t>
            </w:r>
            <w:r>
              <w:rPr>
                <w:noProof/>
                <w:webHidden/>
              </w:rPr>
              <w:fldChar w:fldCharType="end"/>
            </w:r>
          </w:hyperlink>
        </w:p>
        <w:p w:rsidR="007F1A27" w:rsidRDefault="007F1A27">
          <w:pPr>
            <w:pStyle w:val="TOC3"/>
            <w:tabs>
              <w:tab w:val="right" w:leader="dot" w:pos="9350"/>
            </w:tabs>
            <w:rPr>
              <w:rFonts w:eastAsiaTheme="minorEastAsia"/>
              <w:noProof/>
            </w:rPr>
          </w:pPr>
          <w:hyperlink w:anchor="_Toc144064615" w:history="1">
            <w:r w:rsidRPr="001670DE">
              <w:rPr>
                <w:rStyle w:val="Hyperlink"/>
                <w:rFonts w:ascii="Segoe UI" w:hAnsi="Segoe UI" w:cs="Segoe UI"/>
                <w:noProof/>
              </w:rPr>
              <w:t>Loop</w:t>
            </w:r>
            <w:r>
              <w:rPr>
                <w:noProof/>
                <w:webHidden/>
              </w:rPr>
              <w:tab/>
            </w:r>
            <w:r>
              <w:rPr>
                <w:noProof/>
                <w:webHidden/>
              </w:rPr>
              <w:fldChar w:fldCharType="begin"/>
            </w:r>
            <w:r>
              <w:rPr>
                <w:noProof/>
                <w:webHidden/>
              </w:rPr>
              <w:instrText xml:space="preserve"> PAGEREF _Toc144064615 \h </w:instrText>
            </w:r>
            <w:r>
              <w:rPr>
                <w:noProof/>
                <w:webHidden/>
              </w:rPr>
            </w:r>
            <w:r>
              <w:rPr>
                <w:noProof/>
                <w:webHidden/>
              </w:rPr>
              <w:fldChar w:fldCharType="separate"/>
            </w:r>
            <w:r w:rsidR="00DF1D5D">
              <w:rPr>
                <w:noProof/>
                <w:webHidden/>
              </w:rPr>
              <w:t>45</w:t>
            </w:r>
            <w:r>
              <w:rPr>
                <w:noProof/>
                <w:webHidden/>
              </w:rPr>
              <w:fldChar w:fldCharType="end"/>
            </w:r>
          </w:hyperlink>
        </w:p>
        <w:p w:rsidR="007F1A27" w:rsidRDefault="007F1A27">
          <w:pPr>
            <w:pStyle w:val="TOC3"/>
            <w:tabs>
              <w:tab w:val="right" w:leader="dot" w:pos="9350"/>
            </w:tabs>
            <w:rPr>
              <w:rFonts w:eastAsiaTheme="minorEastAsia"/>
              <w:noProof/>
            </w:rPr>
          </w:pPr>
          <w:hyperlink w:anchor="_Toc144064616" w:history="1">
            <w:r w:rsidRPr="001670DE">
              <w:rPr>
                <w:rStyle w:val="Hyperlink"/>
                <w:rFonts w:ascii="Segoe UI" w:hAnsi="Segoe UI" w:cs="Segoe UI"/>
                <w:noProof/>
              </w:rPr>
              <w:t>Customizing</w:t>
            </w:r>
            <w:r>
              <w:rPr>
                <w:noProof/>
                <w:webHidden/>
              </w:rPr>
              <w:tab/>
            </w:r>
            <w:r>
              <w:rPr>
                <w:noProof/>
                <w:webHidden/>
              </w:rPr>
              <w:fldChar w:fldCharType="begin"/>
            </w:r>
            <w:r>
              <w:rPr>
                <w:noProof/>
                <w:webHidden/>
              </w:rPr>
              <w:instrText xml:space="preserve"> PAGEREF _Toc144064616 \h </w:instrText>
            </w:r>
            <w:r>
              <w:rPr>
                <w:noProof/>
                <w:webHidden/>
              </w:rPr>
            </w:r>
            <w:r>
              <w:rPr>
                <w:noProof/>
                <w:webHidden/>
              </w:rPr>
              <w:fldChar w:fldCharType="separate"/>
            </w:r>
            <w:r w:rsidR="00DF1D5D">
              <w:rPr>
                <w:noProof/>
                <w:webHidden/>
              </w:rPr>
              <w:t>45</w:t>
            </w:r>
            <w:r>
              <w:rPr>
                <w:noProof/>
                <w:webHidden/>
              </w:rPr>
              <w:fldChar w:fldCharType="end"/>
            </w:r>
          </w:hyperlink>
        </w:p>
        <w:p w:rsidR="007F1A27" w:rsidRDefault="007F1A27">
          <w:pPr>
            <w:pStyle w:val="TOC1"/>
            <w:tabs>
              <w:tab w:val="right" w:leader="dot" w:pos="9350"/>
            </w:tabs>
            <w:rPr>
              <w:rFonts w:eastAsiaTheme="minorEastAsia"/>
              <w:noProof/>
            </w:rPr>
          </w:pPr>
          <w:hyperlink w:anchor="_Toc144064617" w:history="1">
            <w:r w:rsidRPr="001670DE">
              <w:rPr>
                <w:rStyle w:val="Hyperlink"/>
                <w:rFonts w:ascii="Segoe UI" w:hAnsi="Segoe UI" w:cs="Segoe UI"/>
                <w:noProof/>
              </w:rPr>
              <w:t>Figures</w:t>
            </w:r>
            <w:r>
              <w:rPr>
                <w:noProof/>
                <w:webHidden/>
              </w:rPr>
              <w:tab/>
            </w:r>
            <w:r>
              <w:rPr>
                <w:noProof/>
                <w:webHidden/>
              </w:rPr>
              <w:fldChar w:fldCharType="begin"/>
            </w:r>
            <w:r>
              <w:rPr>
                <w:noProof/>
                <w:webHidden/>
              </w:rPr>
              <w:instrText xml:space="preserve"> PAGEREF _Toc144064617 \h </w:instrText>
            </w:r>
            <w:r>
              <w:rPr>
                <w:noProof/>
                <w:webHidden/>
              </w:rPr>
            </w:r>
            <w:r>
              <w:rPr>
                <w:noProof/>
                <w:webHidden/>
              </w:rPr>
              <w:fldChar w:fldCharType="separate"/>
            </w:r>
            <w:r w:rsidR="00DF1D5D">
              <w:rPr>
                <w:noProof/>
                <w:webHidden/>
              </w:rPr>
              <w:t>46</w:t>
            </w:r>
            <w:r>
              <w:rPr>
                <w:noProof/>
                <w:webHidden/>
              </w:rPr>
              <w:fldChar w:fldCharType="end"/>
            </w:r>
          </w:hyperlink>
        </w:p>
        <w:p w:rsidR="007F1A27" w:rsidRDefault="007F1A27">
          <w:pPr>
            <w:pStyle w:val="TOC2"/>
            <w:tabs>
              <w:tab w:val="right" w:leader="dot" w:pos="9350"/>
            </w:tabs>
            <w:rPr>
              <w:rFonts w:eastAsiaTheme="minorEastAsia"/>
              <w:noProof/>
            </w:rPr>
          </w:pPr>
          <w:hyperlink w:anchor="_Toc144064618"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_Toc144064618 \h </w:instrText>
            </w:r>
            <w:r>
              <w:rPr>
                <w:noProof/>
                <w:webHidden/>
              </w:rPr>
            </w:r>
            <w:r>
              <w:rPr>
                <w:noProof/>
                <w:webHidden/>
              </w:rPr>
              <w:fldChar w:fldCharType="separate"/>
            </w:r>
            <w:r w:rsidR="00DF1D5D">
              <w:rPr>
                <w:noProof/>
                <w:webHidden/>
              </w:rPr>
              <w:t>46</w:t>
            </w:r>
            <w:r>
              <w:rPr>
                <w:noProof/>
                <w:webHidden/>
              </w:rPr>
              <w:fldChar w:fldCharType="end"/>
            </w:r>
          </w:hyperlink>
        </w:p>
        <w:p w:rsidR="007F1A27" w:rsidRDefault="007F1A27">
          <w:pPr>
            <w:pStyle w:val="TOC3"/>
            <w:tabs>
              <w:tab w:val="right" w:leader="dot" w:pos="9350"/>
            </w:tabs>
            <w:rPr>
              <w:rFonts w:eastAsiaTheme="minorEastAsia"/>
              <w:noProof/>
            </w:rPr>
          </w:pPr>
          <w:hyperlink w:anchor="_Toc144064619"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_Toc144064619 \h </w:instrText>
            </w:r>
            <w:r>
              <w:rPr>
                <w:noProof/>
                <w:webHidden/>
              </w:rPr>
            </w:r>
            <w:r>
              <w:rPr>
                <w:noProof/>
                <w:webHidden/>
              </w:rPr>
              <w:fldChar w:fldCharType="separate"/>
            </w:r>
            <w:r w:rsidR="00DF1D5D">
              <w:rPr>
                <w:noProof/>
                <w:webHidden/>
              </w:rPr>
              <w:t>46</w:t>
            </w:r>
            <w:r>
              <w:rPr>
                <w:noProof/>
                <w:webHidden/>
              </w:rPr>
              <w:fldChar w:fldCharType="end"/>
            </w:r>
          </w:hyperlink>
        </w:p>
        <w:p w:rsidR="007F1A27" w:rsidRDefault="007F1A27">
          <w:pPr>
            <w:pStyle w:val="TOC1"/>
            <w:tabs>
              <w:tab w:val="right" w:leader="dot" w:pos="9350"/>
            </w:tabs>
            <w:rPr>
              <w:rFonts w:eastAsiaTheme="minorEastAsia"/>
              <w:noProof/>
            </w:rPr>
          </w:pPr>
          <w:hyperlink w:anchor="_Toc144064620" w:history="1">
            <w:r w:rsidRPr="001670DE">
              <w:rPr>
                <w:rStyle w:val="Hyperlink"/>
                <w:rFonts w:ascii="Segoe UI" w:hAnsi="Segoe UI" w:cs="Segoe UI"/>
                <w:noProof/>
              </w:rPr>
              <w:t>Forms</w:t>
            </w:r>
            <w:r>
              <w:rPr>
                <w:noProof/>
                <w:webHidden/>
              </w:rPr>
              <w:tab/>
            </w:r>
            <w:r>
              <w:rPr>
                <w:noProof/>
                <w:webHidden/>
              </w:rPr>
              <w:fldChar w:fldCharType="begin"/>
            </w:r>
            <w:r>
              <w:rPr>
                <w:noProof/>
                <w:webHidden/>
              </w:rPr>
              <w:instrText xml:space="preserve"> PAGEREF _Toc144064620 \h </w:instrText>
            </w:r>
            <w:r>
              <w:rPr>
                <w:noProof/>
                <w:webHidden/>
              </w:rPr>
            </w:r>
            <w:r>
              <w:rPr>
                <w:noProof/>
                <w:webHidden/>
              </w:rPr>
              <w:fldChar w:fldCharType="separate"/>
            </w:r>
            <w:r w:rsidR="00DF1D5D">
              <w:rPr>
                <w:noProof/>
                <w:webHidden/>
              </w:rPr>
              <w:t>47</w:t>
            </w:r>
            <w:r>
              <w:rPr>
                <w:noProof/>
                <w:webHidden/>
              </w:rPr>
              <w:fldChar w:fldCharType="end"/>
            </w:r>
          </w:hyperlink>
        </w:p>
        <w:p w:rsidR="007F1A27" w:rsidRDefault="007F1A27">
          <w:pPr>
            <w:pStyle w:val="TOC2"/>
            <w:tabs>
              <w:tab w:val="right" w:leader="dot" w:pos="9350"/>
            </w:tabs>
            <w:rPr>
              <w:rFonts w:eastAsiaTheme="minorEastAsia"/>
              <w:noProof/>
            </w:rPr>
          </w:pPr>
          <w:hyperlink w:anchor="_Toc144064621" w:history="1">
            <w:r w:rsidRPr="001670DE">
              <w:rPr>
                <w:rStyle w:val="Hyperlink"/>
                <w:rFonts w:ascii="Segoe UI" w:hAnsi="Segoe UI" w:cs="Segoe UI"/>
                <w:noProof/>
              </w:rPr>
              <w:t>Form control</w:t>
            </w:r>
            <w:r>
              <w:rPr>
                <w:noProof/>
                <w:webHidden/>
              </w:rPr>
              <w:tab/>
            </w:r>
            <w:r>
              <w:rPr>
                <w:noProof/>
                <w:webHidden/>
              </w:rPr>
              <w:fldChar w:fldCharType="begin"/>
            </w:r>
            <w:r>
              <w:rPr>
                <w:noProof/>
                <w:webHidden/>
              </w:rPr>
              <w:instrText xml:space="preserve"> PAGEREF _Toc144064621 \h </w:instrText>
            </w:r>
            <w:r>
              <w:rPr>
                <w:noProof/>
                <w:webHidden/>
              </w:rPr>
            </w:r>
            <w:r>
              <w:rPr>
                <w:noProof/>
                <w:webHidden/>
              </w:rPr>
              <w:fldChar w:fldCharType="separate"/>
            </w:r>
            <w:r w:rsidR="00DF1D5D">
              <w:rPr>
                <w:noProof/>
                <w:webHidden/>
              </w:rPr>
              <w:t>47</w:t>
            </w:r>
            <w:r>
              <w:rPr>
                <w:noProof/>
                <w:webHidden/>
              </w:rPr>
              <w:fldChar w:fldCharType="end"/>
            </w:r>
          </w:hyperlink>
        </w:p>
        <w:p w:rsidR="007F1A27" w:rsidRDefault="007F1A27">
          <w:pPr>
            <w:pStyle w:val="TOC2"/>
            <w:tabs>
              <w:tab w:val="right" w:leader="dot" w:pos="9350"/>
            </w:tabs>
            <w:rPr>
              <w:rFonts w:eastAsiaTheme="minorEastAsia"/>
              <w:noProof/>
            </w:rPr>
          </w:pPr>
          <w:hyperlink w:anchor="_Toc144064622" w:history="1">
            <w:r w:rsidRPr="001670DE">
              <w:rPr>
                <w:rStyle w:val="Hyperlink"/>
                <w:rFonts w:ascii="Segoe UI" w:hAnsi="Segoe UI" w:cs="Segoe UI"/>
                <w:noProof/>
              </w:rPr>
              <w:t>Select</w:t>
            </w:r>
            <w:r>
              <w:rPr>
                <w:noProof/>
                <w:webHidden/>
              </w:rPr>
              <w:tab/>
            </w:r>
            <w:r>
              <w:rPr>
                <w:noProof/>
                <w:webHidden/>
              </w:rPr>
              <w:fldChar w:fldCharType="begin"/>
            </w:r>
            <w:r>
              <w:rPr>
                <w:noProof/>
                <w:webHidden/>
              </w:rPr>
              <w:instrText xml:space="preserve"> PAGEREF _Toc144064622 \h </w:instrText>
            </w:r>
            <w:r>
              <w:rPr>
                <w:noProof/>
                <w:webHidden/>
              </w:rPr>
            </w:r>
            <w:r>
              <w:rPr>
                <w:noProof/>
                <w:webHidden/>
              </w:rPr>
              <w:fldChar w:fldCharType="separate"/>
            </w:r>
            <w:r w:rsidR="00DF1D5D">
              <w:rPr>
                <w:noProof/>
                <w:webHidden/>
              </w:rPr>
              <w:t>47</w:t>
            </w:r>
            <w:r>
              <w:rPr>
                <w:noProof/>
                <w:webHidden/>
              </w:rPr>
              <w:fldChar w:fldCharType="end"/>
            </w:r>
          </w:hyperlink>
        </w:p>
        <w:p w:rsidR="007F1A27" w:rsidRDefault="007F1A27">
          <w:pPr>
            <w:pStyle w:val="TOC2"/>
            <w:tabs>
              <w:tab w:val="right" w:leader="dot" w:pos="9350"/>
            </w:tabs>
            <w:rPr>
              <w:rFonts w:eastAsiaTheme="minorEastAsia"/>
              <w:noProof/>
            </w:rPr>
          </w:pPr>
          <w:hyperlink w:anchor="_Toc144064623" w:history="1">
            <w:r w:rsidRPr="001670DE">
              <w:rPr>
                <w:rStyle w:val="Hyperlink"/>
                <w:rFonts w:ascii="Segoe UI" w:hAnsi="Segoe UI" w:cs="Segoe UI"/>
                <w:noProof/>
              </w:rPr>
              <w:t>Checks &amp; radios</w:t>
            </w:r>
            <w:r>
              <w:rPr>
                <w:noProof/>
                <w:webHidden/>
              </w:rPr>
              <w:tab/>
            </w:r>
            <w:r>
              <w:rPr>
                <w:noProof/>
                <w:webHidden/>
              </w:rPr>
              <w:fldChar w:fldCharType="begin"/>
            </w:r>
            <w:r>
              <w:rPr>
                <w:noProof/>
                <w:webHidden/>
              </w:rPr>
              <w:instrText xml:space="preserve"> PAGEREF _Toc144064623 \h </w:instrText>
            </w:r>
            <w:r>
              <w:rPr>
                <w:noProof/>
                <w:webHidden/>
              </w:rPr>
            </w:r>
            <w:r>
              <w:rPr>
                <w:noProof/>
                <w:webHidden/>
              </w:rPr>
              <w:fldChar w:fldCharType="separate"/>
            </w:r>
            <w:r w:rsidR="00DF1D5D">
              <w:rPr>
                <w:noProof/>
                <w:webHidden/>
              </w:rPr>
              <w:t>47</w:t>
            </w:r>
            <w:r>
              <w:rPr>
                <w:noProof/>
                <w:webHidden/>
              </w:rPr>
              <w:fldChar w:fldCharType="end"/>
            </w:r>
          </w:hyperlink>
        </w:p>
        <w:p w:rsidR="007F1A27" w:rsidRDefault="007F1A27">
          <w:pPr>
            <w:pStyle w:val="TOC2"/>
            <w:tabs>
              <w:tab w:val="right" w:leader="dot" w:pos="9350"/>
            </w:tabs>
            <w:rPr>
              <w:rFonts w:eastAsiaTheme="minorEastAsia"/>
              <w:noProof/>
            </w:rPr>
          </w:pPr>
          <w:hyperlink w:anchor="_Toc144064624" w:history="1">
            <w:r w:rsidRPr="001670DE">
              <w:rPr>
                <w:rStyle w:val="Hyperlink"/>
                <w:rFonts w:ascii="Segoe UI" w:hAnsi="Segoe UI" w:cs="Segoe UI"/>
                <w:noProof/>
              </w:rPr>
              <w:t>Range</w:t>
            </w:r>
            <w:r>
              <w:rPr>
                <w:noProof/>
                <w:webHidden/>
              </w:rPr>
              <w:tab/>
            </w:r>
            <w:r>
              <w:rPr>
                <w:noProof/>
                <w:webHidden/>
              </w:rPr>
              <w:fldChar w:fldCharType="begin"/>
            </w:r>
            <w:r>
              <w:rPr>
                <w:noProof/>
                <w:webHidden/>
              </w:rPr>
              <w:instrText xml:space="preserve"> PAGEREF _Toc144064624 \h </w:instrText>
            </w:r>
            <w:r>
              <w:rPr>
                <w:noProof/>
                <w:webHidden/>
              </w:rPr>
            </w:r>
            <w:r>
              <w:rPr>
                <w:noProof/>
                <w:webHidden/>
              </w:rPr>
              <w:fldChar w:fldCharType="separate"/>
            </w:r>
            <w:r w:rsidR="00DF1D5D">
              <w:rPr>
                <w:noProof/>
                <w:webHidden/>
              </w:rPr>
              <w:t>47</w:t>
            </w:r>
            <w:r>
              <w:rPr>
                <w:noProof/>
                <w:webHidden/>
              </w:rPr>
              <w:fldChar w:fldCharType="end"/>
            </w:r>
          </w:hyperlink>
        </w:p>
        <w:p w:rsidR="007F1A27" w:rsidRDefault="007F1A27">
          <w:pPr>
            <w:pStyle w:val="TOC2"/>
            <w:tabs>
              <w:tab w:val="right" w:leader="dot" w:pos="9350"/>
            </w:tabs>
            <w:rPr>
              <w:rFonts w:eastAsiaTheme="minorEastAsia"/>
              <w:noProof/>
            </w:rPr>
          </w:pPr>
          <w:hyperlink w:anchor="_Toc144064625" w:history="1">
            <w:r w:rsidRPr="001670DE">
              <w:rPr>
                <w:rStyle w:val="Hyperlink"/>
                <w:rFonts w:ascii="Segoe UI" w:hAnsi="Segoe UI" w:cs="Segoe UI"/>
                <w:noProof/>
              </w:rPr>
              <w:t>Input group</w:t>
            </w:r>
            <w:r>
              <w:rPr>
                <w:noProof/>
                <w:webHidden/>
              </w:rPr>
              <w:tab/>
            </w:r>
            <w:r>
              <w:rPr>
                <w:noProof/>
                <w:webHidden/>
              </w:rPr>
              <w:fldChar w:fldCharType="begin"/>
            </w:r>
            <w:r>
              <w:rPr>
                <w:noProof/>
                <w:webHidden/>
              </w:rPr>
              <w:instrText xml:space="preserve"> PAGEREF _Toc144064625 \h </w:instrText>
            </w:r>
            <w:r>
              <w:rPr>
                <w:noProof/>
                <w:webHidden/>
              </w:rPr>
            </w:r>
            <w:r>
              <w:rPr>
                <w:noProof/>
                <w:webHidden/>
              </w:rPr>
              <w:fldChar w:fldCharType="separate"/>
            </w:r>
            <w:r w:rsidR="00DF1D5D">
              <w:rPr>
                <w:noProof/>
                <w:webHidden/>
              </w:rPr>
              <w:t>47</w:t>
            </w:r>
            <w:r>
              <w:rPr>
                <w:noProof/>
                <w:webHidden/>
              </w:rPr>
              <w:fldChar w:fldCharType="end"/>
            </w:r>
          </w:hyperlink>
        </w:p>
        <w:p w:rsidR="007F1A27" w:rsidRDefault="007F1A27">
          <w:pPr>
            <w:pStyle w:val="TOC2"/>
            <w:tabs>
              <w:tab w:val="right" w:leader="dot" w:pos="9350"/>
            </w:tabs>
            <w:rPr>
              <w:rFonts w:eastAsiaTheme="minorEastAsia"/>
              <w:noProof/>
            </w:rPr>
          </w:pPr>
          <w:hyperlink w:anchor="_Toc144064626" w:history="1">
            <w:r w:rsidRPr="001670DE">
              <w:rPr>
                <w:rStyle w:val="Hyperlink"/>
                <w:rFonts w:ascii="Segoe UI" w:hAnsi="Segoe UI" w:cs="Segoe UI"/>
                <w:noProof/>
              </w:rPr>
              <w:t>Floating labels</w:t>
            </w:r>
            <w:r>
              <w:rPr>
                <w:noProof/>
                <w:webHidden/>
              </w:rPr>
              <w:tab/>
            </w:r>
            <w:r>
              <w:rPr>
                <w:noProof/>
                <w:webHidden/>
              </w:rPr>
              <w:fldChar w:fldCharType="begin"/>
            </w:r>
            <w:r>
              <w:rPr>
                <w:noProof/>
                <w:webHidden/>
              </w:rPr>
              <w:instrText xml:space="preserve"> PAGEREF _Toc144064626 \h </w:instrText>
            </w:r>
            <w:r>
              <w:rPr>
                <w:noProof/>
                <w:webHidden/>
              </w:rPr>
            </w:r>
            <w:r>
              <w:rPr>
                <w:noProof/>
                <w:webHidden/>
              </w:rPr>
              <w:fldChar w:fldCharType="separate"/>
            </w:r>
            <w:r w:rsidR="00DF1D5D">
              <w:rPr>
                <w:noProof/>
                <w:webHidden/>
              </w:rPr>
              <w:t>47</w:t>
            </w:r>
            <w:r>
              <w:rPr>
                <w:noProof/>
                <w:webHidden/>
              </w:rPr>
              <w:fldChar w:fldCharType="end"/>
            </w:r>
          </w:hyperlink>
        </w:p>
        <w:p w:rsidR="007F1A27" w:rsidRDefault="007F1A27">
          <w:pPr>
            <w:pStyle w:val="TOC2"/>
            <w:tabs>
              <w:tab w:val="right" w:leader="dot" w:pos="9350"/>
            </w:tabs>
            <w:rPr>
              <w:rFonts w:eastAsiaTheme="minorEastAsia"/>
              <w:noProof/>
            </w:rPr>
          </w:pPr>
          <w:hyperlink w:anchor="_Toc144064627" w:history="1">
            <w:r w:rsidRPr="001670DE">
              <w:rPr>
                <w:rStyle w:val="Hyperlink"/>
                <w:rFonts w:ascii="Segoe UI" w:hAnsi="Segoe UI" w:cs="Segoe UI"/>
                <w:noProof/>
              </w:rPr>
              <w:t>Layout</w:t>
            </w:r>
            <w:r>
              <w:rPr>
                <w:noProof/>
                <w:webHidden/>
              </w:rPr>
              <w:tab/>
            </w:r>
            <w:r>
              <w:rPr>
                <w:noProof/>
                <w:webHidden/>
              </w:rPr>
              <w:fldChar w:fldCharType="begin"/>
            </w:r>
            <w:r>
              <w:rPr>
                <w:noProof/>
                <w:webHidden/>
              </w:rPr>
              <w:instrText xml:space="preserve"> PAGEREF _Toc144064627 \h </w:instrText>
            </w:r>
            <w:r>
              <w:rPr>
                <w:noProof/>
                <w:webHidden/>
              </w:rPr>
            </w:r>
            <w:r>
              <w:rPr>
                <w:noProof/>
                <w:webHidden/>
              </w:rPr>
              <w:fldChar w:fldCharType="separate"/>
            </w:r>
            <w:r w:rsidR="00DF1D5D">
              <w:rPr>
                <w:noProof/>
                <w:webHidden/>
              </w:rPr>
              <w:t>47</w:t>
            </w:r>
            <w:r>
              <w:rPr>
                <w:noProof/>
                <w:webHidden/>
              </w:rPr>
              <w:fldChar w:fldCharType="end"/>
            </w:r>
          </w:hyperlink>
        </w:p>
        <w:p w:rsidR="007F1A27" w:rsidRDefault="007F1A27">
          <w:pPr>
            <w:pStyle w:val="TOC2"/>
            <w:tabs>
              <w:tab w:val="right" w:leader="dot" w:pos="9350"/>
            </w:tabs>
            <w:rPr>
              <w:rFonts w:eastAsiaTheme="minorEastAsia"/>
              <w:noProof/>
            </w:rPr>
          </w:pPr>
          <w:hyperlink w:anchor="_Toc144064628" w:history="1">
            <w:r w:rsidRPr="001670DE">
              <w:rPr>
                <w:rStyle w:val="Hyperlink"/>
                <w:rFonts w:ascii="Segoe UI" w:hAnsi="Segoe UI" w:cs="Segoe UI"/>
                <w:noProof/>
              </w:rPr>
              <w:t>Validation</w:t>
            </w:r>
            <w:r>
              <w:rPr>
                <w:noProof/>
                <w:webHidden/>
              </w:rPr>
              <w:tab/>
            </w:r>
            <w:r>
              <w:rPr>
                <w:noProof/>
                <w:webHidden/>
              </w:rPr>
              <w:fldChar w:fldCharType="begin"/>
            </w:r>
            <w:r>
              <w:rPr>
                <w:noProof/>
                <w:webHidden/>
              </w:rPr>
              <w:instrText xml:space="preserve"> PAGEREF _Toc144064628 \h </w:instrText>
            </w:r>
            <w:r>
              <w:rPr>
                <w:noProof/>
                <w:webHidden/>
              </w:rPr>
            </w:r>
            <w:r>
              <w:rPr>
                <w:noProof/>
                <w:webHidden/>
              </w:rPr>
              <w:fldChar w:fldCharType="separate"/>
            </w:r>
            <w:r w:rsidR="00DF1D5D">
              <w:rPr>
                <w:noProof/>
                <w:webHidden/>
              </w:rPr>
              <w:t>47</w:t>
            </w:r>
            <w:r>
              <w:rPr>
                <w:noProof/>
                <w:webHidden/>
              </w:rPr>
              <w:fldChar w:fldCharType="end"/>
            </w:r>
          </w:hyperlink>
        </w:p>
        <w:p w:rsidR="007F1A27" w:rsidRDefault="007F1A27">
          <w:pPr>
            <w:pStyle w:val="TOC2"/>
            <w:tabs>
              <w:tab w:val="right" w:leader="dot" w:pos="9350"/>
            </w:tabs>
            <w:rPr>
              <w:rFonts w:eastAsiaTheme="minorEastAsia"/>
              <w:noProof/>
            </w:rPr>
          </w:pPr>
          <w:hyperlink w:anchor="_Toc144064629" w:history="1">
            <w:r w:rsidRPr="001670DE">
              <w:rPr>
                <w:rStyle w:val="Hyperlink"/>
                <w:rFonts w:ascii="Segoe UI" w:hAnsi="Segoe UI" w:cs="Segoe UI"/>
                <w:noProof/>
              </w:rPr>
              <w:t>Overview</w:t>
            </w:r>
            <w:r>
              <w:rPr>
                <w:noProof/>
                <w:webHidden/>
              </w:rPr>
              <w:tab/>
            </w:r>
            <w:r>
              <w:rPr>
                <w:noProof/>
                <w:webHidden/>
              </w:rPr>
              <w:fldChar w:fldCharType="begin"/>
            </w:r>
            <w:r>
              <w:rPr>
                <w:noProof/>
                <w:webHidden/>
              </w:rPr>
              <w:instrText xml:space="preserve"> PAGEREF _Toc144064629 \h </w:instrText>
            </w:r>
            <w:r>
              <w:rPr>
                <w:noProof/>
                <w:webHidden/>
              </w:rPr>
            </w:r>
            <w:r>
              <w:rPr>
                <w:noProof/>
                <w:webHidden/>
              </w:rPr>
              <w:fldChar w:fldCharType="separate"/>
            </w:r>
            <w:r w:rsidR="00DF1D5D">
              <w:rPr>
                <w:noProof/>
                <w:webHidden/>
              </w:rPr>
              <w:t>48</w:t>
            </w:r>
            <w:r>
              <w:rPr>
                <w:noProof/>
                <w:webHidden/>
              </w:rPr>
              <w:fldChar w:fldCharType="end"/>
            </w:r>
          </w:hyperlink>
        </w:p>
        <w:p w:rsidR="007F1A27" w:rsidRDefault="007F1A27">
          <w:pPr>
            <w:pStyle w:val="TOC2"/>
            <w:tabs>
              <w:tab w:val="right" w:leader="dot" w:pos="9350"/>
            </w:tabs>
            <w:rPr>
              <w:rFonts w:eastAsiaTheme="minorEastAsia"/>
              <w:noProof/>
            </w:rPr>
          </w:pPr>
          <w:hyperlink w:anchor="_Toc144064630" w:history="1">
            <w:r w:rsidRPr="001670DE">
              <w:rPr>
                <w:rStyle w:val="Hyperlink"/>
                <w:rFonts w:ascii="Segoe UI" w:hAnsi="Segoe UI" w:cs="Segoe UI"/>
                <w:noProof/>
              </w:rPr>
              <w:t>Form text</w:t>
            </w:r>
            <w:r>
              <w:rPr>
                <w:noProof/>
                <w:webHidden/>
              </w:rPr>
              <w:tab/>
            </w:r>
            <w:r>
              <w:rPr>
                <w:noProof/>
                <w:webHidden/>
              </w:rPr>
              <w:fldChar w:fldCharType="begin"/>
            </w:r>
            <w:r>
              <w:rPr>
                <w:noProof/>
                <w:webHidden/>
              </w:rPr>
              <w:instrText xml:space="preserve"> PAGEREF _Toc144064630 \h </w:instrText>
            </w:r>
            <w:r>
              <w:rPr>
                <w:noProof/>
                <w:webHidden/>
              </w:rPr>
            </w:r>
            <w:r>
              <w:rPr>
                <w:noProof/>
                <w:webHidden/>
              </w:rPr>
              <w:fldChar w:fldCharType="separate"/>
            </w:r>
            <w:r w:rsidR="00DF1D5D">
              <w:rPr>
                <w:noProof/>
                <w:webHidden/>
              </w:rPr>
              <w:t>48</w:t>
            </w:r>
            <w:r>
              <w:rPr>
                <w:noProof/>
                <w:webHidden/>
              </w:rPr>
              <w:fldChar w:fldCharType="end"/>
            </w:r>
          </w:hyperlink>
        </w:p>
        <w:p w:rsidR="007F1A27" w:rsidRDefault="007F1A27">
          <w:pPr>
            <w:pStyle w:val="TOC2"/>
            <w:tabs>
              <w:tab w:val="right" w:leader="dot" w:pos="9350"/>
            </w:tabs>
            <w:rPr>
              <w:rFonts w:eastAsiaTheme="minorEastAsia"/>
              <w:noProof/>
            </w:rPr>
          </w:pPr>
          <w:hyperlink w:anchor="_Toc144064631" w:history="1">
            <w:r w:rsidRPr="001670DE">
              <w:rPr>
                <w:rStyle w:val="Hyperlink"/>
                <w:rFonts w:ascii="Segoe UI" w:hAnsi="Segoe UI" w:cs="Segoe UI"/>
                <w:noProof/>
              </w:rPr>
              <w:t>Disabled forms</w:t>
            </w:r>
            <w:r>
              <w:rPr>
                <w:noProof/>
                <w:webHidden/>
              </w:rPr>
              <w:tab/>
            </w:r>
            <w:r>
              <w:rPr>
                <w:noProof/>
                <w:webHidden/>
              </w:rPr>
              <w:fldChar w:fldCharType="begin"/>
            </w:r>
            <w:r>
              <w:rPr>
                <w:noProof/>
                <w:webHidden/>
              </w:rPr>
              <w:instrText xml:space="preserve"> PAGEREF _Toc144064631 \h </w:instrText>
            </w:r>
            <w:r>
              <w:rPr>
                <w:noProof/>
                <w:webHidden/>
              </w:rPr>
            </w:r>
            <w:r>
              <w:rPr>
                <w:noProof/>
                <w:webHidden/>
              </w:rPr>
              <w:fldChar w:fldCharType="separate"/>
            </w:r>
            <w:r w:rsidR="00DF1D5D">
              <w:rPr>
                <w:noProof/>
                <w:webHidden/>
              </w:rPr>
              <w:t>50</w:t>
            </w:r>
            <w:r>
              <w:rPr>
                <w:noProof/>
                <w:webHidden/>
              </w:rPr>
              <w:fldChar w:fldCharType="end"/>
            </w:r>
          </w:hyperlink>
        </w:p>
        <w:p w:rsidR="007F1A27" w:rsidRDefault="007F1A27">
          <w:pPr>
            <w:pStyle w:val="TOC2"/>
            <w:tabs>
              <w:tab w:val="right" w:leader="dot" w:pos="9350"/>
            </w:tabs>
            <w:rPr>
              <w:rFonts w:eastAsiaTheme="minorEastAsia"/>
              <w:noProof/>
            </w:rPr>
          </w:pPr>
          <w:hyperlink w:anchor="_Toc144064632" w:history="1">
            <w:r w:rsidRPr="001670DE">
              <w:rPr>
                <w:rStyle w:val="Hyperlink"/>
                <w:rFonts w:ascii="Segoe UI" w:hAnsi="Segoe UI" w:cs="Segoe UI"/>
                <w:noProof/>
              </w:rPr>
              <w:t>Accessibility</w:t>
            </w:r>
            <w:r>
              <w:rPr>
                <w:noProof/>
                <w:webHidden/>
              </w:rPr>
              <w:tab/>
            </w:r>
            <w:r>
              <w:rPr>
                <w:noProof/>
                <w:webHidden/>
              </w:rPr>
              <w:fldChar w:fldCharType="begin"/>
            </w:r>
            <w:r>
              <w:rPr>
                <w:noProof/>
                <w:webHidden/>
              </w:rPr>
              <w:instrText xml:space="preserve"> PAGEREF _Toc144064632 \h </w:instrText>
            </w:r>
            <w:r>
              <w:rPr>
                <w:noProof/>
                <w:webHidden/>
              </w:rPr>
            </w:r>
            <w:r>
              <w:rPr>
                <w:noProof/>
                <w:webHidden/>
              </w:rPr>
              <w:fldChar w:fldCharType="separate"/>
            </w:r>
            <w:r w:rsidR="00DF1D5D">
              <w:rPr>
                <w:noProof/>
                <w:webHidden/>
              </w:rPr>
              <w:t>51</w:t>
            </w:r>
            <w:r>
              <w:rPr>
                <w:noProof/>
                <w:webHidden/>
              </w:rPr>
              <w:fldChar w:fldCharType="end"/>
            </w:r>
          </w:hyperlink>
        </w:p>
        <w:p w:rsidR="007F1A27" w:rsidRDefault="007F1A27">
          <w:pPr>
            <w:pStyle w:val="TOC2"/>
            <w:tabs>
              <w:tab w:val="right" w:leader="dot" w:pos="9350"/>
            </w:tabs>
            <w:rPr>
              <w:rFonts w:eastAsiaTheme="minorEastAsia"/>
              <w:noProof/>
            </w:rPr>
          </w:pPr>
          <w:hyperlink w:anchor="_Toc144064633"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_Toc144064633 \h </w:instrText>
            </w:r>
            <w:r>
              <w:rPr>
                <w:noProof/>
                <w:webHidden/>
              </w:rPr>
            </w:r>
            <w:r>
              <w:rPr>
                <w:noProof/>
                <w:webHidden/>
              </w:rPr>
              <w:fldChar w:fldCharType="separate"/>
            </w:r>
            <w:r w:rsidR="00DF1D5D">
              <w:rPr>
                <w:noProof/>
                <w:webHidden/>
              </w:rPr>
              <w:t>51</w:t>
            </w:r>
            <w:r>
              <w:rPr>
                <w:noProof/>
                <w:webHidden/>
              </w:rPr>
              <w:fldChar w:fldCharType="end"/>
            </w:r>
          </w:hyperlink>
        </w:p>
        <w:p w:rsidR="007F1A27" w:rsidRDefault="007F1A27">
          <w:pPr>
            <w:pStyle w:val="TOC3"/>
            <w:tabs>
              <w:tab w:val="right" w:leader="dot" w:pos="9350"/>
            </w:tabs>
            <w:rPr>
              <w:rFonts w:eastAsiaTheme="minorEastAsia"/>
              <w:noProof/>
            </w:rPr>
          </w:pPr>
          <w:hyperlink w:anchor="_Toc144064634"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_Toc144064634 \h </w:instrText>
            </w:r>
            <w:r>
              <w:rPr>
                <w:noProof/>
                <w:webHidden/>
              </w:rPr>
            </w:r>
            <w:r>
              <w:rPr>
                <w:noProof/>
                <w:webHidden/>
              </w:rPr>
              <w:fldChar w:fldCharType="separate"/>
            </w:r>
            <w:r w:rsidR="00DF1D5D">
              <w:rPr>
                <w:noProof/>
                <w:webHidden/>
              </w:rPr>
              <w:t>51</w:t>
            </w:r>
            <w:r>
              <w:rPr>
                <w:noProof/>
                <w:webHidden/>
              </w:rPr>
              <w:fldChar w:fldCharType="end"/>
            </w:r>
          </w:hyperlink>
        </w:p>
        <w:p w:rsidR="007F1A27" w:rsidRDefault="007F1A27">
          <w:pPr>
            <w:pStyle w:val="TOC1"/>
            <w:tabs>
              <w:tab w:val="right" w:leader="dot" w:pos="9350"/>
            </w:tabs>
            <w:rPr>
              <w:rFonts w:eastAsiaTheme="minorEastAsia"/>
              <w:noProof/>
            </w:rPr>
          </w:pPr>
          <w:hyperlink w:anchor="_Toc144064635" w:history="1">
            <w:r w:rsidRPr="001670DE">
              <w:rPr>
                <w:rStyle w:val="Hyperlink"/>
                <w:rFonts w:ascii="Segoe UI" w:hAnsi="Segoe UI" w:cs="Segoe UI"/>
                <w:noProof/>
              </w:rPr>
              <w:t>Form controls</w:t>
            </w:r>
            <w:r>
              <w:rPr>
                <w:noProof/>
                <w:webHidden/>
              </w:rPr>
              <w:tab/>
            </w:r>
            <w:r>
              <w:rPr>
                <w:noProof/>
                <w:webHidden/>
              </w:rPr>
              <w:fldChar w:fldCharType="begin"/>
            </w:r>
            <w:r>
              <w:rPr>
                <w:noProof/>
                <w:webHidden/>
              </w:rPr>
              <w:instrText xml:space="preserve"> PAGEREF _Toc144064635 \h </w:instrText>
            </w:r>
            <w:r>
              <w:rPr>
                <w:noProof/>
                <w:webHidden/>
              </w:rPr>
            </w:r>
            <w:r>
              <w:rPr>
                <w:noProof/>
                <w:webHidden/>
              </w:rPr>
              <w:fldChar w:fldCharType="separate"/>
            </w:r>
            <w:r w:rsidR="00DF1D5D">
              <w:rPr>
                <w:noProof/>
                <w:webHidden/>
              </w:rPr>
              <w:t>53</w:t>
            </w:r>
            <w:r>
              <w:rPr>
                <w:noProof/>
                <w:webHidden/>
              </w:rPr>
              <w:fldChar w:fldCharType="end"/>
            </w:r>
          </w:hyperlink>
        </w:p>
        <w:p w:rsidR="007F1A27" w:rsidRDefault="007F1A27">
          <w:pPr>
            <w:pStyle w:val="TOC2"/>
            <w:tabs>
              <w:tab w:val="right" w:leader="dot" w:pos="9350"/>
            </w:tabs>
            <w:rPr>
              <w:rFonts w:eastAsiaTheme="minorEastAsia"/>
              <w:noProof/>
            </w:rPr>
          </w:pPr>
          <w:hyperlink w:anchor="_Toc144064636" w:history="1">
            <w:r w:rsidRPr="001670DE">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_Toc144064636 \h </w:instrText>
            </w:r>
            <w:r>
              <w:rPr>
                <w:noProof/>
                <w:webHidden/>
              </w:rPr>
            </w:r>
            <w:r>
              <w:rPr>
                <w:noProof/>
                <w:webHidden/>
              </w:rPr>
              <w:fldChar w:fldCharType="separate"/>
            </w:r>
            <w:r w:rsidR="00DF1D5D">
              <w:rPr>
                <w:noProof/>
                <w:webHidden/>
              </w:rPr>
              <w:t>53</w:t>
            </w:r>
            <w:r>
              <w:rPr>
                <w:noProof/>
                <w:webHidden/>
              </w:rPr>
              <w:fldChar w:fldCharType="end"/>
            </w:r>
          </w:hyperlink>
        </w:p>
        <w:p w:rsidR="007F1A27" w:rsidRDefault="007F1A27">
          <w:pPr>
            <w:pStyle w:val="TOC2"/>
            <w:tabs>
              <w:tab w:val="right" w:leader="dot" w:pos="9350"/>
            </w:tabs>
            <w:rPr>
              <w:rFonts w:eastAsiaTheme="minorEastAsia"/>
              <w:noProof/>
            </w:rPr>
          </w:pPr>
          <w:hyperlink w:anchor="_Toc144064637" w:history="1">
            <w:r w:rsidRPr="001670DE">
              <w:rPr>
                <w:rStyle w:val="Hyperlink"/>
                <w:rFonts w:ascii="Segoe UI" w:hAnsi="Segoe UI" w:cs="Segoe UI"/>
                <w:noProof/>
              </w:rPr>
              <w:t>Sizing</w:t>
            </w:r>
            <w:r>
              <w:rPr>
                <w:noProof/>
                <w:webHidden/>
              </w:rPr>
              <w:tab/>
            </w:r>
            <w:r>
              <w:rPr>
                <w:noProof/>
                <w:webHidden/>
              </w:rPr>
              <w:fldChar w:fldCharType="begin"/>
            </w:r>
            <w:r>
              <w:rPr>
                <w:noProof/>
                <w:webHidden/>
              </w:rPr>
              <w:instrText xml:space="preserve"> PAGEREF _Toc144064637 \h </w:instrText>
            </w:r>
            <w:r>
              <w:rPr>
                <w:noProof/>
                <w:webHidden/>
              </w:rPr>
            </w:r>
            <w:r>
              <w:rPr>
                <w:noProof/>
                <w:webHidden/>
              </w:rPr>
              <w:fldChar w:fldCharType="separate"/>
            </w:r>
            <w:r w:rsidR="00DF1D5D">
              <w:rPr>
                <w:noProof/>
                <w:webHidden/>
              </w:rPr>
              <w:t>53</w:t>
            </w:r>
            <w:r>
              <w:rPr>
                <w:noProof/>
                <w:webHidden/>
              </w:rPr>
              <w:fldChar w:fldCharType="end"/>
            </w:r>
          </w:hyperlink>
        </w:p>
        <w:p w:rsidR="007F1A27" w:rsidRDefault="007F1A27">
          <w:pPr>
            <w:pStyle w:val="TOC2"/>
            <w:tabs>
              <w:tab w:val="right" w:leader="dot" w:pos="9350"/>
            </w:tabs>
            <w:rPr>
              <w:rFonts w:eastAsiaTheme="minorEastAsia"/>
              <w:noProof/>
            </w:rPr>
          </w:pPr>
          <w:hyperlink w:anchor="_Toc144064638" w:history="1">
            <w:r w:rsidRPr="001670DE">
              <w:rPr>
                <w:rStyle w:val="Hyperlink"/>
                <w:rFonts w:ascii="Segoe UI" w:hAnsi="Segoe UI" w:cs="Segoe UI"/>
                <w:noProof/>
              </w:rPr>
              <w:t>Disabled</w:t>
            </w:r>
            <w:r>
              <w:rPr>
                <w:noProof/>
                <w:webHidden/>
              </w:rPr>
              <w:tab/>
            </w:r>
            <w:r>
              <w:rPr>
                <w:noProof/>
                <w:webHidden/>
              </w:rPr>
              <w:fldChar w:fldCharType="begin"/>
            </w:r>
            <w:r>
              <w:rPr>
                <w:noProof/>
                <w:webHidden/>
              </w:rPr>
              <w:instrText xml:space="preserve"> PAGEREF _Toc144064638 \h </w:instrText>
            </w:r>
            <w:r>
              <w:rPr>
                <w:noProof/>
                <w:webHidden/>
              </w:rPr>
            </w:r>
            <w:r>
              <w:rPr>
                <w:noProof/>
                <w:webHidden/>
              </w:rPr>
              <w:fldChar w:fldCharType="separate"/>
            </w:r>
            <w:r w:rsidR="00DF1D5D">
              <w:rPr>
                <w:noProof/>
                <w:webHidden/>
              </w:rPr>
              <w:t>53</w:t>
            </w:r>
            <w:r>
              <w:rPr>
                <w:noProof/>
                <w:webHidden/>
              </w:rPr>
              <w:fldChar w:fldCharType="end"/>
            </w:r>
          </w:hyperlink>
        </w:p>
        <w:p w:rsidR="007F1A27" w:rsidRDefault="007F1A27">
          <w:pPr>
            <w:pStyle w:val="TOC2"/>
            <w:tabs>
              <w:tab w:val="right" w:leader="dot" w:pos="9350"/>
            </w:tabs>
            <w:rPr>
              <w:rFonts w:eastAsiaTheme="minorEastAsia"/>
              <w:noProof/>
            </w:rPr>
          </w:pPr>
          <w:hyperlink w:anchor="_Toc144064639" w:history="1">
            <w:r w:rsidRPr="001670DE">
              <w:rPr>
                <w:rStyle w:val="Hyperlink"/>
                <w:rFonts w:ascii="Segoe UI" w:hAnsi="Segoe UI" w:cs="Segoe UI"/>
                <w:noProof/>
              </w:rPr>
              <w:t>Readonly</w:t>
            </w:r>
            <w:r>
              <w:rPr>
                <w:noProof/>
                <w:webHidden/>
              </w:rPr>
              <w:tab/>
            </w:r>
            <w:r>
              <w:rPr>
                <w:noProof/>
                <w:webHidden/>
              </w:rPr>
              <w:fldChar w:fldCharType="begin"/>
            </w:r>
            <w:r>
              <w:rPr>
                <w:noProof/>
                <w:webHidden/>
              </w:rPr>
              <w:instrText xml:space="preserve"> PAGEREF _Toc144064639 \h </w:instrText>
            </w:r>
            <w:r>
              <w:rPr>
                <w:noProof/>
                <w:webHidden/>
              </w:rPr>
            </w:r>
            <w:r>
              <w:rPr>
                <w:noProof/>
                <w:webHidden/>
              </w:rPr>
              <w:fldChar w:fldCharType="separate"/>
            </w:r>
            <w:r w:rsidR="00DF1D5D">
              <w:rPr>
                <w:noProof/>
                <w:webHidden/>
              </w:rPr>
              <w:t>54</w:t>
            </w:r>
            <w:r>
              <w:rPr>
                <w:noProof/>
                <w:webHidden/>
              </w:rPr>
              <w:fldChar w:fldCharType="end"/>
            </w:r>
          </w:hyperlink>
        </w:p>
        <w:p w:rsidR="007F1A27" w:rsidRDefault="007F1A27">
          <w:pPr>
            <w:pStyle w:val="TOC2"/>
            <w:tabs>
              <w:tab w:val="right" w:leader="dot" w:pos="9350"/>
            </w:tabs>
            <w:rPr>
              <w:rFonts w:eastAsiaTheme="minorEastAsia"/>
              <w:noProof/>
            </w:rPr>
          </w:pPr>
          <w:hyperlink w:anchor="_Toc144064640" w:history="1">
            <w:r w:rsidRPr="001670DE">
              <w:rPr>
                <w:rStyle w:val="Hyperlink"/>
                <w:rFonts w:ascii="Segoe UI" w:hAnsi="Segoe UI" w:cs="Segoe UI"/>
                <w:noProof/>
              </w:rPr>
              <w:t>Readonly plain text</w:t>
            </w:r>
            <w:r>
              <w:rPr>
                <w:noProof/>
                <w:webHidden/>
              </w:rPr>
              <w:tab/>
            </w:r>
            <w:r>
              <w:rPr>
                <w:noProof/>
                <w:webHidden/>
              </w:rPr>
              <w:fldChar w:fldCharType="begin"/>
            </w:r>
            <w:r>
              <w:rPr>
                <w:noProof/>
                <w:webHidden/>
              </w:rPr>
              <w:instrText xml:space="preserve"> PAGEREF _Toc144064640 \h </w:instrText>
            </w:r>
            <w:r>
              <w:rPr>
                <w:noProof/>
                <w:webHidden/>
              </w:rPr>
            </w:r>
            <w:r>
              <w:rPr>
                <w:noProof/>
                <w:webHidden/>
              </w:rPr>
              <w:fldChar w:fldCharType="separate"/>
            </w:r>
            <w:r w:rsidR="00DF1D5D">
              <w:rPr>
                <w:noProof/>
                <w:webHidden/>
              </w:rPr>
              <w:t>54</w:t>
            </w:r>
            <w:r>
              <w:rPr>
                <w:noProof/>
                <w:webHidden/>
              </w:rPr>
              <w:fldChar w:fldCharType="end"/>
            </w:r>
          </w:hyperlink>
        </w:p>
        <w:p w:rsidR="007F1A27" w:rsidRDefault="007F1A27">
          <w:pPr>
            <w:pStyle w:val="TOC2"/>
            <w:tabs>
              <w:tab w:val="right" w:leader="dot" w:pos="9350"/>
            </w:tabs>
            <w:rPr>
              <w:rFonts w:eastAsiaTheme="minorEastAsia"/>
              <w:noProof/>
            </w:rPr>
          </w:pPr>
          <w:hyperlink w:anchor="_Toc144064641" w:history="1">
            <w:r w:rsidRPr="001670DE">
              <w:rPr>
                <w:rStyle w:val="Hyperlink"/>
                <w:rFonts w:ascii="Segoe UI" w:hAnsi="Segoe UI" w:cs="Segoe UI"/>
                <w:noProof/>
              </w:rPr>
              <w:t>File input</w:t>
            </w:r>
            <w:r>
              <w:rPr>
                <w:noProof/>
                <w:webHidden/>
              </w:rPr>
              <w:tab/>
            </w:r>
            <w:r>
              <w:rPr>
                <w:noProof/>
                <w:webHidden/>
              </w:rPr>
              <w:fldChar w:fldCharType="begin"/>
            </w:r>
            <w:r>
              <w:rPr>
                <w:noProof/>
                <w:webHidden/>
              </w:rPr>
              <w:instrText xml:space="preserve"> PAGEREF _Toc144064641 \h </w:instrText>
            </w:r>
            <w:r>
              <w:rPr>
                <w:noProof/>
                <w:webHidden/>
              </w:rPr>
            </w:r>
            <w:r>
              <w:rPr>
                <w:noProof/>
                <w:webHidden/>
              </w:rPr>
              <w:fldChar w:fldCharType="separate"/>
            </w:r>
            <w:r w:rsidR="00DF1D5D">
              <w:rPr>
                <w:noProof/>
                <w:webHidden/>
              </w:rPr>
              <w:t>55</w:t>
            </w:r>
            <w:r>
              <w:rPr>
                <w:noProof/>
                <w:webHidden/>
              </w:rPr>
              <w:fldChar w:fldCharType="end"/>
            </w:r>
          </w:hyperlink>
        </w:p>
        <w:p w:rsidR="007F1A27" w:rsidRDefault="007F1A27">
          <w:pPr>
            <w:pStyle w:val="TOC2"/>
            <w:tabs>
              <w:tab w:val="right" w:leader="dot" w:pos="9350"/>
            </w:tabs>
            <w:rPr>
              <w:rFonts w:eastAsiaTheme="minorEastAsia"/>
              <w:noProof/>
            </w:rPr>
          </w:pPr>
          <w:hyperlink w:anchor="_Toc144064642" w:history="1">
            <w:r w:rsidRPr="001670DE">
              <w:rPr>
                <w:rStyle w:val="Hyperlink"/>
                <w:rFonts w:ascii="Segoe UI" w:hAnsi="Segoe UI" w:cs="Segoe UI"/>
                <w:noProof/>
              </w:rPr>
              <w:t>Color</w:t>
            </w:r>
            <w:r>
              <w:rPr>
                <w:noProof/>
                <w:webHidden/>
              </w:rPr>
              <w:tab/>
            </w:r>
            <w:r>
              <w:rPr>
                <w:noProof/>
                <w:webHidden/>
              </w:rPr>
              <w:fldChar w:fldCharType="begin"/>
            </w:r>
            <w:r>
              <w:rPr>
                <w:noProof/>
                <w:webHidden/>
              </w:rPr>
              <w:instrText xml:space="preserve"> PAGEREF _Toc144064642 \h </w:instrText>
            </w:r>
            <w:r>
              <w:rPr>
                <w:noProof/>
                <w:webHidden/>
              </w:rPr>
            </w:r>
            <w:r>
              <w:rPr>
                <w:noProof/>
                <w:webHidden/>
              </w:rPr>
              <w:fldChar w:fldCharType="separate"/>
            </w:r>
            <w:r w:rsidR="00DF1D5D">
              <w:rPr>
                <w:noProof/>
                <w:webHidden/>
              </w:rPr>
              <w:t>56</w:t>
            </w:r>
            <w:r>
              <w:rPr>
                <w:noProof/>
                <w:webHidden/>
              </w:rPr>
              <w:fldChar w:fldCharType="end"/>
            </w:r>
          </w:hyperlink>
        </w:p>
        <w:p w:rsidR="007F1A27" w:rsidRDefault="007F1A27">
          <w:pPr>
            <w:pStyle w:val="TOC2"/>
            <w:tabs>
              <w:tab w:val="right" w:leader="dot" w:pos="9350"/>
            </w:tabs>
            <w:rPr>
              <w:rFonts w:eastAsiaTheme="minorEastAsia"/>
              <w:noProof/>
            </w:rPr>
          </w:pPr>
          <w:hyperlink w:anchor="_Toc144064643" w:history="1">
            <w:r w:rsidRPr="001670DE">
              <w:rPr>
                <w:rStyle w:val="Hyperlink"/>
                <w:rFonts w:ascii="Segoe UI" w:hAnsi="Segoe UI" w:cs="Segoe UI"/>
                <w:noProof/>
              </w:rPr>
              <w:t>Datalists</w:t>
            </w:r>
            <w:r>
              <w:rPr>
                <w:noProof/>
                <w:webHidden/>
              </w:rPr>
              <w:tab/>
            </w:r>
            <w:r>
              <w:rPr>
                <w:noProof/>
                <w:webHidden/>
              </w:rPr>
              <w:fldChar w:fldCharType="begin"/>
            </w:r>
            <w:r>
              <w:rPr>
                <w:noProof/>
                <w:webHidden/>
              </w:rPr>
              <w:instrText xml:space="preserve"> PAGEREF _Toc144064643 \h </w:instrText>
            </w:r>
            <w:r>
              <w:rPr>
                <w:noProof/>
                <w:webHidden/>
              </w:rPr>
            </w:r>
            <w:r>
              <w:rPr>
                <w:noProof/>
                <w:webHidden/>
              </w:rPr>
              <w:fldChar w:fldCharType="separate"/>
            </w:r>
            <w:r w:rsidR="00DF1D5D">
              <w:rPr>
                <w:noProof/>
                <w:webHidden/>
              </w:rPr>
              <w:t>56</w:t>
            </w:r>
            <w:r>
              <w:rPr>
                <w:noProof/>
                <w:webHidden/>
              </w:rPr>
              <w:fldChar w:fldCharType="end"/>
            </w:r>
          </w:hyperlink>
        </w:p>
        <w:p w:rsidR="007F1A27" w:rsidRDefault="007F1A27">
          <w:pPr>
            <w:pStyle w:val="TOC2"/>
            <w:tabs>
              <w:tab w:val="right" w:leader="dot" w:pos="9350"/>
            </w:tabs>
            <w:rPr>
              <w:rFonts w:eastAsiaTheme="minorEastAsia"/>
              <w:noProof/>
            </w:rPr>
          </w:pPr>
          <w:hyperlink w:anchor="_Toc144064644"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_Toc144064644 \h </w:instrText>
            </w:r>
            <w:r>
              <w:rPr>
                <w:noProof/>
                <w:webHidden/>
              </w:rPr>
            </w:r>
            <w:r>
              <w:rPr>
                <w:noProof/>
                <w:webHidden/>
              </w:rPr>
              <w:fldChar w:fldCharType="separate"/>
            </w:r>
            <w:r w:rsidR="00DF1D5D">
              <w:rPr>
                <w:noProof/>
                <w:webHidden/>
              </w:rPr>
              <w:t>56</w:t>
            </w:r>
            <w:r>
              <w:rPr>
                <w:noProof/>
                <w:webHidden/>
              </w:rPr>
              <w:fldChar w:fldCharType="end"/>
            </w:r>
          </w:hyperlink>
        </w:p>
        <w:p w:rsidR="007F1A27" w:rsidRDefault="007F1A27">
          <w:pPr>
            <w:pStyle w:val="TOC3"/>
            <w:tabs>
              <w:tab w:val="right" w:leader="dot" w:pos="9350"/>
            </w:tabs>
            <w:rPr>
              <w:rFonts w:eastAsiaTheme="minorEastAsia"/>
              <w:noProof/>
            </w:rPr>
          </w:pPr>
          <w:hyperlink w:anchor="_Toc144064645"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_Toc144064645 \h </w:instrText>
            </w:r>
            <w:r>
              <w:rPr>
                <w:noProof/>
                <w:webHidden/>
              </w:rPr>
            </w:r>
            <w:r>
              <w:rPr>
                <w:noProof/>
                <w:webHidden/>
              </w:rPr>
              <w:fldChar w:fldCharType="separate"/>
            </w:r>
            <w:r w:rsidR="00DF1D5D">
              <w:rPr>
                <w:noProof/>
                <w:webHidden/>
              </w:rPr>
              <w:t>56</w:t>
            </w:r>
            <w:r>
              <w:rPr>
                <w:noProof/>
                <w:webHidden/>
              </w:rPr>
              <w:fldChar w:fldCharType="end"/>
            </w:r>
          </w:hyperlink>
        </w:p>
        <w:p w:rsidR="007F1A27" w:rsidRDefault="007F1A27">
          <w:pPr>
            <w:pStyle w:val="TOC1"/>
            <w:tabs>
              <w:tab w:val="right" w:leader="dot" w:pos="9350"/>
            </w:tabs>
            <w:rPr>
              <w:rFonts w:eastAsiaTheme="minorEastAsia"/>
              <w:noProof/>
            </w:rPr>
          </w:pPr>
          <w:hyperlink w:anchor="_Toc144064646" w:history="1">
            <w:r w:rsidRPr="001670DE">
              <w:rPr>
                <w:rStyle w:val="Hyperlink"/>
                <w:rFonts w:ascii="Segoe UI" w:hAnsi="Segoe UI" w:cs="Segoe UI"/>
                <w:noProof/>
              </w:rPr>
              <w:t>Input group</w:t>
            </w:r>
            <w:r>
              <w:rPr>
                <w:noProof/>
                <w:webHidden/>
              </w:rPr>
              <w:tab/>
            </w:r>
            <w:r>
              <w:rPr>
                <w:noProof/>
                <w:webHidden/>
              </w:rPr>
              <w:fldChar w:fldCharType="begin"/>
            </w:r>
            <w:r>
              <w:rPr>
                <w:noProof/>
                <w:webHidden/>
              </w:rPr>
              <w:instrText xml:space="preserve"> PAGEREF _Toc144064646 \h </w:instrText>
            </w:r>
            <w:r>
              <w:rPr>
                <w:noProof/>
                <w:webHidden/>
              </w:rPr>
            </w:r>
            <w:r>
              <w:rPr>
                <w:noProof/>
                <w:webHidden/>
              </w:rPr>
              <w:fldChar w:fldCharType="separate"/>
            </w:r>
            <w:r w:rsidR="00DF1D5D">
              <w:rPr>
                <w:noProof/>
                <w:webHidden/>
              </w:rPr>
              <w:t>59</w:t>
            </w:r>
            <w:r>
              <w:rPr>
                <w:noProof/>
                <w:webHidden/>
              </w:rPr>
              <w:fldChar w:fldCharType="end"/>
            </w:r>
          </w:hyperlink>
        </w:p>
        <w:p w:rsidR="007F1A27" w:rsidRDefault="007F1A27">
          <w:pPr>
            <w:pStyle w:val="TOC2"/>
            <w:tabs>
              <w:tab w:val="right" w:leader="dot" w:pos="9350"/>
            </w:tabs>
            <w:rPr>
              <w:rFonts w:eastAsiaTheme="minorEastAsia"/>
              <w:noProof/>
            </w:rPr>
          </w:pPr>
          <w:hyperlink w:anchor="_Toc144064647" w:history="1">
            <w:r w:rsidRPr="001670DE">
              <w:rPr>
                <w:rStyle w:val="Hyperlink"/>
                <w:rFonts w:ascii="Segoe UI" w:hAnsi="Segoe UI" w:cs="Segoe UI"/>
                <w:noProof/>
              </w:rPr>
              <w:t>Basic example</w:t>
            </w:r>
            <w:r>
              <w:rPr>
                <w:noProof/>
                <w:webHidden/>
              </w:rPr>
              <w:tab/>
            </w:r>
            <w:r>
              <w:rPr>
                <w:noProof/>
                <w:webHidden/>
              </w:rPr>
              <w:fldChar w:fldCharType="begin"/>
            </w:r>
            <w:r>
              <w:rPr>
                <w:noProof/>
                <w:webHidden/>
              </w:rPr>
              <w:instrText xml:space="preserve"> PAGEREF _Toc144064647 \h </w:instrText>
            </w:r>
            <w:r>
              <w:rPr>
                <w:noProof/>
                <w:webHidden/>
              </w:rPr>
            </w:r>
            <w:r>
              <w:rPr>
                <w:noProof/>
                <w:webHidden/>
              </w:rPr>
              <w:fldChar w:fldCharType="separate"/>
            </w:r>
            <w:r w:rsidR="00DF1D5D">
              <w:rPr>
                <w:noProof/>
                <w:webHidden/>
              </w:rPr>
              <w:t>59</w:t>
            </w:r>
            <w:r>
              <w:rPr>
                <w:noProof/>
                <w:webHidden/>
              </w:rPr>
              <w:fldChar w:fldCharType="end"/>
            </w:r>
          </w:hyperlink>
        </w:p>
        <w:p w:rsidR="007F1A27" w:rsidRDefault="007F1A27">
          <w:pPr>
            <w:pStyle w:val="TOC2"/>
            <w:tabs>
              <w:tab w:val="right" w:leader="dot" w:pos="9350"/>
            </w:tabs>
            <w:rPr>
              <w:rFonts w:eastAsiaTheme="minorEastAsia"/>
              <w:noProof/>
            </w:rPr>
          </w:pPr>
          <w:hyperlink w:anchor="_Toc144064648" w:history="1">
            <w:r w:rsidRPr="001670DE">
              <w:rPr>
                <w:rStyle w:val="Hyperlink"/>
                <w:rFonts w:ascii="Segoe UI" w:hAnsi="Segoe UI" w:cs="Segoe UI"/>
                <w:noProof/>
              </w:rPr>
              <w:t>Wrapping</w:t>
            </w:r>
            <w:r>
              <w:rPr>
                <w:noProof/>
                <w:webHidden/>
              </w:rPr>
              <w:tab/>
            </w:r>
            <w:r>
              <w:rPr>
                <w:noProof/>
                <w:webHidden/>
              </w:rPr>
              <w:fldChar w:fldCharType="begin"/>
            </w:r>
            <w:r>
              <w:rPr>
                <w:noProof/>
                <w:webHidden/>
              </w:rPr>
              <w:instrText xml:space="preserve"> PAGEREF _Toc144064648 \h </w:instrText>
            </w:r>
            <w:r>
              <w:rPr>
                <w:noProof/>
                <w:webHidden/>
              </w:rPr>
            </w:r>
            <w:r>
              <w:rPr>
                <w:noProof/>
                <w:webHidden/>
              </w:rPr>
              <w:fldChar w:fldCharType="separate"/>
            </w:r>
            <w:r w:rsidR="00DF1D5D">
              <w:rPr>
                <w:noProof/>
                <w:webHidden/>
              </w:rPr>
              <w:t>60</w:t>
            </w:r>
            <w:r>
              <w:rPr>
                <w:noProof/>
                <w:webHidden/>
              </w:rPr>
              <w:fldChar w:fldCharType="end"/>
            </w:r>
          </w:hyperlink>
        </w:p>
        <w:p w:rsidR="007F1A27" w:rsidRDefault="007F1A27">
          <w:pPr>
            <w:pStyle w:val="TOC2"/>
            <w:tabs>
              <w:tab w:val="right" w:leader="dot" w:pos="9350"/>
            </w:tabs>
            <w:rPr>
              <w:rFonts w:eastAsiaTheme="minorEastAsia"/>
              <w:noProof/>
            </w:rPr>
          </w:pPr>
          <w:hyperlink w:anchor="_Toc144064649" w:history="1">
            <w:r w:rsidRPr="001670DE">
              <w:rPr>
                <w:rStyle w:val="Hyperlink"/>
                <w:rFonts w:ascii="Segoe UI" w:hAnsi="Segoe UI" w:cs="Segoe UI"/>
                <w:noProof/>
              </w:rPr>
              <w:t>Sizing</w:t>
            </w:r>
            <w:r>
              <w:rPr>
                <w:noProof/>
                <w:webHidden/>
              </w:rPr>
              <w:tab/>
            </w:r>
            <w:r>
              <w:rPr>
                <w:noProof/>
                <w:webHidden/>
              </w:rPr>
              <w:fldChar w:fldCharType="begin"/>
            </w:r>
            <w:r>
              <w:rPr>
                <w:noProof/>
                <w:webHidden/>
              </w:rPr>
              <w:instrText xml:space="preserve"> PAGEREF _Toc144064649 \h </w:instrText>
            </w:r>
            <w:r>
              <w:rPr>
                <w:noProof/>
                <w:webHidden/>
              </w:rPr>
            </w:r>
            <w:r>
              <w:rPr>
                <w:noProof/>
                <w:webHidden/>
              </w:rPr>
              <w:fldChar w:fldCharType="separate"/>
            </w:r>
            <w:r w:rsidR="00DF1D5D">
              <w:rPr>
                <w:noProof/>
                <w:webHidden/>
              </w:rPr>
              <w:t>60</w:t>
            </w:r>
            <w:r>
              <w:rPr>
                <w:noProof/>
                <w:webHidden/>
              </w:rPr>
              <w:fldChar w:fldCharType="end"/>
            </w:r>
          </w:hyperlink>
        </w:p>
        <w:p w:rsidR="007F1A27" w:rsidRDefault="007F1A27">
          <w:pPr>
            <w:pStyle w:val="TOC2"/>
            <w:tabs>
              <w:tab w:val="right" w:leader="dot" w:pos="9350"/>
            </w:tabs>
            <w:rPr>
              <w:rFonts w:eastAsiaTheme="minorEastAsia"/>
              <w:noProof/>
            </w:rPr>
          </w:pPr>
          <w:hyperlink w:anchor="_Toc144064650" w:history="1">
            <w:r w:rsidRPr="001670DE">
              <w:rPr>
                <w:rStyle w:val="Hyperlink"/>
                <w:rFonts w:ascii="Segoe UI" w:hAnsi="Segoe UI" w:cs="Segoe UI"/>
                <w:noProof/>
              </w:rPr>
              <w:t>Checkboxes and radios</w:t>
            </w:r>
            <w:r>
              <w:rPr>
                <w:noProof/>
                <w:webHidden/>
              </w:rPr>
              <w:tab/>
            </w:r>
            <w:r>
              <w:rPr>
                <w:noProof/>
                <w:webHidden/>
              </w:rPr>
              <w:fldChar w:fldCharType="begin"/>
            </w:r>
            <w:r>
              <w:rPr>
                <w:noProof/>
                <w:webHidden/>
              </w:rPr>
              <w:instrText xml:space="preserve"> PAGEREF _Toc144064650 \h </w:instrText>
            </w:r>
            <w:r>
              <w:rPr>
                <w:noProof/>
                <w:webHidden/>
              </w:rPr>
            </w:r>
            <w:r>
              <w:rPr>
                <w:noProof/>
                <w:webHidden/>
              </w:rPr>
              <w:fldChar w:fldCharType="separate"/>
            </w:r>
            <w:r w:rsidR="00DF1D5D">
              <w:rPr>
                <w:noProof/>
                <w:webHidden/>
              </w:rPr>
              <w:t>61</w:t>
            </w:r>
            <w:r>
              <w:rPr>
                <w:noProof/>
                <w:webHidden/>
              </w:rPr>
              <w:fldChar w:fldCharType="end"/>
            </w:r>
          </w:hyperlink>
        </w:p>
        <w:p w:rsidR="007F1A27" w:rsidRDefault="007F1A27">
          <w:pPr>
            <w:pStyle w:val="TOC2"/>
            <w:tabs>
              <w:tab w:val="right" w:leader="dot" w:pos="9350"/>
            </w:tabs>
            <w:rPr>
              <w:rFonts w:eastAsiaTheme="minorEastAsia"/>
              <w:noProof/>
            </w:rPr>
          </w:pPr>
          <w:hyperlink w:anchor="_Toc144064651" w:history="1">
            <w:r w:rsidRPr="001670DE">
              <w:rPr>
                <w:rStyle w:val="Hyperlink"/>
                <w:rFonts w:ascii="Segoe UI" w:hAnsi="Segoe UI" w:cs="Segoe UI"/>
                <w:noProof/>
              </w:rPr>
              <w:t>Multiple inputs</w:t>
            </w:r>
            <w:r>
              <w:rPr>
                <w:noProof/>
                <w:webHidden/>
              </w:rPr>
              <w:tab/>
            </w:r>
            <w:r>
              <w:rPr>
                <w:noProof/>
                <w:webHidden/>
              </w:rPr>
              <w:fldChar w:fldCharType="begin"/>
            </w:r>
            <w:r>
              <w:rPr>
                <w:noProof/>
                <w:webHidden/>
              </w:rPr>
              <w:instrText xml:space="preserve"> PAGEREF _Toc144064651 \h </w:instrText>
            </w:r>
            <w:r>
              <w:rPr>
                <w:noProof/>
                <w:webHidden/>
              </w:rPr>
            </w:r>
            <w:r>
              <w:rPr>
                <w:noProof/>
                <w:webHidden/>
              </w:rPr>
              <w:fldChar w:fldCharType="separate"/>
            </w:r>
            <w:r w:rsidR="00DF1D5D">
              <w:rPr>
                <w:noProof/>
                <w:webHidden/>
              </w:rPr>
              <w:t>62</w:t>
            </w:r>
            <w:r>
              <w:rPr>
                <w:noProof/>
                <w:webHidden/>
              </w:rPr>
              <w:fldChar w:fldCharType="end"/>
            </w:r>
          </w:hyperlink>
        </w:p>
        <w:p w:rsidR="007F1A27" w:rsidRDefault="007F1A27">
          <w:pPr>
            <w:pStyle w:val="TOC2"/>
            <w:tabs>
              <w:tab w:val="right" w:leader="dot" w:pos="9350"/>
            </w:tabs>
            <w:rPr>
              <w:rFonts w:eastAsiaTheme="minorEastAsia"/>
              <w:noProof/>
            </w:rPr>
          </w:pPr>
          <w:hyperlink w:anchor="_Toc144064652" w:history="1">
            <w:r w:rsidRPr="001670DE">
              <w:rPr>
                <w:rStyle w:val="Hyperlink"/>
                <w:rFonts w:ascii="Segoe UI" w:hAnsi="Segoe UI" w:cs="Segoe UI"/>
                <w:noProof/>
              </w:rPr>
              <w:t>Multiple addons</w:t>
            </w:r>
            <w:r>
              <w:rPr>
                <w:noProof/>
                <w:webHidden/>
              </w:rPr>
              <w:tab/>
            </w:r>
            <w:r>
              <w:rPr>
                <w:noProof/>
                <w:webHidden/>
              </w:rPr>
              <w:fldChar w:fldCharType="begin"/>
            </w:r>
            <w:r>
              <w:rPr>
                <w:noProof/>
                <w:webHidden/>
              </w:rPr>
              <w:instrText xml:space="preserve"> PAGEREF _Toc144064652 \h </w:instrText>
            </w:r>
            <w:r>
              <w:rPr>
                <w:noProof/>
                <w:webHidden/>
              </w:rPr>
            </w:r>
            <w:r>
              <w:rPr>
                <w:noProof/>
                <w:webHidden/>
              </w:rPr>
              <w:fldChar w:fldCharType="separate"/>
            </w:r>
            <w:r w:rsidR="00DF1D5D">
              <w:rPr>
                <w:noProof/>
                <w:webHidden/>
              </w:rPr>
              <w:t>62</w:t>
            </w:r>
            <w:r>
              <w:rPr>
                <w:noProof/>
                <w:webHidden/>
              </w:rPr>
              <w:fldChar w:fldCharType="end"/>
            </w:r>
          </w:hyperlink>
        </w:p>
        <w:p w:rsidR="007F1A27" w:rsidRDefault="007F1A27">
          <w:pPr>
            <w:pStyle w:val="TOC2"/>
            <w:tabs>
              <w:tab w:val="right" w:leader="dot" w:pos="9350"/>
            </w:tabs>
            <w:rPr>
              <w:rFonts w:eastAsiaTheme="minorEastAsia"/>
              <w:noProof/>
            </w:rPr>
          </w:pPr>
          <w:hyperlink w:anchor="_Toc144064653" w:history="1">
            <w:r w:rsidRPr="001670DE">
              <w:rPr>
                <w:rStyle w:val="Hyperlink"/>
                <w:rFonts w:ascii="Segoe UI" w:hAnsi="Segoe UI" w:cs="Segoe UI"/>
                <w:noProof/>
              </w:rPr>
              <w:t>Button addons</w:t>
            </w:r>
            <w:r>
              <w:rPr>
                <w:noProof/>
                <w:webHidden/>
              </w:rPr>
              <w:tab/>
            </w:r>
            <w:r>
              <w:rPr>
                <w:noProof/>
                <w:webHidden/>
              </w:rPr>
              <w:fldChar w:fldCharType="begin"/>
            </w:r>
            <w:r>
              <w:rPr>
                <w:noProof/>
                <w:webHidden/>
              </w:rPr>
              <w:instrText xml:space="preserve"> PAGEREF _Toc144064653 \h </w:instrText>
            </w:r>
            <w:r>
              <w:rPr>
                <w:noProof/>
                <w:webHidden/>
              </w:rPr>
            </w:r>
            <w:r>
              <w:rPr>
                <w:noProof/>
                <w:webHidden/>
              </w:rPr>
              <w:fldChar w:fldCharType="separate"/>
            </w:r>
            <w:r w:rsidR="00DF1D5D">
              <w:rPr>
                <w:noProof/>
                <w:webHidden/>
              </w:rPr>
              <w:t>62</w:t>
            </w:r>
            <w:r>
              <w:rPr>
                <w:noProof/>
                <w:webHidden/>
              </w:rPr>
              <w:fldChar w:fldCharType="end"/>
            </w:r>
          </w:hyperlink>
        </w:p>
        <w:p w:rsidR="007F1A27" w:rsidRDefault="007F1A27">
          <w:pPr>
            <w:pStyle w:val="TOC2"/>
            <w:tabs>
              <w:tab w:val="right" w:leader="dot" w:pos="9350"/>
            </w:tabs>
            <w:rPr>
              <w:rFonts w:eastAsiaTheme="minorEastAsia"/>
              <w:noProof/>
            </w:rPr>
          </w:pPr>
          <w:hyperlink w:anchor="_Toc144064654" w:history="1">
            <w:r w:rsidRPr="001670DE">
              <w:rPr>
                <w:rStyle w:val="Hyperlink"/>
                <w:rFonts w:ascii="Segoe UI" w:hAnsi="Segoe UI" w:cs="Segoe UI"/>
                <w:noProof/>
              </w:rPr>
              <w:t>Buttons with dropdowns</w:t>
            </w:r>
            <w:r>
              <w:rPr>
                <w:noProof/>
                <w:webHidden/>
              </w:rPr>
              <w:tab/>
            </w:r>
            <w:r>
              <w:rPr>
                <w:noProof/>
                <w:webHidden/>
              </w:rPr>
              <w:fldChar w:fldCharType="begin"/>
            </w:r>
            <w:r>
              <w:rPr>
                <w:noProof/>
                <w:webHidden/>
              </w:rPr>
              <w:instrText xml:space="preserve"> PAGEREF _Toc144064654 \h </w:instrText>
            </w:r>
            <w:r>
              <w:rPr>
                <w:noProof/>
                <w:webHidden/>
              </w:rPr>
            </w:r>
            <w:r>
              <w:rPr>
                <w:noProof/>
                <w:webHidden/>
              </w:rPr>
              <w:fldChar w:fldCharType="separate"/>
            </w:r>
            <w:r w:rsidR="00DF1D5D">
              <w:rPr>
                <w:noProof/>
                <w:webHidden/>
              </w:rPr>
              <w:t>63</w:t>
            </w:r>
            <w:r>
              <w:rPr>
                <w:noProof/>
                <w:webHidden/>
              </w:rPr>
              <w:fldChar w:fldCharType="end"/>
            </w:r>
          </w:hyperlink>
        </w:p>
        <w:p w:rsidR="007F1A27" w:rsidRDefault="007F1A27">
          <w:pPr>
            <w:pStyle w:val="TOC2"/>
            <w:tabs>
              <w:tab w:val="right" w:leader="dot" w:pos="9350"/>
            </w:tabs>
            <w:rPr>
              <w:rFonts w:eastAsiaTheme="minorEastAsia"/>
              <w:noProof/>
            </w:rPr>
          </w:pPr>
          <w:hyperlink w:anchor="_Toc144064655" w:history="1">
            <w:r w:rsidRPr="001670DE">
              <w:rPr>
                <w:rStyle w:val="Hyperlink"/>
                <w:rFonts w:ascii="Segoe UI" w:hAnsi="Segoe UI" w:cs="Segoe UI"/>
                <w:noProof/>
              </w:rPr>
              <w:t>Segmented buttons</w:t>
            </w:r>
            <w:r>
              <w:rPr>
                <w:noProof/>
                <w:webHidden/>
              </w:rPr>
              <w:tab/>
            </w:r>
            <w:r>
              <w:rPr>
                <w:noProof/>
                <w:webHidden/>
              </w:rPr>
              <w:fldChar w:fldCharType="begin"/>
            </w:r>
            <w:r>
              <w:rPr>
                <w:noProof/>
                <w:webHidden/>
              </w:rPr>
              <w:instrText xml:space="preserve"> PAGEREF _Toc144064655 \h </w:instrText>
            </w:r>
            <w:r>
              <w:rPr>
                <w:noProof/>
                <w:webHidden/>
              </w:rPr>
            </w:r>
            <w:r>
              <w:rPr>
                <w:noProof/>
                <w:webHidden/>
              </w:rPr>
              <w:fldChar w:fldCharType="separate"/>
            </w:r>
            <w:r w:rsidR="00DF1D5D">
              <w:rPr>
                <w:noProof/>
                <w:webHidden/>
              </w:rPr>
              <w:t>64</w:t>
            </w:r>
            <w:r>
              <w:rPr>
                <w:noProof/>
                <w:webHidden/>
              </w:rPr>
              <w:fldChar w:fldCharType="end"/>
            </w:r>
          </w:hyperlink>
        </w:p>
        <w:p w:rsidR="007F1A27" w:rsidRDefault="007F1A27">
          <w:pPr>
            <w:pStyle w:val="TOC2"/>
            <w:tabs>
              <w:tab w:val="right" w:leader="dot" w:pos="9350"/>
            </w:tabs>
            <w:rPr>
              <w:rFonts w:eastAsiaTheme="minorEastAsia"/>
              <w:noProof/>
            </w:rPr>
          </w:pPr>
          <w:hyperlink w:anchor="_Toc144064656" w:history="1">
            <w:r w:rsidRPr="001670DE">
              <w:rPr>
                <w:rStyle w:val="Hyperlink"/>
                <w:rFonts w:ascii="Segoe UI" w:hAnsi="Segoe UI" w:cs="Segoe UI"/>
                <w:noProof/>
              </w:rPr>
              <w:t>Custom forms</w:t>
            </w:r>
            <w:r>
              <w:rPr>
                <w:noProof/>
                <w:webHidden/>
              </w:rPr>
              <w:tab/>
            </w:r>
            <w:r>
              <w:rPr>
                <w:noProof/>
                <w:webHidden/>
              </w:rPr>
              <w:fldChar w:fldCharType="begin"/>
            </w:r>
            <w:r>
              <w:rPr>
                <w:noProof/>
                <w:webHidden/>
              </w:rPr>
              <w:instrText xml:space="preserve"> PAGEREF _Toc144064656 \h </w:instrText>
            </w:r>
            <w:r>
              <w:rPr>
                <w:noProof/>
                <w:webHidden/>
              </w:rPr>
            </w:r>
            <w:r>
              <w:rPr>
                <w:noProof/>
                <w:webHidden/>
              </w:rPr>
              <w:fldChar w:fldCharType="separate"/>
            </w:r>
            <w:r w:rsidR="00DF1D5D">
              <w:rPr>
                <w:noProof/>
                <w:webHidden/>
              </w:rPr>
              <w:t>65</w:t>
            </w:r>
            <w:r>
              <w:rPr>
                <w:noProof/>
                <w:webHidden/>
              </w:rPr>
              <w:fldChar w:fldCharType="end"/>
            </w:r>
          </w:hyperlink>
        </w:p>
        <w:p w:rsidR="007F1A27" w:rsidRDefault="007F1A27">
          <w:pPr>
            <w:pStyle w:val="TOC3"/>
            <w:tabs>
              <w:tab w:val="right" w:leader="dot" w:pos="9350"/>
            </w:tabs>
            <w:rPr>
              <w:rFonts w:eastAsiaTheme="minorEastAsia"/>
              <w:noProof/>
            </w:rPr>
          </w:pPr>
          <w:hyperlink w:anchor="_Toc144064657" w:history="1">
            <w:r w:rsidRPr="001670DE">
              <w:rPr>
                <w:rStyle w:val="Hyperlink"/>
                <w:rFonts w:ascii="Segoe UI" w:hAnsi="Segoe UI" w:cs="Segoe UI"/>
                <w:noProof/>
              </w:rPr>
              <w:t>Custom select</w:t>
            </w:r>
            <w:r>
              <w:rPr>
                <w:noProof/>
                <w:webHidden/>
              </w:rPr>
              <w:tab/>
            </w:r>
            <w:r>
              <w:rPr>
                <w:noProof/>
                <w:webHidden/>
              </w:rPr>
              <w:fldChar w:fldCharType="begin"/>
            </w:r>
            <w:r>
              <w:rPr>
                <w:noProof/>
                <w:webHidden/>
              </w:rPr>
              <w:instrText xml:space="preserve"> PAGEREF _Toc144064657 \h </w:instrText>
            </w:r>
            <w:r>
              <w:rPr>
                <w:noProof/>
                <w:webHidden/>
              </w:rPr>
            </w:r>
            <w:r>
              <w:rPr>
                <w:noProof/>
                <w:webHidden/>
              </w:rPr>
              <w:fldChar w:fldCharType="separate"/>
            </w:r>
            <w:r w:rsidR="00DF1D5D">
              <w:rPr>
                <w:noProof/>
                <w:webHidden/>
              </w:rPr>
              <w:t>65</w:t>
            </w:r>
            <w:r>
              <w:rPr>
                <w:noProof/>
                <w:webHidden/>
              </w:rPr>
              <w:fldChar w:fldCharType="end"/>
            </w:r>
          </w:hyperlink>
        </w:p>
        <w:p w:rsidR="007F1A27" w:rsidRDefault="007F1A27">
          <w:pPr>
            <w:pStyle w:val="TOC3"/>
            <w:tabs>
              <w:tab w:val="right" w:leader="dot" w:pos="9350"/>
            </w:tabs>
            <w:rPr>
              <w:rFonts w:eastAsiaTheme="minorEastAsia"/>
              <w:noProof/>
            </w:rPr>
          </w:pPr>
          <w:hyperlink w:anchor="_Toc144064658" w:history="1">
            <w:r w:rsidRPr="001670DE">
              <w:rPr>
                <w:rStyle w:val="Hyperlink"/>
                <w:rFonts w:ascii="Segoe UI" w:hAnsi="Segoe UI" w:cs="Segoe UI"/>
                <w:noProof/>
              </w:rPr>
              <w:t>Custom file input</w:t>
            </w:r>
            <w:r>
              <w:rPr>
                <w:noProof/>
                <w:webHidden/>
              </w:rPr>
              <w:tab/>
            </w:r>
            <w:r>
              <w:rPr>
                <w:noProof/>
                <w:webHidden/>
              </w:rPr>
              <w:fldChar w:fldCharType="begin"/>
            </w:r>
            <w:r>
              <w:rPr>
                <w:noProof/>
                <w:webHidden/>
              </w:rPr>
              <w:instrText xml:space="preserve"> PAGEREF _Toc144064658 \h </w:instrText>
            </w:r>
            <w:r>
              <w:rPr>
                <w:noProof/>
                <w:webHidden/>
              </w:rPr>
            </w:r>
            <w:r>
              <w:rPr>
                <w:noProof/>
                <w:webHidden/>
              </w:rPr>
              <w:fldChar w:fldCharType="separate"/>
            </w:r>
            <w:r w:rsidR="00DF1D5D">
              <w:rPr>
                <w:noProof/>
                <w:webHidden/>
              </w:rPr>
              <w:t>66</w:t>
            </w:r>
            <w:r>
              <w:rPr>
                <w:noProof/>
                <w:webHidden/>
              </w:rPr>
              <w:fldChar w:fldCharType="end"/>
            </w:r>
          </w:hyperlink>
        </w:p>
        <w:p w:rsidR="007F1A27" w:rsidRDefault="007F1A27">
          <w:pPr>
            <w:pStyle w:val="TOC2"/>
            <w:tabs>
              <w:tab w:val="right" w:leader="dot" w:pos="9350"/>
            </w:tabs>
            <w:rPr>
              <w:rFonts w:eastAsiaTheme="minorEastAsia"/>
              <w:noProof/>
            </w:rPr>
          </w:pPr>
          <w:hyperlink w:anchor="_Toc144064659"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_Toc144064659 \h </w:instrText>
            </w:r>
            <w:r>
              <w:rPr>
                <w:noProof/>
                <w:webHidden/>
              </w:rPr>
            </w:r>
            <w:r>
              <w:rPr>
                <w:noProof/>
                <w:webHidden/>
              </w:rPr>
              <w:fldChar w:fldCharType="separate"/>
            </w:r>
            <w:r w:rsidR="00DF1D5D">
              <w:rPr>
                <w:noProof/>
                <w:webHidden/>
              </w:rPr>
              <w:t>67</w:t>
            </w:r>
            <w:r>
              <w:rPr>
                <w:noProof/>
                <w:webHidden/>
              </w:rPr>
              <w:fldChar w:fldCharType="end"/>
            </w:r>
          </w:hyperlink>
        </w:p>
        <w:p w:rsidR="007F1A27" w:rsidRDefault="007F1A27">
          <w:pPr>
            <w:pStyle w:val="TOC3"/>
            <w:tabs>
              <w:tab w:val="right" w:leader="dot" w:pos="9350"/>
            </w:tabs>
            <w:rPr>
              <w:rFonts w:eastAsiaTheme="minorEastAsia"/>
              <w:noProof/>
            </w:rPr>
          </w:pPr>
          <w:hyperlink w:anchor="_Toc144064660"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_Toc144064660 \h </w:instrText>
            </w:r>
            <w:r>
              <w:rPr>
                <w:noProof/>
                <w:webHidden/>
              </w:rPr>
            </w:r>
            <w:r>
              <w:rPr>
                <w:noProof/>
                <w:webHidden/>
              </w:rPr>
              <w:fldChar w:fldCharType="separate"/>
            </w:r>
            <w:r w:rsidR="00DF1D5D">
              <w:rPr>
                <w:noProof/>
                <w:webHidden/>
              </w:rPr>
              <w:t>67</w:t>
            </w:r>
            <w:r>
              <w:rPr>
                <w:noProof/>
                <w:webHidden/>
              </w:rPr>
              <w:fldChar w:fldCharType="end"/>
            </w:r>
          </w:hyperlink>
        </w:p>
        <w:p w:rsidR="007F1A27" w:rsidRDefault="007F1A27">
          <w:pPr>
            <w:pStyle w:val="TOC1"/>
            <w:tabs>
              <w:tab w:val="right" w:leader="dot" w:pos="9350"/>
            </w:tabs>
            <w:rPr>
              <w:rFonts w:eastAsiaTheme="minorEastAsia"/>
              <w:noProof/>
            </w:rPr>
          </w:pPr>
          <w:hyperlink w:anchor="_Toc144064661" w:history="1">
            <w:r w:rsidRPr="001670DE">
              <w:rPr>
                <w:rStyle w:val="Hyperlink"/>
                <w:rFonts w:ascii="Segoe UI" w:hAnsi="Segoe UI" w:cs="Segoe UI"/>
                <w:noProof/>
              </w:rPr>
              <w:t>Floating labels</w:t>
            </w:r>
            <w:r>
              <w:rPr>
                <w:noProof/>
                <w:webHidden/>
              </w:rPr>
              <w:tab/>
            </w:r>
            <w:r>
              <w:rPr>
                <w:noProof/>
                <w:webHidden/>
              </w:rPr>
              <w:fldChar w:fldCharType="begin"/>
            </w:r>
            <w:r>
              <w:rPr>
                <w:noProof/>
                <w:webHidden/>
              </w:rPr>
              <w:instrText xml:space="preserve"> PAGEREF _Toc144064661 \h </w:instrText>
            </w:r>
            <w:r>
              <w:rPr>
                <w:noProof/>
                <w:webHidden/>
              </w:rPr>
            </w:r>
            <w:r>
              <w:rPr>
                <w:noProof/>
                <w:webHidden/>
              </w:rPr>
              <w:fldChar w:fldCharType="separate"/>
            </w:r>
            <w:r w:rsidR="00DF1D5D">
              <w:rPr>
                <w:noProof/>
                <w:webHidden/>
              </w:rPr>
              <w:t>68</w:t>
            </w:r>
            <w:r>
              <w:rPr>
                <w:noProof/>
                <w:webHidden/>
              </w:rPr>
              <w:fldChar w:fldCharType="end"/>
            </w:r>
          </w:hyperlink>
        </w:p>
        <w:p w:rsidR="007F1A27" w:rsidRDefault="007F1A27">
          <w:pPr>
            <w:pStyle w:val="TOC2"/>
            <w:tabs>
              <w:tab w:val="right" w:leader="dot" w:pos="9350"/>
            </w:tabs>
            <w:rPr>
              <w:rFonts w:eastAsiaTheme="minorEastAsia"/>
              <w:noProof/>
            </w:rPr>
          </w:pPr>
          <w:hyperlink w:anchor="_Toc144064662" w:history="1">
            <w:r w:rsidRPr="001670DE">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_Toc144064662 \h </w:instrText>
            </w:r>
            <w:r>
              <w:rPr>
                <w:noProof/>
                <w:webHidden/>
              </w:rPr>
            </w:r>
            <w:r>
              <w:rPr>
                <w:noProof/>
                <w:webHidden/>
              </w:rPr>
              <w:fldChar w:fldCharType="separate"/>
            </w:r>
            <w:r w:rsidR="00DF1D5D">
              <w:rPr>
                <w:noProof/>
                <w:webHidden/>
              </w:rPr>
              <w:t>68</w:t>
            </w:r>
            <w:r>
              <w:rPr>
                <w:noProof/>
                <w:webHidden/>
              </w:rPr>
              <w:fldChar w:fldCharType="end"/>
            </w:r>
          </w:hyperlink>
        </w:p>
        <w:p w:rsidR="007F1A27" w:rsidRDefault="007F1A27">
          <w:pPr>
            <w:pStyle w:val="TOC2"/>
            <w:tabs>
              <w:tab w:val="right" w:leader="dot" w:pos="9350"/>
            </w:tabs>
            <w:rPr>
              <w:rFonts w:eastAsiaTheme="minorEastAsia"/>
              <w:noProof/>
            </w:rPr>
          </w:pPr>
          <w:hyperlink w:anchor="_Toc144064663" w:history="1">
            <w:r w:rsidRPr="001670DE">
              <w:rPr>
                <w:rStyle w:val="Hyperlink"/>
                <w:rFonts w:ascii="Segoe UI" w:hAnsi="Segoe UI" w:cs="Segoe UI"/>
                <w:noProof/>
              </w:rPr>
              <w:t>Textareas</w:t>
            </w:r>
            <w:r>
              <w:rPr>
                <w:noProof/>
                <w:webHidden/>
              </w:rPr>
              <w:tab/>
            </w:r>
            <w:r>
              <w:rPr>
                <w:noProof/>
                <w:webHidden/>
              </w:rPr>
              <w:fldChar w:fldCharType="begin"/>
            </w:r>
            <w:r>
              <w:rPr>
                <w:noProof/>
                <w:webHidden/>
              </w:rPr>
              <w:instrText xml:space="preserve"> PAGEREF _Toc144064663 \h </w:instrText>
            </w:r>
            <w:r>
              <w:rPr>
                <w:noProof/>
                <w:webHidden/>
              </w:rPr>
            </w:r>
            <w:r>
              <w:rPr>
                <w:noProof/>
                <w:webHidden/>
              </w:rPr>
              <w:fldChar w:fldCharType="separate"/>
            </w:r>
            <w:r w:rsidR="00DF1D5D">
              <w:rPr>
                <w:noProof/>
                <w:webHidden/>
              </w:rPr>
              <w:t>69</w:t>
            </w:r>
            <w:r>
              <w:rPr>
                <w:noProof/>
                <w:webHidden/>
              </w:rPr>
              <w:fldChar w:fldCharType="end"/>
            </w:r>
          </w:hyperlink>
        </w:p>
        <w:p w:rsidR="007F1A27" w:rsidRDefault="007F1A27">
          <w:pPr>
            <w:pStyle w:val="TOC2"/>
            <w:tabs>
              <w:tab w:val="right" w:leader="dot" w:pos="9350"/>
            </w:tabs>
            <w:rPr>
              <w:rFonts w:eastAsiaTheme="minorEastAsia"/>
              <w:noProof/>
            </w:rPr>
          </w:pPr>
          <w:hyperlink w:anchor="_Toc144064664" w:history="1">
            <w:r w:rsidRPr="001670DE">
              <w:rPr>
                <w:rStyle w:val="Hyperlink"/>
                <w:rFonts w:ascii="Segoe UI" w:hAnsi="Segoe UI" w:cs="Segoe UI"/>
                <w:noProof/>
              </w:rPr>
              <w:t>Selects</w:t>
            </w:r>
            <w:r>
              <w:rPr>
                <w:noProof/>
                <w:webHidden/>
              </w:rPr>
              <w:tab/>
            </w:r>
            <w:r>
              <w:rPr>
                <w:noProof/>
                <w:webHidden/>
              </w:rPr>
              <w:fldChar w:fldCharType="begin"/>
            </w:r>
            <w:r>
              <w:rPr>
                <w:noProof/>
                <w:webHidden/>
              </w:rPr>
              <w:instrText xml:space="preserve"> PAGEREF _Toc144064664 \h </w:instrText>
            </w:r>
            <w:r>
              <w:rPr>
                <w:noProof/>
                <w:webHidden/>
              </w:rPr>
            </w:r>
            <w:r>
              <w:rPr>
                <w:noProof/>
                <w:webHidden/>
              </w:rPr>
              <w:fldChar w:fldCharType="separate"/>
            </w:r>
            <w:r w:rsidR="00DF1D5D">
              <w:rPr>
                <w:noProof/>
                <w:webHidden/>
              </w:rPr>
              <w:t>69</w:t>
            </w:r>
            <w:r>
              <w:rPr>
                <w:noProof/>
                <w:webHidden/>
              </w:rPr>
              <w:fldChar w:fldCharType="end"/>
            </w:r>
          </w:hyperlink>
        </w:p>
        <w:p w:rsidR="007F1A27" w:rsidRDefault="007F1A27">
          <w:pPr>
            <w:pStyle w:val="TOC2"/>
            <w:tabs>
              <w:tab w:val="right" w:leader="dot" w:pos="9350"/>
            </w:tabs>
            <w:rPr>
              <w:rFonts w:eastAsiaTheme="minorEastAsia"/>
              <w:noProof/>
            </w:rPr>
          </w:pPr>
          <w:hyperlink w:anchor="_Toc144064665" w:history="1">
            <w:r w:rsidRPr="001670DE">
              <w:rPr>
                <w:rStyle w:val="Hyperlink"/>
                <w:rFonts w:ascii="Segoe UI" w:hAnsi="Segoe UI" w:cs="Segoe UI"/>
                <w:noProof/>
              </w:rPr>
              <w:t>Layout</w:t>
            </w:r>
            <w:r>
              <w:rPr>
                <w:noProof/>
                <w:webHidden/>
              </w:rPr>
              <w:tab/>
            </w:r>
            <w:r>
              <w:rPr>
                <w:noProof/>
                <w:webHidden/>
              </w:rPr>
              <w:fldChar w:fldCharType="begin"/>
            </w:r>
            <w:r>
              <w:rPr>
                <w:noProof/>
                <w:webHidden/>
              </w:rPr>
              <w:instrText xml:space="preserve"> PAGEREF _Toc144064665 \h </w:instrText>
            </w:r>
            <w:r>
              <w:rPr>
                <w:noProof/>
                <w:webHidden/>
              </w:rPr>
            </w:r>
            <w:r>
              <w:rPr>
                <w:noProof/>
                <w:webHidden/>
              </w:rPr>
              <w:fldChar w:fldCharType="separate"/>
            </w:r>
            <w:r w:rsidR="00DF1D5D">
              <w:rPr>
                <w:noProof/>
                <w:webHidden/>
              </w:rPr>
              <w:t>70</w:t>
            </w:r>
            <w:r>
              <w:rPr>
                <w:noProof/>
                <w:webHidden/>
              </w:rPr>
              <w:fldChar w:fldCharType="end"/>
            </w:r>
          </w:hyperlink>
        </w:p>
        <w:p w:rsidR="007F1A27" w:rsidRDefault="007F1A27">
          <w:pPr>
            <w:pStyle w:val="TOC2"/>
            <w:tabs>
              <w:tab w:val="right" w:leader="dot" w:pos="9350"/>
            </w:tabs>
            <w:rPr>
              <w:rFonts w:eastAsiaTheme="minorEastAsia"/>
              <w:noProof/>
            </w:rPr>
          </w:pPr>
          <w:hyperlink w:anchor="_Toc144064666"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_Toc144064666 \h </w:instrText>
            </w:r>
            <w:r>
              <w:rPr>
                <w:noProof/>
                <w:webHidden/>
              </w:rPr>
            </w:r>
            <w:r>
              <w:rPr>
                <w:noProof/>
                <w:webHidden/>
              </w:rPr>
              <w:fldChar w:fldCharType="separate"/>
            </w:r>
            <w:r w:rsidR="00DF1D5D">
              <w:rPr>
                <w:noProof/>
                <w:webHidden/>
              </w:rPr>
              <w:t>70</w:t>
            </w:r>
            <w:r>
              <w:rPr>
                <w:noProof/>
                <w:webHidden/>
              </w:rPr>
              <w:fldChar w:fldCharType="end"/>
            </w:r>
          </w:hyperlink>
        </w:p>
        <w:p w:rsidR="007F1A27" w:rsidRDefault="007F1A27">
          <w:pPr>
            <w:pStyle w:val="TOC3"/>
            <w:tabs>
              <w:tab w:val="right" w:leader="dot" w:pos="9350"/>
            </w:tabs>
            <w:rPr>
              <w:rFonts w:eastAsiaTheme="minorEastAsia"/>
              <w:noProof/>
            </w:rPr>
          </w:pPr>
          <w:hyperlink w:anchor="_Toc144064667"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_Toc144064667 \h </w:instrText>
            </w:r>
            <w:r>
              <w:rPr>
                <w:noProof/>
                <w:webHidden/>
              </w:rPr>
            </w:r>
            <w:r>
              <w:rPr>
                <w:noProof/>
                <w:webHidden/>
              </w:rPr>
              <w:fldChar w:fldCharType="separate"/>
            </w:r>
            <w:r w:rsidR="00DF1D5D">
              <w:rPr>
                <w:noProof/>
                <w:webHidden/>
              </w:rPr>
              <w:t>70</w:t>
            </w:r>
            <w:r>
              <w:rPr>
                <w:noProof/>
                <w:webHidden/>
              </w:rPr>
              <w:fldChar w:fldCharType="end"/>
            </w:r>
          </w:hyperlink>
        </w:p>
        <w:p w:rsidR="007F1A27" w:rsidRDefault="007F1A27">
          <w:pPr>
            <w:pStyle w:val="TOC1"/>
            <w:tabs>
              <w:tab w:val="right" w:leader="dot" w:pos="9350"/>
            </w:tabs>
            <w:rPr>
              <w:rFonts w:eastAsiaTheme="minorEastAsia"/>
              <w:noProof/>
            </w:rPr>
          </w:pPr>
          <w:hyperlink w:anchor="_Toc144064668" w:history="1">
            <w:r w:rsidRPr="001670DE">
              <w:rPr>
                <w:rStyle w:val="Hyperlink"/>
                <w:rFonts w:ascii="Segoe UI" w:hAnsi="Segoe UI" w:cs="Segoe UI"/>
                <w:noProof/>
              </w:rPr>
              <w:t>Validation</w:t>
            </w:r>
            <w:r>
              <w:rPr>
                <w:noProof/>
                <w:webHidden/>
              </w:rPr>
              <w:tab/>
            </w:r>
            <w:r>
              <w:rPr>
                <w:noProof/>
                <w:webHidden/>
              </w:rPr>
              <w:fldChar w:fldCharType="begin"/>
            </w:r>
            <w:r>
              <w:rPr>
                <w:noProof/>
                <w:webHidden/>
              </w:rPr>
              <w:instrText xml:space="preserve"> PAGEREF _Toc144064668 \h </w:instrText>
            </w:r>
            <w:r>
              <w:rPr>
                <w:noProof/>
                <w:webHidden/>
              </w:rPr>
            </w:r>
            <w:r>
              <w:rPr>
                <w:noProof/>
                <w:webHidden/>
              </w:rPr>
              <w:fldChar w:fldCharType="separate"/>
            </w:r>
            <w:r w:rsidR="00DF1D5D">
              <w:rPr>
                <w:noProof/>
                <w:webHidden/>
              </w:rPr>
              <w:t>72</w:t>
            </w:r>
            <w:r>
              <w:rPr>
                <w:noProof/>
                <w:webHidden/>
              </w:rPr>
              <w:fldChar w:fldCharType="end"/>
            </w:r>
          </w:hyperlink>
        </w:p>
        <w:p w:rsidR="007F1A27" w:rsidRDefault="007F1A27">
          <w:pPr>
            <w:pStyle w:val="TOC2"/>
            <w:tabs>
              <w:tab w:val="right" w:leader="dot" w:pos="9350"/>
            </w:tabs>
            <w:rPr>
              <w:rFonts w:eastAsiaTheme="minorEastAsia"/>
              <w:noProof/>
            </w:rPr>
          </w:pPr>
          <w:hyperlink w:anchor="_Toc144064669" w:history="1">
            <w:r w:rsidRPr="001670DE">
              <w:rPr>
                <w:rStyle w:val="Hyperlink"/>
                <w:rFonts w:ascii="Segoe UI" w:hAnsi="Segoe UI" w:cs="Segoe UI"/>
                <w:noProof/>
              </w:rPr>
              <w:t>How it works</w:t>
            </w:r>
            <w:r>
              <w:rPr>
                <w:noProof/>
                <w:webHidden/>
              </w:rPr>
              <w:tab/>
            </w:r>
            <w:r>
              <w:rPr>
                <w:noProof/>
                <w:webHidden/>
              </w:rPr>
              <w:fldChar w:fldCharType="begin"/>
            </w:r>
            <w:r>
              <w:rPr>
                <w:noProof/>
                <w:webHidden/>
              </w:rPr>
              <w:instrText xml:space="preserve"> PAGEREF _Toc144064669 \h </w:instrText>
            </w:r>
            <w:r>
              <w:rPr>
                <w:noProof/>
                <w:webHidden/>
              </w:rPr>
            </w:r>
            <w:r>
              <w:rPr>
                <w:noProof/>
                <w:webHidden/>
              </w:rPr>
              <w:fldChar w:fldCharType="separate"/>
            </w:r>
            <w:r w:rsidR="00DF1D5D">
              <w:rPr>
                <w:noProof/>
                <w:webHidden/>
              </w:rPr>
              <w:t>72</w:t>
            </w:r>
            <w:r>
              <w:rPr>
                <w:noProof/>
                <w:webHidden/>
              </w:rPr>
              <w:fldChar w:fldCharType="end"/>
            </w:r>
          </w:hyperlink>
        </w:p>
        <w:p w:rsidR="007F1A27" w:rsidRDefault="007F1A27">
          <w:pPr>
            <w:pStyle w:val="TOC2"/>
            <w:tabs>
              <w:tab w:val="right" w:leader="dot" w:pos="9350"/>
            </w:tabs>
            <w:rPr>
              <w:rFonts w:eastAsiaTheme="minorEastAsia"/>
              <w:noProof/>
            </w:rPr>
          </w:pPr>
          <w:hyperlink w:anchor="_Toc144064670" w:history="1">
            <w:r w:rsidRPr="001670DE">
              <w:rPr>
                <w:rStyle w:val="Hyperlink"/>
                <w:rFonts w:ascii="Segoe UI" w:hAnsi="Segoe UI" w:cs="Segoe UI"/>
                <w:noProof/>
              </w:rPr>
              <w:t>Custom styles</w:t>
            </w:r>
            <w:r>
              <w:rPr>
                <w:noProof/>
                <w:webHidden/>
              </w:rPr>
              <w:tab/>
            </w:r>
            <w:r>
              <w:rPr>
                <w:noProof/>
                <w:webHidden/>
              </w:rPr>
              <w:fldChar w:fldCharType="begin"/>
            </w:r>
            <w:r>
              <w:rPr>
                <w:noProof/>
                <w:webHidden/>
              </w:rPr>
              <w:instrText xml:space="preserve"> PAGEREF _Toc144064670 \h </w:instrText>
            </w:r>
            <w:r>
              <w:rPr>
                <w:noProof/>
                <w:webHidden/>
              </w:rPr>
            </w:r>
            <w:r>
              <w:rPr>
                <w:noProof/>
                <w:webHidden/>
              </w:rPr>
              <w:fldChar w:fldCharType="separate"/>
            </w:r>
            <w:r w:rsidR="00DF1D5D">
              <w:rPr>
                <w:noProof/>
                <w:webHidden/>
              </w:rPr>
              <w:t>72</w:t>
            </w:r>
            <w:r>
              <w:rPr>
                <w:noProof/>
                <w:webHidden/>
              </w:rPr>
              <w:fldChar w:fldCharType="end"/>
            </w:r>
          </w:hyperlink>
        </w:p>
        <w:p w:rsidR="007F1A27" w:rsidRDefault="007F1A27">
          <w:pPr>
            <w:pStyle w:val="TOC2"/>
            <w:tabs>
              <w:tab w:val="right" w:leader="dot" w:pos="9350"/>
            </w:tabs>
            <w:rPr>
              <w:rFonts w:eastAsiaTheme="minorEastAsia"/>
              <w:noProof/>
            </w:rPr>
          </w:pPr>
          <w:hyperlink w:anchor="_Toc144064671" w:history="1">
            <w:r w:rsidRPr="001670DE">
              <w:rPr>
                <w:rStyle w:val="Hyperlink"/>
                <w:rFonts w:ascii="Segoe UI" w:hAnsi="Segoe UI" w:cs="Segoe UI"/>
                <w:noProof/>
              </w:rPr>
              <w:t>Browser defaults</w:t>
            </w:r>
            <w:r>
              <w:rPr>
                <w:noProof/>
                <w:webHidden/>
              </w:rPr>
              <w:tab/>
            </w:r>
            <w:r>
              <w:rPr>
                <w:noProof/>
                <w:webHidden/>
              </w:rPr>
              <w:fldChar w:fldCharType="begin"/>
            </w:r>
            <w:r>
              <w:rPr>
                <w:noProof/>
                <w:webHidden/>
              </w:rPr>
              <w:instrText xml:space="preserve"> PAGEREF _Toc144064671 \h </w:instrText>
            </w:r>
            <w:r>
              <w:rPr>
                <w:noProof/>
                <w:webHidden/>
              </w:rPr>
            </w:r>
            <w:r>
              <w:rPr>
                <w:noProof/>
                <w:webHidden/>
              </w:rPr>
              <w:fldChar w:fldCharType="separate"/>
            </w:r>
            <w:r w:rsidR="00DF1D5D">
              <w:rPr>
                <w:noProof/>
                <w:webHidden/>
              </w:rPr>
              <w:t>75</w:t>
            </w:r>
            <w:r>
              <w:rPr>
                <w:noProof/>
                <w:webHidden/>
              </w:rPr>
              <w:fldChar w:fldCharType="end"/>
            </w:r>
          </w:hyperlink>
        </w:p>
        <w:p w:rsidR="007F1A27" w:rsidRDefault="007F1A27">
          <w:pPr>
            <w:pStyle w:val="TOC2"/>
            <w:tabs>
              <w:tab w:val="right" w:leader="dot" w:pos="9350"/>
            </w:tabs>
            <w:rPr>
              <w:rFonts w:eastAsiaTheme="minorEastAsia"/>
              <w:noProof/>
            </w:rPr>
          </w:pPr>
          <w:hyperlink w:anchor="_Toc144064672" w:history="1">
            <w:r w:rsidRPr="001670DE">
              <w:rPr>
                <w:rStyle w:val="Hyperlink"/>
                <w:rFonts w:ascii="Segoe UI" w:hAnsi="Segoe UI" w:cs="Segoe UI"/>
                <w:noProof/>
              </w:rPr>
              <w:t>Server side</w:t>
            </w:r>
            <w:r>
              <w:rPr>
                <w:noProof/>
                <w:webHidden/>
              </w:rPr>
              <w:tab/>
            </w:r>
            <w:r>
              <w:rPr>
                <w:noProof/>
                <w:webHidden/>
              </w:rPr>
              <w:fldChar w:fldCharType="begin"/>
            </w:r>
            <w:r>
              <w:rPr>
                <w:noProof/>
                <w:webHidden/>
              </w:rPr>
              <w:instrText xml:space="preserve"> PAGEREF _Toc144064672 \h </w:instrText>
            </w:r>
            <w:r>
              <w:rPr>
                <w:noProof/>
                <w:webHidden/>
              </w:rPr>
            </w:r>
            <w:r>
              <w:rPr>
                <w:noProof/>
                <w:webHidden/>
              </w:rPr>
              <w:fldChar w:fldCharType="separate"/>
            </w:r>
            <w:r w:rsidR="00DF1D5D">
              <w:rPr>
                <w:noProof/>
                <w:webHidden/>
              </w:rPr>
              <w:t>76</w:t>
            </w:r>
            <w:r>
              <w:rPr>
                <w:noProof/>
                <w:webHidden/>
              </w:rPr>
              <w:fldChar w:fldCharType="end"/>
            </w:r>
          </w:hyperlink>
        </w:p>
        <w:p w:rsidR="007F1A27" w:rsidRDefault="007F1A27">
          <w:pPr>
            <w:pStyle w:val="TOC2"/>
            <w:tabs>
              <w:tab w:val="right" w:leader="dot" w:pos="9350"/>
            </w:tabs>
            <w:rPr>
              <w:rFonts w:eastAsiaTheme="minorEastAsia"/>
              <w:noProof/>
            </w:rPr>
          </w:pPr>
          <w:hyperlink w:anchor="_Toc144064673" w:history="1">
            <w:r w:rsidRPr="001670DE">
              <w:rPr>
                <w:rStyle w:val="Hyperlink"/>
                <w:rFonts w:ascii="Segoe UI" w:hAnsi="Segoe UI" w:cs="Segoe UI"/>
                <w:noProof/>
              </w:rPr>
              <w:t>Supported elements</w:t>
            </w:r>
            <w:r>
              <w:rPr>
                <w:noProof/>
                <w:webHidden/>
              </w:rPr>
              <w:tab/>
            </w:r>
            <w:r>
              <w:rPr>
                <w:noProof/>
                <w:webHidden/>
              </w:rPr>
              <w:fldChar w:fldCharType="begin"/>
            </w:r>
            <w:r>
              <w:rPr>
                <w:noProof/>
                <w:webHidden/>
              </w:rPr>
              <w:instrText xml:space="preserve"> PAGEREF _Toc144064673 \h </w:instrText>
            </w:r>
            <w:r>
              <w:rPr>
                <w:noProof/>
                <w:webHidden/>
              </w:rPr>
            </w:r>
            <w:r>
              <w:rPr>
                <w:noProof/>
                <w:webHidden/>
              </w:rPr>
              <w:fldChar w:fldCharType="separate"/>
            </w:r>
            <w:r w:rsidR="00DF1D5D">
              <w:rPr>
                <w:noProof/>
                <w:webHidden/>
              </w:rPr>
              <w:t>79</w:t>
            </w:r>
            <w:r>
              <w:rPr>
                <w:noProof/>
                <w:webHidden/>
              </w:rPr>
              <w:fldChar w:fldCharType="end"/>
            </w:r>
          </w:hyperlink>
        </w:p>
        <w:p w:rsidR="007F1A27" w:rsidRDefault="007F1A27">
          <w:pPr>
            <w:pStyle w:val="TOC2"/>
            <w:tabs>
              <w:tab w:val="right" w:leader="dot" w:pos="9350"/>
            </w:tabs>
            <w:rPr>
              <w:rFonts w:eastAsiaTheme="minorEastAsia"/>
              <w:noProof/>
            </w:rPr>
          </w:pPr>
          <w:hyperlink w:anchor="_Toc144064674" w:history="1">
            <w:r w:rsidRPr="001670DE">
              <w:rPr>
                <w:rStyle w:val="Hyperlink"/>
                <w:rFonts w:ascii="Segoe UI" w:hAnsi="Segoe UI" w:cs="Segoe UI"/>
                <w:noProof/>
              </w:rPr>
              <w:t>Tooltips</w:t>
            </w:r>
            <w:r>
              <w:rPr>
                <w:noProof/>
                <w:webHidden/>
              </w:rPr>
              <w:tab/>
            </w:r>
            <w:r>
              <w:rPr>
                <w:noProof/>
                <w:webHidden/>
              </w:rPr>
              <w:fldChar w:fldCharType="begin"/>
            </w:r>
            <w:r>
              <w:rPr>
                <w:noProof/>
                <w:webHidden/>
              </w:rPr>
              <w:instrText xml:space="preserve"> PAGEREF _Toc144064674 \h </w:instrText>
            </w:r>
            <w:r>
              <w:rPr>
                <w:noProof/>
                <w:webHidden/>
              </w:rPr>
            </w:r>
            <w:r>
              <w:rPr>
                <w:noProof/>
                <w:webHidden/>
              </w:rPr>
              <w:fldChar w:fldCharType="separate"/>
            </w:r>
            <w:r w:rsidR="00DF1D5D">
              <w:rPr>
                <w:noProof/>
                <w:webHidden/>
              </w:rPr>
              <w:t>80</w:t>
            </w:r>
            <w:r>
              <w:rPr>
                <w:noProof/>
                <w:webHidden/>
              </w:rPr>
              <w:fldChar w:fldCharType="end"/>
            </w:r>
          </w:hyperlink>
        </w:p>
        <w:p w:rsidR="007F1A27" w:rsidRDefault="007F1A27">
          <w:pPr>
            <w:pStyle w:val="TOC2"/>
            <w:tabs>
              <w:tab w:val="right" w:leader="dot" w:pos="9350"/>
            </w:tabs>
            <w:rPr>
              <w:rFonts w:eastAsiaTheme="minorEastAsia"/>
              <w:noProof/>
            </w:rPr>
          </w:pPr>
          <w:hyperlink w:anchor="_Toc144064675"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_Toc144064675 \h </w:instrText>
            </w:r>
            <w:r>
              <w:rPr>
                <w:noProof/>
                <w:webHidden/>
              </w:rPr>
            </w:r>
            <w:r>
              <w:rPr>
                <w:noProof/>
                <w:webHidden/>
              </w:rPr>
              <w:fldChar w:fldCharType="separate"/>
            </w:r>
            <w:r w:rsidR="00DF1D5D">
              <w:rPr>
                <w:noProof/>
                <w:webHidden/>
              </w:rPr>
              <w:t>82</w:t>
            </w:r>
            <w:r>
              <w:rPr>
                <w:noProof/>
                <w:webHidden/>
              </w:rPr>
              <w:fldChar w:fldCharType="end"/>
            </w:r>
          </w:hyperlink>
        </w:p>
        <w:p w:rsidR="007F1A27" w:rsidRDefault="007F1A27">
          <w:pPr>
            <w:pStyle w:val="TOC3"/>
            <w:tabs>
              <w:tab w:val="right" w:leader="dot" w:pos="9350"/>
            </w:tabs>
            <w:rPr>
              <w:rFonts w:eastAsiaTheme="minorEastAsia"/>
              <w:noProof/>
            </w:rPr>
          </w:pPr>
          <w:hyperlink w:anchor="_Toc144064676"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_Toc144064676 \h </w:instrText>
            </w:r>
            <w:r>
              <w:rPr>
                <w:noProof/>
                <w:webHidden/>
              </w:rPr>
            </w:r>
            <w:r>
              <w:rPr>
                <w:noProof/>
                <w:webHidden/>
              </w:rPr>
              <w:fldChar w:fldCharType="separate"/>
            </w:r>
            <w:r w:rsidR="00DF1D5D">
              <w:rPr>
                <w:noProof/>
                <w:webHidden/>
              </w:rPr>
              <w:t>82</w:t>
            </w:r>
            <w:r>
              <w:rPr>
                <w:noProof/>
                <w:webHidden/>
              </w:rPr>
              <w:fldChar w:fldCharType="end"/>
            </w:r>
          </w:hyperlink>
        </w:p>
        <w:p w:rsidR="007F1A27" w:rsidRDefault="007F1A27">
          <w:pPr>
            <w:pStyle w:val="TOC3"/>
            <w:tabs>
              <w:tab w:val="right" w:leader="dot" w:pos="9350"/>
            </w:tabs>
            <w:rPr>
              <w:rFonts w:eastAsiaTheme="minorEastAsia"/>
              <w:noProof/>
            </w:rPr>
          </w:pPr>
          <w:hyperlink w:anchor="_Toc144064677" w:history="1">
            <w:r w:rsidRPr="001670DE">
              <w:rPr>
                <w:rStyle w:val="Hyperlink"/>
                <w:rFonts w:ascii="Segoe UI" w:hAnsi="Segoe UI" w:cs="Segoe UI"/>
                <w:noProof/>
              </w:rPr>
              <w:t>Mixins</w:t>
            </w:r>
            <w:r>
              <w:rPr>
                <w:noProof/>
                <w:webHidden/>
              </w:rPr>
              <w:tab/>
            </w:r>
            <w:r>
              <w:rPr>
                <w:noProof/>
                <w:webHidden/>
              </w:rPr>
              <w:fldChar w:fldCharType="begin"/>
            </w:r>
            <w:r>
              <w:rPr>
                <w:noProof/>
                <w:webHidden/>
              </w:rPr>
              <w:instrText xml:space="preserve"> PAGEREF _Toc144064677 \h </w:instrText>
            </w:r>
            <w:r>
              <w:rPr>
                <w:noProof/>
                <w:webHidden/>
              </w:rPr>
            </w:r>
            <w:r>
              <w:rPr>
                <w:noProof/>
                <w:webHidden/>
              </w:rPr>
              <w:fldChar w:fldCharType="separate"/>
            </w:r>
            <w:r w:rsidR="00DF1D5D">
              <w:rPr>
                <w:noProof/>
                <w:webHidden/>
              </w:rPr>
              <w:t>82</w:t>
            </w:r>
            <w:r>
              <w:rPr>
                <w:noProof/>
                <w:webHidden/>
              </w:rPr>
              <w:fldChar w:fldCharType="end"/>
            </w:r>
          </w:hyperlink>
        </w:p>
        <w:p w:rsidR="007F1A27" w:rsidRDefault="007F1A27">
          <w:pPr>
            <w:pStyle w:val="TOC3"/>
            <w:tabs>
              <w:tab w:val="right" w:leader="dot" w:pos="9350"/>
            </w:tabs>
            <w:rPr>
              <w:rFonts w:eastAsiaTheme="minorEastAsia"/>
              <w:noProof/>
            </w:rPr>
          </w:pPr>
          <w:hyperlink w:anchor="_Toc144064678" w:history="1">
            <w:r w:rsidRPr="001670DE">
              <w:rPr>
                <w:rStyle w:val="Hyperlink"/>
                <w:rFonts w:ascii="Segoe UI" w:hAnsi="Segoe UI" w:cs="Segoe UI"/>
                <w:noProof/>
              </w:rPr>
              <w:t>Map</w:t>
            </w:r>
            <w:r>
              <w:rPr>
                <w:noProof/>
                <w:webHidden/>
              </w:rPr>
              <w:tab/>
            </w:r>
            <w:r>
              <w:rPr>
                <w:noProof/>
                <w:webHidden/>
              </w:rPr>
              <w:fldChar w:fldCharType="begin"/>
            </w:r>
            <w:r>
              <w:rPr>
                <w:noProof/>
                <w:webHidden/>
              </w:rPr>
              <w:instrText xml:space="preserve"> PAGEREF _Toc144064678 \h </w:instrText>
            </w:r>
            <w:r>
              <w:rPr>
                <w:noProof/>
                <w:webHidden/>
              </w:rPr>
            </w:r>
            <w:r>
              <w:rPr>
                <w:noProof/>
                <w:webHidden/>
              </w:rPr>
              <w:fldChar w:fldCharType="separate"/>
            </w:r>
            <w:r w:rsidR="00DF1D5D">
              <w:rPr>
                <w:noProof/>
                <w:webHidden/>
              </w:rPr>
              <w:t>85</w:t>
            </w:r>
            <w:r>
              <w:rPr>
                <w:noProof/>
                <w:webHidden/>
              </w:rPr>
              <w:fldChar w:fldCharType="end"/>
            </w:r>
          </w:hyperlink>
        </w:p>
        <w:p w:rsidR="007F1A27" w:rsidRDefault="007F1A27">
          <w:pPr>
            <w:pStyle w:val="TOC3"/>
            <w:tabs>
              <w:tab w:val="right" w:leader="dot" w:pos="9350"/>
            </w:tabs>
            <w:rPr>
              <w:rFonts w:eastAsiaTheme="minorEastAsia"/>
              <w:noProof/>
            </w:rPr>
          </w:pPr>
          <w:hyperlink w:anchor="_Toc144064679" w:history="1">
            <w:r w:rsidRPr="001670DE">
              <w:rPr>
                <w:rStyle w:val="Hyperlink"/>
                <w:rFonts w:ascii="Segoe UI" w:hAnsi="Segoe UI" w:cs="Segoe UI"/>
                <w:noProof/>
              </w:rPr>
              <w:t>Loop</w:t>
            </w:r>
            <w:r>
              <w:rPr>
                <w:noProof/>
                <w:webHidden/>
              </w:rPr>
              <w:tab/>
            </w:r>
            <w:r>
              <w:rPr>
                <w:noProof/>
                <w:webHidden/>
              </w:rPr>
              <w:fldChar w:fldCharType="begin"/>
            </w:r>
            <w:r>
              <w:rPr>
                <w:noProof/>
                <w:webHidden/>
              </w:rPr>
              <w:instrText xml:space="preserve"> PAGEREF _Toc144064679 \h </w:instrText>
            </w:r>
            <w:r>
              <w:rPr>
                <w:noProof/>
                <w:webHidden/>
              </w:rPr>
            </w:r>
            <w:r>
              <w:rPr>
                <w:noProof/>
                <w:webHidden/>
              </w:rPr>
              <w:fldChar w:fldCharType="separate"/>
            </w:r>
            <w:r w:rsidR="00DF1D5D">
              <w:rPr>
                <w:noProof/>
                <w:webHidden/>
              </w:rPr>
              <w:t>85</w:t>
            </w:r>
            <w:r>
              <w:rPr>
                <w:noProof/>
                <w:webHidden/>
              </w:rPr>
              <w:fldChar w:fldCharType="end"/>
            </w:r>
          </w:hyperlink>
        </w:p>
        <w:p w:rsidR="007F1A27" w:rsidRDefault="007F1A27">
          <w:pPr>
            <w:pStyle w:val="TOC3"/>
            <w:tabs>
              <w:tab w:val="right" w:leader="dot" w:pos="9350"/>
            </w:tabs>
            <w:rPr>
              <w:rFonts w:eastAsiaTheme="minorEastAsia"/>
              <w:noProof/>
            </w:rPr>
          </w:pPr>
          <w:hyperlink w:anchor="_Toc144064680" w:history="1">
            <w:r w:rsidRPr="001670DE">
              <w:rPr>
                <w:rStyle w:val="Hyperlink"/>
                <w:rFonts w:ascii="Segoe UI" w:hAnsi="Segoe UI" w:cs="Segoe UI"/>
                <w:noProof/>
              </w:rPr>
              <w:t>Customizing</w:t>
            </w:r>
            <w:r>
              <w:rPr>
                <w:noProof/>
                <w:webHidden/>
              </w:rPr>
              <w:tab/>
            </w:r>
            <w:r>
              <w:rPr>
                <w:noProof/>
                <w:webHidden/>
              </w:rPr>
              <w:fldChar w:fldCharType="begin"/>
            </w:r>
            <w:r>
              <w:rPr>
                <w:noProof/>
                <w:webHidden/>
              </w:rPr>
              <w:instrText xml:space="preserve"> PAGEREF _Toc144064680 \h </w:instrText>
            </w:r>
            <w:r>
              <w:rPr>
                <w:noProof/>
                <w:webHidden/>
              </w:rPr>
            </w:r>
            <w:r>
              <w:rPr>
                <w:noProof/>
                <w:webHidden/>
              </w:rPr>
              <w:fldChar w:fldCharType="separate"/>
            </w:r>
            <w:r w:rsidR="00DF1D5D">
              <w:rPr>
                <w:noProof/>
                <w:webHidden/>
              </w:rPr>
              <w:t>85</w:t>
            </w:r>
            <w:r>
              <w:rPr>
                <w:noProof/>
                <w:webHidden/>
              </w:rPr>
              <w:fldChar w:fldCharType="end"/>
            </w:r>
          </w:hyperlink>
        </w:p>
        <w:p w:rsidR="007F1A27" w:rsidRDefault="007F1A27">
          <w:pPr>
            <w:pStyle w:val="TOC1"/>
            <w:tabs>
              <w:tab w:val="right" w:leader="dot" w:pos="9350"/>
            </w:tabs>
            <w:rPr>
              <w:rFonts w:eastAsiaTheme="minorEastAsia"/>
              <w:noProof/>
            </w:rPr>
          </w:pPr>
          <w:hyperlink w:anchor="_Toc144064681" w:history="1">
            <w:r w:rsidRPr="001670DE">
              <w:rPr>
                <w:rStyle w:val="Hyperlink"/>
                <w:rFonts w:ascii="Segoe UI" w:hAnsi="Segoe UI" w:cs="Segoe UI"/>
                <w:noProof/>
              </w:rPr>
              <w:t>Accordion</w:t>
            </w:r>
            <w:r>
              <w:rPr>
                <w:noProof/>
                <w:webHidden/>
              </w:rPr>
              <w:tab/>
            </w:r>
            <w:r>
              <w:rPr>
                <w:noProof/>
                <w:webHidden/>
              </w:rPr>
              <w:fldChar w:fldCharType="begin"/>
            </w:r>
            <w:r>
              <w:rPr>
                <w:noProof/>
                <w:webHidden/>
              </w:rPr>
              <w:instrText xml:space="preserve"> PAGEREF _Toc144064681 \h </w:instrText>
            </w:r>
            <w:r>
              <w:rPr>
                <w:noProof/>
                <w:webHidden/>
              </w:rPr>
            </w:r>
            <w:r>
              <w:rPr>
                <w:noProof/>
                <w:webHidden/>
              </w:rPr>
              <w:fldChar w:fldCharType="separate"/>
            </w:r>
            <w:r w:rsidR="00DF1D5D">
              <w:rPr>
                <w:noProof/>
                <w:webHidden/>
              </w:rPr>
              <w:t>87</w:t>
            </w:r>
            <w:r>
              <w:rPr>
                <w:noProof/>
                <w:webHidden/>
              </w:rPr>
              <w:fldChar w:fldCharType="end"/>
            </w:r>
          </w:hyperlink>
        </w:p>
        <w:p w:rsidR="007F1A27" w:rsidRDefault="007F1A27">
          <w:pPr>
            <w:pStyle w:val="TOC2"/>
            <w:tabs>
              <w:tab w:val="right" w:leader="dot" w:pos="9350"/>
            </w:tabs>
            <w:rPr>
              <w:rFonts w:eastAsiaTheme="minorEastAsia"/>
              <w:noProof/>
            </w:rPr>
          </w:pPr>
          <w:hyperlink w:anchor="_Toc144064682" w:history="1">
            <w:r w:rsidRPr="001670DE">
              <w:rPr>
                <w:rStyle w:val="Hyperlink"/>
                <w:rFonts w:ascii="Segoe UI" w:hAnsi="Segoe UI" w:cs="Segoe UI"/>
                <w:noProof/>
              </w:rPr>
              <w:t>How it works</w:t>
            </w:r>
            <w:r>
              <w:rPr>
                <w:noProof/>
                <w:webHidden/>
              </w:rPr>
              <w:tab/>
            </w:r>
            <w:r>
              <w:rPr>
                <w:noProof/>
                <w:webHidden/>
              </w:rPr>
              <w:fldChar w:fldCharType="begin"/>
            </w:r>
            <w:r>
              <w:rPr>
                <w:noProof/>
                <w:webHidden/>
              </w:rPr>
              <w:instrText xml:space="preserve"> PAGEREF _Toc144064682 \h </w:instrText>
            </w:r>
            <w:r>
              <w:rPr>
                <w:noProof/>
                <w:webHidden/>
              </w:rPr>
            </w:r>
            <w:r>
              <w:rPr>
                <w:noProof/>
                <w:webHidden/>
              </w:rPr>
              <w:fldChar w:fldCharType="separate"/>
            </w:r>
            <w:r w:rsidR="00DF1D5D">
              <w:rPr>
                <w:noProof/>
                <w:webHidden/>
              </w:rPr>
              <w:t>87</w:t>
            </w:r>
            <w:r>
              <w:rPr>
                <w:noProof/>
                <w:webHidden/>
              </w:rPr>
              <w:fldChar w:fldCharType="end"/>
            </w:r>
          </w:hyperlink>
        </w:p>
        <w:p w:rsidR="007F1A27" w:rsidRDefault="007F1A27">
          <w:pPr>
            <w:pStyle w:val="TOC2"/>
            <w:tabs>
              <w:tab w:val="right" w:leader="dot" w:pos="9350"/>
            </w:tabs>
            <w:rPr>
              <w:rFonts w:eastAsiaTheme="minorEastAsia"/>
              <w:noProof/>
            </w:rPr>
          </w:pPr>
          <w:hyperlink w:anchor="_Toc144064683" w:history="1">
            <w:r w:rsidRPr="001670DE">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_Toc144064683 \h </w:instrText>
            </w:r>
            <w:r>
              <w:rPr>
                <w:noProof/>
                <w:webHidden/>
              </w:rPr>
            </w:r>
            <w:r>
              <w:rPr>
                <w:noProof/>
                <w:webHidden/>
              </w:rPr>
              <w:fldChar w:fldCharType="separate"/>
            </w:r>
            <w:r w:rsidR="00DF1D5D">
              <w:rPr>
                <w:noProof/>
                <w:webHidden/>
              </w:rPr>
              <w:t>87</w:t>
            </w:r>
            <w:r>
              <w:rPr>
                <w:noProof/>
                <w:webHidden/>
              </w:rPr>
              <w:fldChar w:fldCharType="end"/>
            </w:r>
          </w:hyperlink>
        </w:p>
        <w:p w:rsidR="007F1A27" w:rsidRDefault="007F1A27">
          <w:pPr>
            <w:pStyle w:val="TOC2"/>
            <w:tabs>
              <w:tab w:val="right" w:leader="dot" w:pos="9350"/>
            </w:tabs>
            <w:rPr>
              <w:rFonts w:eastAsiaTheme="minorEastAsia"/>
              <w:noProof/>
            </w:rPr>
          </w:pPr>
          <w:hyperlink w:anchor="_Toc144064684" w:history="1">
            <w:r w:rsidRPr="001670DE">
              <w:rPr>
                <w:rStyle w:val="Hyperlink"/>
                <w:rFonts w:ascii="Segoe UI" w:hAnsi="Segoe UI" w:cs="Segoe UI"/>
                <w:noProof/>
              </w:rPr>
              <w:t>Accordion Item #1</w:t>
            </w:r>
            <w:r>
              <w:rPr>
                <w:noProof/>
                <w:webHidden/>
              </w:rPr>
              <w:tab/>
            </w:r>
            <w:r>
              <w:rPr>
                <w:noProof/>
                <w:webHidden/>
              </w:rPr>
              <w:fldChar w:fldCharType="begin"/>
            </w:r>
            <w:r>
              <w:rPr>
                <w:noProof/>
                <w:webHidden/>
              </w:rPr>
              <w:instrText xml:space="preserve"> PAGEREF _Toc144064684 \h </w:instrText>
            </w:r>
            <w:r>
              <w:rPr>
                <w:noProof/>
                <w:webHidden/>
              </w:rPr>
            </w:r>
            <w:r>
              <w:rPr>
                <w:noProof/>
                <w:webHidden/>
              </w:rPr>
              <w:fldChar w:fldCharType="separate"/>
            </w:r>
            <w:r w:rsidR="00DF1D5D">
              <w:rPr>
                <w:noProof/>
                <w:webHidden/>
              </w:rPr>
              <w:t>87</w:t>
            </w:r>
            <w:r>
              <w:rPr>
                <w:noProof/>
                <w:webHidden/>
              </w:rPr>
              <w:fldChar w:fldCharType="end"/>
            </w:r>
          </w:hyperlink>
        </w:p>
        <w:p w:rsidR="007F1A27" w:rsidRDefault="007F1A27">
          <w:pPr>
            <w:pStyle w:val="TOC2"/>
            <w:tabs>
              <w:tab w:val="right" w:leader="dot" w:pos="9350"/>
            </w:tabs>
            <w:rPr>
              <w:rFonts w:eastAsiaTheme="minorEastAsia"/>
              <w:noProof/>
            </w:rPr>
          </w:pPr>
          <w:hyperlink w:anchor="_Toc144064685" w:history="1">
            <w:r w:rsidRPr="001670DE">
              <w:rPr>
                <w:rStyle w:val="Hyperlink"/>
                <w:rFonts w:ascii="Segoe UI" w:hAnsi="Segoe UI" w:cs="Segoe UI"/>
                <w:noProof/>
              </w:rPr>
              <w:t>Accordion Item #2</w:t>
            </w:r>
            <w:r>
              <w:rPr>
                <w:noProof/>
                <w:webHidden/>
              </w:rPr>
              <w:tab/>
            </w:r>
            <w:r>
              <w:rPr>
                <w:noProof/>
                <w:webHidden/>
              </w:rPr>
              <w:fldChar w:fldCharType="begin"/>
            </w:r>
            <w:r>
              <w:rPr>
                <w:noProof/>
                <w:webHidden/>
              </w:rPr>
              <w:instrText xml:space="preserve"> PAGEREF _Toc144064685 \h </w:instrText>
            </w:r>
            <w:r>
              <w:rPr>
                <w:noProof/>
                <w:webHidden/>
              </w:rPr>
            </w:r>
            <w:r>
              <w:rPr>
                <w:noProof/>
                <w:webHidden/>
              </w:rPr>
              <w:fldChar w:fldCharType="separate"/>
            </w:r>
            <w:r w:rsidR="00DF1D5D">
              <w:rPr>
                <w:noProof/>
                <w:webHidden/>
              </w:rPr>
              <w:t>87</w:t>
            </w:r>
            <w:r>
              <w:rPr>
                <w:noProof/>
                <w:webHidden/>
              </w:rPr>
              <w:fldChar w:fldCharType="end"/>
            </w:r>
          </w:hyperlink>
        </w:p>
        <w:p w:rsidR="007F1A27" w:rsidRDefault="007F1A27">
          <w:pPr>
            <w:pStyle w:val="TOC2"/>
            <w:tabs>
              <w:tab w:val="right" w:leader="dot" w:pos="9350"/>
            </w:tabs>
            <w:rPr>
              <w:rFonts w:eastAsiaTheme="minorEastAsia"/>
              <w:noProof/>
            </w:rPr>
          </w:pPr>
          <w:hyperlink w:anchor="_Toc144064686" w:history="1">
            <w:r w:rsidRPr="001670DE">
              <w:rPr>
                <w:rStyle w:val="Hyperlink"/>
                <w:rFonts w:ascii="Segoe UI" w:hAnsi="Segoe UI" w:cs="Segoe UI"/>
                <w:noProof/>
              </w:rPr>
              <w:t>Accordion Item #3</w:t>
            </w:r>
            <w:r>
              <w:rPr>
                <w:noProof/>
                <w:webHidden/>
              </w:rPr>
              <w:tab/>
            </w:r>
            <w:r>
              <w:rPr>
                <w:noProof/>
                <w:webHidden/>
              </w:rPr>
              <w:fldChar w:fldCharType="begin"/>
            </w:r>
            <w:r>
              <w:rPr>
                <w:noProof/>
                <w:webHidden/>
              </w:rPr>
              <w:instrText xml:space="preserve"> PAGEREF _Toc144064686 \h </w:instrText>
            </w:r>
            <w:r>
              <w:rPr>
                <w:noProof/>
                <w:webHidden/>
              </w:rPr>
            </w:r>
            <w:r>
              <w:rPr>
                <w:noProof/>
                <w:webHidden/>
              </w:rPr>
              <w:fldChar w:fldCharType="separate"/>
            </w:r>
            <w:r w:rsidR="00DF1D5D">
              <w:rPr>
                <w:noProof/>
                <w:webHidden/>
              </w:rPr>
              <w:t>87</w:t>
            </w:r>
            <w:r>
              <w:rPr>
                <w:noProof/>
                <w:webHidden/>
              </w:rPr>
              <w:fldChar w:fldCharType="end"/>
            </w:r>
          </w:hyperlink>
        </w:p>
        <w:p w:rsidR="007F1A27" w:rsidRDefault="007F1A27">
          <w:pPr>
            <w:pStyle w:val="TOC3"/>
            <w:tabs>
              <w:tab w:val="right" w:leader="dot" w:pos="9350"/>
            </w:tabs>
            <w:rPr>
              <w:rFonts w:eastAsiaTheme="minorEastAsia"/>
              <w:noProof/>
            </w:rPr>
          </w:pPr>
          <w:hyperlink w:anchor="_Toc144064687" w:history="1">
            <w:r w:rsidRPr="001670DE">
              <w:rPr>
                <w:rStyle w:val="Hyperlink"/>
                <w:rFonts w:ascii="Segoe UI" w:hAnsi="Segoe UI" w:cs="Segoe UI"/>
                <w:noProof/>
              </w:rPr>
              <w:t>Flush</w:t>
            </w:r>
            <w:r>
              <w:rPr>
                <w:noProof/>
                <w:webHidden/>
              </w:rPr>
              <w:tab/>
            </w:r>
            <w:r>
              <w:rPr>
                <w:noProof/>
                <w:webHidden/>
              </w:rPr>
              <w:fldChar w:fldCharType="begin"/>
            </w:r>
            <w:r>
              <w:rPr>
                <w:noProof/>
                <w:webHidden/>
              </w:rPr>
              <w:instrText xml:space="preserve"> PAGEREF _Toc144064687 \h </w:instrText>
            </w:r>
            <w:r>
              <w:rPr>
                <w:noProof/>
                <w:webHidden/>
              </w:rPr>
            </w:r>
            <w:r>
              <w:rPr>
                <w:noProof/>
                <w:webHidden/>
              </w:rPr>
              <w:fldChar w:fldCharType="separate"/>
            </w:r>
            <w:r w:rsidR="00DF1D5D">
              <w:rPr>
                <w:noProof/>
                <w:webHidden/>
              </w:rPr>
              <w:t>88</w:t>
            </w:r>
            <w:r>
              <w:rPr>
                <w:noProof/>
                <w:webHidden/>
              </w:rPr>
              <w:fldChar w:fldCharType="end"/>
            </w:r>
          </w:hyperlink>
        </w:p>
        <w:p w:rsidR="007F1A27" w:rsidRDefault="007F1A27">
          <w:pPr>
            <w:pStyle w:val="TOC2"/>
            <w:tabs>
              <w:tab w:val="right" w:leader="dot" w:pos="9350"/>
            </w:tabs>
            <w:rPr>
              <w:rFonts w:eastAsiaTheme="minorEastAsia"/>
              <w:noProof/>
            </w:rPr>
          </w:pPr>
          <w:hyperlink w:anchor="_Toc144064688" w:history="1">
            <w:r w:rsidRPr="001670DE">
              <w:rPr>
                <w:rStyle w:val="Hyperlink"/>
                <w:rFonts w:ascii="Segoe UI" w:hAnsi="Segoe UI" w:cs="Segoe UI"/>
                <w:noProof/>
              </w:rPr>
              <w:t>Accordion Item #1</w:t>
            </w:r>
            <w:r>
              <w:rPr>
                <w:noProof/>
                <w:webHidden/>
              </w:rPr>
              <w:tab/>
            </w:r>
            <w:r>
              <w:rPr>
                <w:noProof/>
                <w:webHidden/>
              </w:rPr>
              <w:fldChar w:fldCharType="begin"/>
            </w:r>
            <w:r>
              <w:rPr>
                <w:noProof/>
                <w:webHidden/>
              </w:rPr>
              <w:instrText xml:space="preserve"> PAGEREF _Toc144064688 \h </w:instrText>
            </w:r>
            <w:r>
              <w:rPr>
                <w:noProof/>
                <w:webHidden/>
              </w:rPr>
            </w:r>
            <w:r>
              <w:rPr>
                <w:noProof/>
                <w:webHidden/>
              </w:rPr>
              <w:fldChar w:fldCharType="separate"/>
            </w:r>
            <w:r w:rsidR="00DF1D5D">
              <w:rPr>
                <w:noProof/>
                <w:webHidden/>
              </w:rPr>
              <w:t>88</w:t>
            </w:r>
            <w:r>
              <w:rPr>
                <w:noProof/>
                <w:webHidden/>
              </w:rPr>
              <w:fldChar w:fldCharType="end"/>
            </w:r>
          </w:hyperlink>
        </w:p>
        <w:p w:rsidR="007F1A27" w:rsidRDefault="007F1A27">
          <w:pPr>
            <w:pStyle w:val="TOC2"/>
            <w:tabs>
              <w:tab w:val="right" w:leader="dot" w:pos="9350"/>
            </w:tabs>
            <w:rPr>
              <w:rFonts w:eastAsiaTheme="minorEastAsia"/>
              <w:noProof/>
            </w:rPr>
          </w:pPr>
          <w:hyperlink w:anchor="_Toc144064689" w:history="1">
            <w:r w:rsidRPr="001670DE">
              <w:rPr>
                <w:rStyle w:val="Hyperlink"/>
                <w:rFonts w:ascii="Segoe UI" w:hAnsi="Segoe UI" w:cs="Segoe UI"/>
                <w:noProof/>
              </w:rPr>
              <w:t>Accordion Item #2</w:t>
            </w:r>
            <w:r>
              <w:rPr>
                <w:noProof/>
                <w:webHidden/>
              </w:rPr>
              <w:tab/>
            </w:r>
            <w:r>
              <w:rPr>
                <w:noProof/>
                <w:webHidden/>
              </w:rPr>
              <w:fldChar w:fldCharType="begin"/>
            </w:r>
            <w:r>
              <w:rPr>
                <w:noProof/>
                <w:webHidden/>
              </w:rPr>
              <w:instrText xml:space="preserve"> PAGEREF _Toc144064689 \h </w:instrText>
            </w:r>
            <w:r>
              <w:rPr>
                <w:noProof/>
                <w:webHidden/>
              </w:rPr>
            </w:r>
            <w:r>
              <w:rPr>
                <w:noProof/>
                <w:webHidden/>
              </w:rPr>
              <w:fldChar w:fldCharType="separate"/>
            </w:r>
            <w:r w:rsidR="00DF1D5D">
              <w:rPr>
                <w:noProof/>
                <w:webHidden/>
              </w:rPr>
              <w:t>88</w:t>
            </w:r>
            <w:r>
              <w:rPr>
                <w:noProof/>
                <w:webHidden/>
              </w:rPr>
              <w:fldChar w:fldCharType="end"/>
            </w:r>
          </w:hyperlink>
        </w:p>
        <w:p w:rsidR="007F1A27" w:rsidRDefault="007F1A27">
          <w:pPr>
            <w:pStyle w:val="TOC2"/>
            <w:tabs>
              <w:tab w:val="right" w:leader="dot" w:pos="9350"/>
            </w:tabs>
            <w:rPr>
              <w:rFonts w:eastAsiaTheme="minorEastAsia"/>
              <w:noProof/>
            </w:rPr>
          </w:pPr>
          <w:hyperlink w:anchor="_Toc144064690" w:history="1">
            <w:r w:rsidRPr="001670DE">
              <w:rPr>
                <w:rStyle w:val="Hyperlink"/>
                <w:rFonts w:ascii="Segoe UI" w:hAnsi="Segoe UI" w:cs="Segoe UI"/>
                <w:noProof/>
              </w:rPr>
              <w:t>Accordion Item #3</w:t>
            </w:r>
            <w:r>
              <w:rPr>
                <w:noProof/>
                <w:webHidden/>
              </w:rPr>
              <w:tab/>
            </w:r>
            <w:r>
              <w:rPr>
                <w:noProof/>
                <w:webHidden/>
              </w:rPr>
              <w:fldChar w:fldCharType="begin"/>
            </w:r>
            <w:r>
              <w:rPr>
                <w:noProof/>
                <w:webHidden/>
              </w:rPr>
              <w:instrText xml:space="preserve"> PAGEREF _Toc144064690 \h </w:instrText>
            </w:r>
            <w:r>
              <w:rPr>
                <w:noProof/>
                <w:webHidden/>
              </w:rPr>
            </w:r>
            <w:r>
              <w:rPr>
                <w:noProof/>
                <w:webHidden/>
              </w:rPr>
              <w:fldChar w:fldCharType="separate"/>
            </w:r>
            <w:r w:rsidR="00DF1D5D">
              <w:rPr>
                <w:noProof/>
                <w:webHidden/>
              </w:rPr>
              <w:t>88</w:t>
            </w:r>
            <w:r>
              <w:rPr>
                <w:noProof/>
                <w:webHidden/>
              </w:rPr>
              <w:fldChar w:fldCharType="end"/>
            </w:r>
          </w:hyperlink>
        </w:p>
        <w:p w:rsidR="007F1A27" w:rsidRDefault="007F1A27">
          <w:pPr>
            <w:pStyle w:val="TOC3"/>
            <w:tabs>
              <w:tab w:val="right" w:leader="dot" w:pos="9350"/>
            </w:tabs>
            <w:rPr>
              <w:rFonts w:eastAsiaTheme="minorEastAsia"/>
              <w:noProof/>
            </w:rPr>
          </w:pPr>
          <w:hyperlink w:anchor="_Toc144064691" w:history="1">
            <w:r w:rsidRPr="001670DE">
              <w:rPr>
                <w:rStyle w:val="Hyperlink"/>
                <w:rFonts w:ascii="Segoe UI" w:hAnsi="Segoe UI" w:cs="Segoe UI"/>
                <w:noProof/>
              </w:rPr>
              <w:t>Always open</w:t>
            </w:r>
            <w:r>
              <w:rPr>
                <w:noProof/>
                <w:webHidden/>
              </w:rPr>
              <w:tab/>
            </w:r>
            <w:r>
              <w:rPr>
                <w:noProof/>
                <w:webHidden/>
              </w:rPr>
              <w:fldChar w:fldCharType="begin"/>
            </w:r>
            <w:r>
              <w:rPr>
                <w:noProof/>
                <w:webHidden/>
              </w:rPr>
              <w:instrText xml:space="preserve"> PAGEREF _Toc144064691 \h </w:instrText>
            </w:r>
            <w:r>
              <w:rPr>
                <w:noProof/>
                <w:webHidden/>
              </w:rPr>
            </w:r>
            <w:r>
              <w:rPr>
                <w:noProof/>
                <w:webHidden/>
              </w:rPr>
              <w:fldChar w:fldCharType="separate"/>
            </w:r>
            <w:r w:rsidR="00DF1D5D">
              <w:rPr>
                <w:noProof/>
                <w:webHidden/>
              </w:rPr>
              <w:t>89</w:t>
            </w:r>
            <w:r>
              <w:rPr>
                <w:noProof/>
                <w:webHidden/>
              </w:rPr>
              <w:fldChar w:fldCharType="end"/>
            </w:r>
          </w:hyperlink>
        </w:p>
        <w:p w:rsidR="007F1A27" w:rsidRDefault="007F1A27">
          <w:pPr>
            <w:pStyle w:val="TOC2"/>
            <w:tabs>
              <w:tab w:val="right" w:leader="dot" w:pos="9350"/>
            </w:tabs>
            <w:rPr>
              <w:rFonts w:eastAsiaTheme="minorEastAsia"/>
              <w:noProof/>
            </w:rPr>
          </w:pPr>
          <w:hyperlink w:anchor="_Toc144064692" w:history="1">
            <w:r w:rsidRPr="001670DE">
              <w:rPr>
                <w:rStyle w:val="Hyperlink"/>
                <w:rFonts w:ascii="Segoe UI" w:hAnsi="Segoe UI" w:cs="Segoe UI"/>
                <w:noProof/>
              </w:rPr>
              <w:t>Accordion Item #1</w:t>
            </w:r>
            <w:r>
              <w:rPr>
                <w:noProof/>
                <w:webHidden/>
              </w:rPr>
              <w:tab/>
            </w:r>
            <w:r>
              <w:rPr>
                <w:noProof/>
                <w:webHidden/>
              </w:rPr>
              <w:fldChar w:fldCharType="begin"/>
            </w:r>
            <w:r>
              <w:rPr>
                <w:noProof/>
                <w:webHidden/>
              </w:rPr>
              <w:instrText xml:space="preserve"> PAGEREF _Toc144064692 \h </w:instrText>
            </w:r>
            <w:r>
              <w:rPr>
                <w:noProof/>
                <w:webHidden/>
              </w:rPr>
            </w:r>
            <w:r>
              <w:rPr>
                <w:noProof/>
                <w:webHidden/>
              </w:rPr>
              <w:fldChar w:fldCharType="separate"/>
            </w:r>
            <w:r w:rsidR="00DF1D5D">
              <w:rPr>
                <w:noProof/>
                <w:webHidden/>
              </w:rPr>
              <w:t>89</w:t>
            </w:r>
            <w:r>
              <w:rPr>
                <w:noProof/>
                <w:webHidden/>
              </w:rPr>
              <w:fldChar w:fldCharType="end"/>
            </w:r>
          </w:hyperlink>
        </w:p>
        <w:p w:rsidR="007F1A27" w:rsidRDefault="007F1A27">
          <w:pPr>
            <w:pStyle w:val="TOC2"/>
            <w:tabs>
              <w:tab w:val="right" w:leader="dot" w:pos="9350"/>
            </w:tabs>
            <w:rPr>
              <w:rFonts w:eastAsiaTheme="minorEastAsia"/>
              <w:noProof/>
            </w:rPr>
          </w:pPr>
          <w:hyperlink w:anchor="_Toc144064693" w:history="1">
            <w:r w:rsidRPr="001670DE">
              <w:rPr>
                <w:rStyle w:val="Hyperlink"/>
                <w:rFonts w:ascii="Segoe UI" w:hAnsi="Segoe UI" w:cs="Segoe UI"/>
                <w:noProof/>
              </w:rPr>
              <w:t>Accordion Item #2</w:t>
            </w:r>
            <w:r>
              <w:rPr>
                <w:noProof/>
                <w:webHidden/>
              </w:rPr>
              <w:tab/>
            </w:r>
            <w:r>
              <w:rPr>
                <w:noProof/>
                <w:webHidden/>
              </w:rPr>
              <w:fldChar w:fldCharType="begin"/>
            </w:r>
            <w:r>
              <w:rPr>
                <w:noProof/>
                <w:webHidden/>
              </w:rPr>
              <w:instrText xml:space="preserve"> PAGEREF _Toc144064693 \h </w:instrText>
            </w:r>
            <w:r>
              <w:rPr>
                <w:noProof/>
                <w:webHidden/>
              </w:rPr>
            </w:r>
            <w:r>
              <w:rPr>
                <w:noProof/>
                <w:webHidden/>
              </w:rPr>
              <w:fldChar w:fldCharType="separate"/>
            </w:r>
            <w:r w:rsidR="00DF1D5D">
              <w:rPr>
                <w:noProof/>
                <w:webHidden/>
              </w:rPr>
              <w:t>90</w:t>
            </w:r>
            <w:r>
              <w:rPr>
                <w:noProof/>
                <w:webHidden/>
              </w:rPr>
              <w:fldChar w:fldCharType="end"/>
            </w:r>
          </w:hyperlink>
        </w:p>
        <w:p w:rsidR="007F1A27" w:rsidRDefault="007F1A27">
          <w:pPr>
            <w:pStyle w:val="TOC2"/>
            <w:tabs>
              <w:tab w:val="right" w:leader="dot" w:pos="9350"/>
            </w:tabs>
            <w:rPr>
              <w:rFonts w:eastAsiaTheme="minorEastAsia"/>
              <w:noProof/>
            </w:rPr>
          </w:pPr>
          <w:hyperlink w:anchor="_Toc144064694" w:history="1">
            <w:r w:rsidRPr="001670DE">
              <w:rPr>
                <w:rStyle w:val="Hyperlink"/>
                <w:rFonts w:ascii="Segoe UI" w:hAnsi="Segoe UI" w:cs="Segoe UI"/>
                <w:noProof/>
              </w:rPr>
              <w:t>Accordion Item #3</w:t>
            </w:r>
            <w:r>
              <w:rPr>
                <w:noProof/>
                <w:webHidden/>
              </w:rPr>
              <w:tab/>
            </w:r>
            <w:r>
              <w:rPr>
                <w:noProof/>
                <w:webHidden/>
              </w:rPr>
              <w:fldChar w:fldCharType="begin"/>
            </w:r>
            <w:r>
              <w:rPr>
                <w:noProof/>
                <w:webHidden/>
              </w:rPr>
              <w:instrText xml:space="preserve"> PAGEREF _Toc144064694 \h </w:instrText>
            </w:r>
            <w:r>
              <w:rPr>
                <w:noProof/>
                <w:webHidden/>
              </w:rPr>
            </w:r>
            <w:r>
              <w:rPr>
                <w:noProof/>
                <w:webHidden/>
              </w:rPr>
              <w:fldChar w:fldCharType="separate"/>
            </w:r>
            <w:r w:rsidR="00DF1D5D">
              <w:rPr>
                <w:noProof/>
                <w:webHidden/>
              </w:rPr>
              <w:t>90</w:t>
            </w:r>
            <w:r>
              <w:rPr>
                <w:noProof/>
                <w:webHidden/>
              </w:rPr>
              <w:fldChar w:fldCharType="end"/>
            </w:r>
          </w:hyperlink>
        </w:p>
        <w:p w:rsidR="007F1A27" w:rsidRDefault="007F1A27">
          <w:pPr>
            <w:pStyle w:val="TOC2"/>
            <w:tabs>
              <w:tab w:val="right" w:leader="dot" w:pos="9350"/>
            </w:tabs>
            <w:rPr>
              <w:rFonts w:eastAsiaTheme="minorEastAsia"/>
              <w:noProof/>
            </w:rPr>
          </w:pPr>
          <w:hyperlink w:anchor="_Toc144064695" w:history="1">
            <w:r w:rsidRPr="001670DE">
              <w:rPr>
                <w:rStyle w:val="Hyperlink"/>
                <w:rFonts w:ascii="Segoe UI" w:hAnsi="Segoe UI" w:cs="Segoe UI"/>
                <w:noProof/>
              </w:rPr>
              <w:t>Accessibility</w:t>
            </w:r>
            <w:r>
              <w:rPr>
                <w:noProof/>
                <w:webHidden/>
              </w:rPr>
              <w:tab/>
            </w:r>
            <w:r>
              <w:rPr>
                <w:noProof/>
                <w:webHidden/>
              </w:rPr>
              <w:fldChar w:fldCharType="begin"/>
            </w:r>
            <w:r>
              <w:rPr>
                <w:noProof/>
                <w:webHidden/>
              </w:rPr>
              <w:instrText xml:space="preserve"> PAGEREF _Toc144064695 \h </w:instrText>
            </w:r>
            <w:r>
              <w:rPr>
                <w:noProof/>
                <w:webHidden/>
              </w:rPr>
            </w:r>
            <w:r>
              <w:rPr>
                <w:noProof/>
                <w:webHidden/>
              </w:rPr>
              <w:fldChar w:fldCharType="separate"/>
            </w:r>
            <w:r w:rsidR="00DF1D5D">
              <w:rPr>
                <w:noProof/>
                <w:webHidden/>
              </w:rPr>
              <w:t>91</w:t>
            </w:r>
            <w:r>
              <w:rPr>
                <w:noProof/>
                <w:webHidden/>
              </w:rPr>
              <w:fldChar w:fldCharType="end"/>
            </w:r>
          </w:hyperlink>
        </w:p>
        <w:p w:rsidR="007F1A27" w:rsidRDefault="007F1A27">
          <w:pPr>
            <w:pStyle w:val="TOC2"/>
            <w:tabs>
              <w:tab w:val="right" w:leader="dot" w:pos="9350"/>
            </w:tabs>
            <w:rPr>
              <w:rFonts w:eastAsiaTheme="minorEastAsia"/>
              <w:noProof/>
            </w:rPr>
          </w:pPr>
          <w:hyperlink w:anchor="_Toc144064696"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_Toc144064696 \h </w:instrText>
            </w:r>
            <w:r>
              <w:rPr>
                <w:noProof/>
                <w:webHidden/>
              </w:rPr>
            </w:r>
            <w:r>
              <w:rPr>
                <w:noProof/>
                <w:webHidden/>
              </w:rPr>
              <w:fldChar w:fldCharType="separate"/>
            </w:r>
            <w:r w:rsidR="00DF1D5D">
              <w:rPr>
                <w:noProof/>
                <w:webHidden/>
              </w:rPr>
              <w:t>91</w:t>
            </w:r>
            <w:r>
              <w:rPr>
                <w:noProof/>
                <w:webHidden/>
              </w:rPr>
              <w:fldChar w:fldCharType="end"/>
            </w:r>
          </w:hyperlink>
        </w:p>
        <w:p w:rsidR="007F1A27" w:rsidRDefault="007F1A27">
          <w:pPr>
            <w:pStyle w:val="TOC3"/>
            <w:tabs>
              <w:tab w:val="right" w:leader="dot" w:pos="9350"/>
            </w:tabs>
            <w:rPr>
              <w:rFonts w:eastAsiaTheme="minorEastAsia"/>
              <w:noProof/>
            </w:rPr>
          </w:pPr>
          <w:hyperlink w:anchor="_Toc144064697"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_Toc144064697 \h </w:instrText>
            </w:r>
            <w:r>
              <w:rPr>
                <w:noProof/>
                <w:webHidden/>
              </w:rPr>
            </w:r>
            <w:r>
              <w:rPr>
                <w:noProof/>
                <w:webHidden/>
              </w:rPr>
              <w:fldChar w:fldCharType="separate"/>
            </w:r>
            <w:r w:rsidR="00DF1D5D">
              <w:rPr>
                <w:noProof/>
                <w:webHidden/>
              </w:rPr>
              <w:t>91</w:t>
            </w:r>
            <w:r>
              <w:rPr>
                <w:noProof/>
                <w:webHidden/>
              </w:rPr>
              <w:fldChar w:fldCharType="end"/>
            </w:r>
          </w:hyperlink>
        </w:p>
        <w:p w:rsidR="007F1A27" w:rsidRDefault="007F1A27">
          <w:pPr>
            <w:pStyle w:val="TOC1"/>
            <w:tabs>
              <w:tab w:val="right" w:leader="dot" w:pos="9350"/>
            </w:tabs>
            <w:rPr>
              <w:rFonts w:eastAsiaTheme="minorEastAsia"/>
              <w:noProof/>
            </w:rPr>
          </w:pPr>
          <w:hyperlink w:anchor="_Toc144064698" w:history="1">
            <w:r w:rsidRPr="001670DE">
              <w:rPr>
                <w:rStyle w:val="Hyperlink"/>
                <w:rFonts w:ascii="Segoe UI" w:hAnsi="Segoe UI" w:cs="Segoe UI"/>
                <w:noProof/>
              </w:rPr>
              <w:t>Alerts</w:t>
            </w:r>
            <w:r>
              <w:rPr>
                <w:noProof/>
                <w:webHidden/>
              </w:rPr>
              <w:tab/>
            </w:r>
            <w:r>
              <w:rPr>
                <w:noProof/>
                <w:webHidden/>
              </w:rPr>
              <w:fldChar w:fldCharType="begin"/>
            </w:r>
            <w:r>
              <w:rPr>
                <w:noProof/>
                <w:webHidden/>
              </w:rPr>
              <w:instrText xml:space="preserve"> PAGEREF _Toc144064698 \h </w:instrText>
            </w:r>
            <w:r>
              <w:rPr>
                <w:noProof/>
                <w:webHidden/>
              </w:rPr>
            </w:r>
            <w:r>
              <w:rPr>
                <w:noProof/>
                <w:webHidden/>
              </w:rPr>
              <w:fldChar w:fldCharType="separate"/>
            </w:r>
            <w:r w:rsidR="00DF1D5D">
              <w:rPr>
                <w:noProof/>
                <w:webHidden/>
              </w:rPr>
              <w:t>93</w:t>
            </w:r>
            <w:r>
              <w:rPr>
                <w:noProof/>
                <w:webHidden/>
              </w:rPr>
              <w:fldChar w:fldCharType="end"/>
            </w:r>
          </w:hyperlink>
        </w:p>
        <w:p w:rsidR="007F1A27" w:rsidRDefault="007F1A27">
          <w:pPr>
            <w:pStyle w:val="TOC2"/>
            <w:tabs>
              <w:tab w:val="right" w:leader="dot" w:pos="9350"/>
            </w:tabs>
            <w:rPr>
              <w:rFonts w:eastAsiaTheme="minorEastAsia"/>
              <w:noProof/>
            </w:rPr>
          </w:pPr>
          <w:hyperlink w:anchor="_Toc144064699" w:history="1">
            <w:r w:rsidRPr="001670DE">
              <w:rPr>
                <w:rStyle w:val="Hyperlink"/>
                <w:rFonts w:ascii="Segoe UI" w:hAnsi="Segoe UI" w:cs="Segoe UI"/>
                <w:noProof/>
              </w:rPr>
              <w:t>Examples</w:t>
            </w:r>
            <w:r>
              <w:rPr>
                <w:noProof/>
                <w:webHidden/>
              </w:rPr>
              <w:tab/>
            </w:r>
            <w:r>
              <w:rPr>
                <w:noProof/>
                <w:webHidden/>
              </w:rPr>
              <w:fldChar w:fldCharType="begin"/>
            </w:r>
            <w:r>
              <w:rPr>
                <w:noProof/>
                <w:webHidden/>
              </w:rPr>
              <w:instrText xml:space="preserve"> PAGEREF _Toc144064699 \h </w:instrText>
            </w:r>
            <w:r>
              <w:rPr>
                <w:noProof/>
                <w:webHidden/>
              </w:rPr>
            </w:r>
            <w:r>
              <w:rPr>
                <w:noProof/>
                <w:webHidden/>
              </w:rPr>
              <w:fldChar w:fldCharType="separate"/>
            </w:r>
            <w:r w:rsidR="00DF1D5D">
              <w:rPr>
                <w:noProof/>
                <w:webHidden/>
              </w:rPr>
              <w:t>93</w:t>
            </w:r>
            <w:r>
              <w:rPr>
                <w:noProof/>
                <w:webHidden/>
              </w:rPr>
              <w:fldChar w:fldCharType="end"/>
            </w:r>
          </w:hyperlink>
        </w:p>
        <w:p w:rsidR="007F1A27" w:rsidRDefault="007F1A27">
          <w:pPr>
            <w:pStyle w:val="TOC3"/>
            <w:tabs>
              <w:tab w:val="right" w:leader="dot" w:pos="9350"/>
            </w:tabs>
            <w:rPr>
              <w:rFonts w:eastAsiaTheme="minorEastAsia"/>
              <w:noProof/>
            </w:rPr>
          </w:pPr>
          <w:hyperlink w:anchor="_Toc144064700" w:history="1">
            <w:r w:rsidRPr="001670DE">
              <w:rPr>
                <w:rStyle w:val="Hyperlink"/>
                <w:rFonts w:ascii="Segoe UI" w:hAnsi="Segoe UI" w:cs="Segoe UI"/>
                <w:noProof/>
              </w:rPr>
              <w:t>Link color</w:t>
            </w:r>
            <w:r>
              <w:rPr>
                <w:noProof/>
                <w:webHidden/>
              </w:rPr>
              <w:tab/>
            </w:r>
            <w:r>
              <w:rPr>
                <w:noProof/>
                <w:webHidden/>
              </w:rPr>
              <w:fldChar w:fldCharType="begin"/>
            </w:r>
            <w:r>
              <w:rPr>
                <w:noProof/>
                <w:webHidden/>
              </w:rPr>
              <w:instrText xml:space="preserve"> PAGEREF _Toc144064700 \h </w:instrText>
            </w:r>
            <w:r>
              <w:rPr>
                <w:noProof/>
                <w:webHidden/>
              </w:rPr>
            </w:r>
            <w:r>
              <w:rPr>
                <w:noProof/>
                <w:webHidden/>
              </w:rPr>
              <w:fldChar w:fldCharType="separate"/>
            </w:r>
            <w:r w:rsidR="00DF1D5D">
              <w:rPr>
                <w:noProof/>
                <w:webHidden/>
              </w:rPr>
              <w:t>94</w:t>
            </w:r>
            <w:r>
              <w:rPr>
                <w:noProof/>
                <w:webHidden/>
              </w:rPr>
              <w:fldChar w:fldCharType="end"/>
            </w:r>
          </w:hyperlink>
        </w:p>
        <w:p w:rsidR="007F1A27" w:rsidRDefault="007F1A27">
          <w:pPr>
            <w:pStyle w:val="TOC3"/>
            <w:tabs>
              <w:tab w:val="right" w:leader="dot" w:pos="9350"/>
            </w:tabs>
            <w:rPr>
              <w:rFonts w:eastAsiaTheme="minorEastAsia"/>
              <w:noProof/>
            </w:rPr>
          </w:pPr>
          <w:hyperlink w:anchor="_Toc144064701" w:history="1">
            <w:r w:rsidRPr="001670DE">
              <w:rPr>
                <w:rStyle w:val="Hyperlink"/>
                <w:rFonts w:ascii="Segoe UI" w:hAnsi="Segoe UI" w:cs="Segoe UI"/>
                <w:noProof/>
              </w:rPr>
              <w:t>Additional content</w:t>
            </w:r>
            <w:r>
              <w:rPr>
                <w:noProof/>
                <w:webHidden/>
              </w:rPr>
              <w:tab/>
            </w:r>
            <w:r>
              <w:rPr>
                <w:noProof/>
                <w:webHidden/>
              </w:rPr>
              <w:fldChar w:fldCharType="begin"/>
            </w:r>
            <w:r>
              <w:rPr>
                <w:noProof/>
                <w:webHidden/>
              </w:rPr>
              <w:instrText xml:space="preserve"> PAGEREF _Toc144064701 \h </w:instrText>
            </w:r>
            <w:r>
              <w:rPr>
                <w:noProof/>
                <w:webHidden/>
              </w:rPr>
            </w:r>
            <w:r>
              <w:rPr>
                <w:noProof/>
                <w:webHidden/>
              </w:rPr>
              <w:fldChar w:fldCharType="separate"/>
            </w:r>
            <w:r w:rsidR="00DF1D5D">
              <w:rPr>
                <w:noProof/>
                <w:webHidden/>
              </w:rPr>
              <w:t>95</w:t>
            </w:r>
            <w:r>
              <w:rPr>
                <w:noProof/>
                <w:webHidden/>
              </w:rPr>
              <w:fldChar w:fldCharType="end"/>
            </w:r>
          </w:hyperlink>
        </w:p>
        <w:p w:rsidR="007F1A27" w:rsidRDefault="007F1A27">
          <w:pPr>
            <w:pStyle w:val="TOC3"/>
            <w:tabs>
              <w:tab w:val="right" w:leader="dot" w:pos="9350"/>
            </w:tabs>
            <w:rPr>
              <w:rFonts w:eastAsiaTheme="minorEastAsia"/>
              <w:noProof/>
            </w:rPr>
          </w:pPr>
          <w:hyperlink w:anchor="_Toc144064702" w:history="1">
            <w:r w:rsidRPr="001670DE">
              <w:rPr>
                <w:rStyle w:val="Hyperlink"/>
                <w:rFonts w:ascii="Segoe UI" w:hAnsi="Segoe UI" w:cs="Segoe UI"/>
                <w:noProof/>
              </w:rPr>
              <w:t>Icons</w:t>
            </w:r>
            <w:r>
              <w:rPr>
                <w:noProof/>
                <w:webHidden/>
              </w:rPr>
              <w:tab/>
            </w:r>
            <w:r>
              <w:rPr>
                <w:noProof/>
                <w:webHidden/>
              </w:rPr>
              <w:fldChar w:fldCharType="begin"/>
            </w:r>
            <w:r>
              <w:rPr>
                <w:noProof/>
                <w:webHidden/>
              </w:rPr>
              <w:instrText xml:space="preserve"> PAGEREF _Toc144064702 \h </w:instrText>
            </w:r>
            <w:r>
              <w:rPr>
                <w:noProof/>
                <w:webHidden/>
              </w:rPr>
            </w:r>
            <w:r>
              <w:rPr>
                <w:noProof/>
                <w:webHidden/>
              </w:rPr>
              <w:fldChar w:fldCharType="separate"/>
            </w:r>
            <w:r w:rsidR="00DF1D5D">
              <w:rPr>
                <w:noProof/>
                <w:webHidden/>
              </w:rPr>
              <w:t>95</w:t>
            </w:r>
            <w:r>
              <w:rPr>
                <w:noProof/>
                <w:webHidden/>
              </w:rPr>
              <w:fldChar w:fldCharType="end"/>
            </w:r>
          </w:hyperlink>
        </w:p>
        <w:p w:rsidR="007F1A27" w:rsidRDefault="007F1A27">
          <w:pPr>
            <w:pStyle w:val="TOC3"/>
            <w:tabs>
              <w:tab w:val="right" w:leader="dot" w:pos="9350"/>
            </w:tabs>
            <w:rPr>
              <w:rFonts w:eastAsiaTheme="minorEastAsia"/>
              <w:noProof/>
            </w:rPr>
          </w:pPr>
          <w:hyperlink w:anchor="_Toc144064703" w:history="1">
            <w:r w:rsidRPr="001670DE">
              <w:rPr>
                <w:rStyle w:val="Hyperlink"/>
                <w:rFonts w:ascii="Segoe UI" w:hAnsi="Segoe UI" w:cs="Segoe UI"/>
                <w:noProof/>
              </w:rPr>
              <w:t>Dismissing</w:t>
            </w:r>
            <w:r>
              <w:rPr>
                <w:noProof/>
                <w:webHidden/>
              </w:rPr>
              <w:tab/>
            </w:r>
            <w:r>
              <w:rPr>
                <w:noProof/>
                <w:webHidden/>
              </w:rPr>
              <w:fldChar w:fldCharType="begin"/>
            </w:r>
            <w:r>
              <w:rPr>
                <w:noProof/>
                <w:webHidden/>
              </w:rPr>
              <w:instrText xml:space="preserve"> PAGEREF _Toc144064703 \h </w:instrText>
            </w:r>
            <w:r>
              <w:rPr>
                <w:noProof/>
                <w:webHidden/>
              </w:rPr>
            </w:r>
            <w:r>
              <w:rPr>
                <w:noProof/>
                <w:webHidden/>
              </w:rPr>
              <w:fldChar w:fldCharType="separate"/>
            </w:r>
            <w:r w:rsidR="00DF1D5D">
              <w:rPr>
                <w:noProof/>
                <w:webHidden/>
              </w:rPr>
              <w:t>97</w:t>
            </w:r>
            <w:r>
              <w:rPr>
                <w:noProof/>
                <w:webHidden/>
              </w:rPr>
              <w:fldChar w:fldCharType="end"/>
            </w:r>
          </w:hyperlink>
        </w:p>
        <w:p w:rsidR="007F1A27" w:rsidRDefault="007F1A27">
          <w:pPr>
            <w:pStyle w:val="TOC2"/>
            <w:tabs>
              <w:tab w:val="right" w:leader="dot" w:pos="9350"/>
            </w:tabs>
            <w:rPr>
              <w:rFonts w:eastAsiaTheme="minorEastAsia"/>
              <w:noProof/>
            </w:rPr>
          </w:pPr>
          <w:hyperlink w:anchor="_Toc144064704"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_Toc144064704 \h </w:instrText>
            </w:r>
            <w:r>
              <w:rPr>
                <w:noProof/>
                <w:webHidden/>
              </w:rPr>
            </w:r>
            <w:r>
              <w:rPr>
                <w:noProof/>
                <w:webHidden/>
              </w:rPr>
              <w:fldChar w:fldCharType="separate"/>
            </w:r>
            <w:r w:rsidR="00DF1D5D">
              <w:rPr>
                <w:noProof/>
                <w:webHidden/>
              </w:rPr>
              <w:t>97</w:t>
            </w:r>
            <w:r>
              <w:rPr>
                <w:noProof/>
                <w:webHidden/>
              </w:rPr>
              <w:fldChar w:fldCharType="end"/>
            </w:r>
          </w:hyperlink>
        </w:p>
        <w:p w:rsidR="007F1A27" w:rsidRDefault="007F1A27">
          <w:pPr>
            <w:pStyle w:val="TOC3"/>
            <w:tabs>
              <w:tab w:val="right" w:leader="dot" w:pos="9350"/>
            </w:tabs>
            <w:rPr>
              <w:rFonts w:eastAsiaTheme="minorEastAsia"/>
              <w:noProof/>
            </w:rPr>
          </w:pPr>
          <w:hyperlink w:anchor="_Toc144064705"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_Toc144064705 \h </w:instrText>
            </w:r>
            <w:r>
              <w:rPr>
                <w:noProof/>
                <w:webHidden/>
              </w:rPr>
            </w:r>
            <w:r>
              <w:rPr>
                <w:noProof/>
                <w:webHidden/>
              </w:rPr>
              <w:fldChar w:fldCharType="separate"/>
            </w:r>
            <w:r w:rsidR="00DF1D5D">
              <w:rPr>
                <w:noProof/>
                <w:webHidden/>
              </w:rPr>
              <w:t>97</w:t>
            </w:r>
            <w:r>
              <w:rPr>
                <w:noProof/>
                <w:webHidden/>
              </w:rPr>
              <w:fldChar w:fldCharType="end"/>
            </w:r>
          </w:hyperlink>
        </w:p>
        <w:p w:rsidR="007F1A27" w:rsidRDefault="007F1A27">
          <w:pPr>
            <w:pStyle w:val="TOC3"/>
            <w:tabs>
              <w:tab w:val="right" w:leader="dot" w:pos="9350"/>
            </w:tabs>
            <w:rPr>
              <w:rFonts w:eastAsiaTheme="minorEastAsia"/>
              <w:noProof/>
            </w:rPr>
          </w:pPr>
          <w:hyperlink w:anchor="_Toc144064706" w:history="1">
            <w:r w:rsidRPr="001670DE">
              <w:rPr>
                <w:rStyle w:val="Hyperlink"/>
                <w:rFonts w:ascii="Segoe UI" w:hAnsi="Segoe UI" w:cs="Segoe UI"/>
                <w:noProof/>
              </w:rPr>
              <w:t>Variant mixin</w:t>
            </w:r>
            <w:r>
              <w:rPr>
                <w:noProof/>
                <w:webHidden/>
              </w:rPr>
              <w:tab/>
            </w:r>
            <w:r>
              <w:rPr>
                <w:noProof/>
                <w:webHidden/>
              </w:rPr>
              <w:fldChar w:fldCharType="begin"/>
            </w:r>
            <w:r>
              <w:rPr>
                <w:noProof/>
                <w:webHidden/>
              </w:rPr>
              <w:instrText xml:space="preserve"> PAGEREF _Toc144064706 \h </w:instrText>
            </w:r>
            <w:r>
              <w:rPr>
                <w:noProof/>
                <w:webHidden/>
              </w:rPr>
            </w:r>
            <w:r>
              <w:rPr>
                <w:noProof/>
                <w:webHidden/>
              </w:rPr>
              <w:fldChar w:fldCharType="separate"/>
            </w:r>
            <w:r w:rsidR="00DF1D5D">
              <w:rPr>
                <w:noProof/>
                <w:webHidden/>
              </w:rPr>
              <w:t>98</w:t>
            </w:r>
            <w:r>
              <w:rPr>
                <w:noProof/>
                <w:webHidden/>
              </w:rPr>
              <w:fldChar w:fldCharType="end"/>
            </w:r>
          </w:hyperlink>
        </w:p>
        <w:p w:rsidR="007F1A27" w:rsidRDefault="007F1A27">
          <w:pPr>
            <w:pStyle w:val="TOC3"/>
            <w:tabs>
              <w:tab w:val="right" w:leader="dot" w:pos="9350"/>
            </w:tabs>
            <w:rPr>
              <w:rFonts w:eastAsiaTheme="minorEastAsia"/>
              <w:noProof/>
            </w:rPr>
          </w:pPr>
          <w:hyperlink w:anchor="_Toc144064707" w:history="1">
            <w:r w:rsidRPr="001670DE">
              <w:rPr>
                <w:rStyle w:val="Hyperlink"/>
                <w:rFonts w:ascii="Segoe UI" w:hAnsi="Segoe UI" w:cs="Segoe UI"/>
                <w:noProof/>
              </w:rPr>
              <w:t>Loop</w:t>
            </w:r>
            <w:r>
              <w:rPr>
                <w:noProof/>
                <w:webHidden/>
              </w:rPr>
              <w:tab/>
            </w:r>
            <w:r>
              <w:rPr>
                <w:noProof/>
                <w:webHidden/>
              </w:rPr>
              <w:fldChar w:fldCharType="begin"/>
            </w:r>
            <w:r>
              <w:rPr>
                <w:noProof/>
                <w:webHidden/>
              </w:rPr>
              <w:instrText xml:space="preserve"> PAGEREF _Toc144064707 \h </w:instrText>
            </w:r>
            <w:r>
              <w:rPr>
                <w:noProof/>
                <w:webHidden/>
              </w:rPr>
            </w:r>
            <w:r>
              <w:rPr>
                <w:noProof/>
                <w:webHidden/>
              </w:rPr>
              <w:fldChar w:fldCharType="separate"/>
            </w:r>
            <w:r w:rsidR="00DF1D5D">
              <w:rPr>
                <w:noProof/>
                <w:webHidden/>
              </w:rPr>
              <w:t>98</w:t>
            </w:r>
            <w:r>
              <w:rPr>
                <w:noProof/>
                <w:webHidden/>
              </w:rPr>
              <w:fldChar w:fldCharType="end"/>
            </w:r>
          </w:hyperlink>
        </w:p>
        <w:p w:rsidR="007F1A27" w:rsidRDefault="007F1A27">
          <w:pPr>
            <w:pStyle w:val="TOC2"/>
            <w:tabs>
              <w:tab w:val="right" w:leader="dot" w:pos="9350"/>
            </w:tabs>
            <w:rPr>
              <w:rFonts w:eastAsiaTheme="minorEastAsia"/>
              <w:noProof/>
            </w:rPr>
          </w:pPr>
          <w:hyperlink w:anchor="_Toc144064708" w:history="1">
            <w:r w:rsidRPr="001670DE">
              <w:rPr>
                <w:rStyle w:val="Hyperlink"/>
                <w:rFonts w:ascii="Segoe UI" w:hAnsi="Segoe UI" w:cs="Segoe UI"/>
                <w:noProof/>
              </w:rPr>
              <w:t>JavaScript behavior</w:t>
            </w:r>
            <w:r>
              <w:rPr>
                <w:noProof/>
                <w:webHidden/>
              </w:rPr>
              <w:tab/>
            </w:r>
            <w:r>
              <w:rPr>
                <w:noProof/>
                <w:webHidden/>
              </w:rPr>
              <w:fldChar w:fldCharType="begin"/>
            </w:r>
            <w:r>
              <w:rPr>
                <w:noProof/>
                <w:webHidden/>
              </w:rPr>
              <w:instrText xml:space="preserve"> PAGEREF _Toc144064708 \h </w:instrText>
            </w:r>
            <w:r>
              <w:rPr>
                <w:noProof/>
                <w:webHidden/>
              </w:rPr>
            </w:r>
            <w:r>
              <w:rPr>
                <w:noProof/>
                <w:webHidden/>
              </w:rPr>
              <w:fldChar w:fldCharType="separate"/>
            </w:r>
            <w:r w:rsidR="00DF1D5D">
              <w:rPr>
                <w:noProof/>
                <w:webHidden/>
              </w:rPr>
              <w:t>98</w:t>
            </w:r>
            <w:r>
              <w:rPr>
                <w:noProof/>
                <w:webHidden/>
              </w:rPr>
              <w:fldChar w:fldCharType="end"/>
            </w:r>
          </w:hyperlink>
        </w:p>
        <w:p w:rsidR="007F1A27" w:rsidRDefault="007F1A27">
          <w:pPr>
            <w:pStyle w:val="TOC3"/>
            <w:tabs>
              <w:tab w:val="right" w:leader="dot" w:pos="9350"/>
            </w:tabs>
            <w:rPr>
              <w:rFonts w:eastAsiaTheme="minorEastAsia"/>
              <w:noProof/>
            </w:rPr>
          </w:pPr>
          <w:hyperlink w:anchor="_Toc144064709" w:history="1">
            <w:r w:rsidRPr="001670DE">
              <w:rPr>
                <w:rStyle w:val="Hyperlink"/>
                <w:rFonts w:ascii="Segoe UI" w:hAnsi="Segoe UI" w:cs="Segoe UI"/>
                <w:noProof/>
              </w:rPr>
              <w:t>Triggers</w:t>
            </w:r>
            <w:r>
              <w:rPr>
                <w:noProof/>
                <w:webHidden/>
              </w:rPr>
              <w:tab/>
            </w:r>
            <w:r>
              <w:rPr>
                <w:noProof/>
                <w:webHidden/>
              </w:rPr>
              <w:fldChar w:fldCharType="begin"/>
            </w:r>
            <w:r>
              <w:rPr>
                <w:noProof/>
                <w:webHidden/>
              </w:rPr>
              <w:instrText xml:space="preserve"> PAGEREF _Toc144064709 \h </w:instrText>
            </w:r>
            <w:r>
              <w:rPr>
                <w:noProof/>
                <w:webHidden/>
              </w:rPr>
            </w:r>
            <w:r>
              <w:rPr>
                <w:noProof/>
                <w:webHidden/>
              </w:rPr>
              <w:fldChar w:fldCharType="separate"/>
            </w:r>
            <w:r w:rsidR="00DF1D5D">
              <w:rPr>
                <w:noProof/>
                <w:webHidden/>
              </w:rPr>
              <w:t>98</w:t>
            </w:r>
            <w:r>
              <w:rPr>
                <w:noProof/>
                <w:webHidden/>
              </w:rPr>
              <w:fldChar w:fldCharType="end"/>
            </w:r>
          </w:hyperlink>
        </w:p>
        <w:p w:rsidR="007F1A27" w:rsidRDefault="007F1A27">
          <w:pPr>
            <w:pStyle w:val="TOC3"/>
            <w:tabs>
              <w:tab w:val="right" w:leader="dot" w:pos="9350"/>
            </w:tabs>
            <w:rPr>
              <w:rFonts w:eastAsiaTheme="minorEastAsia"/>
              <w:noProof/>
            </w:rPr>
          </w:pPr>
          <w:hyperlink w:anchor="_Toc144064710" w:history="1">
            <w:r w:rsidRPr="001670DE">
              <w:rPr>
                <w:rStyle w:val="Hyperlink"/>
                <w:rFonts w:ascii="Segoe UI" w:hAnsi="Segoe UI" w:cs="Segoe UI"/>
                <w:noProof/>
              </w:rPr>
              <w:t>Methods</w:t>
            </w:r>
            <w:r>
              <w:rPr>
                <w:noProof/>
                <w:webHidden/>
              </w:rPr>
              <w:tab/>
            </w:r>
            <w:r>
              <w:rPr>
                <w:noProof/>
                <w:webHidden/>
              </w:rPr>
              <w:fldChar w:fldCharType="begin"/>
            </w:r>
            <w:r>
              <w:rPr>
                <w:noProof/>
                <w:webHidden/>
              </w:rPr>
              <w:instrText xml:space="preserve"> PAGEREF _Toc144064710 \h </w:instrText>
            </w:r>
            <w:r>
              <w:rPr>
                <w:noProof/>
                <w:webHidden/>
              </w:rPr>
            </w:r>
            <w:r>
              <w:rPr>
                <w:noProof/>
                <w:webHidden/>
              </w:rPr>
              <w:fldChar w:fldCharType="separate"/>
            </w:r>
            <w:r w:rsidR="00DF1D5D">
              <w:rPr>
                <w:noProof/>
                <w:webHidden/>
              </w:rPr>
              <w:t>99</w:t>
            </w:r>
            <w:r>
              <w:rPr>
                <w:noProof/>
                <w:webHidden/>
              </w:rPr>
              <w:fldChar w:fldCharType="end"/>
            </w:r>
          </w:hyperlink>
        </w:p>
        <w:p w:rsidR="007F1A27" w:rsidRDefault="007F1A27">
          <w:pPr>
            <w:pStyle w:val="TOC3"/>
            <w:tabs>
              <w:tab w:val="right" w:leader="dot" w:pos="9350"/>
            </w:tabs>
            <w:rPr>
              <w:rFonts w:eastAsiaTheme="minorEastAsia"/>
              <w:noProof/>
            </w:rPr>
          </w:pPr>
          <w:hyperlink w:anchor="_Toc144064711" w:history="1">
            <w:r w:rsidRPr="001670DE">
              <w:rPr>
                <w:rStyle w:val="Hyperlink"/>
                <w:rFonts w:ascii="Segoe UI" w:hAnsi="Segoe UI" w:cs="Segoe UI"/>
                <w:noProof/>
              </w:rPr>
              <w:t>Events</w:t>
            </w:r>
            <w:r>
              <w:rPr>
                <w:noProof/>
                <w:webHidden/>
              </w:rPr>
              <w:tab/>
            </w:r>
            <w:r>
              <w:rPr>
                <w:noProof/>
                <w:webHidden/>
              </w:rPr>
              <w:fldChar w:fldCharType="begin"/>
            </w:r>
            <w:r>
              <w:rPr>
                <w:noProof/>
                <w:webHidden/>
              </w:rPr>
              <w:instrText xml:space="preserve"> PAGEREF _Toc144064711 \h </w:instrText>
            </w:r>
            <w:r>
              <w:rPr>
                <w:noProof/>
                <w:webHidden/>
              </w:rPr>
            </w:r>
            <w:r>
              <w:rPr>
                <w:noProof/>
                <w:webHidden/>
              </w:rPr>
              <w:fldChar w:fldCharType="separate"/>
            </w:r>
            <w:r w:rsidR="00DF1D5D">
              <w:rPr>
                <w:noProof/>
                <w:webHidden/>
              </w:rPr>
              <w:t>99</w:t>
            </w:r>
            <w:r>
              <w:rPr>
                <w:noProof/>
                <w:webHidden/>
              </w:rPr>
              <w:fldChar w:fldCharType="end"/>
            </w:r>
          </w:hyperlink>
        </w:p>
        <w:p w:rsidR="007F1A27" w:rsidRDefault="007F1A27">
          <w:pPr>
            <w:pStyle w:val="TOC1"/>
            <w:tabs>
              <w:tab w:val="right" w:leader="dot" w:pos="9350"/>
            </w:tabs>
            <w:rPr>
              <w:rFonts w:eastAsiaTheme="minorEastAsia"/>
              <w:noProof/>
            </w:rPr>
          </w:pPr>
          <w:hyperlink w:anchor="_Toc144064712" w:history="1">
            <w:r w:rsidRPr="001670DE">
              <w:rPr>
                <w:rStyle w:val="Hyperlink"/>
                <w:rFonts w:ascii="Segoe UI" w:hAnsi="Segoe UI" w:cs="Segoe UI"/>
                <w:noProof/>
              </w:rPr>
              <w:t>Badges</w:t>
            </w:r>
            <w:r>
              <w:rPr>
                <w:noProof/>
                <w:webHidden/>
              </w:rPr>
              <w:tab/>
            </w:r>
            <w:r>
              <w:rPr>
                <w:noProof/>
                <w:webHidden/>
              </w:rPr>
              <w:fldChar w:fldCharType="begin"/>
            </w:r>
            <w:r>
              <w:rPr>
                <w:noProof/>
                <w:webHidden/>
              </w:rPr>
              <w:instrText xml:space="preserve"> PAGEREF _Toc144064712 \h </w:instrText>
            </w:r>
            <w:r>
              <w:rPr>
                <w:noProof/>
                <w:webHidden/>
              </w:rPr>
            </w:r>
            <w:r>
              <w:rPr>
                <w:noProof/>
                <w:webHidden/>
              </w:rPr>
              <w:fldChar w:fldCharType="separate"/>
            </w:r>
            <w:r w:rsidR="00DF1D5D">
              <w:rPr>
                <w:noProof/>
                <w:webHidden/>
              </w:rPr>
              <w:t>101</w:t>
            </w:r>
            <w:r>
              <w:rPr>
                <w:noProof/>
                <w:webHidden/>
              </w:rPr>
              <w:fldChar w:fldCharType="end"/>
            </w:r>
          </w:hyperlink>
        </w:p>
        <w:p w:rsidR="007F1A27" w:rsidRDefault="007F1A27">
          <w:pPr>
            <w:pStyle w:val="TOC2"/>
            <w:tabs>
              <w:tab w:val="right" w:leader="dot" w:pos="9350"/>
            </w:tabs>
            <w:rPr>
              <w:rFonts w:eastAsiaTheme="minorEastAsia"/>
              <w:noProof/>
            </w:rPr>
          </w:pPr>
          <w:hyperlink w:anchor="_Toc144064713" w:history="1">
            <w:r w:rsidRPr="001670DE">
              <w:rPr>
                <w:rStyle w:val="Hyperlink"/>
                <w:rFonts w:ascii="Segoe UI" w:hAnsi="Segoe UI" w:cs="Segoe UI"/>
                <w:noProof/>
              </w:rPr>
              <w:t>Examples</w:t>
            </w:r>
            <w:r>
              <w:rPr>
                <w:noProof/>
                <w:webHidden/>
              </w:rPr>
              <w:tab/>
            </w:r>
            <w:r>
              <w:rPr>
                <w:noProof/>
                <w:webHidden/>
              </w:rPr>
              <w:fldChar w:fldCharType="begin"/>
            </w:r>
            <w:r>
              <w:rPr>
                <w:noProof/>
                <w:webHidden/>
              </w:rPr>
              <w:instrText xml:space="preserve"> PAGEREF _Toc144064713 \h </w:instrText>
            </w:r>
            <w:r>
              <w:rPr>
                <w:noProof/>
                <w:webHidden/>
              </w:rPr>
            </w:r>
            <w:r>
              <w:rPr>
                <w:noProof/>
                <w:webHidden/>
              </w:rPr>
              <w:fldChar w:fldCharType="separate"/>
            </w:r>
            <w:r w:rsidR="00DF1D5D">
              <w:rPr>
                <w:noProof/>
                <w:webHidden/>
              </w:rPr>
              <w:t>101</w:t>
            </w:r>
            <w:r>
              <w:rPr>
                <w:noProof/>
                <w:webHidden/>
              </w:rPr>
              <w:fldChar w:fldCharType="end"/>
            </w:r>
          </w:hyperlink>
        </w:p>
        <w:p w:rsidR="007F1A27" w:rsidRDefault="007F1A27">
          <w:pPr>
            <w:pStyle w:val="TOC3"/>
            <w:tabs>
              <w:tab w:val="right" w:leader="dot" w:pos="9350"/>
            </w:tabs>
            <w:rPr>
              <w:rFonts w:eastAsiaTheme="minorEastAsia"/>
              <w:noProof/>
            </w:rPr>
          </w:pPr>
          <w:hyperlink w:anchor="_Toc144064714" w:history="1">
            <w:r w:rsidRPr="001670DE">
              <w:rPr>
                <w:rStyle w:val="Hyperlink"/>
                <w:rFonts w:ascii="Segoe UI" w:hAnsi="Segoe UI" w:cs="Segoe UI"/>
                <w:noProof/>
              </w:rPr>
              <w:t>Headings</w:t>
            </w:r>
            <w:r>
              <w:rPr>
                <w:noProof/>
                <w:webHidden/>
              </w:rPr>
              <w:tab/>
            </w:r>
            <w:r>
              <w:rPr>
                <w:noProof/>
                <w:webHidden/>
              </w:rPr>
              <w:fldChar w:fldCharType="begin"/>
            </w:r>
            <w:r>
              <w:rPr>
                <w:noProof/>
                <w:webHidden/>
              </w:rPr>
              <w:instrText xml:space="preserve"> PAGEREF _Toc144064714 \h </w:instrText>
            </w:r>
            <w:r>
              <w:rPr>
                <w:noProof/>
                <w:webHidden/>
              </w:rPr>
            </w:r>
            <w:r>
              <w:rPr>
                <w:noProof/>
                <w:webHidden/>
              </w:rPr>
              <w:fldChar w:fldCharType="separate"/>
            </w:r>
            <w:r w:rsidR="00DF1D5D">
              <w:rPr>
                <w:noProof/>
                <w:webHidden/>
              </w:rPr>
              <w:t>101</w:t>
            </w:r>
            <w:r>
              <w:rPr>
                <w:noProof/>
                <w:webHidden/>
              </w:rPr>
              <w:fldChar w:fldCharType="end"/>
            </w:r>
          </w:hyperlink>
        </w:p>
        <w:p w:rsidR="007F1A27" w:rsidRDefault="007F1A27">
          <w:pPr>
            <w:pStyle w:val="TOC1"/>
            <w:tabs>
              <w:tab w:val="right" w:leader="dot" w:pos="9350"/>
            </w:tabs>
            <w:rPr>
              <w:rFonts w:eastAsiaTheme="minorEastAsia"/>
              <w:noProof/>
            </w:rPr>
          </w:pPr>
          <w:hyperlink w:anchor="_Toc144064715" w:history="1">
            <w:r w:rsidRPr="001670DE">
              <w:rPr>
                <w:rStyle w:val="Hyperlink"/>
                <w:rFonts w:ascii="Segoe UI" w:hAnsi="Segoe UI" w:cs="Segoe UI"/>
                <w:noProof/>
              </w:rPr>
              <w:t>Example heading New</w:t>
            </w:r>
            <w:r>
              <w:rPr>
                <w:noProof/>
                <w:webHidden/>
              </w:rPr>
              <w:tab/>
            </w:r>
            <w:r>
              <w:rPr>
                <w:noProof/>
                <w:webHidden/>
              </w:rPr>
              <w:fldChar w:fldCharType="begin"/>
            </w:r>
            <w:r>
              <w:rPr>
                <w:noProof/>
                <w:webHidden/>
              </w:rPr>
              <w:instrText xml:space="preserve"> PAGEREF _Toc144064715 \h </w:instrText>
            </w:r>
            <w:r>
              <w:rPr>
                <w:noProof/>
                <w:webHidden/>
              </w:rPr>
            </w:r>
            <w:r>
              <w:rPr>
                <w:noProof/>
                <w:webHidden/>
              </w:rPr>
              <w:fldChar w:fldCharType="separate"/>
            </w:r>
            <w:r w:rsidR="00DF1D5D">
              <w:rPr>
                <w:noProof/>
                <w:webHidden/>
              </w:rPr>
              <w:t>101</w:t>
            </w:r>
            <w:r>
              <w:rPr>
                <w:noProof/>
                <w:webHidden/>
              </w:rPr>
              <w:fldChar w:fldCharType="end"/>
            </w:r>
          </w:hyperlink>
        </w:p>
        <w:p w:rsidR="007F1A27" w:rsidRDefault="007F1A27">
          <w:pPr>
            <w:pStyle w:val="TOC2"/>
            <w:tabs>
              <w:tab w:val="right" w:leader="dot" w:pos="9350"/>
            </w:tabs>
            <w:rPr>
              <w:rFonts w:eastAsiaTheme="minorEastAsia"/>
              <w:noProof/>
            </w:rPr>
          </w:pPr>
          <w:hyperlink w:anchor="_Toc144064716" w:history="1">
            <w:r w:rsidRPr="001670DE">
              <w:rPr>
                <w:rStyle w:val="Hyperlink"/>
                <w:rFonts w:ascii="Segoe UI" w:hAnsi="Segoe UI" w:cs="Segoe UI"/>
                <w:noProof/>
              </w:rPr>
              <w:t>Example heading New</w:t>
            </w:r>
            <w:r>
              <w:rPr>
                <w:noProof/>
                <w:webHidden/>
              </w:rPr>
              <w:tab/>
            </w:r>
            <w:r>
              <w:rPr>
                <w:noProof/>
                <w:webHidden/>
              </w:rPr>
              <w:fldChar w:fldCharType="begin"/>
            </w:r>
            <w:r>
              <w:rPr>
                <w:noProof/>
                <w:webHidden/>
              </w:rPr>
              <w:instrText xml:space="preserve"> PAGEREF _Toc144064716 \h </w:instrText>
            </w:r>
            <w:r>
              <w:rPr>
                <w:noProof/>
                <w:webHidden/>
              </w:rPr>
            </w:r>
            <w:r>
              <w:rPr>
                <w:noProof/>
                <w:webHidden/>
              </w:rPr>
              <w:fldChar w:fldCharType="separate"/>
            </w:r>
            <w:r w:rsidR="00DF1D5D">
              <w:rPr>
                <w:noProof/>
                <w:webHidden/>
              </w:rPr>
              <w:t>101</w:t>
            </w:r>
            <w:r>
              <w:rPr>
                <w:noProof/>
                <w:webHidden/>
              </w:rPr>
              <w:fldChar w:fldCharType="end"/>
            </w:r>
          </w:hyperlink>
        </w:p>
        <w:p w:rsidR="007F1A27" w:rsidRDefault="007F1A27">
          <w:pPr>
            <w:pStyle w:val="TOC3"/>
            <w:tabs>
              <w:tab w:val="right" w:leader="dot" w:pos="9350"/>
            </w:tabs>
            <w:rPr>
              <w:rFonts w:eastAsiaTheme="minorEastAsia"/>
              <w:noProof/>
            </w:rPr>
          </w:pPr>
          <w:hyperlink w:anchor="_Toc144064717" w:history="1">
            <w:r w:rsidRPr="001670DE">
              <w:rPr>
                <w:rStyle w:val="Hyperlink"/>
                <w:rFonts w:ascii="Segoe UI" w:hAnsi="Segoe UI" w:cs="Segoe UI"/>
                <w:noProof/>
              </w:rPr>
              <w:t>Example heading New</w:t>
            </w:r>
            <w:r>
              <w:rPr>
                <w:noProof/>
                <w:webHidden/>
              </w:rPr>
              <w:tab/>
            </w:r>
            <w:r>
              <w:rPr>
                <w:noProof/>
                <w:webHidden/>
              </w:rPr>
              <w:fldChar w:fldCharType="begin"/>
            </w:r>
            <w:r>
              <w:rPr>
                <w:noProof/>
                <w:webHidden/>
              </w:rPr>
              <w:instrText xml:space="preserve"> PAGEREF _Toc144064717 \h </w:instrText>
            </w:r>
            <w:r>
              <w:rPr>
                <w:noProof/>
                <w:webHidden/>
              </w:rPr>
            </w:r>
            <w:r>
              <w:rPr>
                <w:noProof/>
                <w:webHidden/>
              </w:rPr>
              <w:fldChar w:fldCharType="separate"/>
            </w:r>
            <w:r w:rsidR="00DF1D5D">
              <w:rPr>
                <w:noProof/>
                <w:webHidden/>
              </w:rPr>
              <w:t>101</w:t>
            </w:r>
            <w:r>
              <w:rPr>
                <w:noProof/>
                <w:webHidden/>
              </w:rPr>
              <w:fldChar w:fldCharType="end"/>
            </w:r>
          </w:hyperlink>
        </w:p>
        <w:p w:rsidR="007F1A27" w:rsidRDefault="007F1A27">
          <w:pPr>
            <w:pStyle w:val="TOC3"/>
            <w:tabs>
              <w:tab w:val="right" w:leader="dot" w:pos="9350"/>
            </w:tabs>
            <w:rPr>
              <w:rFonts w:eastAsiaTheme="minorEastAsia"/>
              <w:noProof/>
            </w:rPr>
          </w:pPr>
          <w:hyperlink w:anchor="_Toc144064718" w:history="1">
            <w:r w:rsidRPr="001670DE">
              <w:rPr>
                <w:rStyle w:val="Hyperlink"/>
                <w:rFonts w:ascii="Segoe UI" w:hAnsi="Segoe UI" w:cs="Segoe UI"/>
                <w:noProof/>
              </w:rPr>
              <w:t>Buttons</w:t>
            </w:r>
            <w:r>
              <w:rPr>
                <w:noProof/>
                <w:webHidden/>
              </w:rPr>
              <w:tab/>
            </w:r>
            <w:r>
              <w:rPr>
                <w:noProof/>
                <w:webHidden/>
              </w:rPr>
              <w:fldChar w:fldCharType="begin"/>
            </w:r>
            <w:r>
              <w:rPr>
                <w:noProof/>
                <w:webHidden/>
              </w:rPr>
              <w:instrText xml:space="preserve"> PAGEREF _Toc144064718 \h </w:instrText>
            </w:r>
            <w:r>
              <w:rPr>
                <w:noProof/>
                <w:webHidden/>
              </w:rPr>
            </w:r>
            <w:r>
              <w:rPr>
                <w:noProof/>
                <w:webHidden/>
              </w:rPr>
              <w:fldChar w:fldCharType="separate"/>
            </w:r>
            <w:r w:rsidR="00DF1D5D">
              <w:rPr>
                <w:noProof/>
                <w:webHidden/>
              </w:rPr>
              <w:t>101</w:t>
            </w:r>
            <w:r>
              <w:rPr>
                <w:noProof/>
                <w:webHidden/>
              </w:rPr>
              <w:fldChar w:fldCharType="end"/>
            </w:r>
          </w:hyperlink>
        </w:p>
        <w:p w:rsidR="007F1A27" w:rsidRDefault="007F1A27">
          <w:pPr>
            <w:pStyle w:val="TOC3"/>
            <w:tabs>
              <w:tab w:val="right" w:leader="dot" w:pos="9350"/>
            </w:tabs>
            <w:rPr>
              <w:rFonts w:eastAsiaTheme="minorEastAsia"/>
              <w:noProof/>
            </w:rPr>
          </w:pPr>
          <w:hyperlink w:anchor="_Toc144064719" w:history="1">
            <w:r w:rsidRPr="001670DE">
              <w:rPr>
                <w:rStyle w:val="Hyperlink"/>
                <w:rFonts w:ascii="Segoe UI" w:hAnsi="Segoe UI" w:cs="Segoe UI"/>
                <w:noProof/>
              </w:rPr>
              <w:t>Positioned</w:t>
            </w:r>
            <w:r>
              <w:rPr>
                <w:noProof/>
                <w:webHidden/>
              </w:rPr>
              <w:tab/>
            </w:r>
            <w:r>
              <w:rPr>
                <w:noProof/>
                <w:webHidden/>
              </w:rPr>
              <w:fldChar w:fldCharType="begin"/>
            </w:r>
            <w:r>
              <w:rPr>
                <w:noProof/>
                <w:webHidden/>
              </w:rPr>
              <w:instrText xml:space="preserve"> PAGEREF _Toc144064719 \h </w:instrText>
            </w:r>
            <w:r>
              <w:rPr>
                <w:noProof/>
                <w:webHidden/>
              </w:rPr>
            </w:r>
            <w:r>
              <w:rPr>
                <w:noProof/>
                <w:webHidden/>
              </w:rPr>
              <w:fldChar w:fldCharType="separate"/>
            </w:r>
            <w:r w:rsidR="00DF1D5D">
              <w:rPr>
                <w:noProof/>
                <w:webHidden/>
              </w:rPr>
              <w:t>102</w:t>
            </w:r>
            <w:r>
              <w:rPr>
                <w:noProof/>
                <w:webHidden/>
              </w:rPr>
              <w:fldChar w:fldCharType="end"/>
            </w:r>
          </w:hyperlink>
        </w:p>
        <w:p w:rsidR="007F1A27" w:rsidRDefault="007F1A27">
          <w:pPr>
            <w:pStyle w:val="TOC2"/>
            <w:tabs>
              <w:tab w:val="right" w:leader="dot" w:pos="9350"/>
            </w:tabs>
            <w:rPr>
              <w:rFonts w:eastAsiaTheme="minorEastAsia"/>
              <w:noProof/>
            </w:rPr>
          </w:pPr>
          <w:hyperlink w:anchor="_Toc144064720" w:history="1">
            <w:r w:rsidRPr="001670DE">
              <w:rPr>
                <w:rStyle w:val="Hyperlink"/>
                <w:rFonts w:ascii="Segoe UI" w:hAnsi="Segoe UI" w:cs="Segoe UI"/>
                <w:noProof/>
              </w:rPr>
              <w:t>Background colors</w:t>
            </w:r>
            <w:r>
              <w:rPr>
                <w:noProof/>
                <w:webHidden/>
              </w:rPr>
              <w:tab/>
            </w:r>
            <w:r>
              <w:rPr>
                <w:noProof/>
                <w:webHidden/>
              </w:rPr>
              <w:fldChar w:fldCharType="begin"/>
            </w:r>
            <w:r>
              <w:rPr>
                <w:noProof/>
                <w:webHidden/>
              </w:rPr>
              <w:instrText xml:space="preserve"> PAGEREF _Toc144064720 \h </w:instrText>
            </w:r>
            <w:r>
              <w:rPr>
                <w:noProof/>
                <w:webHidden/>
              </w:rPr>
            </w:r>
            <w:r>
              <w:rPr>
                <w:noProof/>
                <w:webHidden/>
              </w:rPr>
              <w:fldChar w:fldCharType="separate"/>
            </w:r>
            <w:r w:rsidR="00DF1D5D">
              <w:rPr>
                <w:noProof/>
                <w:webHidden/>
              </w:rPr>
              <w:t>102</w:t>
            </w:r>
            <w:r>
              <w:rPr>
                <w:noProof/>
                <w:webHidden/>
              </w:rPr>
              <w:fldChar w:fldCharType="end"/>
            </w:r>
          </w:hyperlink>
        </w:p>
        <w:p w:rsidR="007F1A27" w:rsidRDefault="007F1A27">
          <w:pPr>
            <w:pStyle w:val="TOC2"/>
            <w:tabs>
              <w:tab w:val="right" w:leader="dot" w:pos="9350"/>
            </w:tabs>
            <w:rPr>
              <w:rFonts w:eastAsiaTheme="minorEastAsia"/>
              <w:noProof/>
            </w:rPr>
          </w:pPr>
          <w:hyperlink w:anchor="_Toc144064721" w:history="1">
            <w:r w:rsidRPr="001670DE">
              <w:rPr>
                <w:rStyle w:val="Hyperlink"/>
                <w:rFonts w:ascii="Segoe UI" w:hAnsi="Segoe UI" w:cs="Segoe UI"/>
                <w:noProof/>
              </w:rPr>
              <w:t>Pill badges</w:t>
            </w:r>
            <w:r>
              <w:rPr>
                <w:noProof/>
                <w:webHidden/>
              </w:rPr>
              <w:tab/>
            </w:r>
            <w:r>
              <w:rPr>
                <w:noProof/>
                <w:webHidden/>
              </w:rPr>
              <w:fldChar w:fldCharType="begin"/>
            </w:r>
            <w:r>
              <w:rPr>
                <w:noProof/>
                <w:webHidden/>
              </w:rPr>
              <w:instrText xml:space="preserve"> PAGEREF _Toc144064721 \h </w:instrText>
            </w:r>
            <w:r>
              <w:rPr>
                <w:noProof/>
                <w:webHidden/>
              </w:rPr>
            </w:r>
            <w:r>
              <w:rPr>
                <w:noProof/>
                <w:webHidden/>
              </w:rPr>
              <w:fldChar w:fldCharType="separate"/>
            </w:r>
            <w:r w:rsidR="00DF1D5D">
              <w:rPr>
                <w:noProof/>
                <w:webHidden/>
              </w:rPr>
              <w:t>103</w:t>
            </w:r>
            <w:r>
              <w:rPr>
                <w:noProof/>
                <w:webHidden/>
              </w:rPr>
              <w:fldChar w:fldCharType="end"/>
            </w:r>
          </w:hyperlink>
        </w:p>
        <w:p w:rsidR="007F1A27" w:rsidRDefault="007F1A27">
          <w:pPr>
            <w:pStyle w:val="TOC2"/>
            <w:tabs>
              <w:tab w:val="right" w:leader="dot" w:pos="9350"/>
            </w:tabs>
            <w:rPr>
              <w:rFonts w:eastAsiaTheme="minorEastAsia"/>
              <w:noProof/>
            </w:rPr>
          </w:pPr>
          <w:hyperlink w:anchor="_Toc144064722"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_Toc144064722 \h </w:instrText>
            </w:r>
            <w:r>
              <w:rPr>
                <w:noProof/>
                <w:webHidden/>
              </w:rPr>
            </w:r>
            <w:r>
              <w:rPr>
                <w:noProof/>
                <w:webHidden/>
              </w:rPr>
              <w:fldChar w:fldCharType="separate"/>
            </w:r>
            <w:r w:rsidR="00DF1D5D">
              <w:rPr>
                <w:noProof/>
                <w:webHidden/>
              </w:rPr>
              <w:t>103</w:t>
            </w:r>
            <w:r>
              <w:rPr>
                <w:noProof/>
                <w:webHidden/>
              </w:rPr>
              <w:fldChar w:fldCharType="end"/>
            </w:r>
          </w:hyperlink>
        </w:p>
        <w:p w:rsidR="007F1A27" w:rsidRDefault="007F1A27">
          <w:pPr>
            <w:pStyle w:val="TOC3"/>
            <w:tabs>
              <w:tab w:val="right" w:leader="dot" w:pos="9350"/>
            </w:tabs>
            <w:rPr>
              <w:rFonts w:eastAsiaTheme="minorEastAsia"/>
              <w:noProof/>
            </w:rPr>
          </w:pPr>
          <w:hyperlink w:anchor="_Toc144064723"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_Toc144064723 \h </w:instrText>
            </w:r>
            <w:r>
              <w:rPr>
                <w:noProof/>
                <w:webHidden/>
              </w:rPr>
            </w:r>
            <w:r>
              <w:rPr>
                <w:noProof/>
                <w:webHidden/>
              </w:rPr>
              <w:fldChar w:fldCharType="separate"/>
            </w:r>
            <w:r w:rsidR="00DF1D5D">
              <w:rPr>
                <w:noProof/>
                <w:webHidden/>
              </w:rPr>
              <w:t>103</w:t>
            </w:r>
            <w:r>
              <w:rPr>
                <w:noProof/>
                <w:webHidden/>
              </w:rPr>
              <w:fldChar w:fldCharType="end"/>
            </w:r>
          </w:hyperlink>
        </w:p>
        <w:p w:rsidR="007F1A27" w:rsidRDefault="007F1A27">
          <w:pPr>
            <w:pStyle w:val="TOC1"/>
            <w:tabs>
              <w:tab w:val="right" w:leader="dot" w:pos="9350"/>
            </w:tabs>
            <w:rPr>
              <w:rFonts w:eastAsiaTheme="minorEastAsia"/>
              <w:noProof/>
            </w:rPr>
          </w:pPr>
          <w:hyperlink w:anchor="_Toc144064724" w:history="1">
            <w:r w:rsidRPr="001670DE">
              <w:rPr>
                <w:rStyle w:val="Hyperlink"/>
                <w:rFonts w:ascii="Segoe UI" w:hAnsi="Segoe UI" w:cs="Segoe UI"/>
                <w:noProof/>
              </w:rPr>
              <w:t>Breadcrumb</w:t>
            </w:r>
            <w:r>
              <w:rPr>
                <w:noProof/>
                <w:webHidden/>
              </w:rPr>
              <w:tab/>
            </w:r>
            <w:r>
              <w:rPr>
                <w:noProof/>
                <w:webHidden/>
              </w:rPr>
              <w:fldChar w:fldCharType="begin"/>
            </w:r>
            <w:r>
              <w:rPr>
                <w:noProof/>
                <w:webHidden/>
              </w:rPr>
              <w:instrText xml:space="preserve"> PAGEREF _Toc144064724 \h </w:instrText>
            </w:r>
            <w:r>
              <w:rPr>
                <w:noProof/>
                <w:webHidden/>
              </w:rPr>
            </w:r>
            <w:r>
              <w:rPr>
                <w:noProof/>
                <w:webHidden/>
              </w:rPr>
              <w:fldChar w:fldCharType="separate"/>
            </w:r>
            <w:r w:rsidR="00DF1D5D">
              <w:rPr>
                <w:noProof/>
                <w:webHidden/>
              </w:rPr>
              <w:t>104</w:t>
            </w:r>
            <w:r>
              <w:rPr>
                <w:noProof/>
                <w:webHidden/>
              </w:rPr>
              <w:fldChar w:fldCharType="end"/>
            </w:r>
          </w:hyperlink>
        </w:p>
        <w:p w:rsidR="007F1A27" w:rsidRDefault="007F1A27">
          <w:pPr>
            <w:pStyle w:val="TOC2"/>
            <w:tabs>
              <w:tab w:val="right" w:leader="dot" w:pos="9350"/>
            </w:tabs>
            <w:rPr>
              <w:rFonts w:eastAsiaTheme="minorEastAsia"/>
              <w:noProof/>
            </w:rPr>
          </w:pPr>
          <w:hyperlink w:anchor="_Toc144064725" w:history="1">
            <w:r w:rsidRPr="001670DE">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_Toc144064725 \h </w:instrText>
            </w:r>
            <w:r>
              <w:rPr>
                <w:noProof/>
                <w:webHidden/>
              </w:rPr>
            </w:r>
            <w:r>
              <w:rPr>
                <w:noProof/>
                <w:webHidden/>
              </w:rPr>
              <w:fldChar w:fldCharType="separate"/>
            </w:r>
            <w:r w:rsidR="00DF1D5D">
              <w:rPr>
                <w:noProof/>
                <w:webHidden/>
              </w:rPr>
              <w:t>104</w:t>
            </w:r>
            <w:r>
              <w:rPr>
                <w:noProof/>
                <w:webHidden/>
              </w:rPr>
              <w:fldChar w:fldCharType="end"/>
            </w:r>
          </w:hyperlink>
        </w:p>
        <w:p w:rsidR="007F1A27" w:rsidRDefault="007F1A27">
          <w:pPr>
            <w:pStyle w:val="TOC2"/>
            <w:tabs>
              <w:tab w:val="right" w:leader="dot" w:pos="9350"/>
            </w:tabs>
            <w:rPr>
              <w:rFonts w:eastAsiaTheme="minorEastAsia"/>
              <w:noProof/>
            </w:rPr>
          </w:pPr>
          <w:hyperlink w:anchor="_Toc144064726" w:history="1">
            <w:r w:rsidRPr="001670DE">
              <w:rPr>
                <w:rStyle w:val="Hyperlink"/>
                <w:rFonts w:ascii="Segoe UI" w:hAnsi="Segoe UI" w:cs="Segoe UI"/>
                <w:noProof/>
              </w:rPr>
              <w:t>Dividers</w:t>
            </w:r>
            <w:r>
              <w:rPr>
                <w:noProof/>
                <w:webHidden/>
              </w:rPr>
              <w:tab/>
            </w:r>
            <w:r>
              <w:rPr>
                <w:noProof/>
                <w:webHidden/>
              </w:rPr>
              <w:fldChar w:fldCharType="begin"/>
            </w:r>
            <w:r>
              <w:rPr>
                <w:noProof/>
                <w:webHidden/>
              </w:rPr>
              <w:instrText xml:space="preserve"> PAGEREF _Toc144064726 \h </w:instrText>
            </w:r>
            <w:r>
              <w:rPr>
                <w:noProof/>
                <w:webHidden/>
              </w:rPr>
            </w:r>
            <w:r>
              <w:rPr>
                <w:noProof/>
                <w:webHidden/>
              </w:rPr>
              <w:fldChar w:fldCharType="separate"/>
            </w:r>
            <w:r w:rsidR="00DF1D5D">
              <w:rPr>
                <w:noProof/>
                <w:webHidden/>
              </w:rPr>
              <w:t>104</w:t>
            </w:r>
            <w:r>
              <w:rPr>
                <w:noProof/>
                <w:webHidden/>
              </w:rPr>
              <w:fldChar w:fldCharType="end"/>
            </w:r>
          </w:hyperlink>
        </w:p>
        <w:p w:rsidR="007F1A27" w:rsidRDefault="007F1A27">
          <w:pPr>
            <w:pStyle w:val="TOC2"/>
            <w:tabs>
              <w:tab w:val="right" w:leader="dot" w:pos="9350"/>
            </w:tabs>
            <w:rPr>
              <w:rFonts w:eastAsiaTheme="minorEastAsia"/>
              <w:noProof/>
            </w:rPr>
          </w:pPr>
          <w:hyperlink w:anchor="_Toc144064727" w:history="1">
            <w:r w:rsidRPr="001670DE">
              <w:rPr>
                <w:rStyle w:val="Hyperlink"/>
                <w:rFonts w:ascii="Segoe UI" w:hAnsi="Segoe UI" w:cs="Segoe UI"/>
                <w:noProof/>
              </w:rPr>
              <w:t>Accessibility</w:t>
            </w:r>
            <w:r>
              <w:rPr>
                <w:noProof/>
                <w:webHidden/>
              </w:rPr>
              <w:tab/>
            </w:r>
            <w:r>
              <w:rPr>
                <w:noProof/>
                <w:webHidden/>
              </w:rPr>
              <w:fldChar w:fldCharType="begin"/>
            </w:r>
            <w:r>
              <w:rPr>
                <w:noProof/>
                <w:webHidden/>
              </w:rPr>
              <w:instrText xml:space="preserve"> PAGEREF _Toc144064727 \h </w:instrText>
            </w:r>
            <w:r>
              <w:rPr>
                <w:noProof/>
                <w:webHidden/>
              </w:rPr>
            </w:r>
            <w:r>
              <w:rPr>
                <w:noProof/>
                <w:webHidden/>
              </w:rPr>
              <w:fldChar w:fldCharType="separate"/>
            </w:r>
            <w:r w:rsidR="00DF1D5D">
              <w:rPr>
                <w:noProof/>
                <w:webHidden/>
              </w:rPr>
              <w:t>106</w:t>
            </w:r>
            <w:r>
              <w:rPr>
                <w:noProof/>
                <w:webHidden/>
              </w:rPr>
              <w:fldChar w:fldCharType="end"/>
            </w:r>
          </w:hyperlink>
        </w:p>
        <w:p w:rsidR="007F1A27" w:rsidRDefault="007F1A27">
          <w:pPr>
            <w:pStyle w:val="TOC2"/>
            <w:tabs>
              <w:tab w:val="right" w:leader="dot" w:pos="9350"/>
            </w:tabs>
            <w:rPr>
              <w:rFonts w:eastAsiaTheme="minorEastAsia"/>
              <w:noProof/>
            </w:rPr>
          </w:pPr>
          <w:hyperlink w:anchor="_Toc144064728"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_Toc144064728 \h </w:instrText>
            </w:r>
            <w:r>
              <w:rPr>
                <w:noProof/>
                <w:webHidden/>
              </w:rPr>
            </w:r>
            <w:r>
              <w:rPr>
                <w:noProof/>
                <w:webHidden/>
              </w:rPr>
              <w:fldChar w:fldCharType="separate"/>
            </w:r>
            <w:r w:rsidR="00DF1D5D">
              <w:rPr>
                <w:noProof/>
                <w:webHidden/>
              </w:rPr>
              <w:t>106</w:t>
            </w:r>
            <w:r>
              <w:rPr>
                <w:noProof/>
                <w:webHidden/>
              </w:rPr>
              <w:fldChar w:fldCharType="end"/>
            </w:r>
          </w:hyperlink>
        </w:p>
        <w:p w:rsidR="007F1A27" w:rsidRDefault="007F1A27">
          <w:pPr>
            <w:pStyle w:val="TOC3"/>
            <w:tabs>
              <w:tab w:val="right" w:leader="dot" w:pos="9350"/>
            </w:tabs>
            <w:rPr>
              <w:rFonts w:eastAsiaTheme="minorEastAsia"/>
              <w:noProof/>
            </w:rPr>
          </w:pPr>
          <w:hyperlink w:anchor="_Toc144064729"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_Toc144064729 \h </w:instrText>
            </w:r>
            <w:r>
              <w:rPr>
                <w:noProof/>
                <w:webHidden/>
              </w:rPr>
            </w:r>
            <w:r>
              <w:rPr>
                <w:noProof/>
                <w:webHidden/>
              </w:rPr>
              <w:fldChar w:fldCharType="separate"/>
            </w:r>
            <w:r w:rsidR="00DF1D5D">
              <w:rPr>
                <w:noProof/>
                <w:webHidden/>
              </w:rPr>
              <w:t>106</w:t>
            </w:r>
            <w:r>
              <w:rPr>
                <w:noProof/>
                <w:webHidden/>
              </w:rPr>
              <w:fldChar w:fldCharType="end"/>
            </w:r>
          </w:hyperlink>
        </w:p>
        <w:p w:rsidR="007F1A27" w:rsidRDefault="007F1A27">
          <w:pPr>
            <w:pStyle w:val="TOC1"/>
            <w:tabs>
              <w:tab w:val="right" w:leader="dot" w:pos="9350"/>
            </w:tabs>
            <w:rPr>
              <w:rFonts w:eastAsiaTheme="minorEastAsia"/>
              <w:noProof/>
            </w:rPr>
          </w:pPr>
          <w:hyperlink w:anchor="_Toc144064730" w:history="1">
            <w:r w:rsidRPr="001670DE">
              <w:rPr>
                <w:rStyle w:val="Hyperlink"/>
                <w:rFonts w:ascii="Segoe UI" w:hAnsi="Segoe UI" w:cs="Segoe UI"/>
                <w:noProof/>
              </w:rPr>
              <w:t>Buttons</w:t>
            </w:r>
            <w:r>
              <w:rPr>
                <w:noProof/>
                <w:webHidden/>
              </w:rPr>
              <w:tab/>
            </w:r>
            <w:r>
              <w:rPr>
                <w:noProof/>
                <w:webHidden/>
              </w:rPr>
              <w:fldChar w:fldCharType="begin"/>
            </w:r>
            <w:r>
              <w:rPr>
                <w:noProof/>
                <w:webHidden/>
              </w:rPr>
              <w:instrText xml:space="preserve"> PAGEREF _Toc144064730 \h </w:instrText>
            </w:r>
            <w:r>
              <w:rPr>
                <w:noProof/>
                <w:webHidden/>
              </w:rPr>
            </w:r>
            <w:r>
              <w:rPr>
                <w:noProof/>
                <w:webHidden/>
              </w:rPr>
              <w:fldChar w:fldCharType="separate"/>
            </w:r>
            <w:r w:rsidR="00DF1D5D">
              <w:rPr>
                <w:noProof/>
                <w:webHidden/>
              </w:rPr>
              <w:t>107</w:t>
            </w:r>
            <w:r>
              <w:rPr>
                <w:noProof/>
                <w:webHidden/>
              </w:rPr>
              <w:fldChar w:fldCharType="end"/>
            </w:r>
          </w:hyperlink>
        </w:p>
        <w:p w:rsidR="007F1A27" w:rsidRDefault="007F1A27">
          <w:pPr>
            <w:pStyle w:val="TOC2"/>
            <w:tabs>
              <w:tab w:val="right" w:leader="dot" w:pos="9350"/>
            </w:tabs>
            <w:rPr>
              <w:rFonts w:eastAsiaTheme="minorEastAsia"/>
              <w:noProof/>
            </w:rPr>
          </w:pPr>
          <w:hyperlink w:anchor="_Toc144064731" w:history="1">
            <w:r w:rsidRPr="001670DE">
              <w:rPr>
                <w:rStyle w:val="Hyperlink"/>
                <w:rFonts w:ascii="Segoe UI" w:hAnsi="Segoe UI" w:cs="Segoe UI"/>
                <w:noProof/>
              </w:rPr>
              <w:t>Examples</w:t>
            </w:r>
            <w:r>
              <w:rPr>
                <w:noProof/>
                <w:webHidden/>
              </w:rPr>
              <w:tab/>
            </w:r>
            <w:r>
              <w:rPr>
                <w:noProof/>
                <w:webHidden/>
              </w:rPr>
              <w:fldChar w:fldCharType="begin"/>
            </w:r>
            <w:r>
              <w:rPr>
                <w:noProof/>
                <w:webHidden/>
              </w:rPr>
              <w:instrText xml:space="preserve"> PAGEREF _Toc144064731 \h </w:instrText>
            </w:r>
            <w:r>
              <w:rPr>
                <w:noProof/>
                <w:webHidden/>
              </w:rPr>
            </w:r>
            <w:r>
              <w:rPr>
                <w:noProof/>
                <w:webHidden/>
              </w:rPr>
              <w:fldChar w:fldCharType="separate"/>
            </w:r>
            <w:r w:rsidR="00DF1D5D">
              <w:rPr>
                <w:noProof/>
                <w:webHidden/>
              </w:rPr>
              <w:t>107</w:t>
            </w:r>
            <w:r>
              <w:rPr>
                <w:noProof/>
                <w:webHidden/>
              </w:rPr>
              <w:fldChar w:fldCharType="end"/>
            </w:r>
          </w:hyperlink>
        </w:p>
        <w:p w:rsidR="007F1A27" w:rsidRDefault="007F1A27">
          <w:pPr>
            <w:pStyle w:val="TOC2"/>
            <w:tabs>
              <w:tab w:val="right" w:leader="dot" w:pos="9350"/>
            </w:tabs>
            <w:rPr>
              <w:rFonts w:eastAsiaTheme="minorEastAsia"/>
              <w:noProof/>
            </w:rPr>
          </w:pPr>
          <w:hyperlink w:anchor="_Toc144064732" w:history="1">
            <w:r w:rsidRPr="001670DE">
              <w:rPr>
                <w:rStyle w:val="Hyperlink"/>
                <w:rFonts w:ascii="Segoe UI" w:hAnsi="Segoe UI" w:cs="Segoe UI"/>
                <w:noProof/>
              </w:rPr>
              <w:t>Disable text wrapping</w:t>
            </w:r>
            <w:r>
              <w:rPr>
                <w:noProof/>
                <w:webHidden/>
              </w:rPr>
              <w:tab/>
            </w:r>
            <w:r>
              <w:rPr>
                <w:noProof/>
                <w:webHidden/>
              </w:rPr>
              <w:fldChar w:fldCharType="begin"/>
            </w:r>
            <w:r>
              <w:rPr>
                <w:noProof/>
                <w:webHidden/>
              </w:rPr>
              <w:instrText xml:space="preserve"> PAGEREF _Toc144064732 \h </w:instrText>
            </w:r>
            <w:r>
              <w:rPr>
                <w:noProof/>
                <w:webHidden/>
              </w:rPr>
            </w:r>
            <w:r>
              <w:rPr>
                <w:noProof/>
                <w:webHidden/>
              </w:rPr>
              <w:fldChar w:fldCharType="separate"/>
            </w:r>
            <w:r w:rsidR="00DF1D5D">
              <w:rPr>
                <w:noProof/>
                <w:webHidden/>
              </w:rPr>
              <w:t>107</w:t>
            </w:r>
            <w:r>
              <w:rPr>
                <w:noProof/>
                <w:webHidden/>
              </w:rPr>
              <w:fldChar w:fldCharType="end"/>
            </w:r>
          </w:hyperlink>
        </w:p>
        <w:p w:rsidR="007F1A27" w:rsidRDefault="007F1A27">
          <w:pPr>
            <w:pStyle w:val="TOC2"/>
            <w:tabs>
              <w:tab w:val="right" w:leader="dot" w:pos="9350"/>
            </w:tabs>
            <w:rPr>
              <w:rFonts w:eastAsiaTheme="minorEastAsia"/>
              <w:noProof/>
            </w:rPr>
          </w:pPr>
          <w:hyperlink w:anchor="_Toc144064733" w:history="1">
            <w:r w:rsidRPr="001670DE">
              <w:rPr>
                <w:rStyle w:val="Hyperlink"/>
                <w:rFonts w:ascii="Segoe UI" w:hAnsi="Segoe UI" w:cs="Segoe UI"/>
                <w:noProof/>
              </w:rPr>
              <w:t>Button tags</w:t>
            </w:r>
            <w:r>
              <w:rPr>
                <w:noProof/>
                <w:webHidden/>
              </w:rPr>
              <w:tab/>
            </w:r>
            <w:r>
              <w:rPr>
                <w:noProof/>
                <w:webHidden/>
              </w:rPr>
              <w:fldChar w:fldCharType="begin"/>
            </w:r>
            <w:r>
              <w:rPr>
                <w:noProof/>
                <w:webHidden/>
              </w:rPr>
              <w:instrText xml:space="preserve"> PAGEREF _Toc144064733 \h </w:instrText>
            </w:r>
            <w:r>
              <w:rPr>
                <w:noProof/>
                <w:webHidden/>
              </w:rPr>
            </w:r>
            <w:r>
              <w:rPr>
                <w:noProof/>
                <w:webHidden/>
              </w:rPr>
              <w:fldChar w:fldCharType="separate"/>
            </w:r>
            <w:r w:rsidR="00DF1D5D">
              <w:rPr>
                <w:noProof/>
                <w:webHidden/>
              </w:rPr>
              <w:t>107</w:t>
            </w:r>
            <w:r>
              <w:rPr>
                <w:noProof/>
                <w:webHidden/>
              </w:rPr>
              <w:fldChar w:fldCharType="end"/>
            </w:r>
          </w:hyperlink>
        </w:p>
        <w:p w:rsidR="007F1A27" w:rsidRDefault="007F1A27">
          <w:pPr>
            <w:pStyle w:val="TOC2"/>
            <w:tabs>
              <w:tab w:val="right" w:leader="dot" w:pos="9350"/>
            </w:tabs>
            <w:rPr>
              <w:rFonts w:eastAsiaTheme="minorEastAsia"/>
              <w:noProof/>
            </w:rPr>
          </w:pPr>
          <w:hyperlink w:anchor="_Toc144064734" w:history="1">
            <w:r w:rsidRPr="001670DE">
              <w:rPr>
                <w:rStyle w:val="Hyperlink"/>
                <w:rFonts w:ascii="Segoe UI" w:hAnsi="Segoe UI" w:cs="Segoe UI"/>
                <w:noProof/>
              </w:rPr>
              <w:t>Outline buttons</w:t>
            </w:r>
            <w:r>
              <w:rPr>
                <w:noProof/>
                <w:webHidden/>
              </w:rPr>
              <w:tab/>
            </w:r>
            <w:r>
              <w:rPr>
                <w:noProof/>
                <w:webHidden/>
              </w:rPr>
              <w:fldChar w:fldCharType="begin"/>
            </w:r>
            <w:r>
              <w:rPr>
                <w:noProof/>
                <w:webHidden/>
              </w:rPr>
              <w:instrText xml:space="preserve"> PAGEREF _Toc144064734 \h </w:instrText>
            </w:r>
            <w:r>
              <w:rPr>
                <w:noProof/>
                <w:webHidden/>
              </w:rPr>
            </w:r>
            <w:r>
              <w:rPr>
                <w:noProof/>
                <w:webHidden/>
              </w:rPr>
              <w:fldChar w:fldCharType="separate"/>
            </w:r>
            <w:r w:rsidR="00DF1D5D">
              <w:rPr>
                <w:noProof/>
                <w:webHidden/>
              </w:rPr>
              <w:t>108</w:t>
            </w:r>
            <w:r>
              <w:rPr>
                <w:noProof/>
                <w:webHidden/>
              </w:rPr>
              <w:fldChar w:fldCharType="end"/>
            </w:r>
          </w:hyperlink>
        </w:p>
        <w:p w:rsidR="007F1A27" w:rsidRDefault="007F1A27">
          <w:pPr>
            <w:pStyle w:val="TOC2"/>
            <w:tabs>
              <w:tab w:val="right" w:leader="dot" w:pos="9350"/>
            </w:tabs>
            <w:rPr>
              <w:rFonts w:eastAsiaTheme="minorEastAsia"/>
              <w:noProof/>
            </w:rPr>
          </w:pPr>
          <w:hyperlink w:anchor="_Toc144064735" w:history="1">
            <w:r w:rsidRPr="001670DE">
              <w:rPr>
                <w:rStyle w:val="Hyperlink"/>
                <w:rFonts w:ascii="Segoe UI" w:hAnsi="Segoe UI" w:cs="Segoe UI"/>
                <w:noProof/>
              </w:rPr>
              <w:t>Sizes</w:t>
            </w:r>
            <w:r>
              <w:rPr>
                <w:noProof/>
                <w:webHidden/>
              </w:rPr>
              <w:tab/>
            </w:r>
            <w:r>
              <w:rPr>
                <w:noProof/>
                <w:webHidden/>
              </w:rPr>
              <w:fldChar w:fldCharType="begin"/>
            </w:r>
            <w:r>
              <w:rPr>
                <w:noProof/>
                <w:webHidden/>
              </w:rPr>
              <w:instrText xml:space="preserve"> PAGEREF _Toc144064735 \h </w:instrText>
            </w:r>
            <w:r>
              <w:rPr>
                <w:noProof/>
                <w:webHidden/>
              </w:rPr>
            </w:r>
            <w:r>
              <w:rPr>
                <w:noProof/>
                <w:webHidden/>
              </w:rPr>
              <w:fldChar w:fldCharType="separate"/>
            </w:r>
            <w:r w:rsidR="00DF1D5D">
              <w:rPr>
                <w:noProof/>
                <w:webHidden/>
              </w:rPr>
              <w:t>108</w:t>
            </w:r>
            <w:r>
              <w:rPr>
                <w:noProof/>
                <w:webHidden/>
              </w:rPr>
              <w:fldChar w:fldCharType="end"/>
            </w:r>
          </w:hyperlink>
        </w:p>
        <w:p w:rsidR="007F1A27" w:rsidRDefault="007F1A27">
          <w:pPr>
            <w:pStyle w:val="TOC2"/>
            <w:tabs>
              <w:tab w:val="right" w:leader="dot" w:pos="9350"/>
            </w:tabs>
            <w:rPr>
              <w:rFonts w:eastAsiaTheme="minorEastAsia"/>
              <w:noProof/>
            </w:rPr>
          </w:pPr>
          <w:hyperlink w:anchor="_Toc144064736" w:history="1">
            <w:r w:rsidRPr="001670DE">
              <w:rPr>
                <w:rStyle w:val="Hyperlink"/>
                <w:rFonts w:ascii="Segoe UI" w:hAnsi="Segoe UI" w:cs="Segoe UI"/>
                <w:noProof/>
              </w:rPr>
              <w:t>Disabled state</w:t>
            </w:r>
            <w:r>
              <w:rPr>
                <w:noProof/>
                <w:webHidden/>
              </w:rPr>
              <w:tab/>
            </w:r>
            <w:r>
              <w:rPr>
                <w:noProof/>
                <w:webHidden/>
              </w:rPr>
              <w:fldChar w:fldCharType="begin"/>
            </w:r>
            <w:r>
              <w:rPr>
                <w:noProof/>
                <w:webHidden/>
              </w:rPr>
              <w:instrText xml:space="preserve"> PAGEREF _Toc144064736 \h </w:instrText>
            </w:r>
            <w:r>
              <w:rPr>
                <w:noProof/>
                <w:webHidden/>
              </w:rPr>
            </w:r>
            <w:r>
              <w:rPr>
                <w:noProof/>
                <w:webHidden/>
              </w:rPr>
              <w:fldChar w:fldCharType="separate"/>
            </w:r>
            <w:r w:rsidR="00DF1D5D">
              <w:rPr>
                <w:noProof/>
                <w:webHidden/>
              </w:rPr>
              <w:t>109</w:t>
            </w:r>
            <w:r>
              <w:rPr>
                <w:noProof/>
                <w:webHidden/>
              </w:rPr>
              <w:fldChar w:fldCharType="end"/>
            </w:r>
          </w:hyperlink>
        </w:p>
        <w:p w:rsidR="007F1A27" w:rsidRDefault="007F1A27">
          <w:pPr>
            <w:pStyle w:val="TOC2"/>
            <w:tabs>
              <w:tab w:val="right" w:leader="dot" w:pos="9350"/>
            </w:tabs>
            <w:rPr>
              <w:rFonts w:eastAsiaTheme="minorEastAsia"/>
              <w:noProof/>
            </w:rPr>
          </w:pPr>
          <w:hyperlink w:anchor="_Toc144064737" w:history="1">
            <w:r w:rsidRPr="001670DE">
              <w:rPr>
                <w:rStyle w:val="Hyperlink"/>
                <w:rFonts w:ascii="Segoe UI" w:hAnsi="Segoe UI" w:cs="Segoe UI"/>
                <w:noProof/>
              </w:rPr>
              <w:t>Block buttons</w:t>
            </w:r>
            <w:r>
              <w:rPr>
                <w:noProof/>
                <w:webHidden/>
              </w:rPr>
              <w:tab/>
            </w:r>
            <w:r>
              <w:rPr>
                <w:noProof/>
                <w:webHidden/>
              </w:rPr>
              <w:fldChar w:fldCharType="begin"/>
            </w:r>
            <w:r>
              <w:rPr>
                <w:noProof/>
                <w:webHidden/>
              </w:rPr>
              <w:instrText xml:space="preserve"> PAGEREF _Toc144064737 \h </w:instrText>
            </w:r>
            <w:r>
              <w:rPr>
                <w:noProof/>
                <w:webHidden/>
              </w:rPr>
            </w:r>
            <w:r>
              <w:rPr>
                <w:noProof/>
                <w:webHidden/>
              </w:rPr>
              <w:fldChar w:fldCharType="separate"/>
            </w:r>
            <w:r w:rsidR="00DF1D5D">
              <w:rPr>
                <w:noProof/>
                <w:webHidden/>
              </w:rPr>
              <w:t>110</w:t>
            </w:r>
            <w:r>
              <w:rPr>
                <w:noProof/>
                <w:webHidden/>
              </w:rPr>
              <w:fldChar w:fldCharType="end"/>
            </w:r>
          </w:hyperlink>
        </w:p>
        <w:p w:rsidR="007F1A27" w:rsidRDefault="007F1A27">
          <w:pPr>
            <w:pStyle w:val="TOC2"/>
            <w:tabs>
              <w:tab w:val="right" w:leader="dot" w:pos="9350"/>
            </w:tabs>
            <w:rPr>
              <w:rFonts w:eastAsiaTheme="minorEastAsia"/>
              <w:noProof/>
            </w:rPr>
          </w:pPr>
          <w:hyperlink w:anchor="_Toc144064738" w:history="1">
            <w:r w:rsidRPr="001670DE">
              <w:rPr>
                <w:rStyle w:val="Hyperlink"/>
                <w:rFonts w:ascii="Segoe UI" w:hAnsi="Segoe UI" w:cs="Segoe UI"/>
                <w:noProof/>
              </w:rPr>
              <w:t>Button plugin</w:t>
            </w:r>
            <w:r>
              <w:rPr>
                <w:noProof/>
                <w:webHidden/>
              </w:rPr>
              <w:tab/>
            </w:r>
            <w:r>
              <w:rPr>
                <w:noProof/>
                <w:webHidden/>
              </w:rPr>
              <w:fldChar w:fldCharType="begin"/>
            </w:r>
            <w:r>
              <w:rPr>
                <w:noProof/>
                <w:webHidden/>
              </w:rPr>
              <w:instrText xml:space="preserve"> PAGEREF _Toc144064738 \h </w:instrText>
            </w:r>
            <w:r>
              <w:rPr>
                <w:noProof/>
                <w:webHidden/>
              </w:rPr>
            </w:r>
            <w:r>
              <w:rPr>
                <w:noProof/>
                <w:webHidden/>
              </w:rPr>
              <w:fldChar w:fldCharType="separate"/>
            </w:r>
            <w:r w:rsidR="00DF1D5D">
              <w:rPr>
                <w:noProof/>
                <w:webHidden/>
              </w:rPr>
              <w:t>111</w:t>
            </w:r>
            <w:r>
              <w:rPr>
                <w:noProof/>
                <w:webHidden/>
              </w:rPr>
              <w:fldChar w:fldCharType="end"/>
            </w:r>
          </w:hyperlink>
        </w:p>
        <w:p w:rsidR="007F1A27" w:rsidRDefault="007F1A27">
          <w:pPr>
            <w:pStyle w:val="TOC3"/>
            <w:tabs>
              <w:tab w:val="right" w:leader="dot" w:pos="9350"/>
            </w:tabs>
            <w:rPr>
              <w:rFonts w:eastAsiaTheme="minorEastAsia"/>
              <w:noProof/>
            </w:rPr>
          </w:pPr>
          <w:hyperlink w:anchor="_Toc144064739" w:history="1">
            <w:r w:rsidRPr="001670DE">
              <w:rPr>
                <w:rStyle w:val="Hyperlink"/>
                <w:rFonts w:ascii="Segoe UI" w:hAnsi="Segoe UI" w:cs="Segoe UI"/>
                <w:noProof/>
              </w:rPr>
              <w:t>Toggle states</w:t>
            </w:r>
            <w:r>
              <w:rPr>
                <w:noProof/>
                <w:webHidden/>
              </w:rPr>
              <w:tab/>
            </w:r>
            <w:r>
              <w:rPr>
                <w:noProof/>
                <w:webHidden/>
              </w:rPr>
              <w:fldChar w:fldCharType="begin"/>
            </w:r>
            <w:r>
              <w:rPr>
                <w:noProof/>
                <w:webHidden/>
              </w:rPr>
              <w:instrText xml:space="preserve"> PAGEREF _Toc144064739 \h </w:instrText>
            </w:r>
            <w:r>
              <w:rPr>
                <w:noProof/>
                <w:webHidden/>
              </w:rPr>
            </w:r>
            <w:r>
              <w:rPr>
                <w:noProof/>
                <w:webHidden/>
              </w:rPr>
              <w:fldChar w:fldCharType="separate"/>
            </w:r>
            <w:r w:rsidR="00DF1D5D">
              <w:rPr>
                <w:noProof/>
                <w:webHidden/>
              </w:rPr>
              <w:t>111</w:t>
            </w:r>
            <w:r>
              <w:rPr>
                <w:noProof/>
                <w:webHidden/>
              </w:rPr>
              <w:fldChar w:fldCharType="end"/>
            </w:r>
          </w:hyperlink>
        </w:p>
        <w:p w:rsidR="007F1A27" w:rsidRDefault="007F1A27">
          <w:pPr>
            <w:pStyle w:val="TOC3"/>
            <w:tabs>
              <w:tab w:val="right" w:leader="dot" w:pos="9350"/>
            </w:tabs>
            <w:rPr>
              <w:rFonts w:eastAsiaTheme="minorEastAsia"/>
              <w:noProof/>
            </w:rPr>
          </w:pPr>
          <w:hyperlink w:anchor="_Toc144064740" w:history="1">
            <w:r w:rsidRPr="001670DE">
              <w:rPr>
                <w:rStyle w:val="Hyperlink"/>
                <w:rFonts w:ascii="Segoe UI" w:hAnsi="Segoe UI" w:cs="Segoe UI"/>
                <w:noProof/>
              </w:rPr>
              <w:t>Methods</w:t>
            </w:r>
            <w:r>
              <w:rPr>
                <w:noProof/>
                <w:webHidden/>
              </w:rPr>
              <w:tab/>
            </w:r>
            <w:r>
              <w:rPr>
                <w:noProof/>
                <w:webHidden/>
              </w:rPr>
              <w:fldChar w:fldCharType="begin"/>
            </w:r>
            <w:r>
              <w:rPr>
                <w:noProof/>
                <w:webHidden/>
              </w:rPr>
              <w:instrText xml:space="preserve"> PAGEREF _Toc144064740 \h </w:instrText>
            </w:r>
            <w:r>
              <w:rPr>
                <w:noProof/>
                <w:webHidden/>
              </w:rPr>
            </w:r>
            <w:r>
              <w:rPr>
                <w:noProof/>
                <w:webHidden/>
              </w:rPr>
              <w:fldChar w:fldCharType="separate"/>
            </w:r>
            <w:r w:rsidR="00DF1D5D">
              <w:rPr>
                <w:noProof/>
                <w:webHidden/>
              </w:rPr>
              <w:t>111</w:t>
            </w:r>
            <w:r>
              <w:rPr>
                <w:noProof/>
                <w:webHidden/>
              </w:rPr>
              <w:fldChar w:fldCharType="end"/>
            </w:r>
          </w:hyperlink>
        </w:p>
        <w:p w:rsidR="007F1A27" w:rsidRDefault="007F1A27">
          <w:pPr>
            <w:pStyle w:val="TOC2"/>
            <w:tabs>
              <w:tab w:val="right" w:leader="dot" w:pos="9350"/>
            </w:tabs>
            <w:rPr>
              <w:rFonts w:eastAsiaTheme="minorEastAsia"/>
              <w:noProof/>
            </w:rPr>
          </w:pPr>
          <w:hyperlink w:anchor="_Toc144064741"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_Toc144064741 \h </w:instrText>
            </w:r>
            <w:r>
              <w:rPr>
                <w:noProof/>
                <w:webHidden/>
              </w:rPr>
            </w:r>
            <w:r>
              <w:rPr>
                <w:noProof/>
                <w:webHidden/>
              </w:rPr>
              <w:fldChar w:fldCharType="separate"/>
            </w:r>
            <w:r w:rsidR="00DF1D5D">
              <w:rPr>
                <w:noProof/>
                <w:webHidden/>
              </w:rPr>
              <w:t>112</w:t>
            </w:r>
            <w:r>
              <w:rPr>
                <w:noProof/>
                <w:webHidden/>
              </w:rPr>
              <w:fldChar w:fldCharType="end"/>
            </w:r>
          </w:hyperlink>
        </w:p>
        <w:p w:rsidR="007F1A27" w:rsidRDefault="007F1A27">
          <w:pPr>
            <w:pStyle w:val="TOC3"/>
            <w:tabs>
              <w:tab w:val="right" w:leader="dot" w:pos="9350"/>
            </w:tabs>
            <w:rPr>
              <w:rFonts w:eastAsiaTheme="minorEastAsia"/>
              <w:noProof/>
            </w:rPr>
          </w:pPr>
          <w:hyperlink w:anchor="_Toc144064742"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_Toc144064742 \h </w:instrText>
            </w:r>
            <w:r>
              <w:rPr>
                <w:noProof/>
                <w:webHidden/>
              </w:rPr>
            </w:r>
            <w:r>
              <w:rPr>
                <w:noProof/>
                <w:webHidden/>
              </w:rPr>
              <w:fldChar w:fldCharType="separate"/>
            </w:r>
            <w:r w:rsidR="00DF1D5D">
              <w:rPr>
                <w:noProof/>
                <w:webHidden/>
              </w:rPr>
              <w:t>112</w:t>
            </w:r>
            <w:r>
              <w:rPr>
                <w:noProof/>
                <w:webHidden/>
              </w:rPr>
              <w:fldChar w:fldCharType="end"/>
            </w:r>
          </w:hyperlink>
        </w:p>
        <w:p w:rsidR="007F1A27" w:rsidRDefault="007F1A27">
          <w:pPr>
            <w:pStyle w:val="TOC3"/>
            <w:tabs>
              <w:tab w:val="right" w:leader="dot" w:pos="9350"/>
            </w:tabs>
            <w:rPr>
              <w:rFonts w:eastAsiaTheme="minorEastAsia"/>
              <w:noProof/>
            </w:rPr>
          </w:pPr>
          <w:hyperlink w:anchor="_Toc144064743" w:history="1">
            <w:r w:rsidRPr="001670DE">
              <w:rPr>
                <w:rStyle w:val="Hyperlink"/>
                <w:rFonts w:ascii="Segoe UI" w:hAnsi="Segoe UI" w:cs="Segoe UI"/>
                <w:noProof/>
              </w:rPr>
              <w:t>Mixins</w:t>
            </w:r>
            <w:r>
              <w:rPr>
                <w:noProof/>
                <w:webHidden/>
              </w:rPr>
              <w:tab/>
            </w:r>
            <w:r>
              <w:rPr>
                <w:noProof/>
                <w:webHidden/>
              </w:rPr>
              <w:fldChar w:fldCharType="begin"/>
            </w:r>
            <w:r>
              <w:rPr>
                <w:noProof/>
                <w:webHidden/>
              </w:rPr>
              <w:instrText xml:space="preserve"> PAGEREF _Toc144064743 \h </w:instrText>
            </w:r>
            <w:r>
              <w:rPr>
                <w:noProof/>
                <w:webHidden/>
              </w:rPr>
            </w:r>
            <w:r>
              <w:rPr>
                <w:noProof/>
                <w:webHidden/>
              </w:rPr>
              <w:fldChar w:fldCharType="separate"/>
            </w:r>
            <w:r w:rsidR="00DF1D5D">
              <w:rPr>
                <w:noProof/>
                <w:webHidden/>
              </w:rPr>
              <w:t>113</w:t>
            </w:r>
            <w:r>
              <w:rPr>
                <w:noProof/>
                <w:webHidden/>
              </w:rPr>
              <w:fldChar w:fldCharType="end"/>
            </w:r>
          </w:hyperlink>
        </w:p>
        <w:p w:rsidR="007F1A27" w:rsidRDefault="007F1A27">
          <w:pPr>
            <w:pStyle w:val="TOC3"/>
            <w:tabs>
              <w:tab w:val="right" w:leader="dot" w:pos="9350"/>
            </w:tabs>
            <w:rPr>
              <w:rFonts w:eastAsiaTheme="minorEastAsia"/>
              <w:noProof/>
            </w:rPr>
          </w:pPr>
          <w:hyperlink w:anchor="_Toc144064744" w:history="1">
            <w:r w:rsidRPr="001670DE">
              <w:rPr>
                <w:rStyle w:val="Hyperlink"/>
                <w:rFonts w:ascii="Segoe UI" w:hAnsi="Segoe UI" w:cs="Segoe UI"/>
                <w:noProof/>
              </w:rPr>
              <w:t>Loops</w:t>
            </w:r>
            <w:r>
              <w:rPr>
                <w:noProof/>
                <w:webHidden/>
              </w:rPr>
              <w:tab/>
            </w:r>
            <w:r>
              <w:rPr>
                <w:noProof/>
                <w:webHidden/>
              </w:rPr>
              <w:fldChar w:fldCharType="begin"/>
            </w:r>
            <w:r>
              <w:rPr>
                <w:noProof/>
                <w:webHidden/>
              </w:rPr>
              <w:instrText xml:space="preserve"> PAGEREF _Toc144064744 \h </w:instrText>
            </w:r>
            <w:r>
              <w:rPr>
                <w:noProof/>
                <w:webHidden/>
              </w:rPr>
            </w:r>
            <w:r>
              <w:rPr>
                <w:noProof/>
                <w:webHidden/>
              </w:rPr>
              <w:fldChar w:fldCharType="separate"/>
            </w:r>
            <w:r w:rsidR="00DF1D5D">
              <w:rPr>
                <w:noProof/>
                <w:webHidden/>
              </w:rPr>
              <w:t>115</w:t>
            </w:r>
            <w:r>
              <w:rPr>
                <w:noProof/>
                <w:webHidden/>
              </w:rPr>
              <w:fldChar w:fldCharType="end"/>
            </w:r>
          </w:hyperlink>
        </w:p>
        <w:p w:rsidR="007F1A27" w:rsidRDefault="007F1A27">
          <w:pPr>
            <w:pStyle w:val="TOC1"/>
            <w:tabs>
              <w:tab w:val="right" w:leader="dot" w:pos="9350"/>
            </w:tabs>
            <w:rPr>
              <w:rFonts w:eastAsiaTheme="minorEastAsia"/>
              <w:noProof/>
            </w:rPr>
          </w:pPr>
          <w:hyperlink w:anchor="_Toc144064745" w:history="1">
            <w:r w:rsidRPr="001670DE">
              <w:rPr>
                <w:rStyle w:val="Hyperlink"/>
                <w:rFonts w:ascii="Segoe UI" w:hAnsi="Segoe UI" w:cs="Segoe UI"/>
                <w:noProof/>
              </w:rPr>
              <w:t>Button group</w:t>
            </w:r>
            <w:r>
              <w:rPr>
                <w:noProof/>
                <w:webHidden/>
              </w:rPr>
              <w:tab/>
            </w:r>
            <w:r>
              <w:rPr>
                <w:noProof/>
                <w:webHidden/>
              </w:rPr>
              <w:fldChar w:fldCharType="begin"/>
            </w:r>
            <w:r>
              <w:rPr>
                <w:noProof/>
                <w:webHidden/>
              </w:rPr>
              <w:instrText xml:space="preserve"> PAGEREF _Toc144064745 \h </w:instrText>
            </w:r>
            <w:r>
              <w:rPr>
                <w:noProof/>
                <w:webHidden/>
              </w:rPr>
            </w:r>
            <w:r>
              <w:rPr>
                <w:noProof/>
                <w:webHidden/>
              </w:rPr>
              <w:fldChar w:fldCharType="separate"/>
            </w:r>
            <w:r w:rsidR="00DF1D5D">
              <w:rPr>
                <w:noProof/>
                <w:webHidden/>
              </w:rPr>
              <w:t>117</w:t>
            </w:r>
            <w:r>
              <w:rPr>
                <w:noProof/>
                <w:webHidden/>
              </w:rPr>
              <w:fldChar w:fldCharType="end"/>
            </w:r>
          </w:hyperlink>
        </w:p>
        <w:p w:rsidR="007F1A27" w:rsidRDefault="007F1A27">
          <w:pPr>
            <w:pStyle w:val="TOC2"/>
            <w:tabs>
              <w:tab w:val="right" w:leader="dot" w:pos="9350"/>
            </w:tabs>
            <w:rPr>
              <w:rFonts w:eastAsiaTheme="minorEastAsia"/>
              <w:noProof/>
            </w:rPr>
          </w:pPr>
          <w:hyperlink w:anchor="_Toc144064746" w:history="1">
            <w:r w:rsidRPr="001670DE">
              <w:rPr>
                <w:rStyle w:val="Hyperlink"/>
                <w:rFonts w:ascii="Segoe UI" w:hAnsi="Segoe UI" w:cs="Segoe UI"/>
                <w:noProof/>
              </w:rPr>
              <w:t>Basic example</w:t>
            </w:r>
            <w:r>
              <w:rPr>
                <w:noProof/>
                <w:webHidden/>
              </w:rPr>
              <w:tab/>
            </w:r>
            <w:r>
              <w:rPr>
                <w:noProof/>
                <w:webHidden/>
              </w:rPr>
              <w:fldChar w:fldCharType="begin"/>
            </w:r>
            <w:r>
              <w:rPr>
                <w:noProof/>
                <w:webHidden/>
              </w:rPr>
              <w:instrText xml:space="preserve"> PAGEREF _Toc144064746 \h </w:instrText>
            </w:r>
            <w:r>
              <w:rPr>
                <w:noProof/>
                <w:webHidden/>
              </w:rPr>
            </w:r>
            <w:r>
              <w:rPr>
                <w:noProof/>
                <w:webHidden/>
              </w:rPr>
              <w:fldChar w:fldCharType="separate"/>
            </w:r>
            <w:r w:rsidR="00DF1D5D">
              <w:rPr>
                <w:noProof/>
                <w:webHidden/>
              </w:rPr>
              <w:t>117</w:t>
            </w:r>
            <w:r>
              <w:rPr>
                <w:noProof/>
                <w:webHidden/>
              </w:rPr>
              <w:fldChar w:fldCharType="end"/>
            </w:r>
          </w:hyperlink>
        </w:p>
        <w:p w:rsidR="007F1A27" w:rsidRDefault="007F1A27">
          <w:pPr>
            <w:pStyle w:val="TOC2"/>
            <w:tabs>
              <w:tab w:val="right" w:leader="dot" w:pos="9350"/>
            </w:tabs>
            <w:rPr>
              <w:rFonts w:eastAsiaTheme="minorEastAsia"/>
              <w:noProof/>
            </w:rPr>
          </w:pPr>
          <w:hyperlink w:anchor="_Toc144064747" w:history="1">
            <w:r w:rsidRPr="001670DE">
              <w:rPr>
                <w:rStyle w:val="Hyperlink"/>
                <w:rFonts w:ascii="Segoe UI" w:hAnsi="Segoe UI" w:cs="Segoe UI"/>
                <w:noProof/>
              </w:rPr>
              <w:t>Mixed styles</w:t>
            </w:r>
            <w:r>
              <w:rPr>
                <w:noProof/>
                <w:webHidden/>
              </w:rPr>
              <w:tab/>
            </w:r>
            <w:r>
              <w:rPr>
                <w:noProof/>
                <w:webHidden/>
              </w:rPr>
              <w:fldChar w:fldCharType="begin"/>
            </w:r>
            <w:r>
              <w:rPr>
                <w:noProof/>
                <w:webHidden/>
              </w:rPr>
              <w:instrText xml:space="preserve"> PAGEREF _Toc144064747 \h </w:instrText>
            </w:r>
            <w:r>
              <w:rPr>
                <w:noProof/>
                <w:webHidden/>
              </w:rPr>
            </w:r>
            <w:r>
              <w:rPr>
                <w:noProof/>
                <w:webHidden/>
              </w:rPr>
              <w:fldChar w:fldCharType="separate"/>
            </w:r>
            <w:r w:rsidR="00DF1D5D">
              <w:rPr>
                <w:noProof/>
                <w:webHidden/>
              </w:rPr>
              <w:t>117</w:t>
            </w:r>
            <w:r>
              <w:rPr>
                <w:noProof/>
                <w:webHidden/>
              </w:rPr>
              <w:fldChar w:fldCharType="end"/>
            </w:r>
          </w:hyperlink>
        </w:p>
        <w:p w:rsidR="007F1A27" w:rsidRDefault="007F1A27">
          <w:pPr>
            <w:pStyle w:val="TOC2"/>
            <w:tabs>
              <w:tab w:val="right" w:leader="dot" w:pos="9350"/>
            </w:tabs>
            <w:rPr>
              <w:rFonts w:eastAsiaTheme="minorEastAsia"/>
              <w:noProof/>
            </w:rPr>
          </w:pPr>
          <w:hyperlink w:anchor="_Toc144064748" w:history="1">
            <w:r w:rsidRPr="001670DE">
              <w:rPr>
                <w:rStyle w:val="Hyperlink"/>
                <w:rFonts w:ascii="Segoe UI" w:hAnsi="Segoe UI" w:cs="Segoe UI"/>
                <w:noProof/>
              </w:rPr>
              <w:t>Outlined styles</w:t>
            </w:r>
            <w:r>
              <w:rPr>
                <w:noProof/>
                <w:webHidden/>
              </w:rPr>
              <w:tab/>
            </w:r>
            <w:r>
              <w:rPr>
                <w:noProof/>
                <w:webHidden/>
              </w:rPr>
              <w:fldChar w:fldCharType="begin"/>
            </w:r>
            <w:r>
              <w:rPr>
                <w:noProof/>
                <w:webHidden/>
              </w:rPr>
              <w:instrText xml:space="preserve"> PAGEREF _Toc144064748 \h </w:instrText>
            </w:r>
            <w:r>
              <w:rPr>
                <w:noProof/>
                <w:webHidden/>
              </w:rPr>
            </w:r>
            <w:r>
              <w:rPr>
                <w:noProof/>
                <w:webHidden/>
              </w:rPr>
              <w:fldChar w:fldCharType="separate"/>
            </w:r>
            <w:r w:rsidR="00DF1D5D">
              <w:rPr>
                <w:noProof/>
                <w:webHidden/>
              </w:rPr>
              <w:t>118</w:t>
            </w:r>
            <w:r>
              <w:rPr>
                <w:noProof/>
                <w:webHidden/>
              </w:rPr>
              <w:fldChar w:fldCharType="end"/>
            </w:r>
          </w:hyperlink>
        </w:p>
        <w:p w:rsidR="007F1A27" w:rsidRDefault="007F1A27">
          <w:pPr>
            <w:pStyle w:val="TOC2"/>
            <w:tabs>
              <w:tab w:val="right" w:leader="dot" w:pos="9350"/>
            </w:tabs>
            <w:rPr>
              <w:rFonts w:eastAsiaTheme="minorEastAsia"/>
              <w:noProof/>
            </w:rPr>
          </w:pPr>
          <w:hyperlink w:anchor="_Toc144064749" w:history="1">
            <w:r w:rsidRPr="001670DE">
              <w:rPr>
                <w:rStyle w:val="Hyperlink"/>
                <w:rFonts w:ascii="Segoe UI" w:hAnsi="Segoe UI" w:cs="Segoe UI"/>
                <w:noProof/>
              </w:rPr>
              <w:t>Checkbox and radio button groups</w:t>
            </w:r>
            <w:r>
              <w:rPr>
                <w:noProof/>
                <w:webHidden/>
              </w:rPr>
              <w:tab/>
            </w:r>
            <w:r>
              <w:rPr>
                <w:noProof/>
                <w:webHidden/>
              </w:rPr>
              <w:fldChar w:fldCharType="begin"/>
            </w:r>
            <w:r>
              <w:rPr>
                <w:noProof/>
                <w:webHidden/>
              </w:rPr>
              <w:instrText xml:space="preserve"> PAGEREF _Toc144064749 \h </w:instrText>
            </w:r>
            <w:r>
              <w:rPr>
                <w:noProof/>
                <w:webHidden/>
              </w:rPr>
            </w:r>
            <w:r>
              <w:rPr>
                <w:noProof/>
                <w:webHidden/>
              </w:rPr>
              <w:fldChar w:fldCharType="separate"/>
            </w:r>
            <w:r w:rsidR="00DF1D5D">
              <w:rPr>
                <w:noProof/>
                <w:webHidden/>
              </w:rPr>
              <w:t>118</w:t>
            </w:r>
            <w:r>
              <w:rPr>
                <w:noProof/>
                <w:webHidden/>
              </w:rPr>
              <w:fldChar w:fldCharType="end"/>
            </w:r>
          </w:hyperlink>
        </w:p>
        <w:p w:rsidR="007F1A27" w:rsidRDefault="007F1A27">
          <w:pPr>
            <w:pStyle w:val="TOC2"/>
            <w:tabs>
              <w:tab w:val="right" w:leader="dot" w:pos="9350"/>
            </w:tabs>
            <w:rPr>
              <w:rFonts w:eastAsiaTheme="minorEastAsia"/>
              <w:noProof/>
            </w:rPr>
          </w:pPr>
          <w:hyperlink w:anchor="_Toc144064750" w:history="1">
            <w:r w:rsidRPr="001670DE">
              <w:rPr>
                <w:rStyle w:val="Hyperlink"/>
                <w:rFonts w:ascii="Segoe UI" w:hAnsi="Segoe UI" w:cs="Segoe UI"/>
                <w:noProof/>
              </w:rPr>
              <w:t>Button toolbar</w:t>
            </w:r>
            <w:r>
              <w:rPr>
                <w:noProof/>
                <w:webHidden/>
              </w:rPr>
              <w:tab/>
            </w:r>
            <w:r>
              <w:rPr>
                <w:noProof/>
                <w:webHidden/>
              </w:rPr>
              <w:fldChar w:fldCharType="begin"/>
            </w:r>
            <w:r>
              <w:rPr>
                <w:noProof/>
                <w:webHidden/>
              </w:rPr>
              <w:instrText xml:space="preserve"> PAGEREF _Toc144064750 \h </w:instrText>
            </w:r>
            <w:r>
              <w:rPr>
                <w:noProof/>
                <w:webHidden/>
              </w:rPr>
            </w:r>
            <w:r>
              <w:rPr>
                <w:noProof/>
                <w:webHidden/>
              </w:rPr>
              <w:fldChar w:fldCharType="separate"/>
            </w:r>
            <w:r w:rsidR="00DF1D5D">
              <w:rPr>
                <w:noProof/>
                <w:webHidden/>
              </w:rPr>
              <w:t>119</w:t>
            </w:r>
            <w:r>
              <w:rPr>
                <w:noProof/>
                <w:webHidden/>
              </w:rPr>
              <w:fldChar w:fldCharType="end"/>
            </w:r>
          </w:hyperlink>
        </w:p>
        <w:p w:rsidR="007F1A27" w:rsidRDefault="007F1A27">
          <w:pPr>
            <w:pStyle w:val="TOC2"/>
            <w:tabs>
              <w:tab w:val="right" w:leader="dot" w:pos="9350"/>
            </w:tabs>
            <w:rPr>
              <w:rFonts w:eastAsiaTheme="minorEastAsia"/>
              <w:noProof/>
            </w:rPr>
          </w:pPr>
          <w:hyperlink w:anchor="_Toc144064751" w:history="1">
            <w:r w:rsidRPr="001670DE">
              <w:rPr>
                <w:rStyle w:val="Hyperlink"/>
                <w:rFonts w:ascii="Segoe UI" w:hAnsi="Segoe UI" w:cs="Segoe UI"/>
                <w:noProof/>
              </w:rPr>
              <w:t>Sizing</w:t>
            </w:r>
            <w:r>
              <w:rPr>
                <w:noProof/>
                <w:webHidden/>
              </w:rPr>
              <w:tab/>
            </w:r>
            <w:r>
              <w:rPr>
                <w:noProof/>
                <w:webHidden/>
              </w:rPr>
              <w:fldChar w:fldCharType="begin"/>
            </w:r>
            <w:r>
              <w:rPr>
                <w:noProof/>
                <w:webHidden/>
              </w:rPr>
              <w:instrText xml:space="preserve"> PAGEREF _Toc144064751 \h </w:instrText>
            </w:r>
            <w:r>
              <w:rPr>
                <w:noProof/>
                <w:webHidden/>
              </w:rPr>
            </w:r>
            <w:r>
              <w:rPr>
                <w:noProof/>
                <w:webHidden/>
              </w:rPr>
              <w:fldChar w:fldCharType="separate"/>
            </w:r>
            <w:r w:rsidR="00DF1D5D">
              <w:rPr>
                <w:noProof/>
                <w:webHidden/>
              </w:rPr>
              <w:t>120</w:t>
            </w:r>
            <w:r>
              <w:rPr>
                <w:noProof/>
                <w:webHidden/>
              </w:rPr>
              <w:fldChar w:fldCharType="end"/>
            </w:r>
          </w:hyperlink>
        </w:p>
        <w:p w:rsidR="007F1A27" w:rsidRDefault="007F1A27">
          <w:pPr>
            <w:pStyle w:val="TOC2"/>
            <w:tabs>
              <w:tab w:val="right" w:leader="dot" w:pos="9350"/>
            </w:tabs>
            <w:rPr>
              <w:rFonts w:eastAsiaTheme="minorEastAsia"/>
              <w:noProof/>
            </w:rPr>
          </w:pPr>
          <w:hyperlink w:anchor="_Toc144064752" w:history="1">
            <w:r w:rsidRPr="001670DE">
              <w:rPr>
                <w:rStyle w:val="Hyperlink"/>
                <w:rFonts w:ascii="Segoe UI" w:hAnsi="Segoe UI" w:cs="Segoe UI"/>
                <w:noProof/>
              </w:rPr>
              <w:t>Nesting</w:t>
            </w:r>
            <w:r>
              <w:rPr>
                <w:noProof/>
                <w:webHidden/>
              </w:rPr>
              <w:tab/>
            </w:r>
            <w:r>
              <w:rPr>
                <w:noProof/>
                <w:webHidden/>
              </w:rPr>
              <w:fldChar w:fldCharType="begin"/>
            </w:r>
            <w:r>
              <w:rPr>
                <w:noProof/>
                <w:webHidden/>
              </w:rPr>
              <w:instrText xml:space="preserve"> PAGEREF _Toc144064752 \h </w:instrText>
            </w:r>
            <w:r>
              <w:rPr>
                <w:noProof/>
                <w:webHidden/>
              </w:rPr>
            </w:r>
            <w:r>
              <w:rPr>
                <w:noProof/>
                <w:webHidden/>
              </w:rPr>
              <w:fldChar w:fldCharType="separate"/>
            </w:r>
            <w:r w:rsidR="00DF1D5D">
              <w:rPr>
                <w:noProof/>
                <w:webHidden/>
              </w:rPr>
              <w:t>120</w:t>
            </w:r>
            <w:r>
              <w:rPr>
                <w:noProof/>
                <w:webHidden/>
              </w:rPr>
              <w:fldChar w:fldCharType="end"/>
            </w:r>
          </w:hyperlink>
        </w:p>
        <w:p w:rsidR="007F1A27" w:rsidRDefault="007F1A27">
          <w:pPr>
            <w:pStyle w:val="TOC2"/>
            <w:tabs>
              <w:tab w:val="right" w:leader="dot" w:pos="9350"/>
            </w:tabs>
            <w:rPr>
              <w:rFonts w:eastAsiaTheme="minorEastAsia"/>
              <w:noProof/>
            </w:rPr>
          </w:pPr>
          <w:hyperlink w:anchor="_Toc144064753" w:history="1">
            <w:r w:rsidRPr="001670DE">
              <w:rPr>
                <w:rStyle w:val="Hyperlink"/>
                <w:rFonts w:ascii="Segoe UI" w:hAnsi="Segoe UI" w:cs="Segoe UI"/>
                <w:noProof/>
              </w:rPr>
              <w:t>Vertical variation</w:t>
            </w:r>
            <w:r>
              <w:rPr>
                <w:noProof/>
                <w:webHidden/>
              </w:rPr>
              <w:tab/>
            </w:r>
            <w:r>
              <w:rPr>
                <w:noProof/>
                <w:webHidden/>
              </w:rPr>
              <w:fldChar w:fldCharType="begin"/>
            </w:r>
            <w:r>
              <w:rPr>
                <w:noProof/>
                <w:webHidden/>
              </w:rPr>
              <w:instrText xml:space="preserve"> PAGEREF _Toc144064753 \h </w:instrText>
            </w:r>
            <w:r>
              <w:rPr>
                <w:noProof/>
                <w:webHidden/>
              </w:rPr>
            </w:r>
            <w:r>
              <w:rPr>
                <w:noProof/>
                <w:webHidden/>
              </w:rPr>
              <w:fldChar w:fldCharType="separate"/>
            </w:r>
            <w:r w:rsidR="00DF1D5D">
              <w:rPr>
                <w:noProof/>
                <w:webHidden/>
              </w:rPr>
              <w:t>121</w:t>
            </w:r>
            <w:r>
              <w:rPr>
                <w:noProof/>
                <w:webHidden/>
              </w:rPr>
              <w:fldChar w:fldCharType="end"/>
            </w:r>
          </w:hyperlink>
        </w:p>
        <w:p w:rsidR="007F1A27" w:rsidRDefault="007F1A27">
          <w:pPr>
            <w:pStyle w:val="TOC1"/>
            <w:tabs>
              <w:tab w:val="right" w:leader="dot" w:pos="9350"/>
            </w:tabs>
            <w:rPr>
              <w:rFonts w:eastAsiaTheme="minorEastAsia"/>
              <w:noProof/>
            </w:rPr>
          </w:pPr>
          <w:hyperlink w:anchor="_Toc144064754" w:history="1">
            <w:r w:rsidRPr="001670DE">
              <w:rPr>
                <w:rStyle w:val="Hyperlink"/>
                <w:rFonts w:ascii="Segoe UI" w:hAnsi="Segoe UI" w:cs="Segoe UI"/>
                <w:noProof/>
              </w:rPr>
              <w:t>Cards</w:t>
            </w:r>
            <w:r>
              <w:rPr>
                <w:noProof/>
                <w:webHidden/>
              </w:rPr>
              <w:tab/>
            </w:r>
            <w:r>
              <w:rPr>
                <w:noProof/>
                <w:webHidden/>
              </w:rPr>
              <w:fldChar w:fldCharType="begin"/>
            </w:r>
            <w:r>
              <w:rPr>
                <w:noProof/>
                <w:webHidden/>
              </w:rPr>
              <w:instrText xml:space="preserve"> PAGEREF _Toc144064754 \h </w:instrText>
            </w:r>
            <w:r>
              <w:rPr>
                <w:noProof/>
                <w:webHidden/>
              </w:rPr>
            </w:r>
            <w:r>
              <w:rPr>
                <w:noProof/>
                <w:webHidden/>
              </w:rPr>
              <w:fldChar w:fldCharType="separate"/>
            </w:r>
            <w:r w:rsidR="00DF1D5D">
              <w:rPr>
                <w:noProof/>
                <w:webHidden/>
              </w:rPr>
              <w:t>122</w:t>
            </w:r>
            <w:r>
              <w:rPr>
                <w:noProof/>
                <w:webHidden/>
              </w:rPr>
              <w:fldChar w:fldCharType="end"/>
            </w:r>
          </w:hyperlink>
        </w:p>
        <w:p w:rsidR="007F1A27" w:rsidRDefault="007F1A27">
          <w:pPr>
            <w:pStyle w:val="TOC2"/>
            <w:tabs>
              <w:tab w:val="right" w:leader="dot" w:pos="9350"/>
            </w:tabs>
            <w:rPr>
              <w:rFonts w:eastAsiaTheme="minorEastAsia"/>
              <w:noProof/>
            </w:rPr>
          </w:pPr>
          <w:hyperlink w:anchor="_Toc144064755" w:history="1">
            <w:r w:rsidRPr="001670DE">
              <w:rPr>
                <w:rStyle w:val="Hyperlink"/>
                <w:rFonts w:ascii="Segoe UI" w:hAnsi="Segoe UI" w:cs="Segoe UI"/>
                <w:noProof/>
              </w:rPr>
              <w:t>About</w:t>
            </w:r>
            <w:r>
              <w:rPr>
                <w:noProof/>
                <w:webHidden/>
              </w:rPr>
              <w:tab/>
            </w:r>
            <w:r>
              <w:rPr>
                <w:noProof/>
                <w:webHidden/>
              </w:rPr>
              <w:fldChar w:fldCharType="begin"/>
            </w:r>
            <w:r>
              <w:rPr>
                <w:noProof/>
                <w:webHidden/>
              </w:rPr>
              <w:instrText xml:space="preserve"> PAGEREF _Toc144064755 \h </w:instrText>
            </w:r>
            <w:r>
              <w:rPr>
                <w:noProof/>
                <w:webHidden/>
              </w:rPr>
            </w:r>
            <w:r>
              <w:rPr>
                <w:noProof/>
                <w:webHidden/>
              </w:rPr>
              <w:fldChar w:fldCharType="separate"/>
            </w:r>
            <w:r w:rsidR="00DF1D5D">
              <w:rPr>
                <w:noProof/>
                <w:webHidden/>
              </w:rPr>
              <w:t>122</w:t>
            </w:r>
            <w:r>
              <w:rPr>
                <w:noProof/>
                <w:webHidden/>
              </w:rPr>
              <w:fldChar w:fldCharType="end"/>
            </w:r>
          </w:hyperlink>
        </w:p>
        <w:p w:rsidR="007F1A27" w:rsidRDefault="007F1A27">
          <w:pPr>
            <w:pStyle w:val="TOC2"/>
            <w:tabs>
              <w:tab w:val="right" w:leader="dot" w:pos="9350"/>
            </w:tabs>
            <w:rPr>
              <w:rFonts w:eastAsiaTheme="minorEastAsia"/>
              <w:noProof/>
            </w:rPr>
          </w:pPr>
          <w:hyperlink w:anchor="_Toc144064756" w:history="1">
            <w:r w:rsidRPr="001670DE">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_Toc144064756 \h </w:instrText>
            </w:r>
            <w:r>
              <w:rPr>
                <w:noProof/>
                <w:webHidden/>
              </w:rPr>
            </w:r>
            <w:r>
              <w:rPr>
                <w:noProof/>
                <w:webHidden/>
              </w:rPr>
              <w:fldChar w:fldCharType="separate"/>
            </w:r>
            <w:r w:rsidR="00DF1D5D">
              <w:rPr>
                <w:noProof/>
                <w:webHidden/>
              </w:rPr>
              <w:t>122</w:t>
            </w:r>
            <w:r>
              <w:rPr>
                <w:noProof/>
                <w:webHidden/>
              </w:rPr>
              <w:fldChar w:fldCharType="end"/>
            </w:r>
          </w:hyperlink>
        </w:p>
        <w:p w:rsidR="007F1A27" w:rsidRDefault="007F1A27">
          <w:pPr>
            <w:pStyle w:val="TOC2"/>
            <w:tabs>
              <w:tab w:val="right" w:leader="dot" w:pos="9350"/>
            </w:tabs>
            <w:rPr>
              <w:rFonts w:eastAsiaTheme="minorEastAsia"/>
              <w:noProof/>
            </w:rPr>
          </w:pPr>
          <w:hyperlink w:anchor="_Toc144064757" w:history="1">
            <w:r w:rsidRPr="001670DE">
              <w:rPr>
                <w:rStyle w:val="Hyperlink"/>
                <w:rFonts w:ascii="Segoe UI" w:hAnsi="Segoe UI" w:cs="Segoe UI"/>
                <w:noProof/>
              </w:rPr>
              <w:t>Content types</w:t>
            </w:r>
            <w:r>
              <w:rPr>
                <w:noProof/>
                <w:webHidden/>
              </w:rPr>
              <w:tab/>
            </w:r>
            <w:r>
              <w:rPr>
                <w:noProof/>
                <w:webHidden/>
              </w:rPr>
              <w:fldChar w:fldCharType="begin"/>
            </w:r>
            <w:r>
              <w:rPr>
                <w:noProof/>
                <w:webHidden/>
              </w:rPr>
              <w:instrText xml:space="preserve"> PAGEREF _Toc144064757 \h </w:instrText>
            </w:r>
            <w:r>
              <w:rPr>
                <w:noProof/>
                <w:webHidden/>
              </w:rPr>
            </w:r>
            <w:r>
              <w:rPr>
                <w:noProof/>
                <w:webHidden/>
              </w:rPr>
              <w:fldChar w:fldCharType="separate"/>
            </w:r>
            <w:r w:rsidR="00DF1D5D">
              <w:rPr>
                <w:noProof/>
                <w:webHidden/>
              </w:rPr>
              <w:t>123</w:t>
            </w:r>
            <w:r>
              <w:rPr>
                <w:noProof/>
                <w:webHidden/>
              </w:rPr>
              <w:fldChar w:fldCharType="end"/>
            </w:r>
          </w:hyperlink>
        </w:p>
        <w:p w:rsidR="007F1A27" w:rsidRDefault="007F1A27">
          <w:pPr>
            <w:pStyle w:val="TOC3"/>
            <w:tabs>
              <w:tab w:val="right" w:leader="dot" w:pos="9350"/>
            </w:tabs>
            <w:rPr>
              <w:rFonts w:eastAsiaTheme="minorEastAsia"/>
              <w:noProof/>
            </w:rPr>
          </w:pPr>
          <w:hyperlink w:anchor="_Toc144064758" w:history="1">
            <w:r w:rsidRPr="001670DE">
              <w:rPr>
                <w:rStyle w:val="Hyperlink"/>
                <w:rFonts w:ascii="Segoe UI" w:hAnsi="Segoe UI" w:cs="Segoe UI"/>
                <w:noProof/>
              </w:rPr>
              <w:t>Body</w:t>
            </w:r>
            <w:r>
              <w:rPr>
                <w:noProof/>
                <w:webHidden/>
              </w:rPr>
              <w:tab/>
            </w:r>
            <w:r>
              <w:rPr>
                <w:noProof/>
                <w:webHidden/>
              </w:rPr>
              <w:fldChar w:fldCharType="begin"/>
            </w:r>
            <w:r>
              <w:rPr>
                <w:noProof/>
                <w:webHidden/>
              </w:rPr>
              <w:instrText xml:space="preserve"> PAGEREF _Toc144064758 \h </w:instrText>
            </w:r>
            <w:r>
              <w:rPr>
                <w:noProof/>
                <w:webHidden/>
              </w:rPr>
            </w:r>
            <w:r>
              <w:rPr>
                <w:noProof/>
                <w:webHidden/>
              </w:rPr>
              <w:fldChar w:fldCharType="separate"/>
            </w:r>
            <w:r w:rsidR="00DF1D5D">
              <w:rPr>
                <w:noProof/>
                <w:webHidden/>
              </w:rPr>
              <w:t>123</w:t>
            </w:r>
            <w:r>
              <w:rPr>
                <w:noProof/>
                <w:webHidden/>
              </w:rPr>
              <w:fldChar w:fldCharType="end"/>
            </w:r>
          </w:hyperlink>
        </w:p>
        <w:p w:rsidR="007F1A27" w:rsidRDefault="007F1A27">
          <w:pPr>
            <w:pStyle w:val="TOC3"/>
            <w:tabs>
              <w:tab w:val="right" w:leader="dot" w:pos="9350"/>
            </w:tabs>
            <w:rPr>
              <w:rFonts w:eastAsiaTheme="minorEastAsia"/>
              <w:noProof/>
            </w:rPr>
          </w:pPr>
          <w:hyperlink w:anchor="_Toc144064759" w:history="1">
            <w:r w:rsidRPr="001670DE">
              <w:rPr>
                <w:rStyle w:val="Hyperlink"/>
                <w:rFonts w:ascii="Segoe UI" w:hAnsi="Segoe UI" w:cs="Segoe UI"/>
                <w:noProof/>
              </w:rPr>
              <w:t>Titles, text, and links</w:t>
            </w:r>
            <w:r>
              <w:rPr>
                <w:noProof/>
                <w:webHidden/>
              </w:rPr>
              <w:tab/>
            </w:r>
            <w:r>
              <w:rPr>
                <w:noProof/>
                <w:webHidden/>
              </w:rPr>
              <w:fldChar w:fldCharType="begin"/>
            </w:r>
            <w:r>
              <w:rPr>
                <w:noProof/>
                <w:webHidden/>
              </w:rPr>
              <w:instrText xml:space="preserve"> PAGEREF _Toc144064759 \h </w:instrText>
            </w:r>
            <w:r>
              <w:rPr>
                <w:noProof/>
                <w:webHidden/>
              </w:rPr>
            </w:r>
            <w:r>
              <w:rPr>
                <w:noProof/>
                <w:webHidden/>
              </w:rPr>
              <w:fldChar w:fldCharType="separate"/>
            </w:r>
            <w:r w:rsidR="00DF1D5D">
              <w:rPr>
                <w:noProof/>
                <w:webHidden/>
              </w:rPr>
              <w:t>123</w:t>
            </w:r>
            <w:r>
              <w:rPr>
                <w:noProof/>
                <w:webHidden/>
              </w:rPr>
              <w:fldChar w:fldCharType="end"/>
            </w:r>
          </w:hyperlink>
        </w:p>
        <w:p w:rsidR="007F1A27" w:rsidRDefault="007F1A27">
          <w:pPr>
            <w:pStyle w:val="TOC3"/>
            <w:tabs>
              <w:tab w:val="right" w:leader="dot" w:pos="9350"/>
            </w:tabs>
            <w:rPr>
              <w:rFonts w:eastAsiaTheme="minorEastAsia"/>
              <w:noProof/>
            </w:rPr>
          </w:pPr>
          <w:hyperlink w:anchor="_Toc144064760" w:history="1">
            <w:r w:rsidRPr="001670DE">
              <w:rPr>
                <w:rStyle w:val="Hyperlink"/>
                <w:rFonts w:ascii="Segoe UI" w:hAnsi="Segoe UI" w:cs="Segoe UI"/>
                <w:noProof/>
              </w:rPr>
              <w:t>Images</w:t>
            </w:r>
            <w:r>
              <w:rPr>
                <w:noProof/>
                <w:webHidden/>
              </w:rPr>
              <w:tab/>
            </w:r>
            <w:r>
              <w:rPr>
                <w:noProof/>
                <w:webHidden/>
              </w:rPr>
              <w:fldChar w:fldCharType="begin"/>
            </w:r>
            <w:r>
              <w:rPr>
                <w:noProof/>
                <w:webHidden/>
              </w:rPr>
              <w:instrText xml:space="preserve"> PAGEREF _Toc144064760 \h </w:instrText>
            </w:r>
            <w:r>
              <w:rPr>
                <w:noProof/>
                <w:webHidden/>
              </w:rPr>
            </w:r>
            <w:r>
              <w:rPr>
                <w:noProof/>
                <w:webHidden/>
              </w:rPr>
              <w:fldChar w:fldCharType="separate"/>
            </w:r>
            <w:r w:rsidR="00DF1D5D">
              <w:rPr>
                <w:noProof/>
                <w:webHidden/>
              </w:rPr>
              <w:t>124</w:t>
            </w:r>
            <w:r>
              <w:rPr>
                <w:noProof/>
                <w:webHidden/>
              </w:rPr>
              <w:fldChar w:fldCharType="end"/>
            </w:r>
          </w:hyperlink>
        </w:p>
        <w:p w:rsidR="007F1A27" w:rsidRDefault="007F1A27">
          <w:pPr>
            <w:pStyle w:val="TOC3"/>
            <w:tabs>
              <w:tab w:val="right" w:leader="dot" w:pos="9350"/>
            </w:tabs>
            <w:rPr>
              <w:rFonts w:eastAsiaTheme="minorEastAsia"/>
              <w:noProof/>
            </w:rPr>
          </w:pPr>
          <w:hyperlink w:anchor="_Toc144064761" w:history="1">
            <w:r w:rsidRPr="001670DE">
              <w:rPr>
                <w:rStyle w:val="Hyperlink"/>
                <w:rFonts w:ascii="Segoe UI" w:hAnsi="Segoe UI" w:cs="Segoe UI"/>
                <w:noProof/>
              </w:rPr>
              <w:t>List groups</w:t>
            </w:r>
            <w:r>
              <w:rPr>
                <w:noProof/>
                <w:webHidden/>
              </w:rPr>
              <w:tab/>
            </w:r>
            <w:r>
              <w:rPr>
                <w:noProof/>
                <w:webHidden/>
              </w:rPr>
              <w:fldChar w:fldCharType="begin"/>
            </w:r>
            <w:r>
              <w:rPr>
                <w:noProof/>
                <w:webHidden/>
              </w:rPr>
              <w:instrText xml:space="preserve"> PAGEREF _Toc144064761 \h </w:instrText>
            </w:r>
            <w:r>
              <w:rPr>
                <w:noProof/>
                <w:webHidden/>
              </w:rPr>
            </w:r>
            <w:r>
              <w:rPr>
                <w:noProof/>
                <w:webHidden/>
              </w:rPr>
              <w:fldChar w:fldCharType="separate"/>
            </w:r>
            <w:r w:rsidR="00DF1D5D">
              <w:rPr>
                <w:noProof/>
                <w:webHidden/>
              </w:rPr>
              <w:t>124</w:t>
            </w:r>
            <w:r>
              <w:rPr>
                <w:noProof/>
                <w:webHidden/>
              </w:rPr>
              <w:fldChar w:fldCharType="end"/>
            </w:r>
          </w:hyperlink>
        </w:p>
        <w:p w:rsidR="007F1A27" w:rsidRDefault="007F1A27">
          <w:pPr>
            <w:pStyle w:val="TOC3"/>
            <w:tabs>
              <w:tab w:val="right" w:leader="dot" w:pos="9350"/>
            </w:tabs>
            <w:rPr>
              <w:rFonts w:eastAsiaTheme="minorEastAsia"/>
              <w:noProof/>
            </w:rPr>
          </w:pPr>
          <w:hyperlink w:anchor="_Toc144064762" w:history="1">
            <w:r w:rsidRPr="001670DE">
              <w:rPr>
                <w:rStyle w:val="Hyperlink"/>
                <w:rFonts w:ascii="Segoe UI" w:hAnsi="Segoe UI" w:cs="Segoe UI"/>
                <w:noProof/>
              </w:rPr>
              <w:t>Kitchen sink</w:t>
            </w:r>
            <w:r>
              <w:rPr>
                <w:noProof/>
                <w:webHidden/>
              </w:rPr>
              <w:tab/>
            </w:r>
            <w:r>
              <w:rPr>
                <w:noProof/>
                <w:webHidden/>
              </w:rPr>
              <w:fldChar w:fldCharType="begin"/>
            </w:r>
            <w:r>
              <w:rPr>
                <w:noProof/>
                <w:webHidden/>
              </w:rPr>
              <w:instrText xml:space="preserve"> PAGEREF _Toc144064762 \h </w:instrText>
            </w:r>
            <w:r>
              <w:rPr>
                <w:noProof/>
                <w:webHidden/>
              </w:rPr>
            </w:r>
            <w:r>
              <w:rPr>
                <w:noProof/>
                <w:webHidden/>
              </w:rPr>
              <w:fldChar w:fldCharType="separate"/>
            </w:r>
            <w:r w:rsidR="00DF1D5D">
              <w:rPr>
                <w:noProof/>
                <w:webHidden/>
              </w:rPr>
              <w:t>125</w:t>
            </w:r>
            <w:r>
              <w:rPr>
                <w:noProof/>
                <w:webHidden/>
              </w:rPr>
              <w:fldChar w:fldCharType="end"/>
            </w:r>
          </w:hyperlink>
        </w:p>
        <w:p w:rsidR="007F1A27" w:rsidRDefault="007F1A27">
          <w:pPr>
            <w:pStyle w:val="TOC3"/>
            <w:tabs>
              <w:tab w:val="right" w:leader="dot" w:pos="9350"/>
            </w:tabs>
            <w:rPr>
              <w:rFonts w:eastAsiaTheme="minorEastAsia"/>
              <w:noProof/>
            </w:rPr>
          </w:pPr>
          <w:hyperlink w:anchor="_Toc144064763" w:history="1">
            <w:r w:rsidRPr="001670DE">
              <w:rPr>
                <w:rStyle w:val="Hyperlink"/>
                <w:rFonts w:ascii="Segoe UI" w:hAnsi="Segoe UI" w:cs="Segoe UI"/>
                <w:noProof/>
              </w:rPr>
              <w:t>Header and footer</w:t>
            </w:r>
            <w:r>
              <w:rPr>
                <w:noProof/>
                <w:webHidden/>
              </w:rPr>
              <w:tab/>
            </w:r>
            <w:r>
              <w:rPr>
                <w:noProof/>
                <w:webHidden/>
              </w:rPr>
              <w:fldChar w:fldCharType="begin"/>
            </w:r>
            <w:r>
              <w:rPr>
                <w:noProof/>
                <w:webHidden/>
              </w:rPr>
              <w:instrText xml:space="preserve"> PAGEREF _Toc144064763 \h </w:instrText>
            </w:r>
            <w:r>
              <w:rPr>
                <w:noProof/>
                <w:webHidden/>
              </w:rPr>
            </w:r>
            <w:r>
              <w:rPr>
                <w:noProof/>
                <w:webHidden/>
              </w:rPr>
              <w:fldChar w:fldCharType="separate"/>
            </w:r>
            <w:r w:rsidR="00DF1D5D">
              <w:rPr>
                <w:noProof/>
                <w:webHidden/>
              </w:rPr>
              <w:t>126</w:t>
            </w:r>
            <w:r>
              <w:rPr>
                <w:noProof/>
                <w:webHidden/>
              </w:rPr>
              <w:fldChar w:fldCharType="end"/>
            </w:r>
          </w:hyperlink>
        </w:p>
        <w:p w:rsidR="007F1A27" w:rsidRDefault="007F1A27">
          <w:pPr>
            <w:pStyle w:val="TOC2"/>
            <w:tabs>
              <w:tab w:val="right" w:leader="dot" w:pos="9350"/>
            </w:tabs>
            <w:rPr>
              <w:rFonts w:eastAsiaTheme="minorEastAsia"/>
              <w:noProof/>
            </w:rPr>
          </w:pPr>
          <w:hyperlink w:anchor="_Toc144064764" w:history="1">
            <w:r w:rsidRPr="001670DE">
              <w:rPr>
                <w:rStyle w:val="Hyperlink"/>
                <w:rFonts w:ascii="Segoe UI" w:hAnsi="Segoe UI" w:cs="Segoe UI"/>
                <w:noProof/>
              </w:rPr>
              <w:t>Sizing</w:t>
            </w:r>
            <w:r>
              <w:rPr>
                <w:noProof/>
                <w:webHidden/>
              </w:rPr>
              <w:tab/>
            </w:r>
            <w:r>
              <w:rPr>
                <w:noProof/>
                <w:webHidden/>
              </w:rPr>
              <w:fldChar w:fldCharType="begin"/>
            </w:r>
            <w:r>
              <w:rPr>
                <w:noProof/>
                <w:webHidden/>
              </w:rPr>
              <w:instrText xml:space="preserve"> PAGEREF _Toc144064764 \h </w:instrText>
            </w:r>
            <w:r>
              <w:rPr>
                <w:noProof/>
                <w:webHidden/>
              </w:rPr>
            </w:r>
            <w:r>
              <w:rPr>
                <w:noProof/>
                <w:webHidden/>
              </w:rPr>
              <w:fldChar w:fldCharType="separate"/>
            </w:r>
            <w:r w:rsidR="00DF1D5D">
              <w:rPr>
                <w:noProof/>
                <w:webHidden/>
              </w:rPr>
              <w:t>127</w:t>
            </w:r>
            <w:r>
              <w:rPr>
                <w:noProof/>
                <w:webHidden/>
              </w:rPr>
              <w:fldChar w:fldCharType="end"/>
            </w:r>
          </w:hyperlink>
        </w:p>
        <w:p w:rsidR="007F1A27" w:rsidRDefault="007F1A27">
          <w:pPr>
            <w:pStyle w:val="TOC3"/>
            <w:tabs>
              <w:tab w:val="right" w:leader="dot" w:pos="9350"/>
            </w:tabs>
            <w:rPr>
              <w:rFonts w:eastAsiaTheme="minorEastAsia"/>
              <w:noProof/>
            </w:rPr>
          </w:pPr>
          <w:hyperlink w:anchor="_Toc144064765" w:history="1">
            <w:r w:rsidRPr="001670DE">
              <w:rPr>
                <w:rStyle w:val="Hyperlink"/>
                <w:rFonts w:ascii="Segoe UI" w:hAnsi="Segoe UI" w:cs="Segoe UI"/>
                <w:noProof/>
              </w:rPr>
              <w:t>Using grid markup</w:t>
            </w:r>
            <w:r>
              <w:rPr>
                <w:noProof/>
                <w:webHidden/>
              </w:rPr>
              <w:tab/>
            </w:r>
            <w:r>
              <w:rPr>
                <w:noProof/>
                <w:webHidden/>
              </w:rPr>
              <w:fldChar w:fldCharType="begin"/>
            </w:r>
            <w:r>
              <w:rPr>
                <w:noProof/>
                <w:webHidden/>
              </w:rPr>
              <w:instrText xml:space="preserve"> PAGEREF _Toc144064765 \h </w:instrText>
            </w:r>
            <w:r>
              <w:rPr>
                <w:noProof/>
                <w:webHidden/>
              </w:rPr>
            </w:r>
            <w:r>
              <w:rPr>
                <w:noProof/>
                <w:webHidden/>
              </w:rPr>
              <w:fldChar w:fldCharType="separate"/>
            </w:r>
            <w:r w:rsidR="00DF1D5D">
              <w:rPr>
                <w:noProof/>
                <w:webHidden/>
              </w:rPr>
              <w:t>128</w:t>
            </w:r>
            <w:r>
              <w:rPr>
                <w:noProof/>
                <w:webHidden/>
              </w:rPr>
              <w:fldChar w:fldCharType="end"/>
            </w:r>
          </w:hyperlink>
        </w:p>
        <w:p w:rsidR="007F1A27" w:rsidRDefault="007F1A27">
          <w:pPr>
            <w:pStyle w:val="TOC3"/>
            <w:tabs>
              <w:tab w:val="right" w:leader="dot" w:pos="9350"/>
            </w:tabs>
            <w:rPr>
              <w:rFonts w:eastAsiaTheme="minorEastAsia"/>
              <w:noProof/>
            </w:rPr>
          </w:pPr>
          <w:hyperlink w:anchor="_Toc144064766" w:history="1">
            <w:r w:rsidRPr="001670DE">
              <w:rPr>
                <w:rStyle w:val="Hyperlink"/>
                <w:rFonts w:ascii="Segoe UI" w:hAnsi="Segoe UI" w:cs="Segoe UI"/>
                <w:noProof/>
              </w:rPr>
              <w:t>Using utilities</w:t>
            </w:r>
            <w:r>
              <w:rPr>
                <w:noProof/>
                <w:webHidden/>
              </w:rPr>
              <w:tab/>
            </w:r>
            <w:r>
              <w:rPr>
                <w:noProof/>
                <w:webHidden/>
              </w:rPr>
              <w:fldChar w:fldCharType="begin"/>
            </w:r>
            <w:r>
              <w:rPr>
                <w:noProof/>
                <w:webHidden/>
              </w:rPr>
              <w:instrText xml:space="preserve"> PAGEREF _Toc144064766 \h </w:instrText>
            </w:r>
            <w:r>
              <w:rPr>
                <w:noProof/>
                <w:webHidden/>
              </w:rPr>
            </w:r>
            <w:r>
              <w:rPr>
                <w:noProof/>
                <w:webHidden/>
              </w:rPr>
              <w:fldChar w:fldCharType="separate"/>
            </w:r>
            <w:r w:rsidR="00DF1D5D">
              <w:rPr>
                <w:noProof/>
                <w:webHidden/>
              </w:rPr>
              <w:t>128</w:t>
            </w:r>
            <w:r>
              <w:rPr>
                <w:noProof/>
                <w:webHidden/>
              </w:rPr>
              <w:fldChar w:fldCharType="end"/>
            </w:r>
          </w:hyperlink>
        </w:p>
        <w:p w:rsidR="007F1A27" w:rsidRDefault="007F1A27">
          <w:pPr>
            <w:pStyle w:val="TOC3"/>
            <w:tabs>
              <w:tab w:val="right" w:leader="dot" w:pos="9350"/>
            </w:tabs>
            <w:rPr>
              <w:rFonts w:eastAsiaTheme="minorEastAsia"/>
              <w:noProof/>
            </w:rPr>
          </w:pPr>
          <w:hyperlink w:anchor="_Toc144064767" w:history="1">
            <w:r w:rsidRPr="001670DE">
              <w:rPr>
                <w:rStyle w:val="Hyperlink"/>
                <w:rFonts w:ascii="Segoe UI" w:hAnsi="Segoe UI" w:cs="Segoe UI"/>
                <w:noProof/>
              </w:rPr>
              <w:t>Using custom CSS</w:t>
            </w:r>
            <w:r>
              <w:rPr>
                <w:noProof/>
                <w:webHidden/>
              </w:rPr>
              <w:tab/>
            </w:r>
            <w:r>
              <w:rPr>
                <w:noProof/>
                <w:webHidden/>
              </w:rPr>
              <w:fldChar w:fldCharType="begin"/>
            </w:r>
            <w:r>
              <w:rPr>
                <w:noProof/>
                <w:webHidden/>
              </w:rPr>
              <w:instrText xml:space="preserve"> PAGEREF _Toc144064767 \h </w:instrText>
            </w:r>
            <w:r>
              <w:rPr>
                <w:noProof/>
                <w:webHidden/>
              </w:rPr>
            </w:r>
            <w:r>
              <w:rPr>
                <w:noProof/>
                <w:webHidden/>
              </w:rPr>
              <w:fldChar w:fldCharType="separate"/>
            </w:r>
            <w:r w:rsidR="00DF1D5D">
              <w:rPr>
                <w:noProof/>
                <w:webHidden/>
              </w:rPr>
              <w:t>129</w:t>
            </w:r>
            <w:r>
              <w:rPr>
                <w:noProof/>
                <w:webHidden/>
              </w:rPr>
              <w:fldChar w:fldCharType="end"/>
            </w:r>
          </w:hyperlink>
        </w:p>
        <w:p w:rsidR="007F1A27" w:rsidRDefault="007F1A27">
          <w:pPr>
            <w:pStyle w:val="TOC2"/>
            <w:tabs>
              <w:tab w:val="right" w:leader="dot" w:pos="9350"/>
            </w:tabs>
            <w:rPr>
              <w:rFonts w:eastAsiaTheme="minorEastAsia"/>
              <w:noProof/>
            </w:rPr>
          </w:pPr>
          <w:hyperlink w:anchor="_Toc144064768" w:history="1">
            <w:r w:rsidRPr="001670DE">
              <w:rPr>
                <w:rStyle w:val="Hyperlink"/>
                <w:rFonts w:ascii="Segoe UI" w:hAnsi="Segoe UI" w:cs="Segoe UI"/>
                <w:noProof/>
              </w:rPr>
              <w:t>Text alignment</w:t>
            </w:r>
            <w:r>
              <w:rPr>
                <w:noProof/>
                <w:webHidden/>
              </w:rPr>
              <w:tab/>
            </w:r>
            <w:r>
              <w:rPr>
                <w:noProof/>
                <w:webHidden/>
              </w:rPr>
              <w:fldChar w:fldCharType="begin"/>
            </w:r>
            <w:r>
              <w:rPr>
                <w:noProof/>
                <w:webHidden/>
              </w:rPr>
              <w:instrText xml:space="preserve"> PAGEREF _Toc144064768 \h </w:instrText>
            </w:r>
            <w:r>
              <w:rPr>
                <w:noProof/>
                <w:webHidden/>
              </w:rPr>
            </w:r>
            <w:r>
              <w:rPr>
                <w:noProof/>
                <w:webHidden/>
              </w:rPr>
              <w:fldChar w:fldCharType="separate"/>
            </w:r>
            <w:r w:rsidR="00DF1D5D">
              <w:rPr>
                <w:noProof/>
                <w:webHidden/>
              </w:rPr>
              <w:t>129</w:t>
            </w:r>
            <w:r>
              <w:rPr>
                <w:noProof/>
                <w:webHidden/>
              </w:rPr>
              <w:fldChar w:fldCharType="end"/>
            </w:r>
          </w:hyperlink>
        </w:p>
        <w:p w:rsidR="007F1A27" w:rsidRDefault="007F1A27">
          <w:pPr>
            <w:pStyle w:val="TOC2"/>
            <w:tabs>
              <w:tab w:val="right" w:leader="dot" w:pos="9350"/>
            </w:tabs>
            <w:rPr>
              <w:rFonts w:eastAsiaTheme="minorEastAsia"/>
              <w:noProof/>
            </w:rPr>
          </w:pPr>
          <w:hyperlink w:anchor="_Toc144064769" w:history="1">
            <w:r w:rsidRPr="001670DE">
              <w:rPr>
                <w:rStyle w:val="Hyperlink"/>
                <w:rFonts w:ascii="Segoe UI" w:hAnsi="Segoe UI" w:cs="Segoe UI"/>
                <w:noProof/>
              </w:rPr>
              <w:t>Navigation</w:t>
            </w:r>
            <w:r>
              <w:rPr>
                <w:noProof/>
                <w:webHidden/>
              </w:rPr>
              <w:tab/>
            </w:r>
            <w:r>
              <w:rPr>
                <w:noProof/>
                <w:webHidden/>
              </w:rPr>
              <w:fldChar w:fldCharType="begin"/>
            </w:r>
            <w:r>
              <w:rPr>
                <w:noProof/>
                <w:webHidden/>
              </w:rPr>
              <w:instrText xml:space="preserve"> PAGEREF _Toc144064769 \h </w:instrText>
            </w:r>
            <w:r>
              <w:rPr>
                <w:noProof/>
                <w:webHidden/>
              </w:rPr>
            </w:r>
            <w:r>
              <w:rPr>
                <w:noProof/>
                <w:webHidden/>
              </w:rPr>
              <w:fldChar w:fldCharType="separate"/>
            </w:r>
            <w:r w:rsidR="00DF1D5D">
              <w:rPr>
                <w:noProof/>
                <w:webHidden/>
              </w:rPr>
              <w:t>130</w:t>
            </w:r>
            <w:r>
              <w:rPr>
                <w:noProof/>
                <w:webHidden/>
              </w:rPr>
              <w:fldChar w:fldCharType="end"/>
            </w:r>
          </w:hyperlink>
        </w:p>
        <w:p w:rsidR="007F1A27" w:rsidRDefault="007F1A27">
          <w:pPr>
            <w:pStyle w:val="TOC2"/>
            <w:tabs>
              <w:tab w:val="right" w:leader="dot" w:pos="9350"/>
            </w:tabs>
            <w:rPr>
              <w:rFonts w:eastAsiaTheme="minorEastAsia"/>
              <w:noProof/>
            </w:rPr>
          </w:pPr>
          <w:hyperlink w:anchor="_Toc144064770" w:history="1">
            <w:r w:rsidRPr="001670DE">
              <w:rPr>
                <w:rStyle w:val="Hyperlink"/>
                <w:rFonts w:ascii="Segoe UI" w:hAnsi="Segoe UI" w:cs="Segoe UI"/>
                <w:noProof/>
              </w:rPr>
              <w:t>Images</w:t>
            </w:r>
            <w:r>
              <w:rPr>
                <w:noProof/>
                <w:webHidden/>
              </w:rPr>
              <w:tab/>
            </w:r>
            <w:r>
              <w:rPr>
                <w:noProof/>
                <w:webHidden/>
              </w:rPr>
              <w:fldChar w:fldCharType="begin"/>
            </w:r>
            <w:r>
              <w:rPr>
                <w:noProof/>
                <w:webHidden/>
              </w:rPr>
              <w:instrText xml:space="preserve"> PAGEREF _Toc144064770 \h </w:instrText>
            </w:r>
            <w:r>
              <w:rPr>
                <w:noProof/>
                <w:webHidden/>
              </w:rPr>
            </w:r>
            <w:r>
              <w:rPr>
                <w:noProof/>
                <w:webHidden/>
              </w:rPr>
              <w:fldChar w:fldCharType="separate"/>
            </w:r>
            <w:r w:rsidR="00DF1D5D">
              <w:rPr>
                <w:noProof/>
                <w:webHidden/>
              </w:rPr>
              <w:t>132</w:t>
            </w:r>
            <w:r>
              <w:rPr>
                <w:noProof/>
                <w:webHidden/>
              </w:rPr>
              <w:fldChar w:fldCharType="end"/>
            </w:r>
          </w:hyperlink>
        </w:p>
        <w:p w:rsidR="007F1A27" w:rsidRDefault="007F1A27">
          <w:pPr>
            <w:pStyle w:val="TOC3"/>
            <w:tabs>
              <w:tab w:val="right" w:leader="dot" w:pos="9350"/>
            </w:tabs>
            <w:rPr>
              <w:rFonts w:eastAsiaTheme="minorEastAsia"/>
              <w:noProof/>
            </w:rPr>
          </w:pPr>
          <w:hyperlink w:anchor="_Toc144064771" w:history="1">
            <w:r w:rsidRPr="001670DE">
              <w:rPr>
                <w:rStyle w:val="Hyperlink"/>
                <w:rFonts w:ascii="Segoe UI" w:hAnsi="Segoe UI" w:cs="Segoe UI"/>
                <w:noProof/>
              </w:rPr>
              <w:t>Image caps</w:t>
            </w:r>
            <w:r>
              <w:rPr>
                <w:noProof/>
                <w:webHidden/>
              </w:rPr>
              <w:tab/>
            </w:r>
            <w:r>
              <w:rPr>
                <w:noProof/>
                <w:webHidden/>
              </w:rPr>
              <w:fldChar w:fldCharType="begin"/>
            </w:r>
            <w:r>
              <w:rPr>
                <w:noProof/>
                <w:webHidden/>
              </w:rPr>
              <w:instrText xml:space="preserve"> PAGEREF _Toc144064771 \h </w:instrText>
            </w:r>
            <w:r>
              <w:rPr>
                <w:noProof/>
                <w:webHidden/>
              </w:rPr>
            </w:r>
            <w:r>
              <w:rPr>
                <w:noProof/>
                <w:webHidden/>
              </w:rPr>
              <w:fldChar w:fldCharType="separate"/>
            </w:r>
            <w:r w:rsidR="00DF1D5D">
              <w:rPr>
                <w:noProof/>
                <w:webHidden/>
              </w:rPr>
              <w:t>132</w:t>
            </w:r>
            <w:r>
              <w:rPr>
                <w:noProof/>
                <w:webHidden/>
              </w:rPr>
              <w:fldChar w:fldCharType="end"/>
            </w:r>
          </w:hyperlink>
        </w:p>
        <w:p w:rsidR="007F1A27" w:rsidRDefault="007F1A27">
          <w:pPr>
            <w:pStyle w:val="TOC3"/>
            <w:tabs>
              <w:tab w:val="right" w:leader="dot" w:pos="9350"/>
            </w:tabs>
            <w:rPr>
              <w:rFonts w:eastAsiaTheme="minorEastAsia"/>
              <w:noProof/>
            </w:rPr>
          </w:pPr>
          <w:hyperlink w:anchor="_Toc144064772" w:history="1">
            <w:r w:rsidRPr="001670DE">
              <w:rPr>
                <w:rStyle w:val="Hyperlink"/>
                <w:rFonts w:ascii="Segoe UI" w:hAnsi="Segoe UI" w:cs="Segoe UI"/>
                <w:noProof/>
              </w:rPr>
              <w:t>Image overlays</w:t>
            </w:r>
            <w:r>
              <w:rPr>
                <w:noProof/>
                <w:webHidden/>
              </w:rPr>
              <w:tab/>
            </w:r>
            <w:r>
              <w:rPr>
                <w:noProof/>
                <w:webHidden/>
              </w:rPr>
              <w:fldChar w:fldCharType="begin"/>
            </w:r>
            <w:r>
              <w:rPr>
                <w:noProof/>
                <w:webHidden/>
              </w:rPr>
              <w:instrText xml:space="preserve"> PAGEREF _Toc144064772 \h </w:instrText>
            </w:r>
            <w:r>
              <w:rPr>
                <w:noProof/>
                <w:webHidden/>
              </w:rPr>
            </w:r>
            <w:r>
              <w:rPr>
                <w:noProof/>
                <w:webHidden/>
              </w:rPr>
              <w:fldChar w:fldCharType="separate"/>
            </w:r>
            <w:r w:rsidR="00DF1D5D">
              <w:rPr>
                <w:noProof/>
                <w:webHidden/>
              </w:rPr>
              <w:t>133</w:t>
            </w:r>
            <w:r>
              <w:rPr>
                <w:noProof/>
                <w:webHidden/>
              </w:rPr>
              <w:fldChar w:fldCharType="end"/>
            </w:r>
          </w:hyperlink>
        </w:p>
        <w:p w:rsidR="007F1A27" w:rsidRDefault="007F1A27">
          <w:pPr>
            <w:pStyle w:val="TOC2"/>
            <w:tabs>
              <w:tab w:val="right" w:leader="dot" w:pos="9350"/>
            </w:tabs>
            <w:rPr>
              <w:rFonts w:eastAsiaTheme="minorEastAsia"/>
              <w:noProof/>
            </w:rPr>
          </w:pPr>
          <w:hyperlink w:anchor="_Toc144064773" w:history="1">
            <w:r w:rsidRPr="001670DE">
              <w:rPr>
                <w:rStyle w:val="Hyperlink"/>
                <w:rFonts w:ascii="Segoe UI" w:hAnsi="Segoe UI" w:cs="Segoe UI"/>
                <w:noProof/>
              </w:rPr>
              <w:t>Horizontal</w:t>
            </w:r>
            <w:r>
              <w:rPr>
                <w:noProof/>
                <w:webHidden/>
              </w:rPr>
              <w:tab/>
            </w:r>
            <w:r>
              <w:rPr>
                <w:noProof/>
                <w:webHidden/>
              </w:rPr>
              <w:fldChar w:fldCharType="begin"/>
            </w:r>
            <w:r>
              <w:rPr>
                <w:noProof/>
                <w:webHidden/>
              </w:rPr>
              <w:instrText xml:space="preserve"> PAGEREF _Toc144064773 \h </w:instrText>
            </w:r>
            <w:r>
              <w:rPr>
                <w:noProof/>
                <w:webHidden/>
              </w:rPr>
            </w:r>
            <w:r>
              <w:rPr>
                <w:noProof/>
                <w:webHidden/>
              </w:rPr>
              <w:fldChar w:fldCharType="separate"/>
            </w:r>
            <w:r w:rsidR="00DF1D5D">
              <w:rPr>
                <w:noProof/>
                <w:webHidden/>
              </w:rPr>
              <w:t>133</w:t>
            </w:r>
            <w:r>
              <w:rPr>
                <w:noProof/>
                <w:webHidden/>
              </w:rPr>
              <w:fldChar w:fldCharType="end"/>
            </w:r>
          </w:hyperlink>
        </w:p>
        <w:p w:rsidR="007F1A27" w:rsidRDefault="007F1A27">
          <w:pPr>
            <w:pStyle w:val="TOC2"/>
            <w:tabs>
              <w:tab w:val="right" w:leader="dot" w:pos="9350"/>
            </w:tabs>
            <w:rPr>
              <w:rFonts w:eastAsiaTheme="minorEastAsia"/>
              <w:noProof/>
            </w:rPr>
          </w:pPr>
          <w:hyperlink w:anchor="_Toc144064774" w:history="1">
            <w:r w:rsidRPr="001670DE">
              <w:rPr>
                <w:rStyle w:val="Hyperlink"/>
                <w:rFonts w:ascii="Segoe UI" w:hAnsi="Segoe UI" w:cs="Segoe UI"/>
                <w:noProof/>
              </w:rPr>
              <w:t>Card styles</w:t>
            </w:r>
            <w:r>
              <w:rPr>
                <w:noProof/>
                <w:webHidden/>
              </w:rPr>
              <w:tab/>
            </w:r>
            <w:r>
              <w:rPr>
                <w:noProof/>
                <w:webHidden/>
              </w:rPr>
              <w:fldChar w:fldCharType="begin"/>
            </w:r>
            <w:r>
              <w:rPr>
                <w:noProof/>
                <w:webHidden/>
              </w:rPr>
              <w:instrText xml:space="preserve"> PAGEREF _Toc144064774 \h </w:instrText>
            </w:r>
            <w:r>
              <w:rPr>
                <w:noProof/>
                <w:webHidden/>
              </w:rPr>
            </w:r>
            <w:r>
              <w:rPr>
                <w:noProof/>
                <w:webHidden/>
              </w:rPr>
              <w:fldChar w:fldCharType="separate"/>
            </w:r>
            <w:r w:rsidR="00DF1D5D">
              <w:rPr>
                <w:noProof/>
                <w:webHidden/>
              </w:rPr>
              <w:t>134</w:t>
            </w:r>
            <w:r>
              <w:rPr>
                <w:noProof/>
                <w:webHidden/>
              </w:rPr>
              <w:fldChar w:fldCharType="end"/>
            </w:r>
          </w:hyperlink>
        </w:p>
        <w:p w:rsidR="007F1A27" w:rsidRDefault="007F1A27">
          <w:pPr>
            <w:pStyle w:val="TOC3"/>
            <w:tabs>
              <w:tab w:val="right" w:leader="dot" w:pos="9350"/>
            </w:tabs>
            <w:rPr>
              <w:rFonts w:eastAsiaTheme="minorEastAsia"/>
              <w:noProof/>
            </w:rPr>
          </w:pPr>
          <w:hyperlink w:anchor="_Toc144064775" w:history="1">
            <w:r w:rsidRPr="001670DE">
              <w:rPr>
                <w:rStyle w:val="Hyperlink"/>
                <w:rFonts w:ascii="Segoe UI" w:hAnsi="Segoe UI" w:cs="Segoe UI"/>
                <w:noProof/>
              </w:rPr>
              <w:t>Background and color</w:t>
            </w:r>
            <w:r>
              <w:rPr>
                <w:noProof/>
                <w:webHidden/>
              </w:rPr>
              <w:tab/>
            </w:r>
            <w:r>
              <w:rPr>
                <w:noProof/>
                <w:webHidden/>
              </w:rPr>
              <w:fldChar w:fldCharType="begin"/>
            </w:r>
            <w:r>
              <w:rPr>
                <w:noProof/>
                <w:webHidden/>
              </w:rPr>
              <w:instrText xml:space="preserve"> PAGEREF _Toc144064775 \h </w:instrText>
            </w:r>
            <w:r>
              <w:rPr>
                <w:noProof/>
                <w:webHidden/>
              </w:rPr>
            </w:r>
            <w:r>
              <w:rPr>
                <w:noProof/>
                <w:webHidden/>
              </w:rPr>
              <w:fldChar w:fldCharType="separate"/>
            </w:r>
            <w:r w:rsidR="00DF1D5D">
              <w:rPr>
                <w:noProof/>
                <w:webHidden/>
              </w:rPr>
              <w:t>134</w:t>
            </w:r>
            <w:r>
              <w:rPr>
                <w:noProof/>
                <w:webHidden/>
              </w:rPr>
              <w:fldChar w:fldCharType="end"/>
            </w:r>
          </w:hyperlink>
        </w:p>
        <w:p w:rsidR="007F1A27" w:rsidRDefault="007F1A27">
          <w:pPr>
            <w:pStyle w:val="TOC3"/>
            <w:tabs>
              <w:tab w:val="right" w:leader="dot" w:pos="9350"/>
            </w:tabs>
            <w:rPr>
              <w:rFonts w:eastAsiaTheme="minorEastAsia"/>
              <w:noProof/>
            </w:rPr>
          </w:pPr>
          <w:hyperlink w:anchor="_Toc144064776" w:history="1">
            <w:r w:rsidRPr="001670DE">
              <w:rPr>
                <w:rStyle w:val="Hyperlink"/>
                <w:rFonts w:ascii="Segoe UI" w:hAnsi="Segoe UI" w:cs="Segoe UI"/>
                <w:noProof/>
              </w:rPr>
              <w:t>Border</w:t>
            </w:r>
            <w:r>
              <w:rPr>
                <w:noProof/>
                <w:webHidden/>
              </w:rPr>
              <w:tab/>
            </w:r>
            <w:r>
              <w:rPr>
                <w:noProof/>
                <w:webHidden/>
              </w:rPr>
              <w:fldChar w:fldCharType="begin"/>
            </w:r>
            <w:r>
              <w:rPr>
                <w:noProof/>
                <w:webHidden/>
              </w:rPr>
              <w:instrText xml:space="preserve"> PAGEREF _Toc144064776 \h </w:instrText>
            </w:r>
            <w:r>
              <w:rPr>
                <w:noProof/>
                <w:webHidden/>
              </w:rPr>
            </w:r>
            <w:r>
              <w:rPr>
                <w:noProof/>
                <w:webHidden/>
              </w:rPr>
              <w:fldChar w:fldCharType="separate"/>
            </w:r>
            <w:r w:rsidR="00DF1D5D">
              <w:rPr>
                <w:noProof/>
                <w:webHidden/>
              </w:rPr>
              <w:t>136</w:t>
            </w:r>
            <w:r>
              <w:rPr>
                <w:noProof/>
                <w:webHidden/>
              </w:rPr>
              <w:fldChar w:fldCharType="end"/>
            </w:r>
          </w:hyperlink>
        </w:p>
        <w:p w:rsidR="007F1A27" w:rsidRDefault="007F1A27">
          <w:pPr>
            <w:pStyle w:val="TOC3"/>
            <w:tabs>
              <w:tab w:val="right" w:leader="dot" w:pos="9350"/>
            </w:tabs>
            <w:rPr>
              <w:rFonts w:eastAsiaTheme="minorEastAsia"/>
              <w:noProof/>
            </w:rPr>
          </w:pPr>
          <w:hyperlink w:anchor="_Toc144064777" w:history="1">
            <w:r w:rsidRPr="001670DE">
              <w:rPr>
                <w:rStyle w:val="Hyperlink"/>
                <w:rFonts w:ascii="Segoe UI" w:hAnsi="Segoe UI" w:cs="Segoe UI"/>
                <w:noProof/>
              </w:rPr>
              <w:t>Mixins utilities</w:t>
            </w:r>
            <w:r>
              <w:rPr>
                <w:noProof/>
                <w:webHidden/>
              </w:rPr>
              <w:tab/>
            </w:r>
            <w:r>
              <w:rPr>
                <w:noProof/>
                <w:webHidden/>
              </w:rPr>
              <w:fldChar w:fldCharType="begin"/>
            </w:r>
            <w:r>
              <w:rPr>
                <w:noProof/>
                <w:webHidden/>
              </w:rPr>
              <w:instrText xml:space="preserve"> PAGEREF _Toc144064777 \h </w:instrText>
            </w:r>
            <w:r>
              <w:rPr>
                <w:noProof/>
                <w:webHidden/>
              </w:rPr>
            </w:r>
            <w:r>
              <w:rPr>
                <w:noProof/>
                <w:webHidden/>
              </w:rPr>
              <w:fldChar w:fldCharType="separate"/>
            </w:r>
            <w:r w:rsidR="00DF1D5D">
              <w:rPr>
                <w:noProof/>
                <w:webHidden/>
              </w:rPr>
              <w:t>138</w:t>
            </w:r>
            <w:r>
              <w:rPr>
                <w:noProof/>
                <w:webHidden/>
              </w:rPr>
              <w:fldChar w:fldCharType="end"/>
            </w:r>
          </w:hyperlink>
        </w:p>
        <w:p w:rsidR="007F1A27" w:rsidRDefault="007F1A27">
          <w:pPr>
            <w:pStyle w:val="TOC2"/>
            <w:tabs>
              <w:tab w:val="right" w:leader="dot" w:pos="9350"/>
            </w:tabs>
            <w:rPr>
              <w:rFonts w:eastAsiaTheme="minorEastAsia"/>
              <w:noProof/>
            </w:rPr>
          </w:pPr>
          <w:hyperlink w:anchor="_Toc144064778" w:history="1">
            <w:r w:rsidRPr="001670DE">
              <w:rPr>
                <w:rStyle w:val="Hyperlink"/>
                <w:rFonts w:ascii="Segoe UI" w:hAnsi="Segoe UI" w:cs="Segoe UI"/>
                <w:noProof/>
              </w:rPr>
              <w:t>Card layout</w:t>
            </w:r>
            <w:r>
              <w:rPr>
                <w:noProof/>
                <w:webHidden/>
              </w:rPr>
              <w:tab/>
            </w:r>
            <w:r>
              <w:rPr>
                <w:noProof/>
                <w:webHidden/>
              </w:rPr>
              <w:fldChar w:fldCharType="begin"/>
            </w:r>
            <w:r>
              <w:rPr>
                <w:noProof/>
                <w:webHidden/>
              </w:rPr>
              <w:instrText xml:space="preserve"> PAGEREF _Toc144064778 \h </w:instrText>
            </w:r>
            <w:r>
              <w:rPr>
                <w:noProof/>
                <w:webHidden/>
              </w:rPr>
            </w:r>
            <w:r>
              <w:rPr>
                <w:noProof/>
                <w:webHidden/>
              </w:rPr>
              <w:fldChar w:fldCharType="separate"/>
            </w:r>
            <w:r w:rsidR="00DF1D5D">
              <w:rPr>
                <w:noProof/>
                <w:webHidden/>
              </w:rPr>
              <w:t>139</w:t>
            </w:r>
            <w:r>
              <w:rPr>
                <w:noProof/>
                <w:webHidden/>
              </w:rPr>
              <w:fldChar w:fldCharType="end"/>
            </w:r>
          </w:hyperlink>
        </w:p>
        <w:p w:rsidR="007F1A27" w:rsidRDefault="007F1A27">
          <w:pPr>
            <w:pStyle w:val="TOC3"/>
            <w:tabs>
              <w:tab w:val="right" w:leader="dot" w:pos="9350"/>
            </w:tabs>
            <w:rPr>
              <w:rFonts w:eastAsiaTheme="minorEastAsia"/>
              <w:noProof/>
            </w:rPr>
          </w:pPr>
          <w:hyperlink w:anchor="_Toc144064779" w:history="1">
            <w:r w:rsidRPr="001670DE">
              <w:rPr>
                <w:rStyle w:val="Hyperlink"/>
                <w:rFonts w:ascii="Segoe UI" w:hAnsi="Segoe UI" w:cs="Segoe UI"/>
                <w:noProof/>
              </w:rPr>
              <w:t>Card groups</w:t>
            </w:r>
            <w:r>
              <w:rPr>
                <w:noProof/>
                <w:webHidden/>
              </w:rPr>
              <w:tab/>
            </w:r>
            <w:r>
              <w:rPr>
                <w:noProof/>
                <w:webHidden/>
              </w:rPr>
              <w:fldChar w:fldCharType="begin"/>
            </w:r>
            <w:r>
              <w:rPr>
                <w:noProof/>
                <w:webHidden/>
              </w:rPr>
              <w:instrText xml:space="preserve"> PAGEREF _Toc144064779 \h </w:instrText>
            </w:r>
            <w:r>
              <w:rPr>
                <w:noProof/>
                <w:webHidden/>
              </w:rPr>
            </w:r>
            <w:r>
              <w:rPr>
                <w:noProof/>
                <w:webHidden/>
              </w:rPr>
              <w:fldChar w:fldCharType="separate"/>
            </w:r>
            <w:r w:rsidR="00DF1D5D">
              <w:rPr>
                <w:noProof/>
                <w:webHidden/>
              </w:rPr>
              <w:t>139</w:t>
            </w:r>
            <w:r>
              <w:rPr>
                <w:noProof/>
                <w:webHidden/>
              </w:rPr>
              <w:fldChar w:fldCharType="end"/>
            </w:r>
          </w:hyperlink>
        </w:p>
        <w:p w:rsidR="007F1A27" w:rsidRDefault="007F1A27">
          <w:pPr>
            <w:pStyle w:val="TOC3"/>
            <w:tabs>
              <w:tab w:val="right" w:leader="dot" w:pos="9350"/>
            </w:tabs>
            <w:rPr>
              <w:rFonts w:eastAsiaTheme="minorEastAsia"/>
              <w:noProof/>
            </w:rPr>
          </w:pPr>
          <w:hyperlink w:anchor="_Toc144064780" w:history="1">
            <w:r w:rsidRPr="001670DE">
              <w:rPr>
                <w:rStyle w:val="Hyperlink"/>
                <w:rFonts w:ascii="Segoe UI" w:hAnsi="Segoe UI" w:cs="Segoe UI"/>
                <w:noProof/>
              </w:rPr>
              <w:t>Grid cards</w:t>
            </w:r>
            <w:r>
              <w:rPr>
                <w:noProof/>
                <w:webHidden/>
              </w:rPr>
              <w:tab/>
            </w:r>
            <w:r>
              <w:rPr>
                <w:noProof/>
                <w:webHidden/>
              </w:rPr>
              <w:fldChar w:fldCharType="begin"/>
            </w:r>
            <w:r>
              <w:rPr>
                <w:noProof/>
                <w:webHidden/>
              </w:rPr>
              <w:instrText xml:space="preserve"> PAGEREF _Toc144064780 \h </w:instrText>
            </w:r>
            <w:r>
              <w:rPr>
                <w:noProof/>
                <w:webHidden/>
              </w:rPr>
            </w:r>
            <w:r>
              <w:rPr>
                <w:noProof/>
                <w:webHidden/>
              </w:rPr>
              <w:fldChar w:fldCharType="separate"/>
            </w:r>
            <w:r w:rsidR="00DF1D5D">
              <w:rPr>
                <w:noProof/>
                <w:webHidden/>
              </w:rPr>
              <w:t>141</w:t>
            </w:r>
            <w:r>
              <w:rPr>
                <w:noProof/>
                <w:webHidden/>
              </w:rPr>
              <w:fldChar w:fldCharType="end"/>
            </w:r>
          </w:hyperlink>
        </w:p>
        <w:p w:rsidR="007F1A27" w:rsidRDefault="007F1A27">
          <w:pPr>
            <w:pStyle w:val="TOC3"/>
            <w:tabs>
              <w:tab w:val="right" w:leader="dot" w:pos="9350"/>
            </w:tabs>
            <w:rPr>
              <w:rFonts w:eastAsiaTheme="minorEastAsia"/>
              <w:noProof/>
            </w:rPr>
          </w:pPr>
          <w:hyperlink w:anchor="_Toc144064781" w:history="1">
            <w:r w:rsidRPr="001670DE">
              <w:rPr>
                <w:rStyle w:val="Hyperlink"/>
                <w:rFonts w:ascii="Segoe UI" w:hAnsi="Segoe UI" w:cs="Segoe UI"/>
                <w:noProof/>
              </w:rPr>
              <w:t>Masonry</w:t>
            </w:r>
            <w:r>
              <w:rPr>
                <w:noProof/>
                <w:webHidden/>
              </w:rPr>
              <w:tab/>
            </w:r>
            <w:r>
              <w:rPr>
                <w:noProof/>
                <w:webHidden/>
              </w:rPr>
              <w:fldChar w:fldCharType="begin"/>
            </w:r>
            <w:r>
              <w:rPr>
                <w:noProof/>
                <w:webHidden/>
              </w:rPr>
              <w:instrText xml:space="preserve"> PAGEREF _Toc144064781 \h </w:instrText>
            </w:r>
            <w:r>
              <w:rPr>
                <w:noProof/>
                <w:webHidden/>
              </w:rPr>
            </w:r>
            <w:r>
              <w:rPr>
                <w:noProof/>
                <w:webHidden/>
              </w:rPr>
              <w:fldChar w:fldCharType="separate"/>
            </w:r>
            <w:r w:rsidR="00DF1D5D">
              <w:rPr>
                <w:noProof/>
                <w:webHidden/>
              </w:rPr>
              <w:t>146</w:t>
            </w:r>
            <w:r>
              <w:rPr>
                <w:noProof/>
                <w:webHidden/>
              </w:rPr>
              <w:fldChar w:fldCharType="end"/>
            </w:r>
          </w:hyperlink>
        </w:p>
        <w:p w:rsidR="007F1A27" w:rsidRDefault="007F1A27">
          <w:pPr>
            <w:pStyle w:val="TOC2"/>
            <w:tabs>
              <w:tab w:val="right" w:leader="dot" w:pos="9350"/>
            </w:tabs>
            <w:rPr>
              <w:rFonts w:eastAsiaTheme="minorEastAsia"/>
              <w:noProof/>
            </w:rPr>
          </w:pPr>
          <w:hyperlink w:anchor="_Toc144064782"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_Toc144064782 \h </w:instrText>
            </w:r>
            <w:r>
              <w:rPr>
                <w:noProof/>
                <w:webHidden/>
              </w:rPr>
            </w:r>
            <w:r>
              <w:rPr>
                <w:noProof/>
                <w:webHidden/>
              </w:rPr>
              <w:fldChar w:fldCharType="separate"/>
            </w:r>
            <w:r w:rsidR="00DF1D5D">
              <w:rPr>
                <w:noProof/>
                <w:webHidden/>
              </w:rPr>
              <w:t>147</w:t>
            </w:r>
            <w:r>
              <w:rPr>
                <w:noProof/>
                <w:webHidden/>
              </w:rPr>
              <w:fldChar w:fldCharType="end"/>
            </w:r>
          </w:hyperlink>
        </w:p>
        <w:p w:rsidR="007F1A27" w:rsidRDefault="007F1A27">
          <w:pPr>
            <w:pStyle w:val="TOC3"/>
            <w:tabs>
              <w:tab w:val="right" w:leader="dot" w:pos="9350"/>
            </w:tabs>
            <w:rPr>
              <w:rFonts w:eastAsiaTheme="minorEastAsia"/>
              <w:noProof/>
            </w:rPr>
          </w:pPr>
          <w:hyperlink w:anchor="_Toc144064783"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_Toc144064783 \h </w:instrText>
            </w:r>
            <w:r>
              <w:rPr>
                <w:noProof/>
                <w:webHidden/>
              </w:rPr>
            </w:r>
            <w:r>
              <w:rPr>
                <w:noProof/>
                <w:webHidden/>
              </w:rPr>
              <w:fldChar w:fldCharType="separate"/>
            </w:r>
            <w:r w:rsidR="00DF1D5D">
              <w:rPr>
                <w:noProof/>
                <w:webHidden/>
              </w:rPr>
              <w:t>147</w:t>
            </w:r>
            <w:r>
              <w:rPr>
                <w:noProof/>
                <w:webHidden/>
              </w:rPr>
              <w:fldChar w:fldCharType="end"/>
            </w:r>
          </w:hyperlink>
        </w:p>
        <w:p w:rsidR="007F1A27" w:rsidRDefault="007F1A27">
          <w:pPr>
            <w:pStyle w:val="TOC1"/>
            <w:tabs>
              <w:tab w:val="right" w:leader="dot" w:pos="9350"/>
            </w:tabs>
            <w:rPr>
              <w:rFonts w:eastAsiaTheme="minorEastAsia"/>
              <w:noProof/>
            </w:rPr>
          </w:pPr>
          <w:hyperlink w:anchor="_Toc144064784" w:history="1">
            <w:r w:rsidRPr="001670DE">
              <w:rPr>
                <w:rStyle w:val="Hyperlink"/>
                <w:rFonts w:ascii="Segoe UI" w:hAnsi="Segoe UI" w:cs="Segoe UI"/>
                <w:noProof/>
              </w:rPr>
              <w:t>Carousel</w:t>
            </w:r>
            <w:r>
              <w:rPr>
                <w:noProof/>
                <w:webHidden/>
              </w:rPr>
              <w:tab/>
            </w:r>
            <w:r>
              <w:rPr>
                <w:noProof/>
                <w:webHidden/>
              </w:rPr>
              <w:fldChar w:fldCharType="begin"/>
            </w:r>
            <w:r>
              <w:rPr>
                <w:noProof/>
                <w:webHidden/>
              </w:rPr>
              <w:instrText xml:space="preserve"> PAGEREF _Toc144064784 \h </w:instrText>
            </w:r>
            <w:r>
              <w:rPr>
                <w:noProof/>
                <w:webHidden/>
              </w:rPr>
            </w:r>
            <w:r>
              <w:rPr>
                <w:noProof/>
                <w:webHidden/>
              </w:rPr>
              <w:fldChar w:fldCharType="separate"/>
            </w:r>
            <w:r w:rsidR="00DF1D5D">
              <w:rPr>
                <w:noProof/>
                <w:webHidden/>
              </w:rPr>
              <w:t>148</w:t>
            </w:r>
            <w:r>
              <w:rPr>
                <w:noProof/>
                <w:webHidden/>
              </w:rPr>
              <w:fldChar w:fldCharType="end"/>
            </w:r>
          </w:hyperlink>
        </w:p>
        <w:p w:rsidR="007F1A27" w:rsidRDefault="007F1A27">
          <w:pPr>
            <w:pStyle w:val="TOC2"/>
            <w:tabs>
              <w:tab w:val="right" w:leader="dot" w:pos="9350"/>
            </w:tabs>
            <w:rPr>
              <w:rFonts w:eastAsiaTheme="minorEastAsia"/>
              <w:noProof/>
            </w:rPr>
          </w:pPr>
          <w:hyperlink w:anchor="_Toc144064785" w:history="1">
            <w:r w:rsidRPr="001670DE">
              <w:rPr>
                <w:rStyle w:val="Hyperlink"/>
                <w:rFonts w:ascii="Segoe UI" w:hAnsi="Segoe UI" w:cs="Segoe UI"/>
                <w:noProof/>
              </w:rPr>
              <w:t>How it works</w:t>
            </w:r>
            <w:r>
              <w:rPr>
                <w:noProof/>
                <w:webHidden/>
              </w:rPr>
              <w:tab/>
            </w:r>
            <w:r>
              <w:rPr>
                <w:noProof/>
                <w:webHidden/>
              </w:rPr>
              <w:fldChar w:fldCharType="begin"/>
            </w:r>
            <w:r>
              <w:rPr>
                <w:noProof/>
                <w:webHidden/>
              </w:rPr>
              <w:instrText xml:space="preserve"> PAGEREF _Toc144064785 \h </w:instrText>
            </w:r>
            <w:r>
              <w:rPr>
                <w:noProof/>
                <w:webHidden/>
              </w:rPr>
            </w:r>
            <w:r>
              <w:rPr>
                <w:noProof/>
                <w:webHidden/>
              </w:rPr>
              <w:fldChar w:fldCharType="separate"/>
            </w:r>
            <w:r w:rsidR="00DF1D5D">
              <w:rPr>
                <w:noProof/>
                <w:webHidden/>
              </w:rPr>
              <w:t>148</w:t>
            </w:r>
            <w:r>
              <w:rPr>
                <w:noProof/>
                <w:webHidden/>
              </w:rPr>
              <w:fldChar w:fldCharType="end"/>
            </w:r>
          </w:hyperlink>
        </w:p>
        <w:p w:rsidR="007F1A27" w:rsidRDefault="007F1A27">
          <w:pPr>
            <w:pStyle w:val="TOC2"/>
            <w:tabs>
              <w:tab w:val="right" w:leader="dot" w:pos="9350"/>
            </w:tabs>
            <w:rPr>
              <w:rFonts w:eastAsiaTheme="minorEastAsia"/>
              <w:noProof/>
            </w:rPr>
          </w:pPr>
          <w:hyperlink w:anchor="_Toc144064786" w:history="1">
            <w:r w:rsidRPr="001670DE">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_Toc144064786 \h </w:instrText>
            </w:r>
            <w:r>
              <w:rPr>
                <w:noProof/>
                <w:webHidden/>
              </w:rPr>
            </w:r>
            <w:r>
              <w:rPr>
                <w:noProof/>
                <w:webHidden/>
              </w:rPr>
              <w:fldChar w:fldCharType="separate"/>
            </w:r>
            <w:r w:rsidR="00DF1D5D">
              <w:rPr>
                <w:noProof/>
                <w:webHidden/>
              </w:rPr>
              <w:t>148</w:t>
            </w:r>
            <w:r>
              <w:rPr>
                <w:noProof/>
                <w:webHidden/>
              </w:rPr>
              <w:fldChar w:fldCharType="end"/>
            </w:r>
          </w:hyperlink>
        </w:p>
        <w:p w:rsidR="007F1A27" w:rsidRDefault="007F1A27">
          <w:pPr>
            <w:pStyle w:val="TOC3"/>
            <w:tabs>
              <w:tab w:val="right" w:leader="dot" w:pos="9350"/>
            </w:tabs>
            <w:rPr>
              <w:rFonts w:eastAsiaTheme="minorEastAsia"/>
              <w:noProof/>
            </w:rPr>
          </w:pPr>
          <w:hyperlink w:anchor="_Toc144064787" w:history="1">
            <w:r w:rsidRPr="001670DE">
              <w:rPr>
                <w:rStyle w:val="Hyperlink"/>
                <w:rFonts w:ascii="Segoe UI" w:hAnsi="Segoe UI" w:cs="Segoe UI"/>
                <w:noProof/>
              </w:rPr>
              <w:t>Slides only</w:t>
            </w:r>
            <w:r>
              <w:rPr>
                <w:noProof/>
                <w:webHidden/>
              </w:rPr>
              <w:tab/>
            </w:r>
            <w:r>
              <w:rPr>
                <w:noProof/>
                <w:webHidden/>
              </w:rPr>
              <w:fldChar w:fldCharType="begin"/>
            </w:r>
            <w:r>
              <w:rPr>
                <w:noProof/>
                <w:webHidden/>
              </w:rPr>
              <w:instrText xml:space="preserve"> PAGEREF _Toc144064787 \h </w:instrText>
            </w:r>
            <w:r>
              <w:rPr>
                <w:noProof/>
                <w:webHidden/>
              </w:rPr>
            </w:r>
            <w:r>
              <w:rPr>
                <w:noProof/>
                <w:webHidden/>
              </w:rPr>
              <w:fldChar w:fldCharType="separate"/>
            </w:r>
            <w:r w:rsidR="00DF1D5D">
              <w:rPr>
                <w:noProof/>
                <w:webHidden/>
              </w:rPr>
              <w:t>148</w:t>
            </w:r>
            <w:r>
              <w:rPr>
                <w:noProof/>
                <w:webHidden/>
              </w:rPr>
              <w:fldChar w:fldCharType="end"/>
            </w:r>
          </w:hyperlink>
        </w:p>
        <w:p w:rsidR="007F1A27" w:rsidRDefault="007F1A27">
          <w:pPr>
            <w:pStyle w:val="TOC3"/>
            <w:tabs>
              <w:tab w:val="right" w:leader="dot" w:pos="9350"/>
            </w:tabs>
            <w:rPr>
              <w:rFonts w:eastAsiaTheme="minorEastAsia"/>
              <w:noProof/>
            </w:rPr>
          </w:pPr>
          <w:hyperlink w:anchor="_Toc144064788" w:history="1">
            <w:r w:rsidRPr="001670DE">
              <w:rPr>
                <w:rStyle w:val="Hyperlink"/>
                <w:rFonts w:ascii="Segoe UI" w:hAnsi="Segoe UI" w:cs="Segoe UI"/>
                <w:noProof/>
              </w:rPr>
              <w:t>With controls</w:t>
            </w:r>
            <w:r>
              <w:rPr>
                <w:noProof/>
                <w:webHidden/>
              </w:rPr>
              <w:tab/>
            </w:r>
            <w:r>
              <w:rPr>
                <w:noProof/>
                <w:webHidden/>
              </w:rPr>
              <w:fldChar w:fldCharType="begin"/>
            </w:r>
            <w:r>
              <w:rPr>
                <w:noProof/>
                <w:webHidden/>
              </w:rPr>
              <w:instrText xml:space="preserve"> PAGEREF _Toc144064788 \h </w:instrText>
            </w:r>
            <w:r>
              <w:rPr>
                <w:noProof/>
                <w:webHidden/>
              </w:rPr>
            </w:r>
            <w:r>
              <w:rPr>
                <w:noProof/>
                <w:webHidden/>
              </w:rPr>
              <w:fldChar w:fldCharType="separate"/>
            </w:r>
            <w:r w:rsidR="00DF1D5D">
              <w:rPr>
                <w:noProof/>
                <w:webHidden/>
              </w:rPr>
              <w:t>149</w:t>
            </w:r>
            <w:r>
              <w:rPr>
                <w:noProof/>
                <w:webHidden/>
              </w:rPr>
              <w:fldChar w:fldCharType="end"/>
            </w:r>
          </w:hyperlink>
        </w:p>
        <w:p w:rsidR="007F1A27" w:rsidRDefault="007F1A27">
          <w:pPr>
            <w:pStyle w:val="TOC3"/>
            <w:tabs>
              <w:tab w:val="right" w:leader="dot" w:pos="9350"/>
            </w:tabs>
            <w:rPr>
              <w:rFonts w:eastAsiaTheme="minorEastAsia"/>
              <w:noProof/>
            </w:rPr>
          </w:pPr>
          <w:hyperlink w:anchor="_Toc144064789" w:history="1">
            <w:r w:rsidRPr="001670DE">
              <w:rPr>
                <w:rStyle w:val="Hyperlink"/>
                <w:rFonts w:ascii="Segoe UI" w:hAnsi="Segoe UI" w:cs="Segoe UI"/>
                <w:noProof/>
              </w:rPr>
              <w:t>With indicators</w:t>
            </w:r>
            <w:r>
              <w:rPr>
                <w:noProof/>
                <w:webHidden/>
              </w:rPr>
              <w:tab/>
            </w:r>
            <w:r>
              <w:rPr>
                <w:noProof/>
                <w:webHidden/>
              </w:rPr>
              <w:fldChar w:fldCharType="begin"/>
            </w:r>
            <w:r>
              <w:rPr>
                <w:noProof/>
                <w:webHidden/>
              </w:rPr>
              <w:instrText xml:space="preserve"> PAGEREF _Toc144064789 \h </w:instrText>
            </w:r>
            <w:r>
              <w:rPr>
                <w:noProof/>
                <w:webHidden/>
              </w:rPr>
            </w:r>
            <w:r>
              <w:rPr>
                <w:noProof/>
                <w:webHidden/>
              </w:rPr>
              <w:fldChar w:fldCharType="separate"/>
            </w:r>
            <w:r w:rsidR="00DF1D5D">
              <w:rPr>
                <w:noProof/>
                <w:webHidden/>
              </w:rPr>
              <w:t>150</w:t>
            </w:r>
            <w:r>
              <w:rPr>
                <w:noProof/>
                <w:webHidden/>
              </w:rPr>
              <w:fldChar w:fldCharType="end"/>
            </w:r>
          </w:hyperlink>
        </w:p>
        <w:p w:rsidR="007F1A27" w:rsidRDefault="007F1A27">
          <w:pPr>
            <w:pStyle w:val="TOC3"/>
            <w:tabs>
              <w:tab w:val="right" w:leader="dot" w:pos="9350"/>
            </w:tabs>
            <w:rPr>
              <w:rFonts w:eastAsiaTheme="minorEastAsia"/>
              <w:noProof/>
            </w:rPr>
          </w:pPr>
          <w:hyperlink w:anchor="_Toc144064790" w:history="1">
            <w:r w:rsidRPr="001670DE">
              <w:rPr>
                <w:rStyle w:val="Hyperlink"/>
                <w:rFonts w:ascii="Segoe UI" w:hAnsi="Segoe UI" w:cs="Segoe UI"/>
                <w:noProof/>
              </w:rPr>
              <w:t>With captions</w:t>
            </w:r>
            <w:r>
              <w:rPr>
                <w:noProof/>
                <w:webHidden/>
              </w:rPr>
              <w:tab/>
            </w:r>
            <w:r>
              <w:rPr>
                <w:noProof/>
                <w:webHidden/>
              </w:rPr>
              <w:fldChar w:fldCharType="begin"/>
            </w:r>
            <w:r>
              <w:rPr>
                <w:noProof/>
                <w:webHidden/>
              </w:rPr>
              <w:instrText xml:space="preserve"> PAGEREF _Toc144064790 \h </w:instrText>
            </w:r>
            <w:r>
              <w:rPr>
                <w:noProof/>
                <w:webHidden/>
              </w:rPr>
            </w:r>
            <w:r>
              <w:rPr>
                <w:noProof/>
                <w:webHidden/>
              </w:rPr>
              <w:fldChar w:fldCharType="separate"/>
            </w:r>
            <w:r w:rsidR="00DF1D5D">
              <w:rPr>
                <w:noProof/>
                <w:webHidden/>
              </w:rPr>
              <w:t>150</w:t>
            </w:r>
            <w:r>
              <w:rPr>
                <w:noProof/>
                <w:webHidden/>
              </w:rPr>
              <w:fldChar w:fldCharType="end"/>
            </w:r>
          </w:hyperlink>
        </w:p>
        <w:p w:rsidR="007F1A27" w:rsidRDefault="007F1A27">
          <w:pPr>
            <w:pStyle w:val="TOC3"/>
            <w:tabs>
              <w:tab w:val="right" w:leader="dot" w:pos="9350"/>
            </w:tabs>
            <w:rPr>
              <w:rFonts w:eastAsiaTheme="minorEastAsia"/>
              <w:noProof/>
            </w:rPr>
          </w:pPr>
          <w:hyperlink w:anchor="_Toc144064791" w:history="1">
            <w:r w:rsidRPr="001670DE">
              <w:rPr>
                <w:rStyle w:val="Hyperlink"/>
                <w:rFonts w:ascii="Segoe UI" w:hAnsi="Segoe UI" w:cs="Segoe UI"/>
                <w:noProof/>
              </w:rPr>
              <w:t>Crossfade</w:t>
            </w:r>
            <w:r>
              <w:rPr>
                <w:noProof/>
                <w:webHidden/>
              </w:rPr>
              <w:tab/>
            </w:r>
            <w:r>
              <w:rPr>
                <w:noProof/>
                <w:webHidden/>
              </w:rPr>
              <w:fldChar w:fldCharType="begin"/>
            </w:r>
            <w:r>
              <w:rPr>
                <w:noProof/>
                <w:webHidden/>
              </w:rPr>
              <w:instrText xml:space="preserve"> PAGEREF _Toc144064791 \h </w:instrText>
            </w:r>
            <w:r>
              <w:rPr>
                <w:noProof/>
                <w:webHidden/>
              </w:rPr>
            </w:r>
            <w:r>
              <w:rPr>
                <w:noProof/>
                <w:webHidden/>
              </w:rPr>
              <w:fldChar w:fldCharType="separate"/>
            </w:r>
            <w:r w:rsidR="00DF1D5D">
              <w:rPr>
                <w:noProof/>
                <w:webHidden/>
              </w:rPr>
              <w:t>152</w:t>
            </w:r>
            <w:r>
              <w:rPr>
                <w:noProof/>
                <w:webHidden/>
              </w:rPr>
              <w:fldChar w:fldCharType="end"/>
            </w:r>
          </w:hyperlink>
        </w:p>
        <w:p w:rsidR="007F1A27" w:rsidRDefault="007F1A27">
          <w:pPr>
            <w:pStyle w:val="TOC3"/>
            <w:tabs>
              <w:tab w:val="right" w:leader="dot" w:pos="9350"/>
            </w:tabs>
            <w:rPr>
              <w:rFonts w:eastAsiaTheme="minorEastAsia"/>
              <w:noProof/>
            </w:rPr>
          </w:pPr>
          <w:hyperlink w:anchor="_Toc144064792" w:history="1">
            <w:r w:rsidRPr="001670DE">
              <w:rPr>
                <w:rStyle w:val="Hyperlink"/>
                <w:rFonts w:ascii="Segoe UI" w:hAnsi="Segoe UI" w:cs="Segoe UI"/>
                <w:noProof/>
              </w:rPr>
              <w:t>Individual </w:t>
            </w:r>
            <w:r w:rsidRPr="001670DE">
              <w:rPr>
                <w:rStyle w:val="Hyperlink"/>
                <w:rFonts w:ascii="var(--bs-font-monospace)" w:hAnsi="var(--bs-font-monospace)" w:cs="Courier New"/>
                <w:noProof/>
              </w:rPr>
              <w:t>.carousel-item</w:t>
            </w:r>
            <w:r w:rsidRPr="001670DE">
              <w:rPr>
                <w:rStyle w:val="Hyperlink"/>
                <w:rFonts w:ascii="Segoe UI" w:hAnsi="Segoe UI" w:cs="Segoe UI"/>
                <w:noProof/>
              </w:rPr>
              <w:t> interval</w:t>
            </w:r>
            <w:r>
              <w:rPr>
                <w:noProof/>
                <w:webHidden/>
              </w:rPr>
              <w:tab/>
            </w:r>
            <w:r>
              <w:rPr>
                <w:noProof/>
                <w:webHidden/>
              </w:rPr>
              <w:fldChar w:fldCharType="begin"/>
            </w:r>
            <w:r>
              <w:rPr>
                <w:noProof/>
                <w:webHidden/>
              </w:rPr>
              <w:instrText xml:space="preserve"> PAGEREF _Toc144064792 \h </w:instrText>
            </w:r>
            <w:r>
              <w:rPr>
                <w:noProof/>
                <w:webHidden/>
              </w:rPr>
            </w:r>
            <w:r>
              <w:rPr>
                <w:noProof/>
                <w:webHidden/>
              </w:rPr>
              <w:fldChar w:fldCharType="separate"/>
            </w:r>
            <w:r w:rsidR="00DF1D5D">
              <w:rPr>
                <w:noProof/>
                <w:webHidden/>
              </w:rPr>
              <w:t>152</w:t>
            </w:r>
            <w:r>
              <w:rPr>
                <w:noProof/>
                <w:webHidden/>
              </w:rPr>
              <w:fldChar w:fldCharType="end"/>
            </w:r>
          </w:hyperlink>
        </w:p>
        <w:p w:rsidR="007F1A27" w:rsidRDefault="007F1A27">
          <w:pPr>
            <w:pStyle w:val="TOC3"/>
            <w:tabs>
              <w:tab w:val="right" w:leader="dot" w:pos="9350"/>
            </w:tabs>
            <w:rPr>
              <w:rFonts w:eastAsiaTheme="minorEastAsia"/>
              <w:noProof/>
            </w:rPr>
          </w:pPr>
          <w:hyperlink w:anchor="_Toc144064793" w:history="1">
            <w:r w:rsidRPr="001670DE">
              <w:rPr>
                <w:rStyle w:val="Hyperlink"/>
                <w:rFonts w:ascii="Segoe UI" w:hAnsi="Segoe UI" w:cs="Segoe UI"/>
                <w:noProof/>
              </w:rPr>
              <w:t>Disable touch swiping</w:t>
            </w:r>
            <w:r>
              <w:rPr>
                <w:noProof/>
                <w:webHidden/>
              </w:rPr>
              <w:tab/>
            </w:r>
            <w:r>
              <w:rPr>
                <w:noProof/>
                <w:webHidden/>
              </w:rPr>
              <w:fldChar w:fldCharType="begin"/>
            </w:r>
            <w:r>
              <w:rPr>
                <w:noProof/>
                <w:webHidden/>
              </w:rPr>
              <w:instrText xml:space="preserve"> PAGEREF _Toc144064793 \h </w:instrText>
            </w:r>
            <w:r>
              <w:rPr>
                <w:noProof/>
                <w:webHidden/>
              </w:rPr>
            </w:r>
            <w:r>
              <w:rPr>
                <w:noProof/>
                <w:webHidden/>
              </w:rPr>
              <w:fldChar w:fldCharType="separate"/>
            </w:r>
            <w:r w:rsidR="00DF1D5D">
              <w:rPr>
                <w:noProof/>
                <w:webHidden/>
              </w:rPr>
              <w:t>153</w:t>
            </w:r>
            <w:r>
              <w:rPr>
                <w:noProof/>
                <w:webHidden/>
              </w:rPr>
              <w:fldChar w:fldCharType="end"/>
            </w:r>
          </w:hyperlink>
        </w:p>
        <w:p w:rsidR="007F1A27" w:rsidRDefault="007F1A27">
          <w:pPr>
            <w:pStyle w:val="TOC2"/>
            <w:tabs>
              <w:tab w:val="right" w:leader="dot" w:pos="9350"/>
            </w:tabs>
            <w:rPr>
              <w:rFonts w:eastAsiaTheme="minorEastAsia"/>
              <w:noProof/>
            </w:rPr>
          </w:pPr>
          <w:hyperlink w:anchor="_Toc144064794" w:history="1">
            <w:r w:rsidRPr="001670DE">
              <w:rPr>
                <w:rStyle w:val="Hyperlink"/>
                <w:rFonts w:ascii="Segoe UI" w:hAnsi="Segoe UI" w:cs="Segoe UI"/>
                <w:noProof/>
              </w:rPr>
              <w:t>Dark variant</w:t>
            </w:r>
            <w:r>
              <w:rPr>
                <w:noProof/>
                <w:webHidden/>
              </w:rPr>
              <w:tab/>
            </w:r>
            <w:r>
              <w:rPr>
                <w:noProof/>
                <w:webHidden/>
              </w:rPr>
              <w:fldChar w:fldCharType="begin"/>
            </w:r>
            <w:r>
              <w:rPr>
                <w:noProof/>
                <w:webHidden/>
              </w:rPr>
              <w:instrText xml:space="preserve"> PAGEREF _Toc144064794 \h </w:instrText>
            </w:r>
            <w:r>
              <w:rPr>
                <w:noProof/>
                <w:webHidden/>
              </w:rPr>
            </w:r>
            <w:r>
              <w:rPr>
                <w:noProof/>
                <w:webHidden/>
              </w:rPr>
              <w:fldChar w:fldCharType="separate"/>
            </w:r>
            <w:r w:rsidR="00DF1D5D">
              <w:rPr>
                <w:noProof/>
                <w:webHidden/>
              </w:rPr>
              <w:t>154</w:t>
            </w:r>
            <w:r>
              <w:rPr>
                <w:noProof/>
                <w:webHidden/>
              </w:rPr>
              <w:fldChar w:fldCharType="end"/>
            </w:r>
          </w:hyperlink>
        </w:p>
        <w:p w:rsidR="007F1A27" w:rsidRDefault="007F1A27">
          <w:pPr>
            <w:pStyle w:val="TOC2"/>
            <w:tabs>
              <w:tab w:val="right" w:leader="dot" w:pos="9350"/>
            </w:tabs>
            <w:rPr>
              <w:rFonts w:eastAsiaTheme="minorEastAsia"/>
              <w:noProof/>
            </w:rPr>
          </w:pPr>
          <w:hyperlink w:anchor="_Toc144064795" w:history="1">
            <w:r w:rsidRPr="001670DE">
              <w:rPr>
                <w:rStyle w:val="Hyperlink"/>
                <w:rFonts w:ascii="Segoe UI" w:hAnsi="Segoe UI" w:cs="Segoe UI"/>
                <w:noProof/>
              </w:rPr>
              <w:t>Custom transition</w:t>
            </w:r>
            <w:r>
              <w:rPr>
                <w:noProof/>
                <w:webHidden/>
              </w:rPr>
              <w:tab/>
            </w:r>
            <w:r>
              <w:rPr>
                <w:noProof/>
                <w:webHidden/>
              </w:rPr>
              <w:fldChar w:fldCharType="begin"/>
            </w:r>
            <w:r>
              <w:rPr>
                <w:noProof/>
                <w:webHidden/>
              </w:rPr>
              <w:instrText xml:space="preserve"> PAGEREF _Toc144064795 \h </w:instrText>
            </w:r>
            <w:r>
              <w:rPr>
                <w:noProof/>
                <w:webHidden/>
              </w:rPr>
            </w:r>
            <w:r>
              <w:rPr>
                <w:noProof/>
                <w:webHidden/>
              </w:rPr>
              <w:fldChar w:fldCharType="separate"/>
            </w:r>
            <w:r w:rsidR="00DF1D5D">
              <w:rPr>
                <w:noProof/>
                <w:webHidden/>
              </w:rPr>
              <w:t>155</w:t>
            </w:r>
            <w:r>
              <w:rPr>
                <w:noProof/>
                <w:webHidden/>
              </w:rPr>
              <w:fldChar w:fldCharType="end"/>
            </w:r>
          </w:hyperlink>
        </w:p>
        <w:p w:rsidR="007F1A27" w:rsidRDefault="007F1A27">
          <w:pPr>
            <w:pStyle w:val="TOC2"/>
            <w:tabs>
              <w:tab w:val="right" w:leader="dot" w:pos="9350"/>
            </w:tabs>
            <w:rPr>
              <w:rFonts w:eastAsiaTheme="minorEastAsia"/>
              <w:noProof/>
            </w:rPr>
          </w:pPr>
          <w:hyperlink w:anchor="_Toc144064796"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_Toc144064796 \h </w:instrText>
            </w:r>
            <w:r>
              <w:rPr>
                <w:noProof/>
                <w:webHidden/>
              </w:rPr>
            </w:r>
            <w:r>
              <w:rPr>
                <w:noProof/>
                <w:webHidden/>
              </w:rPr>
              <w:fldChar w:fldCharType="separate"/>
            </w:r>
            <w:r w:rsidR="00DF1D5D">
              <w:rPr>
                <w:noProof/>
                <w:webHidden/>
              </w:rPr>
              <w:t>155</w:t>
            </w:r>
            <w:r>
              <w:rPr>
                <w:noProof/>
                <w:webHidden/>
              </w:rPr>
              <w:fldChar w:fldCharType="end"/>
            </w:r>
          </w:hyperlink>
        </w:p>
        <w:p w:rsidR="007F1A27" w:rsidRDefault="007F1A27">
          <w:pPr>
            <w:pStyle w:val="TOC3"/>
            <w:tabs>
              <w:tab w:val="right" w:leader="dot" w:pos="9350"/>
            </w:tabs>
            <w:rPr>
              <w:rFonts w:eastAsiaTheme="minorEastAsia"/>
              <w:noProof/>
            </w:rPr>
          </w:pPr>
          <w:hyperlink w:anchor="_Toc144064797"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_Toc144064797 \h </w:instrText>
            </w:r>
            <w:r>
              <w:rPr>
                <w:noProof/>
                <w:webHidden/>
              </w:rPr>
            </w:r>
            <w:r>
              <w:rPr>
                <w:noProof/>
                <w:webHidden/>
              </w:rPr>
              <w:fldChar w:fldCharType="separate"/>
            </w:r>
            <w:r w:rsidR="00DF1D5D">
              <w:rPr>
                <w:noProof/>
                <w:webHidden/>
              </w:rPr>
              <w:t>155</w:t>
            </w:r>
            <w:r>
              <w:rPr>
                <w:noProof/>
                <w:webHidden/>
              </w:rPr>
              <w:fldChar w:fldCharType="end"/>
            </w:r>
          </w:hyperlink>
        </w:p>
        <w:p w:rsidR="007F1A27" w:rsidRDefault="007F1A27">
          <w:pPr>
            <w:pStyle w:val="TOC2"/>
            <w:tabs>
              <w:tab w:val="right" w:leader="dot" w:pos="9350"/>
            </w:tabs>
            <w:rPr>
              <w:rFonts w:eastAsiaTheme="minorEastAsia"/>
              <w:noProof/>
            </w:rPr>
          </w:pPr>
          <w:hyperlink w:anchor="_Toc144064798" w:history="1">
            <w:r w:rsidRPr="001670DE">
              <w:rPr>
                <w:rStyle w:val="Hyperlink"/>
                <w:rFonts w:ascii="Segoe UI" w:hAnsi="Segoe UI" w:cs="Segoe UI"/>
                <w:noProof/>
              </w:rPr>
              <w:t>Usage</w:t>
            </w:r>
            <w:r>
              <w:rPr>
                <w:noProof/>
                <w:webHidden/>
              </w:rPr>
              <w:tab/>
            </w:r>
            <w:r>
              <w:rPr>
                <w:noProof/>
                <w:webHidden/>
              </w:rPr>
              <w:fldChar w:fldCharType="begin"/>
            </w:r>
            <w:r>
              <w:rPr>
                <w:noProof/>
                <w:webHidden/>
              </w:rPr>
              <w:instrText xml:space="preserve"> PAGEREF _Toc144064798 \h </w:instrText>
            </w:r>
            <w:r>
              <w:rPr>
                <w:noProof/>
                <w:webHidden/>
              </w:rPr>
            </w:r>
            <w:r>
              <w:rPr>
                <w:noProof/>
                <w:webHidden/>
              </w:rPr>
              <w:fldChar w:fldCharType="separate"/>
            </w:r>
            <w:r w:rsidR="00DF1D5D">
              <w:rPr>
                <w:noProof/>
                <w:webHidden/>
              </w:rPr>
              <w:t>156</w:t>
            </w:r>
            <w:r>
              <w:rPr>
                <w:noProof/>
                <w:webHidden/>
              </w:rPr>
              <w:fldChar w:fldCharType="end"/>
            </w:r>
          </w:hyperlink>
        </w:p>
        <w:p w:rsidR="007F1A27" w:rsidRDefault="007F1A27">
          <w:pPr>
            <w:pStyle w:val="TOC3"/>
            <w:tabs>
              <w:tab w:val="right" w:leader="dot" w:pos="9350"/>
            </w:tabs>
            <w:rPr>
              <w:rFonts w:eastAsiaTheme="minorEastAsia"/>
              <w:noProof/>
            </w:rPr>
          </w:pPr>
          <w:hyperlink w:anchor="_Toc144064799" w:history="1">
            <w:r w:rsidRPr="001670DE">
              <w:rPr>
                <w:rStyle w:val="Hyperlink"/>
                <w:rFonts w:ascii="Segoe UI" w:hAnsi="Segoe UI" w:cs="Segoe UI"/>
                <w:noProof/>
              </w:rPr>
              <w:t>Via data attributes</w:t>
            </w:r>
            <w:r>
              <w:rPr>
                <w:noProof/>
                <w:webHidden/>
              </w:rPr>
              <w:tab/>
            </w:r>
            <w:r>
              <w:rPr>
                <w:noProof/>
                <w:webHidden/>
              </w:rPr>
              <w:fldChar w:fldCharType="begin"/>
            </w:r>
            <w:r>
              <w:rPr>
                <w:noProof/>
                <w:webHidden/>
              </w:rPr>
              <w:instrText xml:space="preserve"> PAGEREF _Toc144064799 \h </w:instrText>
            </w:r>
            <w:r>
              <w:rPr>
                <w:noProof/>
                <w:webHidden/>
              </w:rPr>
            </w:r>
            <w:r>
              <w:rPr>
                <w:noProof/>
                <w:webHidden/>
              </w:rPr>
              <w:fldChar w:fldCharType="separate"/>
            </w:r>
            <w:r w:rsidR="00DF1D5D">
              <w:rPr>
                <w:noProof/>
                <w:webHidden/>
              </w:rPr>
              <w:t>156</w:t>
            </w:r>
            <w:r>
              <w:rPr>
                <w:noProof/>
                <w:webHidden/>
              </w:rPr>
              <w:fldChar w:fldCharType="end"/>
            </w:r>
          </w:hyperlink>
        </w:p>
        <w:p w:rsidR="007F1A27" w:rsidRDefault="007F1A27">
          <w:pPr>
            <w:pStyle w:val="TOC3"/>
            <w:tabs>
              <w:tab w:val="right" w:leader="dot" w:pos="9350"/>
            </w:tabs>
            <w:rPr>
              <w:rFonts w:eastAsiaTheme="minorEastAsia"/>
              <w:noProof/>
            </w:rPr>
          </w:pPr>
          <w:hyperlink w:anchor="_Toc144064800" w:history="1">
            <w:r w:rsidRPr="001670DE">
              <w:rPr>
                <w:rStyle w:val="Hyperlink"/>
                <w:rFonts w:ascii="Segoe UI" w:hAnsi="Segoe UI" w:cs="Segoe UI"/>
                <w:noProof/>
              </w:rPr>
              <w:t>Via JavaScript</w:t>
            </w:r>
            <w:r>
              <w:rPr>
                <w:noProof/>
                <w:webHidden/>
              </w:rPr>
              <w:tab/>
            </w:r>
            <w:r>
              <w:rPr>
                <w:noProof/>
                <w:webHidden/>
              </w:rPr>
              <w:fldChar w:fldCharType="begin"/>
            </w:r>
            <w:r>
              <w:rPr>
                <w:noProof/>
                <w:webHidden/>
              </w:rPr>
              <w:instrText xml:space="preserve"> PAGEREF _Toc144064800 \h </w:instrText>
            </w:r>
            <w:r>
              <w:rPr>
                <w:noProof/>
                <w:webHidden/>
              </w:rPr>
            </w:r>
            <w:r>
              <w:rPr>
                <w:noProof/>
                <w:webHidden/>
              </w:rPr>
              <w:fldChar w:fldCharType="separate"/>
            </w:r>
            <w:r w:rsidR="00DF1D5D">
              <w:rPr>
                <w:noProof/>
                <w:webHidden/>
              </w:rPr>
              <w:t>156</w:t>
            </w:r>
            <w:r>
              <w:rPr>
                <w:noProof/>
                <w:webHidden/>
              </w:rPr>
              <w:fldChar w:fldCharType="end"/>
            </w:r>
          </w:hyperlink>
        </w:p>
        <w:p w:rsidR="007F1A27" w:rsidRDefault="007F1A27">
          <w:pPr>
            <w:pStyle w:val="TOC3"/>
            <w:tabs>
              <w:tab w:val="right" w:leader="dot" w:pos="9350"/>
            </w:tabs>
            <w:rPr>
              <w:rFonts w:eastAsiaTheme="minorEastAsia"/>
              <w:noProof/>
            </w:rPr>
          </w:pPr>
          <w:hyperlink w:anchor="_Toc144064801" w:history="1">
            <w:r w:rsidRPr="001670DE">
              <w:rPr>
                <w:rStyle w:val="Hyperlink"/>
                <w:rFonts w:ascii="Segoe UI" w:hAnsi="Segoe UI" w:cs="Segoe UI"/>
                <w:noProof/>
              </w:rPr>
              <w:t>Options</w:t>
            </w:r>
            <w:r>
              <w:rPr>
                <w:noProof/>
                <w:webHidden/>
              </w:rPr>
              <w:tab/>
            </w:r>
            <w:r>
              <w:rPr>
                <w:noProof/>
                <w:webHidden/>
              </w:rPr>
              <w:fldChar w:fldCharType="begin"/>
            </w:r>
            <w:r>
              <w:rPr>
                <w:noProof/>
                <w:webHidden/>
              </w:rPr>
              <w:instrText xml:space="preserve"> PAGEREF _Toc144064801 \h </w:instrText>
            </w:r>
            <w:r>
              <w:rPr>
                <w:noProof/>
                <w:webHidden/>
              </w:rPr>
            </w:r>
            <w:r>
              <w:rPr>
                <w:noProof/>
                <w:webHidden/>
              </w:rPr>
              <w:fldChar w:fldCharType="separate"/>
            </w:r>
            <w:r w:rsidR="00DF1D5D">
              <w:rPr>
                <w:noProof/>
                <w:webHidden/>
              </w:rPr>
              <w:t>157</w:t>
            </w:r>
            <w:r>
              <w:rPr>
                <w:noProof/>
                <w:webHidden/>
              </w:rPr>
              <w:fldChar w:fldCharType="end"/>
            </w:r>
          </w:hyperlink>
        </w:p>
        <w:p w:rsidR="007F1A27" w:rsidRDefault="007F1A27">
          <w:pPr>
            <w:pStyle w:val="TOC3"/>
            <w:tabs>
              <w:tab w:val="right" w:leader="dot" w:pos="9350"/>
            </w:tabs>
            <w:rPr>
              <w:rFonts w:eastAsiaTheme="minorEastAsia"/>
              <w:noProof/>
            </w:rPr>
          </w:pPr>
          <w:hyperlink w:anchor="_Toc144064802" w:history="1">
            <w:r w:rsidRPr="001670DE">
              <w:rPr>
                <w:rStyle w:val="Hyperlink"/>
                <w:rFonts w:ascii="Segoe UI" w:hAnsi="Segoe UI" w:cs="Segoe UI"/>
                <w:noProof/>
              </w:rPr>
              <w:t>Methods</w:t>
            </w:r>
            <w:r>
              <w:rPr>
                <w:noProof/>
                <w:webHidden/>
              </w:rPr>
              <w:tab/>
            </w:r>
            <w:r>
              <w:rPr>
                <w:noProof/>
                <w:webHidden/>
              </w:rPr>
              <w:fldChar w:fldCharType="begin"/>
            </w:r>
            <w:r>
              <w:rPr>
                <w:noProof/>
                <w:webHidden/>
              </w:rPr>
              <w:instrText xml:space="preserve"> PAGEREF _Toc144064802 \h </w:instrText>
            </w:r>
            <w:r>
              <w:rPr>
                <w:noProof/>
                <w:webHidden/>
              </w:rPr>
            </w:r>
            <w:r>
              <w:rPr>
                <w:noProof/>
                <w:webHidden/>
              </w:rPr>
              <w:fldChar w:fldCharType="separate"/>
            </w:r>
            <w:r w:rsidR="00DF1D5D">
              <w:rPr>
                <w:noProof/>
                <w:webHidden/>
              </w:rPr>
              <w:t>157</w:t>
            </w:r>
            <w:r>
              <w:rPr>
                <w:noProof/>
                <w:webHidden/>
              </w:rPr>
              <w:fldChar w:fldCharType="end"/>
            </w:r>
          </w:hyperlink>
        </w:p>
        <w:p w:rsidR="007F1A27" w:rsidRDefault="007F1A27">
          <w:pPr>
            <w:pStyle w:val="TOC3"/>
            <w:tabs>
              <w:tab w:val="right" w:leader="dot" w:pos="9350"/>
            </w:tabs>
            <w:rPr>
              <w:rFonts w:eastAsiaTheme="minorEastAsia"/>
              <w:noProof/>
            </w:rPr>
          </w:pPr>
          <w:hyperlink w:anchor="_Toc144064803" w:history="1">
            <w:r w:rsidRPr="001670DE">
              <w:rPr>
                <w:rStyle w:val="Hyperlink"/>
                <w:rFonts w:ascii="Segoe UI" w:hAnsi="Segoe UI" w:cs="Segoe UI"/>
                <w:noProof/>
              </w:rPr>
              <w:t>Events</w:t>
            </w:r>
            <w:r>
              <w:rPr>
                <w:noProof/>
                <w:webHidden/>
              </w:rPr>
              <w:tab/>
            </w:r>
            <w:r>
              <w:rPr>
                <w:noProof/>
                <w:webHidden/>
              </w:rPr>
              <w:fldChar w:fldCharType="begin"/>
            </w:r>
            <w:r>
              <w:rPr>
                <w:noProof/>
                <w:webHidden/>
              </w:rPr>
              <w:instrText xml:space="preserve"> PAGEREF _Toc144064803 \h </w:instrText>
            </w:r>
            <w:r>
              <w:rPr>
                <w:noProof/>
                <w:webHidden/>
              </w:rPr>
            </w:r>
            <w:r>
              <w:rPr>
                <w:noProof/>
                <w:webHidden/>
              </w:rPr>
              <w:fldChar w:fldCharType="separate"/>
            </w:r>
            <w:r w:rsidR="00DF1D5D">
              <w:rPr>
                <w:noProof/>
                <w:webHidden/>
              </w:rPr>
              <w:t>158</w:t>
            </w:r>
            <w:r>
              <w:rPr>
                <w:noProof/>
                <w:webHidden/>
              </w:rPr>
              <w:fldChar w:fldCharType="end"/>
            </w:r>
          </w:hyperlink>
        </w:p>
        <w:p w:rsidR="007F1A27" w:rsidRDefault="007F1A27">
          <w:pPr>
            <w:pStyle w:val="TOC1"/>
            <w:tabs>
              <w:tab w:val="right" w:leader="dot" w:pos="9350"/>
            </w:tabs>
            <w:rPr>
              <w:rFonts w:eastAsiaTheme="minorEastAsia"/>
              <w:noProof/>
            </w:rPr>
          </w:pPr>
          <w:hyperlink w:anchor="_Toc144064804" w:history="1">
            <w:r w:rsidRPr="001670DE">
              <w:rPr>
                <w:rStyle w:val="Hyperlink"/>
                <w:rFonts w:ascii="Segoe UI" w:hAnsi="Segoe UI" w:cs="Segoe UI"/>
                <w:noProof/>
              </w:rPr>
              <w:t>Dropdowns</w:t>
            </w:r>
            <w:r>
              <w:rPr>
                <w:noProof/>
                <w:webHidden/>
              </w:rPr>
              <w:tab/>
            </w:r>
            <w:r>
              <w:rPr>
                <w:noProof/>
                <w:webHidden/>
              </w:rPr>
              <w:fldChar w:fldCharType="begin"/>
            </w:r>
            <w:r>
              <w:rPr>
                <w:noProof/>
                <w:webHidden/>
              </w:rPr>
              <w:instrText xml:space="preserve"> PAGEREF _Toc144064804 \h </w:instrText>
            </w:r>
            <w:r>
              <w:rPr>
                <w:noProof/>
                <w:webHidden/>
              </w:rPr>
            </w:r>
            <w:r>
              <w:rPr>
                <w:noProof/>
                <w:webHidden/>
              </w:rPr>
              <w:fldChar w:fldCharType="separate"/>
            </w:r>
            <w:r w:rsidR="00DF1D5D">
              <w:rPr>
                <w:noProof/>
                <w:webHidden/>
              </w:rPr>
              <w:t>159</w:t>
            </w:r>
            <w:r>
              <w:rPr>
                <w:noProof/>
                <w:webHidden/>
              </w:rPr>
              <w:fldChar w:fldCharType="end"/>
            </w:r>
          </w:hyperlink>
        </w:p>
        <w:p w:rsidR="007F1A27" w:rsidRDefault="007F1A27">
          <w:pPr>
            <w:pStyle w:val="TOC2"/>
            <w:tabs>
              <w:tab w:val="right" w:leader="dot" w:pos="9350"/>
            </w:tabs>
            <w:rPr>
              <w:rFonts w:eastAsiaTheme="minorEastAsia"/>
              <w:noProof/>
            </w:rPr>
          </w:pPr>
          <w:hyperlink w:anchor="_Toc144064805" w:history="1">
            <w:r w:rsidRPr="001670DE">
              <w:rPr>
                <w:rStyle w:val="Hyperlink"/>
                <w:rFonts w:ascii="Segoe UI" w:hAnsi="Segoe UI" w:cs="Segoe UI"/>
                <w:noProof/>
              </w:rPr>
              <w:t>Overview</w:t>
            </w:r>
            <w:r>
              <w:rPr>
                <w:noProof/>
                <w:webHidden/>
              </w:rPr>
              <w:tab/>
            </w:r>
            <w:r>
              <w:rPr>
                <w:noProof/>
                <w:webHidden/>
              </w:rPr>
              <w:fldChar w:fldCharType="begin"/>
            </w:r>
            <w:r>
              <w:rPr>
                <w:noProof/>
                <w:webHidden/>
              </w:rPr>
              <w:instrText xml:space="preserve"> PAGEREF _Toc144064805 \h </w:instrText>
            </w:r>
            <w:r>
              <w:rPr>
                <w:noProof/>
                <w:webHidden/>
              </w:rPr>
            </w:r>
            <w:r>
              <w:rPr>
                <w:noProof/>
                <w:webHidden/>
              </w:rPr>
              <w:fldChar w:fldCharType="separate"/>
            </w:r>
            <w:r w:rsidR="00DF1D5D">
              <w:rPr>
                <w:noProof/>
                <w:webHidden/>
              </w:rPr>
              <w:t>159</w:t>
            </w:r>
            <w:r>
              <w:rPr>
                <w:noProof/>
                <w:webHidden/>
              </w:rPr>
              <w:fldChar w:fldCharType="end"/>
            </w:r>
          </w:hyperlink>
        </w:p>
        <w:p w:rsidR="007F1A27" w:rsidRDefault="007F1A27">
          <w:pPr>
            <w:pStyle w:val="TOC2"/>
            <w:tabs>
              <w:tab w:val="right" w:leader="dot" w:pos="9350"/>
            </w:tabs>
            <w:rPr>
              <w:rFonts w:eastAsiaTheme="minorEastAsia"/>
              <w:noProof/>
            </w:rPr>
          </w:pPr>
          <w:hyperlink w:anchor="_Toc144064806" w:history="1">
            <w:r w:rsidRPr="001670DE">
              <w:rPr>
                <w:rStyle w:val="Hyperlink"/>
                <w:rFonts w:ascii="Segoe UI" w:hAnsi="Segoe UI" w:cs="Segoe UI"/>
                <w:noProof/>
              </w:rPr>
              <w:t>Accessibility</w:t>
            </w:r>
            <w:r>
              <w:rPr>
                <w:noProof/>
                <w:webHidden/>
              </w:rPr>
              <w:tab/>
            </w:r>
            <w:r>
              <w:rPr>
                <w:noProof/>
                <w:webHidden/>
              </w:rPr>
              <w:fldChar w:fldCharType="begin"/>
            </w:r>
            <w:r>
              <w:rPr>
                <w:noProof/>
                <w:webHidden/>
              </w:rPr>
              <w:instrText xml:space="preserve"> PAGEREF _Toc144064806 \h </w:instrText>
            </w:r>
            <w:r>
              <w:rPr>
                <w:noProof/>
                <w:webHidden/>
              </w:rPr>
            </w:r>
            <w:r>
              <w:rPr>
                <w:noProof/>
                <w:webHidden/>
              </w:rPr>
              <w:fldChar w:fldCharType="separate"/>
            </w:r>
            <w:r w:rsidR="00DF1D5D">
              <w:rPr>
                <w:noProof/>
                <w:webHidden/>
              </w:rPr>
              <w:t>159</w:t>
            </w:r>
            <w:r>
              <w:rPr>
                <w:noProof/>
                <w:webHidden/>
              </w:rPr>
              <w:fldChar w:fldCharType="end"/>
            </w:r>
          </w:hyperlink>
        </w:p>
        <w:p w:rsidR="007F1A27" w:rsidRDefault="007F1A27">
          <w:pPr>
            <w:pStyle w:val="TOC2"/>
            <w:tabs>
              <w:tab w:val="right" w:leader="dot" w:pos="9350"/>
            </w:tabs>
            <w:rPr>
              <w:rFonts w:eastAsiaTheme="minorEastAsia"/>
              <w:noProof/>
            </w:rPr>
          </w:pPr>
          <w:hyperlink w:anchor="_Toc144064807" w:history="1">
            <w:r w:rsidRPr="001670DE">
              <w:rPr>
                <w:rStyle w:val="Hyperlink"/>
                <w:rFonts w:ascii="Segoe UI" w:hAnsi="Segoe UI" w:cs="Segoe UI"/>
                <w:noProof/>
              </w:rPr>
              <w:t>Examples</w:t>
            </w:r>
            <w:r>
              <w:rPr>
                <w:noProof/>
                <w:webHidden/>
              </w:rPr>
              <w:tab/>
            </w:r>
            <w:r>
              <w:rPr>
                <w:noProof/>
                <w:webHidden/>
              </w:rPr>
              <w:fldChar w:fldCharType="begin"/>
            </w:r>
            <w:r>
              <w:rPr>
                <w:noProof/>
                <w:webHidden/>
              </w:rPr>
              <w:instrText xml:space="preserve"> PAGEREF _Toc144064807 \h </w:instrText>
            </w:r>
            <w:r>
              <w:rPr>
                <w:noProof/>
                <w:webHidden/>
              </w:rPr>
            </w:r>
            <w:r>
              <w:rPr>
                <w:noProof/>
                <w:webHidden/>
              </w:rPr>
              <w:fldChar w:fldCharType="separate"/>
            </w:r>
            <w:r w:rsidR="00DF1D5D">
              <w:rPr>
                <w:noProof/>
                <w:webHidden/>
              </w:rPr>
              <w:t>159</w:t>
            </w:r>
            <w:r>
              <w:rPr>
                <w:noProof/>
                <w:webHidden/>
              </w:rPr>
              <w:fldChar w:fldCharType="end"/>
            </w:r>
          </w:hyperlink>
        </w:p>
        <w:p w:rsidR="007F1A27" w:rsidRDefault="007F1A27">
          <w:pPr>
            <w:pStyle w:val="TOC3"/>
            <w:tabs>
              <w:tab w:val="right" w:leader="dot" w:pos="9350"/>
            </w:tabs>
            <w:rPr>
              <w:rFonts w:eastAsiaTheme="minorEastAsia"/>
              <w:noProof/>
            </w:rPr>
          </w:pPr>
          <w:hyperlink w:anchor="_Toc144064808" w:history="1">
            <w:r w:rsidRPr="001670DE">
              <w:rPr>
                <w:rStyle w:val="Hyperlink"/>
                <w:rFonts w:ascii="Segoe UI" w:hAnsi="Segoe UI" w:cs="Segoe UI"/>
                <w:noProof/>
              </w:rPr>
              <w:t>Single button</w:t>
            </w:r>
            <w:r>
              <w:rPr>
                <w:noProof/>
                <w:webHidden/>
              </w:rPr>
              <w:tab/>
            </w:r>
            <w:r>
              <w:rPr>
                <w:noProof/>
                <w:webHidden/>
              </w:rPr>
              <w:fldChar w:fldCharType="begin"/>
            </w:r>
            <w:r>
              <w:rPr>
                <w:noProof/>
                <w:webHidden/>
              </w:rPr>
              <w:instrText xml:space="preserve"> PAGEREF _Toc144064808 \h </w:instrText>
            </w:r>
            <w:r>
              <w:rPr>
                <w:noProof/>
                <w:webHidden/>
              </w:rPr>
            </w:r>
            <w:r>
              <w:rPr>
                <w:noProof/>
                <w:webHidden/>
              </w:rPr>
              <w:fldChar w:fldCharType="separate"/>
            </w:r>
            <w:r w:rsidR="00DF1D5D">
              <w:rPr>
                <w:noProof/>
                <w:webHidden/>
              </w:rPr>
              <w:t>160</w:t>
            </w:r>
            <w:r>
              <w:rPr>
                <w:noProof/>
                <w:webHidden/>
              </w:rPr>
              <w:fldChar w:fldCharType="end"/>
            </w:r>
          </w:hyperlink>
        </w:p>
        <w:p w:rsidR="007F1A27" w:rsidRDefault="007F1A27">
          <w:pPr>
            <w:pStyle w:val="TOC3"/>
            <w:tabs>
              <w:tab w:val="right" w:leader="dot" w:pos="9350"/>
            </w:tabs>
            <w:rPr>
              <w:rFonts w:eastAsiaTheme="minorEastAsia"/>
              <w:noProof/>
            </w:rPr>
          </w:pPr>
          <w:hyperlink w:anchor="_Toc144064809" w:history="1">
            <w:r w:rsidRPr="001670DE">
              <w:rPr>
                <w:rStyle w:val="Hyperlink"/>
                <w:rFonts w:ascii="Segoe UI" w:hAnsi="Segoe UI" w:cs="Segoe UI"/>
                <w:noProof/>
              </w:rPr>
              <w:t>Split button</w:t>
            </w:r>
            <w:r>
              <w:rPr>
                <w:noProof/>
                <w:webHidden/>
              </w:rPr>
              <w:tab/>
            </w:r>
            <w:r>
              <w:rPr>
                <w:noProof/>
                <w:webHidden/>
              </w:rPr>
              <w:fldChar w:fldCharType="begin"/>
            </w:r>
            <w:r>
              <w:rPr>
                <w:noProof/>
                <w:webHidden/>
              </w:rPr>
              <w:instrText xml:space="preserve"> PAGEREF _Toc144064809 \h </w:instrText>
            </w:r>
            <w:r>
              <w:rPr>
                <w:noProof/>
                <w:webHidden/>
              </w:rPr>
            </w:r>
            <w:r>
              <w:rPr>
                <w:noProof/>
                <w:webHidden/>
              </w:rPr>
              <w:fldChar w:fldCharType="separate"/>
            </w:r>
            <w:r w:rsidR="00DF1D5D">
              <w:rPr>
                <w:noProof/>
                <w:webHidden/>
              </w:rPr>
              <w:t>161</w:t>
            </w:r>
            <w:r>
              <w:rPr>
                <w:noProof/>
                <w:webHidden/>
              </w:rPr>
              <w:fldChar w:fldCharType="end"/>
            </w:r>
          </w:hyperlink>
        </w:p>
        <w:p w:rsidR="007F1A27" w:rsidRDefault="007F1A27">
          <w:pPr>
            <w:pStyle w:val="TOC2"/>
            <w:tabs>
              <w:tab w:val="right" w:leader="dot" w:pos="9350"/>
            </w:tabs>
            <w:rPr>
              <w:rFonts w:eastAsiaTheme="minorEastAsia"/>
              <w:noProof/>
            </w:rPr>
          </w:pPr>
          <w:hyperlink w:anchor="_Toc144064810" w:history="1">
            <w:r w:rsidRPr="001670DE">
              <w:rPr>
                <w:rStyle w:val="Hyperlink"/>
                <w:rFonts w:ascii="Segoe UI" w:hAnsi="Segoe UI" w:cs="Segoe UI"/>
                <w:noProof/>
              </w:rPr>
              <w:t>Sizing</w:t>
            </w:r>
            <w:r>
              <w:rPr>
                <w:noProof/>
                <w:webHidden/>
              </w:rPr>
              <w:tab/>
            </w:r>
            <w:r>
              <w:rPr>
                <w:noProof/>
                <w:webHidden/>
              </w:rPr>
              <w:fldChar w:fldCharType="begin"/>
            </w:r>
            <w:r>
              <w:rPr>
                <w:noProof/>
                <w:webHidden/>
              </w:rPr>
              <w:instrText xml:space="preserve"> PAGEREF _Toc144064810 \h </w:instrText>
            </w:r>
            <w:r>
              <w:rPr>
                <w:noProof/>
                <w:webHidden/>
              </w:rPr>
            </w:r>
            <w:r>
              <w:rPr>
                <w:noProof/>
                <w:webHidden/>
              </w:rPr>
              <w:fldChar w:fldCharType="separate"/>
            </w:r>
            <w:r w:rsidR="00DF1D5D">
              <w:rPr>
                <w:noProof/>
                <w:webHidden/>
              </w:rPr>
              <w:t>162</w:t>
            </w:r>
            <w:r>
              <w:rPr>
                <w:noProof/>
                <w:webHidden/>
              </w:rPr>
              <w:fldChar w:fldCharType="end"/>
            </w:r>
          </w:hyperlink>
        </w:p>
        <w:p w:rsidR="007F1A27" w:rsidRDefault="007F1A27">
          <w:pPr>
            <w:pStyle w:val="TOC2"/>
            <w:tabs>
              <w:tab w:val="right" w:leader="dot" w:pos="9350"/>
            </w:tabs>
            <w:rPr>
              <w:rFonts w:eastAsiaTheme="minorEastAsia"/>
              <w:noProof/>
            </w:rPr>
          </w:pPr>
          <w:hyperlink w:anchor="_Toc144064811" w:history="1">
            <w:r w:rsidRPr="001670DE">
              <w:rPr>
                <w:rStyle w:val="Hyperlink"/>
                <w:rFonts w:ascii="Segoe UI" w:hAnsi="Segoe UI" w:cs="Segoe UI"/>
                <w:noProof/>
              </w:rPr>
              <w:t>Dark dropdowns</w:t>
            </w:r>
            <w:r>
              <w:rPr>
                <w:noProof/>
                <w:webHidden/>
              </w:rPr>
              <w:tab/>
            </w:r>
            <w:r>
              <w:rPr>
                <w:noProof/>
                <w:webHidden/>
              </w:rPr>
              <w:fldChar w:fldCharType="begin"/>
            </w:r>
            <w:r>
              <w:rPr>
                <w:noProof/>
                <w:webHidden/>
              </w:rPr>
              <w:instrText xml:space="preserve"> PAGEREF _Toc144064811 \h </w:instrText>
            </w:r>
            <w:r>
              <w:rPr>
                <w:noProof/>
                <w:webHidden/>
              </w:rPr>
            </w:r>
            <w:r>
              <w:rPr>
                <w:noProof/>
                <w:webHidden/>
              </w:rPr>
              <w:fldChar w:fldCharType="separate"/>
            </w:r>
            <w:r w:rsidR="00DF1D5D">
              <w:rPr>
                <w:noProof/>
                <w:webHidden/>
              </w:rPr>
              <w:t>163</w:t>
            </w:r>
            <w:r>
              <w:rPr>
                <w:noProof/>
                <w:webHidden/>
              </w:rPr>
              <w:fldChar w:fldCharType="end"/>
            </w:r>
          </w:hyperlink>
        </w:p>
        <w:p w:rsidR="007F1A27" w:rsidRDefault="007F1A27">
          <w:pPr>
            <w:pStyle w:val="TOC2"/>
            <w:tabs>
              <w:tab w:val="right" w:leader="dot" w:pos="9350"/>
            </w:tabs>
            <w:rPr>
              <w:rFonts w:eastAsiaTheme="minorEastAsia"/>
              <w:noProof/>
            </w:rPr>
          </w:pPr>
          <w:hyperlink w:anchor="_Toc144064812" w:history="1">
            <w:r w:rsidRPr="001670DE">
              <w:rPr>
                <w:rStyle w:val="Hyperlink"/>
                <w:rFonts w:ascii="Segoe UI" w:hAnsi="Segoe UI" w:cs="Segoe UI"/>
                <w:noProof/>
              </w:rPr>
              <w:t>Directions</w:t>
            </w:r>
            <w:r>
              <w:rPr>
                <w:noProof/>
                <w:webHidden/>
              </w:rPr>
              <w:tab/>
            </w:r>
            <w:r>
              <w:rPr>
                <w:noProof/>
                <w:webHidden/>
              </w:rPr>
              <w:fldChar w:fldCharType="begin"/>
            </w:r>
            <w:r>
              <w:rPr>
                <w:noProof/>
                <w:webHidden/>
              </w:rPr>
              <w:instrText xml:space="preserve"> PAGEREF _Toc144064812 \h </w:instrText>
            </w:r>
            <w:r>
              <w:rPr>
                <w:noProof/>
                <w:webHidden/>
              </w:rPr>
            </w:r>
            <w:r>
              <w:rPr>
                <w:noProof/>
                <w:webHidden/>
              </w:rPr>
              <w:fldChar w:fldCharType="separate"/>
            </w:r>
            <w:r w:rsidR="00DF1D5D">
              <w:rPr>
                <w:noProof/>
                <w:webHidden/>
              </w:rPr>
              <w:t>164</w:t>
            </w:r>
            <w:r>
              <w:rPr>
                <w:noProof/>
                <w:webHidden/>
              </w:rPr>
              <w:fldChar w:fldCharType="end"/>
            </w:r>
          </w:hyperlink>
        </w:p>
        <w:p w:rsidR="007F1A27" w:rsidRDefault="007F1A27">
          <w:pPr>
            <w:pStyle w:val="TOC3"/>
            <w:tabs>
              <w:tab w:val="right" w:leader="dot" w:pos="9350"/>
            </w:tabs>
            <w:rPr>
              <w:rFonts w:eastAsiaTheme="minorEastAsia"/>
              <w:noProof/>
            </w:rPr>
          </w:pPr>
          <w:hyperlink w:anchor="_Toc144064813" w:history="1">
            <w:r w:rsidRPr="001670DE">
              <w:rPr>
                <w:rStyle w:val="Hyperlink"/>
                <w:rFonts w:ascii="Segoe UI" w:hAnsi="Segoe UI" w:cs="Segoe UI"/>
                <w:noProof/>
              </w:rPr>
              <w:t>Dropup</w:t>
            </w:r>
            <w:r>
              <w:rPr>
                <w:noProof/>
                <w:webHidden/>
              </w:rPr>
              <w:tab/>
            </w:r>
            <w:r>
              <w:rPr>
                <w:noProof/>
                <w:webHidden/>
              </w:rPr>
              <w:fldChar w:fldCharType="begin"/>
            </w:r>
            <w:r>
              <w:rPr>
                <w:noProof/>
                <w:webHidden/>
              </w:rPr>
              <w:instrText xml:space="preserve"> PAGEREF _Toc144064813 \h </w:instrText>
            </w:r>
            <w:r>
              <w:rPr>
                <w:noProof/>
                <w:webHidden/>
              </w:rPr>
            </w:r>
            <w:r>
              <w:rPr>
                <w:noProof/>
                <w:webHidden/>
              </w:rPr>
              <w:fldChar w:fldCharType="separate"/>
            </w:r>
            <w:r w:rsidR="00DF1D5D">
              <w:rPr>
                <w:noProof/>
                <w:webHidden/>
              </w:rPr>
              <w:t>165</w:t>
            </w:r>
            <w:r>
              <w:rPr>
                <w:noProof/>
                <w:webHidden/>
              </w:rPr>
              <w:fldChar w:fldCharType="end"/>
            </w:r>
          </w:hyperlink>
        </w:p>
        <w:p w:rsidR="007F1A27" w:rsidRDefault="007F1A27">
          <w:pPr>
            <w:pStyle w:val="TOC3"/>
            <w:tabs>
              <w:tab w:val="right" w:leader="dot" w:pos="9350"/>
            </w:tabs>
            <w:rPr>
              <w:rFonts w:eastAsiaTheme="minorEastAsia"/>
              <w:noProof/>
            </w:rPr>
          </w:pPr>
          <w:hyperlink w:anchor="_Toc144064814" w:history="1">
            <w:r w:rsidRPr="001670DE">
              <w:rPr>
                <w:rStyle w:val="Hyperlink"/>
                <w:rFonts w:ascii="Segoe UI" w:hAnsi="Segoe UI" w:cs="Segoe UI"/>
                <w:noProof/>
              </w:rPr>
              <w:t>Dropright</w:t>
            </w:r>
            <w:r>
              <w:rPr>
                <w:noProof/>
                <w:webHidden/>
              </w:rPr>
              <w:tab/>
            </w:r>
            <w:r>
              <w:rPr>
                <w:noProof/>
                <w:webHidden/>
              </w:rPr>
              <w:fldChar w:fldCharType="begin"/>
            </w:r>
            <w:r>
              <w:rPr>
                <w:noProof/>
                <w:webHidden/>
              </w:rPr>
              <w:instrText xml:space="preserve"> PAGEREF _Toc144064814 \h </w:instrText>
            </w:r>
            <w:r>
              <w:rPr>
                <w:noProof/>
                <w:webHidden/>
              </w:rPr>
            </w:r>
            <w:r>
              <w:rPr>
                <w:noProof/>
                <w:webHidden/>
              </w:rPr>
              <w:fldChar w:fldCharType="separate"/>
            </w:r>
            <w:r w:rsidR="00DF1D5D">
              <w:rPr>
                <w:noProof/>
                <w:webHidden/>
              </w:rPr>
              <w:t>165</w:t>
            </w:r>
            <w:r>
              <w:rPr>
                <w:noProof/>
                <w:webHidden/>
              </w:rPr>
              <w:fldChar w:fldCharType="end"/>
            </w:r>
          </w:hyperlink>
        </w:p>
        <w:p w:rsidR="007F1A27" w:rsidRDefault="007F1A27">
          <w:pPr>
            <w:pStyle w:val="TOC3"/>
            <w:tabs>
              <w:tab w:val="right" w:leader="dot" w:pos="9350"/>
            </w:tabs>
            <w:rPr>
              <w:rFonts w:eastAsiaTheme="minorEastAsia"/>
              <w:noProof/>
            </w:rPr>
          </w:pPr>
          <w:hyperlink w:anchor="_Toc144064815" w:history="1">
            <w:r w:rsidRPr="001670DE">
              <w:rPr>
                <w:rStyle w:val="Hyperlink"/>
                <w:rFonts w:ascii="Segoe UI" w:hAnsi="Segoe UI" w:cs="Segoe UI"/>
                <w:noProof/>
              </w:rPr>
              <w:t>Dropleft</w:t>
            </w:r>
            <w:r>
              <w:rPr>
                <w:noProof/>
                <w:webHidden/>
              </w:rPr>
              <w:tab/>
            </w:r>
            <w:r>
              <w:rPr>
                <w:noProof/>
                <w:webHidden/>
              </w:rPr>
              <w:fldChar w:fldCharType="begin"/>
            </w:r>
            <w:r>
              <w:rPr>
                <w:noProof/>
                <w:webHidden/>
              </w:rPr>
              <w:instrText xml:space="preserve"> PAGEREF _Toc144064815 \h </w:instrText>
            </w:r>
            <w:r>
              <w:rPr>
                <w:noProof/>
                <w:webHidden/>
              </w:rPr>
            </w:r>
            <w:r>
              <w:rPr>
                <w:noProof/>
                <w:webHidden/>
              </w:rPr>
              <w:fldChar w:fldCharType="separate"/>
            </w:r>
            <w:r w:rsidR="00DF1D5D">
              <w:rPr>
                <w:noProof/>
                <w:webHidden/>
              </w:rPr>
              <w:t>166</w:t>
            </w:r>
            <w:r>
              <w:rPr>
                <w:noProof/>
                <w:webHidden/>
              </w:rPr>
              <w:fldChar w:fldCharType="end"/>
            </w:r>
          </w:hyperlink>
        </w:p>
        <w:p w:rsidR="007F1A27" w:rsidRDefault="007F1A27">
          <w:pPr>
            <w:pStyle w:val="TOC2"/>
            <w:tabs>
              <w:tab w:val="right" w:leader="dot" w:pos="9350"/>
            </w:tabs>
            <w:rPr>
              <w:rFonts w:eastAsiaTheme="minorEastAsia"/>
              <w:noProof/>
            </w:rPr>
          </w:pPr>
          <w:hyperlink w:anchor="_Toc144064816" w:history="1">
            <w:r w:rsidRPr="001670DE">
              <w:rPr>
                <w:rStyle w:val="Hyperlink"/>
                <w:rFonts w:ascii="Segoe UI" w:hAnsi="Segoe UI" w:cs="Segoe UI"/>
                <w:noProof/>
              </w:rPr>
              <w:t>Menu items</w:t>
            </w:r>
            <w:r>
              <w:rPr>
                <w:noProof/>
                <w:webHidden/>
              </w:rPr>
              <w:tab/>
            </w:r>
            <w:r>
              <w:rPr>
                <w:noProof/>
                <w:webHidden/>
              </w:rPr>
              <w:fldChar w:fldCharType="begin"/>
            </w:r>
            <w:r>
              <w:rPr>
                <w:noProof/>
                <w:webHidden/>
              </w:rPr>
              <w:instrText xml:space="preserve"> PAGEREF _Toc144064816 \h </w:instrText>
            </w:r>
            <w:r>
              <w:rPr>
                <w:noProof/>
                <w:webHidden/>
              </w:rPr>
            </w:r>
            <w:r>
              <w:rPr>
                <w:noProof/>
                <w:webHidden/>
              </w:rPr>
              <w:fldChar w:fldCharType="separate"/>
            </w:r>
            <w:r w:rsidR="00DF1D5D">
              <w:rPr>
                <w:noProof/>
                <w:webHidden/>
              </w:rPr>
              <w:t>167</w:t>
            </w:r>
            <w:r>
              <w:rPr>
                <w:noProof/>
                <w:webHidden/>
              </w:rPr>
              <w:fldChar w:fldCharType="end"/>
            </w:r>
          </w:hyperlink>
        </w:p>
        <w:p w:rsidR="007F1A27" w:rsidRDefault="007F1A27">
          <w:pPr>
            <w:pStyle w:val="TOC3"/>
            <w:tabs>
              <w:tab w:val="right" w:leader="dot" w:pos="9350"/>
            </w:tabs>
            <w:rPr>
              <w:rFonts w:eastAsiaTheme="minorEastAsia"/>
              <w:noProof/>
            </w:rPr>
          </w:pPr>
          <w:hyperlink w:anchor="_Toc144064817" w:history="1">
            <w:r w:rsidRPr="001670DE">
              <w:rPr>
                <w:rStyle w:val="Hyperlink"/>
                <w:rFonts w:ascii="Segoe UI" w:hAnsi="Segoe UI" w:cs="Segoe UI"/>
                <w:noProof/>
              </w:rPr>
              <w:t>Active</w:t>
            </w:r>
            <w:r>
              <w:rPr>
                <w:noProof/>
                <w:webHidden/>
              </w:rPr>
              <w:tab/>
            </w:r>
            <w:r>
              <w:rPr>
                <w:noProof/>
                <w:webHidden/>
              </w:rPr>
              <w:fldChar w:fldCharType="begin"/>
            </w:r>
            <w:r>
              <w:rPr>
                <w:noProof/>
                <w:webHidden/>
              </w:rPr>
              <w:instrText xml:space="preserve"> PAGEREF _Toc144064817 \h </w:instrText>
            </w:r>
            <w:r>
              <w:rPr>
                <w:noProof/>
                <w:webHidden/>
              </w:rPr>
            </w:r>
            <w:r>
              <w:rPr>
                <w:noProof/>
                <w:webHidden/>
              </w:rPr>
              <w:fldChar w:fldCharType="separate"/>
            </w:r>
            <w:r w:rsidR="00DF1D5D">
              <w:rPr>
                <w:noProof/>
                <w:webHidden/>
              </w:rPr>
              <w:t>168</w:t>
            </w:r>
            <w:r>
              <w:rPr>
                <w:noProof/>
                <w:webHidden/>
              </w:rPr>
              <w:fldChar w:fldCharType="end"/>
            </w:r>
          </w:hyperlink>
        </w:p>
        <w:p w:rsidR="007F1A27" w:rsidRDefault="007F1A27">
          <w:pPr>
            <w:pStyle w:val="TOC3"/>
            <w:tabs>
              <w:tab w:val="right" w:leader="dot" w:pos="9350"/>
            </w:tabs>
            <w:rPr>
              <w:rFonts w:eastAsiaTheme="minorEastAsia"/>
              <w:noProof/>
            </w:rPr>
          </w:pPr>
          <w:hyperlink w:anchor="_Toc144064818" w:history="1">
            <w:r w:rsidRPr="001670DE">
              <w:rPr>
                <w:rStyle w:val="Hyperlink"/>
                <w:rFonts w:ascii="Segoe UI" w:hAnsi="Segoe UI" w:cs="Segoe UI"/>
                <w:noProof/>
              </w:rPr>
              <w:t>Disabled</w:t>
            </w:r>
            <w:r>
              <w:rPr>
                <w:noProof/>
                <w:webHidden/>
              </w:rPr>
              <w:tab/>
            </w:r>
            <w:r>
              <w:rPr>
                <w:noProof/>
                <w:webHidden/>
              </w:rPr>
              <w:fldChar w:fldCharType="begin"/>
            </w:r>
            <w:r>
              <w:rPr>
                <w:noProof/>
                <w:webHidden/>
              </w:rPr>
              <w:instrText xml:space="preserve"> PAGEREF _Toc144064818 \h </w:instrText>
            </w:r>
            <w:r>
              <w:rPr>
                <w:noProof/>
                <w:webHidden/>
              </w:rPr>
            </w:r>
            <w:r>
              <w:rPr>
                <w:noProof/>
                <w:webHidden/>
              </w:rPr>
              <w:fldChar w:fldCharType="separate"/>
            </w:r>
            <w:r w:rsidR="00DF1D5D">
              <w:rPr>
                <w:noProof/>
                <w:webHidden/>
              </w:rPr>
              <w:t>168</w:t>
            </w:r>
            <w:r>
              <w:rPr>
                <w:noProof/>
                <w:webHidden/>
              </w:rPr>
              <w:fldChar w:fldCharType="end"/>
            </w:r>
          </w:hyperlink>
        </w:p>
        <w:p w:rsidR="007F1A27" w:rsidRDefault="007F1A27">
          <w:pPr>
            <w:pStyle w:val="TOC2"/>
            <w:tabs>
              <w:tab w:val="right" w:leader="dot" w:pos="9350"/>
            </w:tabs>
            <w:rPr>
              <w:rFonts w:eastAsiaTheme="minorEastAsia"/>
              <w:noProof/>
            </w:rPr>
          </w:pPr>
          <w:hyperlink w:anchor="_Toc144064819" w:history="1">
            <w:r w:rsidRPr="001670DE">
              <w:rPr>
                <w:rStyle w:val="Hyperlink"/>
                <w:rFonts w:ascii="Segoe UI" w:hAnsi="Segoe UI" w:cs="Segoe UI"/>
                <w:noProof/>
              </w:rPr>
              <w:t>Menu alignment</w:t>
            </w:r>
            <w:r>
              <w:rPr>
                <w:noProof/>
                <w:webHidden/>
              </w:rPr>
              <w:tab/>
            </w:r>
            <w:r>
              <w:rPr>
                <w:noProof/>
                <w:webHidden/>
              </w:rPr>
              <w:fldChar w:fldCharType="begin"/>
            </w:r>
            <w:r>
              <w:rPr>
                <w:noProof/>
                <w:webHidden/>
              </w:rPr>
              <w:instrText xml:space="preserve"> PAGEREF _Toc144064819 \h </w:instrText>
            </w:r>
            <w:r>
              <w:rPr>
                <w:noProof/>
                <w:webHidden/>
              </w:rPr>
            </w:r>
            <w:r>
              <w:rPr>
                <w:noProof/>
                <w:webHidden/>
              </w:rPr>
              <w:fldChar w:fldCharType="separate"/>
            </w:r>
            <w:r w:rsidR="00DF1D5D">
              <w:rPr>
                <w:noProof/>
                <w:webHidden/>
              </w:rPr>
              <w:t>168</w:t>
            </w:r>
            <w:r>
              <w:rPr>
                <w:noProof/>
                <w:webHidden/>
              </w:rPr>
              <w:fldChar w:fldCharType="end"/>
            </w:r>
          </w:hyperlink>
        </w:p>
        <w:p w:rsidR="007F1A27" w:rsidRDefault="007F1A27">
          <w:pPr>
            <w:pStyle w:val="TOC3"/>
            <w:tabs>
              <w:tab w:val="right" w:leader="dot" w:pos="9350"/>
            </w:tabs>
            <w:rPr>
              <w:rFonts w:eastAsiaTheme="minorEastAsia"/>
              <w:noProof/>
            </w:rPr>
          </w:pPr>
          <w:hyperlink w:anchor="_Toc144064820" w:history="1">
            <w:r w:rsidRPr="001670DE">
              <w:rPr>
                <w:rStyle w:val="Hyperlink"/>
                <w:rFonts w:ascii="Segoe UI" w:hAnsi="Segoe UI" w:cs="Segoe UI"/>
                <w:noProof/>
              </w:rPr>
              <w:t>Responsive alignment</w:t>
            </w:r>
            <w:r>
              <w:rPr>
                <w:noProof/>
                <w:webHidden/>
              </w:rPr>
              <w:tab/>
            </w:r>
            <w:r>
              <w:rPr>
                <w:noProof/>
                <w:webHidden/>
              </w:rPr>
              <w:fldChar w:fldCharType="begin"/>
            </w:r>
            <w:r>
              <w:rPr>
                <w:noProof/>
                <w:webHidden/>
              </w:rPr>
              <w:instrText xml:space="preserve"> PAGEREF _Toc144064820 \h </w:instrText>
            </w:r>
            <w:r>
              <w:rPr>
                <w:noProof/>
                <w:webHidden/>
              </w:rPr>
            </w:r>
            <w:r>
              <w:rPr>
                <w:noProof/>
                <w:webHidden/>
              </w:rPr>
              <w:fldChar w:fldCharType="separate"/>
            </w:r>
            <w:r w:rsidR="00DF1D5D">
              <w:rPr>
                <w:noProof/>
                <w:webHidden/>
              </w:rPr>
              <w:t>169</w:t>
            </w:r>
            <w:r>
              <w:rPr>
                <w:noProof/>
                <w:webHidden/>
              </w:rPr>
              <w:fldChar w:fldCharType="end"/>
            </w:r>
          </w:hyperlink>
        </w:p>
        <w:p w:rsidR="007F1A27" w:rsidRDefault="007F1A27">
          <w:pPr>
            <w:pStyle w:val="TOC3"/>
            <w:tabs>
              <w:tab w:val="right" w:leader="dot" w:pos="9350"/>
            </w:tabs>
            <w:rPr>
              <w:rFonts w:eastAsiaTheme="minorEastAsia"/>
              <w:noProof/>
            </w:rPr>
          </w:pPr>
          <w:hyperlink w:anchor="_Toc144064821" w:history="1">
            <w:r w:rsidRPr="001670DE">
              <w:rPr>
                <w:rStyle w:val="Hyperlink"/>
                <w:rFonts w:ascii="Segoe UI" w:hAnsi="Segoe UI" w:cs="Segoe UI"/>
                <w:noProof/>
              </w:rPr>
              <w:t>Alignment options</w:t>
            </w:r>
            <w:r>
              <w:rPr>
                <w:noProof/>
                <w:webHidden/>
              </w:rPr>
              <w:tab/>
            </w:r>
            <w:r>
              <w:rPr>
                <w:noProof/>
                <w:webHidden/>
              </w:rPr>
              <w:fldChar w:fldCharType="begin"/>
            </w:r>
            <w:r>
              <w:rPr>
                <w:noProof/>
                <w:webHidden/>
              </w:rPr>
              <w:instrText xml:space="preserve"> PAGEREF _Toc144064821 \h </w:instrText>
            </w:r>
            <w:r>
              <w:rPr>
                <w:noProof/>
                <w:webHidden/>
              </w:rPr>
            </w:r>
            <w:r>
              <w:rPr>
                <w:noProof/>
                <w:webHidden/>
              </w:rPr>
              <w:fldChar w:fldCharType="separate"/>
            </w:r>
            <w:r w:rsidR="00DF1D5D">
              <w:rPr>
                <w:noProof/>
                <w:webHidden/>
              </w:rPr>
              <w:t>170</w:t>
            </w:r>
            <w:r>
              <w:rPr>
                <w:noProof/>
                <w:webHidden/>
              </w:rPr>
              <w:fldChar w:fldCharType="end"/>
            </w:r>
          </w:hyperlink>
        </w:p>
        <w:p w:rsidR="007F1A27" w:rsidRDefault="007F1A27">
          <w:pPr>
            <w:pStyle w:val="TOC2"/>
            <w:tabs>
              <w:tab w:val="right" w:leader="dot" w:pos="9350"/>
            </w:tabs>
            <w:rPr>
              <w:rFonts w:eastAsiaTheme="minorEastAsia"/>
              <w:noProof/>
            </w:rPr>
          </w:pPr>
          <w:hyperlink w:anchor="_Toc144064822" w:history="1">
            <w:r w:rsidRPr="001670DE">
              <w:rPr>
                <w:rStyle w:val="Hyperlink"/>
                <w:rFonts w:ascii="Segoe UI" w:hAnsi="Segoe UI" w:cs="Segoe UI"/>
                <w:noProof/>
              </w:rPr>
              <w:t>Menu content</w:t>
            </w:r>
            <w:r>
              <w:rPr>
                <w:noProof/>
                <w:webHidden/>
              </w:rPr>
              <w:tab/>
            </w:r>
            <w:r>
              <w:rPr>
                <w:noProof/>
                <w:webHidden/>
              </w:rPr>
              <w:fldChar w:fldCharType="begin"/>
            </w:r>
            <w:r>
              <w:rPr>
                <w:noProof/>
                <w:webHidden/>
              </w:rPr>
              <w:instrText xml:space="preserve"> PAGEREF _Toc144064822 \h </w:instrText>
            </w:r>
            <w:r>
              <w:rPr>
                <w:noProof/>
                <w:webHidden/>
              </w:rPr>
            </w:r>
            <w:r>
              <w:rPr>
                <w:noProof/>
                <w:webHidden/>
              </w:rPr>
              <w:fldChar w:fldCharType="separate"/>
            </w:r>
            <w:r w:rsidR="00DF1D5D">
              <w:rPr>
                <w:noProof/>
                <w:webHidden/>
              </w:rPr>
              <w:t>172</w:t>
            </w:r>
            <w:r>
              <w:rPr>
                <w:noProof/>
                <w:webHidden/>
              </w:rPr>
              <w:fldChar w:fldCharType="end"/>
            </w:r>
          </w:hyperlink>
        </w:p>
        <w:p w:rsidR="007F1A27" w:rsidRDefault="007F1A27">
          <w:pPr>
            <w:pStyle w:val="TOC3"/>
            <w:tabs>
              <w:tab w:val="right" w:leader="dot" w:pos="9350"/>
            </w:tabs>
            <w:rPr>
              <w:rFonts w:eastAsiaTheme="minorEastAsia"/>
              <w:noProof/>
            </w:rPr>
          </w:pPr>
          <w:hyperlink w:anchor="_Toc144064823" w:history="1">
            <w:r w:rsidRPr="001670DE">
              <w:rPr>
                <w:rStyle w:val="Hyperlink"/>
                <w:rFonts w:ascii="Segoe UI" w:hAnsi="Segoe UI" w:cs="Segoe UI"/>
                <w:noProof/>
              </w:rPr>
              <w:t>Headers</w:t>
            </w:r>
            <w:r>
              <w:rPr>
                <w:noProof/>
                <w:webHidden/>
              </w:rPr>
              <w:tab/>
            </w:r>
            <w:r>
              <w:rPr>
                <w:noProof/>
                <w:webHidden/>
              </w:rPr>
              <w:fldChar w:fldCharType="begin"/>
            </w:r>
            <w:r>
              <w:rPr>
                <w:noProof/>
                <w:webHidden/>
              </w:rPr>
              <w:instrText xml:space="preserve"> PAGEREF _Toc144064823 \h </w:instrText>
            </w:r>
            <w:r>
              <w:rPr>
                <w:noProof/>
                <w:webHidden/>
              </w:rPr>
            </w:r>
            <w:r>
              <w:rPr>
                <w:noProof/>
                <w:webHidden/>
              </w:rPr>
              <w:fldChar w:fldCharType="separate"/>
            </w:r>
            <w:r w:rsidR="00DF1D5D">
              <w:rPr>
                <w:noProof/>
                <w:webHidden/>
              </w:rPr>
              <w:t>172</w:t>
            </w:r>
            <w:r>
              <w:rPr>
                <w:noProof/>
                <w:webHidden/>
              </w:rPr>
              <w:fldChar w:fldCharType="end"/>
            </w:r>
          </w:hyperlink>
        </w:p>
        <w:p w:rsidR="007F1A27" w:rsidRDefault="007F1A27">
          <w:pPr>
            <w:pStyle w:val="TOC3"/>
            <w:tabs>
              <w:tab w:val="right" w:leader="dot" w:pos="9350"/>
            </w:tabs>
            <w:rPr>
              <w:rFonts w:eastAsiaTheme="minorEastAsia"/>
              <w:noProof/>
            </w:rPr>
          </w:pPr>
          <w:hyperlink w:anchor="_Toc144064824" w:history="1">
            <w:r w:rsidRPr="001670DE">
              <w:rPr>
                <w:rStyle w:val="Hyperlink"/>
                <w:rFonts w:ascii="Segoe UI" w:hAnsi="Segoe UI" w:cs="Segoe UI"/>
                <w:noProof/>
              </w:rPr>
              <w:t>Dividers</w:t>
            </w:r>
            <w:r>
              <w:rPr>
                <w:noProof/>
                <w:webHidden/>
              </w:rPr>
              <w:tab/>
            </w:r>
            <w:r>
              <w:rPr>
                <w:noProof/>
                <w:webHidden/>
              </w:rPr>
              <w:fldChar w:fldCharType="begin"/>
            </w:r>
            <w:r>
              <w:rPr>
                <w:noProof/>
                <w:webHidden/>
              </w:rPr>
              <w:instrText xml:space="preserve"> PAGEREF _Toc144064824 \h </w:instrText>
            </w:r>
            <w:r>
              <w:rPr>
                <w:noProof/>
                <w:webHidden/>
              </w:rPr>
            </w:r>
            <w:r>
              <w:rPr>
                <w:noProof/>
                <w:webHidden/>
              </w:rPr>
              <w:fldChar w:fldCharType="separate"/>
            </w:r>
            <w:r w:rsidR="00DF1D5D">
              <w:rPr>
                <w:noProof/>
                <w:webHidden/>
              </w:rPr>
              <w:t>172</w:t>
            </w:r>
            <w:r>
              <w:rPr>
                <w:noProof/>
                <w:webHidden/>
              </w:rPr>
              <w:fldChar w:fldCharType="end"/>
            </w:r>
          </w:hyperlink>
        </w:p>
        <w:p w:rsidR="007F1A27" w:rsidRDefault="007F1A27">
          <w:pPr>
            <w:pStyle w:val="TOC3"/>
            <w:tabs>
              <w:tab w:val="right" w:leader="dot" w:pos="9350"/>
            </w:tabs>
            <w:rPr>
              <w:rFonts w:eastAsiaTheme="minorEastAsia"/>
              <w:noProof/>
            </w:rPr>
          </w:pPr>
          <w:hyperlink w:anchor="_Toc144064825" w:history="1">
            <w:r w:rsidRPr="001670DE">
              <w:rPr>
                <w:rStyle w:val="Hyperlink"/>
                <w:rFonts w:ascii="Segoe UI" w:hAnsi="Segoe UI" w:cs="Segoe UI"/>
                <w:noProof/>
              </w:rPr>
              <w:t>Text</w:t>
            </w:r>
            <w:r>
              <w:rPr>
                <w:noProof/>
                <w:webHidden/>
              </w:rPr>
              <w:tab/>
            </w:r>
            <w:r>
              <w:rPr>
                <w:noProof/>
                <w:webHidden/>
              </w:rPr>
              <w:fldChar w:fldCharType="begin"/>
            </w:r>
            <w:r>
              <w:rPr>
                <w:noProof/>
                <w:webHidden/>
              </w:rPr>
              <w:instrText xml:space="preserve"> PAGEREF _Toc144064825 \h </w:instrText>
            </w:r>
            <w:r>
              <w:rPr>
                <w:noProof/>
                <w:webHidden/>
              </w:rPr>
            </w:r>
            <w:r>
              <w:rPr>
                <w:noProof/>
                <w:webHidden/>
              </w:rPr>
              <w:fldChar w:fldCharType="separate"/>
            </w:r>
            <w:r w:rsidR="00DF1D5D">
              <w:rPr>
                <w:noProof/>
                <w:webHidden/>
              </w:rPr>
              <w:t>173</w:t>
            </w:r>
            <w:r>
              <w:rPr>
                <w:noProof/>
                <w:webHidden/>
              </w:rPr>
              <w:fldChar w:fldCharType="end"/>
            </w:r>
          </w:hyperlink>
        </w:p>
        <w:p w:rsidR="007F1A27" w:rsidRDefault="007F1A27">
          <w:pPr>
            <w:pStyle w:val="TOC3"/>
            <w:tabs>
              <w:tab w:val="right" w:leader="dot" w:pos="9350"/>
            </w:tabs>
            <w:rPr>
              <w:rFonts w:eastAsiaTheme="minorEastAsia"/>
              <w:noProof/>
            </w:rPr>
          </w:pPr>
          <w:hyperlink w:anchor="_Toc144064826" w:history="1">
            <w:r w:rsidRPr="001670DE">
              <w:rPr>
                <w:rStyle w:val="Hyperlink"/>
                <w:rFonts w:ascii="Segoe UI" w:hAnsi="Segoe UI" w:cs="Segoe UI"/>
                <w:noProof/>
              </w:rPr>
              <w:t>Forms</w:t>
            </w:r>
            <w:r>
              <w:rPr>
                <w:noProof/>
                <w:webHidden/>
              </w:rPr>
              <w:tab/>
            </w:r>
            <w:r>
              <w:rPr>
                <w:noProof/>
                <w:webHidden/>
              </w:rPr>
              <w:fldChar w:fldCharType="begin"/>
            </w:r>
            <w:r>
              <w:rPr>
                <w:noProof/>
                <w:webHidden/>
              </w:rPr>
              <w:instrText xml:space="preserve"> PAGEREF _Toc144064826 \h </w:instrText>
            </w:r>
            <w:r>
              <w:rPr>
                <w:noProof/>
                <w:webHidden/>
              </w:rPr>
            </w:r>
            <w:r>
              <w:rPr>
                <w:noProof/>
                <w:webHidden/>
              </w:rPr>
              <w:fldChar w:fldCharType="separate"/>
            </w:r>
            <w:r w:rsidR="00DF1D5D">
              <w:rPr>
                <w:noProof/>
                <w:webHidden/>
              </w:rPr>
              <w:t>173</w:t>
            </w:r>
            <w:r>
              <w:rPr>
                <w:noProof/>
                <w:webHidden/>
              </w:rPr>
              <w:fldChar w:fldCharType="end"/>
            </w:r>
          </w:hyperlink>
        </w:p>
        <w:p w:rsidR="007F1A27" w:rsidRDefault="007F1A27">
          <w:pPr>
            <w:pStyle w:val="TOC2"/>
            <w:tabs>
              <w:tab w:val="right" w:leader="dot" w:pos="9350"/>
            </w:tabs>
            <w:rPr>
              <w:rFonts w:eastAsiaTheme="minorEastAsia"/>
              <w:noProof/>
            </w:rPr>
          </w:pPr>
          <w:hyperlink w:anchor="_Toc144064827" w:history="1">
            <w:r w:rsidRPr="001670DE">
              <w:rPr>
                <w:rStyle w:val="Hyperlink"/>
                <w:rFonts w:ascii="Segoe UI" w:hAnsi="Segoe UI" w:cs="Segoe UI"/>
                <w:noProof/>
              </w:rPr>
              <w:t>Dropdown options</w:t>
            </w:r>
            <w:r>
              <w:rPr>
                <w:noProof/>
                <w:webHidden/>
              </w:rPr>
              <w:tab/>
            </w:r>
            <w:r>
              <w:rPr>
                <w:noProof/>
                <w:webHidden/>
              </w:rPr>
              <w:fldChar w:fldCharType="begin"/>
            </w:r>
            <w:r>
              <w:rPr>
                <w:noProof/>
                <w:webHidden/>
              </w:rPr>
              <w:instrText xml:space="preserve"> PAGEREF _Toc144064827 \h </w:instrText>
            </w:r>
            <w:r>
              <w:rPr>
                <w:noProof/>
                <w:webHidden/>
              </w:rPr>
            </w:r>
            <w:r>
              <w:rPr>
                <w:noProof/>
                <w:webHidden/>
              </w:rPr>
              <w:fldChar w:fldCharType="separate"/>
            </w:r>
            <w:r w:rsidR="00DF1D5D">
              <w:rPr>
                <w:noProof/>
                <w:webHidden/>
              </w:rPr>
              <w:t>174</w:t>
            </w:r>
            <w:r>
              <w:rPr>
                <w:noProof/>
                <w:webHidden/>
              </w:rPr>
              <w:fldChar w:fldCharType="end"/>
            </w:r>
          </w:hyperlink>
        </w:p>
        <w:p w:rsidR="007F1A27" w:rsidRDefault="007F1A27">
          <w:pPr>
            <w:pStyle w:val="TOC3"/>
            <w:tabs>
              <w:tab w:val="right" w:leader="dot" w:pos="9350"/>
            </w:tabs>
            <w:rPr>
              <w:rFonts w:eastAsiaTheme="minorEastAsia"/>
              <w:noProof/>
            </w:rPr>
          </w:pPr>
          <w:hyperlink w:anchor="_Toc144064828" w:history="1">
            <w:r w:rsidRPr="001670DE">
              <w:rPr>
                <w:rStyle w:val="Hyperlink"/>
                <w:rFonts w:ascii="Segoe UI" w:hAnsi="Segoe UI" w:cs="Segoe UI"/>
                <w:noProof/>
              </w:rPr>
              <w:t>Auto close behavior</w:t>
            </w:r>
            <w:r>
              <w:rPr>
                <w:noProof/>
                <w:webHidden/>
              </w:rPr>
              <w:tab/>
            </w:r>
            <w:r>
              <w:rPr>
                <w:noProof/>
                <w:webHidden/>
              </w:rPr>
              <w:fldChar w:fldCharType="begin"/>
            </w:r>
            <w:r>
              <w:rPr>
                <w:noProof/>
                <w:webHidden/>
              </w:rPr>
              <w:instrText xml:space="preserve"> PAGEREF _Toc144064828 \h </w:instrText>
            </w:r>
            <w:r>
              <w:rPr>
                <w:noProof/>
                <w:webHidden/>
              </w:rPr>
            </w:r>
            <w:r>
              <w:rPr>
                <w:noProof/>
                <w:webHidden/>
              </w:rPr>
              <w:fldChar w:fldCharType="separate"/>
            </w:r>
            <w:r w:rsidR="00DF1D5D">
              <w:rPr>
                <w:noProof/>
                <w:webHidden/>
              </w:rPr>
              <w:t>175</w:t>
            </w:r>
            <w:r>
              <w:rPr>
                <w:noProof/>
                <w:webHidden/>
              </w:rPr>
              <w:fldChar w:fldCharType="end"/>
            </w:r>
          </w:hyperlink>
        </w:p>
        <w:p w:rsidR="007F1A27" w:rsidRDefault="007F1A27">
          <w:pPr>
            <w:pStyle w:val="TOC2"/>
            <w:tabs>
              <w:tab w:val="right" w:leader="dot" w:pos="9350"/>
            </w:tabs>
            <w:rPr>
              <w:rFonts w:eastAsiaTheme="minorEastAsia"/>
              <w:noProof/>
            </w:rPr>
          </w:pPr>
          <w:hyperlink w:anchor="_Toc144064829"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_Toc144064829 \h </w:instrText>
            </w:r>
            <w:r>
              <w:rPr>
                <w:noProof/>
                <w:webHidden/>
              </w:rPr>
            </w:r>
            <w:r>
              <w:rPr>
                <w:noProof/>
                <w:webHidden/>
              </w:rPr>
              <w:fldChar w:fldCharType="separate"/>
            </w:r>
            <w:r w:rsidR="00DF1D5D">
              <w:rPr>
                <w:noProof/>
                <w:webHidden/>
              </w:rPr>
              <w:t>177</w:t>
            </w:r>
            <w:r>
              <w:rPr>
                <w:noProof/>
                <w:webHidden/>
              </w:rPr>
              <w:fldChar w:fldCharType="end"/>
            </w:r>
          </w:hyperlink>
        </w:p>
        <w:p w:rsidR="007F1A27" w:rsidRDefault="007F1A27">
          <w:pPr>
            <w:pStyle w:val="TOC3"/>
            <w:tabs>
              <w:tab w:val="right" w:leader="dot" w:pos="9350"/>
            </w:tabs>
            <w:rPr>
              <w:rFonts w:eastAsiaTheme="minorEastAsia"/>
              <w:noProof/>
            </w:rPr>
          </w:pPr>
          <w:hyperlink w:anchor="_Toc144064830"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_Toc144064830 \h </w:instrText>
            </w:r>
            <w:r>
              <w:rPr>
                <w:noProof/>
                <w:webHidden/>
              </w:rPr>
            </w:r>
            <w:r>
              <w:rPr>
                <w:noProof/>
                <w:webHidden/>
              </w:rPr>
              <w:fldChar w:fldCharType="separate"/>
            </w:r>
            <w:r w:rsidR="00DF1D5D">
              <w:rPr>
                <w:noProof/>
                <w:webHidden/>
              </w:rPr>
              <w:t>177</w:t>
            </w:r>
            <w:r>
              <w:rPr>
                <w:noProof/>
                <w:webHidden/>
              </w:rPr>
              <w:fldChar w:fldCharType="end"/>
            </w:r>
          </w:hyperlink>
        </w:p>
        <w:p w:rsidR="007F1A27" w:rsidRDefault="007F1A27">
          <w:pPr>
            <w:pStyle w:val="TOC3"/>
            <w:tabs>
              <w:tab w:val="right" w:leader="dot" w:pos="9350"/>
            </w:tabs>
            <w:rPr>
              <w:rFonts w:eastAsiaTheme="minorEastAsia"/>
              <w:noProof/>
            </w:rPr>
          </w:pPr>
          <w:hyperlink w:anchor="_Toc144064831" w:history="1">
            <w:r w:rsidRPr="001670DE">
              <w:rPr>
                <w:rStyle w:val="Hyperlink"/>
                <w:rFonts w:ascii="Segoe UI" w:hAnsi="Segoe UI" w:cs="Segoe UI"/>
                <w:noProof/>
              </w:rPr>
              <w:t>Mixins</w:t>
            </w:r>
            <w:r>
              <w:rPr>
                <w:noProof/>
                <w:webHidden/>
              </w:rPr>
              <w:tab/>
            </w:r>
            <w:r>
              <w:rPr>
                <w:noProof/>
                <w:webHidden/>
              </w:rPr>
              <w:fldChar w:fldCharType="begin"/>
            </w:r>
            <w:r>
              <w:rPr>
                <w:noProof/>
                <w:webHidden/>
              </w:rPr>
              <w:instrText xml:space="preserve"> PAGEREF _Toc144064831 \h </w:instrText>
            </w:r>
            <w:r>
              <w:rPr>
                <w:noProof/>
                <w:webHidden/>
              </w:rPr>
            </w:r>
            <w:r>
              <w:rPr>
                <w:noProof/>
                <w:webHidden/>
              </w:rPr>
              <w:fldChar w:fldCharType="separate"/>
            </w:r>
            <w:r w:rsidR="00DF1D5D">
              <w:rPr>
                <w:noProof/>
                <w:webHidden/>
              </w:rPr>
              <w:t>178</w:t>
            </w:r>
            <w:r>
              <w:rPr>
                <w:noProof/>
                <w:webHidden/>
              </w:rPr>
              <w:fldChar w:fldCharType="end"/>
            </w:r>
          </w:hyperlink>
        </w:p>
        <w:p w:rsidR="007F1A27" w:rsidRDefault="007F1A27">
          <w:pPr>
            <w:pStyle w:val="TOC2"/>
            <w:tabs>
              <w:tab w:val="right" w:leader="dot" w:pos="9350"/>
            </w:tabs>
            <w:rPr>
              <w:rFonts w:eastAsiaTheme="minorEastAsia"/>
              <w:noProof/>
            </w:rPr>
          </w:pPr>
          <w:hyperlink w:anchor="_Toc144064832" w:history="1">
            <w:r w:rsidRPr="001670DE">
              <w:rPr>
                <w:rStyle w:val="Hyperlink"/>
                <w:rFonts w:ascii="Segoe UI" w:hAnsi="Segoe UI" w:cs="Segoe UI"/>
                <w:noProof/>
              </w:rPr>
              <w:t>Usage</w:t>
            </w:r>
            <w:r>
              <w:rPr>
                <w:noProof/>
                <w:webHidden/>
              </w:rPr>
              <w:tab/>
            </w:r>
            <w:r>
              <w:rPr>
                <w:noProof/>
                <w:webHidden/>
              </w:rPr>
              <w:fldChar w:fldCharType="begin"/>
            </w:r>
            <w:r>
              <w:rPr>
                <w:noProof/>
                <w:webHidden/>
              </w:rPr>
              <w:instrText xml:space="preserve"> PAGEREF _Toc144064832 \h </w:instrText>
            </w:r>
            <w:r>
              <w:rPr>
                <w:noProof/>
                <w:webHidden/>
              </w:rPr>
            </w:r>
            <w:r>
              <w:rPr>
                <w:noProof/>
                <w:webHidden/>
              </w:rPr>
              <w:fldChar w:fldCharType="separate"/>
            </w:r>
            <w:r w:rsidR="00DF1D5D">
              <w:rPr>
                <w:noProof/>
                <w:webHidden/>
              </w:rPr>
              <w:t>179</w:t>
            </w:r>
            <w:r>
              <w:rPr>
                <w:noProof/>
                <w:webHidden/>
              </w:rPr>
              <w:fldChar w:fldCharType="end"/>
            </w:r>
          </w:hyperlink>
        </w:p>
        <w:p w:rsidR="007F1A27" w:rsidRDefault="007F1A27">
          <w:pPr>
            <w:pStyle w:val="TOC3"/>
            <w:tabs>
              <w:tab w:val="right" w:leader="dot" w:pos="9350"/>
            </w:tabs>
            <w:rPr>
              <w:rFonts w:eastAsiaTheme="minorEastAsia"/>
              <w:noProof/>
            </w:rPr>
          </w:pPr>
          <w:hyperlink w:anchor="_Toc144064833" w:history="1">
            <w:r w:rsidRPr="001670DE">
              <w:rPr>
                <w:rStyle w:val="Hyperlink"/>
                <w:rFonts w:ascii="Segoe UI" w:hAnsi="Segoe UI" w:cs="Segoe UI"/>
                <w:noProof/>
              </w:rPr>
              <w:t>Via data attributes</w:t>
            </w:r>
            <w:r>
              <w:rPr>
                <w:noProof/>
                <w:webHidden/>
              </w:rPr>
              <w:tab/>
            </w:r>
            <w:r>
              <w:rPr>
                <w:noProof/>
                <w:webHidden/>
              </w:rPr>
              <w:fldChar w:fldCharType="begin"/>
            </w:r>
            <w:r>
              <w:rPr>
                <w:noProof/>
                <w:webHidden/>
              </w:rPr>
              <w:instrText xml:space="preserve"> PAGEREF _Toc144064833 \h </w:instrText>
            </w:r>
            <w:r>
              <w:rPr>
                <w:noProof/>
                <w:webHidden/>
              </w:rPr>
            </w:r>
            <w:r>
              <w:rPr>
                <w:noProof/>
                <w:webHidden/>
              </w:rPr>
              <w:fldChar w:fldCharType="separate"/>
            </w:r>
            <w:r w:rsidR="00DF1D5D">
              <w:rPr>
                <w:noProof/>
                <w:webHidden/>
              </w:rPr>
              <w:t>179</w:t>
            </w:r>
            <w:r>
              <w:rPr>
                <w:noProof/>
                <w:webHidden/>
              </w:rPr>
              <w:fldChar w:fldCharType="end"/>
            </w:r>
          </w:hyperlink>
        </w:p>
        <w:p w:rsidR="007F1A27" w:rsidRDefault="007F1A27">
          <w:pPr>
            <w:pStyle w:val="TOC3"/>
            <w:tabs>
              <w:tab w:val="right" w:leader="dot" w:pos="9350"/>
            </w:tabs>
            <w:rPr>
              <w:rFonts w:eastAsiaTheme="minorEastAsia"/>
              <w:noProof/>
            </w:rPr>
          </w:pPr>
          <w:hyperlink w:anchor="_Toc144064834" w:history="1">
            <w:r w:rsidRPr="001670DE">
              <w:rPr>
                <w:rStyle w:val="Hyperlink"/>
                <w:rFonts w:ascii="Segoe UI" w:hAnsi="Segoe UI" w:cs="Segoe UI"/>
                <w:noProof/>
              </w:rPr>
              <w:t>Via JavaScript</w:t>
            </w:r>
            <w:r>
              <w:rPr>
                <w:noProof/>
                <w:webHidden/>
              </w:rPr>
              <w:tab/>
            </w:r>
            <w:r>
              <w:rPr>
                <w:noProof/>
                <w:webHidden/>
              </w:rPr>
              <w:fldChar w:fldCharType="begin"/>
            </w:r>
            <w:r>
              <w:rPr>
                <w:noProof/>
                <w:webHidden/>
              </w:rPr>
              <w:instrText xml:space="preserve"> PAGEREF _Toc144064834 \h </w:instrText>
            </w:r>
            <w:r>
              <w:rPr>
                <w:noProof/>
                <w:webHidden/>
              </w:rPr>
            </w:r>
            <w:r>
              <w:rPr>
                <w:noProof/>
                <w:webHidden/>
              </w:rPr>
              <w:fldChar w:fldCharType="separate"/>
            </w:r>
            <w:r w:rsidR="00DF1D5D">
              <w:rPr>
                <w:noProof/>
                <w:webHidden/>
              </w:rPr>
              <w:t>179</w:t>
            </w:r>
            <w:r>
              <w:rPr>
                <w:noProof/>
                <w:webHidden/>
              </w:rPr>
              <w:fldChar w:fldCharType="end"/>
            </w:r>
          </w:hyperlink>
        </w:p>
        <w:p w:rsidR="007F1A27" w:rsidRDefault="007F1A27">
          <w:pPr>
            <w:pStyle w:val="TOC3"/>
            <w:tabs>
              <w:tab w:val="right" w:leader="dot" w:pos="9350"/>
            </w:tabs>
            <w:rPr>
              <w:rFonts w:eastAsiaTheme="minorEastAsia"/>
              <w:noProof/>
            </w:rPr>
          </w:pPr>
          <w:hyperlink w:anchor="_Toc144064835" w:history="1">
            <w:r w:rsidRPr="001670DE">
              <w:rPr>
                <w:rStyle w:val="Hyperlink"/>
                <w:rFonts w:ascii="Segoe UI" w:hAnsi="Segoe UI" w:cs="Segoe UI"/>
                <w:noProof/>
              </w:rPr>
              <w:t>Options</w:t>
            </w:r>
            <w:r>
              <w:rPr>
                <w:noProof/>
                <w:webHidden/>
              </w:rPr>
              <w:tab/>
            </w:r>
            <w:r>
              <w:rPr>
                <w:noProof/>
                <w:webHidden/>
              </w:rPr>
              <w:fldChar w:fldCharType="begin"/>
            </w:r>
            <w:r>
              <w:rPr>
                <w:noProof/>
                <w:webHidden/>
              </w:rPr>
              <w:instrText xml:space="preserve"> PAGEREF _Toc144064835 \h </w:instrText>
            </w:r>
            <w:r>
              <w:rPr>
                <w:noProof/>
                <w:webHidden/>
              </w:rPr>
            </w:r>
            <w:r>
              <w:rPr>
                <w:noProof/>
                <w:webHidden/>
              </w:rPr>
              <w:fldChar w:fldCharType="separate"/>
            </w:r>
            <w:r w:rsidR="00DF1D5D">
              <w:rPr>
                <w:noProof/>
                <w:webHidden/>
              </w:rPr>
              <w:t>181</w:t>
            </w:r>
            <w:r>
              <w:rPr>
                <w:noProof/>
                <w:webHidden/>
              </w:rPr>
              <w:fldChar w:fldCharType="end"/>
            </w:r>
          </w:hyperlink>
        </w:p>
        <w:p w:rsidR="007F1A27" w:rsidRDefault="007F1A27">
          <w:pPr>
            <w:pStyle w:val="TOC3"/>
            <w:tabs>
              <w:tab w:val="right" w:leader="dot" w:pos="9350"/>
            </w:tabs>
            <w:rPr>
              <w:rFonts w:eastAsiaTheme="minorEastAsia"/>
              <w:noProof/>
            </w:rPr>
          </w:pPr>
          <w:hyperlink w:anchor="_Toc144064836" w:history="1">
            <w:r w:rsidRPr="001670DE">
              <w:rPr>
                <w:rStyle w:val="Hyperlink"/>
                <w:rFonts w:ascii="Segoe UI" w:hAnsi="Segoe UI" w:cs="Segoe UI"/>
                <w:noProof/>
              </w:rPr>
              <w:t>Methods</w:t>
            </w:r>
            <w:r>
              <w:rPr>
                <w:noProof/>
                <w:webHidden/>
              </w:rPr>
              <w:tab/>
            </w:r>
            <w:r>
              <w:rPr>
                <w:noProof/>
                <w:webHidden/>
              </w:rPr>
              <w:fldChar w:fldCharType="begin"/>
            </w:r>
            <w:r>
              <w:rPr>
                <w:noProof/>
                <w:webHidden/>
              </w:rPr>
              <w:instrText xml:space="preserve"> PAGEREF _Toc144064836 \h </w:instrText>
            </w:r>
            <w:r>
              <w:rPr>
                <w:noProof/>
                <w:webHidden/>
              </w:rPr>
            </w:r>
            <w:r>
              <w:rPr>
                <w:noProof/>
                <w:webHidden/>
              </w:rPr>
              <w:fldChar w:fldCharType="separate"/>
            </w:r>
            <w:r w:rsidR="00DF1D5D">
              <w:rPr>
                <w:noProof/>
                <w:webHidden/>
              </w:rPr>
              <w:t>182</w:t>
            </w:r>
            <w:r>
              <w:rPr>
                <w:noProof/>
                <w:webHidden/>
              </w:rPr>
              <w:fldChar w:fldCharType="end"/>
            </w:r>
          </w:hyperlink>
        </w:p>
        <w:p w:rsidR="007F1A27" w:rsidRDefault="007F1A27">
          <w:pPr>
            <w:pStyle w:val="TOC3"/>
            <w:tabs>
              <w:tab w:val="right" w:leader="dot" w:pos="9350"/>
            </w:tabs>
            <w:rPr>
              <w:rFonts w:eastAsiaTheme="minorEastAsia"/>
              <w:noProof/>
            </w:rPr>
          </w:pPr>
          <w:hyperlink w:anchor="_Toc144064837" w:history="1">
            <w:r w:rsidRPr="001670DE">
              <w:rPr>
                <w:rStyle w:val="Hyperlink"/>
                <w:rFonts w:ascii="Segoe UI" w:hAnsi="Segoe UI" w:cs="Segoe UI"/>
                <w:noProof/>
              </w:rPr>
              <w:t>Events</w:t>
            </w:r>
            <w:r>
              <w:rPr>
                <w:noProof/>
                <w:webHidden/>
              </w:rPr>
              <w:tab/>
            </w:r>
            <w:r>
              <w:rPr>
                <w:noProof/>
                <w:webHidden/>
              </w:rPr>
              <w:fldChar w:fldCharType="begin"/>
            </w:r>
            <w:r>
              <w:rPr>
                <w:noProof/>
                <w:webHidden/>
              </w:rPr>
              <w:instrText xml:space="preserve"> PAGEREF _Toc144064837 \h </w:instrText>
            </w:r>
            <w:r>
              <w:rPr>
                <w:noProof/>
                <w:webHidden/>
              </w:rPr>
            </w:r>
            <w:r>
              <w:rPr>
                <w:noProof/>
                <w:webHidden/>
              </w:rPr>
              <w:fldChar w:fldCharType="separate"/>
            </w:r>
            <w:r w:rsidR="00DF1D5D">
              <w:rPr>
                <w:noProof/>
                <w:webHidden/>
              </w:rPr>
              <w:t>182</w:t>
            </w:r>
            <w:r>
              <w:rPr>
                <w:noProof/>
                <w:webHidden/>
              </w:rPr>
              <w:fldChar w:fldCharType="end"/>
            </w:r>
          </w:hyperlink>
        </w:p>
        <w:p w:rsidR="007F1A27" w:rsidRDefault="007F1A27">
          <w:pPr>
            <w:pStyle w:val="TOC1"/>
            <w:tabs>
              <w:tab w:val="right" w:leader="dot" w:pos="9350"/>
            </w:tabs>
            <w:rPr>
              <w:rFonts w:eastAsiaTheme="minorEastAsia"/>
              <w:noProof/>
            </w:rPr>
          </w:pPr>
          <w:hyperlink w:anchor="_Toc144064838" w:history="1">
            <w:r w:rsidRPr="001670DE">
              <w:rPr>
                <w:rStyle w:val="Hyperlink"/>
                <w:rFonts w:ascii="Segoe UI" w:hAnsi="Segoe UI" w:cs="Segoe UI"/>
                <w:noProof/>
              </w:rPr>
              <w:t>List group</w:t>
            </w:r>
            <w:r>
              <w:rPr>
                <w:noProof/>
                <w:webHidden/>
              </w:rPr>
              <w:tab/>
            </w:r>
            <w:r>
              <w:rPr>
                <w:noProof/>
                <w:webHidden/>
              </w:rPr>
              <w:fldChar w:fldCharType="begin"/>
            </w:r>
            <w:r>
              <w:rPr>
                <w:noProof/>
                <w:webHidden/>
              </w:rPr>
              <w:instrText xml:space="preserve"> PAGEREF _Toc144064838 \h </w:instrText>
            </w:r>
            <w:r>
              <w:rPr>
                <w:noProof/>
                <w:webHidden/>
              </w:rPr>
            </w:r>
            <w:r>
              <w:rPr>
                <w:noProof/>
                <w:webHidden/>
              </w:rPr>
              <w:fldChar w:fldCharType="separate"/>
            </w:r>
            <w:r w:rsidR="00DF1D5D">
              <w:rPr>
                <w:noProof/>
                <w:webHidden/>
              </w:rPr>
              <w:t>184</w:t>
            </w:r>
            <w:r>
              <w:rPr>
                <w:noProof/>
                <w:webHidden/>
              </w:rPr>
              <w:fldChar w:fldCharType="end"/>
            </w:r>
          </w:hyperlink>
        </w:p>
        <w:p w:rsidR="007F1A27" w:rsidRDefault="007F1A27">
          <w:pPr>
            <w:pStyle w:val="TOC2"/>
            <w:tabs>
              <w:tab w:val="right" w:leader="dot" w:pos="9350"/>
            </w:tabs>
            <w:rPr>
              <w:rFonts w:eastAsiaTheme="minorEastAsia"/>
              <w:noProof/>
            </w:rPr>
          </w:pPr>
          <w:hyperlink w:anchor="_Toc144064839" w:history="1">
            <w:r w:rsidRPr="001670DE">
              <w:rPr>
                <w:rStyle w:val="Hyperlink"/>
                <w:rFonts w:ascii="Segoe UI" w:hAnsi="Segoe UI" w:cs="Segoe UI"/>
                <w:noProof/>
              </w:rPr>
              <w:t>Basic example</w:t>
            </w:r>
            <w:r>
              <w:rPr>
                <w:noProof/>
                <w:webHidden/>
              </w:rPr>
              <w:tab/>
            </w:r>
            <w:r>
              <w:rPr>
                <w:noProof/>
                <w:webHidden/>
              </w:rPr>
              <w:fldChar w:fldCharType="begin"/>
            </w:r>
            <w:r>
              <w:rPr>
                <w:noProof/>
                <w:webHidden/>
              </w:rPr>
              <w:instrText xml:space="preserve"> PAGEREF _Toc144064839 \h </w:instrText>
            </w:r>
            <w:r>
              <w:rPr>
                <w:noProof/>
                <w:webHidden/>
              </w:rPr>
            </w:r>
            <w:r>
              <w:rPr>
                <w:noProof/>
                <w:webHidden/>
              </w:rPr>
              <w:fldChar w:fldCharType="separate"/>
            </w:r>
            <w:r w:rsidR="00DF1D5D">
              <w:rPr>
                <w:noProof/>
                <w:webHidden/>
              </w:rPr>
              <w:t>184</w:t>
            </w:r>
            <w:r>
              <w:rPr>
                <w:noProof/>
                <w:webHidden/>
              </w:rPr>
              <w:fldChar w:fldCharType="end"/>
            </w:r>
          </w:hyperlink>
        </w:p>
        <w:p w:rsidR="007F1A27" w:rsidRDefault="007F1A27">
          <w:pPr>
            <w:pStyle w:val="TOC2"/>
            <w:tabs>
              <w:tab w:val="right" w:leader="dot" w:pos="9350"/>
            </w:tabs>
            <w:rPr>
              <w:rFonts w:eastAsiaTheme="minorEastAsia"/>
              <w:noProof/>
            </w:rPr>
          </w:pPr>
          <w:hyperlink w:anchor="_Toc144064840" w:history="1">
            <w:r w:rsidRPr="001670DE">
              <w:rPr>
                <w:rStyle w:val="Hyperlink"/>
                <w:rFonts w:ascii="Segoe UI" w:hAnsi="Segoe UI" w:cs="Segoe UI"/>
                <w:noProof/>
              </w:rPr>
              <w:t>Active items</w:t>
            </w:r>
            <w:r>
              <w:rPr>
                <w:noProof/>
                <w:webHidden/>
              </w:rPr>
              <w:tab/>
            </w:r>
            <w:r>
              <w:rPr>
                <w:noProof/>
                <w:webHidden/>
              </w:rPr>
              <w:fldChar w:fldCharType="begin"/>
            </w:r>
            <w:r>
              <w:rPr>
                <w:noProof/>
                <w:webHidden/>
              </w:rPr>
              <w:instrText xml:space="preserve"> PAGEREF _Toc144064840 \h </w:instrText>
            </w:r>
            <w:r>
              <w:rPr>
                <w:noProof/>
                <w:webHidden/>
              </w:rPr>
            </w:r>
            <w:r>
              <w:rPr>
                <w:noProof/>
                <w:webHidden/>
              </w:rPr>
              <w:fldChar w:fldCharType="separate"/>
            </w:r>
            <w:r w:rsidR="00DF1D5D">
              <w:rPr>
                <w:noProof/>
                <w:webHidden/>
              </w:rPr>
              <w:t>184</w:t>
            </w:r>
            <w:r>
              <w:rPr>
                <w:noProof/>
                <w:webHidden/>
              </w:rPr>
              <w:fldChar w:fldCharType="end"/>
            </w:r>
          </w:hyperlink>
        </w:p>
        <w:p w:rsidR="007F1A27" w:rsidRDefault="007F1A27">
          <w:pPr>
            <w:pStyle w:val="TOC2"/>
            <w:tabs>
              <w:tab w:val="right" w:leader="dot" w:pos="9350"/>
            </w:tabs>
            <w:rPr>
              <w:rFonts w:eastAsiaTheme="minorEastAsia"/>
              <w:noProof/>
            </w:rPr>
          </w:pPr>
          <w:hyperlink w:anchor="_Toc144064841" w:history="1">
            <w:r w:rsidRPr="001670DE">
              <w:rPr>
                <w:rStyle w:val="Hyperlink"/>
                <w:rFonts w:ascii="Segoe UI" w:hAnsi="Segoe UI" w:cs="Segoe UI"/>
                <w:noProof/>
              </w:rPr>
              <w:t>Disabled items</w:t>
            </w:r>
            <w:r>
              <w:rPr>
                <w:noProof/>
                <w:webHidden/>
              </w:rPr>
              <w:tab/>
            </w:r>
            <w:r>
              <w:rPr>
                <w:noProof/>
                <w:webHidden/>
              </w:rPr>
              <w:fldChar w:fldCharType="begin"/>
            </w:r>
            <w:r>
              <w:rPr>
                <w:noProof/>
                <w:webHidden/>
              </w:rPr>
              <w:instrText xml:space="preserve"> PAGEREF _Toc144064841 \h </w:instrText>
            </w:r>
            <w:r>
              <w:rPr>
                <w:noProof/>
                <w:webHidden/>
              </w:rPr>
            </w:r>
            <w:r>
              <w:rPr>
                <w:noProof/>
                <w:webHidden/>
              </w:rPr>
              <w:fldChar w:fldCharType="separate"/>
            </w:r>
            <w:r w:rsidR="00DF1D5D">
              <w:rPr>
                <w:noProof/>
                <w:webHidden/>
              </w:rPr>
              <w:t>185</w:t>
            </w:r>
            <w:r>
              <w:rPr>
                <w:noProof/>
                <w:webHidden/>
              </w:rPr>
              <w:fldChar w:fldCharType="end"/>
            </w:r>
          </w:hyperlink>
        </w:p>
        <w:p w:rsidR="007F1A27" w:rsidRDefault="007F1A27">
          <w:pPr>
            <w:pStyle w:val="TOC2"/>
            <w:tabs>
              <w:tab w:val="right" w:leader="dot" w:pos="9350"/>
            </w:tabs>
            <w:rPr>
              <w:rFonts w:eastAsiaTheme="minorEastAsia"/>
              <w:noProof/>
            </w:rPr>
          </w:pPr>
          <w:hyperlink w:anchor="_Toc144064842" w:history="1">
            <w:r w:rsidRPr="001670DE">
              <w:rPr>
                <w:rStyle w:val="Hyperlink"/>
                <w:rFonts w:ascii="Segoe UI" w:hAnsi="Segoe UI" w:cs="Segoe UI"/>
                <w:noProof/>
              </w:rPr>
              <w:t>Links and buttons</w:t>
            </w:r>
            <w:r>
              <w:rPr>
                <w:noProof/>
                <w:webHidden/>
              </w:rPr>
              <w:tab/>
            </w:r>
            <w:r>
              <w:rPr>
                <w:noProof/>
                <w:webHidden/>
              </w:rPr>
              <w:fldChar w:fldCharType="begin"/>
            </w:r>
            <w:r>
              <w:rPr>
                <w:noProof/>
                <w:webHidden/>
              </w:rPr>
              <w:instrText xml:space="preserve"> PAGEREF _Toc144064842 \h </w:instrText>
            </w:r>
            <w:r>
              <w:rPr>
                <w:noProof/>
                <w:webHidden/>
              </w:rPr>
            </w:r>
            <w:r>
              <w:rPr>
                <w:noProof/>
                <w:webHidden/>
              </w:rPr>
              <w:fldChar w:fldCharType="separate"/>
            </w:r>
            <w:r w:rsidR="00DF1D5D">
              <w:rPr>
                <w:noProof/>
                <w:webHidden/>
              </w:rPr>
              <w:t>185</w:t>
            </w:r>
            <w:r>
              <w:rPr>
                <w:noProof/>
                <w:webHidden/>
              </w:rPr>
              <w:fldChar w:fldCharType="end"/>
            </w:r>
          </w:hyperlink>
        </w:p>
        <w:p w:rsidR="007F1A27" w:rsidRDefault="007F1A27">
          <w:pPr>
            <w:pStyle w:val="TOC2"/>
            <w:tabs>
              <w:tab w:val="right" w:leader="dot" w:pos="9350"/>
            </w:tabs>
            <w:rPr>
              <w:rFonts w:eastAsiaTheme="minorEastAsia"/>
              <w:noProof/>
            </w:rPr>
          </w:pPr>
          <w:hyperlink w:anchor="_Toc144064843" w:history="1">
            <w:r w:rsidRPr="001670DE">
              <w:rPr>
                <w:rStyle w:val="Hyperlink"/>
                <w:rFonts w:ascii="Segoe UI" w:hAnsi="Segoe UI" w:cs="Segoe UI"/>
                <w:noProof/>
              </w:rPr>
              <w:t>Flush</w:t>
            </w:r>
            <w:r>
              <w:rPr>
                <w:noProof/>
                <w:webHidden/>
              </w:rPr>
              <w:tab/>
            </w:r>
            <w:r>
              <w:rPr>
                <w:noProof/>
                <w:webHidden/>
              </w:rPr>
              <w:fldChar w:fldCharType="begin"/>
            </w:r>
            <w:r>
              <w:rPr>
                <w:noProof/>
                <w:webHidden/>
              </w:rPr>
              <w:instrText xml:space="preserve"> PAGEREF _Toc144064843 \h </w:instrText>
            </w:r>
            <w:r>
              <w:rPr>
                <w:noProof/>
                <w:webHidden/>
              </w:rPr>
            </w:r>
            <w:r>
              <w:rPr>
                <w:noProof/>
                <w:webHidden/>
              </w:rPr>
              <w:fldChar w:fldCharType="separate"/>
            </w:r>
            <w:r w:rsidR="00DF1D5D">
              <w:rPr>
                <w:noProof/>
                <w:webHidden/>
              </w:rPr>
              <w:t>186</w:t>
            </w:r>
            <w:r>
              <w:rPr>
                <w:noProof/>
                <w:webHidden/>
              </w:rPr>
              <w:fldChar w:fldCharType="end"/>
            </w:r>
          </w:hyperlink>
        </w:p>
        <w:p w:rsidR="007F1A27" w:rsidRDefault="007F1A27">
          <w:pPr>
            <w:pStyle w:val="TOC2"/>
            <w:tabs>
              <w:tab w:val="right" w:leader="dot" w:pos="9350"/>
            </w:tabs>
            <w:rPr>
              <w:rFonts w:eastAsiaTheme="minorEastAsia"/>
              <w:noProof/>
            </w:rPr>
          </w:pPr>
          <w:hyperlink w:anchor="_Toc144064844" w:history="1">
            <w:r w:rsidRPr="001670DE">
              <w:rPr>
                <w:rStyle w:val="Hyperlink"/>
                <w:rFonts w:ascii="Segoe UI" w:hAnsi="Segoe UI" w:cs="Segoe UI"/>
                <w:noProof/>
              </w:rPr>
              <w:t>Numbered</w:t>
            </w:r>
            <w:r>
              <w:rPr>
                <w:noProof/>
                <w:webHidden/>
              </w:rPr>
              <w:tab/>
            </w:r>
            <w:r>
              <w:rPr>
                <w:noProof/>
                <w:webHidden/>
              </w:rPr>
              <w:fldChar w:fldCharType="begin"/>
            </w:r>
            <w:r>
              <w:rPr>
                <w:noProof/>
                <w:webHidden/>
              </w:rPr>
              <w:instrText xml:space="preserve"> PAGEREF _Toc144064844 \h </w:instrText>
            </w:r>
            <w:r>
              <w:rPr>
                <w:noProof/>
                <w:webHidden/>
              </w:rPr>
            </w:r>
            <w:r>
              <w:rPr>
                <w:noProof/>
                <w:webHidden/>
              </w:rPr>
              <w:fldChar w:fldCharType="separate"/>
            </w:r>
            <w:r w:rsidR="00DF1D5D">
              <w:rPr>
                <w:noProof/>
                <w:webHidden/>
              </w:rPr>
              <w:t>186</w:t>
            </w:r>
            <w:r>
              <w:rPr>
                <w:noProof/>
                <w:webHidden/>
              </w:rPr>
              <w:fldChar w:fldCharType="end"/>
            </w:r>
          </w:hyperlink>
        </w:p>
        <w:p w:rsidR="007F1A27" w:rsidRDefault="007F1A27">
          <w:pPr>
            <w:pStyle w:val="TOC2"/>
            <w:tabs>
              <w:tab w:val="right" w:leader="dot" w:pos="9350"/>
            </w:tabs>
            <w:rPr>
              <w:rFonts w:eastAsiaTheme="minorEastAsia"/>
              <w:noProof/>
            </w:rPr>
          </w:pPr>
          <w:hyperlink w:anchor="_Toc144064845" w:history="1">
            <w:r w:rsidRPr="001670DE">
              <w:rPr>
                <w:rStyle w:val="Hyperlink"/>
                <w:rFonts w:ascii="Segoe UI" w:hAnsi="Segoe UI" w:cs="Segoe UI"/>
                <w:noProof/>
              </w:rPr>
              <w:t>Horizontal</w:t>
            </w:r>
            <w:r>
              <w:rPr>
                <w:noProof/>
                <w:webHidden/>
              </w:rPr>
              <w:tab/>
            </w:r>
            <w:r>
              <w:rPr>
                <w:noProof/>
                <w:webHidden/>
              </w:rPr>
              <w:fldChar w:fldCharType="begin"/>
            </w:r>
            <w:r>
              <w:rPr>
                <w:noProof/>
                <w:webHidden/>
              </w:rPr>
              <w:instrText xml:space="preserve"> PAGEREF _Toc144064845 \h </w:instrText>
            </w:r>
            <w:r>
              <w:rPr>
                <w:noProof/>
                <w:webHidden/>
              </w:rPr>
            </w:r>
            <w:r>
              <w:rPr>
                <w:noProof/>
                <w:webHidden/>
              </w:rPr>
              <w:fldChar w:fldCharType="separate"/>
            </w:r>
            <w:r w:rsidR="00DF1D5D">
              <w:rPr>
                <w:noProof/>
                <w:webHidden/>
              </w:rPr>
              <w:t>188</w:t>
            </w:r>
            <w:r>
              <w:rPr>
                <w:noProof/>
                <w:webHidden/>
              </w:rPr>
              <w:fldChar w:fldCharType="end"/>
            </w:r>
          </w:hyperlink>
        </w:p>
        <w:p w:rsidR="007F1A27" w:rsidRDefault="007F1A27">
          <w:pPr>
            <w:pStyle w:val="TOC2"/>
            <w:tabs>
              <w:tab w:val="right" w:leader="dot" w:pos="9350"/>
            </w:tabs>
            <w:rPr>
              <w:rFonts w:eastAsiaTheme="minorEastAsia"/>
              <w:noProof/>
            </w:rPr>
          </w:pPr>
          <w:hyperlink w:anchor="_Toc144064846" w:history="1">
            <w:r w:rsidRPr="001670DE">
              <w:rPr>
                <w:rStyle w:val="Hyperlink"/>
                <w:rFonts w:ascii="Segoe UI" w:hAnsi="Segoe UI" w:cs="Segoe UI"/>
                <w:noProof/>
              </w:rPr>
              <w:t>Contextual classes</w:t>
            </w:r>
            <w:r>
              <w:rPr>
                <w:noProof/>
                <w:webHidden/>
              </w:rPr>
              <w:tab/>
            </w:r>
            <w:r>
              <w:rPr>
                <w:noProof/>
                <w:webHidden/>
              </w:rPr>
              <w:fldChar w:fldCharType="begin"/>
            </w:r>
            <w:r>
              <w:rPr>
                <w:noProof/>
                <w:webHidden/>
              </w:rPr>
              <w:instrText xml:space="preserve"> PAGEREF _Toc144064846 \h </w:instrText>
            </w:r>
            <w:r>
              <w:rPr>
                <w:noProof/>
                <w:webHidden/>
              </w:rPr>
            </w:r>
            <w:r>
              <w:rPr>
                <w:noProof/>
                <w:webHidden/>
              </w:rPr>
              <w:fldChar w:fldCharType="separate"/>
            </w:r>
            <w:r w:rsidR="00DF1D5D">
              <w:rPr>
                <w:noProof/>
                <w:webHidden/>
              </w:rPr>
              <w:t>189</w:t>
            </w:r>
            <w:r>
              <w:rPr>
                <w:noProof/>
                <w:webHidden/>
              </w:rPr>
              <w:fldChar w:fldCharType="end"/>
            </w:r>
          </w:hyperlink>
        </w:p>
        <w:p w:rsidR="007F1A27" w:rsidRDefault="007F1A27">
          <w:pPr>
            <w:pStyle w:val="TOC2"/>
            <w:tabs>
              <w:tab w:val="right" w:leader="dot" w:pos="9350"/>
            </w:tabs>
            <w:rPr>
              <w:rFonts w:eastAsiaTheme="minorEastAsia"/>
              <w:noProof/>
            </w:rPr>
          </w:pPr>
          <w:hyperlink w:anchor="_Toc144064847" w:history="1">
            <w:r w:rsidRPr="001670DE">
              <w:rPr>
                <w:rStyle w:val="Hyperlink"/>
                <w:rFonts w:ascii="Segoe UI" w:hAnsi="Segoe UI" w:cs="Segoe UI"/>
                <w:noProof/>
              </w:rPr>
              <w:t>With badges</w:t>
            </w:r>
            <w:r>
              <w:rPr>
                <w:noProof/>
                <w:webHidden/>
              </w:rPr>
              <w:tab/>
            </w:r>
            <w:r>
              <w:rPr>
                <w:noProof/>
                <w:webHidden/>
              </w:rPr>
              <w:fldChar w:fldCharType="begin"/>
            </w:r>
            <w:r>
              <w:rPr>
                <w:noProof/>
                <w:webHidden/>
              </w:rPr>
              <w:instrText xml:space="preserve"> PAGEREF _Toc144064847 \h </w:instrText>
            </w:r>
            <w:r>
              <w:rPr>
                <w:noProof/>
                <w:webHidden/>
              </w:rPr>
            </w:r>
            <w:r>
              <w:rPr>
                <w:noProof/>
                <w:webHidden/>
              </w:rPr>
              <w:fldChar w:fldCharType="separate"/>
            </w:r>
            <w:r w:rsidR="00DF1D5D">
              <w:rPr>
                <w:noProof/>
                <w:webHidden/>
              </w:rPr>
              <w:t>190</w:t>
            </w:r>
            <w:r>
              <w:rPr>
                <w:noProof/>
                <w:webHidden/>
              </w:rPr>
              <w:fldChar w:fldCharType="end"/>
            </w:r>
          </w:hyperlink>
        </w:p>
        <w:p w:rsidR="007F1A27" w:rsidRDefault="007F1A27">
          <w:pPr>
            <w:pStyle w:val="TOC2"/>
            <w:tabs>
              <w:tab w:val="right" w:leader="dot" w:pos="9350"/>
            </w:tabs>
            <w:rPr>
              <w:rFonts w:eastAsiaTheme="minorEastAsia"/>
              <w:noProof/>
            </w:rPr>
          </w:pPr>
          <w:hyperlink w:anchor="_Toc144064848" w:history="1">
            <w:r w:rsidRPr="001670DE">
              <w:rPr>
                <w:rStyle w:val="Hyperlink"/>
                <w:rFonts w:ascii="Segoe UI" w:hAnsi="Segoe UI" w:cs="Segoe UI"/>
                <w:noProof/>
              </w:rPr>
              <w:t>Custom content</w:t>
            </w:r>
            <w:r>
              <w:rPr>
                <w:noProof/>
                <w:webHidden/>
              </w:rPr>
              <w:tab/>
            </w:r>
            <w:r>
              <w:rPr>
                <w:noProof/>
                <w:webHidden/>
              </w:rPr>
              <w:fldChar w:fldCharType="begin"/>
            </w:r>
            <w:r>
              <w:rPr>
                <w:noProof/>
                <w:webHidden/>
              </w:rPr>
              <w:instrText xml:space="preserve"> PAGEREF _Toc144064848 \h </w:instrText>
            </w:r>
            <w:r>
              <w:rPr>
                <w:noProof/>
                <w:webHidden/>
              </w:rPr>
            </w:r>
            <w:r>
              <w:rPr>
                <w:noProof/>
                <w:webHidden/>
              </w:rPr>
              <w:fldChar w:fldCharType="separate"/>
            </w:r>
            <w:r w:rsidR="00DF1D5D">
              <w:rPr>
                <w:noProof/>
                <w:webHidden/>
              </w:rPr>
              <w:t>191</w:t>
            </w:r>
            <w:r>
              <w:rPr>
                <w:noProof/>
                <w:webHidden/>
              </w:rPr>
              <w:fldChar w:fldCharType="end"/>
            </w:r>
          </w:hyperlink>
        </w:p>
        <w:p w:rsidR="007F1A27" w:rsidRDefault="007F1A27">
          <w:pPr>
            <w:pStyle w:val="TOC2"/>
            <w:tabs>
              <w:tab w:val="right" w:leader="dot" w:pos="9350"/>
            </w:tabs>
            <w:rPr>
              <w:rFonts w:eastAsiaTheme="minorEastAsia"/>
              <w:noProof/>
            </w:rPr>
          </w:pPr>
          <w:hyperlink w:anchor="_Toc144064849" w:history="1">
            <w:r w:rsidRPr="001670DE">
              <w:rPr>
                <w:rStyle w:val="Hyperlink"/>
                <w:rFonts w:ascii="Segoe UI" w:hAnsi="Segoe UI" w:cs="Segoe UI"/>
                <w:noProof/>
              </w:rPr>
              <w:t>Checkboxes and radios</w:t>
            </w:r>
            <w:r>
              <w:rPr>
                <w:noProof/>
                <w:webHidden/>
              </w:rPr>
              <w:tab/>
            </w:r>
            <w:r>
              <w:rPr>
                <w:noProof/>
                <w:webHidden/>
              </w:rPr>
              <w:fldChar w:fldCharType="begin"/>
            </w:r>
            <w:r>
              <w:rPr>
                <w:noProof/>
                <w:webHidden/>
              </w:rPr>
              <w:instrText xml:space="preserve"> PAGEREF _Toc144064849 \h </w:instrText>
            </w:r>
            <w:r>
              <w:rPr>
                <w:noProof/>
                <w:webHidden/>
              </w:rPr>
            </w:r>
            <w:r>
              <w:rPr>
                <w:noProof/>
                <w:webHidden/>
              </w:rPr>
              <w:fldChar w:fldCharType="separate"/>
            </w:r>
            <w:r w:rsidR="00DF1D5D">
              <w:rPr>
                <w:noProof/>
                <w:webHidden/>
              </w:rPr>
              <w:t>192</w:t>
            </w:r>
            <w:r>
              <w:rPr>
                <w:noProof/>
                <w:webHidden/>
              </w:rPr>
              <w:fldChar w:fldCharType="end"/>
            </w:r>
          </w:hyperlink>
        </w:p>
        <w:p w:rsidR="007F1A27" w:rsidRDefault="007F1A27">
          <w:pPr>
            <w:pStyle w:val="TOC2"/>
            <w:tabs>
              <w:tab w:val="right" w:leader="dot" w:pos="9350"/>
            </w:tabs>
            <w:rPr>
              <w:rFonts w:eastAsiaTheme="minorEastAsia"/>
              <w:noProof/>
            </w:rPr>
          </w:pPr>
          <w:hyperlink w:anchor="_Toc144064850"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_Toc144064850 \h </w:instrText>
            </w:r>
            <w:r>
              <w:rPr>
                <w:noProof/>
                <w:webHidden/>
              </w:rPr>
            </w:r>
            <w:r>
              <w:rPr>
                <w:noProof/>
                <w:webHidden/>
              </w:rPr>
              <w:fldChar w:fldCharType="separate"/>
            </w:r>
            <w:r w:rsidR="00DF1D5D">
              <w:rPr>
                <w:noProof/>
                <w:webHidden/>
              </w:rPr>
              <w:t>193</w:t>
            </w:r>
            <w:r>
              <w:rPr>
                <w:noProof/>
                <w:webHidden/>
              </w:rPr>
              <w:fldChar w:fldCharType="end"/>
            </w:r>
          </w:hyperlink>
        </w:p>
        <w:p w:rsidR="007F1A27" w:rsidRDefault="007F1A27">
          <w:pPr>
            <w:pStyle w:val="TOC3"/>
            <w:tabs>
              <w:tab w:val="right" w:leader="dot" w:pos="9350"/>
            </w:tabs>
            <w:rPr>
              <w:rFonts w:eastAsiaTheme="minorEastAsia"/>
              <w:noProof/>
            </w:rPr>
          </w:pPr>
          <w:hyperlink w:anchor="_Toc144064851"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_Toc144064851 \h </w:instrText>
            </w:r>
            <w:r>
              <w:rPr>
                <w:noProof/>
                <w:webHidden/>
              </w:rPr>
            </w:r>
            <w:r>
              <w:rPr>
                <w:noProof/>
                <w:webHidden/>
              </w:rPr>
              <w:fldChar w:fldCharType="separate"/>
            </w:r>
            <w:r w:rsidR="00DF1D5D">
              <w:rPr>
                <w:noProof/>
                <w:webHidden/>
              </w:rPr>
              <w:t>193</w:t>
            </w:r>
            <w:r>
              <w:rPr>
                <w:noProof/>
                <w:webHidden/>
              </w:rPr>
              <w:fldChar w:fldCharType="end"/>
            </w:r>
          </w:hyperlink>
        </w:p>
        <w:p w:rsidR="007F1A27" w:rsidRDefault="007F1A27">
          <w:pPr>
            <w:pStyle w:val="TOC3"/>
            <w:tabs>
              <w:tab w:val="right" w:leader="dot" w:pos="9350"/>
            </w:tabs>
            <w:rPr>
              <w:rFonts w:eastAsiaTheme="minorEastAsia"/>
              <w:noProof/>
            </w:rPr>
          </w:pPr>
          <w:hyperlink w:anchor="_Toc144064852" w:history="1">
            <w:r w:rsidRPr="001670DE">
              <w:rPr>
                <w:rStyle w:val="Hyperlink"/>
                <w:rFonts w:ascii="Segoe UI" w:hAnsi="Segoe UI" w:cs="Segoe UI"/>
                <w:noProof/>
              </w:rPr>
              <w:t>Mixins</w:t>
            </w:r>
            <w:r>
              <w:rPr>
                <w:noProof/>
                <w:webHidden/>
              </w:rPr>
              <w:tab/>
            </w:r>
            <w:r>
              <w:rPr>
                <w:noProof/>
                <w:webHidden/>
              </w:rPr>
              <w:fldChar w:fldCharType="begin"/>
            </w:r>
            <w:r>
              <w:rPr>
                <w:noProof/>
                <w:webHidden/>
              </w:rPr>
              <w:instrText xml:space="preserve"> PAGEREF _Toc144064852 \h </w:instrText>
            </w:r>
            <w:r>
              <w:rPr>
                <w:noProof/>
                <w:webHidden/>
              </w:rPr>
            </w:r>
            <w:r>
              <w:rPr>
                <w:noProof/>
                <w:webHidden/>
              </w:rPr>
              <w:fldChar w:fldCharType="separate"/>
            </w:r>
            <w:r w:rsidR="00DF1D5D">
              <w:rPr>
                <w:noProof/>
                <w:webHidden/>
              </w:rPr>
              <w:t>194</w:t>
            </w:r>
            <w:r>
              <w:rPr>
                <w:noProof/>
                <w:webHidden/>
              </w:rPr>
              <w:fldChar w:fldCharType="end"/>
            </w:r>
          </w:hyperlink>
        </w:p>
        <w:p w:rsidR="007F1A27" w:rsidRDefault="007F1A27">
          <w:pPr>
            <w:pStyle w:val="TOC3"/>
            <w:tabs>
              <w:tab w:val="right" w:leader="dot" w:pos="9350"/>
            </w:tabs>
            <w:rPr>
              <w:rFonts w:eastAsiaTheme="minorEastAsia"/>
              <w:noProof/>
            </w:rPr>
          </w:pPr>
          <w:hyperlink w:anchor="_Toc144064853" w:history="1">
            <w:r w:rsidRPr="001670DE">
              <w:rPr>
                <w:rStyle w:val="Hyperlink"/>
                <w:rFonts w:ascii="Segoe UI" w:hAnsi="Segoe UI" w:cs="Segoe UI"/>
                <w:noProof/>
              </w:rPr>
              <w:t>Loop</w:t>
            </w:r>
            <w:r>
              <w:rPr>
                <w:noProof/>
                <w:webHidden/>
              </w:rPr>
              <w:tab/>
            </w:r>
            <w:r>
              <w:rPr>
                <w:noProof/>
                <w:webHidden/>
              </w:rPr>
              <w:fldChar w:fldCharType="begin"/>
            </w:r>
            <w:r>
              <w:rPr>
                <w:noProof/>
                <w:webHidden/>
              </w:rPr>
              <w:instrText xml:space="preserve"> PAGEREF _Toc144064853 \h </w:instrText>
            </w:r>
            <w:r>
              <w:rPr>
                <w:noProof/>
                <w:webHidden/>
              </w:rPr>
            </w:r>
            <w:r>
              <w:rPr>
                <w:noProof/>
                <w:webHidden/>
              </w:rPr>
              <w:fldChar w:fldCharType="separate"/>
            </w:r>
            <w:r w:rsidR="00DF1D5D">
              <w:rPr>
                <w:noProof/>
                <w:webHidden/>
              </w:rPr>
              <w:t>194</w:t>
            </w:r>
            <w:r>
              <w:rPr>
                <w:noProof/>
                <w:webHidden/>
              </w:rPr>
              <w:fldChar w:fldCharType="end"/>
            </w:r>
          </w:hyperlink>
        </w:p>
        <w:p w:rsidR="007F1A27" w:rsidRDefault="007F1A27">
          <w:pPr>
            <w:pStyle w:val="TOC2"/>
            <w:tabs>
              <w:tab w:val="right" w:leader="dot" w:pos="9350"/>
            </w:tabs>
            <w:rPr>
              <w:rFonts w:eastAsiaTheme="minorEastAsia"/>
              <w:noProof/>
            </w:rPr>
          </w:pPr>
          <w:hyperlink w:anchor="_Toc144064854" w:history="1">
            <w:r w:rsidRPr="001670DE">
              <w:rPr>
                <w:rStyle w:val="Hyperlink"/>
                <w:rFonts w:ascii="Segoe UI" w:hAnsi="Segoe UI" w:cs="Segoe UI"/>
                <w:noProof/>
              </w:rPr>
              <w:t>JavaScript behavior</w:t>
            </w:r>
            <w:r>
              <w:rPr>
                <w:noProof/>
                <w:webHidden/>
              </w:rPr>
              <w:tab/>
            </w:r>
            <w:r>
              <w:rPr>
                <w:noProof/>
                <w:webHidden/>
              </w:rPr>
              <w:fldChar w:fldCharType="begin"/>
            </w:r>
            <w:r>
              <w:rPr>
                <w:noProof/>
                <w:webHidden/>
              </w:rPr>
              <w:instrText xml:space="preserve"> PAGEREF _Toc144064854 \h </w:instrText>
            </w:r>
            <w:r>
              <w:rPr>
                <w:noProof/>
                <w:webHidden/>
              </w:rPr>
            </w:r>
            <w:r>
              <w:rPr>
                <w:noProof/>
                <w:webHidden/>
              </w:rPr>
              <w:fldChar w:fldCharType="separate"/>
            </w:r>
            <w:r w:rsidR="00DF1D5D">
              <w:rPr>
                <w:noProof/>
                <w:webHidden/>
              </w:rPr>
              <w:t>195</w:t>
            </w:r>
            <w:r>
              <w:rPr>
                <w:noProof/>
                <w:webHidden/>
              </w:rPr>
              <w:fldChar w:fldCharType="end"/>
            </w:r>
          </w:hyperlink>
        </w:p>
        <w:p w:rsidR="007F1A27" w:rsidRDefault="007F1A27">
          <w:pPr>
            <w:pStyle w:val="TOC3"/>
            <w:tabs>
              <w:tab w:val="right" w:leader="dot" w:pos="9350"/>
            </w:tabs>
            <w:rPr>
              <w:rFonts w:eastAsiaTheme="minorEastAsia"/>
              <w:noProof/>
            </w:rPr>
          </w:pPr>
          <w:hyperlink w:anchor="_Toc144064855" w:history="1">
            <w:r w:rsidRPr="001670DE">
              <w:rPr>
                <w:rStyle w:val="Hyperlink"/>
                <w:rFonts w:ascii="Segoe UI" w:hAnsi="Segoe UI" w:cs="Segoe UI"/>
                <w:noProof/>
              </w:rPr>
              <w:t>Using data attributes</w:t>
            </w:r>
            <w:r>
              <w:rPr>
                <w:noProof/>
                <w:webHidden/>
              </w:rPr>
              <w:tab/>
            </w:r>
            <w:r>
              <w:rPr>
                <w:noProof/>
                <w:webHidden/>
              </w:rPr>
              <w:fldChar w:fldCharType="begin"/>
            </w:r>
            <w:r>
              <w:rPr>
                <w:noProof/>
                <w:webHidden/>
              </w:rPr>
              <w:instrText xml:space="preserve"> PAGEREF _Toc144064855 \h </w:instrText>
            </w:r>
            <w:r>
              <w:rPr>
                <w:noProof/>
                <w:webHidden/>
              </w:rPr>
            </w:r>
            <w:r>
              <w:rPr>
                <w:noProof/>
                <w:webHidden/>
              </w:rPr>
              <w:fldChar w:fldCharType="separate"/>
            </w:r>
            <w:r w:rsidR="00DF1D5D">
              <w:rPr>
                <w:noProof/>
                <w:webHidden/>
              </w:rPr>
              <w:t>196</w:t>
            </w:r>
            <w:r>
              <w:rPr>
                <w:noProof/>
                <w:webHidden/>
              </w:rPr>
              <w:fldChar w:fldCharType="end"/>
            </w:r>
          </w:hyperlink>
        </w:p>
        <w:p w:rsidR="007F1A27" w:rsidRDefault="007F1A27">
          <w:pPr>
            <w:pStyle w:val="TOC3"/>
            <w:tabs>
              <w:tab w:val="right" w:leader="dot" w:pos="9350"/>
            </w:tabs>
            <w:rPr>
              <w:rFonts w:eastAsiaTheme="minorEastAsia"/>
              <w:noProof/>
            </w:rPr>
          </w:pPr>
          <w:hyperlink w:anchor="_Toc144064856" w:history="1">
            <w:r w:rsidRPr="001670DE">
              <w:rPr>
                <w:rStyle w:val="Hyperlink"/>
                <w:rFonts w:ascii="Segoe UI" w:hAnsi="Segoe UI" w:cs="Segoe UI"/>
                <w:noProof/>
              </w:rPr>
              <w:t>Via JavaScript</w:t>
            </w:r>
            <w:r>
              <w:rPr>
                <w:noProof/>
                <w:webHidden/>
              </w:rPr>
              <w:tab/>
            </w:r>
            <w:r>
              <w:rPr>
                <w:noProof/>
                <w:webHidden/>
              </w:rPr>
              <w:fldChar w:fldCharType="begin"/>
            </w:r>
            <w:r>
              <w:rPr>
                <w:noProof/>
                <w:webHidden/>
              </w:rPr>
              <w:instrText xml:space="preserve"> PAGEREF _Toc144064856 \h </w:instrText>
            </w:r>
            <w:r>
              <w:rPr>
                <w:noProof/>
                <w:webHidden/>
              </w:rPr>
            </w:r>
            <w:r>
              <w:rPr>
                <w:noProof/>
                <w:webHidden/>
              </w:rPr>
              <w:fldChar w:fldCharType="separate"/>
            </w:r>
            <w:r w:rsidR="00DF1D5D">
              <w:rPr>
                <w:noProof/>
                <w:webHidden/>
              </w:rPr>
              <w:t>196</w:t>
            </w:r>
            <w:r>
              <w:rPr>
                <w:noProof/>
                <w:webHidden/>
              </w:rPr>
              <w:fldChar w:fldCharType="end"/>
            </w:r>
          </w:hyperlink>
        </w:p>
        <w:p w:rsidR="007F1A27" w:rsidRDefault="007F1A27">
          <w:pPr>
            <w:pStyle w:val="TOC3"/>
            <w:tabs>
              <w:tab w:val="right" w:leader="dot" w:pos="9350"/>
            </w:tabs>
            <w:rPr>
              <w:rFonts w:eastAsiaTheme="minorEastAsia"/>
              <w:noProof/>
            </w:rPr>
          </w:pPr>
          <w:hyperlink w:anchor="_Toc144064857" w:history="1">
            <w:r w:rsidRPr="001670DE">
              <w:rPr>
                <w:rStyle w:val="Hyperlink"/>
                <w:rFonts w:ascii="Segoe UI" w:hAnsi="Segoe UI" w:cs="Segoe UI"/>
                <w:noProof/>
              </w:rPr>
              <w:t>Fade effect</w:t>
            </w:r>
            <w:r>
              <w:rPr>
                <w:noProof/>
                <w:webHidden/>
              </w:rPr>
              <w:tab/>
            </w:r>
            <w:r>
              <w:rPr>
                <w:noProof/>
                <w:webHidden/>
              </w:rPr>
              <w:fldChar w:fldCharType="begin"/>
            </w:r>
            <w:r>
              <w:rPr>
                <w:noProof/>
                <w:webHidden/>
              </w:rPr>
              <w:instrText xml:space="preserve"> PAGEREF _Toc144064857 \h </w:instrText>
            </w:r>
            <w:r>
              <w:rPr>
                <w:noProof/>
                <w:webHidden/>
              </w:rPr>
            </w:r>
            <w:r>
              <w:rPr>
                <w:noProof/>
                <w:webHidden/>
              </w:rPr>
              <w:fldChar w:fldCharType="separate"/>
            </w:r>
            <w:r w:rsidR="00DF1D5D">
              <w:rPr>
                <w:noProof/>
                <w:webHidden/>
              </w:rPr>
              <w:t>197</w:t>
            </w:r>
            <w:r>
              <w:rPr>
                <w:noProof/>
                <w:webHidden/>
              </w:rPr>
              <w:fldChar w:fldCharType="end"/>
            </w:r>
          </w:hyperlink>
        </w:p>
        <w:p w:rsidR="007F1A27" w:rsidRDefault="007F1A27">
          <w:pPr>
            <w:pStyle w:val="TOC3"/>
            <w:tabs>
              <w:tab w:val="right" w:leader="dot" w:pos="9350"/>
            </w:tabs>
            <w:rPr>
              <w:rFonts w:eastAsiaTheme="minorEastAsia"/>
              <w:noProof/>
            </w:rPr>
          </w:pPr>
          <w:hyperlink w:anchor="_Toc144064858" w:history="1">
            <w:r w:rsidRPr="001670DE">
              <w:rPr>
                <w:rStyle w:val="Hyperlink"/>
                <w:rFonts w:ascii="Segoe UI" w:hAnsi="Segoe UI" w:cs="Segoe UI"/>
                <w:noProof/>
              </w:rPr>
              <w:t>Methods</w:t>
            </w:r>
            <w:r>
              <w:rPr>
                <w:noProof/>
                <w:webHidden/>
              </w:rPr>
              <w:tab/>
            </w:r>
            <w:r>
              <w:rPr>
                <w:noProof/>
                <w:webHidden/>
              </w:rPr>
              <w:fldChar w:fldCharType="begin"/>
            </w:r>
            <w:r>
              <w:rPr>
                <w:noProof/>
                <w:webHidden/>
              </w:rPr>
              <w:instrText xml:space="preserve"> PAGEREF _Toc144064858 \h </w:instrText>
            </w:r>
            <w:r>
              <w:rPr>
                <w:noProof/>
                <w:webHidden/>
              </w:rPr>
            </w:r>
            <w:r>
              <w:rPr>
                <w:noProof/>
                <w:webHidden/>
              </w:rPr>
              <w:fldChar w:fldCharType="separate"/>
            </w:r>
            <w:r w:rsidR="00DF1D5D">
              <w:rPr>
                <w:noProof/>
                <w:webHidden/>
              </w:rPr>
              <w:t>197</w:t>
            </w:r>
            <w:r>
              <w:rPr>
                <w:noProof/>
                <w:webHidden/>
              </w:rPr>
              <w:fldChar w:fldCharType="end"/>
            </w:r>
          </w:hyperlink>
        </w:p>
        <w:p w:rsidR="007F1A27" w:rsidRDefault="007F1A27">
          <w:pPr>
            <w:pStyle w:val="TOC3"/>
            <w:tabs>
              <w:tab w:val="right" w:leader="dot" w:pos="9350"/>
            </w:tabs>
            <w:rPr>
              <w:rFonts w:eastAsiaTheme="minorEastAsia"/>
              <w:noProof/>
            </w:rPr>
          </w:pPr>
          <w:hyperlink w:anchor="_Toc144064859" w:history="1">
            <w:r w:rsidRPr="001670DE">
              <w:rPr>
                <w:rStyle w:val="Hyperlink"/>
                <w:rFonts w:ascii="Segoe UI" w:hAnsi="Segoe UI" w:cs="Segoe UI"/>
                <w:noProof/>
              </w:rPr>
              <w:t>Events</w:t>
            </w:r>
            <w:r>
              <w:rPr>
                <w:noProof/>
                <w:webHidden/>
              </w:rPr>
              <w:tab/>
            </w:r>
            <w:r>
              <w:rPr>
                <w:noProof/>
                <w:webHidden/>
              </w:rPr>
              <w:fldChar w:fldCharType="begin"/>
            </w:r>
            <w:r>
              <w:rPr>
                <w:noProof/>
                <w:webHidden/>
              </w:rPr>
              <w:instrText xml:space="preserve"> PAGEREF _Toc144064859 \h </w:instrText>
            </w:r>
            <w:r>
              <w:rPr>
                <w:noProof/>
                <w:webHidden/>
              </w:rPr>
            </w:r>
            <w:r>
              <w:rPr>
                <w:noProof/>
                <w:webHidden/>
              </w:rPr>
              <w:fldChar w:fldCharType="separate"/>
            </w:r>
            <w:r w:rsidR="00DF1D5D">
              <w:rPr>
                <w:noProof/>
                <w:webHidden/>
              </w:rPr>
              <w:t>198</w:t>
            </w:r>
            <w:r>
              <w:rPr>
                <w:noProof/>
                <w:webHidden/>
              </w:rPr>
              <w:fldChar w:fldCharType="end"/>
            </w:r>
          </w:hyperlink>
        </w:p>
        <w:p w:rsidR="007F1A27" w:rsidRDefault="007F1A27">
          <w:pPr>
            <w:pStyle w:val="TOC1"/>
            <w:tabs>
              <w:tab w:val="right" w:leader="dot" w:pos="9350"/>
            </w:tabs>
            <w:rPr>
              <w:rFonts w:eastAsiaTheme="minorEastAsia"/>
              <w:noProof/>
            </w:rPr>
          </w:pPr>
          <w:hyperlink w:anchor="_Toc144064860" w:history="1">
            <w:r w:rsidRPr="001670DE">
              <w:rPr>
                <w:rStyle w:val="Hyperlink"/>
                <w:rFonts w:ascii="Segoe UI" w:hAnsi="Segoe UI" w:cs="Segoe UI"/>
                <w:noProof/>
              </w:rPr>
              <w:t>Modal</w:t>
            </w:r>
            <w:r>
              <w:rPr>
                <w:noProof/>
                <w:webHidden/>
              </w:rPr>
              <w:tab/>
            </w:r>
            <w:r>
              <w:rPr>
                <w:noProof/>
                <w:webHidden/>
              </w:rPr>
              <w:fldChar w:fldCharType="begin"/>
            </w:r>
            <w:r>
              <w:rPr>
                <w:noProof/>
                <w:webHidden/>
              </w:rPr>
              <w:instrText xml:space="preserve"> PAGEREF _Toc144064860 \h </w:instrText>
            </w:r>
            <w:r>
              <w:rPr>
                <w:noProof/>
                <w:webHidden/>
              </w:rPr>
            </w:r>
            <w:r>
              <w:rPr>
                <w:noProof/>
                <w:webHidden/>
              </w:rPr>
              <w:fldChar w:fldCharType="separate"/>
            </w:r>
            <w:r w:rsidR="00DF1D5D">
              <w:rPr>
                <w:noProof/>
                <w:webHidden/>
              </w:rPr>
              <w:t>200</w:t>
            </w:r>
            <w:r>
              <w:rPr>
                <w:noProof/>
                <w:webHidden/>
              </w:rPr>
              <w:fldChar w:fldCharType="end"/>
            </w:r>
          </w:hyperlink>
        </w:p>
        <w:p w:rsidR="007F1A27" w:rsidRDefault="007F1A27">
          <w:pPr>
            <w:pStyle w:val="TOC2"/>
            <w:tabs>
              <w:tab w:val="right" w:leader="dot" w:pos="9350"/>
            </w:tabs>
            <w:rPr>
              <w:rFonts w:eastAsiaTheme="minorEastAsia"/>
              <w:noProof/>
            </w:rPr>
          </w:pPr>
          <w:hyperlink w:anchor="_Toc144064861" w:history="1">
            <w:r w:rsidRPr="001670DE">
              <w:rPr>
                <w:rStyle w:val="Hyperlink"/>
                <w:rFonts w:ascii="Segoe UI" w:hAnsi="Segoe UI" w:cs="Segoe UI"/>
                <w:noProof/>
              </w:rPr>
              <w:t>How it works</w:t>
            </w:r>
            <w:r>
              <w:rPr>
                <w:noProof/>
                <w:webHidden/>
              </w:rPr>
              <w:tab/>
            </w:r>
            <w:r>
              <w:rPr>
                <w:noProof/>
                <w:webHidden/>
              </w:rPr>
              <w:fldChar w:fldCharType="begin"/>
            </w:r>
            <w:r>
              <w:rPr>
                <w:noProof/>
                <w:webHidden/>
              </w:rPr>
              <w:instrText xml:space="preserve"> PAGEREF _Toc144064861 \h </w:instrText>
            </w:r>
            <w:r>
              <w:rPr>
                <w:noProof/>
                <w:webHidden/>
              </w:rPr>
            </w:r>
            <w:r>
              <w:rPr>
                <w:noProof/>
                <w:webHidden/>
              </w:rPr>
              <w:fldChar w:fldCharType="separate"/>
            </w:r>
            <w:r w:rsidR="00DF1D5D">
              <w:rPr>
                <w:noProof/>
                <w:webHidden/>
              </w:rPr>
              <w:t>200</w:t>
            </w:r>
            <w:r>
              <w:rPr>
                <w:noProof/>
                <w:webHidden/>
              </w:rPr>
              <w:fldChar w:fldCharType="end"/>
            </w:r>
          </w:hyperlink>
        </w:p>
        <w:p w:rsidR="007F1A27" w:rsidRDefault="007F1A27">
          <w:pPr>
            <w:pStyle w:val="TOC2"/>
            <w:tabs>
              <w:tab w:val="right" w:leader="dot" w:pos="9350"/>
            </w:tabs>
            <w:rPr>
              <w:rFonts w:eastAsiaTheme="minorEastAsia"/>
              <w:noProof/>
            </w:rPr>
          </w:pPr>
          <w:hyperlink w:anchor="_Toc144064862" w:history="1">
            <w:r w:rsidRPr="001670DE">
              <w:rPr>
                <w:rStyle w:val="Hyperlink"/>
                <w:rFonts w:ascii="Segoe UI" w:hAnsi="Segoe UI" w:cs="Segoe UI"/>
                <w:noProof/>
              </w:rPr>
              <w:t>Examples</w:t>
            </w:r>
            <w:r>
              <w:rPr>
                <w:noProof/>
                <w:webHidden/>
              </w:rPr>
              <w:tab/>
            </w:r>
            <w:r>
              <w:rPr>
                <w:noProof/>
                <w:webHidden/>
              </w:rPr>
              <w:fldChar w:fldCharType="begin"/>
            </w:r>
            <w:r>
              <w:rPr>
                <w:noProof/>
                <w:webHidden/>
              </w:rPr>
              <w:instrText xml:space="preserve"> PAGEREF _Toc144064862 \h </w:instrText>
            </w:r>
            <w:r>
              <w:rPr>
                <w:noProof/>
                <w:webHidden/>
              </w:rPr>
            </w:r>
            <w:r>
              <w:rPr>
                <w:noProof/>
                <w:webHidden/>
              </w:rPr>
              <w:fldChar w:fldCharType="separate"/>
            </w:r>
            <w:r w:rsidR="00DF1D5D">
              <w:rPr>
                <w:noProof/>
                <w:webHidden/>
              </w:rPr>
              <w:t>200</w:t>
            </w:r>
            <w:r>
              <w:rPr>
                <w:noProof/>
                <w:webHidden/>
              </w:rPr>
              <w:fldChar w:fldCharType="end"/>
            </w:r>
          </w:hyperlink>
        </w:p>
        <w:p w:rsidR="007F1A27" w:rsidRDefault="007F1A27">
          <w:pPr>
            <w:pStyle w:val="TOC3"/>
            <w:tabs>
              <w:tab w:val="right" w:leader="dot" w:pos="9350"/>
            </w:tabs>
            <w:rPr>
              <w:rFonts w:eastAsiaTheme="minorEastAsia"/>
              <w:noProof/>
            </w:rPr>
          </w:pPr>
          <w:hyperlink w:anchor="_Toc144064863" w:history="1">
            <w:r w:rsidRPr="001670DE">
              <w:rPr>
                <w:rStyle w:val="Hyperlink"/>
                <w:rFonts w:ascii="Segoe UI" w:hAnsi="Segoe UI" w:cs="Segoe UI"/>
                <w:noProof/>
              </w:rPr>
              <w:t>Modal components</w:t>
            </w:r>
            <w:r>
              <w:rPr>
                <w:noProof/>
                <w:webHidden/>
              </w:rPr>
              <w:tab/>
            </w:r>
            <w:r>
              <w:rPr>
                <w:noProof/>
                <w:webHidden/>
              </w:rPr>
              <w:fldChar w:fldCharType="begin"/>
            </w:r>
            <w:r>
              <w:rPr>
                <w:noProof/>
                <w:webHidden/>
              </w:rPr>
              <w:instrText xml:space="preserve"> PAGEREF _Toc144064863 \h </w:instrText>
            </w:r>
            <w:r>
              <w:rPr>
                <w:noProof/>
                <w:webHidden/>
              </w:rPr>
            </w:r>
            <w:r>
              <w:rPr>
                <w:noProof/>
                <w:webHidden/>
              </w:rPr>
              <w:fldChar w:fldCharType="separate"/>
            </w:r>
            <w:r w:rsidR="00DF1D5D">
              <w:rPr>
                <w:noProof/>
                <w:webHidden/>
              </w:rPr>
              <w:t>200</w:t>
            </w:r>
            <w:r>
              <w:rPr>
                <w:noProof/>
                <w:webHidden/>
              </w:rPr>
              <w:fldChar w:fldCharType="end"/>
            </w:r>
          </w:hyperlink>
        </w:p>
        <w:p w:rsidR="007F1A27" w:rsidRDefault="007F1A27">
          <w:pPr>
            <w:pStyle w:val="TOC3"/>
            <w:tabs>
              <w:tab w:val="right" w:leader="dot" w:pos="9350"/>
            </w:tabs>
            <w:rPr>
              <w:rFonts w:eastAsiaTheme="minorEastAsia"/>
              <w:noProof/>
            </w:rPr>
          </w:pPr>
          <w:hyperlink w:anchor="_Toc144064864" w:history="1">
            <w:r w:rsidRPr="001670DE">
              <w:rPr>
                <w:rStyle w:val="Hyperlink"/>
                <w:rFonts w:ascii="Segoe UI" w:hAnsi="Segoe UI" w:cs="Segoe UI"/>
                <w:noProof/>
              </w:rPr>
              <w:t>Live demo</w:t>
            </w:r>
            <w:r>
              <w:rPr>
                <w:noProof/>
                <w:webHidden/>
              </w:rPr>
              <w:tab/>
            </w:r>
            <w:r>
              <w:rPr>
                <w:noProof/>
                <w:webHidden/>
              </w:rPr>
              <w:fldChar w:fldCharType="begin"/>
            </w:r>
            <w:r>
              <w:rPr>
                <w:noProof/>
                <w:webHidden/>
              </w:rPr>
              <w:instrText xml:space="preserve"> PAGEREF _Toc144064864 \h </w:instrText>
            </w:r>
            <w:r>
              <w:rPr>
                <w:noProof/>
                <w:webHidden/>
              </w:rPr>
            </w:r>
            <w:r>
              <w:rPr>
                <w:noProof/>
                <w:webHidden/>
              </w:rPr>
              <w:fldChar w:fldCharType="separate"/>
            </w:r>
            <w:r w:rsidR="00DF1D5D">
              <w:rPr>
                <w:noProof/>
                <w:webHidden/>
              </w:rPr>
              <w:t>201</w:t>
            </w:r>
            <w:r>
              <w:rPr>
                <w:noProof/>
                <w:webHidden/>
              </w:rPr>
              <w:fldChar w:fldCharType="end"/>
            </w:r>
          </w:hyperlink>
        </w:p>
        <w:p w:rsidR="007F1A27" w:rsidRDefault="007F1A27">
          <w:pPr>
            <w:pStyle w:val="TOC3"/>
            <w:tabs>
              <w:tab w:val="right" w:leader="dot" w:pos="9350"/>
            </w:tabs>
            <w:rPr>
              <w:rFonts w:eastAsiaTheme="minorEastAsia"/>
              <w:noProof/>
            </w:rPr>
          </w:pPr>
          <w:hyperlink w:anchor="_Toc144064865" w:history="1">
            <w:r w:rsidRPr="001670DE">
              <w:rPr>
                <w:rStyle w:val="Hyperlink"/>
                <w:rFonts w:ascii="Segoe UI" w:hAnsi="Segoe UI" w:cs="Segoe UI"/>
                <w:noProof/>
              </w:rPr>
              <w:t>Static backdrop</w:t>
            </w:r>
            <w:r>
              <w:rPr>
                <w:noProof/>
                <w:webHidden/>
              </w:rPr>
              <w:tab/>
            </w:r>
            <w:r>
              <w:rPr>
                <w:noProof/>
                <w:webHidden/>
              </w:rPr>
              <w:fldChar w:fldCharType="begin"/>
            </w:r>
            <w:r>
              <w:rPr>
                <w:noProof/>
                <w:webHidden/>
              </w:rPr>
              <w:instrText xml:space="preserve"> PAGEREF _Toc144064865 \h </w:instrText>
            </w:r>
            <w:r>
              <w:rPr>
                <w:noProof/>
                <w:webHidden/>
              </w:rPr>
            </w:r>
            <w:r>
              <w:rPr>
                <w:noProof/>
                <w:webHidden/>
              </w:rPr>
              <w:fldChar w:fldCharType="separate"/>
            </w:r>
            <w:r w:rsidR="00DF1D5D">
              <w:rPr>
                <w:noProof/>
                <w:webHidden/>
              </w:rPr>
              <w:t>202</w:t>
            </w:r>
            <w:r>
              <w:rPr>
                <w:noProof/>
                <w:webHidden/>
              </w:rPr>
              <w:fldChar w:fldCharType="end"/>
            </w:r>
          </w:hyperlink>
        </w:p>
        <w:p w:rsidR="007F1A27" w:rsidRDefault="007F1A27">
          <w:pPr>
            <w:pStyle w:val="TOC3"/>
            <w:tabs>
              <w:tab w:val="right" w:leader="dot" w:pos="9350"/>
            </w:tabs>
            <w:rPr>
              <w:rFonts w:eastAsiaTheme="minorEastAsia"/>
              <w:noProof/>
            </w:rPr>
          </w:pPr>
          <w:hyperlink w:anchor="_Toc144064866" w:history="1">
            <w:r w:rsidRPr="001670DE">
              <w:rPr>
                <w:rStyle w:val="Hyperlink"/>
                <w:rFonts w:ascii="Segoe UI" w:hAnsi="Segoe UI" w:cs="Segoe UI"/>
                <w:noProof/>
              </w:rPr>
              <w:t>Scrolling long content</w:t>
            </w:r>
            <w:r>
              <w:rPr>
                <w:noProof/>
                <w:webHidden/>
              </w:rPr>
              <w:tab/>
            </w:r>
            <w:r>
              <w:rPr>
                <w:noProof/>
                <w:webHidden/>
              </w:rPr>
              <w:fldChar w:fldCharType="begin"/>
            </w:r>
            <w:r>
              <w:rPr>
                <w:noProof/>
                <w:webHidden/>
              </w:rPr>
              <w:instrText xml:space="preserve"> PAGEREF _Toc144064866 \h </w:instrText>
            </w:r>
            <w:r>
              <w:rPr>
                <w:noProof/>
                <w:webHidden/>
              </w:rPr>
            </w:r>
            <w:r>
              <w:rPr>
                <w:noProof/>
                <w:webHidden/>
              </w:rPr>
              <w:fldChar w:fldCharType="separate"/>
            </w:r>
            <w:r w:rsidR="00DF1D5D">
              <w:rPr>
                <w:noProof/>
                <w:webHidden/>
              </w:rPr>
              <w:t>202</w:t>
            </w:r>
            <w:r>
              <w:rPr>
                <w:noProof/>
                <w:webHidden/>
              </w:rPr>
              <w:fldChar w:fldCharType="end"/>
            </w:r>
          </w:hyperlink>
        </w:p>
        <w:p w:rsidR="007F1A27" w:rsidRDefault="007F1A27">
          <w:pPr>
            <w:pStyle w:val="TOC3"/>
            <w:tabs>
              <w:tab w:val="right" w:leader="dot" w:pos="9350"/>
            </w:tabs>
            <w:rPr>
              <w:rFonts w:eastAsiaTheme="minorEastAsia"/>
              <w:noProof/>
            </w:rPr>
          </w:pPr>
          <w:hyperlink w:anchor="_Toc144064867" w:history="1">
            <w:r w:rsidRPr="001670DE">
              <w:rPr>
                <w:rStyle w:val="Hyperlink"/>
                <w:rFonts w:ascii="Segoe UI" w:hAnsi="Segoe UI" w:cs="Segoe UI"/>
                <w:noProof/>
              </w:rPr>
              <w:t>Vertically centered</w:t>
            </w:r>
            <w:r>
              <w:rPr>
                <w:noProof/>
                <w:webHidden/>
              </w:rPr>
              <w:tab/>
            </w:r>
            <w:r>
              <w:rPr>
                <w:noProof/>
                <w:webHidden/>
              </w:rPr>
              <w:fldChar w:fldCharType="begin"/>
            </w:r>
            <w:r>
              <w:rPr>
                <w:noProof/>
                <w:webHidden/>
              </w:rPr>
              <w:instrText xml:space="preserve"> PAGEREF _Toc144064867 \h </w:instrText>
            </w:r>
            <w:r>
              <w:rPr>
                <w:noProof/>
                <w:webHidden/>
              </w:rPr>
            </w:r>
            <w:r>
              <w:rPr>
                <w:noProof/>
                <w:webHidden/>
              </w:rPr>
              <w:fldChar w:fldCharType="separate"/>
            </w:r>
            <w:r w:rsidR="00DF1D5D">
              <w:rPr>
                <w:noProof/>
                <w:webHidden/>
              </w:rPr>
              <w:t>203</w:t>
            </w:r>
            <w:r>
              <w:rPr>
                <w:noProof/>
                <w:webHidden/>
              </w:rPr>
              <w:fldChar w:fldCharType="end"/>
            </w:r>
          </w:hyperlink>
        </w:p>
        <w:p w:rsidR="007F1A27" w:rsidRDefault="007F1A27">
          <w:pPr>
            <w:pStyle w:val="TOC3"/>
            <w:tabs>
              <w:tab w:val="right" w:leader="dot" w:pos="9350"/>
            </w:tabs>
            <w:rPr>
              <w:rFonts w:eastAsiaTheme="minorEastAsia"/>
              <w:noProof/>
            </w:rPr>
          </w:pPr>
          <w:hyperlink w:anchor="_Toc144064868" w:history="1">
            <w:r w:rsidRPr="001670DE">
              <w:rPr>
                <w:rStyle w:val="Hyperlink"/>
                <w:rFonts w:ascii="Segoe UI" w:hAnsi="Segoe UI" w:cs="Segoe UI"/>
                <w:noProof/>
              </w:rPr>
              <w:t>Tooltips and popovers</w:t>
            </w:r>
            <w:r>
              <w:rPr>
                <w:noProof/>
                <w:webHidden/>
              </w:rPr>
              <w:tab/>
            </w:r>
            <w:r>
              <w:rPr>
                <w:noProof/>
                <w:webHidden/>
              </w:rPr>
              <w:fldChar w:fldCharType="begin"/>
            </w:r>
            <w:r>
              <w:rPr>
                <w:noProof/>
                <w:webHidden/>
              </w:rPr>
              <w:instrText xml:space="preserve"> PAGEREF _Toc144064868 \h </w:instrText>
            </w:r>
            <w:r>
              <w:rPr>
                <w:noProof/>
                <w:webHidden/>
              </w:rPr>
            </w:r>
            <w:r>
              <w:rPr>
                <w:noProof/>
                <w:webHidden/>
              </w:rPr>
              <w:fldChar w:fldCharType="separate"/>
            </w:r>
            <w:r w:rsidR="00DF1D5D">
              <w:rPr>
                <w:noProof/>
                <w:webHidden/>
              </w:rPr>
              <w:t>203</w:t>
            </w:r>
            <w:r>
              <w:rPr>
                <w:noProof/>
                <w:webHidden/>
              </w:rPr>
              <w:fldChar w:fldCharType="end"/>
            </w:r>
          </w:hyperlink>
        </w:p>
        <w:p w:rsidR="007F1A27" w:rsidRDefault="007F1A27">
          <w:pPr>
            <w:pStyle w:val="TOC3"/>
            <w:tabs>
              <w:tab w:val="right" w:leader="dot" w:pos="9350"/>
            </w:tabs>
            <w:rPr>
              <w:rFonts w:eastAsiaTheme="minorEastAsia"/>
              <w:noProof/>
            </w:rPr>
          </w:pPr>
          <w:hyperlink w:anchor="_Toc144064869" w:history="1">
            <w:r w:rsidRPr="001670DE">
              <w:rPr>
                <w:rStyle w:val="Hyperlink"/>
                <w:rFonts w:ascii="Segoe UI" w:hAnsi="Segoe UI" w:cs="Segoe UI"/>
                <w:noProof/>
              </w:rPr>
              <w:t>Using the grid</w:t>
            </w:r>
            <w:r>
              <w:rPr>
                <w:noProof/>
                <w:webHidden/>
              </w:rPr>
              <w:tab/>
            </w:r>
            <w:r>
              <w:rPr>
                <w:noProof/>
                <w:webHidden/>
              </w:rPr>
              <w:fldChar w:fldCharType="begin"/>
            </w:r>
            <w:r>
              <w:rPr>
                <w:noProof/>
                <w:webHidden/>
              </w:rPr>
              <w:instrText xml:space="preserve"> PAGEREF _Toc144064869 \h </w:instrText>
            </w:r>
            <w:r>
              <w:rPr>
                <w:noProof/>
                <w:webHidden/>
              </w:rPr>
            </w:r>
            <w:r>
              <w:rPr>
                <w:noProof/>
                <w:webHidden/>
              </w:rPr>
              <w:fldChar w:fldCharType="separate"/>
            </w:r>
            <w:r w:rsidR="00DF1D5D">
              <w:rPr>
                <w:noProof/>
                <w:webHidden/>
              </w:rPr>
              <w:t>203</w:t>
            </w:r>
            <w:r>
              <w:rPr>
                <w:noProof/>
                <w:webHidden/>
              </w:rPr>
              <w:fldChar w:fldCharType="end"/>
            </w:r>
          </w:hyperlink>
        </w:p>
        <w:p w:rsidR="007F1A27" w:rsidRDefault="007F1A27">
          <w:pPr>
            <w:pStyle w:val="TOC3"/>
            <w:tabs>
              <w:tab w:val="right" w:leader="dot" w:pos="9350"/>
            </w:tabs>
            <w:rPr>
              <w:rFonts w:eastAsiaTheme="minorEastAsia"/>
              <w:noProof/>
            </w:rPr>
          </w:pPr>
          <w:hyperlink w:anchor="_Toc144064870" w:history="1">
            <w:r w:rsidRPr="001670DE">
              <w:rPr>
                <w:rStyle w:val="Hyperlink"/>
                <w:rFonts w:ascii="Segoe UI" w:hAnsi="Segoe UI" w:cs="Segoe UI"/>
                <w:noProof/>
              </w:rPr>
              <w:t>Varying modal content</w:t>
            </w:r>
            <w:r>
              <w:rPr>
                <w:noProof/>
                <w:webHidden/>
              </w:rPr>
              <w:tab/>
            </w:r>
            <w:r>
              <w:rPr>
                <w:noProof/>
                <w:webHidden/>
              </w:rPr>
              <w:fldChar w:fldCharType="begin"/>
            </w:r>
            <w:r>
              <w:rPr>
                <w:noProof/>
                <w:webHidden/>
              </w:rPr>
              <w:instrText xml:space="preserve"> PAGEREF _Toc144064870 \h </w:instrText>
            </w:r>
            <w:r>
              <w:rPr>
                <w:noProof/>
                <w:webHidden/>
              </w:rPr>
            </w:r>
            <w:r>
              <w:rPr>
                <w:noProof/>
                <w:webHidden/>
              </w:rPr>
              <w:fldChar w:fldCharType="separate"/>
            </w:r>
            <w:r w:rsidR="00DF1D5D">
              <w:rPr>
                <w:noProof/>
                <w:webHidden/>
              </w:rPr>
              <w:t>204</w:t>
            </w:r>
            <w:r>
              <w:rPr>
                <w:noProof/>
                <w:webHidden/>
              </w:rPr>
              <w:fldChar w:fldCharType="end"/>
            </w:r>
          </w:hyperlink>
        </w:p>
        <w:p w:rsidR="007F1A27" w:rsidRDefault="007F1A27">
          <w:pPr>
            <w:pStyle w:val="TOC3"/>
            <w:tabs>
              <w:tab w:val="right" w:leader="dot" w:pos="9350"/>
            </w:tabs>
            <w:rPr>
              <w:rFonts w:eastAsiaTheme="minorEastAsia"/>
              <w:noProof/>
            </w:rPr>
          </w:pPr>
          <w:hyperlink w:anchor="_Toc144064871" w:history="1">
            <w:r w:rsidRPr="001670DE">
              <w:rPr>
                <w:rStyle w:val="Hyperlink"/>
                <w:rFonts w:ascii="Segoe UI" w:hAnsi="Segoe UI" w:cs="Segoe UI"/>
                <w:noProof/>
              </w:rPr>
              <w:t>Toggle between modals</w:t>
            </w:r>
            <w:r>
              <w:rPr>
                <w:noProof/>
                <w:webHidden/>
              </w:rPr>
              <w:tab/>
            </w:r>
            <w:r>
              <w:rPr>
                <w:noProof/>
                <w:webHidden/>
              </w:rPr>
              <w:fldChar w:fldCharType="begin"/>
            </w:r>
            <w:r>
              <w:rPr>
                <w:noProof/>
                <w:webHidden/>
              </w:rPr>
              <w:instrText xml:space="preserve"> PAGEREF _Toc144064871 \h </w:instrText>
            </w:r>
            <w:r>
              <w:rPr>
                <w:noProof/>
                <w:webHidden/>
              </w:rPr>
            </w:r>
            <w:r>
              <w:rPr>
                <w:noProof/>
                <w:webHidden/>
              </w:rPr>
              <w:fldChar w:fldCharType="separate"/>
            </w:r>
            <w:r w:rsidR="00DF1D5D">
              <w:rPr>
                <w:noProof/>
                <w:webHidden/>
              </w:rPr>
              <w:t>205</w:t>
            </w:r>
            <w:r>
              <w:rPr>
                <w:noProof/>
                <w:webHidden/>
              </w:rPr>
              <w:fldChar w:fldCharType="end"/>
            </w:r>
          </w:hyperlink>
        </w:p>
        <w:p w:rsidR="007F1A27" w:rsidRDefault="007F1A27">
          <w:pPr>
            <w:pStyle w:val="TOC3"/>
            <w:tabs>
              <w:tab w:val="right" w:leader="dot" w:pos="9350"/>
            </w:tabs>
            <w:rPr>
              <w:rFonts w:eastAsiaTheme="minorEastAsia"/>
              <w:noProof/>
            </w:rPr>
          </w:pPr>
          <w:hyperlink w:anchor="_Toc144064872" w:history="1">
            <w:r w:rsidRPr="001670DE">
              <w:rPr>
                <w:rStyle w:val="Hyperlink"/>
                <w:rFonts w:ascii="Segoe UI" w:hAnsi="Segoe UI" w:cs="Segoe UI"/>
                <w:noProof/>
              </w:rPr>
              <w:t>Change animation</w:t>
            </w:r>
            <w:r>
              <w:rPr>
                <w:noProof/>
                <w:webHidden/>
              </w:rPr>
              <w:tab/>
            </w:r>
            <w:r>
              <w:rPr>
                <w:noProof/>
                <w:webHidden/>
              </w:rPr>
              <w:fldChar w:fldCharType="begin"/>
            </w:r>
            <w:r>
              <w:rPr>
                <w:noProof/>
                <w:webHidden/>
              </w:rPr>
              <w:instrText xml:space="preserve"> PAGEREF _Toc144064872 \h </w:instrText>
            </w:r>
            <w:r>
              <w:rPr>
                <w:noProof/>
                <w:webHidden/>
              </w:rPr>
            </w:r>
            <w:r>
              <w:rPr>
                <w:noProof/>
                <w:webHidden/>
              </w:rPr>
              <w:fldChar w:fldCharType="separate"/>
            </w:r>
            <w:r w:rsidR="00DF1D5D">
              <w:rPr>
                <w:noProof/>
                <w:webHidden/>
              </w:rPr>
              <w:t>206</w:t>
            </w:r>
            <w:r>
              <w:rPr>
                <w:noProof/>
                <w:webHidden/>
              </w:rPr>
              <w:fldChar w:fldCharType="end"/>
            </w:r>
          </w:hyperlink>
        </w:p>
        <w:p w:rsidR="007F1A27" w:rsidRDefault="007F1A27">
          <w:pPr>
            <w:pStyle w:val="TOC3"/>
            <w:tabs>
              <w:tab w:val="right" w:leader="dot" w:pos="9350"/>
            </w:tabs>
            <w:rPr>
              <w:rFonts w:eastAsiaTheme="minorEastAsia"/>
              <w:noProof/>
            </w:rPr>
          </w:pPr>
          <w:hyperlink w:anchor="_Toc144064873" w:history="1">
            <w:r w:rsidRPr="001670DE">
              <w:rPr>
                <w:rStyle w:val="Hyperlink"/>
                <w:rFonts w:ascii="Segoe UI" w:hAnsi="Segoe UI" w:cs="Segoe UI"/>
                <w:noProof/>
              </w:rPr>
              <w:t>Remove animation</w:t>
            </w:r>
            <w:r>
              <w:rPr>
                <w:noProof/>
                <w:webHidden/>
              </w:rPr>
              <w:tab/>
            </w:r>
            <w:r>
              <w:rPr>
                <w:noProof/>
                <w:webHidden/>
              </w:rPr>
              <w:fldChar w:fldCharType="begin"/>
            </w:r>
            <w:r>
              <w:rPr>
                <w:noProof/>
                <w:webHidden/>
              </w:rPr>
              <w:instrText xml:space="preserve"> PAGEREF _Toc144064873 \h </w:instrText>
            </w:r>
            <w:r>
              <w:rPr>
                <w:noProof/>
                <w:webHidden/>
              </w:rPr>
            </w:r>
            <w:r>
              <w:rPr>
                <w:noProof/>
                <w:webHidden/>
              </w:rPr>
              <w:fldChar w:fldCharType="separate"/>
            </w:r>
            <w:r w:rsidR="00DF1D5D">
              <w:rPr>
                <w:noProof/>
                <w:webHidden/>
              </w:rPr>
              <w:t>207</w:t>
            </w:r>
            <w:r>
              <w:rPr>
                <w:noProof/>
                <w:webHidden/>
              </w:rPr>
              <w:fldChar w:fldCharType="end"/>
            </w:r>
          </w:hyperlink>
        </w:p>
        <w:p w:rsidR="007F1A27" w:rsidRDefault="007F1A27">
          <w:pPr>
            <w:pStyle w:val="TOC3"/>
            <w:tabs>
              <w:tab w:val="right" w:leader="dot" w:pos="9350"/>
            </w:tabs>
            <w:rPr>
              <w:rFonts w:eastAsiaTheme="minorEastAsia"/>
              <w:noProof/>
            </w:rPr>
          </w:pPr>
          <w:hyperlink w:anchor="_Toc144064874" w:history="1">
            <w:r w:rsidRPr="001670DE">
              <w:rPr>
                <w:rStyle w:val="Hyperlink"/>
                <w:rFonts w:ascii="Segoe UI" w:hAnsi="Segoe UI" w:cs="Segoe UI"/>
                <w:noProof/>
              </w:rPr>
              <w:t>Dynamic heights</w:t>
            </w:r>
            <w:r>
              <w:rPr>
                <w:noProof/>
                <w:webHidden/>
              </w:rPr>
              <w:tab/>
            </w:r>
            <w:r>
              <w:rPr>
                <w:noProof/>
                <w:webHidden/>
              </w:rPr>
              <w:fldChar w:fldCharType="begin"/>
            </w:r>
            <w:r>
              <w:rPr>
                <w:noProof/>
                <w:webHidden/>
              </w:rPr>
              <w:instrText xml:space="preserve"> PAGEREF _Toc144064874 \h </w:instrText>
            </w:r>
            <w:r>
              <w:rPr>
                <w:noProof/>
                <w:webHidden/>
              </w:rPr>
            </w:r>
            <w:r>
              <w:rPr>
                <w:noProof/>
                <w:webHidden/>
              </w:rPr>
              <w:fldChar w:fldCharType="separate"/>
            </w:r>
            <w:r w:rsidR="00DF1D5D">
              <w:rPr>
                <w:noProof/>
                <w:webHidden/>
              </w:rPr>
              <w:t>207</w:t>
            </w:r>
            <w:r>
              <w:rPr>
                <w:noProof/>
                <w:webHidden/>
              </w:rPr>
              <w:fldChar w:fldCharType="end"/>
            </w:r>
          </w:hyperlink>
        </w:p>
        <w:p w:rsidR="007F1A27" w:rsidRDefault="007F1A27">
          <w:pPr>
            <w:pStyle w:val="TOC3"/>
            <w:tabs>
              <w:tab w:val="right" w:leader="dot" w:pos="9350"/>
            </w:tabs>
            <w:rPr>
              <w:rFonts w:eastAsiaTheme="minorEastAsia"/>
              <w:noProof/>
            </w:rPr>
          </w:pPr>
          <w:hyperlink w:anchor="_Toc144064875" w:history="1">
            <w:r w:rsidRPr="001670DE">
              <w:rPr>
                <w:rStyle w:val="Hyperlink"/>
                <w:rFonts w:ascii="Segoe UI" w:hAnsi="Segoe UI" w:cs="Segoe UI"/>
                <w:noProof/>
              </w:rPr>
              <w:t>Accessibility</w:t>
            </w:r>
            <w:r>
              <w:rPr>
                <w:noProof/>
                <w:webHidden/>
              </w:rPr>
              <w:tab/>
            </w:r>
            <w:r>
              <w:rPr>
                <w:noProof/>
                <w:webHidden/>
              </w:rPr>
              <w:fldChar w:fldCharType="begin"/>
            </w:r>
            <w:r>
              <w:rPr>
                <w:noProof/>
                <w:webHidden/>
              </w:rPr>
              <w:instrText xml:space="preserve"> PAGEREF _Toc144064875 \h </w:instrText>
            </w:r>
            <w:r>
              <w:rPr>
                <w:noProof/>
                <w:webHidden/>
              </w:rPr>
            </w:r>
            <w:r>
              <w:rPr>
                <w:noProof/>
                <w:webHidden/>
              </w:rPr>
              <w:fldChar w:fldCharType="separate"/>
            </w:r>
            <w:r w:rsidR="00DF1D5D">
              <w:rPr>
                <w:noProof/>
                <w:webHidden/>
              </w:rPr>
              <w:t>207</w:t>
            </w:r>
            <w:r>
              <w:rPr>
                <w:noProof/>
                <w:webHidden/>
              </w:rPr>
              <w:fldChar w:fldCharType="end"/>
            </w:r>
          </w:hyperlink>
        </w:p>
        <w:p w:rsidR="007F1A27" w:rsidRDefault="007F1A27">
          <w:pPr>
            <w:pStyle w:val="TOC3"/>
            <w:tabs>
              <w:tab w:val="right" w:leader="dot" w:pos="9350"/>
            </w:tabs>
            <w:rPr>
              <w:rFonts w:eastAsiaTheme="minorEastAsia"/>
              <w:noProof/>
            </w:rPr>
          </w:pPr>
          <w:hyperlink w:anchor="_Toc144064876" w:history="1">
            <w:r w:rsidRPr="001670DE">
              <w:rPr>
                <w:rStyle w:val="Hyperlink"/>
                <w:rFonts w:ascii="Segoe UI" w:hAnsi="Segoe UI" w:cs="Segoe UI"/>
                <w:noProof/>
              </w:rPr>
              <w:t>Embedding YouTube videos</w:t>
            </w:r>
            <w:r>
              <w:rPr>
                <w:noProof/>
                <w:webHidden/>
              </w:rPr>
              <w:tab/>
            </w:r>
            <w:r>
              <w:rPr>
                <w:noProof/>
                <w:webHidden/>
              </w:rPr>
              <w:fldChar w:fldCharType="begin"/>
            </w:r>
            <w:r>
              <w:rPr>
                <w:noProof/>
                <w:webHidden/>
              </w:rPr>
              <w:instrText xml:space="preserve"> PAGEREF _Toc144064876 \h </w:instrText>
            </w:r>
            <w:r>
              <w:rPr>
                <w:noProof/>
                <w:webHidden/>
              </w:rPr>
            </w:r>
            <w:r>
              <w:rPr>
                <w:noProof/>
                <w:webHidden/>
              </w:rPr>
              <w:fldChar w:fldCharType="separate"/>
            </w:r>
            <w:r w:rsidR="00DF1D5D">
              <w:rPr>
                <w:noProof/>
                <w:webHidden/>
              </w:rPr>
              <w:t>207</w:t>
            </w:r>
            <w:r>
              <w:rPr>
                <w:noProof/>
                <w:webHidden/>
              </w:rPr>
              <w:fldChar w:fldCharType="end"/>
            </w:r>
          </w:hyperlink>
        </w:p>
        <w:p w:rsidR="007F1A27" w:rsidRDefault="007F1A27">
          <w:pPr>
            <w:pStyle w:val="TOC2"/>
            <w:tabs>
              <w:tab w:val="right" w:leader="dot" w:pos="9350"/>
            </w:tabs>
            <w:rPr>
              <w:rFonts w:eastAsiaTheme="minorEastAsia"/>
              <w:noProof/>
            </w:rPr>
          </w:pPr>
          <w:hyperlink w:anchor="_Toc144064877" w:history="1">
            <w:r w:rsidRPr="001670DE">
              <w:rPr>
                <w:rStyle w:val="Hyperlink"/>
                <w:rFonts w:ascii="Segoe UI" w:hAnsi="Segoe UI" w:cs="Segoe UI"/>
                <w:noProof/>
              </w:rPr>
              <w:t>Optional sizes</w:t>
            </w:r>
            <w:r>
              <w:rPr>
                <w:noProof/>
                <w:webHidden/>
              </w:rPr>
              <w:tab/>
            </w:r>
            <w:r>
              <w:rPr>
                <w:noProof/>
                <w:webHidden/>
              </w:rPr>
              <w:fldChar w:fldCharType="begin"/>
            </w:r>
            <w:r>
              <w:rPr>
                <w:noProof/>
                <w:webHidden/>
              </w:rPr>
              <w:instrText xml:space="preserve"> PAGEREF _Toc144064877 \h </w:instrText>
            </w:r>
            <w:r>
              <w:rPr>
                <w:noProof/>
                <w:webHidden/>
              </w:rPr>
            </w:r>
            <w:r>
              <w:rPr>
                <w:noProof/>
                <w:webHidden/>
              </w:rPr>
              <w:fldChar w:fldCharType="separate"/>
            </w:r>
            <w:r w:rsidR="00DF1D5D">
              <w:rPr>
                <w:noProof/>
                <w:webHidden/>
              </w:rPr>
              <w:t>207</w:t>
            </w:r>
            <w:r>
              <w:rPr>
                <w:noProof/>
                <w:webHidden/>
              </w:rPr>
              <w:fldChar w:fldCharType="end"/>
            </w:r>
          </w:hyperlink>
        </w:p>
        <w:p w:rsidR="007F1A27" w:rsidRDefault="007F1A27">
          <w:pPr>
            <w:pStyle w:val="TOC2"/>
            <w:tabs>
              <w:tab w:val="right" w:leader="dot" w:pos="9350"/>
            </w:tabs>
            <w:rPr>
              <w:rFonts w:eastAsiaTheme="minorEastAsia"/>
              <w:noProof/>
            </w:rPr>
          </w:pPr>
          <w:hyperlink w:anchor="_Toc144064878" w:history="1">
            <w:r w:rsidRPr="001670DE">
              <w:rPr>
                <w:rStyle w:val="Hyperlink"/>
                <w:rFonts w:ascii="Segoe UI" w:hAnsi="Segoe UI" w:cs="Segoe UI"/>
                <w:noProof/>
              </w:rPr>
              <w:t>Fullscreen Modal</w:t>
            </w:r>
            <w:r>
              <w:rPr>
                <w:noProof/>
                <w:webHidden/>
              </w:rPr>
              <w:tab/>
            </w:r>
            <w:r>
              <w:rPr>
                <w:noProof/>
                <w:webHidden/>
              </w:rPr>
              <w:fldChar w:fldCharType="begin"/>
            </w:r>
            <w:r>
              <w:rPr>
                <w:noProof/>
                <w:webHidden/>
              </w:rPr>
              <w:instrText xml:space="preserve"> PAGEREF _Toc144064878 \h </w:instrText>
            </w:r>
            <w:r>
              <w:rPr>
                <w:noProof/>
                <w:webHidden/>
              </w:rPr>
            </w:r>
            <w:r>
              <w:rPr>
                <w:noProof/>
                <w:webHidden/>
              </w:rPr>
              <w:fldChar w:fldCharType="separate"/>
            </w:r>
            <w:r w:rsidR="00DF1D5D">
              <w:rPr>
                <w:noProof/>
                <w:webHidden/>
              </w:rPr>
              <w:t>208</w:t>
            </w:r>
            <w:r>
              <w:rPr>
                <w:noProof/>
                <w:webHidden/>
              </w:rPr>
              <w:fldChar w:fldCharType="end"/>
            </w:r>
          </w:hyperlink>
        </w:p>
        <w:p w:rsidR="007F1A27" w:rsidRDefault="007F1A27">
          <w:pPr>
            <w:pStyle w:val="TOC2"/>
            <w:tabs>
              <w:tab w:val="right" w:leader="dot" w:pos="9350"/>
            </w:tabs>
            <w:rPr>
              <w:rFonts w:eastAsiaTheme="minorEastAsia"/>
              <w:noProof/>
            </w:rPr>
          </w:pPr>
          <w:hyperlink w:anchor="_Toc144064879"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_Toc144064879 \h </w:instrText>
            </w:r>
            <w:r>
              <w:rPr>
                <w:noProof/>
                <w:webHidden/>
              </w:rPr>
            </w:r>
            <w:r>
              <w:rPr>
                <w:noProof/>
                <w:webHidden/>
              </w:rPr>
              <w:fldChar w:fldCharType="separate"/>
            </w:r>
            <w:r w:rsidR="00DF1D5D">
              <w:rPr>
                <w:noProof/>
                <w:webHidden/>
              </w:rPr>
              <w:t>209</w:t>
            </w:r>
            <w:r>
              <w:rPr>
                <w:noProof/>
                <w:webHidden/>
              </w:rPr>
              <w:fldChar w:fldCharType="end"/>
            </w:r>
          </w:hyperlink>
        </w:p>
        <w:p w:rsidR="007F1A27" w:rsidRDefault="007F1A27">
          <w:pPr>
            <w:pStyle w:val="TOC3"/>
            <w:tabs>
              <w:tab w:val="right" w:leader="dot" w:pos="9350"/>
            </w:tabs>
            <w:rPr>
              <w:rFonts w:eastAsiaTheme="minorEastAsia"/>
              <w:noProof/>
            </w:rPr>
          </w:pPr>
          <w:hyperlink w:anchor="_Toc144064880"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_Toc144064880 \h </w:instrText>
            </w:r>
            <w:r>
              <w:rPr>
                <w:noProof/>
                <w:webHidden/>
              </w:rPr>
            </w:r>
            <w:r>
              <w:rPr>
                <w:noProof/>
                <w:webHidden/>
              </w:rPr>
              <w:fldChar w:fldCharType="separate"/>
            </w:r>
            <w:r w:rsidR="00DF1D5D">
              <w:rPr>
                <w:noProof/>
                <w:webHidden/>
              </w:rPr>
              <w:t>209</w:t>
            </w:r>
            <w:r>
              <w:rPr>
                <w:noProof/>
                <w:webHidden/>
              </w:rPr>
              <w:fldChar w:fldCharType="end"/>
            </w:r>
          </w:hyperlink>
        </w:p>
        <w:p w:rsidR="007F1A27" w:rsidRDefault="007F1A27">
          <w:pPr>
            <w:pStyle w:val="TOC3"/>
            <w:tabs>
              <w:tab w:val="right" w:leader="dot" w:pos="9350"/>
            </w:tabs>
            <w:rPr>
              <w:rFonts w:eastAsiaTheme="minorEastAsia"/>
              <w:noProof/>
            </w:rPr>
          </w:pPr>
          <w:hyperlink w:anchor="_Toc144064881" w:history="1">
            <w:r w:rsidRPr="001670DE">
              <w:rPr>
                <w:rStyle w:val="Hyperlink"/>
                <w:rFonts w:ascii="Segoe UI" w:hAnsi="Segoe UI" w:cs="Segoe UI"/>
                <w:noProof/>
              </w:rPr>
              <w:t>Loop</w:t>
            </w:r>
            <w:r>
              <w:rPr>
                <w:noProof/>
                <w:webHidden/>
              </w:rPr>
              <w:tab/>
            </w:r>
            <w:r>
              <w:rPr>
                <w:noProof/>
                <w:webHidden/>
              </w:rPr>
              <w:fldChar w:fldCharType="begin"/>
            </w:r>
            <w:r>
              <w:rPr>
                <w:noProof/>
                <w:webHidden/>
              </w:rPr>
              <w:instrText xml:space="preserve"> PAGEREF _Toc144064881 \h </w:instrText>
            </w:r>
            <w:r>
              <w:rPr>
                <w:noProof/>
                <w:webHidden/>
              </w:rPr>
            </w:r>
            <w:r>
              <w:rPr>
                <w:noProof/>
                <w:webHidden/>
              </w:rPr>
              <w:fldChar w:fldCharType="separate"/>
            </w:r>
            <w:r w:rsidR="00DF1D5D">
              <w:rPr>
                <w:noProof/>
                <w:webHidden/>
              </w:rPr>
              <w:t>209</w:t>
            </w:r>
            <w:r>
              <w:rPr>
                <w:noProof/>
                <w:webHidden/>
              </w:rPr>
              <w:fldChar w:fldCharType="end"/>
            </w:r>
          </w:hyperlink>
        </w:p>
        <w:p w:rsidR="007F1A27" w:rsidRDefault="007F1A27">
          <w:pPr>
            <w:pStyle w:val="TOC2"/>
            <w:tabs>
              <w:tab w:val="right" w:leader="dot" w:pos="9350"/>
            </w:tabs>
            <w:rPr>
              <w:rFonts w:eastAsiaTheme="minorEastAsia"/>
              <w:noProof/>
            </w:rPr>
          </w:pPr>
          <w:hyperlink w:anchor="_Toc144064882" w:history="1">
            <w:r w:rsidRPr="001670DE">
              <w:rPr>
                <w:rStyle w:val="Hyperlink"/>
                <w:rFonts w:ascii="Segoe UI" w:hAnsi="Segoe UI" w:cs="Segoe UI"/>
                <w:noProof/>
              </w:rPr>
              <w:t>Usage</w:t>
            </w:r>
            <w:r>
              <w:rPr>
                <w:noProof/>
                <w:webHidden/>
              </w:rPr>
              <w:tab/>
            </w:r>
            <w:r>
              <w:rPr>
                <w:noProof/>
                <w:webHidden/>
              </w:rPr>
              <w:fldChar w:fldCharType="begin"/>
            </w:r>
            <w:r>
              <w:rPr>
                <w:noProof/>
                <w:webHidden/>
              </w:rPr>
              <w:instrText xml:space="preserve"> PAGEREF _Toc144064882 \h </w:instrText>
            </w:r>
            <w:r>
              <w:rPr>
                <w:noProof/>
                <w:webHidden/>
              </w:rPr>
            </w:r>
            <w:r>
              <w:rPr>
                <w:noProof/>
                <w:webHidden/>
              </w:rPr>
              <w:fldChar w:fldCharType="separate"/>
            </w:r>
            <w:r w:rsidR="00DF1D5D">
              <w:rPr>
                <w:noProof/>
                <w:webHidden/>
              </w:rPr>
              <w:t>210</w:t>
            </w:r>
            <w:r>
              <w:rPr>
                <w:noProof/>
                <w:webHidden/>
              </w:rPr>
              <w:fldChar w:fldCharType="end"/>
            </w:r>
          </w:hyperlink>
        </w:p>
        <w:p w:rsidR="007F1A27" w:rsidRDefault="007F1A27">
          <w:pPr>
            <w:pStyle w:val="TOC3"/>
            <w:tabs>
              <w:tab w:val="right" w:leader="dot" w:pos="9350"/>
            </w:tabs>
            <w:rPr>
              <w:rFonts w:eastAsiaTheme="minorEastAsia"/>
              <w:noProof/>
            </w:rPr>
          </w:pPr>
          <w:hyperlink w:anchor="_Toc144064883" w:history="1">
            <w:r w:rsidRPr="001670DE">
              <w:rPr>
                <w:rStyle w:val="Hyperlink"/>
                <w:rFonts w:ascii="Segoe UI" w:hAnsi="Segoe UI" w:cs="Segoe UI"/>
                <w:noProof/>
              </w:rPr>
              <w:t>Via data attributes</w:t>
            </w:r>
            <w:r>
              <w:rPr>
                <w:noProof/>
                <w:webHidden/>
              </w:rPr>
              <w:tab/>
            </w:r>
            <w:r>
              <w:rPr>
                <w:noProof/>
                <w:webHidden/>
              </w:rPr>
              <w:fldChar w:fldCharType="begin"/>
            </w:r>
            <w:r>
              <w:rPr>
                <w:noProof/>
                <w:webHidden/>
              </w:rPr>
              <w:instrText xml:space="preserve"> PAGEREF _Toc144064883 \h </w:instrText>
            </w:r>
            <w:r>
              <w:rPr>
                <w:noProof/>
                <w:webHidden/>
              </w:rPr>
            </w:r>
            <w:r>
              <w:rPr>
                <w:noProof/>
                <w:webHidden/>
              </w:rPr>
              <w:fldChar w:fldCharType="separate"/>
            </w:r>
            <w:r w:rsidR="00DF1D5D">
              <w:rPr>
                <w:noProof/>
                <w:webHidden/>
              </w:rPr>
              <w:t>210</w:t>
            </w:r>
            <w:r>
              <w:rPr>
                <w:noProof/>
                <w:webHidden/>
              </w:rPr>
              <w:fldChar w:fldCharType="end"/>
            </w:r>
          </w:hyperlink>
        </w:p>
        <w:p w:rsidR="007F1A27" w:rsidRDefault="007F1A27">
          <w:pPr>
            <w:pStyle w:val="TOC3"/>
            <w:tabs>
              <w:tab w:val="right" w:leader="dot" w:pos="9350"/>
            </w:tabs>
            <w:rPr>
              <w:rFonts w:eastAsiaTheme="minorEastAsia"/>
              <w:noProof/>
            </w:rPr>
          </w:pPr>
          <w:hyperlink w:anchor="_Toc144064884" w:history="1">
            <w:r w:rsidRPr="001670DE">
              <w:rPr>
                <w:rStyle w:val="Hyperlink"/>
                <w:rFonts w:ascii="Segoe UI" w:hAnsi="Segoe UI" w:cs="Segoe UI"/>
                <w:noProof/>
              </w:rPr>
              <w:t>Via JavaScript</w:t>
            </w:r>
            <w:r>
              <w:rPr>
                <w:noProof/>
                <w:webHidden/>
              </w:rPr>
              <w:tab/>
            </w:r>
            <w:r>
              <w:rPr>
                <w:noProof/>
                <w:webHidden/>
              </w:rPr>
              <w:fldChar w:fldCharType="begin"/>
            </w:r>
            <w:r>
              <w:rPr>
                <w:noProof/>
                <w:webHidden/>
              </w:rPr>
              <w:instrText xml:space="preserve"> PAGEREF _Toc144064884 \h </w:instrText>
            </w:r>
            <w:r>
              <w:rPr>
                <w:noProof/>
                <w:webHidden/>
              </w:rPr>
            </w:r>
            <w:r>
              <w:rPr>
                <w:noProof/>
                <w:webHidden/>
              </w:rPr>
              <w:fldChar w:fldCharType="separate"/>
            </w:r>
            <w:r w:rsidR="00DF1D5D">
              <w:rPr>
                <w:noProof/>
                <w:webHidden/>
              </w:rPr>
              <w:t>210</w:t>
            </w:r>
            <w:r>
              <w:rPr>
                <w:noProof/>
                <w:webHidden/>
              </w:rPr>
              <w:fldChar w:fldCharType="end"/>
            </w:r>
          </w:hyperlink>
        </w:p>
        <w:p w:rsidR="007F1A27" w:rsidRDefault="007F1A27">
          <w:pPr>
            <w:pStyle w:val="TOC3"/>
            <w:tabs>
              <w:tab w:val="right" w:leader="dot" w:pos="9350"/>
            </w:tabs>
            <w:rPr>
              <w:rFonts w:eastAsiaTheme="minorEastAsia"/>
              <w:noProof/>
            </w:rPr>
          </w:pPr>
          <w:hyperlink w:anchor="_Toc144064885" w:history="1">
            <w:r w:rsidRPr="001670DE">
              <w:rPr>
                <w:rStyle w:val="Hyperlink"/>
                <w:rFonts w:ascii="Segoe UI" w:hAnsi="Segoe UI" w:cs="Segoe UI"/>
                <w:noProof/>
              </w:rPr>
              <w:t>Options</w:t>
            </w:r>
            <w:r>
              <w:rPr>
                <w:noProof/>
                <w:webHidden/>
              </w:rPr>
              <w:tab/>
            </w:r>
            <w:r>
              <w:rPr>
                <w:noProof/>
                <w:webHidden/>
              </w:rPr>
              <w:fldChar w:fldCharType="begin"/>
            </w:r>
            <w:r>
              <w:rPr>
                <w:noProof/>
                <w:webHidden/>
              </w:rPr>
              <w:instrText xml:space="preserve"> PAGEREF _Toc144064885 \h </w:instrText>
            </w:r>
            <w:r>
              <w:rPr>
                <w:noProof/>
                <w:webHidden/>
              </w:rPr>
            </w:r>
            <w:r>
              <w:rPr>
                <w:noProof/>
                <w:webHidden/>
              </w:rPr>
              <w:fldChar w:fldCharType="separate"/>
            </w:r>
            <w:r w:rsidR="00DF1D5D">
              <w:rPr>
                <w:noProof/>
                <w:webHidden/>
              </w:rPr>
              <w:t>211</w:t>
            </w:r>
            <w:r>
              <w:rPr>
                <w:noProof/>
                <w:webHidden/>
              </w:rPr>
              <w:fldChar w:fldCharType="end"/>
            </w:r>
          </w:hyperlink>
        </w:p>
        <w:p w:rsidR="007F1A27" w:rsidRDefault="007F1A27">
          <w:pPr>
            <w:pStyle w:val="TOC3"/>
            <w:tabs>
              <w:tab w:val="right" w:leader="dot" w:pos="9350"/>
            </w:tabs>
            <w:rPr>
              <w:rFonts w:eastAsiaTheme="minorEastAsia"/>
              <w:noProof/>
            </w:rPr>
          </w:pPr>
          <w:hyperlink w:anchor="_Toc144064886" w:history="1">
            <w:r w:rsidRPr="001670DE">
              <w:rPr>
                <w:rStyle w:val="Hyperlink"/>
                <w:rFonts w:ascii="Segoe UI" w:hAnsi="Segoe UI" w:cs="Segoe UI"/>
                <w:noProof/>
              </w:rPr>
              <w:t>Methods</w:t>
            </w:r>
            <w:r>
              <w:rPr>
                <w:noProof/>
                <w:webHidden/>
              </w:rPr>
              <w:tab/>
            </w:r>
            <w:r>
              <w:rPr>
                <w:noProof/>
                <w:webHidden/>
              </w:rPr>
              <w:fldChar w:fldCharType="begin"/>
            </w:r>
            <w:r>
              <w:rPr>
                <w:noProof/>
                <w:webHidden/>
              </w:rPr>
              <w:instrText xml:space="preserve"> PAGEREF _Toc144064886 \h </w:instrText>
            </w:r>
            <w:r>
              <w:rPr>
                <w:noProof/>
                <w:webHidden/>
              </w:rPr>
            </w:r>
            <w:r>
              <w:rPr>
                <w:noProof/>
                <w:webHidden/>
              </w:rPr>
              <w:fldChar w:fldCharType="separate"/>
            </w:r>
            <w:r w:rsidR="00DF1D5D">
              <w:rPr>
                <w:noProof/>
                <w:webHidden/>
              </w:rPr>
              <w:t>211</w:t>
            </w:r>
            <w:r>
              <w:rPr>
                <w:noProof/>
                <w:webHidden/>
              </w:rPr>
              <w:fldChar w:fldCharType="end"/>
            </w:r>
          </w:hyperlink>
        </w:p>
        <w:p w:rsidR="007F1A27" w:rsidRDefault="007F1A27">
          <w:pPr>
            <w:pStyle w:val="TOC3"/>
            <w:tabs>
              <w:tab w:val="right" w:leader="dot" w:pos="9350"/>
            </w:tabs>
            <w:rPr>
              <w:rFonts w:eastAsiaTheme="minorEastAsia"/>
              <w:noProof/>
            </w:rPr>
          </w:pPr>
          <w:hyperlink w:anchor="_Toc144064887" w:history="1">
            <w:r w:rsidRPr="001670DE">
              <w:rPr>
                <w:rStyle w:val="Hyperlink"/>
                <w:rFonts w:ascii="Segoe UI" w:hAnsi="Segoe UI" w:cs="Segoe UI"/>
                <w:noProof/>
              </w:rPr>
              <w:t>Events</w:t>
            </w:r>
            <w:r>
              <w:rPr>
                <w:noProof/>
                <w:webHidden/>
              </w:rPr>
              <w:tab/>
            </w:r>
            <w:r>
              <w:rPr>
                <w:noProof/>
                <w:webHidden/>
              </w:rPr>
              <w:fldChar w:fldCharType="begin"/>
            </w:r>
            <w:r>
              <w:rPr>
                <w:noProof/>
                <w:webHidden/>
              </w:rPr>
              <w:instrText xml:space="preserve"> PAGEREF _Toc144064887 \h </w:instrText>
            </w:r>
            <w:r>
              <w:rPr>
                <w:noProof/>
                <w:webHidden/>
              </w:rPr>
            </w:r>
            <w:r>
              <w:rPr>
                <w:noProof/>
                <w:webHidden/>
              </w:rPr>
              <w:fldChar w:fldCharType="separate"/>
            </w:r>
            <w:r w:rsidR="00DF1D5D">
              <w:rPr>
                <w:noProof/>
                <w:webHidden/>
              </w:rPr>
              <w:t>213</w:t>
            </w:r>
            <w:r>
              <w:rPr>
                <w:noProof/>
                <w:webHidden/>
              </w:rPr>
              <w:fldChar w:fldCharType="end"/>
            </w:r>
          </w:hyperlink>
        </w:p>
        <w:p w:rsidR="007F1A27" w:rsidRDefault="007F1A27">
          <w:pPr>
            <w:pStyle w:val="TOC1"/>
            <w:tabs>
              <w:tab w:val="right" w:leader="dot" w:pos="9350"/>
            </w:tabs>
            <w:rPr>
              <w:rFonts w:eastAsiaTheme="minorEastAsia"/>
              <w:noProof/>
            </w:rPr>
          </w:pPr>
          <w:hyperlink w:anchor="_Toc144064888" w:history="1">
            <w:r w:rsidRPr="001670DE">
              <w:rPr>
                <w:rStyle w:val="Hyperlink"/>
                <w:rFonts w:ascii="Segoe UI" w:hAnsi="Segoe UI" w:cs="Segoe UI"/>
                <w:noProof/>
              </w:rPr>
              <w:t>Navs and tabs</w:t>
            </w:r>
            <w:r>
              <w:rPr>
                <w:noProof/>
                <w:webHidden/>
              </w:rPr>
              <w:tab/>
            </w:r>
            <w:r>
              <w:rPr>
                <w:noProof/>
                <w:webHidden/>
              </w:rPr>
              <w:fldChar w:fldCharType="begin"/>
            </w:r>
            <w:r>
              <w:rPr>
                <w:noProof/>
                <w:webHidden/>
              </w:rPr>
              <w:instrText xml:space="preserve"> PAGEREF _Toc144064888 \h </w:instrText>
            </w:r>
            <w:r>
              <w:rPr>
                <w:noProof/>
                <w:webHidden/>
              </w:rPr>
            </w:r>
            <w:r>
              <w:rPr>
                <w:noProof/>
                <w:webHidden/>
              </w:rPr>
              <w:fldChar w:fldCharType="separate"/>
            </w:r>
            <w:r w:rsidR="00DF1D5D">
              <w:rPr>
                <w:noProof/>
                <w:webHidden/>
              </w:rPr>
              <w:t>214</w:t>
            </w:r>
            <w:r>
              <w:rPr>
                <w:noProof/>
                <w:webHidden/>
              </w:rPr>
              <w:fldChar w:fldCharType="end"/>
            </w:r>
          </w:hyperlink>
        </w:p>
        <w:p w:rsidR="007F1A27" w:rsidRDefault="007F1A27">
          <w:pPr>
            <w:pStyle w:val="TOC2"/>
            <w:tabs>
              <w:tab w:val="right" w:leader="dot" w:pos="9350"/>
            </w:tabs>
            <w:rPr>
              <w:rFonts w:eastAsiaTheme="minorEastAsia"/>
              <w:noProof/>
            </w:rPr>
          </w:pPr>
          <w:hyperlink w:anchor="_Toc144064889" w:history="1">
            <w:r w:rsidRPr="001670DE">
              <w:rPr>
                <w:rStyle w:val="Hyperlink"/>
                <w:rFonts w:ascii="Segoe UI" w:hAnsi="Segoe UI" w:cs="Segoe UI"/>
                <w:noProof/>
              </w:rPr>
              <w:t>Base nav</w:t>
            </w:r>
            <w:r>
              <w:rPr>
                <w:noProof/>
                <w:webHidden/>
              </w:rPr>
              <w:tab/>
            </w:r>
            <w:r>
              <w:rPr>
                <w:noProof/>
                <w:webHidden/>
              </w:rPr>
              <w:fldChar w:fldCharType="begin"/>
            </w:r>
            <w:r>
              <w:rPr>
                <w:noProof/>
                <w:webHidden/>
              </w:rPr>
              <w:instrText xml:space="preserve"> PAGEREF _Toc144064889 \h </w:instrText>
            </w:r>
            <w:r>
              <w:rPr>
                <w:noProof/>
                <w:webHidden/>
              </w:rPr>
            </w:r>
            <w:r>
              <w:rPr>
                <w:noProof/>
                <w:webHidden/>
              </w:rPr>
              <w:fldChar w:fldCharType="separate"/>
            </w:r>
            <w:r w:rsidR="00DF1D5D">
              <w:rPr>
                <w:noProof/>
                <w:webHidden/>
              </w:rPr>
              <w:t>214</w:t>
            </w:r>
            <w:r>
              <w:rPr>
                <w:noProof/>
                <w:webHidden/>
              </w:rPr>
              <w:fldChar w:fldCharType="end"/>
            </w:r>
          </w:hyperlink>
        </w:p>
        <w:p w:rsidR="007F1A27" w:rsidRDefault="007F1A27">
          <w:pPr>
            <w:pStyle w:val="TOC2"/>
            <w:tabs>
              <w:tab w:val="right" w:leader="dot" w:pos="9350"/>
            </w:tabs>
            <w:rPr>
              <w:rFonts w:eastAsiaTheme="minorEastAsia"/>
              <w:noProof/>
            </w:rPr>
          </w:pPr>
          <w:hyperlink w:anchor="_Toc144064890" w:history="1">
            <w:r w:rsidRPr="001670DE">
              <w:rPr>
                <w:rStyle w:val="Hyperlink"/>
                <w:rFonts w:ascii="Segoe UI" w:hAnsi="Segoe UI" w:cs="Segoe UI"/>
                <w:noProof/>
              </w:rPr>
              <w:t>Available styles</w:t>
            </w:r>
            <w:r>
              <w:rPr>
                <w:noProof/>
                <w:webHidden/>
              </w:rPr>
              <w:tab/>
            </w:r>
            <w:r>
              <w:rPr>
                <w:noProof/>
                <w:webHidden/>
              </w:rPr>
              <w:fldChar w:fldCharType="begin"/>
            </w:r>
            <w:r>
              <w:rPr>
                <w:noProof/>
                <w:webHidden/>
              </w:rPr>
              <w:instrText xml:space="preserve"> PAGEREF _Toc144064890 \h </w:instrText>
            </w:r>
            <w:r>
              <w:rPr>
                <w:noProof/>
                <w:webHidden/>
              </w:rPr>
            </w:r>
            <w:r>
              <w:rPr>
                <w:noProof/>
                <w:webHidden/>
              </w:rPr>
              <w:fldChar w:fldCharType="separate"/>
            </w:r>
            <w:r w:rsidR="00DF1D5D">
              <w:rPr>
                <w:noProof/>
                <w:webHidden/>
              </w:rPr>
              <w:t>215</w:t>
            </w:r>
            <w:r>
              <w:rPr>
                <w:noProof/>
                <w:webHidden/>
              </w:rPr>
              <w:fldChar w:fldCharType="end"/>
            </w:r>
          </w:hyperlink>
        </w:p>
        <w:p w:rsidR="007F1A27" w:rsidRDefault="007F1A27">
          <w:pPr>
            <w:pStyle w:val="TOC3"/>
            <w:tabs>
              <w:tab w:val="right" w:leader="dot" w:pos="9350"/>
            </w:tabs>
            <w:rPr>
              <w:rFonts w:eastAsiaTheme="minorEastAsia"/>
              <w:noProof/>
            </w:rPr>
          </w:pPr>
          <w:hyperlink w:anchor="_Toc144064891" w:history="1">
            <w:r w:rsidRPr="001670DE">
              <w:rPr>
                <w:rStyle w:val="Hyperlink"/>
                <w:rFonts w:ascii="Segoe UI" w:hAnsi="Segoe UI" w:cs="Segoe UI"/>
                <w:noProof/>
              </w:rPr>
              <w:t>Horizontal alignment</w:t>
            </w:r>
            <w:r>
              <w:rPr>
                <w:noProof/>
                <w:webHidden/>
              </w:rPr>
              <w:tab/>
            </w:r>
            <w:r>
              <w:rPr>
                <w:noProof/>
                <w:webHidden/>
              </w:rPr>
              <w:fldChar w:fldCharType="begin"/>
            </w:r>
            <w:r>
              <w:rPr>
                <w:noProof/>
                <w:webHidden/>
              </w:rPr>
              <w:instrText xml:space="preserve"> PAGEREF _Toc144064891 \h </w:instrText>
            </w:r>
            <w:r>
              <w:rPr>
                <w:noProof/>
                <w:webHidden/>
              </w:rPr>
            </w:r>
            <w:r>
              <w:rPr>
                <w:noProof/>
                <w:webHidden/>
              </w:rPr>
              <w:fldChar w:fldCharType="separate"/>
            </w:r>
            <w:r w:rsidR="00DF1D5D">
              <w:rPr>
                <w:noProof/>
                <w:webHidden/>
              </w:rPr>
              <w:t>215</w:t>
            </w:r>
            <w:r>
              <w:rPr>
                <w:noProof/>
                <w:webHidden/>
              </w:rPr>
              <w:fldChar w:fldCharType="end"/>
            </w:r>
          </w:hyperlink>
        </w:p>
        <w:p w:rsidR="007F1A27" w:rsidRDefault="007F1A27">
          <w:pPr>
            <w:pStyle w:val="TOC3"/>
            <w:tabs>
              <w:tab w:val="right" w:leader="dot" w:pos="9350"/>
            </w:tabs>
            <w:rPr>
              <w:rFonts w:eastAsiaTheme="minorEastAsia"/>
              <w:noProof/>
            </w:rPr>
          </w:pPr>
          <w:hyperlink w:anchor="_Toc144064892" w:history="1">
            <w:r w:rsidRPr="001670DE">
              <w:rPr>
                <w:rStyle w:val="Hyperlink"/>
                <w:rFonts w:ascii="Segoe UI" w:hAnsi="Segoe UI" w:cs="Segoe UI"/>
                <w:noProof/>
              </w:rPr>
              <w:t>Vertical</w:t>
            </w:r>
            <w:r>
              <w:rPr>
                <w:noProof/>
                <w:webHidden/>
              </w:rPr>
              <w:tab/>
            </w:r>
            <w:r>
              <w:rPr>
                <w:noProof/>
                <w:webHidden/>
              </w:rPr>
              <w:fldChar w:fldCharType="begin"/>
            </w:r>
            <w:r>
              <w:rPr>
                <w:noProof/>
                <w:webHidden/>
              </w:rPr>
              <w:instrText xml:space="preserve"> PAGEREF _Toc144064892 \h </w:instrText>
            </w:r>
            <w:r>
              <w:rPr>
                <w:noProof/>
                <w:webHidden/>
              </w:rPr>
            </w:r>
            <w:r>
              <w:rPr>
                <w:noProof/>
                <w:webHidden/>
              </w:rPr>
              <w:fldChar w:fldCharType="separate"/>
            </w:r>
            <w:r w:rsidR="00DF1D5D">
              <w:rPr>
                <w:noProof/>
                <w:webHidden/>
              </w:rPr>
              <w:t>216</w:t>
            </w:r>
            <w:r>
              <w:rPr>
                <w:noProof/>
                <w:webHidden/>
              </w:rPr>
              <w:fldChar w:fldCharType="end"/>
            </w:r>
          </w:hyperlink>
        </w:p>
        <w:p w:rsidR="007F1A27" w:rsidRDefault="007F1A27">
          <w:pPr>
            <w:pStyle w:val="TOC3"/>
            <w:tabs>
              <w:tab w:val="right" w:leader="dot" w:pos="9350"/>
            </w:tabs>
            <w:rPr>
              <w:rFonts w:eastAsiaTheme="minorEastAsia"/>
              <w:noProof/>
            </w:rPr>
          </w:pPr>
          <w:hyperlink w:anchor="_Toc144064893" w:history="1">
            <w:r w:rsidRPr="001670DE">
              <w:rPr>
                <w:rStyle w:val="Hyperlink"/>
                <w:rFonts w:ascii="Segoe UI" w:hAnsi="Segoe UI" w:cs="Segoe UI"/>
                <w:noProof/>
              </w:rPr>
              <w:t>Tabs</w:t>
            </w:r>
            <w:r>
              <w:rPr>
                <w:noProof/>
                <w:webHidden/>
              </w:rPr>
              <w:tab/>
            </w:r>
            <w:r>
              <w:rPr>
                <w:noProof/>
                <w:webHidden/>
              </w:rPr>
              <w:fldChar w:fldCharType="begin"/>
            </w:r>
            <w:r>
              <w:rPr>
                <w:noProof/>
                <w:webHidden/>
              </w:rPr>
              <w:instrText xml:space="preserve"> PAGEREF _Toc144064893 \h </w:instrText>
            </w:r>
            <w:r>
              <w:rPr>
                <w:noProof/>
                <w:webHidden/>
              </w:rPr>
            </w:r>
            <w:r>
              <w:rPr>
                <w:noProof/>
                <w:webHidden/>
              </w:rPr>
              <w:fldChar w:fldCharType="separate"/>
            </w:r>
            <w:r w:rsidR="00DF1D5D">
              <w:rPr>
                <w:noProof/>
                <w:webHidden/>
              </w:rPr>
              <w:t>217</w:t>
            </w:r>
            <w:r>
              <w:rPr>
                <w:noProof/>
                <w:webHidden/>
              </w:rPr>
              <w:fldChar w:fldCharType="end"/>
            </w:r>
          </w:hyperlink>
        </w:p>
        <w:p w:rsidR="007F1A27" w:rsidRDefault="007F1A27">
          <w:pPr>
            <w:pStyle w:val="TOC3"/>
            <w:tabs>
              <w:tab w:val="right" w:leader="dot" w:pos="9350"/>
            </w:tabs>
            <w:rPr>
              <w:rFonts w:eastAsiaTheme="minorEastAsia"/>
              <w:noProof/>
            </w:rPr>
          </w:pPr>
          <w:hyperlink w:anchor="_Toc144064894" w:history="1">
            <w:r w:rsidRPr="001670DE">
              <w:rPr>
                <w:rStyle w:val="Hyperlink"/>
                <w:rFonts w:ascii="Segoe UI" w:hAnsi="Segoe UI" w:cs="Segoe UI"/>
                <w:noProof/>
              </w:rPr>
              <w:t>Pills</w:t>
            </w:r>
            <w:r>
              <w:rPr>
                <w:noProof/>
                <w:webHidden/>
              </w:rPr>
              <w:tab/>
            </w:r>
            <w:r>
              <w:rPr>
                <w:noProof/>
                <w:webHidden/>
              </w:rPr>
              <w:fldChar w:fldCharType="begin"/>
            </w:r>
            <w:r>
              <w:rPr>
                <w:noProof/>
                <w:webHidden/>
              </w:rPr>
              <w:instrText xml:space="preserve"> PAGEREF _Toc144064894 \h </w:instrText>
            </w:r>
            <w:r>
              <w:rPr>
                <w:noProof/>
                <w:webHidden/>
              </w:rPr>
            </w:r>
            <w:r>
              <w:rPr>
                <w:noProof/>
                <w:webHidden/>
              </w:rPr>
              <w:fldChar w:fldCharType="separate"/>
            </w:r>
            <w:r w:rsidR="00DF1D5D">
              <w:rPr>
                <w:noProof/>
                <w:webHidden/>
              </w:rPr>
              <w:t>217</w:t>
            </w:r>
            <w:r>
              <w:rPr>
                <w:noProof/>
                <w:webHidden/>
              </w:rPr>
              <w:fldChar w:fldCharType="end"/>
            </w:r>
          </w:hyperlink>
        </w:p>
        <w:p w:rsidR="007F1A27" w:rsidRDefault="007F1A27">
          <w:pPr>
            <w:pStyle w:val="TOC3"/>
            <w:tabs>
              <w:tab w:val="right" w:leader="dot" w:pos="9350"/>
            </w:tabs>
            <w:rPr>
              <w:rFonts w:eastAsiaTheme="minorEastAsia"/>
              <w:noProof/>
            </w:rPr>
          </w:pPr>
          <w:hyperlink w:anchor="_Toc144064895" w:history="1">
            <w:r w:rsidRPr="001670DE">
              <w:rPr>
                <w:rStyle w:val="Hyperlink"/>
                <w:rFonts w:ascii="Segoe UI" w:hAnsi="Segoe UI" w:cs="Segoe UI"/>
                <w:noProof/>
              </w:rPr>
              <w:t>Fill and justify</w:t>
            </w:r>
            <w:r>
              <w:rPr>
                <w:noProof/>
                <w:webHidden/>
              </w:rPr>
              <w:tab/>
            </w:r>
            <w:r>
              <w:rPr>
                <w:noProof/>
                <w:webHidden/>
              </w:rPr>
              <w:fldChar w:fldCharType="begin"/>
            </w:r>
            <w:r>
              <w:rPr>
                <w:noProof/>
                <w:webHidden/>
              </w:rPr>
              <w:instrText xml:space="preserve"> PAGEREF _Toc144064895 \h </w:instrText>
            </w:r>
            <w:r>
              <w:rPr>
                <w:noProof/>
                <w:webHidden/>
              </w:rPr>
            </w:r>
            <w:r>
              <w:rPr>
                <w:noProof/>
                <w:webHidden/>
              </w:rPr>
              <w:fldChar w:fldCharType="separate"/>
            </w:r>
            <w:r w:rsidR="00DF1D5D">
              <w:rPr>
                <w:noProof/>
                <w:webHidden/>
              </w:rPr>
              <w:t>218</w:t>
            </w:r>
            <w:r>
              <w:rPr>
                <w:noProof/>
                <w:webHidden/>
              </w:rPr>
              <w:fldChar w:fldCharType="end"/>
            </w:r>
          </w:hyperlink>
        </w:p>
        <w:p w:rsidR="007F1A27" w:rsidRDefault="007F1A27">
          <w:pPr>
            <w:pStyle w:val="TOC2"/>
            <w:tabs>
              <w:tab w:val="right" w:leader="dot" w:pos="9350"/>
            </w:tabs>
            <w:rPr>
              <w:rFonts w:eastAsiaTheme="minorEastAsia"/>
              <w:noProof/>
            </w:rPr>
          </w:pPr>
          <w:hyperlink w:anchor="_Toc144064896" w:history="1">
            <w:r w:rsidRPr="001670DE">
              <w:rPr>
                <w:rStyle w:val="Hyperlink"/>
                <w:rFonts w:ascii="Segoe UI" w:hAnsi="Segoe UI" w:cs="Segoe UI"/>
                <w:noProof/>
              </w:rPr>
              <w:t>Working with flex utilities</w:t>
            </w:r>
            <w:r>
              <w:rPr>
                <w:noProof/>
                <w:webHidden/>
              </w:rPr>
              <w:tab/>
            </w:r>
            <w:r>
              <w:rPr>
                <w:noProof/>
                <w:webHidden/>
              </w:rPr>
              <w:fldChar w:fldCharType="begin"/>
            </w:r>
            <w:r>
              <w:rPr>
                <w:noProof/>
                <w:webHidden/>
              </w:rPr>
              <w:instrText xml:space="preserve"> PAGEREF _Toc144064896 \h </w:instrText>
            </w:r>
            <w:r>
              <w:rPr>
                <w:noProof/>
                <w:webHidden/>
              </w:rPr>
            </w:r>
            <w:r>
              <w:rPr>
                <w:noProof/>
                <w:webHidden/>
              </w:rPr>
              <w:fldChar w:fldCharType="separate"/>
            </w:r>
            <w:r w:rsidR="00DF1D5D">
              <w:rPr>
                <w:noProof/>
                <w:webHidden/>
              </w:rPr>
              <w:t>219</w:t>
            </w:r>
            <w:r>
              <w:rPr>
                <w:noProof/>
                <w:webHidden/>
              </w:rPr>
              <w:fldChar w:fldCharType="end"/>
            </w:r>
          </w:hyperlink>
        </w:p>
        <w:p w:rsidR="007F1A27" w:rsidRDefault="007F1A27">
          <w:pPr>
            <w:pStyle w:val="TOC2"/>
            <w:tabs>
              <w:tab w:val="right" w:leader="dot" w:pos="9350"/>
            </w:tabs>
            <w:rPr>
              <w:rFonts w:eastAsiaTheme="minorEastAsia"/>
              <w:noProof/>
            </w:rPr>
          </w:pPr>
          <w:hyperlink w:anchor="_Toc144064897" w:history="1">
            <w:r w:rsidRPr="001670DE">
              <w:rPr>
                <w:rStyle w:val="Hyperlink"/>
                <w:rFonts w:ascii="Segoe UI" w:hAnsi="Segoe UI" w:cs="Segoe UI"/>
                <w:noProof/>
              </w:rPr>
              <w:t>Regarding accessibility</w:t>
            </w:r>
            <w:r>
              <w:rPr>
                <w:noProof/>
                <w:webHidden/>
              </w:rPr>
              <w:tab/>
            </w:r>
            <w:r>
              <w:rPr>
                <w:noProof/>
                <w:webHidden/>
              </w:rPr>
              <w:fldChar w:fldCharType="begin"/>
            </w:r>
            <w:r>
              <w:rPr>
                <w:noProof/>
                <w:webHidden/>
              </w:rPr>
              <w:instrText xml:space="preserve"> PAGEREF _Toc144064897 \h </w:instrText>
            </w:r>
            <w:r>
              <w:rPr>
                <w:noProof/>
                <w:webHidden/>
              </w:rPr>
            </w:r>
            <w:r>
              <w:rPr>
                <w:noProof/>
                <w:webHidden/>
              </w:rPr>
              <w:fldChar w:fldCharType="separate"/>
            </w:r>
            <w:r w:rsidR="00DF1D5D">
              <w:rPr>
                <w:noProof/>
                <w:webHidden/>
              </w:rPr>
              <w:t>220</w:t>
            </w:r>
            <w:r>
              <w:rPr>
                <w:noProof/>
                <w:webHidden/>
              </w:rPr>
              <w:fldChar w:fldCharType="end"/>
            </w:r>
          </w:hyperlink>
        </w:p>
        <w:p w:rsidR="007F1A27" w:rsidRDefault="007F1A27">
          <w:pPr>
            <w:pStyle w:val="TOC2"/>
            <w:tabs>
              <w:tab w:val="right" w:leader="dot" w:pos="9350"/>
            </w:tabs>
            <w:rPr>
              <w:rFonts w:eastAsiaTheme="minorEastAsia"/>
              <w:noProof/>
            </w:rPr>
          </w:pPr>
          <w:hyperlink w:anchor="_Toc144064898" w:history="1">
            <w:r w:rsidRPr="001670DE">
              <w:rPr>
                <w:rStyle w:val="Hyperlink"/>
                <w:rFonts w:ascii="Segoe UI" w:hAnsi="Segoe UI" w:cs="Segoe UI"/>
                <w:noProof/>
              </w:rPr>
              <w:t>Using dropdowns</w:t>
            </w:r>
            <w:r>
              <w:rPr>
                <w:noProof/>
                <w:webHidden/>
              </w:rPr>
              <w:tab/>
            </w:r>
            <w:r>
              <w:rPr>
                <w:noProof/>
                <w:webHidden/>
              </w:rPr>
              <w:fldChar w:fldCharType="begin"/>
            </w:r>
            <w:r>
              <w:rPr>
                <w:noProof/>
                <w:webHidden/>
              </w:rPr>
              <w:instrText xml:space="preserve"> PAGEREF _Toc144064898 \h </w:instrText>
            </w:r>
            <w:r>
              <w:rPr>
                <w:noProof/>
                <w:webHidden/>
              </w:rPr>
            </w:r>
            <w:r>
              <w:rPr>
                <w:noProof/>
                <w:webHidden/>
              </w:rPr>
              <w:fldChar w:fldCharType="separate"/>
            </w:r>
            <w:r w:rsidR="00DF1D5D">
              <w:rPr>
                <w:noProof/>
                <w:webHidden/>
              </w:rPr>
              <w:t>220</w:t>
            </w:r>
            <w:r>
              <w:rPr>
                <w:noProof/>
                <w:webHidden/>
              </w:rPr>
              <w:fldChar w:fldCharType="end"/>
            </w:r>
          </w:hyperlink>
        </w:p>
        <w:p w:rsidR="007F1A27" w:rsidRDefault="007F1A27">
          <w:pPr>
            <w:pStyle w:val="TOC3"/>
            <w:tabs>
              <w:tab w:val="right" w:leader="dot" w:pos="9350"/>
            </w:tabs>
            <w:rPr>
              <w:rFonts w:eastAsiaTheme="minorEastAsia"/>
              <w:noProof/>
            </w:rPr>
          </w:pPr>
          <w:hyperlink w:anchor="_Toc144064899" w:history="1">
            <w:r w:rsidRPr="001670DE">
              <w:rPr>
                <w:rStyle w:val="Hyperlink"/>
                <w:rFonts w:ascii="Segoe UI" w:hAnsi="Segoe UI" w:cs="Segoe UI"/>
                <w:noProof/>
              </w:rPr>
              <w:t>Tabs with dropdowns</w:t>
            </w:r>
            <w:r>
              <w:rPr>
                <w:noProof/>
                <w:webHidden/>
              </w:rPr>
              <w:tab/>
            </w:r>
            <w:r>
              <w:rPr>
                <w:noProof/>
                <w:webHidden/>
              </w:rPr>
              <w:fldChar w:fldCharType="begin"/>
            </w:r>
            <w:r>
              <w:rPr>
                <w:noProof/>
                <w:webHidden/>
              </w:rPr>
              <w:instrText xml:space="preserve"> PAGEREF _Toc144064899 \h </w:instrText>
            </w:r>
            <w:r>
              <w:rPr>
                <w:noProof/>
                <w:webHidden/>
              </w:rPr>
            </w:r>
            <w:r>
              <w:rPr>
                <w:noProof/>
                <w:webHidden/>
              </w:rPr>
              <w:fldChar w:fldCharType="separate"/>
            </w:r>
            <w:r w:rsidR="00DF1D5D">
              <w:rPr>
                <w:noProof/>
                <w:webHidden/>
              </w:rPr>
              <w:t>220</w:t>
            </w:r>
            <w:r>
              <w:rPr>
                <w:noProof/>
                <w:webHidden/>
              </w:rPr>
              <w:fldChar w:fldCharType="end"/>
            </w:r>
          </w:hyperlink>
        </w:p>
        <w:p w:rsidR="007F1A27" w:rsidRDefault="007F1A27">
          <w:pPr>
            <w:pStyle w:val="TOC3"/>
            <w:tabs>
              <w:tab w:val="right" w:leader="dot" w:pos="9350"/>
            </w:tabs>
            <w:rPr>
              <w:rFonts w:eastAsiaTheme="minorEastAsia"/>
              <w:noProof/>
            </w:rPr>
          </w:pPr>
          <w:hyperlink w:anchor="_Toc144064900" w:history="1">
            <w:r w:rsidRPr="001670DE">
              <w:rPr>
                <w:rStyle w:val="Hyperlink"/>
                <w:rFonts w:ascii="Segoe UI" w:hAnsi="Segoe UI" w:cs="Segoe UI"/>
                <w:noProof/>
              </w:rPr>
              <w:t>Pills with dropdowns</w:t>
            </w:r>
            <w:r>
              <w:rPr>
                <w:noProof/>
                <w:webHidden/>
              </w:rPr>
              <w:tab/>
            </w:r>
            <w:r>
              <w:rPr>
                <w:noProof/>
                <w:webHidden/>
              </w:rPr>
              <w:fldChar w:fldCharType="begin"/>
            </w:r>
            <w:r>
              <w:rPr>
                <w:noProof/>
                <w:webHidden/>
              </w:rPr>
              <w:instrText xml:space="preserve"> PAGEREF _Toc144064900 \h </w:instrText>
            </w:r>
            <w:r>
              <w:rPr>
                <w:noProof/>
                <w:webHidden/>
              </w:rPr>
            </w:r>
            <w:r>
              <w:rPr>
                <w:noProof/>
                <w:webHidden/>
              </w:rPr>
              <w:fldChar w:fldCharType="separate"/>
            </w:r>
            <w:r w:rsidR="00DF1D5D">
              <w:rPr>
                <w:noProof/>
                <w:webHidden/>
              </w:rPr>
              <w:t>221</w:t>
            </w:r>
            <w:r>
              <w:rPr>
                <w:noProof/>
                <w:webHidden/>
              </w:rPr>
              <w:fldChar w:fldCharType="end"/>
            </w:r>
          </w:hyperlink>
        </w:p>
        <w:p w:rsidR="007F1A27" w:rsidRDefault="007F1A27">
          <w:pPr>
            <w:pStyle w:val="TOC2"/>
            <w:tabs>
              <w:tab w:val="right" w:leader="dot" w:pos="9350"/>
            </w:tabs>
            <w:rPr>
              <w:rFonts w:eastAsiaTheme="minorEastAsia"/>
              <w:noProof/>
            </w:rPr>
          </w:pPr>
          <w:hyperlink w:anchor="_Toc144064901"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_Toc144064901 \h </w:instrText>
            </w:r>
            <w:r>
              <w:rPr>
                <w:noProof/>
                <w:webHidden/>
              </w:rPr>
            </w:r>
            <w:r>
              <w:rPr>
                <w:noProof/>
                <w:webHidden/>
              </w:rPr>
              <w:fldChar w:fldCharType="separate"/>
            </w:r>
            <w:r w:rsidR="00DF1D5D">
              <w:rPr>
                <w:noProof/>
                <w:webHidden/>
              </w:rPr>
              <w:t>221</w:t>
            </w:r>
            <w:r>
              <w:rPr>
                <w:noProof/>
                <w:webHidden/>
              </w:rPr>
              <w:fldChar w:fldCharType="end"/>
            </w:r>
          </w:hyperlink>
        </w:p>
        <w:p w:rsidR="007F1A27" w:rsidRDefault="007F1A27">
          <w:pPr>
            <w:pStyle w:val="TOC3"/>
            <w:tabs>
              <w:tab w:val="right" w:leader="dot" w:pos="9350"/>
            </w:tabs>
            <w:rPr>
              <w:rFonts w:eastAsiaTheme="minorEastAsia"/>
              <w:noProof/>
            </w:rPr>
          </w:pPr>
          <w:hyperlink w:anchor="_Toc144064902"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_Toc144064902 \h </w:instrText>
            </w:r>
            <w:r>
              <w:rPr>
                <w:noProof/>
                <w:webHidden/>
              </w:rPr>
            </w:r>
            <w:r>
              <w:rPr>
                <w:noProof/>
                <w:webHidden/>
              </w:rPr>
              <w:fldChar w:fldCharType="separate"/>
            </w:r>
            <w:r w:rsidR="00DF1D5D">
              <w:rPr>
                <w:noProof/>
                <w:webHidden/>
              </w:rPr>
              <w:t>221</w:t>
            </w:r>
            <w:r>
              <w:rPr>
                <w:noProof/>
                <w:webHidden/>
              </w:rPr>
              <w:fldChar w:fldCharType="end"/>
            </w:r>
          </w:hyperlink>
        </w:p>
        <w:p w:rsidR="007F1A27" w:rsidRDefault="007F1A27">
          <w:pPr>
            <w:pStyle w:val="TOC2"/>
            <w:tabs>
              <w:tab w:val="right" w:leader="dot" w:pos="9350"/>
            </w:tabs>
            <w:rPr>
              <w:rFonts w:eastAsiaTheme="minorEastAsia"/>
              <w:noProof/>
            </w:rPr>
          </w:pPr>
          <w:hyperlink w:anchor="_Toc144064903" w:history="1">
            <w:r w:rsidRPr="001670DE">
              <w:rPr>
                <w:rStyle w:val="Hyperlink"/>
                <w:rFonts w:ascii="Segoe UI" w:hAnsi="Segoe UI" w:cs="Segoe UI"/>
                <w:noProof/>
              </w:rPr>
              <w:t>JavaScript behavior</w:t>
            </w:r>
            <w:r>
              <w:rPr>
                <w:noProof/>
                <w:webHidden/>
              </w:rPr>
              <w:tab/>
            </w:r>
            <w:r>
              <w:rPr>
                <w:noProof/>
                <w:webHidden/>
              </w:rPr>
              <w:fldChar w:fldCharType="begin"/>
            </w:r>
            <w:r>
              <w:rPr>
                <w:noProof/>
                <w:webHidden/>
              </w:rPr>
              <w:instrText xml:space="preserve"> PAGEREF _Toc144064903 \h </w:instrText>
            </w:r>
            <w:r>
              <w:rPr>
                <w:noProof/>
                <w:webHidden/>
              </w:rPr>
            </w:r>
            <w:r>
              <w:rPr>
                <w:noProof/>
                <w:webHidden/>
              </w:rPr>
              <w:fldChar w:fldCharType="separate"/>
            </w:r>
            <w:r w:rsidR="00DF1D5D">
              <w:rPr>
                <w:noProof/>
                <w:webHidden/>
              </w:rPr>
              <w:t>222</w:t>
            </w:r>
            <w:r>
              <w:rPr>
                <w:noProof/>
                <w:webHidden/>
              </w:rPr>
              <w:fldChar w:fldCharType="end"/>
            </w:r>
          </w:hyperlink>
        </w:p>
        <w:p w:rsidR="007F1A27" w:rsidRDefault="007F1A27">
          <w:pPr>
            <w:pStyle w:val="TOC3"/>
            <w:tabs>
              <w:tab w:val="right" w:leader="dot" w:pos="9350"/>
            </w:tabs>
            <w:rPr>
              <w:rFonts w:eastAsiaTheme="minorEastAsia"/>
              <w:noProof/>
            </w:rPr>
          </w:pPr>
          <w:hyperlink w:anchor="_Toc144064904" w:history="1">
            <w:r w:rsidRPr="001670DE">
              <w:rPr>
                <w:rStyle w:val="Hyperlink"/>
                <w:rFonts w:ascii="Segoe UI" w:hAnsi="Segoe UI" w:cs="Segoe UI"/>
                <w:noProof/>
              </w:rPr>
              <w:t>Using data attributes</w:t>
            </w:r>
            <w:r>
              <w:rPr>
                <w:noProof/>
                <w:webHidden/>
              </w:rPr>
              <w:tab/>
            </w:r>
            <w:r>
              <w:rPr>
                <w:noProof/>
                <w:webHidden/>
              </w:rPr>
              <w:fldChar w:fldCharType="begin"/>
            </w:r>
            <w:r>
              <w:rPr>
                <w:noProof/>
                <w:webHidden/>
              </w:rPr>
              <w:instrText xml:space="preserve"> PAGEREF _Toc144064904 \h </w:instrText>
            </w:r>
            <w:r>
              <w:rPr>
                <w:noProof/>
                <w:webHidden/>
              </w:rPr>
            </w:r>
            <w:r>
              <w:rPr>
                <w:noProof/>
                <w:webHidden/>
              </w:rPr>
              <w:fldChar w:fldCharType="separate"/>
            </w:r>
            <w:r w:rsidR="00DF1D5D">
              <w:rPr>
                <w:noProof/>
                <w:webHidden/>
              </w:rPr>
              <w:t>225</w:t>
            </w:r>
            <w:r>
              <w:rPr>
                <w:noProof/>
                <w:webHidden/>
              </w:rPr>
              <w:fldChar w:fldCharType="end"/>
            </w:r>
          </w:hyperlink>
        </w:p>
        <w:p w:rsidR="007F1A27" w:rsidRDefault="007F1A27">
          <w:pPr>
            <w:pStyle w:val="TOC3"/>
            <w:tabs>
              <w:tab w:val="right" w:leader="dot" w:pos="9350"/>
            </w:tabs>
            <w:rPr>
              <w:rFonts w:eastAsiaTheme="minorEastAsia"/>
              <w:noProof/>
            </w:rPr>
          </w:pPr>
          <w:hyperlink w:anchor="_Toc144064905" w:history="1">
            <w:r w:rsidRPr="001670DE">
              <w:rPr>
                <w:rStyle w:val="Hyperlink"/>
                <w:rFonts w:ascii="Segoe UI" w:hAnsi="Segoe UI" w:cs="Segoe UI"/>
                <w:noProof/>
              </w:rPr>
              <w:t>Via JavaScript</w:t>
            </w:r>
            <w:r>
              <w:rPr>
                <w:noProof/>
                <w:webHidden/>
              </w:rPr>
              <w:tab/>
            </w:r>
            <w:r>
              <w:rPr>
                <w:noProof/>
                <w:webHidden/>
              </w:rPr>
              <w:fldChar w:fldCharType="begin"/>
            </w:r>
            <w:r>
              <w:rPr>
                <w:noProof/>
                <w:webHidden/>
              </w:rPr>
              <w:instrText xml:space="preserve"> PAGEREF _Toc144064905 \h </w:instrText>
            </w:r>
            <w:r>
              <w:rPr>
                <w:noProof/>
                <w:webHidden/>
              </w:rPr>
            </w:r>
            <w:r>
              <w:rPr>
                <w:noProof/>
                <w:webHidden/>
              </w:rPr>
              <w:fldChar w:fldCharType="separate"/>
            </w:r>
            <w:r w:rsidR="00DF1D5D">
              <w:rPr>
                <w:noProof/>
                <w:webHidden/>
              </w:rPr>
              <w:t>226</w:t>
            </w:r>
            <w:r>
              <w:rPr>
                <w:noProof/>
                <w:webHidden/>
              </w:rPr>
              <w:fldChar w:fldCharType="end"/>
            </w:r>
          </w:hyperlink>
        </w:p>
        <w:p w:rsidR="007F1A27" w:rsidRDefault="007F1A27">
          <w:pPr>
            <w:pStyle w:val="TOC3"/>
            <w:tabs>
              <w:tab w:val="right" w:leader="dot" w:pos="9350"/>
            </w:tabs>
            <w:rPr>
              <w:rFonts w:eastAsiaTheme="minorEastAsia"/>
              <w:noProof/>
            </w:rPr>
          </w:pPr>
          <w:hyperlink w:anchor="_Toc144064906" w:history="1">
            <w:r w:rsidRPr="001670DE">
              <w:rPr>
                <w:rStyle w:val="Hyperlink"/>
                <w:rFonts w:ascii="Segoe UI" w:hAnsi="Segoe UI" w:cs="Segoe UI"/>
                <w:noProof/>
              </w:rPr>
              <w:t>Fade effect</w:t>
            </w:r>
            <w:r>
              <w:rPr>
                <w:noProof/>
                <w:webHidden/>
              </w:rPr>
              <w:tab/>
            </w:r>
            <w:r>
              <w:rPr>
                <w:noProof/>
                <w:webHidden/>
              </w:rPr>
              <w:fldChar w:fldCharType="begin"/>
            </w:r>
            <w:r>
              <w:rPr>
                <w:noProof/>
                <w:webHidden/>
              </w:rPr>
              <w:instrText xml:space="preserve"> PAGEREF _Toc144064906 \h </w:instrText>
            </w:r>
            <w:r>
              <w:rPr>
                <w:noProof/>
                <w:webHidden/>
              </w:rPr>
            </w:r>
            <w:r>
              <w:rPr>
                <w:noProof/>
                <w:webHidden/>
              </w:rPr>
              <w:fldChar w:fldCharType="separate"/>
            </w:r>
            <w:r w:rsidR="00DF1D5D">
              <w:rPr>
                <w:noProof/>
                <w:webHidden/>
              </w:rPr>
              <w:t>226</w:t>
            </w:r>
            <w:r>
              <w:rPr>
                <w:noProof/>
                <w:webHidden/>
              </w:rPr>
              <w:fldChar w:fldCharType="end"/>
            </w:r>
          </w:hyperlink>
        </w:p>
        <w:p w:rsidR="007F1A27" w:rsidRDefault="007F1A27">
          <w:pPr>
            <w:pStyle w:val="TOC3"/>
            <w:tabs>
              <w:tab w:val="right" w:leader="dot" w:pos="9350"/>
            </w:tabs>
            <w:rPr>
              <w:rFonts w:eastAsiaTheme="minorEastAsia"/>
              <w:noProof/>
            </w:rPr>
          </w:pPr>
          <w:hyperlink w:anchor="_Toc144064907" w:history="1">
            <w:r w:rsidRPr="001670DE">
              <w:rPr>
                <w:rStyle w:val="Hyperlink"/>
                <w:rFonts w:ascii="Segoe UI" w:hAnsi="Segoe UI" w:cs="Segoe UI"/>
                <w:noProof/>
              </w:rPr>
              <w:t>Methods</w:t>
            </w:r>
            <w:r>
              <w:rPr>
                <w:noProof/>
                <w:webHidden/>
              </w:rPr>
              <w:tab/>
            </w:r>
            <w:r>
              <w:rPr>
                <w:noProof/>
                <w:webHidden/>
              </w:rPr>
              <w:fldChar w:fldCharType="begin"/>
            </w:r>
            <w:r>
              <w:rPr>
                <w:noProof/>
                <w:webHidden/>
              </w:rPr>
              <w:instrText xml:space="preserve"> PAGEREF _Toc144064907 \h </w:instrText>
            </w:r>
            <w:r>
              <w:rPr>
                <w:noProof/>
                <w:webHidden/>
              </w:rPr>
            </w:r>
            <w:r>
              <w:rPr>
                <w:noProof/>
                <w:webHidden/>
              </w:rPr>
              <w:fldChar w:fldCharType="separate"/>
            </w:r>
            <w:r w:rsidR="00DF1D5D">
              <w:rPr>
                <w:noProof/>
                <w:webHidden/>
              </w:rPr>
              <w:t>226</w:t>
            </w:r>
            <w:r>
              <w:rPr>
                <w:noProof/>
                <w:webHidden/>
              </w:rPr>
              <w:fldChar w:fldCharType="end"/>
            </w:r>
          </w:hyperlink>
        </w:p>
        <w:p w:rsidR="007F1A27" w:rsidRDefault="007F1A27">
          <w:pPr>
            <w:pStyle w:val="TOC3"/>
            <w:tabs>
              <w:tab w:val="right" w:leader="dot" w:pos="9350"/>
            </w:tabs>
            <w:rPr>
              <w:rFonts w:eastAsiaTheme="minorEastAsia"/>
              <w:noProof/>
            </w:rPr>
          </w:pPr>
          <w:hyperlink w:anchor="_Toc144064908" w:history="1">
            <w:r w:rsidRPr="001670DE">
              <w:rPr>
                <w:rStyle w:val="Hyperlink"/>
                <w:rFonts w:ascii="Segoe UI" w:hAnsi="Segoe UI" w:cs="Segoe UI"/>
                <w:noProof/>
              </w:rPr>
              <w:t>Events</w:t>
            </w:r>
            <w:r>
              <w:rPr>
                <w:noProof/>
                <w:webHidden/>
              </w:rPr>
              <w:tab/>
            </w:r>
            <w:r>
              <w:rPr>
                <w:noProof/>
                <w:webHidden/>
              </w:rPr>
              <w:fldChar w:fldCharType="begin"/>
            </w:r>
            <w:r>
              <w:rPr>
                <w:noProof/>
                <w:webHidden/>
              </w:rPr>
              <w:instrText xml:space="preserve"> PAGEREF _Toc144064908 \h </w:instrText>
            </w:r>
            <w:r>
              <w:rPr>
                <w:noProof/>
                <w:webHidden/>
              </w:rPr>
            </w:r>
            <w:r>
              <w:rPr>
                <w:noProof/>
                <w:webHidden/>
              </w:rPr>
              <w:fldChar w:fldCharType="separate"/>
            </w:r>
            <w:r w:rsidR="00DF1D5D">
              <w:rPr>
                <w:noProof/>
                <w:webHidden/>
              </w:rPr>
              <w:t>228</w:t>
            </w:r>
            <w:r>
              <w:rPr>
                <w:noProof/>
                <w:webHidden/>
              </w:rPr>
              <w:fldChar w:fldCharType="end"/>
            </w:r>
          </w:hyperlink>
        </w:p>
        <w:p w:rsidR="007F1A27" w:rsidRDefault="007F1A27">
          <w:pPr>
            <w:pStyle w:val="TOC1"/>
            <w:tabs>
              <w:tab w:val="right" w:leader="dot" w:pos="9350"/>
            </w:tabs>
            <w:rPr>
              <w:rFonts w:eastAsiaTheme="minorEastAsia"/>
              <w:noProof/>
            </w:rPr>
          </w:pPr>
          <w:hyperlink w:anchor="_Toc144064909" w:history="1">
            <w:r w:rsidRPr="001670DE">
              <w:rPr>
                <w:rStyle w:val="Hyperlink"/>
                <w:rFonts w:ascii="Segoe UI" w:hAnsi="Segoe UI" w:cs="Segoe UI"/>
                <w:noProof/>
              </w:rPr>
              <w:t>Navbar</w:t>
            </w:r>
            <w:r>
              <w:rPr>
                <w:noProof/>
                <w:webHidden/>
              </w:rPr>
              <w:tab/>
            </w:r>
            <w:r>
              <w:rPr>
                <w:noProof/>
                <w:webHidden/>
              </w:rPr>
              <w:fldChar w:fldCharType="begin"/>
            </w:r>
            <w:r>
              <w:rPr>
                <w:noProof/>
                <w:webHidden/>
              </w:rPr>
              <w:instrText xml:space="preserve"> PAGEREF _Toc144064909 \h </w:instrText>
            </w:r>
            <w:r>
              <w:rPr>
                <w:noProof/>
                <w:webHidden/>
              </w:rPr>
            </w:r>
            <w:r>
              <w:rPr>
                <w:noProof/>
                <w:webHidden/>
              </w:rPr>
              <w:fldChar w:fldCharType="separate"/>
            </w:r>
            <w:r w:rsidR="00DF1D5D">
              <w:rPr>
                <w:noProof/>
                <w:webHidden/>
              </w:rPr>
              <w:t>230</w:t>
            </w:r>
            <w:r>
              <w:rPr>
                <w:noProof/>
                <w:webHidden/>
              </w:rPr>
              <w:fldChar w:fldCharType="end"/>
            </w:r>
          </w:hyperlink>
        </w:p>
        <w:p w:rsidR="007F1A27" w:rsidRDefault="007F1A27">
          <w:pPr>
            <w:pStyle w:val="TOC2"/>
            <w:tabs>
              <w:tab w:val="right" w:leader="dot" w:pos="9350"/>
            </w:tabs>
            <w:rPr>
              <w:rFonts w:eastAsiaTheme="minorEastAsia"/>
              <w:noProof/>
            </w:rPr>
          </w:pPr>
          <w:hyperlink w:anchor="_Toc144064910" w:history="1">
            <w:r w:rsidRPr="001670DE">
              <w:rPr>
                <w:rStyle w:val="Hyperlink"/>
                <w:rFonts w:ascii="Segoe UI" w:hAnsi="Segoe UI" w:cs="Segoe UI"/>
                <w:noProof/>
              </w:rPr>
              <w:t>How it works</w:t>
            </w:r>
            <w:r>
              <w:rPr>
                <w:noProof/>
                <w:webHidden/>
              </w:rPr>
              <w:tab/>
            </w:r>
            <w:r>
              <w:rPr>
                <w:noProof/>
                <w:webHidden/>
              </w:rPr>
              <w:fldChar w:fldCharType="begin"/>
            </w:r>
            <w:r>
              <w:rPr>
                <w:noProof/>
                <w:webHidden/>
              </w:rPr>
              <w:instrText xml:space="preserve"> PAGEREF _Toc144064910 \h </w:instrText>
            </w:r>
            <w:r>
              <w:rPr>
                <w:noProof/>
                <w:webHidden/>
              </w:rPr>
            </w:r>
            <w:r>
              <w:rPr>
                <w:noProof/>
                <w:webHidden/>
              </w:rPr>
              <w:fldChar w:fldCharType="separate"/>
            </w:r>
            <w:r w:rsidR="00DF1D5D">
              <w:rPr>
                <w:noProof/>
                <w:webHidden/>
              </w:rPr>
              <w:t>230</w:t>
            </w:r>
            <w:r>
              <w:rPr>
                <w:noProof/>
                <w:webHidden/>
              </w:rPr>
              <w:fldChar w:fldCharType="end"/>
            </w:r>
          </w:hyperlink>
        </w:p>
        <w:p w:rsidR="007F1A27" w:rsidRDefault="007F1A27">
          <w:pPr>
            <w:pStyle w:val="TOC2"/>
            <w:tabs>
              <w:tab w:val="right" w:leader="dot" w:pos="9350"/>
            </w:tabs>
            <w:rPr>
              <w:rFonts w:eastAsiaTheme="minorEastAsia"/>
              <w:noProof/>
            </w:rPr>
          </w:pPr>
          <w:hyperlink w:anchor="_Toc144064911" w:history="1">
            <w:r w:rsidRPr="001670DE">
              <w:rPr>
                <w:rStyle w:val="Hyperlink"/>
                <w:rFonts w:ascii="Segoe UI" w:hAnsi="Segoe UI" w:cs="Segoe UI"/>
                <w:noProof/>
              </w:rPr>
              <w:t>Supported content</w:t>
            </w:r>
            <w:r>
              <w:rPr>
                <w:noProof/>
                <w:webHidden/>
              </w:rPr>
              <w:tab/>
            </w:r>
            <w:r>
              <w:rPr>
                <w:noProof/>
                <w:webHidden/>
              </w:rPr>
              <w:fldChar w:fldCharType="begin"/>
            </w:r>
            <w:r>
              <w:rPr>
                <w:noProof/>
                <w:webHidden/>
              </w:rPr>
              <w:instrText xml:space="preserve"> PAGEREF _Toc144064911 \h </w:instrText>
            </w:r>
            <w:r>
              <w:rPr>
                <w:noProof/>
                <w:webHidden/>
              </w:rPr>
            </w:r>
            <w:r>
              <w:rPr>
                <w:noProof/>
                <w:webHidden/>
              </w:rPr>
              <w:fldChar w:fldCharType="separate"/>
            </w:r>
            <w:r w:rsidR="00DF1D5D">
              <w:rPr>
                <w:noProof/>
                <w:webHidden/>
              </w:rPr>
              <w:t>230</w:t>
            </w:r>
            <w:r>
              <w:rPr>
                <w:noProof/>
                <w:webHidden/>
              </w:rPr>
              <w:fldChar w:fldCharType="end"/>
            </w:r>
          </w:hyperlink>
        </w:p>
        <w:p w:rsidR="007F1A27" w:rsidRDefault="007F1A27">
          <w:pPr>
            <w:pStyle w:val="TOC3"/>
            <w:tabs>
              <w:tab w:val="right" w:leader="dot" w:pos="9350"/>
            </w:tabs>
            <w:rPr>
              <w:rFonts w:eastAsiaTheme="minorEastAsia"/>
              <w:noProof/>
            </w:rPr>
          </w:pPr>
          <w:hyperlink w:anchor="_Toc144064912" w:history="1">
            <w:r w:rsidRPr="001670DE">
              <w:rPr>
                <w:rStyle w:val="Hyperlink"/>
                <w:rFonts w:ascii="Segoe UI" w:hAnsi="Segoe UI" w:cs="Segoe UI"/>
                <w:noProof/>
              </w:rPr>
              <w:t>Brand</w:t>
            </w:r>
            <w:r>
              <w:rPr>
                <w:noProof/>
                <w:webHidden/>
              </w:rPr>
              <w:tab/>
            </w:r>
            <w:r>
              <w:rPr>
                <w:noProof/>
                <w:webHidden/>
              </w:rPr>
              <w:fldChar w:fldCharType="begin"/>
            </w:r>
            <w:r>
              <w:rPr>
                <w:noProof/>
                <w:webHidden/>
              </w:rPr>
              <w:instrText xml:space="preserve"> PAGEREF _Toc144064912 \h </w:instrText>
            </w:r>
            <w:r>
              <w:rPr>
                <w:noProof/>
                <w:webHidden/>
              </w:rPr>
            </w:r>
            <w:r>
              <w:rPr>
                <w:noProof/>
                <w:webHidden/>
              </w:rPr>
              <w:fldChar w:fldCharType="separate"/>
            </w:r>
            <w:r w:rsidR="00DF1D5D">
              <w:rPr>
                <w:noProof/>
                <w:webHidden/>
              </w:rPr>
              <w:t>232</w:t>
            </w:r>
            <w:r>
              <w:rPr>
                <w:noProof/>
                <w:webHidden/>
              </w:rPr>
              <w:fldChar w:fldCharType="end"/>
            </w:r>
          </w:hyperlink>
        </w:p>
        <w:p w:rsidR="007F1A27" w:rsidRDefault="007F1A27">
          <w:pPr>
            <w:pStyle w:val="TOC3"/>
            <w:tabs>
              <w:tab w:val="right" w:leader="dot" w:pos="9350"/>
            </w:tabs>
            <w:rPr>
              <w:rFonts w:eastAsiaTheme="minorEastAsia"/>
              <w:noProof/>
            </w:rPr>
          </w:pPr>
          <w:hyperlink w:anchor="_Toc144064913" w:history="1">
            <w:r w:rsidRPr="001670DE">
              <w:rPr>
                <w:rStyle w:val="Hyperlink"/>
                <w:rFonts w:ascii="Segoe UI" w:hAnsi="Segoe UI" w:cs="Segoe UI"/>
                <w:noProof/>
              </w:rPr>
              <w:t>Nav</w:t>
            </w:r>
            <w:r>
              <w:rPr>
                <w:noProof/>
                <w:webHidden/>
              </w:rPr>
              <w:tab/>
            </w:r>
            <w:r>
              <w:rPr>
                <w:noProof/>
                <w:webHidden/>
              </w:rPr>
              <w:fldChar w:fldCharType="begin"/>
            </w:r>
            <w:r>
              <w:rPr>
                <w:noProof/>
                <w:webHidden/>
              </w:rPr>
              <w:instrText xml:space="preserve"> PAGEREF _Toc144064913 \h </w:instrText>
            </w:r>
            <w:r>
              <w:rPr>
                <w:noProof/>
                <w:webHidden/>
              </w:rPr>
            </w:r>
            <w:r>
              <w:rPr>
                <w:noProof/>
                <w:webHidden/>
              </w:rPr>
              <w:fldChar w:fldCharType="separate"/>
            </w:r>
            <w:r w:rsidR="00DF1D5D">
              <w:rPr>
                <w:noProof/>
                <w:webHidden/>
              </w:rPr>
              <w:t>233</w:t>
            </w:r>
            <w:r>
              <w:rPr>
                <w:noProof/>
                <w:webHidden/>
              </w:rPr>
              <w:fldChar w:fldCharType="end"/>
            </w:r>
          </w:hyperlink>
        </w:p>
        <w:p w:rsidR="007F1A27" w:rsidRDefault="007F1A27">
          <w:pPr>
            <w:pStyle w:val="TOC3"/>
            <w:tabs>
              <w:tab w:val="right" w:leader="dot" w:pos="9350"/>
            </w:tabs>
            <w:rPr>
              <w:rFonts w:eastAsiaTheme="minorEastAsia"/>
              <w:noProof/>
            </w:rPr>
          </w:pPr>
          <w:hyperlink w:anchor="_Toc144064914" w:history="1">
            <w:r w:rsidRPr="001670DE">
              <w:rPr>
                <w:rStyle w:val="Hyperlink"/>
                <w:rFonts w:ascii="Segoe UI" w:hAnsi="Segoe UI" w:cs="Segoe UI"/>
                <w:noProof/>
              </w:rPr>
              <w:t>Forms</w:t>
            </w:r>
            <w:r>
              <w:rPr>
                <w:noProof/>
                <w:webHidden/>
              </w:rPr>
              <w:tab/>
            </w:r>
            <w:r>
              <w:rPr>
                <w:noProof/>
                <w:webHidden/>
              </w:rPr>
              <w:fldChar w:fldCharType="begin"/>
            </w:r>
            <w:r>
              <w:rPr>
                <w:noProof/>
                <w:webHidden/>
              </w:rPr>
              <w:instrText xml:space="preserve"> PAGEREF _Toc144064914 \h </w:instrText>
            </w:r>
            <w:r>
              <w:rPr>
                <w:noProof/>
                <w:webHidden/>
              </w:rPr>
            </w:r>
            <w:r>
              <w:rPr>
                <w:noProof/>
                <w:webHidden/>
              </w:rPr>
              <w:fldChar w:fldCharType="separate"/>
            </w:r>
            <w:r w:rsidR="00DF1D5D">
              <w:rPr>
                <w:noProof/>
                <w:webHidden/>
              </w:rPr>
              <w:t>235</w:t>
            </w:r>
            <w:r>
              <w:rPr>
                <w:noProof/>
                <w:webHidden/>
              </w:rPr>
              <w:fldChar w:fldCharType="end"/>
            </w:r>
          </w:hyperlink>
        </w:p>
        <w:p w:rsidR="007F1A27" w:rsidRDefault="007F1A27">
          <w:pPr>
            <w:pStyle w:val="TOC3"/>
            <w:tabs>
              <w:tab w:val="right" w:leader="dot" w:pos="9350"/>
            </w:tabs>
            <w:rPr>
              <w:rFonts w:eastAsiaTheme="minorEastAsia"/>
              <w:noProof/>
            </w:rPr>
          </w:pPr>
          <w:hyperlink w:anchor="_Toc144064915" w:history="1">
            <w:r w:rsidRPr="001670DE">
              <w:rPr>
                <w:rStyle w:val="Hyperlink"/>
                <w:rFonts w:ascii="Segoe UI" w:hAnsi="Segoe UI" w:cs="Segoe UI"/>
                <w:noProof/>
              </w:rPr>
              <w:t>Text</w:t>
            </w:r>
            <w:r>
              <w:rPr>
                <w:noProof/>
                <w:webHidden/>
              </w:rPr>
              <w:tab/>
            </w:r>
            <w:r>
              <w:rPr>
                <w:noProof/>
                <w:webHidden/>
              </w:rPr>
              <w:fldChar w:fldCharType="begin"/>
            </w:r>
            <w:r>
              <w:rPr>
                <w:noProof/>
                <w:webHidden/>
              </w:rPr>
              <w:instrText xml:space="preserve"> PAGEREF _Toc144064915 \h </w:instrText>
            </w:r>
            <w:r>
              <w:rPr>
                <w:noProof/>
                <w:webHidden/>
              </w:rPr>
            </w:r>
            <w:r>
              <w:rPr>
                <w:noProof/>
                <w:webHidden/>
              </w:rPr>
              <w:fldChar w:fldCharType="separate"/>
            </w:r>
            <w:r w:rsidR="00DF1D5D">
              <w:rPr>
                <w:noProof/>
                <w:webHidden/>
              </w:rPr>
              <w:t>236</w:t>
            </w:r>
            <w:r>
              <w:rPr>
                <w:noProof/>
                <w:webHidden/>
              </w:rPr>
              <w:fldChar w:fldCharType="end"/>
            </w:r>
          </w:hyperlink>
        </w:p>
        <w:p w:rsidR="007F1A27" w:rsidRDefault="007F1A27">
          <w:pPr>
            <w:pStyle w:val="TOC2"/>
            <w:tabs>
              <w:tab w:val="right" w:leader="dot" w:pos="9350"/>
            </w:tabs>
            <w:rPr>
              <w:rFonts w:eastAsiaTheme="minorEastAsia"/>
              <w:noProof/>
            </w:rPr>
          </w:pPr>
          <w:hyperlink w:anchor="_Toc144064916" w:history="1">
            <w:r w:rsidRPr="001670DE">
              <w:rPr>
                <w:rStyle w:val="Hyperlink"/>
                <w:rFonts w:ascii="Segoe UI" w:hAnsi="Segoe UI" w:cs="Segoe UI"/>
                <w:noProof/>
              </w:rPr>
              <w:t>Color schemes</w:t>
            </w:r>
            <w:r>
              <w:rPr>
                <w:noProof/>
                <w:webHidden/>
              </w:rPr>
              <w:tab/>
            </w:r>
            <w:r>
              <w:rPr>
                <w:noProof/>
                <w:webHidden/>
              </w:rPr>
              <w:fldChar w:fldCharType="begin"/>
            </w:r>
            <w:r>
              <w:rPr>
                <w:noProof/>
                <w:webHidden/>
              </w:rPr>
              <w:instrText xml:space="preserve"> PAGEREF _Toc144064916 \h </w:instrText>
            </w:r>
            <w:r>
              <w:rPr>
                <w:noProof/>
                <w:webHidden/>
              </w:rPr>
            </w:r>
            <w:r>
              <w:rPr>
                <w:noProof/>
                <w:webHidden/>
              </w:rPr>
              <w:fldChar w:fldCharType="separate"/>
            </w:r>
            <w:r w:rsidR="00DF1D5D">
              <w:rPr>
                <w:noProof/>
                <w:webHidden/>
              </w:rPr>
              <w:t>237</w:t>
            </w:r>
            <w:r>
              <w:rPr>
                <w:noProof/>
                <w:webHidden/>
              </w:rPr>
              <w:fldChar w:fldCharType="end"/>
            </w:r>
          </w:hyperlink>
        </w:p>
        <w:p w:rsidR="007F1A27" w:rsidRDefault="007F1A27">
          <w:pPr>
            <w:pStyle w:val="TOC2"/>
            <w:tabs>
              <w:tab w:val="right" w:leader="dot" w:pos="9350"/>
            </w:tabs>
            <w:rPr>
              <w:rFonts w:eastAsiaTheme="minorEastAsia"/>
              <w:noProof/>
            </w:rPr>
          </w:pPr>
          <w:hyperlink w:anchor="_Toc144064917" w:history="1">
            <w:r w:rsidRPr="001670DE">
              <w:rPr>
                <w:rStyle w:val="Hyperlink"/>
                <w:rFonts w:ascii="Segoe UI" w:hAnsi="Segoe UI" w:cs="Segoe UI"/>
                <w:noProof/>
              </w:rPr>
              <w:t>Containers</w:t>
            </w:r>
            <w:r>
              <w:rPr>
                <w:noProof/>
                <w:webHidden/>
              </w:rPr>
              <w:tab/>
            </w:r>
            <w:r>
              <w:rPr>
                <w:noProof/>
                <w:webHidden/>
              </w:rPr>
              <w:fldChar w:fldCharType="begin"/>
            </w:r>
            <w:r>
              <w:rPr>
                <w:noProof/>
                <w:webHidden/>
              </w:rPr>
              <w:instrText xml:space="preserve"> PAGEREF _Toc144064917 \h </w:instrText>
            </w:r>
            <w:r>
              <w:rPr>
                <w:noProof/>
                <w:webHidden/>
              </w:rPr>
            </w:r>
            <w:r>
              <w:rPr>
                <w:noProof/>
                <w:webHidden/>
              </w:rPr>
              <w:fldChar w:fldCharType="separate"/>
            </w:r>
            <w:r w:rsidR="00DF1D5D">
              <w:rPr>
                <w:noProof/>
                <w:webHidden/>
              </w:rPr>
              <w:t>238</w:t>
            </w:r>
            <w:r>
              <w:rPr>
                <w:noProof/>
                <w:webHidden/>
              </w:rPr>
              <w:fldChar w:fldCharType="end"/>
            </w:r>
          </w:hyperlink>
        </w:p>
        <w:p w:rsidR="007F1A27" w:rsidRDefault="007F1A27">
          <w:pPr>
            <w:pStyle w:val="TOC2"/>
            <w:tabs>
              <w:tab w:val="right" w:leader="dot" w:pos="9350"/>
            </w:tabs>
            <w:rPr>
              <w:rFonts w:eastAsiaTheme="minorEastAsia"/>
              <w:noProof/>
            </w:rPr>
          </w:pPr>
          <w:hyperlink w:anchor="_Toc144064918" w:history="1">
            <w:r w:rsidRPr="001670DE">
              <w:rPr>
                <w:rStyle w:val="Hyperlink"/>
                <w:rFonts w:ascii="Segoe UI" w:hAnsi="Segoe UI" w:cs="Segoe UI"/>
                <w:noProof/>
              </w:rPr>
              <w:t>Placement</w:t>
            </w:r>
            <w:r>
              <w:rPr>
                <w:noProof/>
                <w:webHidden/>
              </w:rPr>
              <w:tab/>
            </w:r>
            <w:r>
              <w:rPr>
                <w:noProof/>
                <w:webHidden/>
              </w:rPr>
              <w:fldChar w:fldCharType="begin"/>
            </w:r>
            <w:r>
              <w:rPr>
                <w:noProof/>
                <w:webHidden/>
              </w:rPr>
              <w:instrText xml:space="preserve"> PAGEREF _Toc144064918 \h </w:instrText>
            </w:r>
            <w:r>
              <w:rPr>
                <w:noProof/>
                <w:webHidden/>
              </w:rPr>
            </w:r>
            <w:r>
              <w:rPr>
                <w:noProof/>
                <w:webHidden/>
              </w:rPr>
              <w:fldChar w:fldCharType="separate"/>
            </w:r>
            <w:r w:rsidR="00DF1D5D">
              <w:rPr>
                <w:noProof/>
                <w:webHidden/>
              </w:rPr>
              <w:t>239</w:t>
            </w:r>
            <w:r>
              <w:rPr>
                <w:noProof/>
                <w:webHidden/>
              </w:rPr>
              <w:fldChar w:fldCharType="end"/>
            </w:r>
          </w:hyperlink>
        </w:p>
        <w:p w:rsidR="007F1A27" w:rsidRDefault="007F1A27">
          <w:pPr>
            <w:pStyle w:val="TOC2"/>
            <w:tabs>
              <w:tab w:val="right" w:leader="dot" w:pos="9350"/>
            </w:tabs>
            <w:rPr>
              <w:rFonts w:eastAsiaTheme="minorEastAsia"/>
              <w:noProof/>
            </w:rPr>
          </w:pPr>
          <w:hyperlink w:anchor="_Toc144064919" w:history="1">
            <w:r w:rsidRPr="001670DE">
              <w:rPr>
                <w:rStyle w:val="Hyperlink"/>
                <w:rFonts w:ascii="Segoe UI" w:hAnsi="Segoe UI" w:cs="Segoe UI"/>
                <w:noProof/>
              </w:rPr>
              <w:t>Scrolling</w:t>
            </w:r>
            <w:r>
              <w:rPr>
                <w:noProof/>
                <w:webHidden/>
              </w:rPr>
              <w:tab/>
            </w:r>
            <w:r>
              <w:rPr>
                <w:noProof/>
                <w:webHidden/>
              </w:rPr>
              <w:fldChar w:fldCharType="begin"/>
            </w:r>
            <w:r>
              <w:rPr>
                <w:noProof/>
                <w:webHidden/>
              </w:rPr>
              <w:instrText xml:space="preserve"> PAGEREF _Toc144064919 \h </w:instrText>
            </w:r>
            <w:r>
              <w:rPr>
                <w:noProof/>
                <w:webHidden/>
              </w:rPr>
            </w:r>
            <w:r>
              <w:rPr>
                <w:noProof/>
                <w:webHidden/>
              </w:rPr>
              <w:fldChar w:fldCharType="separate"/>
            </w:r>
            <w:r w:rsidR="00DF1D5D">
              <w:rPr>
                <w:noProof/>
                <w:webHidden/>
              </w:rPr>
              <w:t>240</w:t>
            </w:r>
            <w:r>
              <w:rPr>
                <w:noProof/>
                <w:webHidden/>
              </w:rPr>
              <w:fldChar w:fldCharType="end"/>
            </w:r>
          </w:hyperlink>
        </w:p>
        <w:p w:rsidR="007F1A27" w:rsidRDefault="007F1A27">
          <w:pPr>
            <w:pStyle w:val="TOC2"/>
            <w:tabs>
              <w:tab w:val="right" w:leader="dot" w:pos="9350"/>
            </w:tabs>
            <w:rPr>
              <w:rFonts w:eastAsiaTheme="minorEastAsia"/>
              <w:noProof/>
            </w:rPr>
          </w:pPr>
          <w:hyperlink w:anchor="_Toc144064920" w:history="1">
            <w:r w:rsidRPr="001670DE">
              <w:rPr>
                <w:rStyle w:val="Hyperlink"/>
                <w:rFonts w:ascii="Segoe UI" w:hAnsi="Segoe UI" w:cs="Segoe UI"/>
                <w:noProof/>
              </w:rPr>
              <w:t>Responsive behaviors</w:t>
            </w:r>
            <w:r>
              <w:rPr>
                <w:noProof/>
                <w:webHidden/>
              </w:rPr>
              <w:tab/>
            </w:r>
            <w:r>
              <w:rPr>
                <w:noProof/>
                <w:webHidden/>
              </w:rPr>
              <w:fldChar w:fldCharType="begin"/>
            </w:r>
            <w:r>
              <w:rPr>
                <w:noProof/>
                <w:webHidden/>
              </w:rPr>
              <w:instrText xml:space="preserve"> PAGEREF _Toc144064920 \h </w:instrText>
            </w:r>
            <w:r>
              <w:rPr>
                <w:noProof/>
                <w:webHidden/>
              </w:rPr>
            </w:r>
            <w:r>
              <w:rPr>
                <w:noProof/>
                <w:webHidden/>
              </w:rPr>
              <w:fldChar w:fldCharType="separate"/>
            </w:r>
            <w:r w:rsidR="00DF1D5D">
              <w:rPr>
                <w:noProof/>
                <w:webHidden/>
              </w:rPr>
              <w:t>241</w:t>
            </w:r>
            <w:r>
              <w:rPr>
                <w:noProof/>
                <w:webHidden/>
              </w:rPr>
              <w:fldChar w:fldCharType="end"/>
            </w:r>
          </w:hyperlink>
        </w:p>
        <w:p w:rsidR="007F1A27" w:rsidRDefault="007F1A27">
          <w:pPr>
            <w:pStyle w:val="TOC3"/>
            <w:tabs>
              <w:tab w:val="right" w:leader="dot" w:pos="9350"/>
            </w:tabs>
            <w:rPr>
              <w:rFonts w:eastAsiaTheme="minorEastAsia"/>
              <w:noProof/>
            </w:rPr>
          </w:pPr>
          <w:hyperlink w:anchor="_Toc144064921" w:history="1">
            <w:r w:rsidRPr="001670DE">
              <w:rPr>
                <w:rStyle w:val="Hyperlink"/>
                <w:rFonts w:ascii="Segoe UI" w:hAnsi="Segoe UI" w:cs="Segoe UI"/>
                <w:noProof/>
              </w:rPr>
              <w:t>Toggler</w:t>
            </w:r>
            <w:r>
              <w:rPr>
                <w:noProof/>
                <w:webHidden/>
              </w:rPr>
              <w:tab/>
            </w:r>
            <w:r>
              <w:rPr>
                <w:noProof/>
                <w:webHidden/>
              </w:rPr>
              <w:fldChar w:fldCharType="begin"/>
            </w:r>
            <w:r>
              <w:rPr>
                <w:noProof/>
                <w:webHidden/>
              </w:rPr>
              <w:instrText xml:space="preserve"> PAGEREF _Toc144064921 \h </w:instrText>
            </w:r>
            <w:r>
              <w:rPr>
                <w:noProof/>
                <w:webHidden/>
              </w:rPr>
            </w:r>
            <w:r>
              <w:rPr>
                <w:noProof/>
                <w:webHidden/>
              </w:rPr>
              <w:fldChar w:fldCharType="separate"/>
            </w:r>
            <w:r w:rsidR="00DF1D5D">
              <w:rPr>
                <w:noProof/>
                <w:webHidden/>
              </w:rPr>
              <w:t>241</w:t>
            </w:r>
            <w:r>
              <w:rPr>
                <w:noProof/>
                <w:webHidden/>
              </w:rPr>
              <w:fldChar w:fldCharType="end"/>
            </w:r>
          </w:hyperlink>
        </w:p>
        <w:p w:rsidR="007F1A27" w:rsidRDefault="007F1A27">
          <w:pPr>
            <w:pStyle w:val="TOC3"/>
            <w:tabs>
              <w:tab w:val="right" w:leader="dot" w:pos="9350"/>
            </w:tabs>
            <w:rPr>
              <w:rFonts w:eastAsiaTheme="minorEastAsia"/>
              <w:noProof/>
            </w:rPr>
          </w:pPr>
          <w:hyperlink w:anchor="_Toc144064922" w:history="1">
            <w:r w:rsidRPr="001670DE">
              <w:rPr>
                <w:rStyle w:val="Hyperlink"/>
                <w:rFonts w:ascii="Segoe UI" w:hAnsi="Segoe UI" w:cs="Segoe UI"/>
                <w:noProof/>
              </w:rPr>
              <w:t>External content</w:t>
            </w:r>
            <w:r>
              <w:rPr>
                <w:noProof/>
                <w:webHidden/>
              </w:rPr>
              <w:tab/>
            </w:r>
            <w:r>
              <w:rPr>
                <w:noProof/>
                <w:webHidden/>
              </w:rPr>
              <w:fldChar w:fldCharType="begin"/>
            </w:r>
            <w:r>
              <w:rPr>
                <w:noProof/>
                <w:webHidden/>
              </w:rPr>
              <w:instrText xml:space="preserve"> PAGEREF _Toc144064922 \h </w:instrText>
            </w:r>
            <w:r>
              <w:rPr>
                <w:noProof/>
                <w:webHidden/>
              </w:rPr>
            </w:r>
            <w:r>
              <w:rPr>
                <w:noProof/>
                <w:webHidden/>
              </w:rPr>
              <w:fldChar w:fldCharType="separate"/>
            </w:r>
            <w:r w:rsidR="00DF1D5D">
              <w:rPr>
                <w:noProof/>
                <w:webHidden/>
              </w:rPr>
              <w:t>244</w:t>
            </w:r>
            <w:r>
              <w:rPr>
                <w:noProof/>
                <w:webHidden/>
              </w:rPr>
              <w:fldChar w:fldCharType="end"/>
            </w:r>
          </w:hyperlink>
        </w:p>
        <w:p w:rsidR="007F1A27" w:rsidRDefault="007F1A27">
          <w:pPr>
            <w:pStyle w:val="TOC2"/>
            <w:tabs>
              <w:tab w:val="right" w:leader="dot" w:pos="9350"/>
            </w:tabs>
            <w:rPr>
              <w:rFonts w:eastAsiaTheme="minorEastAsia"/>
              <w:noProof/>
            </w:rPr>
          </w:pPr>
          <w:hyperlink w:anchor="_Toc144064923"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_Toc144064923 \h </w:instrText>
            </w:r>
            <w:r>
              <w:rPr>
                <w:noProof/>
                <w:webHidden/>
              </w:rPr>
            </w:r>
            <w:r>
              <w:rPr>
                <w:noProof/>
                <w:webHidden/>
              </w:rPr>
              <w:fldChar w:fldCharType="separate"/>
            </w:r>
            <w:r w:rsidR="00DF1D5D">
              <w:rPr>
                <w:noProof/>
                <w:webHidden/>
              </w:rPr>
              <w:t>244</w:t>
            </w:r>
            <w:r>
              <w:rPr>
                <w:noProof/>
                <w:webHidden/>
              </w:rPr>
              <w:fldChar w:fldCharType="end"/>
            </w:r>
          </w:hyperlink>
        </w:p>
        <w:p w:rsidR="007F1A27" w:rsidRDefault="007F1A27">
          <w:pPr>
            <w:pStyle w:val="TOC3"/>
            <w:tabs>
              <w:tab w:val="right" w:leader="dot" w:pos="9350"/>
            </w:tabs>
            <w:rPr>
              <w:rFonts w:eastAsiaTheme="minorEastAsia"/>
              <w:noProof/>
            </w:rPr>
          </w:pPr>
          <w:hyperlink w:anchor="_Toc144064924"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_Toc144064924 \h </w:instrText>
            </w:r>
            <w:r>
              <w:rPr>
                <w:noProof/>
                <w:webHidden/>
              </w:rPr>
            </w:r>
            <w:r>
              <w:rPr>
                <w:noProof/>
                <w:webHidden/>
              </w:rPr>
              <w:fldChar w:fldCharType="separate"/>
            </w:r>
            <w:r w:rsidR="00DF1D5D">
              <w:rPr>
                <w:noProof/>
                <w:webHidden/>
              </w:rPr>
              <w:t>244</w:t>
            </w:r>
            <w:r>
              <w:rPr>
                <w:noProof/>
                <w:webHidden/>
              </w:rPr>
              <w:fldChar w:fldCharType="end"/>
            </w:r>
          </w:hyperlink>
        </w:p>
        <w:p w:rsidR="007F1A27" w:rsidRDefault="007F1A27">
          <w:pPr>
            <w:pStyle w:val="TOC3"/>
            <w:tabs>
              <w:tab w:val="right" w:leader="dot" w:pos="9350"/>
            </w:tabs>
            <w:rPr>
              <w:rFonts w:eastAsiaTheme="minorEastAsia"/>
              <w:noProof/>
            </w:rPr>
          </w:pPr>
          <w:hyperlink w:anchor="_Toc144064925" w:history="1">
            <w:r w:rsidRPr="001670DE">
              <w:rPr>
                <w:rStyle w:val="Hyperlink"/>
                <w:rFonts w:ascii="Segoe UI" w:hAnsi="Segoe UI" w:cs="Segoe UI"/>
                <w:noProof/>
              </w:rPr>
              <w:t>Loop</w:t>
            </w:r>
            <w:r>
              <w:rPr>
                <w:noProof/>
                <w:webHidden/>
              </w:rPr>
              <w:tab/>
            </w:r>
            <w:r>
              <w:rPr>
                <w:noProof/>
                <w:webHidden/>
              </w:rPr>
              <w:fldChar w:fldCharType="begin"/>
            </w:r>
            <w:r>
              <w:rPr>
                <w:noProof/>
                <w:webHidden/>
              </w:rPr>
              <w:instrText xml:space="preserve"> PAGEREF _Toc144064925 \h </w:instrText>
            </w:r>
            <w:r>
              <w:rPr>
                <w:noProof/>
                <w:webHidden/>
              </w:rPr>
            </w:r>
            <w:r>
              <w:rPr>
                <w:noProof/>
                <w:webHidden/>
              </w:rPr>
              <w:fldChar w:fldCharType="separate"/>
            </w:r>
            <w:r w:rsidR="00DF1D5D">
              <w:rPr>
                <w:noProof/>
                <w:webHidden/>
              </w:rPr>
              <w:t>245</w:t>
            </w:r>
            <w:r>
              <w:rPr>
                <w:noProof/>
                <w:webHidden/>
              </w:rPr>
              <w:fldChar w:fldCharType="end"/>
            </w:r>
          </w:hyperlink>
        </w:p>
        <w:p w:rsidR="007F1A27" w:rsidRDefault="007F1A27">
          <w:pPr>
            <w:pStyle w:val="TOC1"/>
            <w:tabs>
              <w:tab w:val="right" w:leader="dot" w:pos="9350"/>
            </w:tabs>
            <w:rPr>
              <w:rFonts w:eastAsiaTheme="minorEastAsia"/>
              <w:noProof/>
            </w:rPr>
          </w:pPr>
          <w:hyperlink w:anchor="_Toc144064926" w:history="1">
            <w:r w:rsidRPr="001670DE">
              <w:rPr>
                <w:rStyle w:val="Hyperlink"/>
                <w:rFonts w:ascii="Segoe UI" w:hAnsi="Segoe UI" w:cs="Segoe UI"/>
                <w:noProof/>
              </w:rPr>
              <w:t>Pagination</w:t>
            </w:r>
            <w:r>
              <w:rPr>
                <w:noProof/>
                <w:webHidden/>
              </w:rPr>
              <w:tab/>
            </w:r>
            <w:r>
              <w:rPr>
                <w:noProof/>
                <w:webHidden/>
              </w:rPr>
              <w:fldChar w:fldCharType="begin"/>
            </w:r>
            <w:r>
              <w:rPr>
                <w:noProof/>
                <w:webHidden/>
              </w:rPr>
              <w:instrText xml:space="preserve"> PAGEREF _Toc144064926 \h </w:instrText>
            </w:r>
            <w:r>
              <w:rPr>
                <w:noProof/>
                <w:webHidden/>
              </w:rPr>
            </w:r>
            <w:r>
              <w:rPr>
                <w:noProof/>
                <w:webHidden/>
              </w:rPr>
              <w:fldChar w:fldCharType="separate"/>
            </w:r>
            <w:r w:rsidR="00DF1D5D">
              <w:rPr>
                <w:noProof/>
                <w:webHidden/>
              </w:rPr>
              <w:t>247</w:t>
            </w:r>
            <w:r>
              <w:rPr>
                <w:noProof/>
                <w:webHidden/>
              </w:rPr>
              <w:fldChar w:fldCharType="end"/>
            </w:r>
          </w:hyperlink>
        </w:p>
        <w:p w:rsidR="007F1A27" w:rsidRDefault="007F1A27">
          <w:pPr>
            <w:pStyle w:val="TOC2"/>
            <w:tabs>
              <w:tab w:val="right" w:leader="dot" w:pos="9350"/>
            </w:tabs>
            <w:rPr>
              <w:rFonts w:eastAsiaTheme="minorEastAsia"/>
              <w:noProof/>
            </w:rPr>
          </w:pPr>
          <w:hyperlink w:anchor="_Toc144064927" w:history="1">
            <w:r w:rsidRPr="001670DE">
              <w:rPr>
                <w:rStyle w:val="Hyperlink"/>
                <w:rFonts w:ascii="Segoe UI" w:hAnsi="Segoe UI" w:cs="Segoe UI"/>
                <w:noProof/>
              </w:rPr>
              <w:t>Overview</w:t>
            </w:r>
            <w:r>
              <w:rPr>
                <w:noProof/>
                <w:webHidden/>
              </w:rPr>
              <w:tab/>
            </w:r>
            <w:r>
              <w:rPr>
                <w:noProof/>
                <w:webHidden/>
              </w:rPr>
              <w:fldChar w:fldCharType="begin"/>
            </w:r>
            <w:r>
              <w:rPr>
                <w:noProof/>
                <w:webHidden/>
              </w:rPr>
              <w:instrText xml:space="preserve"> PAGEREF _Toc144064927 \h </w:instrText>
            </w:r>
            <w:r>
              <w:rPr>
                <w:noProof/>
                <w:webHidden/>
              </w:rPr>
            </w:r>
            <w:r>
              <w:rPr>
                <w:noProof/>
                <w:webHidden/>
              </w:rPr>
              <w:fldChar w:fldCharType="separate"/>
            </w:r>
            <w:r w:rsidR="00DF1D5D">
              <w:rPr>
                <w:noProof/>
                <w:webHidden/>
              </w:rPr>
              <w:t>247</w:t>
            </w:r>
            <w:r>
              <w:rPr>
                <w:noProof/>
                <w:webHidden/>
              </w:rPr>
              <w:fldChar w:fldCharType="end"/>
            </w:r>
          </w:hyperlink>
        </w:p>
        <w:p w:rsidR="007F1A27" w:rsidRDefault="007F1A27">
          <w:pPr>
            <w:pStyle w:val="TOC2"/>
            <w:tabs>
              <w:tab w:val="right" w:leader="dot" w:pos="9350"/>
            </w:tabs>
            <w:rPr>
              <w:rFonts w:eastAsiaTheme="minorEastAsia"/>
              <w:noProof/>
            </w:rPr>
          </w:pPr>
          <w:hyperlink w:anchor="_Toc144064928" w:history="1">
            <w:r w:rsidRPr="001670DE">
              <w:rPr>
                <w:rStyle w:val="Hyperlink"/>
                <w:rFonts w:ascii="Segoe UI" w:hAnsi="Segoe UI" w:cs="Segoe UI"/>
                <w:noProof/>
              </w:rPr>
              <w:t>Working with icons</w:t>
            </w:r>
            <w:r>
              <w:rPr>
                <w:noProof/>
                <w:webHidden/>
              </w:rPr>
              <w:tab/>
            </w:r>
            <w:r>
              <w:rPr>
                <w:noProof/>
                <w:webHidden/>
              </w:rPr>
              <w:fldChar w:fldCharType="begin"/>
            </w:r>
            <w:r>
              <w:rPr>
                <w:noProof/>
                <w:webHidden/>
              </w:rPr>
              <w:instrText xml:space="preserve"> PAGEREF _Toc144064928 \h </w:instrText>
            </w:r>
            <w:r>
              <w:rPr>
                <w:noProof/>
                <w:webHidden/>
              </w:rPr>
            </w:r>
            <w:r>
              <w:rPr>
                <w:noProof/>
                <w:webHidden/>
              </w:rPr>
              <w:fldChar w:fldCharType="separate"/>
            </w:r>
            <w:r w:rsidR="00DF1D5D">
              <w:rPr>
                <w:noProof/>
                <w:webHidden/>
              </w:rPr>
              <w:t>247</w:t>
            </w:r>
            <w:r>
              <w:rPr>
                <w:noProof/>
                <w:webHidden/>
              </w:rPr>
              <w:fldChar w:fldCharType="end"/>
            </w:r>
          </w:hyperlink>
        </w:p>
        <w:p w:rsidR="007F1A27" w:rsidRDefault="007F1A27">
          <w:pPr>
            <w:pStyle w:val="TOC2"/>
            <w:tabs>
              <w:tab w:val="right" w:leader="dot" w:pos="9350"/>
            </w:tabs>
            <w:rPr>
              <w:rFonts w:eastAsiaTheme="minorEastAsia"/>
              <w:noProof/>
            </w:rPr>
          </w:pPr>
          <w:hyperlink w:anchor="_Toc144064929" w:history="1">
            <w:r w:rsidRPr="001670DE">
              <w:rPr>
                <w:rStyle w:val="Hyperlink"/>
                <w:rFonts w:ascii="Segoe UI" w:hAnsi="Segoe UI" w:cs="Segoe UI"/>
                <w:noProof/>
              </w:rPr>
              <w:t>Disabled and active states</w:t>
            </w:r>
            <w:r>
              <w:rPr>
                <w:noProof/>
                <w:webHidden/>
              </w:rPr>
              <w:tab/>
            </w:r>
            <w:r>
              <w:rPr>
                <w:noProof/>
                <w:webHidden/>
              </w:rPr>
              <w:fldChar w:fldCharType="begin"/>
            </w:r>
            <w:r>
              <w:rPr>
                <w:noProof/>
                <w:webHidden/>
              </w:rPr>
              <w:instrText xml:space="preserve"> PAGEREF _Toc144064929 \h </w:instrText>
            </w:r>
            <w:r>
              <w:rPr>
                <w:noProof/>
                <w:webHidden/>
              </w:rPr>
            </w:r>
            <w:r>
              <w:rPr>
                <w:noProof/>
                <w:webHidden/>
              </w:rPr>
              <w:fldChar w:fldCharType="separate"/>
            </w:r>
            <w:r w:rsidR="00DF1D5D">
              <w:rPr>
                <w:noProof/>
                <w:webHidden/>
              </w:rPr>
              <w:t>248</w:t>
            </w:r>
            <w:r>
              <w:rPr>
                <w:noProof/>
                <w:webHidden/>
              </w:rPr>
              <w:fldChar w:fldCharType="end"/>
            </w:r>
          </w:hyperlink>
        </w:p>
        <w:p w:rsidR="007F1A27" w:rsidRDefault="007F1A27">
          <w:pPr>
            <w:pStyle w:val="TOC2"/>
            <w:tabs>
              <w:tab w:val="right" w:leader="dot" w:pos="9350"/>
            </w:tabs>
            <w:rPr>
              <w:rFonts w:eastAsiaTheme="minorEastAsia"/>
              <w:noProof/>
            </w:rPr>
          </w:pPr>
          <w:hyperlink w:anchor="_Toc144064930" w:history="1">
            <w:r w:rsidRPr="001670DE">
              <w:rPr>
                <w:rStyle w:val="Hyperlink"/>
                <w:rFonts w:ascii="Segoe UI" w:hAnsi="Segoe UI" w:cs="Segoe UI"/>
                <w:noProof/>
              </w:rPr>
              <w:t>Sizing</w:t>
            </w:r>
            <w:r>
              <w:rPr>
                <w:noProof/>
                <w:webHidden/>
              </w:rPr>
              <w:tab/>
            </w:r>
            <w:r>
              <w:rPr>
                <w:noProof/>
                <w:webHidden/>
              </w:rPr>
              <w:fldChar w:fldCharType="begin"/>
            </w:r>
            <w:r>
              <w:rPr>
                <w:noProof/>
                <w:webHidden/>
              </w:rPr>
              <w:instrText xml:space="preserve"> PAGEREF _Toc144064930 \h </w:instrText>
            </w:r>
            <w:r>
              <w:rPr>
                <w:noProof/>
                <w:webHidden/>
              </w:rPr>
            </w:r>
            <w:r>
              <w:rPr>
                <w:noProof/>
                <w:webHidden/>
              </w:rPr>
              <w:fldChar w:fldCharType="separate"/>
            </w:r>
            <w:r w:rsidR="00DF1D5D">
              <w:rPr>
                <w:noProof/>
                <w:webHidden/>
              </w:rPr>
              <w:t>249</w:t>
            </w:r>
            <w:r>
              <w:rPr>
                <w:noProof/>
                <w:webHidden/>
              </w:rPr>
              <w:fldChar w:fldCharType="end"/>
            </w:r>
          </w:hyperlink>
        </w:p>
        <w:p w:rsidR="007F1A27" w:rsidRDefault="007F1A27">
          <w:pPr>
            <w:pStyle w:val="TOC2"/>
            <w:tabs>
              <w:tab w:val="right" w:leader="dot" w:pos="9350"/>
            </w:tabs>
            <w:rPr>
              <w:rFonts w:eastAsiaTheme="minorEastAsia"/>
              <w:noProof/>
            </w:rPr>
          </w:pPr>
          <w:hyperlink w:anchor="_Toc144064931" w:history="1">
            <w:r w:rsidRPr="001670DE">
              <w:rPr>
                <w:rStyle w:val="Hyperlink"/>
                <w:rFonts w:ascii="Segoe UI" w:hAnsi="Segoe UI" w:cs="Segoe UI"/>
                <w:noProof/>
              </w:rPr>
              <w:t>Alignment</w:t>
            </w:r>
            <w:r>
              <w:rPr>
                <w:noProof/>
                <w:webHidden/>
              </w:rPr>
              <w:tab/>
            </w:r>
            <w:r>
              <w:rPr>
                <w:noProof/>
                <w:webHidden/>
              </w:rPr>
              <w:fldChar w:fldCharType="begin"/>
            </w:r>
            <w:r>
              <w:rPr>
                <w:noProof/>
                <w:webHidden/>
              </w:rPr>
              <w:instrText xml:space="preserve"> PAGEREF _Toc144064931 \h </w:instrText>
            </w:r>
            <w:r>
              <w:rPr>
                <w:noProof/>
                <w:webHidden/>
              </w:rPr>
            </w:r>
            <w:r>
              <w:rPr>
                <w:noProof/>
                <w:webHidden/>
              </w:rPr>
              <w:fldChar w:fldCharType="separate"/>
            </w:r>
            <w:r w:rsidR="00DF1D5D">
              <w:rPr>
                <w:noProof/>
                <w:webHidden/>
              </w:rPr>
              <w:t>250</w:t>
            </w:r>
            <w:r>
              <w:rPr>
                <w:noProof/>
                <w:webHidden/>
              </w:rPr>
              <w:fldChar w:fldCharType="end"/>
            </w:r>
          </w:hyperlink>
        </w:p>
        <w:p w:rsidR="007F1A27" w:rsidRDefault="007F1A27">
          <w:pPr>
            <w:pStyle w:val="TOC2"/>
            <w:tabs>
              <w:tab w:val="right" w:leader="dot" w:pos="9350"/>
            </w:tabs>
            <w:rPr>
              <w:rFonts w:eastAsiaTheme="minorEastAsia"/>
              <w:noProof/>
            </w:rPr>
          </w:pPr>
          <w:hyperlink w:anchor="_Toc144064932"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_Toc144064932 \h </w:instrText>
            </w:r>
            <w:r>
              <w:rPr>
                <w:noProof/>
                <w:webHidden/>
              </w:rPr>
            </w:r>
            <w:r>
              <w:rPr>
                <w:noProof/>
                <w:webHidden/>
              </w:rPr>
              <w:fldChar w:fldCharType="separate"/>
            </w:r>
            <w:r w:rsidR="00DF1D5D">
              <w:rPr>
                <w:noProof/>
                <w:webHidden/>
              </w:rPr>
              <w:t>251</w:t>
            </w:r>
            <w:r>
              <w:rPr>
                <w:noProof/>
                <w:webHidden/>
              </w:rPr>
              <w:fldChar w:fldCharType="end"/>
            </w:r>
          </w:hyperlink>
        </w:p>
        <w:p w:rsidR="007F1A27" w:rsidRDefault="007F1A27">
          <w:pPr>
            <w:pStyle w:val="TOC3"/>
            <w:tabs>
              <w:tab w:val="right" w:leader="dot" w:pos="9350"/>
            </w:tabs>
            <w:rPr>
              <w:rFonts w:eastAsiaTheme="minorEastAsia"/>
              <w:noProof/>
            </w:rPr>
          </w:pPr>
          <w:hyperlink w:anchor="_Toc144064933"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_Toc144064933 \h </w:instrText>
            </w:r>
            <w:r>
              <w:rPr>
                <w:noProof/>
                <w:webHidden/>
              </w:rPr>
            </w:r>
            <w:r>
              <w:rPr>
                <w:noProof/>
                <w:webHidden/>
              </w:rPr>
              <w:fldChar w:fldCharType="separate"/>
            </w:r>
            <w:r w:rsidR="00DF1D5D">
              <w:rPr>
                <w:noProof/>
                <w:webHidden/>
              </w:rPr>
              <w:t>251</w:t>
            </w:r>
            <w:r>
              <w:rPr>
                <w:noProof/>
                <w:webHidden/>
              </w:rPr>
              <w:fldChar w:fldCharType="end"/>
            </w:r>
          </w:hyperlink>
        </w:p>
        <w:p w:rsidR="007F1A27" w:rsidRDefault="007F1A27">
          <w:pPr>
            <w:pStyle w:val="TOC3"/>
            <w:tabs>
              <w:tab w:val="right" w:leader="dot" w:pos="9350"/>
            </w:tabs>
            <w:rPr>
              <w:rFonts w:eastAsiaTheme="minorEastAsia"/>
              <w:noProof/>
            </w:rPr>
          </w:pPr>
          <w:hyperlink w:anchor="_Toc144064934" w:history="1">
            <w:r w:rsidRPr="001670DE">
              <w:rPr>
                <w:rStyle w:val="Hyperlink"/>
                <w:rFonts w:ascii="Segoe UI" w:hAnsi="Segoe UI" w:cs="Segoe UI"/>
                <w:noProof/>
              </w:rPr>
              <w:t>Mixins</w:t>
            </w:r>
            <w:r>
              <w:rPr>
                <w:noProof/>
                <w:webHidden/>
              </w:rPr>
              <w:tab/>
            </w:r>
            <w:r>
              <w:rPr>
                <w:noProof/>
                <w:webHidden/>
              </w:rPr>
              <w:fldChar w:fldCharType="begin"/>
            </w:r>
            <w:r>
              <w:rPr>
                <w:noProof/>
                <w:webHidden/>
              </w:rPr>
              <w:instrText xml:space="preserve"> PAGEREF _Toc144064934 \h </w:instrText>
            </w:r>
            <w:r>
              <w:rPr>
                <w:noProof/>
                <w:webHidden/>
              </w:rPr>
            </w:r>
            <w:r>
              <w:rPr>
                <w:noProof/>
                <w:webHidden/>
              </w:rPr>
              <w:fldChar w:fldCharType="separate"/>
            </w:r>
            <w:r w:rsidR="00DF1D5D">
              <w:rPr>
                <w:noProof/>
                <w:webHidden/>
              </w:rPr>
              <w:t>252</w:t>
            </w:r>
            <w:r>
              <w:rPr>
                <w:noProof/>
                <w:webHidden/>
              </w:rPr>
              <w:fldChar w:fldCharType="end"/>
            </w:r>
          </w:hyperlink>
        </w:p>
        <w:p w:rsidR="007F1A27" w:rsidRDefault="007F1A27">
          <w:pPr>
            <w:pStyle w:val="TOC1"/>
            <w:tabs>
              <w:tab w:val="right" w:leader="dot" w:pos="9350"/>
            </w:tabs>
            <w:rPr>
              <w:rFonts w:eastAsiaTheme="minorEastAsia"/>
              <w:noProof/>
            </w:rPr>
          </w:pPr>
          <w:hyperlink w:anchor="_Toc144064935" w:history="1">
            <w:r w:rsidRPr="001670DE">
              <w:rPr>
                <w:rStyle w:val="Hyperlink"/>
                <w:rFonts w:ascii="Segoe UI" w:hAnsi="Segoe UI" w:cs="Segoe UI"/>
                <w:noProof/>
              </w:rPr>
              <w:t>Popovers</w:t>
            </w:r>
            <w:r>
              <w:rPr>
                <w:noProof/>
                <w:webHidden/>
              </w:rPr>
              <w:tab/>
            </w:r>
            <w:r>
              <w:rPr>
                <w:noProof/>
                <w:webHidden/>
              </w:rPr>
              <w:fldChar w:fldCharType="begin"/>
            </w:r>
            <w:r>
              <w:rPr>
                <w:noProof/>
                <w:webHidden/>
              </w:rPr>
              <w:instrText xml:space="preserve"> PAGEREF _Toc144064935 \h </w:instrText>
            </w:r>
            <w:r>
              <w:rPr>
                <w:noProof/>
                <w:webHidden/>
              </w:rPr>
            </w:r>
            <w:r>
              <w:rPr>
                <w:noProof/>
                <w:webHidden/>
              </w:rPr>
              <w:fldChar w:fldCharType="separate"/>
            </w:r>
            <w:r w:rsidR="00DF1D5D">
              <w:rPr>
                <w:noProof/>
                <w:webHidden/>
              </w:rPr>
              <w:t>253</w:t>
            </w:r>
            <w:r>
              <w:rPr>
                <w:noProof/>
                <w:webHidden/>
              </w:rPr>
              <w:fldChar w:fldCharType="end"/>
            </w:r>
          </w:hyperlink>
        </w:p>
        <w:p w:rsidR="007F1A27" w:rsidRDefault="007F1A27">
          <w:pPr>
            <w:pStyle w:val="TOC2"/>
            <w:tabs>
              <w:tab w:val="right" w:leader="dot" w:pos="9350"/>
            </w:tabs>
            <w:rPr>
              <w:rFonts w:eastAsiaTheme="minorEastAsia"/>
              <w:noProof/>
            </w:rPr>
          </w:pPr>
          <w:hyperlink w:anchor="_Toc144064936" w:history="1">
            <w:r w:rsidRPr="001670DE">
              <w:rPr>
                <w:rStyle w:val="Hyperlink"/>
                <w:rFonts w:ascii="Segoe UI" w:hAnsi="Segoe UI" w:cs="Segoe UI"/>
                <w:noProof/>
              </w:rPr>
              <w:t>Overview</w:t>
            </w:r>
            <w:r>
              <w:rPr>
                <w:noProof/>
                <w:webHidden/>
              </w:rPr>
              <w:tab/>
            </w:r>
            <w:r>
              <w:rPr>
                <w:noProof/>
                <w:webHidden/>
              </w:rPr>
              <w:fldChar w:fldCharType="begin"/>
            </w:r>
            <w:r>
              <w:rPr>
                <w:noProof/>
                <w:webHidden/>
              </w:rPr>
              <w:instrText xml:space="preserve"> PAGEREF _Toc144064936 \h </w:instrText>
            </w:r>
            <w:r>
              <w:rPr>
                <w:noProof/>
                <w:webHidden/>
              </w:rPr>
            </w:r>
            <w:r>
              <w:rPr>
                <w:noProof/>
                <w:webHidden/>
              </w:rPr>
              <w:fldChar w:fldCharType="separate"/>
            </w:r>
            <w:r w:rsidR="00DF1D5D">
              <w:rPr>
                <w:noProof/>
                <w:webHidden/>
              </w:rPr>
              <w:t>253</w:t>
            </w:r>
            <w:r>
              <w:rPr>
                <w:noProof/>
                <w:webHidden/>
              </w:rPr>
              <w:fldChar w:fldCharType="end"/>
            </w:r>
          </w:hyperlink>
        </w:p>
        <w:p w:rsidR="007F1A27" w:rsidRDefault="007F1A27">
          <w:pPr>
            <w:pStyle w:val="TOC2"/>
            <w:tabs>
              <w:tab w:val="right" w:leader="dot" w:pos="9350"/>
            </w:tabs>
            <w:rPr>
              <w:rFonts w:eastAsiaTheme="minorEastAsia"/>
              <w:noProof/>
            </w:rPr>
          </w:pPr>
          <w:hyperlink w:anchor="_Toc144064937" w:history="1">
            <w:r w:rsidRPr="001670DE">
              <w:rPr>
                <w:rStyle w:val="Hyperlink"/>
                <w:rFonts w:ascii="Segoe UI" w:hAnsi="Segoe UI" w:cs="Segoe UI"/>
                <w:noProof/>
              </w:rPr>
              <w:t>Example: Enable popovers everywhere</w:t>
            </w:r>
            <w:r>
              <w:rPr>
                <w:noProof/>
                <w:webHidden/>
              </w:rPr>
              <w:tab/>
            </w:r>
            <w:r>
              <w:rPr>
                <w:noProof/>
                <w:webHidden/>
              </w:rPr>
              <w:fldChar w:fldCharType="begin"/>
            </w:r>
            <w:r>
              <w:rPr>
                <w:noProof/>
                <w:webHidden/>
              </w:rPr>
              <w:instrText xml:space="preserve"> PAGEREF _Toc144064937 \h </w:instrText>
            </w:r>
            <w:r>
              <w:rPr>
                <w:noProof/>
                <w:webHidden/>
              </w:rPr>
            </w:r>
            <w:r>
              <w:rPr>
                <w:noProof/>
                <w:webHidden/>
              </w:rPr>
              <w:fldChar w:fldCharType="separate"/>
            </w:r>
            <w:r w:rsidR="00DF1D5D">
              <w:rPr>
                <w:noProof/>
                <w:webHidden/>
              </w:rPr>
              <w:t>253</w:t>
            </w:r>
            <w:r>
              <w:rPr>
                <w:noProof/>
                <w:webHidden/>
              </w:rPr>
              <w:fldChar w:fldCharType="end"/>
            </w:r>
          </w:hyperlink>
        </w:p>
        <w:p w:rsidR="007F1A27" w:rsidRDefault="007F1A27">
          <w:pPr>
            <w:pStyle w:val="TOC2"/>
            <w:tabs>
              <w:tab w:val="right" w:leader="dot" w:pos="9350"/>
            </w:tabs>
            <w:rPr>
              <w:rFonts w:eastAsiaTheme="minorEastAsia"/>
              <w:noProof/>
            </w:rPr>
          </w:pPr>
          <w:hyperlink w:anchor="_Toc144064938" w:history="1">
            <w:r w:rsidRPr="001670DE">
              <w:rPr>
                <w:rStyle w:val="Hyperlink"/>
                <w:rFonts w:ascii="Segoe UI" w:hAnsi="Segoe UI" w:cs="Segoe UI"/>
                <w:noProof/>
              </w:rPr>
              <w:t>Example: Using the </w:t>
            </w:r>
            <w:r w:rsidRPr="001670DE">
              <w:rPr>
                <w:rStyle w:val="Hyperlink"/>
                <w:rFonts w:ascii="var(--bs-font-monospace)" w:hAnsi="var(--bs-font-monospace)" w:cs="Courier New"/>
                <w:noProof/>
              </w:rPr>
              <w:t>container</w:t>
            </w:r>
            <w:r w:rsidRPr="001670DE">
              <w:rPr>
                <w:rStyle w:val="Hyperlink"/>
                <w:rFonts w:ascii="Segoe UI" w:hAnsi="Segoe UI" w:cs="Segoe UI"/>
                <w:noProof/>
              </w:rPr>
              <w:t> option</w:t>
            </w:r>
            <w:r>
              <w:rPr>
                <w:noProof/>
                <w:webHidden/>
              </w:rPr>
              <w:tab/>
            </w:r>
            <w:r>
              <w:rPr>
                <w:noProof/>
                <w:webHidden/>
              </w:rPr>
              <w:fldChar w:fldCharType="begin"/>
            </w:r>
            <w:r>
              <w:rPr>
                <w:noProof/>
                <w:webHidden/>
              </w:rPr>
              <w:instrText xml:space="preserve"> PAGEREF _Toc144064938 \h </w:instrText>
            </w:r>
            <w:r>
              <w:rPr>
                <w:noProof/>
                <w:webHidden/>
              </w:rPr>
            </w:r>
            <w:r>
              <w:rPr>
                <w:noProof/>
                <w:webHidden/>
              </w:rPr>
              <w:fldChar w:fldCharType="separate"/>
            </w:r>
            <w:r w:rsidR="00DF1D5D">
              <w:rPr>
                <w:noProof/>
                <w:webHidden/>
              </w:rPr>
              <w:t>254</w:t>
            </w:r>
            <w:r>
              <w:rPr>
                <w:noProof/>
                <w:webHidden/>
              </w:rPr>
              <w:fldChar w:fldCharType="end"/>
            </w:r>
          </w:hyperlink>
        </w:p>
        <w:p w:rsidR="007F1A27" w:rsidRDefault="007F1A27">
          <w:pPr>
            <w:pStyle w:val="TOC2"/>
            <w:tabs>
              <w:tab w:val="right" w:leader="dot" w:pos="9350"/>
            </w:tabs>
            <w:rPr>
              <w:rFonts w:eastAsiaTheme="minorEastAsia"/>
              <w:noProof/>
            </w:rPr>
          </w:pPr>
          <w:hyperlink w:anchor="_Toc144064939" w:history="1">
            <w:r w:rsidRPr="001670DE">
              <w:rPr>
                <w:rStyle w:val="Hyperlink"/>
                <w:rFonts w:ascii="Segoe UI" w:hAnsi="Segoe UI" w:cs="Segoe UI"/>
                <w:noProof/>
              </w:rPr>
              <w:t>Example</w:t>
            </w:r>
            <w:r>
              <w:rPr>
                <w:noProof/>
                <w:webHidden/>
              </w:rPr>
              <w:tab/>
            </w:r>
            <w:r>
              <w:rPr>
                <w:noProof/>
                <w:webHidden/>
              </w:rPr>
              <w:fldChar w:fldCharType="begin"/>
            </w:r>
            <w:r>
              <w:rPr>
                <w:noProof/>
                <w:webHidden/>
              </w:rPr>
              <w:instrText xml:space="preserve"> PAGEREF _Toc144064939 \h </w:instrText>
            </w:r>
            <w:r>
              <w:rPr>
                <w:noProof/>
                <w:webHidden/>
              </w:rPr>
            </w:r>
            <w:r>
              <w:rPr>
                <w:noProof/>
                <w:webHidden/>
              </w:rPr>
              <w:fldChar w:fldCharType="separate"/>
            </w:r>
            <w:r w:rsidR="00DF1D5D">
              <w:rPr>
                <w:noProof/>
                <w:webHidden/>
              </w:rPr>
              <w:t>254</w:t>
            </w:r>
            <w:r>
              <w:rPr>
                <w:noProof/>
                <w:webHidden/>
              </w:rPr>
              <w:fldChar w:fldCharType="end"/>
            </w:r>
          </w:hyperlink>
        </w:p>
        <w:p w:rsidR="007F1A27" w:rsidRDefault="007F1A27">
          <w:pPr>
            <w:pStyle w:val="TOC3"/>
            <w:tabs>
              <w:tab w:val="right" w:leader="dot" w:pos="9350"/>
            </w:tabs>
            <w:rPr>
              <w:rFonts w:eastAsiaTheme="minorEastAsia"/>
              <w:noProof/>
            </w:rPr>
          </w:pPr>
          <w:hyperlink w:anchor="_Toc144064940" w:history="1">
            <w:r w:rsidRPr="001670DE">
              <w:rPr>
                <w:rStyle w:val="Hyperlink"/>
                <w:rFonts w:ascii="Segoe UI" w:hAnsi="Segoe UI" w:cs="Segoe UI"/>
                <w:noProof/>
              </w:rPr>
              <w:t>Four directions</w:t>
            </w:r>
            <w:r>
              <w:rPr>
                <w:noProof/>
                <w:webHidden/>
              </w:rPr>
              <w:tab/>
            </w:r>
            <w:r>
              <w:rPr>
                <w:noProof/>
                <w:webHidden/>
              </w:rPr>
              <w:fldChar w:fldCharType="begin"/>
            </w:r>
            <w:r>
              <w:rPr>
                <w:noProof/>
                <w:webHidden/>
              </w:rPr>
              <w:instrText xml:space="preserve"> PAGEREF _Toc144064940 \h </w:instrText>
            </w:r>
            <w:r>
              <w:rPr>
                <w:noProof/>
                <w:webHidden/>
              </w:rPr>
            </w:r>
            <w:r>
              <w:rPr>
                <w:noProof/>
                <w:webHidden/>
              </w:rPr>
              <w:fldChar w:fldCharType="separate"/>
            </w:r>
            <w:r w:rsidR="00DF1D5D">
              <w:rPr>
                <w:noProof/>
                <w:webHidden/>
              </w:rPr>
              <w:t>254</w:t>
            </w:r>
            <w:r>
              <w:rPr>
                <w:noProof/>
                <w:webHidden/>
              </w:rPr>
              <w:fldChar w:fldCharType="end"/>
            </w:r>
          </w:hyperlink>
        </w:p>
        <w:p w:rsidR="007F1A27" w:rsidRDefault="007F1A27">
          <w:pPr>
            <w:pStyle w:val="TOC3"/>
            <w:tabs>
              <w:tab w:val="right" w:leader="dot" w:pos="9350"/>
            </w:tabs>
            <w:rPr>
              <w:rFonts w:eastAsiaTheme="minorEastAsia"/>
              <w:noProof/>
            </w:rPr>
          </w:pPr>
          <w:hyperlink w:anchor="_Toc144064941" w:history="1">
            <w:r w:rsidRPr="001670DE">
              <w:rPr>
                <w:rStyle w:val="Hyperlink"/>
                <w:rFonts w:ascii="Segoe UI" w:hAnsi="Segoe UI" w:cs="Segoe UI"/>
                <w:noProof/>
              </w:rPr>
              <w:t>Dismiss on next click</w:t>
            </w:r>
            <w:r>
              <w:rPr>
                <w:noProof/>
                <w:webHidden/>
              </w:rPr>
              <w:tab/>
            </w:r>
            <w:r>
              <w:rPr>
                <w:noProof/>
                <w:webHidden/>
              </w:rPr>
              <w:fldChar w:fldCharType="begin"/>
            </w:r>
            <w:r>
              <w:rPr>
                <w:noProof/>
                <w:webHidden/>
              </w:rPr>
              <w:instrText xml:space="preserve"> PAGEREF _Toc144064941 \h </w:instrText>
            </w:r>
            <w:r>
              <w:rPr>
                <w:noProof/>
                <w:webHidden/>
              </w:rPr>
            </w:r>
            <w:r>
              <w:rPr>
                <w:noProof/>
                <w:webHidden/>
              </w:rPr>
              <w:fldChar w:fldCharType="separate"/>
            </w:r>
            <w:r w:rsidR="00DF1D5D">
              <w:rPr>
                <w:noProof/>
                <w:webHidden/>
              </w:rPr>
              <w:t>255</w:t>
            </w:r>
            <w:r>
              <w:rPr>
                <w:noProof/>
                <w:webHidden/>
              </w:rPr>
              <w:fldChar w:fldCharType="end"/>
            </w:r>
          </w:hyperlink>
        </w:p>
        <w:p w:rsidR="007F1A27" w:rsidRDefault="007F1A27">
          <w:pPr>
            <w:pStyle w:val="TOC3"/>
            <w:tabs>
              <w:tab w:val="right" w:leader="dot" w:pos="9350"/>
            </w:tabs>
            <w:rPr>
              <w:rFonts w:eastAsiaTheme="minorEastAsia"/>
              <w:noProof/>
            </w:rPr>
          </w:pPr>
          <w:hyperlink w:anchor="_Toc144064942" w:history="1">
            <w:r w:rsidRPr="001670DE">
              <w:rPr>
                <w:rStyle w:val="Hyperlink"/>
                <w:rFonts w:ascii="Segoe UI" w:hAnsi="Segoe UI" w:cs="Segoe UI"/>
                <w:noProof/>
              </w:rPr>
              <w:t>Disabled elements</w:t>
            </w:r>
            <w:r>
              <w:rPr>
                <w:noProof/>
                <w:webHidden/>
              </w:rPr>
              <w:tab/>
            </w:r>
            <w:r>
              <w:rPr>
                <w:noProof/>
                <w:webHidden/>
              </w:rPr>
              <w:fldChar w:fldCharType="begin"/>
            </w:r>
            <w:r>
              <w:rPr>
                <w:noProof/>
                <w:webHidden/>
              </w:rPr>
              <w:instrText xml:space="preserve"> PAGEREF _Toc144064942 \h </w:instrText>
            </w:r>
            <w:r>
              <w:rPr>
                <w:noProof/>
                <w:webHidden/>
              </w:rPr>
            </w:r>
            <w:r>
              <w:rPr>
                <w:noProof/>
                <w:webHidden/>
              </w:rPr>
              <w:fldChar w:fldCharType="separate"/>
            </w:r>
            <w:r w:rsidR="00DF1D5D">
              <w:rPr>
                <w:noProof/>
                <w:webHidden/>
              </w:rPr>
              <w:t>255</w:t>
            </w:r>
            <w:r>
              <w:rPr>
                <w:noProof/>
                <w:webHidden/>
              </w:rPr>
              <w:fldChar w:fldCharType="end"/>
            </w:r>
          </w:hyperlink>
        </w:p>
        <w:p w:rsidR="007F1A27" w:rsidRDefault="007F1A27">
          <w:pPr>
            <w:pStyle w:val="TOC2"/>
            <w:tabs>
              <w:tab w:val="right" w:leader="dot" w:pos="9350"/>
            </w:tabs>
            <w:rPr>
              <w:rFonts w:eastAsiaTheme="minorEastAsia"/>
              <w:noProof/>
            </w:rPr>
          </w:pPr>
          <w:hyperlink w:anchor="_Toc144064943"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_Toc144064943 \h </w:instrText>
            </w:r>
            <w:r>
              <w:rPr>
                <w:noProof/>
                <w:webHidden/>
              </w:rPr>
            </w:r>
            <w:r>
              <w:rPr>
                <w:noProof/>
                <w:webHidden/>
              </w:rPr>
              <w:fldChar w:fldCharType="separate"/>
            </w:r>
            <w:r w:rsidR="00DF1D5D">
              <w:rPr>
                <w:noProof/>
                <w:webHidden/>
              </w:rPr>
              <w:t>255</w:t>
            </w:r>
            <w:r>
              <w:rPr>
                <w:noProof/>
                <w:webHidden/>
              </w:rPr>
              <w:fldChar w:fldCharType="end"/>
            </w:r>
          </w:hyperlink>
        </w:p>
        <w:p w:rsidR="007F1A27" w:rsidRDefault="007F1A27">
          <w:pPr>
            <w:pStyle w:val="TOC3"/>
            <w:tabs>
              <w:tab w:val="right" w:leader="dot" w:pos="9350"/>
            </w:tabs>
            <w:rPr>
              <w:rFonts w:eastAsiaTheme="minorEastAsia"/>
              <w:noProof/>
            </w:rPr>
          </w:pPr>
          <w:hyperlink w:anchor="_Toc144064944"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_Toc144064944 \h </w:instrText>
            </w:r>
            <w:r>
              <w:rPr>
                <w:noProof/>
                <w:webHidden/>
              </w:rPr>
            </w:r>
            <w:r>
              <w:rPr>
                <w:noProof/>
                <w:webHidden/>
              </w:rPr>
              <w:fldChar w:fldCharType="separate"/>
            </w:r>
            <w:r w:rsidR="00DF1D5D">
              <w:rPr>
                <w:noProof/>
                <w:webHidden/>
              </w:rPr>
              <w:t>255</w:t>
            </w:r>
            <w:r>
              <w:rPr>
                <w:noProof/>
                <w:webHidden/>
              </w:rPr>
              <w:fldChar w:fldCharType="end"/>
            </w:r>
          </w:hyperlink>
        </w:p>
        <w:p w:rsidR="007F1A27" w:rsidRDefault="007F1A27">
          <w:pPr>
            <w:pStyle w:val="TOC2"/>
            <w:tabs>
              <w:tab w:val="right" w:leader="dot" w:pos="9350"/>
            </w:tabs>
            <w:rPr>
              <w:rFonts w:eastAsiaTheme="minorEastAsia"/>
              <w:noProof/>
            </w:rPr>
          </w:pPr>
          <w:hyperlink w:anchor="_Toc144064945" w:history="1">
            <w:r w:rsidRPr="001670DE">
              <w:rPr>
                <w:rStyle w:val="Hyperlink"/>
                <w:rFonts w:ascii="Segoe UI" w:hAnsi="Segoe UI" w:cs="Segoe UI"/>
                <w:noProof/>
              </w:rPr>
              <w:t>Usage</w:t>
            </w:r>
            <w:r>
              <w:rPr>
                <w:noProof/>
                <w:webHidden/>
              </w:rPr>
              <w:tab/>
            </w:r>
            <w:r>
              <w:rPr>
                <w:noProof/>
                <w:webHidden/>
              </w:rPr>
              <w:fldChar w:fldCharType="begin"/>
            </w:r>
            <w:r>
              <w:rPr>
                <w:noProof/>
                <w:webHidden/>
              </w:rPr>
              <w:instrText xml:space="preserve"> PAGEREF _Toc144064945 \h </w:instrText>
            </w:r>
            <w:r>
              <w:rPr>
                <w:noProof/>
                <w:webHidden/>
              </w:rPr>
            </w:r>
            <w:r>
              <w:rPr>
                <w:noProof/>
                <w:webHidden/>
              </w:rPr>
              <w:fldChar w:fldCharType="separate"/>
            </w:r>
            <w:r w:rsidR="00DF1D5D">
              <w:rPr>
                <w:noProof/>
                <w:webHidden/>
              </w:rPr>
              <w:t>256</w:t>
            </w:r>
            <w:r>
              <w:rPr>
                <w:noProof/>
                <w:webHidden/>
              </w:rPr>
              <w:fldChar w:fldCharType="end"/>
            </w:r>
          </w:hyperlink>
        </w:p>
        <w:p w:rsidR="007F1A27" w:rsidRDefault="007F1A27">
          <w:pPr>
            <w:pStyle w:val="TOC3"/>
            <w:tabs>
              <w:tab w:val="right" w:leader="dot" w:pos="9350"/>
            </w:tabs>
            <w:rPr>
              <w:rFonts w:eastAsiaTheme="minorEastAsia"/>
              <w:noProof/>
            </w:rPr>
          </w:pPr>
          <w:hyperlink w:anchor="_Toc144064946" w:history="1">
            <w:r w:rsidRPr="001670DE">
              <w:rPr>
                <w:rStyle w:val="Hyperlink"/>
                <w:rFonts w:ascii="Segoe UI" w:hAnsi="Segoe UI" w:cs="Segoe UI"/>
                <w:noProof/>
              </w:rPr>
              <w:t>Making popovers work for keyboard and assistive technology users</w:t>
            </w:r>
            <w:r>
              <w:rPr>
                <w:noProof/>
                <w:webHidden/>
              </w:rPr>
              <w:tab/>
            </w:r>
            <w:r>
              <w:rPr>
                <w:noProof/>
                <w:webHidden/>
              </w:rPr>
              <w:fldChar w:fldCharType="begin"/>
            </w:r>
            <w:r>
              <w:rPr>
                <w:noProof/>
                <w:webHidden/>
              </w:rPr>
              <w:instrText xml:space="preserve"> PAGEREF _Toc144064946 \h </w:instrText>
            </w:r>
            <w:r>
              <w:rPr>
                <w:noProof/>
                <w:webHidden/>
              </w:rPr>
            </w:r>
            <w:r>
              <w:rPr>
                <w:noProof/>
                <w:webHidden/>
              </w:rPr>
              <w:fldChar w:fldCharType="separate"/>
            </w:r>
            <w:r w:rsidR="00DF1D5D">
              <w:rPr>
                <w:noProof/>
                <w:webHidden/>
              </w:rPr>
              <w:t>256</w:t>
            </w:r>
            <w:r>
              <w:rPr>
                <w:noProof/>
                <w:webHidden/>
              </w:rPr>
              <w:fldChar w:fldCharType="end"/>
            </w:r>
          </w:hyperlink>
        </w:p>
        <w:p w:rsidR="007F1A27" w:rsidRDefault="007F1A27">
          <w:pPr>
            <w:pStyle w:val="TOC3"/>
            <w:tabs>
              <w:tab w:val="right" w:leader="dot" w:pos="9350"/>
            </w:tabs>
            <w:rPr>
              <w:rFonts w:eastAsiaTheme="minorEastAsia"/>
              <w:noProof/>
            </w:rPr>
          </w:pPr>
          <w:hyperlink w:anchor="_Toc144064947" w:history="1">
            <w:r w:rsidRPr="001670DE">
              <w:rPr>
                <w:rStyle w:val="Hyperlink"/>
                <w:rFonts w:ascii="Segoe UI" w:hAnsi="Segoe UI" w:cs="Segoe UI"/>
                <w:noProof/>
              </w:rPr>
              <w:t>Options</w:t>
            </w:r>
            <w:r>
              <w:rPr>
                <w:noProof/>
                <w:webHidden/>
              </w:rPr>
              <w:tab/>
            </w:r>
            <w:r>
              <w:rPr>
                <w:noProof/>
                <w:webHidden/>
              </w:rPr>
              <w:fldChar w:fldCharType="begin"/>
            </w:r>
            <w:r>
              <w:rPr>
                <w:noProof/>
                <w:webHidden/>
              </w:rPr>
              <w:instrText xml:space="preserve"> PAGEREF _Toc144064947 \h </w:instrText>
            </w:r>
            <w:r>
              <w:rPr>
                <w:noProof/>
                <w:webHidden/>
              </w:rPr>
            </w:r>
            <w:r>
              <w:rPr>
                <w:noProof/>
                <w:webHidden/>
              </w:rPr>
              <w:fldChar w:fldCharType="separate"/>
            </w:r>
            <w:r w:rsidR="00DF1D5D">
              <w:rPr>
                <w:noProof/>
                <w:webHidden/>
              </w:rPr>
              <w:t>259</w:t>
            </w:r>
            <w:r>
              <w:rPr>
                <w:noProof/>
                <w:webHidden/>
              </w:rPr>
              <w:fldChar w:fldCharType="end"/>
            </w:r>
          </w:hyperlink>
        </w:p>
        <w:p w:rsidR="007F1A27" w:rsidRDefault="007F1A27">
          <w:pPr>
            <w:pStyle w:val="TOC3"/>
            <w:tabs>
              <w:tab w:val="right" w:leader="dot" w:pos="9350"/>
            </w:tabs>
            <w:rPr>
              <w:rFonts w:eastAsiaTheme="minorEastAsia"/>
              <w:noProof/>
            </w:rPr>
          </w:pPr>
          <w:hyperlink w:anchor="_Toc144064948" w:history="1">
            <w:r w:rsidRPr="001670DE">
              <w:rPr>
                <w:rStyle w:val="Hyperlink"/>
                <w:rFonts w:ascii="Segoe UI" w:hAnsi="Segoe UI" w:cs="Segoe UI"/>
                <w:noProof/>
              </w:rPr>
              <w:t>Methods</w:t>
            </w:r>
            <w:r>
              <w:rPr>
                <w:noProof/>
                <w:webHidden/>
              </w:rPr>
              <w:tab/>
            </w:r>
            <w:r>
              <w:rPr>
                <w:noProof/>
                <w:webHidden/>
              </w:rPr>
              <w:fldChar w:fldCharType="begin"/>
            </w:r>
            <w:r>
              <w:rPr>
                <w:noProof/>
                <w:webHidden/>
              </w:rPr>
              <w:instrText xml:space="preserve"> PAGEREF _Toc144064948 \h </w:instrText>
            </w:r>
            <w:r>
              <w:rPr>
                <w:noProof/>
                <w:webHidden/>
              </w:rPr>
            </w:r>
            <w:r>
              <w:rPr>
                <w:noProof/>
                <w:webHidden/>
              </w:rPr>
              <w:fldChar w:fldCharType="separate"/>
            </w:r>
            <w:r w:rsidR="00DF1D5D">
              <w:rPr>
                <w:noProof/>
                <w:webHidden/>
              </w:rPr>
              <w:t>260</w:t>
            </w:r>
            <w:r>
              <w:rPr>
                <w:noProof/>
                <w:webHidden/>
              </w:rPr>
              <w:fldChar w:fldCharType="end"/>
            </w:r>
          </w:hyperlink>
        </w:p>
        <w:p w:rsidR="007F1A27" w:rsidRDefault="007F1A27">
          <w:pPr>
            <w:pStyle w:val="TOC3"/>
            <w:tabs>
              <w:tab w:val="right" w:leader="dot" w:pos="9350"/>
            </w:tabs>
            <w:rPr>
              <w:rFonts w:eastAsiaTheme="minorEastAsia"/>
              <w:noProof/>
            </w:rPr>
          </w:pPr>
          <w:hyperlink w:anchor="_Toc144064949" w:history="1">
            <w:r w:rsidRPr="001670DE">
              <w:rPr>
                <w:rStyle w:val="Hyperlink"/>
                <w:rFonts w:ascii="Segoe UI" w:hAnsi="Segoe UI" w:cs="Segoe UI"/>
                <w:noProof/>
              </w:rPr>
              <w:t>Events</w:t>
            </w:r>
            <w:r>
              <w:rPr>
                <w:noProof/>
                <w:webHidden/>
              </w:rPr>
              <w:tab/>
            </w:r>
            <w:r>
              <w:rPr>
                <w:noProof/>
                <w:webHidden/>
              </w:rPr>
              <w:fldChar w:fldCharType="begin"/>
            </w:r>
            <w:r>
              <w:rPr>
                <w:noProof/>
                <w:webHidden/>
              </w:rPr>
              <w:instrText xml:space="preserve"> PAGEREF _Toc144064949 \h </w:instrText>
            </w:r>
            <w:r>
              <w:rPr>
                <w:noProof/>
                <w:webHidden/>
              </w:rPr>
            </w:r>
            <w:r>
              <w:rPr>
                <w:noProof/>
                <w:webHidden/>
              </w:rPr>
              <w:fldChar w:fldCharType="separate"/>
            </w:r>
            <w:r w:rsidR="00DF1D5D">
              <w:rPr>
                <w:noProof/>
                <w:webHidden/>
              </w:rPr>
              <w:t>262</w:t>
            </w:r>
            <w:r>
              <w:rPr>
                <w:noProof/>
                <w:webHidden/>
              </w:rPr>
              <w:fldChar w:fldCharType="end"/>
            </w:r>
          </w:hyperlink>
        </w:p>
        <w:p w:rsidR="007F1A27" w:rsidRDefault="007F1A27">
          <w:pPr>
            <w:pStyle w:val="TOC1"/>
            <w:tabs>
              <w:tab w:val="right" w:leader="dot" w:pos="9350"/>
            </w:tabs>
            <w:rPr>
              <w:rFonts w:eastAsiaTheme="minorEastAsia"/>
              <w:noProof/>
            </w:rPr>
          </w:pPr>
          <w:hyperlink w:anchor="_Toc144064950" w:history="1">
            <w:r w:rsidRPr="001670DE">
              <w:rPr>
                <w:rStyle w:val="Hyperlink"/>
                <w:rFonts w:ascii="Segoe UI" w:hAnsi="Segoe UI" w:cs="Segoe UI"/>
                <w:noProof/>
              </w:rPr>
              <w:t>Progress</w:t>
            </w:r>
            <w:r>
              <w:rPr>
                <w:noProof/>
                <w:webHidden/>
              </w:rPr>
              <w:tab/>
            </w:r>
            <w:r>
              <w:rPr>
                <w:noProof/>
                <w:webHidden/>
              </w:rPr>
              <w:fldChar w:fldCharType="begin"/>
            </w:r>
            <w:r>
              <w:rPr>
                <w:noProof/>
                <w:webHidden/>
              </w:rPr>
              <w:instrText xml:space="preserve"> PAGEREF _Toc144064950 \h </w:instrText>
            </w:r>
            <w:r>
              <w:rPr>
                <w:noProof/>
                <w:webHidden/>
              </w:rPr>
            </w:r>
            <w:r>
              <w:rPr>
                <w:noProof/>
                <w:webHidden/>
              </w:rPr>
              <w:fldChar w:fldCharType="separate"/>
            </w:r>
            <w:r w:rsidR="00DF1D5D">
              <w:rPr>
                <w:noProof/>
                <w:webHidden/>
              </w:rPr>
              <w:t>263</w:t>
            </w:r>
            <w:r>
              <w:rPr>
                <w:noProof/>
                <w:webHidden/>
              </w:rPr>
              <w:fldChar w:fldCharType="end"/>
            </w:r>
          </w:hyperlink>
        </w:p>
        <w:p w:rsidR="007F1A27" w:rsidRDefault="007F1A27">
          <w:pPr>
            <w:pStyle w:val="TOC2"/>
            <w:tabs>
              <w:tab w:val="right" w:leader="dot" w:pos="9350"/>
            </w:tabs>
            <w:rPr>
              <w:rFonts w:eastAsiaTheme="minorEastAsia"/>
              <w:noProof/>
            </w:rPr>
          </w:pPr>
          <w:hyperlink w:anchor="_Toc144064951" w:history="1">
            <w:r w:rsidRPr="001670DE">
              <w:rPr>
                <w:rStyle w:val="Hyperlink"/>
                <w:rFonts w:ascii="Segoe UI" w:hAnsi="Segoe UI" w:cs="Segoe UI"/>
                <w:noProof/>
              </w:rPr>
              <w:t>How it works</w:t>
            </w:r>
            <w:r>
              <w:rPr>
                <w:noProof/>
                <w:webHidden/>
              </w:rPr>
              <w:tab/>
            </w:r>
            <w:r>
              <w:rPr>
                <w:noProof/>
                <w:webHidden/>
              </w:rPr>
              <w:fldChar w:fldCharType="begin"/>
            </w:r>
            <w:r>
              <w:rPr>
                <w:noProof/>
                <w:webHidden/>
              </w:rPr>
              <w:instrText xml:space="preserve"> PAGEREF _Toc144064951 \h </w:instrText>
            </w:r>
            <w:r>
              <w:rPr>
                <w:noProof/>
                <w:webHidden/>
              </w:rPr>
            </w:r>
            <w:r>
              <w:rPr>
                <w:noProof/>
                <w:webHidden/>
              </w:rPr>
              <w:fldChar w:fldCharType="separate"/>
            </w:r>
            <w:r w:rsidR="00DF1D5D">
              <w:rPr>
                <w:noProof/>
                <w:webHidden/>
              </w:rPr>
              <w:t>263</w:t>
            </w:r>
            <w:r>
              <w:rPr>
                <w:noProof/>
                <w:webHidden/>
              </w:rPr>
              <w:fldChar w:fldCharType="end"/>
            </w:r>
          </w:hyperlink>
        </w:p>
        <w:p w:rsidR="007F1A27" w:rsidRDefault="007F1A27">
          <w:pPr>
            <w:pStyle w:val="TOC2"/>
            <w:tabs>
              <w:tab w:val="right" w:leader="dot" w:pos="9350"/>
            </w:tabs>
            <w:rPr>
              <w:rFonts w:eastAsiaTheme="minorEastAsia"/>
              <w:noProof/>
            </w:rPr>
          </w:pPr>
          <w:hyperlink w:anchor="_Toc144064952" w:history="1">
            <w:r w:rsidRPr="001670DE">
              <w:rPr>
                <w:rStyle w:val="Hyperlink"/>
                <w:rFonts w:ascii="Segoe UI" w:hAnsi="Segoe UI" w:cs="Segoe UI"/>
                <w:noProof/>
              </w:rPr>
              <w:t>Labels</w:t>
            </w:r>
            <w:r>
              <w:rPr>
                <w:noProof/>
                <w:webHidden/>
              </w:rPr>
              <w:tab/>
            </w:r>
            <w:r>
              <w:rPr>
                <w:noProof/>
                <w:webHidden/>
              </w:rPr>
              <w:fldChar w:fldCharType="begin"/>
            </w:r>
            <w:r>
              <w:rPr>
                <w:noProof/>
                <w:webHidden/>
              </w:rPr>
              <w:instrText xml:space="preserve"> PAGEREF _Toc144064952 \h </w:instrText>
            </w:r>
            <w:r>
              <w:rPr>
                <w:noProof/>
                <w:webHidden/>
              </w:rPr>
            </w:r>
            <w:r>
              <w:rPr>
                <w:noProof/>
                <w:webHidden/>
              </w:rPr>
              <w:fldChar w:fldCharType="separate"/>
            </w:r>
            <w:r w:rsidR="00DF1D5D">
              <w:rPr>
                <w:noProof/>
                <w:webHidden/>
              </w:rPr>
              <w:t>264</w:t>
            </w:r>
            <w:r>
              <w:rPr>
                <w:noProof/>
                <w:webHidden/>
              </w:rPr>
              <w:fldChar w:fldCharType="end"/>
            </w:r>
          </w:hyperlink>
        </w:p>
        <w:p w:rsidR="007F1A27" w:rsidRDefault="007F1A27">
          <w:pPr>
            <w:pStyle w:val="TOC2"/>
            <w:tabs>
              <w:tab w:val="right" w:leader="dot" w:pos="9350"/>
            </w:tabs>
            <w:rPr>
              <w:rFonts w:eastAsiaTheme="minorEastAsia"/>
              <w:noProof/>
            </w:rPr>
          </w:pPr>
          <w:hyperlink w:anchor="_Toc144064953" w:history="1">
            <w:r w:rsidRPr="001670DE">
              <w:rPr>
                <w:rStyle w:val="Hyperlink"/>
                <w:rFonts w:ascii="Segoe UI" w:hAnsi="Segoe UI" w:cs="Segoe UI"/>
                <w:noProof/>
              </w:rPr>
              <w:t>Height</w:t>
            </w:r>
            <w:r>
              <w:rPr>
                <w:noProof/>
                <w:webHidden/>
              </w:rPr>
              <w:tab/>
            </w:r>
            <w:r>
              <w:rPr>
                <w:noProof/>
                <w:webHidden/>
              </w:rPr>
              <w:fldChar w:fldCharType="begin"/>
            </w:r>
            <w:r>
              <w:rPr>
                <w:noProof/>
                <w:webHidden/>
              </w:rPr>
              <w:instrText xml:space="preserve"> PAGEREF _Toc144064953 \h </w:instrText>
            </w:r>
            <w:r>
              <w:rPr>
                <w:noProof/>
                <w:webHidden/>
              </w:rPr>
            </w:r>
            <w:r>
              <w:rPr>
                <w:noProof/>
                <w:webHidden/>
              </w:rPr>
              <w:fldChar w:fldCharType="separate"/>
            </w:r>
            <w:r w:rsidR="00DF1D5D">
              <w:rPr>
                <w:noProof/>
                <w:webHidden/>
              </w:rPr>
              <w:t>264</w:t>
            </w:r>
            <w:r>
              <w:rPr>
                <w:noProof/>
                <w:webHidden/>
              </w:rPr>
              <w:fldChar w:fldCharType="end"/>
            </w:r>
          </w:hyperlink>
        </w:p>
        <w:p w:rsidR="007F1A27" w:rsidRDefault="007F1A27">
          <w:pPr>
            <w:pStyle w:val="TOC2"/>
            <w:tabs>
              <w:tab w:val="right" w:leader="dot" w:pos="9350"/>
            </w:tabs>
            <w:rPr>
              <w:rFonts w:eastAsiaTheme="minorEastAsia"/>
              <w:noProof/>
            </w:rPr>
          </w:pPr>
          <w:hyperlink w:anchor="_Toc144064954" w:history="1">
            <w:r w:rsidRPr="001670DE">
              <w:rPr>
                <w:rStyle w:val="Hyperlink"/>
                <w:rFonts w:ascii="Segoe UI" w:hAnsi="Segoe UI" w:cs="Segoe UI"/>
                <w:noProof/>
              </w:rPr>
              <w:t>Backgrounds</w:t>
            </w:r>
            <w:r>
              <w:rPr>
                <w:noProof/>
                <w:webHidden/>
              </w:rPr>
              <w:tab/>
            </w:r>
            <w:r>
              <w:rPr>
                <w:noProof/>
                <w:webHidden/>
              </w:rPr>
              <w:fldChar w:fldCharType="begin"/>
            </w:r>
            <w:r>
              <w:rPr>
                <w:noProof/>
                <w:webHidden/>
              </w:rPr>
              <w:instrText xml:space="preserve"> PAGEREF _Toc144064954 \h </w:instrText>
            </w:r>
            <w:r>
              <w:rPr>
                <w:noProof/>
                <w:webHidden/>
              </w:rPr>
            </w:r>
            <w:r>
              <w:rPr>
                <w:noProof/>
                <w:webHidden/>
              </w:rPr>
              <w:fldChar w:fldCharType="separate"/>
            </w:r>
            <w:r w:rsidR="00DF1D5D">
              <w:rPr>
                <w:noProof/>
                <w:webHidden/>
              </w:rPr>
              <w:t>264</w:t>
            </w:r>
            <w:r>
              <w:rPr>
                <w:noProof/>
                <w:webHidden/>
              </w:rPr>
              <w:fldChar w:fldCharType="end"/>
            </w:r>
          </w:hyperlink>
        </w:p>
        <w:p w:rsidR="007F1A27" w:rsidRDefault="007F1A27">
          <w:pPr>
            <w:pStyle w:val="TOC2"/>
            <w:tabs>
              <w:tab w:val="right" w:leader="dot" w:pos="9350"/>
            </w:tabs>
            <w:rPr>
              <w:rFonts w:eastAsiaTheme="minorEastAsia"/>
              <w:noProof/>
            </w:rPr>
          </w:pPr>
          <w:hyperlink w:anchor="_Toc144064955" w:history="1">
            <w:r w:rsidRPr="001670DE">
              <w:rPr>
                <w:rStyle w:val="Hyperlink"/>
                <w:rFonts w:ascii="Segoe UI" w:hAnsi="Segoe UI" w:cs="Segoe UI"/>
                <w:noProof/>
              </w:rPr>
              <w:t>Multiple bars</w:t>
            </w:r>
            <w:r>
              <w:rPr>
                <w:noProof/>
                <w:webHidden/>
              </w:rPr>
              <w:tab/>
            </w:r>
            <w:r>
              <w:rPr>
                <w:noProof/>
                <w:webHidden/>
              </w:rPr>
              <w:fldChar w:fldCharType="begin"/>
            </w:r>
            <w:r>
              <w:rPr>
                <w:noProof/>
                <w:webHidden/>
              </w:rPr>
              <w:instrText xml:space="preserve"> PAGEREF _Toc144064955 \h </w:instrText>
            </w:r>
            <w:r>
              <w:rPr>
                <w:noProof/>
                <w:webHidden/>
              </w:rPr>
            </w:r>
            <w:r>
              <w:rPr>
                <w:noProof/>
                <w:webHidden/>
              </w:rPr>
              <w:fldChar w:fldCharType="separate"/>
            </w:r>
            <w:r w:rsidR="00DF1D5D">
              <w:rPr>
                <w:noProof/>
                <w:webHidden/>
              </w:rPr>
              <w:t>265</w:t>
            </w:r>
            <w:r>
              <w:rPr>
                <w:noProof/>
                <w:webHidden/>
              </w:rPr>
              <w:fldChar w:fldCharType="end"/>
            </w:r>
          </w:hyperlink>
        </w:p>
        <w:p w:rsidR="007F1A27" w:rsidRDefault="007F1A27">
          <w:pPr>
            <w:pStyle w:val="TOC2"/>
            <w:tabs>
              <w:tab w:val="right" w:leader="dot" w:pos="9350"/>
            </w:tabs>
            <w:rPr>
              <w:rFonts w:eastAsiaTheme="minorEastAsia"/>
              <w:noProof/>
            </w:rPr>
          </w:pPr>
          <w:hyperlink w:anchor="_Toc144064956" w:history="1">
            <w:r w:rsidRPr="001670DE">
              <w:rPr>
                <w:rStyle w:val="Hyperlink"/>
                <w:rFonts w:ascii="Segoe UI" w:hAnsi="Segoe UI" w:cs="Segoe UI"/>
                <w:noProof/>
              </w:rPr>
              <w:t>Striped</w:t>
            </w:r>
            <w:r>
              <w:rPr>
                <w:noProof/>
                <w:webHidden/>
              </w:rPr>
              <w:tab/>
            </w:r>
            <w:r>
              <w:rPr>
                <w:noProof/>
                <w:webHidden/>
              </w:rPr>
              <w:fldChar w:fldCharType="begin"/>
            </w:r>
            <w:r>
              <w:rPr>
                <w:noProof/>
                <w:webHidden/>
              </w:rPr>
              <w:instrText xml:space="preserve"> PAGEREF _Toc144064956 \h </w:instrText>
            </w:r>
            <w:r>
              <w:rPr>
                <w:noProof/>
                <w:webHidden/>
              </w:rPr>
            </w:r>
            <w:r>
              <w:rPr>
                <w:noProof/>
                <w:webHidden/>
              </w:rPr>
              <w:fldChar w:fldCharType="separate"/>
            </w:r>
            <w:r w:rsidR="00DF1D5D">
              <w:rPr>
                <w:noProof/>
                <w:webHidden/>
              </w:rPr>
              <w:t>265</w:t>
            </w:r>
            <w:r>
              <w:rPr>
                <w:noProof/>
                <w:webHidden/>
              </w:rPr>
              <w:fldChar w:fldCharType="end"/>
            </w:r>
          </w:hyperlink>
        </w:p>
        <w:p w:rsidR="007F1A27" w:rsidRDefault="007F1A27">
          <w:pPr>
            <w:pStyle w:val="TOC2"/>
            <w:tabs>
              <w:tab w:val="right" w:leader="dot" w:pos="9350"/>
            </w:tabs>
            <w:rPr>
              <w:rFonts w:eastAsiaTheme="minorEastAsia"/>
              <w:noProof/>
            </w:rPr>
          </w:pPr>
          <w:hyperlink w:anchor="_Toc144064957" w:history="1">
            <w:r w:rsidRPr="001670DE">
              <w:rPr>
                <w:rStyle w:val="Hyperlink"/>
                <w:rFonts w:ascii="Segoe UI" w:hAnsi="Segoe UI" w:cs="Segoe UI"/>
                <w:noProof/>
              </w:rPr>
              <w:t>Animated stripes</w:t>
            </w:r>
            <w:r>
              <w:rPr>
                <w:noProof/>
                <w:webHidden/>
              </w:rPr>
              <w:tab/>
            </w:r>
            <w:r>
              <w:rPr>
                <w:noProof/>
                <w:webHidden/>
              </w:rPr>
              <w:fldChar w:fldCharType="begin"/>
            </w:r>
            <w:r>
              <w:rPr>
                <w:noProof/>
                <w:webHidden/>
              </w:rPr>
              <w:instrText xml:space="preserve"> PAGEREF _Toc144064957 \h </w:instrText>
            </w:r>
            <w:r>
              <w:rPr>
                <w:noProof/>
                <w:webHidden/>
              </w:rPr>
            </w:r>
            <w:r>
              <w:rPr>
                <w:noProof/>
                <w:webHidden/>
              </w:rPr>
              <w:fldChar w:fldCharType="separate"/>
            </w:r>
            <w:r w:rsidR="00DF1D5D">
              <w:rPr>
                <w:noProof/>
                <w:webHidden/>
              </w:rPr>
              <w:t>266</w:t>
            </w:r>
            <w:r>
              <w:rPr>
                <w:noProof/>
                <w:webHidden/>
              </w:rPr>
              <w:fldChar w:fldCharType="end"/>
            </w:r>
          </w:hyperlink>
        </w:p>
        <w:p w:rsidR="007F1A27" w:rsidRDefault="007F1A27">
          <w:pPr>
            <w:pStyle w:val="TOC2"/>
            <w:tabs>
              <w:tab w:val="right" w:leader="dot" w:pos="9350"/>
            </w:tabs>
            <w:rPr>
              <w:rFonts w:eastAsiaTheme="minorEastAsia"/>
              <w:noProof/>
            </w:rPr>
          </w:pPr>
          <w:hyperlink w:anchor="_Toc144064958"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_Toc144064958 \h </w:instrText>
            </w:r>
            <w:r>
              <w:rPr>
                <w:noProof/>
                <w:webHidden/>
              </w:rPr>
            </w:r>
            <w:r>
              <w:rPr>
                <w:noProof/>
                <w:webHidden/>
              </w:rPr>
              <w:fldChar w:fldCharType="separate"/>
            </w:r>
            <w:r w:rsidR="00DF1D5D">
              <w:rPr>
                <w:noProof/>
                <w:webHidden/>
              </w:rPr>
              <w:t>266</w:t>
            </w:r>
            <w:r>
              <w:rPr>
                <w:noProof/>
                <w:webHidden/>
              </w:rPr>
              <w:fldChar w:fldCharType="end"/>
            </w:r>
          </w:hyperlink>
        </w:p>
        <w:p w:rsidR="007F1A27" w:rsidRDefault="007F1A27">
          <w:pPr>
            <w:pStyle w:val="TOC3"/>
            <w:tabs>
              <w:tab w:val="right" w:leader="dot" w:pos="9350"/>
            </w:tabs>
            <w:rPr>
              <w:rFonts w:eastAsiaTheme="minorEastAsia"/>
              <w:noProof/>
            </w:rPr>
          </w:pPr>
          <w:hyperlink w:anchor="_Toc144064959"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_Toc144064959 \h </w:instrText>
            </w:r>
            <w:r>
              <w:rPr>
                <w:noProof/>
                <w:webHidden/>
              </w:rPr>
            </w:r>
            <w:r>
              <w:rPr>
                <w:noProof/>
                <w:webHidden/>
              </w:rPr>
              <w:fldChar w:fldCharType="separate"/>
            </w:r>
            <w:r w:rsidR="00DF1D5D">
              <w:rPr>
                <w:noProof/>
                <w:webHidden/>
              </w:rPr>
              <w:t>266</w:t>
            </w:r>
            <w:r>
              <w:rPr>
                <w:noProof/>
                <w:webHidden/>
              </w:rPr>
              <w:fldChar w:fldCharType="end"/>
            </w:r>
          </w:hyperlink>
        </w:p>
        <w:p w:rsidR="007F1A27" w:rsidRDefault="007F1A27">
          <w:pPr>
            <w:pStyle w:val="TOC3"/>
            <w:tabs>
              <w:tab w:val="right" w:leader="dot" w:pos="9350"/>
            </w:tabs>
            <w:rPr>
              <w:rFonts w:eastAsiaTheme="minorEastAsia"/>
              <w:noProof/>
            </w:rPr>
          </w:pPr>
          <w:hyperlink w:anchor="_Toc144064960" w:history="1">
            <w:r w:rsidRPr="001670DE">
              <w:rPr>
                <w:rStyle w:val="Hyperlink"/>
                <w:rFonts w:ascii="Segoe UI" w:hAnsi="Segoe UI" w:cs="Segoe UI"/>
                <w:noProof/>
              </w:rPr>
              <w:t>Keyframes</w:t>
            </w:r>
            <w:r>
              <w:rPr>
                <w:noProof/>
                <w:webHidden/>
              </w:rPr>
              <w:tab/>
            </w:r>
            <w:r>
              <w:rPr>
                <w:noProof/>
                <w:webHidden/>
              </w:rPr>
              <w:fldChar w:fldCharType="begin"/>
            </w:r>
            <w:r>
              <w:rPr>
                <w:noProof/>
                <w:webHidden/>
              </w:rPr>
              <w:instrText xml:space="preserve"> PAGEREF _Toc144064960 \h </w:instrText>
            </w:r>
            <w:r>
              <w:rPr>
                <w:noProof/>
                <w:webHidden/>
              </w:rPr>
            </w:r>
            <w:r>
              <w:rPr>
                <w:noProof/>
                <w:webHidden/>
              </w:rPr>
              <w:fldChar w:fldCharType="separate"/>
            </w:r>
            <w:r w:rsidR="00DF1D5D">
              <w:rPr>
                <w:noProof/>
                <w:webHidden/>
              </w:rPr>
              <w:t>266</w:t>
            </w:r>
            <w:r>
              <w:rPr>
                <w:noProof/>
                <w:webHidden/>
              </w:rPr>
              <w:fldChar w:fldCharType="end"/>
            </w:r>
          </w:hyperlink>
        </w:p>
        <w:p w:rsidR="007F1A27" w:rsidRDefault="007F1A27">
          <w:pPr>
            <w:pStyle w:val="TOC1"/>
            <w:tabs>
              <w:tab w:val="right" w:leader="dot" w:pos="9350"/>
            </w:tabs>
            <w:rPr>
              <w:rFonts w:eastAsiaTheme="minorEastAsia"/>
              <w:noProof/>
            </w:rPr>
          </w:pPr>
          <w:hyperlink w:anchor="_Toc144064961" w:history="1">
            <w:r w:rsidRPr="001670DE">
              <w:rPr>
                <w:rStyle w:val="Hyperlink"/>
                <w:rFonts w:ascii="Segoe UI" w:hAnsi="Segoe UI" w:cs="Segoe UI"/>
                <w:noProof/>
              </w:rPr>
              <w:t>Scrollspy</w:t>
            </w:r>
            <w:r>
              <w:rPr>
                <w:noProof/>
                <w:webHidden/>
              </w:rPr>
              <w:tab/>
            </w:r>
            <w:r>
              <w:rPr>
                <w:noProof/>
                <w:webHidden/>
              </w:rPr>
              <w:fldChar w:fldCharType="begin"/>
            </w:r>
            <w:r>
              <w:rPr>
                <w:noProof/>
                <w:webHidden/>
              </w:rPr>
              <w:instrText xml:space="preserve"> PAGEREF _Toc144064961 \h </w:instrText>
            </w:r>
            <w:r>
              <w:rPr>
                <w:noProof/>
                <w:webHidden/>
              </w:rPr>
            </w:r>
            <w:r>
              <w:rPr>
                <w:noProof/>
                <w:webHidden/>
              </w:rPr>
              <w:fldChar w:fldCharType="separate"/>
            </w:r>
            <w:r w:rsidR="00DF1D5D">
              <w:rPr>
                <w:noProof/>
                <w:webHidden/>
              </w:rPr>
              <w:t>267</w:t>
            </w:r>
            <w:r>
              <w:rPr>
                <w:noProof/>
                <w:webHidden/>
              </w:rPr>
              <w:fldChar w:fldCharType="end"/>
            </w:r>
          </w:hyperlink>
        </w:p>
        <w:p w:rsidR="007F1A27" w:rsidRDefault="007F1A27">
          <w:pPr>
            <w:pStyle w:val="TOC2"/>
            <w:tabs>
              <w:tab w:val="right" w:leader="dot" w:pos="9350"/>
            </w:tabs>
            <w:rPr>
              <w:rFonts w:eastAsiaTheme="minorEastAsia"/>
              <w:noProof/>
            </w:rPr>
          </w:pPr>
          <w:hyperlink w:anchor="_Toc144064962" w:history="1">
            <w:r w:rsidRPr="001670DE">
              <w:rPr>
                <w:rStyle w:val="Hyperlink"/>
                <w:rFonts w:ascii="Segoe UI" w:hAnsi="Segoe UI" w:cs="Segoe UI"/>
                <w:noProof/>
              </w:rPr>
              <w:t>How it works</w:t>
            </w:r>
            <w:r>
              <w:rPr>
                <w:noProof/>
                <w:webHidden/>
              </w:rPr>
              <w:tab/>
            </w:r>
            <w:r>
              <w:rPr>
                <w:noProof/>
                <w:webHidden/>
              </w:rPr>
              <w:fldChar w:fldCharType="begin"/>
            </w:r>
            <w:r>
              <w:rPr>
                <w:noProof/>
                <w:webHidden/>
              </w:rPr>
              <w:instrText xml:space="preserve"> PAGEREF _Toc144064962 \h </w:instrText>
            </w:r>
            <w:r>
              <w:rPr>
                <w:noProof/>
                <w:webHidden/>
              </w:rPr>
            </w:r>
            <w:r>
              <w:rPr>
                <w:noProof/>
                <w:webHidden/>
              </w:rPr>
              <w:fldChar w:fldCharType="separate"/>
            </w:r>
            <w:r w:rsidR="00DF1D5D">
              <w:rPr>
                <w:noProof/>
                <w:webHidden/>
              </w:rPr>
              <w:t>267</w:t>
            </w:r>
            <w:r>
              <w:rPr>
                <w:noProof/>
                <w:webHidden/>
              </w:rPr>
              <w:fldChar w:fldCharType="end"/>
            </w:r>
          </w:hyperlink>
        </w:p>
        <w:p w:rsidR="007F1A27" w:rsidRDefault="007F1A27">
          <w:pPr>
            <w:pStyle w:val="TOC3"/>
            <w:tabs>
              <w:tab w:val="right" w:leader="dot" w:pos="9350"/>
            </w:tabs>
            <w:rPr>
              <w:rFonts w:eastAsiaTheme="minorEastAsia"/>
              <w:noProof/>
            </w:rPr>
          </w:pPr>
          <w:hyperlink w:anchor="_Toc144064963" w:history="1">
            <w:r w:rsidRPr="001670DE">
              <w:rPr>
                <w:rStyle w:val="Hyperlink"/>
                <w:rFonts w:ascii="Segoe UI" w:hAnsi="Segoe UI" w:cs="Segoe UI"/>
                <w:noProof/>
              </w:rPr>
              <w:t>Scrollable containers and keyboard access</w:t>
            </w:r>
            <w:r>
              <w:rPr>
                <w:noProof/>
                <w:webHidden/>
              </w:rPr>
              <w:tab/>
            </w:r>
            <w:r>
              <w:rPr>
                <w:noProof/>
                <w:webHidden/>
              </w:rPr>
              <w:fldChar w:fldCharType="begin"/>
            </w:r>
            <w:r>
              <w:rPr>
                <w:noProof/>
                <w:webHidden/>
              </w:rPr>
              <w:instrText xml:space="preserve"> PAGEREF _Toc144064963 \h </w:instrText>
            </w:r>
            <w:r>
              <w:rPr>
                <w:noProof/>
                <w:webHidden/>
              </w:rPr>
            </w:r>
            <w:r>
              <w:rPr>
                <w:noProof/>
                <w:webHidden/>
              </w:rPr>
              <w:fldChar w:fldCharType="separate"/>
            </w:r>
            <w:r w:rsidR="00DF1D5D">
              <w:rPr>
                <w:noProof/>
                <w:webHidden/>
              </w:rPr>
              <w:t>267</w:t>
            </w:r>
            <w:r>
              <w:rPr>
                <w:noProof/>
                <w:webHidden/>
              </w:rPr>
              <w:fldChar w:fldCharType="end"/>
            </w:r>
          </w:hyperlink>
        </w:p>
        <w:p w:rsidR="007F1A27" w:rsidRDefault="007F1A27">
          <w:pPr>
            <w:pStyle w:val="TOC2"/>
            <w:tabs>
              <w:tab w:val="right" w:leader="dot" w:pos="9350"/>
            </w:tabs>
            <w:rPr>
              <w:rFonts w:eastAsiaTheme="minorEastAsia"/>
              <w:noProof/>
            </w:rPr>
          </w:pPr>
          <w:hyperlink w:anchor="_Toc144064964" w:history="1">
            <w:r w:rsidRPr="001670DE">
              <w:rPr>
                <w:rStyle w:val="Hyperlink"/>
                <w:rFonts w:ascii="Segoe UI" w:hAnsi="Segoe UI" w:cs="Segoe UI"/>
                <w:noProof/>
              </w:rPr>
              <w:t>Example in navbar</w:t>
            </w:r>
            <w:r>
              <w:rPr>
                <w:noProof/>
                <w:webHidden/>
              </w:rPr>
              <w:tab/>
            </w:r>
            <w:r>
              <w:rPr>
                <w:noProof/>
                <w:webHidden/>
              </w:rPr>
              <w:fldChar w:fldCharType="begin"/>
            </w:r>
            <w:r>
              <w:rPr>
                <w:noProof/>
                <w:webHidden/>
              </w:rPr>
              <w:instrText xml:space="preserve"> PAGEREF _Toc144064964 \h </w:instrText>
            </w:r>
            <w:r>
              <w:rPr>
                <w:noProof/>
                <w:webHidden/>
              </w:rPr>
            </w:r>
            <w:r>
              <w:rPr>
                <w:noProof/>
                <w:webHidden/>
              </w:rPr>
              <w:fldChar w:fldCharType="separate"/>
            </w:r>
            <w:r w:rsidR="00DF1D5D">
              <w:rPr>
                <w:noProof/>
                <w:webHidden/>
              </w:rPr>
              <w:t>267</w:t>
            </w:r>
            <w:r>
              <w:rPr>
                <w:noProof/>
                <w:webHidden/>
              </w:rPr>
              <w:fldChar w:fldCharType="end"/>
            </w:r>
          </w:hyperlink>
        </w:p>
        <w:p w:rsidR="007F1A27" w:rsidRDefault="007F1A27">
          <w:pPr>
            <w:pStyle w:val="TOC2"/>
            <w:tabs>
              <w:tab w:val="right" w:leader="dot" w:pos="9350"/>
            </w:tabs>
            <w:rPr>
              <w:rFonts w:eastAsiaTheme="minorEastAsia"/>
              <w:noProof/>
            </w:rPr>
          </w:pPr>
          <w:hyperlink w:anchor="_Toc144064965" w:history="1">
            <w:r w:rsidRPr="001670DE">
              <w:rPr>
                <w:rStyle w:val="Hyperlink"/>
                <w:rFonts w:ascii="Segoe UI" w:hAnsi="Segoe UI" w:cs="Segoe UI"/>
                <w:noProof/>
              </w:rPr>
              <w:t>Example with nested nav</w:t>
            </w:r>
            <w:r>
              <w:rPr>
                <w:noProof/>
                <w:webHidden/>
              </w:rPr>
              <w:tab/>
            </w:r>
            <w:r>
              <w:rPr>
                <w:noProof/>
                <w:webHidden/>
              </w:rPr>
              <w:fldChar w:fldCharType="begin"/>
            </w:r>
            <w:r>
              <w:rPr>
                <w:noProof/>
                <w:webHidden/>
              </w:rPr>
              <w:instrText xml:space="preserve"> PAGEREF _Toc144064965 \h </w:instrText>
            </w:r>
            <w:r>
              <w:rPr>
                <w:noProof/>
                <w:webHidden/>
              </w:rPr>
            </w:r>
            <w:r>
              <w:rPr>
                <w:noProof/>
                <w:webHidden/>
              </w:rPr>
              <w:fldChar w:fldCharType="separate"/>
            </w:r>
            <w:r w:rsidR="00DF1D5D">
              <w:rPr>
                <w:noProof/>
                <w:webHidden/>
              </w:rPr>
              <w:t>269</w:t>
            </w:r>
            <w:r>
              <w:rPr>
                <w:noProof/>
                <w:webHidden/>
              </w:rPr>
              <w:fldChar w:fldCharType="end"/>
            </w:r>
          </w:hyperlink>
        </w:p>
        <w:p w:rsidR="007F1A27" w:rsidRDefault="007F1A27">
          <w:pPr>
            <w:pStyle w:val="TOC2"/>
            <w:tabs>
              <w:tab w:val="right" w:leader="dot" w:pos="9350"/>
            </w:tabs>
            <w:rPr>
              <w:rFonts w:eastAsiaTheme="minorEastAsia"/>
              <w:noProof/>
            </w:rPr>
          </w:pPr>
          <w:hyperlink w:anchor="_Toc144064966" w:history="1">
            <w:r w:rsidRPr="001670DE">
              <w:rPr>
                <w:rStyle w:val="Hyperlink"/>
                <w:rFonts w:ascii="Segoe UI" w:hAnsi="Segoe UI" w:cs="Segoe UI"/>
                <w:noProof/>
              </w:rPr>
              <w:t>Example with list-group</w:t>
            </w:r>
            <w:r>
              <w:rPr>
                <w:noProof/>
                <w:webHidden/>
              </w:rPr>
              <w:tab/>
            </w:r>
            <w:r>
              <w:rPr>
                <w:noProof/>
                <w:webHidden/>
              </w:rPr>
              <w:fldChar w:fldCharType="begin"/>
            </w:r>
            <w:r>
              <w:rPr>
                <w:noProof/>
                <w:webHidden/>
              </w:rPr>
              <w:instrText xml:space="preserve"> PAGEREF _Toc144064966 \h </w:instrText>
            </w:r>
            <w:r>
              <w:rPr>
                <w:noProof/>
                <w:webHidden/>
              </w:rPr>
            </w:r>
            <w:r>
              <w:rPr>
                <w:noProof/>
                <w:webHidden/>
              </w:rPr>
              <w:fldChar w:fldCharType="separate"/>
            </w:r>
            <w:r w:rsidR="00DF1D5D">
              <w:rPr>
                <w:noProof/>
                <w:webHidden/>
              </w:rPr>
              <w:t>271</w:t>
            </w:r>
            <w:r>
              <w:rPr>
                <w:noProof/>
                <w:webHidden/>
              </w:rPr>
              <w:fldChar w:fldCharType="end"/>
            </w:r>
          </w:hyperlink>
        </w:p>
        <w:p w:rsidR="007F1A27" w:rsidRDefault="007F1A27">
          <w:pPr>
            <w:pStyle w:val="TOC2"/>
            <w:tabs>
              <w:tab w:val="right" w:leader="dot" w:pos="9350"/>
            </w:tabs>
            <w:rPr>
              <w:rFonts w:eastAsiaTheme="minorEastAsia"/>
              <w:noProof/>
            </w:rPr>
          </w:pPr>
          <w:hyperlink w:anchor="_Toc144064967" w:history="1">
            <w:r w:rsidRPr="001670DE">
              <w:rPr>
                <w:rStyle w:val="Hyperlink"/>
                <w:rFonts w:ascii="Segoe UI" w:hAnsi="Segoe UI" w:cs="Segoe UI"/>
                <w:noProof/>
              </w:rPr>
              <w:t>Usage</w:t>
            </w:r>
            <w:r>
              <w:rPr>
                <w:noProof/>
                <w:webHidden/>
              </w:rPr>
              <w:tab/>
            </w:r>
            <w:r>
              <w:rPr>
                <w:noProof/>
                <w:webHidden/>
              </w:rPr>
              <w:fldChar w:fldCharType="begin"/>
            </w:r>
            <w:r>
              <w:rPr>
                <w:noProof/>
                <w:webHidden/>
              </w:rPr>
              <w:instrText xml:space="preserve"> PAGEREF _Toc144064967 \h </w:instrText>
            </w:r>
            <w:r>
              <w:rPr>
                <w:noProof/>
                <w:webHidden/>
              </w:rPr>
            </w:r>
            <w:r>
              <w:rPr>
                <w:noProof/>
                <w:webHidden/>
              </w:rPr>
              <w:fldChar w:fldCharType="separate"/>
            </w:r>
            <w:r w:rsidR="00DF1D5D">
              <w:rPr>
                <w:noProof/>
                <w:webHidden/>
              </w:rPr>
              <w:t>272</w:t>
            </w:r>
            <w:r>
              <w:rPr>
                <w:noProof/>
                <w:webHidden/>
              </w:rPr>
              <w:fldChar w:fldCharType="end"/>
            </w:r>
          </w:hyperlink>
        </w:p>
        <w:p w:rsidR="007F1A27" w:rsidRDefault="007F1A27">
          <w:pPr>
            <w:pStyle w:val="TOC3"/>
            <w:tabs>
              <w:tab w:val="right" w:leader="dot" w:pos="9350"/>
            </w:tabs>
            <w:rPr>
              <w:rFonts w:eastAsiaTheme="minorEastAsia"/>
              <w:noProof/>
            </w:rPr>
          </w:pPr>
          <w:hyperlink w:anchor="_Toc144064968" w:history="1">
            <w:r w:rsidRPr="001670DE">
              <w:rPr>
                <w:rStyle w:val="Hyperlink"/>
                <w:rFonts w:ascii="Segoe UI" w:hAnsi="Segoe UI" w:cs="Segoe UI"/>
                <w:noProof/>
              </w:rPr>
              <w:t>Via data attributes</w:t>
            </w:r>
            <w:r>
              <w:rPr>
                <w:noProof/>
                <w:webHidden/>
              </w:rPr>
              <w:tab/>
            </w:r>
            <w:r>
              <w:rPr>
                <w:noProof/>
                <w:webHidden/>
              </w:rPr>
              <w:fldChar w:fldCharType="begin"/>
            </w:r>
            <w:r>
              <w:rPr>
                <w:noProof/>
                <w:webHidden/>
              </w:rPr>
              <w:instrText xml:space="preserve"> PAGEREF _Toc144064968 \h </w:instrText>
            </w:r>
            <w:r>
              <w:rPr>
                <w:noProof/>
                <w:webHidden/>
              </w:rPr>
            </w:r>
            <w:r>
              <w:rPr>
                <w:noProof/>
                <w:webHidden/>
              </w:rPr>
              <w:fldChar w:fldCharType="separate"/>
            </w:r>
            <w:r w:rsidR="00DF1D5D">
              <w:rPr>
                <w:noProof/>
                <w:webHidden/>
              </w:rPr>
              <w:t>272</w:t>
            </w:r>
            <w:r>
              <w:rPr>
                <w:noProof/>
                <w:webHidden/>
              </w:rPr>
              <w:fldChar w:fldCharType="end"/>
            </w:r>
          </w:hyperlink>
        </w:p>
        <w:p w:rsidR="007F1A27" w:rsidRDefault="007F1A27">
          <w:pPr>
            <w:pStyle w:val="TOC3"/>
            <w:tabs>
              <w:tab w:val="right" w:leader="dot" w:pos="9350"/>
            </w:tabs>
            <w:rPr>
              <w:rFonts w:eastAsiaTheme="minorEastAsia"/>
              <w:noProof/>
            </w:rPr>
          </w:pPr>
          <w:hyperlink w:anchor="_Toc144064969" w:history="1">
            <w:r w:rsidRPr="001670DE">
              <w:rPr>
                <w:rStyle w:val="Hyperlink"/>
                <w:rFonts w:ascii="Segoe UI" w:hAnsi="Segoe UI" w:cs="Segoe UI"/>
                <w:noProof/>
              </w:rPr>
              <w:t>Via JavaScript</w:t>
            </w:r>
            <w:r>
              <w:rPr>
                <w:noProof/>
                <w:webHidden/>
              </w:rPr>
              <w:tab/>
            </w:r>
            <w:r>
              <w:rPr>
                <w:noProof/>
                <w:webHidden/>
              </w:rPr>
              <w:fldChar w:fldCharType="begin"/>
            </w:r>
            <w:r>
              <w:rPr>
                <w:noProof/>
                <w:webHidden/>
              </w:rPr>
              <w:instrText xml:space="preserve"> PAGEREF _Toc144064969 \h </w:instrText>
            </w:r>
            <w:r>
              <w:rPr>
                <w:noProof/>
                <w:webHidden/>
              </w:rPr>
            </w:r>
            <w:r>
              <w:rPr>
                <w:noProof/>
                <w:webHidden/>
              </w:rPr>
              <w:fldChar w:fldCharType="separate"/>
            </w:r>
            <w:r w:rsidR="00DF1D5D">
              <w:rPr>
                <w:noProof/>
                <w:webHidden/>
              </w:rPr>
              <w:t>272</w:t>
            </w:r>
            <w:r>
              <w:rPr>
                <w:noProof/>
                <w:webHidden/>
              </w:rPr>
              <w:fldChar w:fldCharType="end"/>
            </w:r>
          </w:hyperlink>
        </w:p>
        <w:p w:rsidR="007F1A27" w:rsidRDefault="007F1A27">
          <w:pPr>
            <w:pStyle w:val="TOC3"/>
            <w:tabs>
              <w:tab w:val="right" w:leader="dot" w:pos="9350"/>
            </w:tabs>
            <w:rPr>
              <w:rFonts w:eastAsiaTheme="minorEastAsia"/>
              <w:noProof/>
            </w:rPr>
          </w:pPr>
          <w:hyperlink w:anchor="_Toc144064970" w:history="1">
            <w:r w:rsidRPr="001670DE">
              <w:rPr>
                <w:rStyle w:val="Hyperlink"/>
                <w:rFonts w:ascii="Segoe UI" w:hAnsi="Segoe UI" w:cs="Segoe UI"/>
                <w:noProof/>
              </w:rPr>
              <w:t>Methods</w:t>
            </w:r>
            <w:r>
              <w:rPr>
                <w:noProof/>
                <w:webHidden/>
              </w:rPr>
              <w:tab/>
            </w:r>
            <w:r>
              <w:rPr>
                <w:noProof/>
                <w:webHidden/>
              </w:rPr>
              <w:fldChar w:fldCharType="begin"/>
            </w:r>
            <w:r>
              <w:rPr>
                <w:noProof/>
                <w:webHidden/>
              </w:rPr>
              <w:instrText xml:space="preserve"> PAGEREF _Toc144064970 \h </w:instrText>
            </w:r>
            <w:r>
              <w:rPr>
                <w:noProof/>
                <w:webHidden/>
              </w:rPr>
            </w:r>
            <w:r>
              <w:rPr>
                <w:noProof/>
                <w:webHidden/>
              </w:rPr>
              <w:fldChar w:fldCharType="separate"/>
            </w:r>
            <w:r w:rsidR="00DF1D5D">
              <w:rPr>
                <w:noProof/>
                <w:webHidden/>
              </w:rPr>
              <w:t>273</w:t>
            </w:r>
            <w:r>
              <w:rPr>
                <w:noProof/>
                <w:webHidden/>
              </w:rPr>
              <w:fldChar w:fldCharType="end"/>
            </w:r>
          </w:hyperlink>
        </w:p>
        <w:p w:rsidR="007F1A27" w:rsidRDefault="007F1A27">
          <w:pPr>
            <w:pStyle w:val="TOC3"/>
            <w:tabs>
              <w:tab w:val="right" w:leader="dot" w:pos="9350"/>
            </w:tabs>
            <w:rPr>
              <w:rFonts w:eastAsiaTheme="minorEastAsia"/>
              <w:noProof/>
            </w:rPr>
          </w:pPr>
          <w:hyperlink w:anchor="_Toc144064971" w:history="1">
            <w:r w:rsidRPr="001670DE">
              <w:rPr>
                <w:rStyle w:val="Hyperlink"/>
                <w:rFonts w:ascii="Segoe UI" w:hAnsi="Segoe UI" w:cs="Segoe UI"/>
                <w:noProof/>
              </w:rPr>
              <w:t>Options</w:t>
            </w:r>
            <w:r>
              <w:rPr>
                <w:noProof/>
                <w:webHidden/>
              </w:rPr>
              <w:tab/>
            </w:r>
            <w:r>
              <w:rPr>
                <w:noProof/>
                <w:webHidden/>
              </w:rPr>
              <w:fldChar w:fldCharType="begin"/>
            </w:r>
            <w:r>
              <w:rPr>
                <w:noProof/>
                <w:webHidden/>
              </w:rPr>
              <w:instrText xml:space="preserve"> PAGEREF _Toc144064971 \h </w:instrText>
            </w:r>
            <w:r>
              <w:rPr>
                <w:noProof/>
                <w:webHidden/>
              </w:rPr>
            </w:r>
            <w:r>
              <w:rPr>
                <w:noProof/>
                <w:webHidden/>
              </w:rPr>
              <w:fldChar w:fldCharType="separate"/>
            </w:r>
            <w:r w:rsidR="00DF1D5D">
              <w:rPr>
                <w:noProof/>
                <w:webHidden/>
              </w:rPr>
              <w:t>273</w:t>
            </w:r>
            <w:r>
              <w:rPr>
                <w:noProof/>
                <w:webHidden/>
              </w:rPr>
              <w:fldChar w:fldCharType="end"/>
            </w:r>
          </w:hyperlink>
        </w:p>
        <w:p w:rsidR="007F1A27" w:rsidRDefault="007F1A27">
          <w:pPr>
            <w:pStyle w:val="TOC3"/>
            <w:tabs>
              <w:tab w:val="right" w:leader="dot" w:pos="9350"/>
            </w:tabs>
            <w:rPr>
              <w:rFonts w:eastAsiaTheme="minorEastAsia"/>
              <w:noProof/>
            </w:rPr>
          </w:pPr>
          <w:hyperlink w:anchor="_Toc144064972" w:history="1">
            <w:r w:rsidRPr="001670DE">
              <w:rPr>
                <w:rStyle w:val="Hyperlink"/>
                <w:rFonts w:ascii="Segoe UI" w:hAnsi="Segoe UI" w:cs="Segoe UI"/>
                <w:noProof/>
              </w:rPr>
              <w:t>Events</w:t>
            </w:r>
            <w:r>
              <w:rPr>
                <w:noProof/>
                <w:webHidden/>
              </w:rPr>
              <w:tab/>
            </w:r>
            <w:r>
              <w:rPr>
                <w:noProof/>
                <w:webHidden/>
              </w:rPr>
              <w:fldChar w:fldCharType="begin"/>
            </w:r>
            <w:r>
              <w:rPr>
                <w:noProof/>
                <w:webHidden/>
              </w:rPr>
              <w:instrText xml:space="preserve"> PAGEREF _Toc144064972 \h </w:instrText>
            </w:r>
            <w:r>
              <w:rPr>
                <w:noProof/>
                <w:webHidden/>
              </w:rPr>
            </w:r>
            <w:r>
              <w:rPr>
                <w:noProof/>
                <w:webHidden/>
              </w:rPr>
              <w:fldChar w:fldCharType="separate"/>
            </w:r>
            <w:r w:rsidR="00DF1D5D">
              <w:rPr>
                <w:noProof/>
                <w:webHidden/>
              </w:rPr>
              <w:t>274</w:t>
            </w:r>
            <w:r>
              <w:rPr>
                <w:noProof/>
                <w:webHidden/>
              </w:rPr>
              <w:fldChar w:fldCharType="end"/>
            </w:r>
          </w:hyperlink>
        </w:p>
        <w:p w:rsidR="007F1A27" w:rsidRDefault="007F1A27">
          <w:pPr>
            <w:pStyle w:val="TOC1"/>
            <w:tabs>
              <w:tab w:val="right" w:leader="dot" w:pos="9350"/>
            </w:tabs>
            <w:rPr>
              <w:rFonts w:eastAsiaTheme="minorEastAsia"/>
              <w:noProof/>
            </w:rPr>
          </w:pPr>
          <w:hyperlink w:anchor="_Toc144064973" w:history="1">
            <w:r w:rsidRPr="001670DE">
              <w:rPr>
                <w:rStyle w:val="Hyperlink"/>
                <w:rFonts w:ascii="Segoe UI" w:hAnsi="Segoe UI" w:cs="Segoe UI"/>
                <w:noProof/>
              </w:rPr>
              <w:t>Spinners</w:t>
            </w:r>
            <w:r>
              <w:rPr>
                <w:noProof/>
                <w:webHidden/>
              </w:rPr>
              <w:tab/>
            </w:r>
            <w:r>
              <w:rPr>
                <w:noProof/>
                <w:webHidden/>
              </w:rPr>
              <w:fldChar w:fldCharType="begin"/>
            </w:r>
            <w:r>
              <w:rPr>
                <w:noProof/>
                <w:webHidden/>
              </w:rPr>
              <w:instrText xml:space="preserve"> PAGEREF _Toc144064973 \h </w:instrText>
            </w:r>
            <w:r>
              <w:rPr>
                <w:noProof/>
                <w:webHidden/>
              </w:rPr>
            </w:r>
            <w:r>
              <w:rPr>
                <w:noProof/>
                <w:webHidden/>
              </w:rPr>
              <w:fldChar w:fldCharType="separate"/>
            </w:r>
            <w:r w:rsidR="00DF1D5D">
              <w:rPr>
                <w:noProof/>
                <w:webHidden/>
              </w:rPr>
              <w:t>275</w:t>
            </w:r>
            <w:r>
              <w:rPr>
                <w:noProof/>
                <w:webHidden/>
              </w:rPr>
              <w:fldChar w:fldCharType="end"/>
            </w:r>
          </w:hyperlink>
        </w:p>
        <w:p w:rsidR="007F1A27" w:rsidRDefault="007F1A27">
          <w:pPr>
            <w:pStyle w:val="TOC2"/>
            <w:tabs>
              <w:tab w:val="right" w:leader="dot" w:pos="9350"/>
            </w:tabs>
            <w:rPr>
              <w:rFonts w:eastAsiaTheme="minorEastAsia"/>
              <w:noProof/>
            </w:rPr>
          </w:pPr>
          <w:hyperlink w:anchor="_Toc144064974" w:history="1">
            <w:r w:rsidRPr="001670DE">
              <w:rPr>
                <w:rStyle w:val="Hyperlink"/>
                <w:rFonts w:ascii="Segoe UI" w:hAnsi="Segoe UI" w:cs="Segoe UI"/>
                <w:noProof/>
              </w:rPr>
              <w:t>About</w:t>
            </w:r>
            <w:r>
              <w:rPr>
                <w:noProof/>
                <w:webHidden/>
              </w:rPr>
              <w:tab/>
            </w:r>
            <w:r>
              <w:rPr>
                <w:noProof/>
                <w:webHidden/>
              </w:rPr>
              <w:fldChar w:fldCharType="begin"/>
            </w:r>
            <w:r>
              <w:rPr>
                <w:noProof/>
                <w:webHidden/>
              </w:rPr>
              <w:instrText xml:space="preserve"> PAGEREF _Toc144064974 \h </w:instrText>
            </w:r>
            <w:r>
              <w:rPr>
                <w:noProof/>
                <w:webHidden/>
              </w:rPr>
            </w:r>
            <w:r>
              <w:rPr>
                <w:noProof/>
                <w:webHidden/>
              </w:rPr>
              <w:fldChar w:fldCharType="separate"/>
            </w:r>
            <w:r w:rsidR="00DF1D5D">
              <w:rPr>
                <w:noProof/>
                <w:webHidden/>
              </w:rPr>
              <w:t>275</w:t>
            </w:r>
            <w:r>
              <w:rPr>
                <w:noProof/>
                <w:webHidden/>
              </w:rPr>
              <w:fldChar w:fldCharType="end"/>
            </w:r>
          </w:hyperlink>
        </w:p>
        <w:p w:rsidR="007F1A27" w:rsidRDefault="007F1A27">
          <w:pPr>
            <w:pStyle w:val="TOC2"/>
            <w:tabs>
              <w:tab w:val="right" w:leader="dot" w:pos="9350"/>
            </w:tabs>
            <w:rPr>
              <w:rFonts w:eastAsiaTheme="minorEastAsia"/>
              <w:noProof/>
            </w:rPr>
          </w:pPr>
          <w:hyperlink w:anchor="_Toc144064975" w:history="1">
            <w:r w:rsidRPr="001670DE">
              <w:rPr>
                <w:rStyle w:val="Hyperlink"/>
                <w:rFonts w:ascii="Segoe UI" w:hAnsi="Segoe UI" w:cs="Segoe UI"/>
                <w:noProof/>
              </w:rPr>
              <w:t>Border spinner</w:t>
            </w:r>
            <w:r>
              <w:rPr>
                <w:noProof/>
                <w:webHidden/>
              </w:rPr>
              <w:tab/>
            </w:r>
            <w:r>
              <w:rPr>
                <w:noProof/>
                <w:webHidden/>
              </w:rPr>
              <w:fldChar w:fldCharType="begin"/>
            </w:r>
            <w:r>
              <w:rPr>
                <w:noProof/>
                <w:webHidden/>
              </w:rPr>
              <w:instrText xml:space="preserve"> PAGEREF _Toc144064975 \h </w:instrText>
            </w:r>
            <w:r>
              <w:rPr>
                <w:noProof/>
                <w:webHidden/>
              </w:rPr>
            </w:r>
            <w:r>
              <w:rPr>
                <w:noProof/>
                <w:webHidden/>
              </w:rPr>
              <w:fldChar w:fldCharType="separate"/>
            </w:r>
            <w:r w:rsidR="00DF1D5D">
              <w:rPr>
                <w:noProof/>
                <w:webHidden/>
              </w:rPr>
              <w:t>275</w:t>
            </w:r>
            <w:r>
              <w:rPr>
                <w:noProof/>
                <w:webHidden/>
              </w:rPr>
              <w:fldChar w:fldCharType="end"/>
            </w:r>
          </w:hyperlink>
        </w:p>
        <w:p w:rsidR="007F1A27" w:rsidRDefault="007F1A27">
          <w:pPr>
            <w:pStyle w:val="TOC3"/>
            <w:tabs>
              <w:tab w:val="right" w:leader="dot" w:pos="9350"/>
            </w:tabs>
            <w:rPr>
              <w:rFonts w:eastAsiaTheme="minorEastAsia"/>
              <w:noProof/>
            </w:rPr>
          </w:pPr>
          <w:hyperlink w:anchor="_Toc144064976" w:history="1">
            <w:r w:rsidRPr="001670DE">
              <w:rPr>
                <w:rStyle w:val="Hyperlink"/>
                <w:rFonts w:ascii="Segoe UI" w:hAnsi="Segoe UI" w:cs="Segoe UI"/>
                <w:noProof/>
              </w:rPr>
              <w:t>Colors</w:t>
            </w:r>
            <w:r>
              <w:rPr>
                <w:noProof/>
                <w:webHidden/>
              </w:rPr>
              <w:tab/>
            </w:r>
            <w:r>
              <w:rPr>
                <w:noProof/>
                <w:webHidden/>
              </w:rPr>
              <w:fldChar w:fldCharType="begin"/>
            </w:r>
            <w:r>
              <w:rPr>
                <w:noProof/>
                <w:webHidden/>
              </w:rPr>
              <w:instrText xml:space="preserve"> PAGEREF _Toc144064976 \h </w:instrText>
            </w:r>
            <w:r>
              <w:rPr>
                <w:noProof/>
                <w:webHidden/>
              </w:rPr>
            </w:r>
            <w:r>
              <w:rPr>
                <w:noProof/>
                <w:webHidden/>
              </w:rPr>
              <w:fldChar w:fldCharType="separate"/>
            </w:r>
            <w:r w:rsidR="00DF1D5D">
              <w:rPr>
                <w:noProof/>
                <w:webHidden/>
              </w:rPr>
              <w:t>275</w:t>
            </w:r>
            <w:r>
              <w:rPr>
                <w:noProof/>
                <w:webHidden/>
              </w:rPr>
              <w:fldChar w:fldCharType="end"/>
            </w:r>
          </w:hyperlink>
        </w:p>
        <w:p w:rsidR="007F1A27" w:rsidRDefault="007F1A27">
          <w:pPr>
            <w:pStyle w:val="TOC2"/>
            <w:tabs>
              <w:tab w:val="right" w:leader="dot" w:pos="9350"/>
            </w:tabs>
            <w:rPr>
              <w:rFonts w:eastAsiaTheme="minorEastAsia"/>
              <w:noProof/>
            </w:rPr>
          </w:pPr>
          <w:hyperlink w:anchor="_Toc144064977" w:history="1">
            <w:r w:rsidRPr="001670DE">
              <w:rPr>
                <w:rStyle w:val="Hyperlink"/>
                <w:rFonts w:ascii="Segoe UI" w:hAnsi="Segoe UI" w:cs="Segoe UI"/>
                <w:noProof/>
              </w:rPr>
              <w:t>Growing spinner</w:t>
            </w:r>
            <w:r>
              <w:rPr>
                <w:noProof/>
                <w:webHidden/>
              </w:rPr>
              <w:tab/>
            </w:r>
            <w:r>
              <w:rPr>
                <w:noProof/>
                <w:webHidden/>
              </w:rPr>
              <w:fldChar w:fldCharType="begin"/>
            </w:r>
            <w:r>
              <w:rPr>
                <w:noProof/>
                <w:webHidden/>
              </w:rPr>
              <w:instrText xml:space="preserve"> PAGEREF _Toc144064977 \h </w:instrText>
            </w:r>
            <w:r>
              <w:rPr>
                <w:noProof/>
                <w:webHidden/>
              </w:rPr>
            </w:r>
            <w:r>
              <w:rPr>
                <w:noProof/>
                <w:webHidden/>
              </w:rPr>
              <w:fldChar w:fldCharType="separate"/>
            </w:r>
            <w:r w:rsidR="00DF1D5D">
              <w:rPr>
                <w:noProof/>
                <w:webHidden/>
              </w:rPr>
              <w:t>277</w:t>
            </w:r>
            <w:r>
              <w:rPr>
                <w:noProof/>
                <w:webHidden/>
              </w:rPr>
              <w:fldChar w:fldCharType="end"/>
            </w:r>
          </w:hyperlink>
        </w:p>
        <w:p w:rsidR="007F1A27" w:rsidRDefault="007F1A27">
          <w:pPr>
            <w:pStyle w:val="TOC2"/>
            <w:tabs>
              <w:tab w:val="right" w:leader="dot" w:pos="9350"/>
            </w:tabs>
            <w:rPr>
              <w:rFonts w:eastAsiaTheme="minorEastAsia"/>
              <w:noProof/>
            </w:rPr>
          </w:pPr>
          <w:hyperlink w:anchor="_Toc144064978" w:history="1">
            <w:r w:rsidRPr="001670DE">
              <w:rPr>
                <w:rStyle w:val="Hyperlink"/>
                <w:rFonts w:ascii="Segoe UI" w:hAnsi="Segoe UI" w:cs="Segoe UI"/>
                <w:noProof/>
              </w:rPr>
              <w:t>Alignment</w:t>
            </w:r>
            <w:r>
              <w:rPr>
                <w:noProof/>
                <w:webHidden/>
              </w:rPr>
              <w:tab/>
            </w:r>
            <w:r>
              <w:rPr>
                <w:noProof/>
                <w:webHidden/>
              </w:rPr>
              <w:fldChar w:fldCharType="begin"/>
            </w:r>
            <w:r>
              <w:rPr>
                <w:noProof/>
                <w:webHidden/>
              </w:rPr>
              <w:instrText xml:space="preserve"> PAGEREF _Toc144064978 \h </w:instrText>
            </w:r>
            <w:r>
              <w:rPr>
                <w:noProof/>
                <w:webHidden/>
              </w:rPr>
            </w:r>
            <w:r>
              <w:rPr>
                <w:noProof/>
                <w:webHidden/>
              </w:rPr>
              <w:fldChar w:fldCharType="separate"/>
            </w:r>
            <w:r w:rsidR="00DF1D5D">
              <w:rPr>
                <w:noProof/>
                <w:webHidden/>
              </w:rPr>
              <w:t>278</w:t>
            </w:r>
            <w:r>
              <w:rPr>
                <w:noProof/>
                <w:webHidden/>
              </w:rPr>
              <w:fldChar w:fldCharType="end"/>
            </w:r>
          </w:hyperlink>
        </w:p>
        <w:p w:rsidR="007F1A27" w:rsidRDefault="007F1A27">
          <w:pPr>
            <w:pStyle w:val="TOC3"/>
            <w:tabs>
              <w:tab w:val="right" w:leader="dot" w:pos="9350"/>
            </w:tabs>
            <w:rPr>
              <w:rFonts w:eastAsiaTheme="minorEastAsia"/>
              <w:noProof/>
            </w:rPr>
          </w:pPr>
          <w:hyperlink w:anchor="_Toc144064979" w:history="1">
            <w:r w:rsidRPr="001670DE">
              <w:rPr>
                <w:rStyle w:val="Hyperlink"/>
                <w:rFonts w:ascii="Segoe UI" w:hAnsi="Segoe UI" w:cs="Segoe UI"/>
                <w:noProof/>
              </w:rPr>
              <w:t>Margin</w:t>
            </w:r>
            <w:r>
              <w:rPr>
                <w:noProof/>
                <w:webHidden/>
              </w:rPr>
              <w:tab/>
            </w:r>
            <w:r>
              <w:rPr>
                <w:noProof/>
                <w:webHidden/>
              </w:rPr>
              <w:fldChar w:fldCharType="begin"/>
            </w:r>
            <w:r>
              <w:rPr>
                <w:noProof/>
                <w:webHidden/>
              </w:rPr>
              <w:instrText xml:space="preserve"> PAGEREF _Toc144064979 \h </w:instrText>
            </w:r>
            <w:r>
              <w:rPr>
                <w:noProof/>
                <w:webHidden/>
              </w:rPr>
            </w:r>
            <w:r>
              <w:rPr>
                <w:noProof/>
                <w:webHidden/>
              </w:rPr>
              <w:fldChar w:fldCharType="separate"/>
            </w:r>
            <w:r w:rsidR="00DF1D5D">
              <w:rPr>
                <w:noProof/>
                <w:webHidden/>
              </w:rPr>
              <w:t>278</w:t>
            </w:r>
            <w:r>
              <w:rPr>
                <w:noProof/>
                <w:webHidden/>
              </w:rPr>
              <w:fldChar w:fldCharType="end"/>
            </w:r>
          </w:hyperlink>
        </w:p>
        <w:p w:rsidR="007F1A27" w:rsidRDefault="007F1A27">
          <w:pPr>
            <w:pStyle w:val="TOC3"/>
            <w:tabs>
              <w:tab w:val="right" w:leader="dot" w:pos="9350"/>
            </w:tabs>
            <w:rPr>
              <w:rFonts w:eastAsiaTheme="minorEastAsia"/>
              <w:noProof/>
            </w:rPr>
          </w:pPr>
          <w:hyperlink w:anchor="_Toc144064980" w:history="1">
            <w:r w:rsidRPr="001670DE">
              <w:rPr>
                <w:rStyle w:val="Hyperlink"/>
                <w:rFonts w:ascii="Segoe UI" w:hAnsi="Segoe UI" w:cs="Segoe UI"/>
                <w:noProof/>
              </w:rPr>
              <w:t>Placement</w:t>
            </w:r>
            <w:r>
              <w:rPr>
                <w:noProof/>
                <w:webHidden/>
              </w:rPr>
              <w:tab/>
            </w:r>
            <w:r>
              <w:rPr>
                <w:noProof/>
                <w:webHidden/>
              </w:rPr>
              <w:fldChar w:fldCharType="begin"/>
            </w:r>
            <w:r>
              <w:rPr>
                <w:noProof/>
                <w:webHidden/>
              </w:rPr>
              <w:instrText xml:space="preserve"> PAGEREF _Toc144064980 \h </w:instrText>
            </w:r>
            <w:r>
              <w:rPr>
                <w:noProof/>
                <w:webHidden/>
              </w:rPr>
            </w:r>
            <w:r>
              <w:rPr>
                <w:noProof/>
                <w:webHidden/>
              </w:rPr>
              <w:fldChar w:fldCharType="separate"/>
            </w:r>
            <w:r w:rsidR="00DF1D5D">
              <w:rPr>
                <w:noProof/>
                <w:webHidden/>
              </w:rPr>
              <w:t>278</w:t>
            </w:r>
            <w:r>
              <w:rPr>
                <w:noProof/>
                <w:webHidden/>
              </w:rPr>
              <w:fldChar w:fldCharType="end"/>
            </w:r>
          </w:hyperlink>
        </w:p>
        <w:p w:rsidR="007F1A27" w:rsidRDefault="007F1A27">
          <w:pPr>
            <w:pStyle w:val="TOC2"/>
            <w:tabs>
              <w:tab w:val="right" w:leader="dot" w:pos="9350"/>
            </w:tabs>
            <w:rPr>
              <w:rFonts w:eastAsiaTheme="minorEastAsia"/>
              <w:noProof/>
            </w:rPr>
          </w:pPr>
          <w:hyperlink w:anchor="_Toc144064981" w:history="1">
            <w:r w:rsidRPr="001670DE">
              <w:rPr>
                <w:rStyle w:val="Hyperlink"/>
                <w:rFonts w:ascii="Segoe UI" w:hAnsi="Segoe UI" w:cs="Segoe UI"/>
                <w:noProof/>
              </w:rPr>
              <w:t>Size</w:t>
            </w:r>
            <w:r>
              <w:rPr>
                <w:noProof/>
                <w:webHidden/>
              </w:rPr>
              <w:tab/>
            </w:r>
            <w:r>
              <w:rPr>
                <w:noProof/>
                <w:webHidden/>
              </w:rPr>
              <w:fldChar w:fldCharType="begin"/>
            </w:r>
            <w:r>
              <w:rPr>
                <w:noProof/>
                <w:webHidden/>
              </w:rPr>
              <w:instrText xml:space="preserve"> PAGEREF _Toc144064981 \h </w:instrText>
            </w:r>
            <w:r>
              <w:rPr>
                <w:noProof/>
                <w:webHidden/>
              </w:rPr>
            </w:r>
            <w:r>
              <w:rPr>
                <w:noProof/>
                <w:webHidden/>
              </w:rPr>
              <w:fldChar w:fldCharType="separate"/>
            </w:r>
            <w:r w:rsidR="00DF1D5D">
              <w:rPr>
                <w:noProof/>
                <w:webHidden/>
              </w:rPr>
              <w:t>279</w:t>
            </w:r>
            <w:r>
              <w:rPr>
                <w:noProof/>
                <w:webHidden/>
              </w:rPr>
              <w:fldChar w:fldCharType="end"/>
            </w:r>
          </w:hyperlink>
        </w:p>
        <w:p w:rsidR="007F1A27" w:rsidRDefault="007F1A27">
          <w:pPr>
            <w:pStyle w:val="TOC2"/>
            <w:tabs>
              <w:tab w:val="right" w:leader="dot" w:pos="9350"/>
            </w:tabs>
            <w:rPr>
              <w:rFonts w:eastAsiaTheme="minorEastAsia"/>
              <w:noProof/>
            </w:rPr>
          </w:pPr>
          <w:hyperlink w:anchor="_Toc144064982" w:history="1">
            <w:r w:rsidRPr="001670DE">
              <w:rPr>
                <w:rStyle w:val="Hyperlink"/>
                <w:rFonts w:ascii="Segoe UI" w:hAnsi="Segoe UI" w:cs="Segoe UI"/>
                <w:noProof/>
              </w:rPr>
              <w:t>Buttons</w:t>
            </w:r>
            <w:r>
              <w:rPr>
                <w:noProof/>
                <w:webHidden/>
              </w:rPr>
              <w:tab/>
            </w:r>
            <w:r>
              <w:rPr>
                <w:noProof/>
                <w:webHidden/>
              </w:rPr>
              <w:fldChar w:fldCharType="begin"/>
            </w:r>
            <w:r>
              <w:rPr>
                <w:noProof/>
                <w:webHidden/>
              </w:rPr>
              <w:instrText xml:space="preserve"> PAGEREF _Toc144064982 \h </w:instrText>
            </w:r>
            <w:r>
              <w:rPr>
                <w:noProof/>
                <w:webHidden/>
              </w:rPr>
            </w:r>
            <w:r>
              <w:rPr>
                <w:noProof/>
                <w:webHidden/>
              </w:rPr>
              <w:fldChar w:fldCharType="separate"/>
            </w:r>
            <w:r w:rsidR="00DF1D5D">
              <w:rPr>
                <w:noProof/>
                <w:webHidden/>
              </w:rPr>
              <w:t>280</w:t>
            </w:r>
            <w:r>
              <w:rPr>
                <w:noProof/>
                <w:webHidden/>
              </w:rPr>
              <w:fldChar w:fldCharType="end"/>
            </w:r>
          </w:hyperlink>
        </w:p>
        <w:p w:rsidR="007F1A27" w:rsidRDefault="007F1A27">
          <w:pPr>
            <w:pStyle w:val="TOC2"/>
            <w:tabs>
              <w:tab w:val="right" w:leader="dot" w:pos="9350"/>
            </w:tabs>
            <w:rPr>
              <w:rFonts w:eastAsiaTheme="minorEastAsia"/>
              <w:noProof/>
            </w:rPr>
          </w:pPr>
          <w:hyperlink w:anchor="_Toc144064983"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_Toc144064983 \h </w:instrText>
            </w:r>
            <w:r>
              <w:rPr>
                <w:noProof/>
                <w:webHidden/>
              </w:rPr>
            </w:r>
            <w:r>
              <w:rPr>
                <w:noProof/>
                <w:webHidden/>
              </w:rPr>
              <w:fldChar w:fldCharType="separate"/>
            </w:r>
            <w:r w:rsidR="00DF1D5D">
              <w:rPr>
                <w:noProof/>
                <w:webHidden/>
              </w:rPr>
              <w:t>281</w:t>
            </w:r>
            <w:r>
              <w:rPr>
                <w:noProof/>
                <w:webHidden/>
              </w:rPr>
              <w:fldChar w:fldCharType="end"/>
            </w:r>
          </w:hyperlink>
        </w:p>
        <w:p w:rsidR="007F1A27" w:rsidRDefault="007F1A27">
          <w:pPr>
            <w:pStyle w:val="TOC3"/>
            <w:tabs>
              <w:tab w:val="right" w:leader="dot" w:pos="9350"/>
            </w:tabs>
            <w:rPr>
              <w:rFonts w:eastAsiaTheme="minorEastAsia"/>
              <w:noProof/>
            </w:rPr>
          </w:pPr>
          <w:hyperlink w:anchor="_Toc144064984"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_Toc144064984 \h </w:instrText>
            </w:r>
            <w:r>
              <w:rPr>
                <w:noProof/>
                <w:webHidden/>
              </w:rPr>
            </w:r>
            <w:r>
              <w:rPr>
                <w:noProof/>
                <w:webHidden/>
              </w:rPr>
              <w:fldChar w:fldCharType="separate"/>
            </w:r>
            <w:r w:rsidR="00DF1D5D">
              <w:rPr>
                <w:noProof/>
                <w:webHidden/>
              </w:rPr>
              <w:t>281</w:t>
            </w:r>
            <w:r>
              <w:rPr>
                <w:noProof/>
                <w:webHidden/>
              </w:rPr>
              <w:fldChar w:fldCharType="end"/>
            </w:r>
          </w:hyperlink>
        </w:p>
        <w:p w:rsidR="007F1A27" w:rsidRDefault="007F1A27">
          <w:pPr>
            <w:pStyle w:val="TOC3"/>
            <w:tabs>
              <w:tab w:val="right" w:leader="dot" w:pos="9350"/>
            </w:tabs>
            <w:rPr>
              <w:rFonts w:eastAsiaTheme="minorEastAsia"/>
              <w:noProof/>
            </w:rPr>
          </w:pPr>
          <w:hyperlink w:anchor="_Toc144064985" w:history="1">
            <w:r w:rsidRPr="001670DE">
              <w:rPr>
                <w:rStyle w:val="Hyperlink"/>
                <w:rFonts w:ascii="Segoe UI" w:hAnsi="Segoe UI" w:cs="Segoe UI"/>
                <w:noProof/>
              </w:rPr>
              <w:t>Keyframes</w:t>
            </w:r>
            <w:r>
              <w:rPr>
                <w:noProof/>
                <w:webHidden/>
              </w:rPr>
              <w:tab/>
            </w:r>
            <w:r>
              <w:rPr>
                <w:noProof/>
                <w:webHidden/>
              </w:rPr>
              <w:fldChar w:fldCharType="begin"/>
            </w:r>
            <w:r>
              <w:rPr>
                <w:noProof/>
                <w:webHidden/>
              </w:rPr>
              <w:instrText xml:space="preserve"> PAGEREF _Toc144064985 \h </w:instrText>
            </w:r>
            <w:r>
              <w:rPr>
                <w:noProof/>
                <w:webHidden/>
              </w:rPr>
            </w:r>
            <w:r>
              <w:rPr>
                <w:noProof/>
                <w:webHidden/>
              </w:rPr>
              <w:fldChar w:fldCharType="separate"/>
            </w:r>
            <w:r w:rsidR="00DF1D5D">
              <w:rPr>
                <w:noProof/>
                <w:webHidden/>
              </w:rPr>
              <w:t>281</w:t>
            </w:r>
            <w:r>
              <w:rPr>
                <w:noProof/>
                <w:webHidden/>
              </w:rPr>
              <w:fldChar w:fldCharType="end"/>
            </w:r>
          </w:hyperlink>
        </w:p>
        <w:p w:rsidR="007F1A27" w:rsidRDefault="007F1A27">
          <w:pPr>
            <w:pStyle w:val="TOC1"/>
            <w:tabs>
              <w:tab w:val="right" w:leader="dot" w:pos="9350"/>
            </w:tabs>
            <w:rPr>
              <w:rFonts w:eastAsiaTheme="minorEastAsia"/>
              <w:noProof/>
            </w:rPr>
          </w:pPr>
          <w:hyperlink w:anchor="_Toc144064986" w:history="1">
            <w:r w:rsidRPr="001670DE">
              <w:rPr>
                <w:rStyle w:val="Hyperlink"/>
                <w:rFonts w:ascii="Segoe UI" w:hAnsi="Segoe UI" w:cs="Segoe UI"/>
                <w:noProof/>
              </w:rPr>
              <w:t>Toasts</w:t>
            </w:r>
            <w:r>
              <w:rPr>
                <w:noProof/>
                <w:webHidden/>
              </w:rPr>
              <w:tab/>
            </w:r>
            <w:r>
              <w:rPr>
                <w:noProof/>
                <w:webHidden/>
              </w:rPr>
              <w:fldChar w:fldCharType="begin"/>
            </w:r>
            <w:r>
              <w:rPr>
                <w:noProof/>
                <w:webHidden/>
              </w:rPr>
              <w:instrText xml:space="preserve"> PAGEREF _Toc144064986 \h </w:instrText>
            </w:r>
            <w:r>
              <w:rPr>
                <w:noProof/>
                <w:webHidden/>
              </w:rPr>
            </w:r>
            <w:r>
              <w:rPr>
                <w:noProof/>
                <w:webHidden/>
              </w:rPr>
              <w:fldChar w:fldCharType="separate"/>
            </w:r>
            <w:r w:rsidR="00DF1D5D">
              <w:rPr>
                <w:noProof/>
                <w:webHidden/>
              </w:rPr>
              <w:t>282</w:t>
            </w:r>
            <w:r>
              <w:rPr>
                <w:noProof/>
                <w:webHidden/>
              </w:rPr>
              <w:fldChar w:fldCharType="end"/>
            </w:r>
          </w:hyperlink>
        </w:p>
        <w:p w:rsidR="007F1A27" w:rsidRDefault="007F1A27">
          <w:pPr>
            <w:pStyle w:val="TOC2"/>
            <w:tabs>
              <w:tab w:val="right" w:leader="dot" w:pos="9350"/>
            </w:tabs>
            <w:rPr>
              <w:rFonts w:eastAsiaTheme="minorEastAsia"/>
              <w:noProof/>
            </w:rPr>
          </w:pPr>
          <w:hyperlink w:anchor="_Toc144064987" w:history="1">
            <w:r w:rsidRPr="001670DE">
              <w:rPr>
                <w:rStyle w:val="Hyperlink"/>
                <w:rFonts w:ascii="Segoe UI" w:hAnsi="Segoe UI" w:cs="Segoe UI"/>
                <w:noProof/>
              </w:rPr>
              <w:t>Overview</w:t>
            </w:r>
            <w:r>
              <w:rPr>
                <w:noProof/>
                <w:webHidden/>
              </w:rPr>
              <w:tab/>
            </w:r>
            <w:r>
              <w:rPr>
                <w:noProof/>
                <w:webHidden/>
              </w:rPr>
              <w:fldChar w:fldCharType="begin"/>
            </w:r>
            <w:r>
              <w:rPr>
                <w:noProof/>
                <w:webHidden/>
              </w:rPr>
              <w:instrText xml:space="preserve"> PAGEREF _Toc144064987 \h </w:instrText>
            </w:r>
            <w:r>
              <w:rPr>
                <w:noProof/>
                <w:webHidden/>
              </w:rPr>
            </w:r>
            <w:r>
              <w:rPr>
                <w:noProof/>
                <w:webHidden/>
              </w:rPr>
              <w:fldChar w:fldCharType="separate"/>
            </w:r>
            <w:r w:rsidR="00DF1D5D">
              <w:rPr>
                <w:noProof/>
                <w:webHidden/>
              </w:rPr>
              <w:t>282</w:t>
            </w:r>
            <w:r>
              <w:rPr>
                <w:noProof/>
                <w:webHidden/>
              </w:rPr>
              <w:fldChar w:fldCharType="end"/>
            </w:r>
          </w:hyperlink>
        </w:p>
        <w:p w:rsidR="007F1A27" w:rsidRDefault="007F1A27">
          <w:pPr>
            <w:pStyle w:val="TOC2"/>
            <w:tabs>
              <w:tab w:val="right" w:leader="dot" w:pos="9350"/>
            </w:tabs>
            <w:rPr>
              <w:rFonts w:eastAsiaTheme="minorEastAsia"/>
              <w:noProof/>
            </w:rPr>
          </w:pPr>
          <w:hyperlink w:anchor="_Toc144064988" w:history="1">
            <w:r w:rsidRPr="001670DE">
              <w:rPr>
                <w:rStyle w:val="Hyperlink"/>
                <w:rFonts w:ascii="Segoe UI" w:hAnsi="Segoe UI" w:cs="Segoe UI"/>
                <w:noProof/>
              </w:rPr>
              <w:t>Examples</w:t>
            </w:r>
            <w:r>
              <w:rPr>
                <w:noProof/>
                <w:webHidden/>
              </w:rPr>
              <w:tab/>
            </w:r>
            <w:r>
              <w:rPr>
                <w:noProof/>
                <w:webHidden/>
              </w:rPr>
              <w:fldChar w:fldCharType="begin"/>
            </w:r>
            <w:r>
              <w:rPr>
                <w:noProof/>
                <w:webHidden/>
              </w:rPr>
              <w:instrText xml:space="preserve"> PAGEREF _Toc144064988 \h </w:instrText>
            </w:r>
            <w:r>
              <w:rPr>
                <w:noProof/>
                <w:webHidden/>
              </w:rPr>
            </w:r>
            <w:r>
              <w:rPr>
                <w:noProof/>
                <w:webHidden/>
              </w:rPr>
              <w:fldChar w:fldCharType="separate"/>
            </w:r>
            <w:r w:rsidR="00DF1D5D">
              <w:rPr>
                <w:noProof/>
                <w:webHidden/>
              </w:rPr>
              <w:t>282</w:t>
            </w:r>
            <w:r>
              <w:rPr>
                <w:noProof/>
                <w:webHidden/>
              </w:rPr>
              <w:fldChar w:fldCharType="end"/>
            </w:r>
          </w:hyperlink>
        </w:p>
        <w:p w:rsidR="007F1A27" w:rsidRDefault="007F1A27">
          <w:pPr>
            <w:pStyle w:val="TOC3"/>
            <w:tabs>
              <w:tab w:val="right" w:leader="dot" w:pos="9350"/>
            </w:tabs>
            <w:rPr>
              <w:rFonts w:eastAsiaTheme="minorEastAsia"/>
              <w:noProof/>
            </w:rPr>
          </w:pPr>
          <w:hyperlink w:anchor="_Toc144064989" w:history="1">
            <w:r w:rsidRPr="001670DE">
              <w:rPr>
                <w:rStyle w:val="Hyperlink"/>
                <w:rFonts w:ascii="Segoe UI" w:hAnsi="Segoe UI" w:cs="Segoe UI"/>
                <w:noProof/>
              </w:rPr>
              <w:t>Basic</w:t>
            </w:r>
            <w:r>
              <w:rPr>
                <w:noProof/>
                <w:webHidden/>
              </w:rPr>
              <w:tab/>
            </w:r>
            <w:r>
              <w:rPr>
                <w:noProof/>
                <w:webHidden/>
              </w:rPr>
              <w:fldChar w:fldCharType="begin"/>
            </w:r>
            <w:r>
              <w:rPr>
                <w:noProof/>
                <w:webHidden/>
              </w:rPr>
              <w:instrText xml:space="preserve"> PAGEREF _Toc144064989 \h </w:instrText>
            </w:r>
            <w:r>
              <w:rPr>
                <w:noProof/>
                <w:webHidden/>
              </w:rPr>
            </w:r>
            <w:r>
              <w:rPr>
                <w:noProof/>
                <w:webHidden/>
              </w:rPr>
              <w:fldChar w:fldCharType="separate"/>
            </w:r>
            <w:r w:rsidR="00DF1D5D">
              <w:rPr>
                <w:noProof/>
                <w:webHidden/>
              </w:rPr>
              <w:t>282</w:t>
            </w:r>
            <w:r>
              <w:rPr>
                <w:noProof/>
                <w:webHidden/>
              </w:rPr>
              <w:fldChar w:fldCharType="end"/>
            </w:r>
          </w:hyperlink>
        </w:p>
        <w:p w:rsidR="007F1A27" w:rsidRDefault="007F1A27">
          <w:pPr>
            <w:pStyle w:val="TOC3"/>
            <w:tabs>
              <w:tab w:val="right" w:leader="dot" w:pos="9350"/>
            </w:tabs>
            <w:rPr>
              <w:rFonts w:eastAsiaTheme="minorEastAsia"/>
              <w:noProof/>
            </w:rPr>
          </w:pPr>
          <w:hyperlink w:anchor="_Toc144064990" w:history="1">
            <w:r w:rsidRPr="001670DE">
              <w:rPr>
                <w:rStyle w:val="Hyperlink"/>
                <w:rFonts w:ascii="Segoe UI" w:hAnsi="Segoe UI" w:cs="Segoe UI"/>
                <w:noProof/>
              </w:rPr>
              <w:t>Live</w:t>
            </w:r>
            <w:r>
              <w:rPr>
                <w:noProof/>
                <w:webHidden/>
              </w:rPr>
              <w:tab/>
            </w:r>
            <w:r>
              <w:rPr>
                <w:noProof/>
                <w:webHidden/>
              </w:rPr>
              <w:fldChar w:fldCharType="begin"/>
            </w:r>
            <w:r>
              <w:rPr>
                <w:noProof/>
                <w:webHidden/>
              </w:rPr>
              <w:instrText xml:space="preserve"> PAGEREF _Toc144064990 \h </w:instrText>
            </w:r>
            <w:r>
              <w:rPr>
                <w:noProof/>
                <w:webHidden/>
              </w:rPr>
            </w:r>
            <w:r>
              <w:rPr>
                <w:noProof/>
                <w:webHidden/>
              </w:rPr>
              <w:fldChar w:fldCharType="separate"/>
            </w:r>
            <w:r w:rsidR="00DF1D5D">
              <w:rPr>
                <w:noProof/>
                <w:webHidden/>
              </w:rPr>
              <w:t>283</w:t>
            </w:r>
            <w:r>
              <w:rPr>
                <w:noProof/>
                <w:webHidden/>
              </w:rPr>
              <w:fldChar w:fldCharType="end"/>
            </w:r>
          </w:hyperlink>
        </w:p>
        <w:p w:rsidR="007F1A27" w:rsidRDefault="007F1A27">
          <w:pPr>
            <w:pStyle w:val="TOC3"/>
            <w:tabs>
              <w:tab w:val="right" w:leader="dot" w:pos="9350"/>
            </w:tabs>
            <w:rPr>
              <w:rFonts w:eastAsiaTheme="minorEastAsia"/>
              <w:noProof/>
            </w:rPr>
          </w:pPr>
          <w:hyperlink w:anchor="_Toc144064991" w:history="1">
            <w:r w:rsidRPr="001670DE">
              <w:rPr>
                <w:rStyle w:val="Hyperlink"/>
                <w:rFonts w:ascii="Segoe UI" w:hAnsi="Segoe UI" w:cs="Segoe UI"/>
                <w:noProof/>
              </w:rPr>
              <w:t>Translucent</w:t>
            </w:r>
            <w:r>
              <w:rPr>
                <w:noProof/>
                <w:webHidden/>
              </w:rPr>
              <w:tab/>
            </w:r>
            <w:r>
              <w:rPr>
                <w:noProof/>
                <w:webHidden/>
              </w:rPr>
              <w:fldChar w:fldCharType="begin"/>
            </w:r>
            <w:r>
              <w:rPr>
                <w:noProof/>
                <w:webHidden/>
              </w:rPr>
              <w:instrText xml:space="preserve"> PAGEREF _Toc144064991 \h </w:instrText>
            </w:r>
            <w:r>
              <w:rPr>
                <w:noProof/>
                <w:webHidden/>
              </w:rPr>
            </w:r>
            <w:r>
              <w:rPr>
                <w:noProof/>
                <w:webHidden/>
              </w:rPr>
              <w:fldChar w:fldCharType="separate"/>
            </w:r>
            <w:r w:rsidR="00DF1D5D">
              <w:rPr>
                <w:noProof/>
                <w:webHidden/>
              </w:rPr>
              <w:t>283</w:t>
            </w:r>
            <w:r>
              <w:rPr>
                <w:noProof/>
                <w:webHidden/>
              </w:rPr>
              <w:fldChar w:fldCharType="end"/>
            </w:r>
          </w:hyperlink>
        </w:p>
        <w:p w:rsidR="007F1A27" w:rsidRDefault="007F1A27">
          <w:pPr>
            <w:pStyle w:val="TOC3"/>
            <w:tabs>
              <w:tab w:val="right" w:leader="dot" w:pos="9350"/>
            </w:tabs>
            <w:rPr>
              <w:rFonts w:eastAsiaTheme="minorEastAsia"/>
              <w:noProof/>
            </w:rPr>
          </w:pPr>
          <w:hyperlink w:anchor="_Toc144064992" w:history="1">
            <w:r w:rsidRPr="001670DE">
              <w:rPr>
                <w:rStyle w:val="Hyperlink"/>
                <w:rFonts w:ascii="Segoe UI" w:hAnsi="Segoe UI" w:cs="Segoe UI"/>
                <w:noProof/>
              </w:rPr>
              <w:t>Stacking</w:t>
            </w:r>
            <w:r>
              <w:rPr>
                <w:noProof/>
                <w:webHidden/>
              </w:rPr>
              <w:tab/>
            </w:r>
            <w:r>
              <w:rPr>
                <w:noProof/>
                <w:webHidden/>
              </w:rPr>
              <w:fldChar w:fldCharType="begin"/>
            </w:r>
            <w:r>
              <w:rPr>
                <w:noProof/>
                <w:webHidden/>
              </w:rPr>
              <w:instrText xml:space="preserve"> PAGEREF _Toc144064992 \h </w:instrText>
            </w:r>
            <w:r>
              <w:rPr>
                <w:noProof/>
                <w:webHidden/>
              </w:rPr>
            </w:r>
            <w:r>
              <w:rPr>
                <w:noProof/>
                <w:webHidden/>
              </w:rPr>
              <w:fldChar w:fldCharType="separate"/>
            </w:r>
            <w:r w:rsidR="00DF1D5D">
              <w:rPr>
                <w:noProof/>
                <w:webHidden/>
              </w:rPr>
              <w:t>284</w:t>
            </w:r>
            <w:r>
              <w:rPr>
                <w:noProof/>
                <w:webHidden/>
              </w:rPr>
              <w:fldChar w:fldCharType="end"/>
            </w:r>
          </w:hyperlink>
        </w:p>
        <w:p w:rsidR="007F1A27" w:rsidRDefault="007F1A27">
          <w:pPr>
            <w:pStyle w:val="TOC3"/>
            <w:tabs>
              <w:tab w:val="right" w:leader="dot" w:pos="9350"/>
            </w:tabs>
            <w:rPr>
              <w:rFonts w:eastAsiaTheme="minorEastAsia"/>
              <w:noProof/>
            </w:rPr>
          </w:pPr>
          <w:hyperlink w:anchor="_Toc144064993" w:history="1">
            <w:r w:rsidRPr="001670DE">
              <w:rPr>
                <w:rStyle w:val="Hyperlink"/>
                <w:rFonts w:ascii="Segoe UI" w:hAnsi="Segoe UI" w:cs="Segoe UI"/>
                <w:noProof/>
              </w:rPr>
              <w:t>Custom content</w:t>
            </w:r>
            <w:r>
              <w:rPr>
                <w:noProof/>
                <w:webHidden/>
              </w:rPr>
              <w:tab/>
            </w:r>
            <w:r>
              <w:rPr>
                <w:noProof/>
                <w:webHidden/>
              </w:rPr>
              <w:fldChar w:fldCharType="begin"/>
            </w:r>
            <w:r>
              <w:rPr>
                <w:noProof/>
                <w:webHidden/>
              </w:rPr>
              <w:instrText xml:space="preserve"> PAGEREF _Toc144064993 \h </w:instrText>
            </w:r>
            <w:r>
              <w:rPr>
                <w:noProof/>
                <w:webHidden/>
              </w:rPr>
            </w:r>
            <w:r>
              <w:rPr>
                <w:noProof/>
                <w:webHidden/>
              </w:rPr>
              <w:fldChar w:fldCharType="separate"/>
            </w:r>
            <w:r w:rsidR="00DF1D5D">
              <w:rPr>
                <w:noProof/>
                <w:webHidden/>
              </w:rPr>
              <w:t>284</w:t>
            </w:r>
            <w:r>
              <w:rPr>
                <w:noProof/>
                <w:webHidden/>
              </w:rPr>
              <w:fldChar w:fldCharType="end"/>
            </w:r>
          </w:hyperlink>
        </w:p>
        <w:p w:rsidR="007F1A27" w:rsidRDefault="007F1A27">
          <w:pPr>
            <w:pStyle w:val="TOC3"/>
            <w:tabs>
              <w:tab w:val="right" w:leader="dot" w:pos="9350"/>
            </w:tabs>
            <w:rPr>
              <w:rFonts w:eastAsiaTheme="minorEastAsia"/>
              <w:noProof/>
            </w:rPr>
          </w:pPr>
          <w:hyperlink w:anchor="_Toc144064994" w:history="1">
            <w:r w:rsidRPr="001670DE">
              <w:rPr>
                <w:rStyle w:val="Hyperlink"/>
                <w:rFonts w:ascii="Segoe UI" w:hAnsi="Segoe UI" w:cs="Segoe UI"/>
                <w:noProof/>
              </w:rPr>
              <w:t>Color schemes</w:t>
            </w:r>
            <w:r>
              <w:rPr>
                <w:noProof/>
                <w:webHidden/>
              </w:rPr>
              <w:tab/>
            </w:r>
            <w:r>
              <w:rPr>
                <w:noProof/>
                <w:webHidden/>
              </w:rPr>
              <w:fldChar w:fldCharType="begin"/>
            </w:r>
            <w:r>
              <w:rPr>
                <w:noProof/>
                <w:webHidden/>
              </w:rPr>
              <w:instrText xml:space="preserve"> PAGEREF _Toc144064994 \h </w:instrText>
            </w:r>
            <w:r>
              <w:rPr>
                <w:noProof/>
                <w:webHidden/>
              </w:rPr>
            </w:r>
            <w:r>
              <w:rPr>
                <w:noProof/>
                <w:webHidden/>
              </w:rPr>
              <w:fldChar w:fldCharType="separate"/>
            </w:r>
            <w:r w:rsidR="00DF1D5D">
              <w:rPr>
                <w:noProof/>
                <w:webHidden/>
              </w:rPr>
              <w:t>285</w:t>
            </w:r>
            <w:r>
              <w:rPr>
                <w:noProof/>
                <w:webHidden/>
              </w:rPr>
              <w:fldChar w:fldCharType="end"/>
            </w:r>
          </w:hyperlink>
        </w:p>
        <w:p w:rsidR="007F1A27" w:rsidRDefault="007F1A27">
          <w:pPr>
            <w:pStyle w:val="TOC2"/>
            <w:tabs>
              <w:tab w:val="right" w:leader="dot" w:pos="9350"/>
            </w:tabs>
            <w:rPr>
              <w:rFonts w:eastAsiaTheme="minorEastAsia"/>
              <w:noProof/>
            </w:rPr>
          </w:pPr>
          <w:hyperlink w:anchor="_Toc144064995" w:history="1">
            <w:r w:rsidRPr="001670DE">
              <w:rPr>
                <w:rStyle w:val="Hyperlink"/>
                <w:rFonts w:ascii="Segoe UI" w:hAnsi="Segoe UI" w:cs="Segoe UI"/>
                <w:noProof/>
              </w:rPr>
              <w:t>Placement</w:t>
            </w:r>
            <w:r>
              <w:rPr>
                <w:noProof/>
                <w:webHidden/>
              </w:rPr>
              <w:tab/>
            </w:r>
            <w:r>
              <w:rPr>
                <w:noProof/>
                <w:webHidden/>
              </w:rPr>
              <w:fldChar w:fldCharType="begin"/>
            </w:r>
            <w:r>
              <w:rPr>
                <w:noProof/>
                <w:webHidden/>
              </w:rPr>
              <w:instrText xml:space="preserve"> PAGEREF _Toc144064995 \h </w:instrText>
            </w:r>
            <w:r>
              <w:rPr>
                <w:noProof/>
                <w:webHidden/>
              </w:rPr>
            </w:r>
            <w:r>
              <w:rPr>
                <w:noProof/>
                <w:webHidden/>
              </w:rPr>
              <w:fldChar w:fldCharType="separate"/>
            </w:r>
            <w:r w:rsidR="00DF1D5D">
              <w:rPr>
                <w:noProof/>
                <w:webHidden/>
              </w:rPr>
              <w:t>286</w:t>
            </w:r>
            <w:r>
              <w:rPr>
                <w:noProof/>
                <w:webHidden/>
              </w:rPr>
              <w:fldChar w:fldCharType="end"/>
            </w:r>
          </w:hyperlink>
        </w:p>
        <w:p w:rsidR="007F1A27" w:rsidRDefault="007F1A27">
          <w:pPr>
            <w:pStyle w:val="TOC2"/>
            <w:tabs>
              <w:tab w:val="right" w:leader="dot" w:pos="9350"/>
            </w:tabs>
            <w:rPr>
              <w:rFonts w:eastAsiaTheme="minorEastAsia"/>
              <w:noProof/>
            </w:rPr>
          </w:pPr>
          <w:hyperlink w:anchor="_Toc144064996" w:history="1">
            <w:r w:rsidRPr="001670DE">
              <w:rPr>
                <w:rStyle w:val="Hyperlink"/>
                <w:rFonts w:ascii="Segoe UI" w:hAnsi="Segoe UI" w:cs="Segoe UI"/>
                <w:noProof/>
              </w:rPr>
              <w:t>Accessibility</w:t>
            </w:r>
            <w:r>
              <w:rPr>
                <w:noProof/>
                <w:webHidden/>
              </w:rPr>
              <w:tab/>
            </w:r>
            <w:r>
              <w:rPr>
                <w:noProof/>
                <w:webHidden/>
              </w:rPr>
              <w:fldChar w:fldCharType="begin"/>
            </w:r>
            <w:r>
              <w:rPr>
                <w:noProof/>
                <w:webHidden/>
              </w:rPr>
              <w:instrText xml:space="preserve"> PAGEREF _Toc144064996 \h </w:instrText>
            </w:r>
            <w:r>
              <w:rPr>
                <w:noProof/>
                <w:webHidden/>
              </w:rPr>
            </w:r>
            <w:r>
              <w:rPr>
                <w:noProof/>
                <w:webHidden/>
              </w:rPr>
              <w:fldChar w:fldCharType="separate"/>
            </w:r>
            <w:r w:rsidR="00DF1D5D">
              <w:rPr>
                <w:noProof/>
                <w:webHidden/>
              </w:rPr>
              <w:t>288</w:t>
            </w:r>
            <w:r>
              <w:rPr>
                <w:noProof/>
                <w:webHidden/>
              </w:rPr>
              <w:fldChar w:fldCharType="end"/>
            </w:r>
          </w:hyperlink>
        </w:p>
        <w:p w:rsidR="007F1A27" w:rsidRDefault="007F1A27">
          <w:pPr>
            <w:pStyle w:val="TOC2"/>
            <w:tabs>
              <w:tab w:val="right" w:leader="dot" w:pos="9350"/>
            </w:tabs>
            <w:rPr>
              <w:rFonts w:eastAsiaTheme="minorEastAsia"/>
              <w:noProof/>
            </w:rPr>
          </w:pPr>
          <w:hyperlink w:anchor="_Toc144064997"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_Toc144064997 \h </w:instrText>
            </w:r>
            <w:r>
              <w:rPr>
                <w:noProof/>
                <w:webHidden/>
              </w:rPr>
            </w:r>
            <w:r>
              <w:rPr>
                <w:noProof/>
                <w:webHidden/>
              </w:rPr>
              <w:fldChar w:fldCharType="separate"/>
            </w:r>
            <w:r w:rsidR="00DF1D5D">
              <w:rPr>
                <w:noProof/>
                <w:webHidden/>
              </w:rPr>
              <w:t>289</w:t>
            </w:r>
            <w:r>
              <w:rPr>
                <w:noProof/>
                <w:webHidden/>
              </w:rPr>
              <w:fldChar w:fldCharType="end"/>
            </w:r>
          </w:hyperlink>
        </w:p>
        <w:p w:rsidR="007F1A27" w:rsidRDefault="007F1A27">
          <w:pPr>
            <w:pStyle w:val="TOC3"/>
            <w:tabs>
              <w:tab w:val="right" w:leader="dot" w:pos="9350"/>
            </w:tabs>
            <w:rPr>
              <w:rFonts w:eastAsiaTheme="minorEastAsia"/>
              <w:noProof/>
            </w:rPr>
          </w:pPr>
          <w:hyperlink w:anchor="_Toc144064998"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_Toc144064998 \h </w:instrText>
            </w:r>
            <w:r>
              <w:rPr>
                <w:noProof/>
                <w:webHidden/>
              </w:rPr>
            </w:r>
            <w:r>
              <w:rPr>
                <w:noProof/>
                <w:webHidden/>
              </w:rPr>
              <w:fldChar w:fldCharType="separate"/>
            </w:r>
            <w:r w:rsidR="00DF1D5D">
              <w:rPr>
                <w:noProof/>
                <w:webHidden/>
              </w:rPr>
              <w:t>289</w:t>
            </w:r>
            <w:r>
              <w:rPr>
                <w:noProof/>
                <w:webHidden/>
              </w:rPr>
              <w:fldChar w:fldCharType="end"/>
            </w:r>
          </w:hyperlink>
        </w:p>
        <w:p w:rsidR="007F1A27" w:rsidRDefault="007F1A27">
          <w:pPr>
            <w:pStyle w:val="TOC2"/>
            <w:tabs>
              <w:tab w:val="right" w:leader="dot" w:pos="9350"/>
            </w:tabs>
            <w:rPr>
              <w:rFonts w:eastAsiaTheme="minorEastAsia"/>
              <w:noProof/>
            </w:rPr>
          </w:pPr>
          <w:hyperlink w:anchor="_Toc144064999" w:history="1">
            <w:r w:rsidRPr="001670DE">
              <w:rPr>
                <w:rStyle w:val="Hyperlink"/>
                <w:rFonts w:ascii="Segoe UI" w:hAnsi="Segoe UI" w:cs="Segoe UI"/>
                <w:noProof/>
              </w:rPr>
              <w:t>Usage</w:t>
            </w:r>
            <w:r>
              <w:rPr>
                <w:noProof/>
                <w:webHidden/>
              </w:rPr>
              <w:tab/>
            </w:r>
            <w:r>
              <w:rPr>
                <w:noProof/>
                <w:webHidden/>
              </w:rPr>
              <w:fldChar w:fldCharType="begin"/>
            </w:r>
            <w:r>
              <w:rPr>
                <w:noProof/>
                <w:webHidden/>
              </w:rPr>
              <w:instrText xml:space="preserve"> PAGEREF _Toc144064999 \h </w:instrText>
            </w:r>
            <w:r>
              <w:rPr>
                <w:noProof/>
                <w:webHidden/>
              </w:rPr>
            </w:r>
            <w:r>
              <w:rPr>
                <w:noProof/>
                <w:webHidden/>
              </w:rPr>
              <w:fldChar w:fldCharType="separate"/>
            </w:r>
            <w:r w:rsidR="00DF1D5D">
              <w:rPr>
                <w:noProof/>
                <w:webHidden/>
              </w:rPr>
              <w:t>290</w:t>
            </w:r>
            <w:r>
              <w:rPr>
                <w:noProof/>
                <w:webHidden/>
              </w:rPr>
              <w:fldChar w:fldCharType="end"/>
            </w:r>
          </w:hyperlink>
        </w:p>
        <w:p w:rsidR="007F1A27" w:rsidRDefault="007F1A27">
          <w:pPr>
            <w:pStyle w:val="TOC3"/>
            <w:tabs>
              <w:tab w:val="right" w:leader="dot" w:pos="9350"/>
            </w:tabs>
            <w:rPr>
              <w:rFonts w:eastAsiaTheme="minorEastAsia"/>
              <w:noProof/>
            </w:rPr>
          </w:pPr>
          <w:hyperlink w:anchor="_Toc144065000" w:history="1">
            <w:r w:rsidRPr="001670DE">
              <w:rPr>
                <w:rStyle w:val="Hyperlink"/>
                <w:rFonts w:ascii="Segoe UI" w:hAnsi="Segoe UI" w:cs="Segoe UI"/>
                <w:noProof/>
              </w:rPr>
              <w:t>Options</w:t>
            </w:r>
            <w:r>
              <w:rPr>
                <w:noProof/>
                <w:webHidden/>
              </w:rPr>
              <w:tab/>
            </w:r>
            <w:r>
              <w:rPr>
                <w:noProof/>
                <w:webHidden/>
              </w:rPr>
              <w:fldChar w:fldCharType="begin"/>
            </w:r>
            <w:r>
              <w:rPr>
                <w:noProof/>
                <w:webHidden/>
              </w:rPr>
              <w:instrText xml:space="preserve"> PAGEREF _Toc144065000 \h </w:instrText>
            </w:r>
            <w:r>
              <w:rPr>
                <w:noProof/>
                <w:webHidden/>
              </w:rPr>
            </w:r>
            <w:r>
              <w:rPr>
                <w:noProof/>
                <w:webHidden/>
              </w:rPr>
              <w:fldChar w:fldCharType="separate"/>
            </w:r>
            <w:r w:rsidR="00DF1D5D">
              <w:rPr>
                <w:noProof/>
                <w:webHidden/>
              </w:rPr>
              <w:t>290</w:t>
            </w:r>
            <w:r>
              <w:rPr>
                <w:noProof/>
                <w:webHidden/>
              </w:rPr>
              <w:fldChar w:fldCharType="end"/>
            </w:r>
          </w:hyperlink>
        </w:p>
        <w:p w:rsidR="007F1A27" w:rsidRDefault="007F1A27">
          <w:pPr>
            <w:pStyle w:val="TOC3"/>
            <w:tabs>
              <w:tab w:val="right" w:leader="dot" w:pos="9350"/>
            </w:tabs>
            <w:rPr>
              <w:rFonts w:eastAsiaTheme="minorEastAsia"/>
              <w:noProof/>
            </w:rPr>
          </w:pPr>
          <w:hyperlink w:anchor="_Toc144065001" w:history="1">
            <w:r w:rsidRPr="001670DE">
              <w:rPr>
                <w:rStyle w:val="Hyperlink"/>
                <w:rFonts w:ascii="Segoe UI" w:hAnsi="Segoe UI" w:cs="Segoe UI"/>
                <w:noProof/>
              </w:rPr>
              <w:t>Methods</w:t>
            </w:r>
            <w:r>
              <w:rPr>
                <w:noProof/>
                <w:webHidden/>
              </w:rPr>
              <w:tab/>
            </w:r>
            <w:r>
              <w:rPr>
                <w:noProof/>
                <w:webHidden/>
              </w:rPr>
              <w:fldChar w:fldCharType="begin"/>
            </w:r>
            <w:r>
              <w:rPr>
                <w:noProof/>
                <w:webHidden/>
              </w:rPr>
              <w:instrText xml:space="preserve"> PAGEREF _Toc144065001 \h </w:instrText>
            </w:r>
            <w:r>
              <w:rPr>
                <w:noProof/>
                <w:webHidden/>
              </w:rPr>
            </w:r>
            <w:r>
              <w:rPr>
                <w:noProof/>
                <w:webHidden/>
              </w:rPr>
              <w:fldChar w:fldCharType="separate"/>
            </w:r>
            <w:r w:rsidR="00DF1D5D">
              <w:rPr>
                <w:noProof/>
                <w:webHidden/>
              </w:rPr>
              <w:t>290</w:t>
            </w:r>
            <w:r>
              <w:rPr>
                <w:noProof/>
                <w:webHidden/>
              </w:rPr>
              <w:fldChar w:fldCharType="end"/>
            </w:r>
          </w:hyperlink>
        </w:p>
        <w:p w:rsidR="007F1A27" w:rsidRDefault="007F1A27">
          <w:pPr>
            <w:pStyle w:val="TOC3"/>
            <w:tabs>
              <w:tab w:val="right" w:leader="dot" w:pos="9350"/>
            </w:tabs>
            <w:rPr>
              <w:rFonts w:eastAsiaTheme="minorEastAsia"/>
              <w:noProof/>
            </w:rPr>
          </w:pPr>
          <w:hyperlink w:anchor="_Toc144065002" w:history="1">
            <w:r w:rsidRPr="001670DE">
              <w:rPr>
                <w:rStyle w:val="Hyperlink"/>
                <w:rFonts w:ascii="Segoe UI" w:hAnsi="Segoe UI" w:cs="Segoe UI"/>
                <w:noProof/>
              </w:rPr>
              <w:t>Events</w:t>
            </w:r>
            <w:r>
              <w:rPr>
                <w:noProof/>
                <w:webHidden/>
              </w:rPr>
              <w:tab/>
            </w:r>
            <w:r>
              <w:rPr>
                <w:noProof/>
                <w:webHidden/>
              </w:rPr>
              <w:fldChar w:fldCharType="begin"/>
            </w:r>
            <w:r>
              <w:rPr>
                <w:noProof/>
                <w:webHidden/>
              </w:rPr>
              <w:instrText xml:space="preserve"> PAGEREF _Toc144065002 \h </w:instrText>
            </w:r>
            <w:r>
              <w:rPr>
                <w:noProof/>
                <w:webHidden/>
              </w:rPr>
            </w:r>
            <w:r>
              <w:rPr>
                <w:noProof/>
                <w:webHidden/>
              </w:rPr>
              <w:fldChar w:fldCharType="separate"/>
            </w:r>
            <w:r w:rsidR="00DF1D5D">
              <w:rPr>
                <w:noProof/>
                <w:webHidden/>
              </w:rPr>
              <w:t>291</w:t>
            </w:r>
            <w:r>
              <w:rPr>
                <w:noProof/>
                <w:webHidden/>
              </w:rPr>
              <w:fldChar w:fldCharType="end"/>
            </w:r>
          </w:hyperlink>
        </w:p>
        <w:p w:rsidR="007F1A27" w:rsidRDefault="007F1A27">
          <w:pPr>
            <w:pStyle w:val="TOC1"/>
            <w:tabs>
              <w:tab w:val="right" w:leader="dot" w:pos="9350"/>
            </w:tabs>
            <w:rPr>
              <w:rFonts w:eastAsiaTheme="minorEastAsia"/>
              <w:noProof/>
            </w:rPr>
          </w:pPr>
          <w:hyperlink w:anchor="_Toc144065003" w:history="1">
            <w:r w:rsidRPr="001670DE">
              <w:rPr>
                <w:rStyle w:val="Hyperlink"/>
                <w:rFonts w:ascii="Segoe UI" w:hAnsi="Segoe UI" w:cs="Segoe UI"/>
                <w:noProof/>
              </w:rPr>
              <w:t>Tooltips</w:t>
            </w:r>
            <w:r>
              <w:rPr>
                <w:noProof/>
                <w:webHidden/>
              </w:rPr>
              <w:tab/>
            </w:r>
            <w:r>
              <w:rPr>
                <w:noProof/>
                <w:webHidden/>
              </w:rPr>
              <w:fldChar w:fldCharType="begin"/>
            </w:r>
            <w:r>
              <w:rPr>
                <w:noProof/>
                <w:webHidden/>
              </w:rPr>
              <w:instrText xml:space="preserve"> PAGEREF _Toc144065003 \h </w:instrText>
            </w:r>
            <w:r>
              <w:rPr>
                <w:noProof/>
                <w:webHidden/>
              </w:rPr>
            </w:r>
            <w:r>
              <w:rPr>
                <w:noProof/>
                <w:webHidden/>
              </w:rPr>
              <w:fldChar w:fldCharType="separate"/>
            </w:r>
            <w:r w:rsidR="00DF1D5D">
              <w:rPr>
                <w:noProof/>
                <w:webHidden/>
              </w:rPr>
              <w:t>292</w:t>
            </w:r>
            <w:r>
              <w:rPr>
                <w:noProof/>
                <w:webHidden/>
              </w:rPr>
              <w:fldChar w:fldCharType="end"/>
            </w:r>
          </w:hyperlink>
        </w:p>
        <w:p w:rsidR="007F1A27" w:rsidRDefault="007F1A27">
          <w:pPr>
            <w:pStyle w:val="TOC2"/>
            <w:tabs>
              <w:tab w:val="right" w:leader="dot" w:pos="9350"/>
            </w:tabs>
            <w:rPr>
              <w:rFonts w:eastAsiaTheme="minorEastAsia"/>
              <w:noProof/>
            </w:rPr>
          </w:pPr>
          <w:hyperlink w:anchor="_Toc144065004" w:history="1">
            <w:r w:rsidRPr="001670DE">
              <w:rPr>
                <w:rStyle w:val="Hyperlink"/>
                <w:rFonts w:ascii="Segoe UI" w:hAnsi="Segoe UI" w:cs="Segoe UI"/>
                <w:noProof/>
              </w:rPr>
              <w:t>Overview</w:t>
            </w:r>
            <w:r>
              <w:rPr>
                <w:noProof/>
                <w:webHidden/>
              </w:rPr>
              <w:tab/>
            </w:r>
            <w:r>
              <w:rPr>
                <w:noProof/>
                <w:webHidden/>
              </w:rPr>
              <w:fldChar w:fldCharType="begin"/>
            </w:r>
            <w:r>
              <w:rPr>
                <w:noProof/>
                <w:webHidden/>
              </w:rPr>
              <w:instrText xml:space="preserve"> PAGEREF _Toc144065004 \h </w:instrText>
            </w:r>
            <w:r>
              <w:rPr>
                <w:noProof/>
                <w:webHidden/>
              </w:rPr>
            </w:r>
            <w:r>
              <w:rPr>
                <w:noProof/>
                <w:webHidden/>
              </w:rPr>
              <w:fldChar w:fldCharType="separate"/>
            </w:r>
            <w:r w:rsidR="00DF1D5D">
              <w:rPr>
                <w:noProof/>
                <w:webHidden/>
              </w:rPr>
              <w:t>292</w:t>
            </w:r>
            <w:r>
              <w:rPr>
                <w:noProof/>
                <w:webHidden/>
              </w:rPr>
              <w:fldChar w:fldCharType="end"/>
            </w:r>
          </w:hyperlink>
        </w:p>
        <w:p w:rsidR="007F1A27" w:rsidRDefault="007F1A27">
          <w:pPr>
            <w:pStyle w:val="TOC2"/>
            <w:tabs>
              <w:tab w:val="right" w:leader="dot" w:pos="9350"/>
            </w:tabs>
            <w:rPr>
              <w:rFonts w:eastAsiaTheme="minorEastAsia"/>
              <w:noProof/>
            </w:rPr>
          </w:pPr>
          <w:hyperlink w:anchor="_Toc144065005" w:history="1">
            <w:r w:rsidRPr="001670DE">
              <w:rPr>
                <w:rStyle w:val="Hyperlink"/>
                <w:rFonts w:ascii="Segoe UI" w:hAnsi="Segoe UI" w:cs="Segoe UI"/>
                <w:noProof/>
              </w:rPr>
              <w:t>Example: Enable tooltips everywhere</w:t>
            </w:r>
            <w:r>
              <w:rPr>
                <w:noProof/>
                <w:webHidden/>
              </w:rPr>
              <w:tab/>
            </w:r>
            <w:r>
              <w:rPr>
                <w:noProof/>
                <w:webHidden/>
              </w:rPr>
              <w:fldChar w:fldCharType="begin"/>
            </w:r>
            <w:r>
              <w:rPr>
                <w:noProof/>
                <w:webHidden/>
              </w:rPr>
              <w:instrText xml:space="preserve"> PAGEREF _Toc144065005 \h </w:instrText>
            </w:r>
            <w:r>
              <w:rPr>
                <w:noProof/>
                <w:webHidden/>
              </w:rPr>
            </w:r>
            <w:r>
              <w:rPr>
                <w:noProof/>
                <w:webHidden/>
              </w:rPr>
              <w:fldChar w:fldCharType="separate"/>
            </w:r>
            <w:r w:rsidR="00DF1D5D">
              <w:rPr>
                <w:noProof/>
                <w:webHidden/>
              </w:rPr>
              <w:t>292</w:t>
            </w:r>
            <w:r>
              <w:rPr>
                <w:noProof/>
                <w:webHidden/>
              </w:rPr>
              <w:fldChar w:fldCharType="end"/>
            </w:r>
          </w:hyperlink>
        </w:p>
        <w:p w:rsidR="007F1A27" w:rsidRDefault="007F1A27">
          <w:pPr>
            <w:pStyle w:val="TOC2"/>
            <w:tabs>
              <w:tab w:val="right" w:leader="dot" w:pos="9350"/>
            </w:tabs>
            <w:rPr>
              <w:rFonts w:eastAsiaTheme="minorEastAsia"/>
              <w:noProof/>
            </w:rPr>
          </w:pPr>
          <w:hyperlink w:anchor="_Toc144065006" w:history="1">
            <w:r w:rsidRPr="001670DE">
              <w:rPr>
                <w:rStyle w:val="Hyperlink"/>
                <w:rFonts w:ascii="Segoe UI" w:hAnsi="Segoe UI" w:cs="Segoe UI"/>
                <w:noProof/>
              </w:rPr>
              <w:t>Examples</w:t>
            </w:r>
            <w:r>
              <w:rPr>
                <w:noProof/>
                <w:webHidden/>
              </w:rPr>
              <w:tab/>
            </w:r>
            <w:r>
              <w:rPr>
                <w:noProof/>
                <w:webHidden/>
              </w:rPr>
              <w:fldChar w:fldCharType="begin"/>
            </w:r>
            <w:r>
              <w:rPr>
                <w:noProof/>
                <w:webHidden/>
              </w:rPr>
              <w:instrText xml:space="preserve"> PAGEREF _Toc144065006 \h </w:instrText>
            </w:r>
            <w:r>
              <w:rPr>
                <w:noProof/>
                <w:webHidden/>
              </w:rPr>
            </w:r>
            <w:r>
              <w:rPr>
                <w:noProof/>
                <w:webHidden/>
              </w:rPr>
              <w:fldChar w:fldCharType="separate"/>
            </w:r>
            <w:r w:rsidR="00DF1D5D">
              <w:rPr>
                <w:noProof/>
                <w:webHidden/>
              </w:rPr>
              <w:t>293</w:t>
            </w:r>
            <w:r>
              <w:rPr>
                <w:noProof/>
                <w:webHidden/>
              </w:rPr>
              <w:fldChar w:fldCharType="end"/>
            </w:r>
          </w:hyperlink>
        </w:p>
        <w:p w:rsidR="007F1A27" w:rsidRDefault="007F1A27">
          <w:pPr>
            <w:pStyle w:val="TOC2"/>
            <w:tabs>
              <w:tab w:val="right" w:leader="dot" w:pos="9350"/>
            </w:tabs>
            <w:rPr>
              <w:rFonts w:eastAsiaTheme="minorEastAsia"/>
              <w:noProof/>
            </w:rPr>
          </w:pPr>
          <w:hyperlink w:anchor="_Toc144065007" w:history="1">
            <w:r w:rsidRPr="001670DE">
              <w:rPr>
                <w:rStyle w:val="Hyperlink"/>
                <w:rFonts w:ascii="Segoe UI" w:hAnsi="Segoe UI" w:cs="Segoe UI"/>
                <w:noProof/>
              </w:rPr>
              <w:t>Sass</w:t>
            </w:r>
            <w:r>
              <w:rPr>
                <w:noProof/>
                <w:webHidden/>
              </w:rPr>
              <w:tab/>
            </w:r>
            <w:r>
              <w:rPr>
                <w:noProof/>
                <w:webHidden/>
              </w:rPr>
              <w:fldChar w:fldCharType="begin"/>
            </w:r>
            <w:r>
              <w:rPr>
                <w:noProof/>
                <w:webHidden/>
              </w:rPr>
              <w:instrText xml:space="preserve"> PAGEREF _Toc144065007 \h </w:instrText>
            </w:r>
            <w:r>
              <w:rPr>
                <w:noProof/>
                <w:webHidden/>
              </w:rPr>
            </w:r>
            <w:r>
              <w:rPr>
                <w:noProof/>
                <w:webHidden/>
              </w:rPr>
              <w:fldChar w:fldCharType="separate"/>
            </w:r>
            <w:r w:rsidR="00DF1D5D">
              <w:rPr>
                <w:noProof/>
                <w:webHidden/>
              </w:rPr>
              <w:t>294</w:t>
            </w:r>
            <w:r>
              <w:rPr>
                <w:noProof/>
                <w:webHidden/>
              </w:rPr>
              <w:fldChar w:fldCharType="end"/>
            </w:r>
          </w:hyperlink>
        </w:p>
        <w:p w:rsidR="007F1A27" w:rsidRDefault="007F1A27">
          <w:pPr>
            <w:pStyle w:val="TOC3"/>
            <w:tabs>
              <w:tab w:val="right" w:leader="dot" w:pos="9350"/>
            </w:tabs>
            <w:rPr>
              <w:rFonts w:eastAsiaTheme="minorEastAsia"/>
              <w:noProof/>
            </w:rPr>
          </w:pPr>
          <w:hyperlink w:anchor="_Toc144065008" w:history="1">
            <w:r w:rsidRPr="001670DE">
              <w:rPr>
                <w:rStyle w:val="Hyperlink"/>
                <w:rFonts w:ascii="Segoe UI" w:hAnsi="Segoe UI" w:cs="Segoe UI"/>
                <w:noProof/>
              </w:rPr>
              <w:t>Variables</w:t>
            </w:r>
            <w:r>
              <w:rPr>
                <w:noProof/>
                <w:webHidden/>
              </w:rPr>
              <w:tab/>
            </w:r>
            <w:r>
              <w:rPr>
                <w:noProof/>
                <w:webHidden/>
              </w:rPr>
              <w:fldChar w:fldCharType="begin"/>
            </w:r>
            <w:r>
              <w:rPr>
                <w:noProof/>
                <w:webHidden/>
              </w:rPr>
              <w:instrText xml:space="preserve"> PAGEREF _Toc144065008 \h </w:instrText>
            </w:r>
            <w:r>
              <w:rPr>
                <w:noProof/>
                <w:webHidden/>
              </w:rPr>
            </w:r>
            <w:r>
              <w:rPr>
                <w:noProof/>
                <w:webHidden/>
              </w:rPr>
              <w:fldChar w:fldCharType="separate"/>
            </w:r>
            <w:r w:rsidR="00DF1D5D">
              <w:rPr>
                <w:noProof/>
                <w:webHidden/>
              </w:rPr>
              <w:t>294</w:t>
            </w:r>
            <w:r>
              <w:rPr>
                <w:noProof/>
                <w:webHidden/>
              </w:rPr>
              <w:fldChar w:fldCharType="end"/>
            </w:r>
          </w:hyperlink>
        </w:p>
        <w:p w:rsidR="007F1A27" w:rsidRDefault="007F1A27">
          <w:pPr>
            <w:pStyle w:val="TOC2"/>
            <w:tabs>
              <w:tab w:val="right" w:leader="dot" w:pos="9350"/>
            </w:tabs>
            <w:rPr>
              <w:rFonts w:eastAsiaTheme="minorEastAsia"/>
              <w:noProof/>
            </w:rPr>
          </w:pPr>
          <w:hyperlink w:anchor="_Toc144065009" w:history="1">
            <w:r w:rsidRPr="001670DE">
              <w:rPr>
                <w:rStyle w:val="Hyperlink"/>
                <w:rFonts w:ascii="Segoe UI" w:hAnsi="Segoe UI" w:cs="Segoe UI"/>
                <w:noProof/>
              </w:rPr>
              <w:t>Usage</w:t>
            </w:r>
            <w:r>
              <w:rPr>
                <w:noProof/>
                <w:webHidden/>
              </w:rPr>
              <w:tab/>
            </w:r>
            <w:r>
              <w:rPr>
                <w:noProof/>
                <w:webHidden/>
              </w:rPr>
              <w:fldChar w:fldCharType="begin"/>
            </w:r>
            <w:r>
              <w:rPr>
                <w:noProof/>
                <w:webHidden/>
              </w:rPr>
              <w:instrText xml:space="preserve"> PAGEREF _Toc144065009 \h </w:instrText>
            </w:r>
            <w:r>
              <w:rPr>
                <w:noProof/>
                <w:webHidden/>
              </w:rPr>
            </w:r>
            <w:r>
              <w:rPr>
                <w:noProof/>
                <w:webHidden/>
              </w:rPr>
              <w:fldChar w:fldCharType="separate"/>
            </w:r>
            <w:r w:rsidR="00DF1D5D">
              <w:rPr>
                <w:noProof/>
                <w:webHidden/>
              </w:rPr>
              <w:t>294</w:t>
            </w:r>
            <w:r>
              <w:rPr>
                <w:noProof/>
                <w:webHidden/>
              </w:rPr>
              <w:fldChar w:fldCharType="end"/>
            </w:r>
          </w:hyperlink>
        </w:p>
        <w:p w:rsidR="007F1A27" w:rsidRDefault="007F1A27">
          <w:pPr>
            <w:pStyle w:val="TOC3"/>
            <w:tabs>
              <w:tab w:val="right" w:leader="dot" w:pos="9350"/>
            </w:tabs>
            <w:rPr>
              <w:rFonts w:eastAsiaTheme="minorEastAsia"/>
              <w:noProof/>
            </w:rPr>
          </w:pPr>
          <w:hyperlink w:anchor="_Toc144065010" w:history="1">
            <w:r w:rsidRPr="001670DE">
              <w:rPr>
                <w:rStyle w:val="Hyperlink"/>
                <w:rFonts w:ascii="Segoe UI" w:hAnsi="Segoe UI" w:cs="Segoe UI"/>
                <w:noProof/>
              </w:rPr>
              <w:t>Markup</w:t>
            </w:r>
            <w:r>
              <w:rPr>
                <w:noProof/>
                <w:webHidden/>
              </w:rPr>
              <w:tab/>
            </w:r>
            <w:r>
              <w:rPr>
                <w:noProof/>
                <w:webHidden/>
              </w:rPr>
              <w:fldChar w:fldCharType="begin"/>
            </w:r>
            <w:r>
              <w:rPr>
                <w:noProof/>
                <w:webHidden/>
              </w:rPr>
              <w:instrText xml:space="preserve"> PAGEREF _Toc144065010 \h </w:instrText>
            </w:r>
            <w:r>
              <w:rPr>
                <w:noProof/>
                <w:webHidden/>
              </w:rPr>
            </w:r>
            <w:r>
              <w:rPr>
                <w:noProof/>
                <w:webHidden/>
              </w:rPr>
              <w:fldChar w:fldCharType="separate"/>
            </w:r>
            <w:r w:rsidR="00DF1D5D">
              <w:rPr>
                <w:noProof/>
                <w:webHidden/>
              </w:rPr>
              <w:t>295</w:t>
            </w:r>
            <w:r>
              <w:rPr>
                <w:noProof/>
                <w:webHidden/>
              </w:rPr>
              <w:fldChar w:fldCharType="end"/>
            </w:r>
          </w:hyperlink>
        </w:p>
        <w:p w:rsidR="007F1A27" w:rsidRDefault="007F1A27">
          <w:pPr>
            <w:pStyle w:val="TOC3"/>
            <w:tabs>
              <w:tab w:val="right" w:leader="dot" w:pos="9350"/>
            </w:tabs>
            <w:rPr>
              <w:rFonts w:eastAsiaTheme="minorEastAsia"/>
              <w:noProof/>
            </w:rPr>
          </w:pPr>
          <w:hyperlink w:anchor="_Toc144065011" w:history="1">
            <w:r w:rsidRPr="001670DE">
              <w:rPr>
                <w:rStyle w:val="Hyperlink"/>
                <w:rFonts w:ascii="Segoe UI" w:hAnsi="Segoe UI" w:cs="Segoe UI"/>
                <w:noProof/>
              </w:rPr>
              <w:t>Disabled elements</w:t>
            </w:r>
            <w:r>
              <w:rPr>
                <w:noProof/>
                <w:webHidden/>
              </w:rPr>
              <w:tab/>
            </w:r>
            <w:r>
              <w:rPr>
                <w:noProof/>
                <w:webHidden/>
              </w:rPr>
              <w:fldChar w:fldCharType="begin"/>
            </w:r>
            <w:r>
              <w:rPr>
                <w:noProof/>
                <w:webHidden/>
              </w:rPr>
              <w:instrText xml:space="preserve"> PAGEREF _Toc144065011 \h </w:instrText>
            </w:r>
            <w:r>
              <w:rPr>
                <w:noProof/>
                <w:webHidden/>
              </w:rPr>
            </w:r>
            <w:r>
              <w:rPr>
                <w:noProof/>
                <w:webHidden/>
              </w:rPr>
              <w:fldChar w:fldCharType="separate"/>
            </w:r>
            <w:r w:rsidR="00DF1D5D">
              <w:rPr>
                <w:noProof/>
                <w:webHidden/>
              </w:rPr>
              <w:t>295</w:t>
            </w:r>
            <w:r>
              <w:rPr>
                <w:noProof/>
                <w:webHidden/>
              </w:rPr>
              <w:fldChar w:fldCharType="end"/>
            </w:r>
          </w:hyperlink>
        </w:p>
        <w:p w:rsidR="007F1A27" w:rsidRDefault="007F1A27">
          <w:pPr>
            <w:pStyle w:val="TOC3"/>
            <w:tabs>
              <w:tab w:val="right" w:leader="dot" w:pos="9350"/>
            </w:tabs>
            <w:rPr>
              <w:rFonts w:eastAsiaTheme="minorEastAsia"/>
              <w:noProof/>
            </w:rPr>
          </w:pPr>
          <w:hyperlink w:anchor="_Toc144065012" w:history="1">
            <w:r w:rsidRPr="001670DE">
              <w:rPr>
                <w:rStyle w:val="Hyperlink"/>
                <w:rFonts w:ascii="Segoe UI" w:hAnsi="Segoe UI" w:cs="Segoe UI"/>
                <w:noProof/>
              </w:rPr>
              <w:t>Options</w:t>
            </w:r>
            <w:r>
              <w:rPr>
                <w:noProof/>
                <w:webHidden/>
              </w:rPr>
              <w:tab/>
            </w:r>
            <w:r>
              <w:rPr>
                <w:noProof/>
                <w:webHidden/>
              </w:rPr>
              <w:fldChar w:fldCharType="begin"/>
            </w:r>
            <w:r>
              <w:rPr>
                <w:noProof/>
                <w:webHidden/>
              </w:rPr>
              <w:instrText xml:space="preserve"> PAGEREF _Toc144065012 \h </w:instrText>
            </w:r>
            <w:r>
              <w:rPr>
                <w:noProof/>
                <w:webHidden/>
              </w:rPr>
            </w:r>
            <w:r>
              <w:rPr>
                <w:noProof/>
                <w:webHidden/>
              </w:rPr>
              <w:fldChar w:fldCharType="separate"/>
            </w:r>
            <w:r w:rsidR="00DF1D5D">
              <w:rPr>
                <w:noProof/>
                <w:webHidden/>
              </w:rPr>
              <w:t>295</w:t>
            </w:r>
            <w:r>
              <w:rPr>
                <w:noProof/>
                <w:webHidden/>
              </w:rPr>
              <w:fldChar w:fldCharType="end"/>
            </w:r>
          </w:hyperlink>
        </w:p>
        <w:p w:rsidR="007F1A27" w:rsidRDefault="007F1A27">
          <w:pPr>
            <w:pStyle w:val="TOC3"/>
            <w:tabs>
              <w:tab w:val="right" w:leader="dot" w:pos="9350"/>
            </w:tabs>
            <w:rPr>
              <w:rFonts w:eastAsiaTheme="minorEastAsia"/>
              <w:noProof/>
            </w:rPr>
          </w:pPr>
          <w:hyperlink w:anchor="_Toc144065013" w:history="1">
            <w:r w:rsidRPr="001670DE">
              <w:rPr>
                <w:rStyle w:val="Hyperlink"/>
                <w:rFonts w:ascii="Segoe UI" w:hAnsi="Segoe UI" w:cs="Segoe UI"/>
                <w:noProof/>
              </w:rPr>
              <w:t>Methods</w:t>
            </w:r>
            <w:r>
              <w:rPr>
                <w:noProof/>
                <w:webHidden/>
              </w:rPr>
              <w:tab/>
            </w:r>
            <w:r>
              <w:rPr>
                <w:noProof/>
                <w:webHidden/>
              </w:rPr>
              <w:fldChar w:fldCharType="begin"/>
            </w:r>
            <w:r>
              <w:rPr>
                <w:noProof/>
                <w:webHidden/>
              </w:rPr>
              <w:instrText xml:space="preserve"> PAGEREF _Toc144065013 \h </w:instrText>
            </w:r>
            <w:r>
              <w:rPr>
                <w:noProof/>
                <w:webHidden/>
              </w:rPr>
            </w:r>
            <w:r>
              <w:rPr>
                <w:noProof/>
                <w:webHidden/>
              </w:rPr>
              <w:fldChar w:fldCharType="separate"/>
            </w:r>
            <w:r w:rsidR="00DF1D5D">
              <w:rPr>
                <w:noProof/>
                <w:webHidden/>
              </w:rPr>
              <w:t>300</w:t>
            </w:r>
            <w:r>
              <w:rPr>
                <w:noProof/>
                <w:webHidden/>
              </w:rPr>
              <w:fldChar w:fldCharType="end"/>
            </w:r>
          </w:hyperlink>
        </w:p>
        <w:p w:rsidR="007F1A27" w:rsidRDefault="007F1A27">
          <w:pPr>
            <w:pStyle w:val="TOC3"/>
            <w:tabs>
              <w:tab w:val="right" w:leader="dot" w:pos="9350"/>
            </w:tabs>
            <w:rPr>
              <w:rFonts w:eastAsiaTheme="minorEastAsia"/>
              <w:noProof/>
            </w:rPr>
          </w:pPr>
          <w:hyperlink w:anchor="_Toc144065014" w:history="1">
            <w:r w:rsidRPr="001670DE">
              <w:rPr>
                <w:rStyle w:val="Hyperlink"/>
                <w:rFonts w:ascii="Segoe UI" w:hAnsi="Segoe UI" w:cs="Segoe UI"/>
                <w:noProof/>
              </w:rPr>
              <w:t>Events</w:t>
            </w:r>
            <w:r>
              <w:rPr>
                <w:noProof/>
                <w:webHidden/>
              </w:rPr>
              <w:tab/>
            </w:r>
            <w:r>
              <w:rPr>
                <w:noProof/>
                <w:webHidden/>
              </w:rPr>
              <w:fldChar w:fldCharType="begin"/>
            </w:r>
            <w:r>
              <w:rPr>
                <w:noProof/>
                <w:webHidden/>
              </w:rPr>
              <w:instrText xml:space="preserve"> PAGEREF _Toc144065014 \h </w:instrText>
            </w:r>
            <w:r>
              <w:rPr>
                <w:noProof/>
                <w:webHidden/>
              </w:rPr>
            </w:r>
            <w:r>
              <w:rPr>
                <w:noProof/>
                <w:webHidden/>
              </w:rPr>
              <w:fldChar w:fldCharType="separate"/>
            </w:r>
            <w:r w:rsidR="00DF1D5D">
              <w:rPr>
                <w:noProof/>
                <w:webHidden/>
              </w:rPr>
              <w:t>302</w:t>
            </w:r>
            <w:r>
              <w:rPr>
                <w:noProof/>
                <w:webHidden/>
              </w:rPr>
              <w:fldChar w:fldCharType="end"/>
            </w:r>
          </w:hyperlink>
        </w:p>
        <w:p w:rsidR="007F1A27" w:rsidRDefault="007F1A27">
          <w:r>
            <w:rPr>
              <w:b/>
              <w:bCs/>
              <w:noProof/>
            </w:rPr>
            <w:fldChar w:fldCharType="end"/>
          </w:r>
        </w:p>
      </w:sdtContent>
    </w:sdt>
    <w:p w:rsidR="00124D30" w:rsidRDefault="00124D30" w:rsidP="00BD67AC">
      <w:pPr>
        <w:pStyle w:val="Heading1"/>
      </w:pPr>
    </w:p>
    <w:p w:rsidR="00124D30" w:rsidRDefault="00124D30" w:rsidP="00BD67AC">
      <w:pPr>
        <w:pStyle w:val="Heading1"/>
      </w:pPr>
    </w:p>
    <w:p w:rsidR="00124D30" w:rsidRDefault="00124D30" w:rsidP="00BD67AC">
      <w:pPr>
        <w:pStyle w:val="Heading1"/>
      </w:pPr>
    </w:p>
    <w:p w:rsidR="00124D30" w:rsidRDefault="00124D30" w:rsidP="00BD67AC">
      <w:pPr>
        <w:pStyle w:val="Heading1"/>
      </w:pPr>
    </w:p>
    <w:p w:rsidR="00124D30" w:rsidRDefault="00124D30" w:rsidP="00BD67AC">
      <w:pPr>
        <w:pStyle w:val="Heading1"/>
      </w:pPr>
    </w:p>
    <w:p w:rsidR="00124D30" w:rsidRDefault="00124D30" w:rsidP="00BD67AC">
      <w:pPr>
        <w:pStyle w:val="Heading1"/>
      </w:pPr>
    </w:p>
    <w:p w:rsidR="00124D30" w:rsidRDefault="00124D30" w:rsidP="00BD67AC">
      <w:pPr>
        <w:pStyle w:val="Heading1"/>
      </w:pPr>
    </w:p>
    <w:p w:rsidR="00124D30" w:rsidRDefault="00124D30" w:rsidP="00BD67AC">
      <w:pPr>
        <w:pStyle w:val="Heading1"/>
      </w:pPr>
    </w:p>
    <w:p w:rsidR="00124D30" w:rsidRDefault="00124D30" w:rsidP="00BD67AC">
      <w:pPr>
        <w:pStyle w:val="Heading1"/>
      </w:pPr>
    </w:p>
    <w:p w:rsidR="00124D30" w:rsidRDefault="00124D30" w:rsidP="00BD67AC">
      <w:pPr>
        <w:pStyle w:val="Heading1"/>
      </w:pPr>
    </w:p>
    <w:p w:rsidR="00124D30" w:rsidRDefault="00124D30" w:rsidP="00BD67AC">
      <w:pPr>
        <w:pStyle w:val="Heading1"/>
      </w:pPr>
    </w:p>
    <w:p w:rsidR="00124D30" w:rsidRDefault="00124D30" w:rsidP="00BD67AC">
      <w:pPr>
        <w:pStyle w:val="Heading1"/>
      </w:pPr>
    </w:p>
    <w:p w:rsidR="00124D30" w:rsidRDefault="00124D30" w:rsidP="00BD67AC">
      <w:pPr>
        <w:pStyle w:val="Heading1"/>
      </w:pPr>
    </w:p>
    <w:p w:rsidR="00124D30" w:rsidRDefault="00124D30" w:rsidP="00BD67AC">
      <w:pPr>
        <w:pStyle w:val="Heading1"/>
      </w:pPr>
    </w:p>
    <w:p w:rsidR="00124D30" w:rsidRDefault="00124D30" w:rsidP="00BD67AC">
      <w:pPr>
        <w:pStyle w:val="Heading1"/>
      </w:pPr>
    </w:p>
    <w:p w:rsidR="00124D30" w:rsidRDefault="00124D30" w:rsidP="00BD67AC">
      <w:pPr>
        <w:pStyle w:val="Heading1"/>
      </w:pPr>
    </w:p>
    <w:p w:rsidR="00124D30" w:rsidRDefault="00124D30" w:rsidP="00BD67AC">
      <w:pPr>
        <w:pStyle w:val="Heading1"/>
      </w:pPr>
    </w:p>
    <w:p w:rsidR="00124D30" w:rsidRDefault="00124D30" w:rsidP="00BD67AC">
      <w:pPr>
        <w:pStyle w:val="Heading1"/>
      </w:pPr>
    </w:p>
    <w:p w:rsidR="00124D30" w:rsidRDefault="00124D30" w:rsidP="00BD67AC">
      <w:pPr>
        <w:pStyle w:val="Heading1"/>
      </w:pPr>
    </w:p>
    <w:p w:rsidR="00124D30" w:rsidRDefault="00124D30" w:rsidP="00BD67AC">
      <w:pPr>
        <w:pStyle w:val="Heading1"/>
      </w:pPr>
    </w:p>
    <w:p w:rsidR="00E715C5" w:rsidRPr="00E715C5" w:rsidRDefault="00E715C5" w:rsidP="00BD67AC">
      <w:pPr>
        <w:pStyle w:val="Heading1"/>
      </w:pPr>
      <w:bookmarkStart w:id="1" w:name="_Toc144064563"/>
      <w:bookmarkStart w:id="2" w:name="Typography"/>
      <w:bookmarkStart w:id="3" w:name="_Typography"/>
      <w:bookmarkEnd w:id="3"/>
      <w:r w:rsidRPr="00E715C5">
        <w:t>Typography</w:t>
      </w:r>
      <w:bookmarkEnd w:id="1"/>
    </w:p>
    <w:bookmarkEnd w:id="2"/>
    <w:p w:rsidR="00BD67AC" w:rsidRDefault="00E715C5" w:rsidP="00842560">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Documentation and examples for Bootstrap typography, including global settings, headin</w:t>
      </w:r>
      <w:r w:rsidR="00842560">
        <w:rPr>
          <w:rFonts w:ascii="Segoe UI" w:eastAsia="Times New Roman" w:hAnsi="Segoe UI" w:cs="Segoe UI"/>
          <w:color w:val="212529"/>
          <w:sz w:val="24"/>
          <w:szCs w:val="24"/>
        </w:rPr>
        <w:t>gs, body text, lists, and more.</w:t>
      </w:r>
    </w:p>
    <w:p w:rsidR="00842560" w:rsidRPr="00842560" w:rsidRDefault="00842560" w:rsidP="00842560">
      <w:pPr>
        <w:shd w:val="clear" w:color="auto" w:fill="FFFFFF"/>
        <w:spacing w:after="100" w:afterAutospacing="1" w:line="240" w:lineRule="auto"/>
        <w:rPr>
          <w:rFonts w:ascii="Segoe UI" w:eastAsia="Times New Roman" w:hAnsi="Segoe UI" w:cs="Segoe UI"/>
          <w:color w:val="212529"/>
          <w:sz w:val="24"/>
          <w:szCs w:val="24"/>
        </w:rPr>
      </w:pPr>
    </w:p>
    <w:p w:rsidR="00E715C5" w:rsidRPr="00E715C5" w:rsidRDefault="00E715C5" w:rsidP="00BD67AC">
      <w:pPr>
        <w:pStyle w:val="Heading2"/>
      </w:pPr>
      <w:bookmarkStart w:id="4" w:name="_Toc144064564"/>
      <w:r w:rsidRPr="00E715C5">
        <w:t>Global settings</w:t>
      </w:r>
      <w:bookmarkEnd w:id="4"/>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Bootstrap sets basic global display, typography, and link styles. When more control is needed, check out the </w:t>
      </w:r>
      <w:hyperlink r:id="rId11" w:history="1">
        <w:r w:rsidRPr="00E715C5">
          <w:rPr>
            <w:rFonts w:ascii="Segoe UI" w:eastAsia="Times New Roman" w:hAnsi="Segoe UI" w:cs="Segoe UI"/>
            <w:color w:val="0D6EFD"/>
            <w:sz w:val="24"/>
            <w:szCs w:val="24"/>
            <w:u w:val="single"/>
          </w:rPr>
          <w:t>textual utility classes</w:t>
        </w:r>
      </w:hyperlink>
      <w:r w:rsidRPr="00E715C5">
        <w:rPr>
          <w:rFonts w:ascii="Segoe UI" w:eastAsia="Times New Roman" w:hAnsi="Segoe UI" w:cs="Segoe UI"/>
          <w:color w:val="212529"/>
          <w:sz w:val="24"/>
          <w:szCs w:val="24"/>
        </w:rPr>
        <w:t>.</w:t>
      </w:r>
    </w:p>
    <w:p w:rsidR="00E715C5" w:rsidRPr="00E715C5" w:rsidRDefault="00E715C5" w:rsidP="00BC594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Use a </w:t>
      </w:r>
      <w:hyperlink r:id="rId12" w:anchor="native-font-stack" w:history="1">
        <w:r w:rsidRPr="00E715C5">
          <w:rPr>
            <w:rFonts w:ascii="Segoe UI" w:eastAsia="Times New Roman" w:hAnsi="Segoe UI" w:cs="Segoe UI"/>
            <w:color w:val="0D6EFD"/>
            <w:sz w:val="24"/>
            <w:szCs w:val="24"/>
            <w:u w:val="single"/>
          </w:rPr>
          <w:t>native font stack</w:t>
        </w:r>
      </w:hyperlink>
      <w:r w:rsidRPr="00E715C5">
        <w:rPr>
          <w:rFonts w:ascii="Segoe UI" w:eastAsia="Times New Roman" w:hAnsi="Segoe UI" w:cs="Segoe UI"/>
          <w:color w:val="212529"/>
          <w:sz w:val="24"/>
          <w:szCs w:val="24"/>
        </w:rPr>
        <w:t> that selects the best </w:t>
      </w:r>
      <w:r w:rsidRPr="00E715C5">
        <w:rPr>
          <w:rFonts w:ascii="var(--bs-font-monospace)" w:eastAsia="Times New Roman" w:hAnsi="var(--bs-font-monospace)" w:cs="Courier New"/>
          <w:color w:val="D63384"/>
          <w:sz w:val="21"/>
          <w:szCs w:val="21"/>
        </w:rPr>
        <w:t>font-family</w:t>
      </w:r>
      <w:r w:rsidRPr="00E715C5">
        <w:rPr>
          <w:rFonts w:ascii="Segoe UI" w:eastAsia="Times New Roman" w:hAnsi="Segoe UI" w:cs="Segoe UI"/>
          <w:color w:val="212529"/>
          <w:sz w:val="24"/>
          <w:szCs w:val="24"/>
        </w:rPr>
        <w:t> for each OS and device.</w:t>
      </w:r>
    </w:p>
    <w:p w:rsidR="00E715C5" w:rsidRPr="00E715C5" w:rsidRDefault="00E715C5" w:rsidP="00BC594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For a more inclusive and accessible type scale, we use the browser’s default root </w:t>
      </w:r>
      <w:r w:rsidRPr="00E715C5">
        <w:rPr>
          <w:rFonts w:ascii="var(--bs-font-monospace)" w:eastAsia="Times New Roman" w:hAnsi="var(--bs-font-monospace)" w:cs="Courier New"/>
          <w:color w:val="D63384"/>
          <w:sz w:val="21"/>
          <w:szCs w:val="21"/>
        </w:rPr>
        <w:t>font-size</w:t>
      </w:r>
      <w:r w:rsidRPr="00E715C5">
        <w:rPr>
          <w:rFonts w:ascii="Segoe UI" w:eastAsia="Times New Roman" w:hAnsi="Segoe UI" w:cs="Segoe UI"/>
          <w:color w:val="212529"/>
          <w:sz w:val="24"/>
          <w:szCs w:val="24"/>
        </w:rPr>
        <w:t> (typically 16px) so visitors can customize their browser defaults as needed.</w:t>
      </w:r>
    </w:p>
    <w:p w:rsidR="00E715C5" w:rsidRPr="00E715C5" w:rsidRDefault="00E715C5" w:rsidP="00BC594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Use the </w:t>
      </w:r>
      <w:r w:rsidRPr="00E715C5">
        <w:rPr>
          <w:rFonts w:ascii="var(--bs-font-monospace)" w:eastAsia="Times New Roman" w:hAnsi="var(--bs-font-monospace)" w:cs="Courier New"/>
          <w:color w:val="D63384"/>
          <w:sz w:val="21"/>
          <w:szCs w:val="21"/>
        </w:rPr>
        <w:t>$font-family-base</w:t>
      </w:r>
      <w:r w:rsidRPr="00E715C5">
        <w:rPr>
          <w:rFonts w:ascii="Segoe UI" w:eastAsia="Times New Roman" w:hAnsi="Segoe UI" w:cs="Segoe UI"/>
          <w:color w:val="212529"/>
          <w:sz w:val="24"/>
          <w:szCs w:val="24"/>
        </w:rPr>
        <w:t>, </w:t>
      </w:r>
      <w:r w:rsidRPr="00E715C5">
        <w:rPr>
          <w:rFonts w:ascii="var(--bs-font-monospace)" w:eastAsia="Times New Roman" w:hAnsi="var(--bs-font-monospace)" w:cs="Courier New"/>
          <w:color w:val="D63384"/>
          <w:sz w:val="21"/>
          <w:szCs w:val="21"/>
        </w:rPr>
        <w:t>$font-size-base</w:t>
      </w:r>
      <w:r w:rsidRPr="00E715C5">
        <w:rPr>
          <w:rFonts w:ascii="Segoe UI" w:eastAsia="Times New Roman" w:hAnsi="Segoe UI" w:cs="Segoe UI"/>
          <w:color w:val="212529"/>
          <w:sz w:val="24"/>
          <w:szCs w:val="24"/>
        </w:rPr>
        <w:t>, and </w:t>
      </w:r>
      <w:r w:rsidRPr="00E715C5">
        <w:rPr>
          <w:rFonts w:ascii="var(--bs-font-monospace)" w:eastAsia="Times New Roman" w:hAnsi="var(--bs-font-monospace)" w:cs="Courier New"/>
          <w:color w:val="D63384"/>
          <w:sz w:val="21"/>
          <w:szCs w:val="21"/>
        </w:rPr>
        <w:t>$line-height-base</w:t>
      </w:r>
      <w:r w:rsidRPr="00E715C5">
        <w:rPr>
          <w:rFonts w:ascii="Segoe UI" w:eastAsia="Times New Roman" w:hAnsi="Segoe UI" w:cs="Segoe UI"/>
          <w:color w:val="212529"/>
          <w:sz w:val="24"/>
          <w:szCs w:val="24"/>
        </w:rPr>
        <w:t> attributes as our typographic base applied to the </w:t>
      </w:r>
      <w:r w:rsidRPr="00E715C5">
        <w:rPr>
          <w:rFonts w:ascii="var(--bs-font-monospace)" w:eastAsia="Times New Roman" w:hAnsi="var(--bs-font-monospace)" w:cs="Courier New"/>
          <w:color w:val="D63384"/>
          <w:sz w:val="21"/>
          <w:szCs w:val="21"/>
        </w:rPr>
        <w:t>&lt;body&gt;</w:t>
      </w:r>
      <w:r w:rsidRPr="00E715C5">
        <w:rPr>
          <w:rFonts w:ascii="Segoe UI" w:eastAsia="Times New Roman" w:hAnsi="Segoe UI" w:cs="Segoe UI"/>
          <w:color w:val="212529"/>
          <w:sz w:val="24"/>
          <w:szCs w:val="24"/>
        </w:rPr>
        <w:t>.</w:t>
      </w:r>
    </w:p>
    <w:p w:rsidR="00E715C5" w:rsidRPr="00E715C5" w:rsidRDefault="00E715C5" w:rsidP="00BC594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Set the global link color via </w:t>
      </w:r>
      <w:r w:rsidRPr="00E715C5">
        <w:rPr>
          <w:rFonts w:ascii="var(--bs-font-monospace)" w:eastAsia="Times New Roman" w:hAnsi="var(--bs-font-monospace)" w:cs="Courier New"/>
          <w:color w:val="D63384"/>
          <w:sz w:val="21"/>
          <w:szCs w:val="21"/>
        </w:rPr>
        <w:t>$link-color</w:t>
      </w:r>
      <w:r w:rsidRPr="00E715C5">
        <w:rPr>
          <w:rFonts w:ascii="Segoe UI" w:eastAsia="Times New Roman" w:hAnsi="Segoe UI" w:cs="Segoe UI"/>
          <w:color w:val="212529"/>
          <w:sz w:val="24"/>
          <w:szCs w:val="24"/>
        </w:rPr>
        <w:t>.</w:t>
      </w:r>
    </w:p>
    <w:p w:rsidR="00E715C5" w:rsidRPr="00E715C5" w:rsidRDefault="00E715C5" w:rsidP="00BC594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Use </w:t>
      </w:r>
      <w:r w:rsidRPr="00E715C5">
        <w:rPr>
          <w:rFonts w:ascii="var(--bs-font-monospace)" w:eastAsia="Times New Roman" w:hAnsi="var(--bs-font-monospace)" w:cs="Courier New"/>
          <w:color w:val="D63384"/>
          <w:sz w:val="21"/>
          <w:szCs w:val="21"/>
        </w:rPr>
        <w:t>$body-bg</w:t>
      </w:r>
      <w:r w:rsidRPr="00E715C5">
        <w:rPr>
          <w:rFonts w:ascii="Segoe UI" w:eastAsia="Times New Roman" w:hAnsi="Segoe UI" w:cs="Segoe UI"/>
          <w:color w:val="212529"/>
          <w:sz w:val="24"/>
          <w:szCs w:val="24"/>
        </w:rPr>
        <w:t> to set a </w:t>
      </w:r>
      <w:r w:rsidRPr="00E715C5">
        <w:rPr>
          <w:rFonts w:ascii="var(--bs-font-monospace)" w:eastAsia="Times New Roman" w:hAnsi="var(--bs-font-monospace)" w:cs="Courier New"/>
          <w:color w:val="D63384"/>
          <w:sz w:val="21"/>
          <w:szCs w:val="21"/>
        </w:rPr>
        <w:t>background-color</w:t>
      </w:r>
      <w:r w:rsidRPr="00E715C5">
        <w:rPr>
          <w:rFonts w:ascii="Segoe UI" w:eastAsia="Times New Roman" w:hAnsi="Segoe UI" w:cs="Segoe UI"/>
          <w:color w:val="212529"/>
          <w:sz w:val="24"/>
          <w:szCs w:val="24"/>
        </w:rPr>
        <w:t> on the </w:t>
      </w:r>
      <w:r w:rsidRPr="00E715C5">
        <w:rPr>
          <w:rFonts w:ascii="var(--bs-font-monospace)" w:eastAsia="Times New Roman" w:hAnsi="var(--bs-font-monospace)" w:cs="Courier New"/>
          <w:color w:val="D63384"/>
          <w:sz w:val="21"/>
          <w:szCs w:val="21"/>
        </w:rPr>
        <w:t>&lt;body&gt;</w:t>
      </w:r>
      <w:r w:rsidRPr="00E715C5">
        <w:rPr>
          <w:rFonts w:ascii="Segoe UI" w:eastAsia="Times New Roman" w:hAnsi="Segoe UI" w:cs="Segoe UI"/>
          <w:color w:val="212529"/>
          <w:sz w:val="24"/>
          <w:szCs w:val="24"/>
        </w:rPr>
        <w:t> (</w:t>
      </w:r>
      <w:r w:rsidRPr="00E715C5">
        <w:rPr>
          <w:rFonts w:ascii="var(--bs-font-monospace)" w:eastAsia="Times New Roman" w:hAnsi="var(--bs-font-monospace)" w:cs="Courier New"/>
          <w:color w:val="D63384"/>
          <w:sz w:val="21"/>
          <w:szCs w:val="21"/>
        </w:rPr>
        <w:t>#fff</w:t>
      </w:r>
      <w:r w:rsidRPr="00E715C5">
        <w:rPr>
          <w:rFonts w:ascii="Segoe UI" w:eastAsia="Times New Roman" w:hAnsi="Segoe UI" w:cs="Segoe UI"/>
          <w:color w:val="212529"/>
          <w:sz w:val="24"/>
          <w:szCs w:val="24"/>
        </w:rPr>
        <w:t> by default).</w:t>
      </w:r>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These styles can be found within </w:t>
      </w:r>
      <w:r w:rsidRPr="00E715C5">
        <w:rPr>
          <w:rFonts w:ascii="var(--bs-font-monospace)" w:eastAsia="Times New Roman" w:hAnsi="var(--bs-font-monospace)" w:cs="Courier New"/>
          <w:color w:val="D63384"/>
          <w:sz w:val="21"/>
          <w:szCs w:val="21"/>
        </w:rPr>
        <w:t>_reboot.scss</w:t>
      </w:r>
      <w:r w:rsidRPr="00E715C5">
        <w:rPr>
          <w:rFonts w:ascii="Segoe UI" w:eastAsia="Times New Roman" w:hAnsi="Segoe UI" w:cs="Segoe UI"/>
          <w:color w:val="212529"/>
          <w:sz w:val="24"/>
          <w:szCs w:val="24"/>
        </w:rPr>
        <w:t>, and the global variables are defined in </w:t>
      </w:r>
      <w:r w:rsidRPr="00E715C5">
        <w:rPr>
          <w:rFonts w:ascii="var(--bs-font-monospace)" w:eastAsia="Times New Roman" w:hAnsi="var(--bs-font-monospace)" w:cs="Courier New"/>
          <w:color w:val="D63384"/>
          <w:sz w:val="21"/>
          <w:szCs w:val="21"/>
        </w:rPr>
        <w:t>_variables.scss</w:t>
      </w:r>
      <w:r w:rsidRPr="00E715C5">
        <w:rPr>
          <w:rFonts w:ascii="Segoe UI" w:eastAsia="Times New Roman" w:hAnsi="Segoe UI" w:cs="Segoe UI"/>
          <w:color w:val="212529"/>
          <w:sz w:val="24"/>
          <w:szCs w:val="24"/>
        </w:rPr>
        <w:t>. Make sure to set </w:t>
      </w:r>
      <w:r w:rsidRPr="00E715C5">
        <w:rPr>
          <w:rFonts w:ascii="var(--bs-font-monospace)" w:eastAsia="Times New Roman" w:hAnsi="var(--bs-font-monospace)" w:cs="Courier New"/>
          <w:color w:val="D63384"/>
          <w:sz w:val="21"/>
          <w:szCs w:val="21"/>
        </w:rPr>
        <w:t>$font-size-base</w:t>
      </w:r>
      <w:r w:rsidRPr="00E715C5">
        <w:rPr>
          <w:rFonts w:ascii="Segoe UI" w:eastAsia="Times New Roman" w:hAnsi="Segoe UI" w:cs="Segoe UI"/>
          <w:color w:val="212529"/>
          <w:sz w:val="24"/>
          <w:szCs w:val="24"/>
        </w:rPr>
        <w:t> in </w:t>
      </w:r>
      <w:r w:rsidRPr="00E715C5">
        <w:rPr>
          <w:rFonts w:ascii="var(--bs-font-monospace)" w:eastAsia="Times New Roman" w:hAnsi="var(--bs-font-monospace)" w:cs="Courier New"/>
          <w:color w:val="D63384"/>
          <w:sz w:val="21"/>
          <w:szCs w:val="21"/>
        </w:rPr>
        <w:t>rem</w:t>
      </w:r>
      <w:r w:rsidRPr="00E715C5">
        <w:rPr>
          <w:rFonts w:ascii="Segoe UI" w:eastAsia="Times New Roman" w:hAnsi="Segoe UI" w:cs="Segoe UI"/>
          <w:color w:val="212529"/>
          <w:sz w:val="24"/>
          <w:szCs w:val="24"/>
        </w:rPr>
        <w:t>.</w:t>
      </w:r>
    </w:p>
    <w:p w:rsidR="00E715C5" w:rsidRPr="00E715C5" w:rsidRDefault="00E715C5" w:rsidP="00BD67AC">
      <w:pPr>
        <w:pStyle w:val="Heading2"/>
      </w:pPr>
      <w:bookmarkStart w:id="5" w:name="_Toc144064565"/>
      <w:r w:rsidRPr="00E715C5">
        <w:t>Headings</w:t>
      </w:r>
      <w:bookmarkEnd w:id="5"/>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All HTML headings, </w:t>
      </w:r>
      <w:r w:rsidRPr="00E715C5">
        <w:rPr>
          <w:rFonts w:ascii="var(--bs-font-monospace)" w:eastAsia="Times New Roman" w:hAnsi="var(--bs-font-monospace)" w:cs="Courier New"/>
          <w:color w:val="D63384"/>
          <w:sz w:val="21"/>
          <w:szCs w:val="21"/>
        </w:rPr>
        <w:t>&lt;h1&gt;</w:t>
      </w:r>
      <w:r w:rsidRPr="00E715C5">
        <w:rPr>
          <w:rFonts w:ascii="Segoe UI" w:eastAsia="Times New Roman" w:hAnsi="Segoe UI" w:cs="Segoe UI"/>
          <w:color w:val="212529"/>
          <w:sz w:val="24"/>
          <w:szCs w:val="24"/>
        </w:rPr>
        <w:t> through </w:t>
      </w:r>
      <w:r w:rsidRPr="00E715C5">
        <w:rPr>
          <w:rFonts w:ascii="var(--bs-font-monospace)" w:eastAsia="Times New Roman" w:hAnsi="var(--bs-font-monospace)" w:cs="Courier New"/>
          <w:color w:val="D63384"/>
          <w:sz w:val="21"/>
          <w:szCs w:val="21"/>
        </w:rPr>
        <w:t>&lt;h6&gt;</w:t>
      </w:r>
      <w:r w:rsidRPr="00E715C5">
        <w:rPr>
          <w:rFonts w:ascii="Segoe UI" w:eastAsia="Times New Roman" w:hAnsi="Segoe UI" w:cs="Segoe UI"/>
          <w:color w:val="212529"/>
          <w:sz w:val="24"/>
          <w:szCs w:val="24"/>
        </w:rPr>
        <w:t>, are available.</w:t>
      </w:r>
    </w:p>
    <w:tbl>
      <w:tblPr>
        <w:tblW w:w="10002" w:type="dxa"/>
        <w:tblCellMar>
          <w:top w:w="15" w:type="dxa"/>
          <w:left w:w="15" w:type="dxa"/>
          <w:bottom w:w="15" w:type="dxa"/>
          <w:right w:w="15" w:type="dxa"/>
        </w:tblCellMar>
        <w:tblLook w:val="04A0" w:firstRow="1" w:lastRow="0" w:firstColumn="1" w:lastColumn="0" w:noHBand="0" w:noVBand="1"/>
      </w:tblPr>
      <w:tblGrid>
        <w:gridCol w:w="3144"/>
        <w:gridCol w:w="6858"/>
      </w:tblGrid>
      <w:tr w:rsidR="00E715C5" w:rsidRPr="00E715C5" w:rsidTr="00BD67AC">
        <w:trPr>
          <w:trHeight w:val="255"/>
          <w:tblHeader/>
        </w:trPr>
        <w:tc>
          <w:tcPr>
            <w:tcW w:w="0" w:type="auto"/>
            <w:tcBorders>
              <w:top w:val="single" w:sz="2" w:space="0" w:color="auto"/>
              <w:left w:val="single" w:sz="2" w:space="0" w:color="auto"/>
              <w:right w:val="single" w:sz="2" w:space="0" w:color="auto"/>
            </w:tcBorders>
            <w:vAlign w:val="center"/>
            <w:hideMark/>
          </w:tcPr>
          <w:p w:rsidR="00E715C5" w:rsidRPr="00E715C5" w:rsidRDefault="00E715C5" w:rsidP="00E715C5">
            <w:pPr>
              <w:spacing w:after="0" w:line="240" w:lineRule="auto"/>
              <w:jc w:val="center"/>
              <w:rPr>
                <w:rFonts w:ascii="Times New Roman" w:eastAsia="Times New Roman" w:hAnsi="Times New Roman" w:cs="Times New Roman"/>
                <w:b/>
                <w:bCs/>
                <w:color w:val="212529"/>
                <w:sz w:val="24"/>
                <w:szCs w:val="24"/>
              </w:rPr>
            </w:pPr>
            <w:r w:rsidRPr="00E715C5">
              <w:rPr>
                <w:rFonts w:ascii="Times New Roman" w:eastAsia="Times New Roman" w:hAnsi="Times New Roman" w:cs="Times New Roman"/>
                <w:b/>
                <w:bCs/>
                <w:color w:val="212529"/>
                <w:sz w:val="24"/>
                <w:szCs w:val="24"/>
              </w:rPr>
              <w:t>Heading</w:t>
            </w:r>
          </w:p>
        </w:tc>
        <w:tc>
          <w:tcPr>
            <w:tcW w:w="0" w:type="auto"/>
            <w:tcBorders>
              <w:top w:val="single" w:sz="2" w:space="0" w:color="auto"/>
              <w:left w:val="single" w:sz="2" w:space="0" w:color="auto"/>
              <w:right w:val="single" w:sz="2" w:space="0" w:color="auto"/>
            </w:tcBorders>
            <w:vAlign w:val="center"/>
            <w:hideMark/>
          </w:tcPr>
          <w:p w:rsidR="00E715C5" w:rsidRPr="00E715C5" w:rsidRDefault="00E715C5" w:rsidP="00E715C5">
            <w:pPr>
              <w:spacing w:after="0" w:line="240" w:lineRule="auto"/>
              <w:jc w:val="center"/>
              <w:rPr>
                <w:rFonts w:ascii="Times New Roman" w:eastAsia="Times New Roman" w:hAnsi="Times New Roman" w:cs="Times New Roman"/>
                <w:b/>
                <w:bCs/>
                <w:color w:val="212529"/>
                <w:sz w:val="24"/>
                <w:szCs w:val="24"/>
              </w:rPr>
            </w:pPr>
            <w:r w:rsidRPr="00E715C5">
              <w:rPr>
                <w:rFonts w:ascii="Times New Roman" w:eastAsia="Times New Roman" w:hAnsi="Times New Roman" w:cs="Times New Roman"/>
                <w:b/>
                <w:bCs/>
                <w:color w:val="212529"/>
                <w:sz w:val="24"/>
                <w:szCs w:val="24"/>
              </w:rPr>
              <w:t>Example</w:t>
            </w:r>
          </w:p>
        </w:tc>
      </w:tr>
      <w:tr w:rsidR="00E715C5" w:rsidRPr="00E715C5" w:rsidTr="00BD67AC">
        <w:trPr>
          <w:trHeight w:val="240"/>
        </w:trPr>
        <w:tc>
          <w:tcPr>
            <w:tcW w:w="0" w:type="auto"/>
            <w:tcBorders>
              <w:top w:val="single" w:sz="2" w:space="0" w:color="auto"/>
              <w:left w:val="single" w:sz="2" w:space="0" w:color="auto"/>
              <w:bottom w:val="single" w:sz="6" w:space="0" w:color="auto"/>
              <w:right w:val="single" w:sz="2" w:space="0" w:color="auto"/>
            </w:tcBorders>
            <w:vAlign w:val="center"/>
            <w:hideMark/>
          </w:tcPr>
          <w:p w:rsidR="00E715C5" w:rsidRPr="00E715C5" w:rsidRDefault="00E715C5" w:rsidP="00E715C5">
            <w:pPr>
              <w:spacing w:after="0" w:line="240" w:lineRule="auto"/>
              <w:rPr>
                <w:rFonts w:ascii="Times New Roman" w:eastAsia="Times New Roman" w:hAnsi="Times New Roman" w:cs="Times New Roman"/>
                <w:color w:val="212529"/>
                <w:sz w:val="24"/>
                <w:szCs w:val="24"/>
              </w:rPr>
            </w:pPr>
            <w:r w:rsidRPr="00E715C5">
              <w:rPr>
                <w:rFonts w:ascii="var(--bs-font-monospace)" w:eastAsia="Times New Roman" w:hAnsi="var(--bs-font-monospace)" w:cs="Courier New"/>
                <w:color w:val="D63384"/>
                <w:sz w:val="21"/>
                <w:szCs w:val="21"/>
              </w:rPr>
              <w:t>&lt;h1&gt;&lt;/h1&gt;</w:t>
            </w:r>
          </w:p>
        </w:tc>
        <w:tc>
          <w:tcPr>
            <w:tcW w:w="0" w:type="auto"/>
            <w:tcBorders>
              <w:top w:val="single" w:sz="2" w:space="0" w:color="auto"/>
              <w:left w:val="single" w:sz="2" w:space="0" w:color="auto"/>
              <w:bottom w:val="single" w:sz="6" w:space="0" w:color="auto"/>
              <w:right w:val="single" w:sz="2" w:space="0" w:color="auto"/>
            </w:tcBorders>
            <w:vAlign w:val="center"/>
            <w:hideMark/>
          </w:tcPr>
          <w:p w:rsidR="00E715C5" w:rsidRPr="00E715C5" w:rsidRDefault="00E715C5" w:rsidP="00E715C5">
            <w:pPr>
              <w:spacing w:after="0" w:line="240" w:lineRule="auto"/>
              <w:rPr>
                <w:rFonts w:ascii="Times New Roman" w:eastAsia="Times New Roman" w:hAnsi="Times New Roman" w:cs="Times New Roman"/>
                <w:color w:val="212529"/>
                <w:sz w:val="24"/>
                <w:szCs w:val="24"/>
              </w:rPr>
            </w:pPr>
            <w:r w:rsidRPr="00E715C5">
              <w:rPr>
                <w:rFonts w:ascii="Times New Roman" w:eastAsia="Times New Roman" w:hAnsi="Times New Roman" w:cs="Times New Roman"/>
                <w:color w:val="212529"/>
                <w:sz w:val="24"/>
                <w:szCs w:val="24"/>
              </w:rPr>
              <w:t>h1. Bootstrap heading</w:t>
            </w:r>
          </w:p>
        </w:tc>
      </w:tr>
      <w:tr w:rsidR="00E715C5" w:rsidRPr="00E715C5" w:rsidTr="00BD67AC">
        <w:trPr>
          <w:trHeight w:val="255"/>
        </w:trPr>
        <w:tc>
          <w:tcPr>
            <w:tcW w:w="0" w:type="auto"/>
            <w:tcBorders>
              <w:top w:val="single" w:sz="2" w:space="0" w:color="auto"/>
              <w:left w:val="single" w:sz="2" w:space="0" w:color="auto"/>
              <w:bottom w:val="single" w:sz="6" w:space="0" w:color="auto"/>
              <w:right w:val="single" w:sz="2" w:space="0" w:color="auto"/>
            </w:tcBorders>
            <w:vAlign w:val="center"/>
            <w:hideMark/>
          </w:tcPr>
          <w:p w:rsidR="00E715C5" w:rsidRPr="00E715C5" w:rsidRDefault="00E715C5" w:rsidP="00E715C5">
            <w:pPr>
              <w:spacing w:after="0" w:line="240" w:lineRule="auto"/>
              <w:rPr>
                <w:rFonts w:ascii="Times New Roman" w:eastAsia="Times New Roman" w:hAnsi="Times New Roman" w:cs="Times New Roman"/>
                <w:color w:val="212529"/>
                <w:sz w:val="24"/>
                <w:szCs w:val="24"/>
              </w:rPr>
            </w:pPr>
            <w:r w:rsidRPr="00E715C5">
              <w:rPr>
                <w:rFonts w:ascii="var(--bs-font-monospace)" w:eastAsia="Times New Roman" w:hAnsi="var(--bs-font-monospace)" w:cs="Courier New"/>
                <w:color w:val="D63384"/>
                <w:sz w:val="21"/>
                <w:szCs w:val="21"/>
              </w:rPr>
              <w:t>&lt;h2&gt;&lt;/h2&gt;</w:t>
            </w:r>
          </w:p>
        </w:tc>
        <w:tc>
          <w:tcPr>
            <w:tcW w:w="0" w:type="auto"/>
            <w:tcBorders>
              <w:top w:val="single" w:sz="2" w:space="0" w:color="auto"/>
              <w:left w:val="single" w:sz="2" w:space="0" w:color="auto"/>
              <w:bottom w:val="single" w:sz="6" w:space="0" w:color="auto"/>
              <w:right w:val="single" w:sz="2" w:space="0" w:color="auto"/>
            </w:tcBorders>
            <w:vAlign w:val="center"/>
            <w:hideMark/>
          </w:tcPr>
          <w:p w:rsidR="00E715C5" w:rsidRPr="00E715C5" w:rsidRDefault="00E715C5" w:rsidP="00E715C5">
            <w:pPr>
              <w:spacing w:after="0" w:line="240" w:lineRule="auto"/>
              <w:rPr>
                <w:rFonts w:ascii="Times New Roman" w:eastAsia="Times New Roman" w:hAnsi="Times New Roman" w:cs="Times New Roman"/>
                <w:color w:val="212529"/>
                <w:sz w:val="24"/>
                <w:szCs w:val="24"/>
              </w:rPr>
            </w:pPr>
            <w:r w:rsidRPr="00E715C5">
              <w:rPr>
                <w:rFonts w:ascii="Times New Roman" w:eastAsia="Times New Roman" w:hAnsi="Times New Roman" w:cs="Times New Roman"/>
                <w:color w:val="212529"/>
                <w:sz w:val="24"/>
                <w:szCs w:val="24"/>
              </w:rPr>
              <w:t>h2. Bootstrap heading</w:t>
            </w:r>
          </w:p>
        </w:tc>
      </w:tr>
      <w:tr w:rsidR="00E715C5" w:rsidRPr="00E715C5" w:rsidTr="00BD67AC">
        <w:trPr>
          <w:trHeight w:val="255"/>
        </w:trPr>
        <w:tc>
          <w:tcPr>
            <w:tcW w:w="0" w:type="auto"/>
            <w:tcBorders>
              <w:top w:val="single" w:sz="2" w:space="0" w:color="auto"/>
              <w:left w:val="single" w:sz="2" w:space="0" w:color="auto"/>
              <w:bottom w:val="single" w:sz="6" w:space="0" w:color="auto"/>
              <w:right w:val="single" w:sz="2" w:space="0" w:color="auto"/>
            </w:tcBorders>
            <w:vAlign w:val="center"/>
            <w:hideMark/>
          </w:tcPr>
          <w:p w:rsidR="00E715C5" w:rsidRPr="00E715C5" w:rsidRDefault="00E715C5" w:rsidP="00E715C5">
            <w:pPr>
              <w:spacing w:after="0" w:line="240" w:lineRule="auto"/>
              <w:rPr>
                <w:rFonts w:ascii="Times New Roman" w:eastAsia="Times New Roman" w:hAnsi="Times New Roman" w:cs="Times New Roman"/>
                <w:color w:val="212529"/>
                <w:sz w:val="24"/>
                <w:szCs w:val="24"/>
              </w:rPr>
            </w:pPr>
            <w:r w:rsidRPr="00E715C5">
              <w:rPr>
                <w:rFonts w:ascii="var(--bs-font-monospace)" w:eastAsia="Times New Roman" w:hAnsi="var(--bs-font-monospace)" w:cs="Courier New"/>
                <w:color w:val="D63384"/>
                <w:sz w:val="21"/>
                <w:szCs w:val="21"/>
              </w:rPr>
              <w:t>&lt;h3&gt;&lt;/h3&gt;</w:t>
            </w:r>
          </w:p>
        </w:tc>
        <w:tc>
          <w:tcPr>
            <w:tcW w:w="0" w:type="auto"/>
            <w:tcBorders>
              <w:top w:val="single" w:sz="2" w:space="0" w:color="auto"/>
              <w:left w:val="single" w:sz="2" w:space="0" w:color="auto"/>
              <w:bottom w:val="single" w:sz="6" w:space="0" w:color="auto"/>
              <w:right w:val="single" w:sz="2" w:space="0" w:color="auto"/>
            </w:tcBorders>
            <w:vAlign w:val="center"/>
            <w:hideMark/>
          </w:tcPr>
          <w:p w:rsidR="00E715C5" w:rsidRPr="00E715C5" w:rsidRDefault="00E715C5" w:rsidP="00E715C5">
            <w:pPr>
              <w:spacing w:after="0" w:line="240" w:lineRule="auto"/>
              <w:rPr>
                <w:rFonts w:ascii="Times New Roman" w:eastAsia="Times New Roman" w:hAnsi="Times New Roman" w:cs="Times New Roman"/>
                <w:color w:val="212529"/>
                <w:sz w:val="24"/>
                <w:szCs w:val="24"/>
              </w:rPr>
            </w:pPr>
            <w:r w:rsidRPr="00E715C5">
              <w:rPr>
                <w:rFonts w:ascii="Times New Roman" w:eastAsia="Times New Roman" w:hAnsi="Times New Roman" w:cs="Times New Roman"/>
                <w:color w:val="212529"/>
                <w:sz w:val="24"/>
                <w:szCs w:val="24"/>
              </w:rPr>
              <w:t>h3. Bootstrap heading</w:t>
            </w:r>
          </w:p>
        </w:tc>
      </w:tr>
      <w:tr w:rsidR="00E715C5" w:rsidRPr="00E715C5" w:rsidTr="00BD67AC">
        <w:trPr>
          <w:trHeight w:val="255"/>
        </w:trPr>
        <w:tc>
          <w:tcPr>
            <w:tcW w:w="0" w:type="auto"/>
            <w:tcBorders>
              <w:top w:val="single" w:sz="2" w:space="0" w:color="auto"/>
              <w:left w:val="single" w:sz="2" w:space="0" w:color="auto"/>
              <w:bottom w:val="single" w:sz="6" w:space="0" w:color="auto"/>
              <w:right w:val="single" w:sz="2" w:space="0" w:color="auto"/>
            </w:tcBorders>
            <w:vAlign w:val="center"/>
            <w:hideMark/>
          </w:tcPr>
          <w:p w:rsidR="00E715C5" w:rsidRPr="00E715C5" w:rsidRDefault="00E715C5" w:rsidP="00E715C5">
            <w:pPr>
              <w:spacing w:after="0" w:line="240" w:lineRule="auto"/>
              <w:rPr>
                <w:rFonts w:ascii="Times New Roman" w:eastAsia="Times New Roman" w:hAnsi="Times New Roman" w:cs="Times New Roman"/>
                <w:color w:val="212529"/>
                <w:sz w:val="24"/>
                <w:szCs w:val="24"/>
              </w:rPr>
            </w:pPr>
            <w:r w:rsidRPr="00E715C5">
              <w:rPr>
                <w:rFonts w:ascii="var(--bs-font-monospace)" w:eastAsia="Times New Roman" w:hAnsi="var(--bs-font-monospace)" w:cs="Courier New"/>
                <w:color w:val="D63384"/>
                <w:sz w:val="21"/>
                <w:szCs w:val="21"/>
              </w:rPr>
              <w:t>&lt;h4&gt;&lt;/h4&gt;</w:t>
            </w:r>
          </w:p>
        </w:tc>
        <w:tc>
          <w:tcPr>
            <w:tcW w:w="0" w:type="auto"/>
            <w:tcBorders>
              <w:top w:val="single" w:sz="2" w:space="0" w:color="auto"/>
              <w:left w:val="single" w:sz="2" w:space="0" w:color="auto"/>
              <w:bottom w:val="single" w:sz="6" w:space="0" w:color="auto"/>
              <w:right w:val="single" w:sz="2" w:space="0" w:color="auto"/>
            </w:tcBorders>
            <w:vAlign w:val="center"/>
            <w:hideMark/>
          </w:tcPr>
          <w:p w:rsidR="00E715C5" w:rsidRPr="00E715C5" w:rsidRDefault="00E715C5" w:rsidP="00E715C5">
            <w:pPr>
              <w:spacing w:after="0" w:line="240" w:lineRule="auto"/>
              <w:rPr>
                <w:rFonts w:ascii="Times New Roman" w:eastAsia="Times New Roman" w:hAnsi="Times New Roman" w:cs="Times New Roman"/>
                <w:color w:val="212529"/>
                <w:sz w:val="24"/>
                <w:szCs w:val="24"/>
              </w:rPr>
            </w:pPr>
            <w:r w:rsidRPr="00E715C5">
              <w:rPr>
                <w:rFonts w:ascii="Times New Roman" w:eastAsia="Times New Roman" w:hAnsi="Times New Roman" w:cs="Times New Roman"/>
                <w:color w:val="212529"/>
                <w:sz w:val="24"/>
                <w:szCs w:val="24"/>
              </w:rPr>
              <w:t>h4. Bootstrap heading</w:t>
            </w:r>
          </w:p>
        </w:tc>
      </w:tr>
      <w:tr w:rsidR="00E715C5" w:rsidRPr="00E715C5" w:rsidTr="00BD67AC">
        <w:trPr>
          <w:trHeight w:val="240"/>
        </w:trPr>
        <w:tc>
          <w:tcPr>
            <w:tcW w:w="0" w:type="auto"/>
            <w:tcBorders>
              <w:top w:val="single" w:sz="2" w:space="0" w:color="auto"/>
              <w:left w:val="single" w:sz="2" w:space="0" w:color="auto"/>
              <w:bottom w:val="single" w:sz="6" w:space="0" w:color="auto"/>
              <w:right w:val="single" w:sz="2" w:space="0" w:color="auto"/>
            </w:tcBorders>
            <w:vAlign w:val="center"/>
            <w:hideMark/>
          </w:tcPr>
          <w:p w:rsidR="00E715C5" w:rsidRPr="00E715C5" w:rsidRDefault="00E715C5" w:rsidP="00E715C5">
            <w:pPr>
              <w:spacing w:after="0" w:line="240" w:lineRule="auto"/>
              <w:rPr>
                <w:rFonts w:ascii="Times New Roman" w:eastAsia="Times New Roman" w:hAnsi="Times New Roman" w:cs="Times New Roman"/>
                <w:color w:val="212529"/>
                <w:sz w:val="24"/>
                <w:szCs w:val="24"/>
              </w:rPr>
            </w:pPr>
            <w:r w:rsidRPr="00E715C5">
              <w:rPr>
                <w:rFonts w:ascii="var(--bs-font-monospace)" w:eastAsia="Times New Roman" w:hAnsi="var(--bs-font-monospace)" w:cs="Courier New"/>
                <w:color w:val="D63384"/>
                <w:sz w:val="21"/>
                <w:szCs w:val="21"/>
              </w:rPr>
              <w:lastRenderedPageBreak/>
              <w:t>&lt;h5&gt;&lt;/h5&gt;</w:t>
            </w:r>
          </w:p>
        </w:tc>
        <w:tc>
          <w:tcPr>
            <w:tcW w:w="0" w:type="auto"/>
            <w:tcBorders>
              <w:top w:val="single" w:sz="2" w:space="0" w:color="auto"/>
              <w:left w:val="single" w:sz="2" w:space="0" w:color="auto"/>
              <w:bottom w:val="single" w:sz="6" w:space="0" w:color="auto"/>
              <w:right w:val="single" w:sz="2" w:space="0" w:color="auto"/>
            </w:tcBorders>
            <w:vAlign w:val="center"/>
            <w:hideMark/>
          </w:tcPr>
          <w:p w:rsidR="00E715C5" w:rsidRPr="00E715C5" w:rsidRDefault="00E715C5" w:rsidP="00E715C5">
            <w:pPr>
              <w:spacing w:after="0" w:line="240" w:lineRule="auto"/>
              <w:rPr>
                <w:rFonts w:ascii="Times New Roman" w:eastAsia="Times New Roman" w:hAnsi="Times New Roman" w:cs="Times New Roman"/>
                <w:color w:val="212529"/>
                <w:sz w:val="24"/>
                <w:szCs w:val="24"/>
              </w:rPr>
            </w:pPr>
            <w:r w:rsidRPr="00E715C5">
              <w:rPr>
                <w:rFonts w:ascii="Times New Roman" w:eastAsia="Times New Roman" w:hAnsi="Times New Roman" w:cs="Times New Roman"/>
                <w:color w:val="212529"/>
                <w:sz w:val="24"/>
                <w:szCs w:val="24"/>
              </w:rPr>
              <w:t>h5. Bootstrap heading</w:t>
            </w:r>
          </w:p>
        </w:tc>
      </w:tr>
      <w:tr w:rsidR="00E715C5" w:rsidRPr="00E715C5" w:rsidTr="00BD67AC">
        <w:trPr>
          <w:trHeight w:val="255"/>
        </w:trPr>
        <w:tc>
          <w:tcPr>
            <w:tcW w:w="0" w:type="auto"/>
            <w:tcBorders>
              <w:top w:val="single" w:sz="2" w:space="0" w:color="auto"/>
              <w:left w:val="single" w:sz="2" w:space="0" w:color="auto"/>
              <w:bottom w:val="single" w:sz="6" w:space="0" w:color="auto"/>
              <w:right w:val="single" w:sz="2" w:space="0" w:color="auto"/>
            </w:tcBorders>
            <w:vAlign w:val="center"/>
            <w:hideMark/>
          </w:tcPr>
          <w:p w:rsidR="00E715C5" w:rsidRPr="00E715C5" w:rsidRDefault="00E715C5" w:rsidP="00E715C5">
            <w:pPr>
              <w:spacing w:after="0" w:line="240" w:lineRule="auto"/>
              <w:rPr>
                <w:rFonts w:ascii="Times New Roman" w:eastAsia="Times New Roman" w:hAnsi="Times New Roman" w:cs="Times New Roman"/>
                <w:color w:val="212529"/>
                <w:sz w:val="24"/>
                <w:szCs w:val="24"/>
              </w:rPr>
            </w:pPr>
            <w:r w:rsidRPr="00E715C5">
              <w:rPr>
                <w:rFonts w:ascii="var(--bs-font-monospace)" w:eastAsia="Times New Roman" w:hAnsi="var(--bs-font-monospace)" w:cs="Courier New"/>
                <w:color w:val="D63384"/>
                <w:sz w:val="21"/>
                <w:szCs w:val="21"/>
              </w:rPr>
              <w:t>&lt;h6&gt;&lt;/h6&gt;</w:t>
            </w:r>
          </w:p>
        </w:tc>
        <w:tc>
          <w:tcPr>
            <w:tcW w:w="0" w:type="auto"/>
            <w:tcBorders>
              <w:top w:val="single" w:sz="2" w:space="0" w:color="auto"/>
              <w:left w:val="single" w:sz="2" w:space="0" w:color="auto"/>
              <w:bottom w:val="single" w:sz="6" w:space="0" w:color="auto"/>
              <w:right w:val="single" w:sz="2" w:space="0" w:color="auto"/>
            </w:tcBorders>
            <w:vAlign w:val="center"/>
            <w:hideMark/>
          </w:tcPr>
          <w:p w:rsidR="00E715C5" w:rsidRPr="00E715C5" w:rsidRDefault="00E715C5" w:rsidP="00E715C5">
            <w:pPr>
              <w:spacing w:after="0" w:line="240" w:lineRule="auto"/>
              <w:rPr>
                <w:rFonts w:ascii="Times New Roman" w:eastAsia="Times New Roman" w:hAnsi="Times New Roman" w:cs="Times New Roman"/>
                <w:color w:val="212529"/>
                <w:sz w:val="24"/>
                <w:szCs w:val="24"/>
              </w:rPr>
            </w:pPr>
            <w:r w:rsidRPr="00E715C5">
              <w:rPr>
                <w:rFonts w:ascii="Times New Roman" w:eastAsia="Times New Roman" w:hAnsi="Times New Roman" w:cs="Times New Roman"/>
                <w:color w:val="212529"/>
                <w:sz w:val="24"/>
                <w:szCs w:val="24"/>
              </w:rPr>
              <w:t>h6. Bootstrap heading</w:t>
            </w:r>
          </w:p>
        </w:tc>
      </w:tr>
    </w:tbl>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h1</w:t>
      </w:r>
      <w:r w:rsidRPr="00E715C5">
        <w:rPr>
          <w:rFonts w:ascii="var(--bs-font-monospace)" w:eastAsia="Times New Roman" w:hAnsi="var(--bs-font-monospace)" w:cs="Courier New"/>
          <w:color w:val="212529"/>
          <w:sz w:val="20"/>
          <w:szCs w:val="20"/>
        </w:rPr>
        <w:t>&gt;h1. Bootstrap heading&lt;/</w:t>
      </w:r>
      <w:r w:rsidRPr="00E715C5">
        <w:rPr>
          <w:rFonts w:ascii="var(--bs-font-monospace)" w:eastAsia="Times New Roman" w:hAnsi="var(--bs-font-monospace)" w:cs="Courier New"/>
          <w:color w:val="2F6F9F"/>
          <w:sz w:val="20"/>
          <w:szCs w:val="20"/>
        </w:rPr>
        <w:t>h1</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h2</w:t>
      </w:r>
      <w:r w:rsidRPr="00E715C5">
        <w:rPr>
          <w:rFonts w:ascii="var(--bs-font-monospace)" w:eastAsia="Times New Roman" w:hAnsi="var(--bs-font-monospace)" w:cs="Courier New"/>
          <w:color w:val="212529"/>
          <w:sz w:val="20"/>
          <w:szCs w:val="20"/>
        </w:rPr>
        <w:t>&gt;h2. Bootstrap heading&lt;/</w:t>
      </w:r>
      <w:r w:rsidRPr="00E715C5">
        <w:rPr>
          <w:rFonts w:ascii="var(--bs-font-monospace)" w:eastAsia="Times New Roman" w:hAnsi="var(--bs-font-monospace)" w:cs="Courier New"/>
          <w:color w:val="2F6F9F"/>
          <w:sz w:val="20"/>
          <w:szCs w:val="20"/>
        </w:rPr>
        <w:t>h2</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h3</w:t>
      </w:r>
      <w:r w:rsidRPr="00E715C5">
        <w:rPr>
          <w:rFonts w:ascii="var(--bs-font-monospace)" w:eastAsia="Times New Roman" w:hAnsi="var(--bs-font-monospace)" w:cs="Courier New"/>
          <w:color w:val="212529"/>
          <w:sz w:val="20"/>
          <w:szCs w:val="20"/>
        </w:rPr>
        <w:t>&gt;h3. Bootstrap heading&lt;/</w:t>
      </w:r>
      <w:r w:rsidRPr="00E715C5">
        <w:rPr>
          <w:rFonts w:ascii="var(--bs-font-monospace)" w:eastAsia="Times New Roman" w:hAnsi="var(--bs-font-monospace)" w:cs="Courier New"/>
          <w:color w:val="2F6F9F"/>
          <w:sz w:val="20"/>
          <w:szCs w:val="20"/>
        </w:rPr>
        <w:t>h3</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h4</w:t>
      </w:r>
      <w:r w:rsidRPr="00E715C5">
        <w:rPr>
          <w:rFonts w:ascii="var(--bs-font-monospace)" w:eastAsia="Times New Roman" w:hAnsi="var(--bs-font-monospace)" w:cs="Courier New"/>
          <w:color w:val="212529"/>
          <w:sz w:val="20"/>
          <w:szCs w:val="20"/>
        </w:rPr>
        <w:t>&gt;h4. Bootstrap heading&lt;/</w:t>
      </w:r>
      <w:r w:rsidRPr="00E715C5">
        <w:rPr>
          <w:rFonts w:ascii="var(--bs-font-monospace)" w:eastAsia="Times New Roman" w:hAnsi="var(--bs-font-monospace)" w:cs="Courier New"/>
          <w:color w:val="2F6F9F"/>
          <w:sz w:val="20"/>
          <w:szCs w:val="20"/>
        </w:rPr>
        <w:t>h4</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h5</w:t>
      </w:r>
      <w:r w:rsidRPr="00E715C5">
        <w:rPr>
          <w:rFonts w:ascii="var(--bs-font-monospace)" w:eastAsia="Times New Roman" w:hAnsi="var(--bs-font-monospace)" w:cs="Courier New"/>
          <w:color w:val="212529"/>
          <w:sz w:val="20"/>
          <w:szCs w:val="20"/>
        </w:rPr>
        <w:t>&gt;h5. Bootstrap heading&lt;/</w:t>
      </w:r>
      <w:r w:rsidRPr="00E715C5">
        <w:rPr>
          <w:rFonts w:ascii="var(--bs-font-monospace)" w:eastAsia="Times New Roman" w:hAnsi="var(--bs-font-monospace)" w:cs="Courier New"/>
          <w:color w:val="2F6F9F"/>
          <w:sz w:val="20"/>
          <w:szCs w:val="20"/>
        </w:rPr>
        <w:t>h5</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h6</w:t>
      </w:r>
      <w:r w:rsidRPr="00E715C5">
        <w:rPr>
          <w:rFonts w:ascii="var(--bs-font-monospace)" w:eastAsia="Times New Roman" w:hAnsi="var(--bs-font-monospace)" w:cs="Courier New"/>
          <w:color w:val="212529"/>
          <w:sz w:val="20"/>
          <w:szCs w:val="20"/>
        </w:rPr>
        <w:t>&gt;h6. Bootstrap heading&lt;/</w:t>
      </w:r>
      <w:r w:rsidRPr="00E715C5">
        <w:rPr>
          <w:rFonts w:ascii="var(--bs-font-monospace)" w:eastAsia="Times New Roman" w:hAnsi="var(--bs-font-monospace)" w:cs="Courier New"/>
          <w:color w:val="2F6F9F"/>
          <w:sz w:val="20"/>
          <w:szCs w:val="20"/>
        </w:rPr>
        <w:t>h6</w:t>
      </w:r>
      <w:r w:rsidRPr="00E715C5">
        <w:rPr>
          <w:rFonts w:ascii="var(--bs-font-monospace)" w:eastAsia="Times New Roman" w:hAnsi="var(--bs-font-monospace)" w:cs="Courier New"/>
          <w:color w:val="212529"/>
          <w:sz w:val="20"/>
          <w:szCs w:val="20"/>
        </w:rPr>
        <w:t>&gt;</w:t>
      </w:r>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var(--bs-font-monospace)" w:eastAsia="Times New Roman" w:hAnsi="var(--bs-font-monospace)" w:cs="Courier New"/>
          <w:color w:val="D63384"/>
          <w:sz w:val="21"/>
          <w:szCs w:val="21"/>
        </w:rPr>
        <w:t>.h1</w:t>
      </w:r>
      <w:r w:rsidRPr="00E715C5">
        <w:rPr>
          <w:rFonts w:ascii="Segoe UI" w:eastAsia="Times New Roman" w:hAnsi="Segoe UI" w:cs="Segoe UI"/>
          <w:color w:val="212529"/>
          <w:sz w:val="24"/>
          <w:szCs w:val="24"/>
        </w:rPr>
        <w:t> through </w:t>
      </w:r>
      <w:r w:rsidRPr="00E715C5">
        <w:rPr>
          <w:rFonts w:ascii="var(--bs-font-monospace)" w:eastAsia="Times New Roman" w:hAnsi="var(--bs-font-monospace)" w:cs="Courier New"/>
          <w:color w:val="D63384"/>
          <w:sz w:val="21"/>
          <w:szCs w:val="21"/>
        </w:rPr>
        <w:t>.h6</w:t>
      </w:r>
      <w:r w:rsidRPr="00E715C5">
        <w:rPr>
          <w:rFonts w:ascii="Segoe UI" w:eastAsia="Times New Roman" w:hAnsi="Segoe UI" w:cs="Segoe UI"/>
          <w:color w:val="212529"/>
          <w:sz w:val="24"/>
          <w:szCs w:val="24"/>
        </w:rPr>
        <w:t> classes are also available, for when you want to match the font styling of a heading but cannot use the associated HTML element.</w:t>
      </w:r>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h1. Bootstrap heading</w:t>
      </w:r>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h2. Bootstrap heading</w:t>
      </w:r>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h3. Bootstrap heading</w:t>
      </w:r>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h4. Bootstrap heading</w:t>
      </w:r>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h5. Bootstrap heading</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h6. Bootstrap heading</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"h1"</w:t>
      </w:r>
      <w:r w:rsidRPr="00E715C5">
        <w:rPr>
          <w:rFonts w:ascii="var(--bs-font-monospace)" w:eastAsia="Times New Roman" w:hAnsi="var(--bs-font-monospace)" w:cs="Courier New"/>
          <w:color w:val="212529"/>
          <w:sz w:val="20"/>
          <w:szCs w:val="20"/>
        </w:rPr>
        <w:t>&gt;h1. Bootstrap heading&lt;/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"h2"</w:t>
      </w:r>
      <w:r w:rsidRPr="00E715C5">
        <w:rPr>
          <w:rFonts w:ascii="var(--bs-font-monospace)" w:eastAsia="Times New Roman" w:hAnsi="var(--bs-font-monospace)" w:cs="Courier New"/>
          <w:color w:val="212529"/>
          <w:sz w:val="20"/>
          <w:szCs w:val="20"/>
        </w:rPr>
        <w:t>&gt;h2. Bootstrap heading&lt;/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"h3"</w:t>
      </w:r>
      <w:r w:rsidRPr="00E715C5">
        <w:rPr>
          <w:rFonts w:ascii="var(--bs-font-monospace)" w:eastAsia="Times New Roman" w:hAnsi="var(--bs-font-monospace)" w:cs="Courier New"/>
          <w:color w:val="212529"/>
          <w:sz w:val="20"/>
          <w:szCs w:val="20"/>
        </w:rPr>
        <w:t>&gt;h3. Bootstrap heading&lt;/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"h4"</w:t>
      </w:r>
      <w:r w:rsidRPr="00E715C5">
        <w:rPr>
          <w:rFonts w:ascii="var(--bs-font-monospace)" w:eastAsia="Times New Roman" w:hAnsi="var(--bs-font-monospace)" w:cs="Courier New"/>
          <w:color w:val="212529"/>
          <w:sz w:val="20"/>
          <w:szCs w:val="20"/>
        </w:rPr>
        <w:t>&gt;h4. Bootstrap heading&lt;/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"h5"</w:t>
      </w:r>
      <w:r w:rsidRPr="00E715C5">
        <w:rPr>
          <w:rFonts w:ascii="var(--bs-font-monospace)" w:eastAsia="Times New Roman" w:hAnsi="var(--bs-font-monospace)" w:cs="Courier New"/>
          <w:color w:val="212529"/>
          <w:sz w:val="20"/>
          <w:szCs w:val="20"/>
        </w:rPr>
        <w:t>&gt;h5. Bootstrap heading&lt;/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"h6"</w:t>
      </w:r>
      <w:r w:rsidRPr="00E715C5">
        <w:rPr>
          <w:rFonts w:ascii="var(--bs-font-monospace)" w:eastAsia="Times New Roman" w:hAnsi="var(--bs-font-monospace)" w:cs="Courier New"/>
          <w:color w:val="212529"/>
          <w:sz w:val="20"/>
          <w:szCs w:val="20"/>
        </w:rPr>
        <w:t>&gt;h6. Bootstrap heading&lt;/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w:t>
      </w:r>
    </w:p>
    <w:p w:rsidR="00E715C5" w:rsidRPr="00E715C5" w:rsidRDefault="00E715C5" w:rsidP="00BD67AC">
      <w:pPr>
        <w:pStyle w:val="Heading3"/>
      </w:pPr>
      <w:bookmarkStart w:id="6" w:name="_Toc144064566"/>
      <w:r w:rsidRPr="00E715C5">
        <w:t>Customizing headings</w:t>
      </w:r>
      <w:bookmarkEnd w:id="6"/>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Use the included utility classes to recreate the small secondary heading text from Bootstrap 3.</w:t>
      </w:r>
    </w:p>
    <w:p w:rsidR="00E715C5" w:rsidRPr="00E715C5" w:rsidRDefault="00E715C5" w:rsidP="00BD67AC">
      <w:pPr>
        <w:pStyle w:val="Heading3"/>
      </w:pPr>
      <w:bookmarkStart w:id="7" w:name="_Toc144064567"/>
      <w:r w:rsidRPr="00E715C5">
        <w:t>Fancy display heading With faded secondary text</w:t>
      </w:r>
      <w:bookmarkEnd w:id="7"/>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h3</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Fancy display heading</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small</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"text-muted"</w:t>
      </w:r>
      <w:r w:rsidRPr="00E715C5">
        <w:rPr>
          <w:rFonts w:ascii="var(--bs-font-monospace)" w:eastAsia="Times New Roman" w:hAnsi="var(--bs-font-monospace)" w:cs="Courier New"/>
          <w:color w:val="212529"/>
          <w:sz w:val="20"/>
          <w:szCs w:val="20"/>
        </w:rPr>
        <w:t>&gt;With faded secondary text&lt;/</w:t>
      </w:r>
      <w:r w:rsidRPr="00E715C5">
        <w:rPr>
          <w:rFonts w:ascii="var(--bs-font-monospace)" w:eastAsia="Times New Roman" w:hAnsi="var(--bs-font-monospace)" w:cs="Courier New"/>
          <w:color w:val="2F6F9F"/>
          <w:sz w:val="20"/>
          <w:szCs w:val="20"/>
        </w:rPr>
        <w:t>small</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h3</w:t>
      </w:r>
      <w:r w:rsidRPr="00E715C5">
        <w:rPr>
          <w:rFonts w:ascii="var(--bs-font-monospace)" w:eastAsia="Times New Roman" w:hAnsi="var(--bs-font-monospace)" w:cs="Courier New"/>
          <w:color w:val="212529"/>
          <w:sz w:val="20"/>
          <w:szCs w:val="20"/>
        </w:rPr>
        <w:t>&gt;</w:t>
      </w:r>
    </w:p>
    <w:p w:rsidR="00E715C5" w:rsidRPr="00E715C5" w:rsidRDefault="00E715C5" w:rsidP="00BD67AC">
      <w:pPr>
        <w:pStyle w:val="Heading3"/>
      </w:pPr>
      <w:bookmarkStart w:id="8" w:name="_Toc144064568"/>
      <w:r w:rsidRPr="00E715C5">
        <w:t>Display headings</w:t>
      </w:r>
      <w:bookmarkEnd w:id="8"/>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lastRenderedPageBreak/>
        <w:t>Traditional heading elements are designed to work best in the meat of your page content. When you need a heading to stand out, consider using a </w:t>
      </w:r>
      <w:r w:rsidRPr="00E715C5">
        <w:rPr>
          <w:rFonts w:ascii="Segoe UI" w:eastAsia="Times New Roman" w:hAnsi="Segoe UI" w:cs="Segoe UI"/>
          <w:b/>
          <w:bCs/>
          <w:color w:val="212529"/>
          <w:sz w:val="24"/>
          <w:szCs w:val="24"/>
        </w:rPr>
        <w:t>display heading</w:t>
      </w:r>
      <w:r w:rsidRPr="00E715C5">
        <w:rPr>
          <w:rFonts w:ascii="Segoe UI" w:eastAsia="Times New Roman" w:hAnsi="Segoe UI" w:cs="Segoe UI"/>
          <w:color w:val="212529"/>
          <w:sz w:val="24"/>
          <w:szCs w:val="24"/>
        </w:rPr>
        <w:t>—a larger, slightly more opinionated heading style.</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Display 1</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Display 2</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Display 3</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Display 4</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Display 5</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Display 6</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h1</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"display-1"</w:t>
      </w:r>
      <w:r w:rsidRPr="00E715C5">
        <w:rPr>
          <w:rFonts w:ascii="var(--bs-font-monospace)" w:eastAsia="Times New Roman" w:hAnsi="var(--bs-font-monospace)" w:cs="Courier New"/>
          <w:color w:val="212529"/>
          <w:sz w:val="20"/>
          <w:szCs w:val="20"/>
        </w:rPr>
        <w:t>&gt;Display 1&lt;/</w:t>
      </w:r>
      <w:r w:rsidRPr="00E715C5">
        <w:rPr>
          <w:rFonts w:ascii="var(--bs-font-monospace)" w:eastAsia="Times New Roman" w:hAnsi="var(--bs-font-monospace)" w:cs="Courier New"/>
          <w:color w:val="2F6F9F"/>
          <w:sz w:val="20"/>
          <w:szCs w:val="20"/>
        </w:rPr>
        <w:t>h1</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h1</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"display-2"</w:t>
      </w:r>
      <w:r w:rsidRPr="00E715C5">
        <w:rPr>
          <w:rFonts w:ascii="var(--bs-font-monospace)" w:eastAsia="Times New Roman" w:hAnsi="var(--bs-font-monospace)" w:cs="Courier New"/>
          <w:color w:val="212529"/>
          <w:sz w:val="20"/>
          <w:szCs w:val="20"/>
        </w:rPr>
        <w:t>&gt;Display 2&lt;/</w:t>
      </w:r>
      <w:r w:rsidRPr="00E715C5">
        <w:rPr>
          <w:rFonts w:ascii="var(--bs-font-monospace)" w:eastAsia="Times New Roman" w:hAnsi="var(--bs-font-monospace)" w:cs="Courier New"/>
          <w:color w:val="2F6F9F"/>
          <w:sz w:val="20"/>
          <w:szCs w:val="20"/>
        </w:rPr>
        <w:t>h1</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h1</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"display-3"</w:t>
      </w:r>
      <w:r w:rsidRPr="00E715C5">
        <w:rPr>
          <w:rFonts w:ascii="var(--bs-font-monospace)" w:eastAsia="Times New Roman" w:hAnsi="var(--bs-font-monospace)" w:cs="Courier New"/>
          <w:color w:val="212529"/>
          <w:sz w:val="20"/>
          <w:szCs w:val="20"/>
        </w:rPr>
        <w:t>&gt;Display 3&lt;/</w:t>
      </w:r>
      <w:r w:rsidRPr="00E715C5">
        <w:rPr>
          <w:rFonts w:ascii="var(--bs-font-monospace)" w:eastAsia="Times New Roman" w:hAnsi="var(--bs-font-monospace)" w:cs="Courier New"/>
          <w:color w:val="2F6F9F"/>
          <w:sz w:val="20"/>
          <w:szCs w:val="20"/>
        </w:rPr>
        <w:t>h1</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h1</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"display-4"</w:t>
      </w:r>
      <w:r w:rsidRPr="00E715C5">
        <w:rPr>
          <w:rFonts w:ascii="var(--bs-font-monospace)" w:eastAsia="Times New Roman" w:hAnsi="var(--bs-font-monospace)" w:cs="Courier New"/>
          <w:color w:val="212529"/>
          <w:sz w:val="20"/>
          <w:szCs w:val="20"/>
        </w:rPr>
        <w:t>&gt;Display 4&lt;/</w:t>
      </w:r>
      <w:r w:rsidRPr="00E715C5">
        <w:rPr>
          <w:rFonts w:ascii="var(--bs-font-monospace)" w:eastAsia="Times New Roman" w:hAnsi="var(--bs-font-monospace)" w:cs="Courier New"/>
          <w:color w:val="2F6F9F"/>
          <w:sz w:val="20"/>
          <w:szCs w:val="20"/>
        </w:rPr>
        <w:t>h1</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h1</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"display-5"</w:t>
      </w:r>
      <w:r w:rsidRPr="00E715C5">
        <w:rPr>
          <w:rFonts w:ascii="var(--bs-font-monospace)" w:eastAsia="Times New Roman" w:hAnsi="var(--bs-font-monospace)" w:cs="Courier New"/>
          <w:color w:val="212529"/>
          <w:sz w:val="20"/>
          <w:szCs w:val="20"/>
        </w:rPr>
        <w:t>&gt;Display 5&lt;/</w:t>
      </w:r>
      <w:r w:rsidRPr="00E715C5">
        <w:rPr>
          <w:rFonts w:ascii="var(--bs-font-monospace)" w:eastAsia="Times New Roman" w:hAnsi="var(--bs-font-monospace)" w:cs="Courier New"/>
          <w:color w:val="2F6F9F"/>
          <w:sz w:val="20"/>
          <w:szCs w:val="20"/>
        </w:rPr>
        <w:t>h1</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h1</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"display-6"</w:t>
      </w:r>
      <w:r w:rsidRPr="00E715C5">
        <w:rPr>
          <w:rFonts w:ascii="var(--bs-font-monospace)" w:eastAsia="Times New Roman" w:hAnsi="var(--bs-font-monospace)" w:cs="Courier New"/>
          <w:color w:val="212529"/>
          <w:sz w:val="20"/>
          <w:szCs w:val="20"/>
        </w:rPr>
        <w:t>&gt;Display 6&lt;/</w:t>
      </w:r>
      <w:r w:rsidRPr="00E715C5">
        <w:rPr>
          <w:rFonts w:ascii="var(--bs-font-monospace)" w:eastAsia="Times New Roman" w:hAnsi="var(--bs-font-monospace)" w:cs="Courier New"/>
          <w:color w:val="2F6F9F"/>
          <w:sz w:val="20"/>
          <w:szCs w:val="20"/>
        </w:rPr>
        <w:t>h1</w:t>
      </w:r>
      <w:r w:rsidRPr="00E715C5">
        <w:rPr>
          <w:rFonts w:ascii="var(--bs-font-monospace)" w:eastAsia="Times New Roman" w:hAnsi="var(--bs-font-monospace)" w:cs="Courier New"/>
          <w:color w:val="212529"/>
          <w:sz w:val="20"/>
          <w:szCs w:val="20"/>
        </w:rPr>
        <w:t>&gt;</w:t>
      </w:r>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Display headings are configured via the </w:t>
      </w:r>
      <w:r w:rsidRPr="00E715C5">
        <w:rPr>
          <w:rFonts w:ascii="var(--bs-font-monospace)" w:eastAsia="Times New Roman" w:hAnsi="var(--bs-font-monospace)" w:cs="Courier New"/>
          <w:color w:val="D63384"/>
          <w:sz w:val="21"/>
          <w:szCs w:val="21"/>
        </w:rPr>
        <w:t>$display-font-sizes</w:t>
      </w:r>
      <w:r w:rsidRPr="00E715C5">
        <w:rPr>
          <w:rFonts w:ascii="Segoe UI" w:eastAsia="Times New Roman" w:hAnsi="Segoe UI" w:cs="Segoe UI"/>
          <w:color w:val="212529"/>
          <w:sz w:val="24"/>
          <w:szCs w:val="24"/>
        </w:rPr>
        <w:t> Sass map and two variables, </w:t>
      </w:r>
      <w:r w:rsidRPr="00E715C5">
        <w:rPr>
          <w:rFonts w:ascii="var(--bs-font-monospace)" w:eastAsia="Times New Roman" w:hAnsi="var(--bs-font-monospace)" w:cs="Courier New"/>
          <w:color w:val="D63384"/>
          <w:sz w:val="21"/>
          <w:szCs w:val="21"/>
        </w:rPr>
        <w:t>$display-font-weight</w:t>
      </w:r>
      <w:r w:rsidRPr="00E715C5">
        <w:rPr>
          <w:rFonts w:ascii="Segoe UI" w:eastAsia="Times New Roman" w:hAnsi="Segoe UI" w:cs="Segoe UI"/>
          <w:color w:val="212529"/>
          <w:sz w:val="24"/>
          <w:szCs w:val="24"/>
        </w:rPr>
        <w:t> and </w:t>
      </w:r>
      <w:r w:rsidRPr="00E715C5">
        <w:rPr>
          <w:rFonts w:ascii="var(--bs-font-monospace)" w:eastAsia="Times New Roman" w:hAnsi="var(--bs-font-monospace)" w:cs="Courier New"/>
          <w:color w:val="D63384"/>
          <w:sz w:val="21"/>
          <w:szCs w:val="21"/>
        </w:rPr>
        <w:t>$display-line-height</w:t>
      </w:r>
      <w:r w:rsidRPr="00E715C5">
        <w:rPr>
          <w:rFonts w:ascii="Segoe UI" w:eastAsia="Times New Roman" w:hAnsi="Segoe UI" w:cs="Segoe UI"/>
          <w:color w:val="212529"/>
          <w:sz w:val="24"/>
          <w:szCs w:val="24"/>
        </w:rPr>
        <w:t>.</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$display-font-sizes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1</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C24F19"/>
          <w:sz w:val="20"/>
          <w:szCs w:val="20"/>
        </w:rPr>
        <w:t>5</w:t>
      </w:r>
      <w:r w:rsidRPr="00E715C5">
        <w:rPr>
          <w:rFonts w:ascii="var(--bs-font-monospace)" w:eastAsia="Times New Roman" w:hAnsi="var(--bs-font-monospace)" w:cs="Courier New"/>
          <w:color w:val="007788"/>
          <w:sz w:val="20"/>
          <w:szCs w:val="20"/>
        </w:rPr>
        <w:t>rem</w:t>
      </w:r>
      <w:r w:rsidRPr="00E715C5">
        <w:rPr>
          <w:rFonts w:ascii="var(--bs-font-monospace)" w:eastAsia="Times New Roman" w:hAnsi="var(--bs-font-monospace)" w:cs="Courier New"/>
          <w:color w:val="555555"/>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2</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C24F19"/>
          <w:sz w:val="20"/>
          <w:szCs w:val="20"/>
        </w:rPr>
        <w:t>4.5</w:t>
      </w:r>
      <w:r w:rsidRPr="00E715C5">
        <w:rPr>
          <w:rFonts w:ascii="var(--bs-font-monospace)" w:eastAsia="Times New Roman" w:hAnsi="var(--bs-font-monospace)" w:cs="Courier New"/>
          <w:color w:val="007788"/>
          <w:sz w:val="20"/>
          <w:szCs w:val="20"/>
        </w:rPr>
        <w:t>rem</w:t>
      </w:r>
      <w:r w:rsidRPr="00E715C5">
        <w:rPr>
          <w:rFonts w:ascii="var(--bs-font-monospace)" w:eastAsia="Times New Roman" w:hAnsi="var(--bs-font-monospace)" w:cs="Courier New"/>
          <w:color w:val="555555"/>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3</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C24F19"/>
          <w:sz w:val="20"/>
          <w:szCs w:val="20"/>
        </w:rPr>
        <w:t>4</w:t>
      </w:r>
      <w:r w:rsidRPr="00E715C5">
        <w:rPr>
          <w:rFonts w:ascii="var(--bs-font-monospace)" w:eastAsia="Times New Roman" w:hAnsi="var(--bs-font-monospace)" w:cs="Courier New"/>
          <w:color w:val="007788"/>
          <w:sz w:val="20"/>
          <w:szCs w:val="20"/>
        </w:rPr>
        <w:t>rem</w:t>
      </w:r>
      <w:r w:rsidRPr="00E715C5">
        <w:rPr>
          <w:rFonts w:ascii="var(--bs-font-monospace)" w:eastAsia="Times New Roman" w:hAnsi="var(--bs-font-monospace)" w:cs="Courier New"/>
          <w:color w:val="555555"/>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4</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C24F19"/>
          <w:sz w:val="20"/>
          <w:szCs w:val="20"/>
        </w:rPr>
        <w:t>3.5</w:t>
      </w:r>
      <w:r w:rsidRPr="00E715C5">
        <w:rPr>
          <w:rFonts w:ascii="var(--bs-font-monospace)" w:eastAsia="Times New Roman" w:hAnsi="var(--bs-font-monospace)" w:cs="Courier New"/>
          <w:color w:val="007788"/>
          <w:sz w:val="20"/>
          <w:szCs w:val="20"/>
        </w:rPr>
        <w:t>rem</w:t>
      </w:r>
      <w:r w:rsidRPr="00E715C5">
        <w:rPr>
          <w:rFonts w:ascii="var(--bs-font-monospace)" w:eastAsia="Times New Roman" w:hAnsi="var(--bs-font-monospace)" w:cs="Courier New"/>
          <w:color w:val="555555"/>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5</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C24F19"/>
          <w:sz w:val="20"/>
          <w:szCs w:val="20"/>
        </w:rPr>
        <w:t>3</w:t>
      </w:r>
      <w:r w:rsidRPr="00E715C5">
        <w:rPr>
          <w:rFonts w:ascii="var(--bs-font-monospace)" w:eastAsia="Times New Roman" w:hAnsi="var(--bs-font-monospace)" w:cs="Courier New"/>
          <w:color w:val="007788"/>
          <w:sz w:val="20"/>
          <w:szCs w:val="20"/>
        </w:rPr>
        <w:t>rem</w:t>
      </w:r>
      <w:r w:rsidRPr="00E715C5">
        <w:rPr>
          <w:rFonts w:ascii="var(--bs-font-monospace)" w:eastAsia="Times New Roman" w:hAnsi="var(--bs-font-monospace)" w:cs="Courier New"/>
          <w:color w:val="555555"/>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6</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C24F19"/>
          <w:sz w:val="20"/>
          <w:szCs w:val="20"/>
        </w:rPr>
        <w:t>2.5</w:t>
      </w:r>
      <w:r w:rsidRPr="00E715C5">
        <w:rPr>
          <w:rFonts w:ascii="var(--bs-font-monospace)" w:eastAsia="Times New Roman" w:hAnsi="var(--bs-font-monospace)" w:cs="Courier New"/>
          <w:color w:val="007788"/>
          <w:sz w:val="20"/>
          <w:szCs w:val="20"/>
        </w:rPr>
        <w:t>rem</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$display-font-weight</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C24F19"/>
          <w:sz w:val="20"/>
          <w:szCs w:val="20"/>
        </w:rPr>
        <w:t>300</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$display-line-height</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3333"/>
          <w:sz w:val="20"/>
          <w:szCs w:val="20"/>
        </w:rPr>
        <w:t>$headings-line-height</w:t>
      </w:r>
      <w:r w:rsidRPr="00E715C5">
        <w:rPr>
          <w:rFonts w:ascii="var(--bs-font-monospace)" w:eastAsia="Times New Roman" w:hAnsi="var(--bs-font-monospace)" w:cs="Courier New"/>
          <w:color w:val="212529"/>
          <w:sz w:val="20"/>
          <w:szCs w:val="20"/>
        </w:rPr>
        <w:t>;</w:t>
      </w:r>
    </w:p>
    <w:p w:rsidR="00E715C5" w:rsidRPr="00E715C5" w:rsidRDefault="00E715C5" w:rsidP="00BD618D">
      <w:pPr>
        <w:pStyle w:val="Heading2"/>
      </w:pPr>
      <w:bookmarkStart w:id="9" w:name="_Toc144064569"/>
      <w:r w:rsidRPr="00E715C5">
        <w:t>Lead</w:t>
      </w:r>
      <w:bookmarkEnd w:id="9"/>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Make a paragraph stand out by adding </w:t>
      </w:r>
      <w:r w:rsidRPr="00E715C5">
        <w:rPr>
          <w:rFonts w:ascii="var(--bs-font-monospace)" w:eastAsia="Times New Roman" w:hAnsi="var(--bs-font-monospace)" w:cs="Courier New"/>
          <w:color w:val="D63384"/>
          <w:sz w:val="21"/>
          <w:szCs w:val="21"/>
        </w:rPr>
        <w:t>.lead</w:t>
      </w:r>
      <w:r w:rsidRPr="00E715C5">
        <w:rPr>
          <w:rFonts w:ascii="Segoe UI" w:eastAsia="Times New Roman" w:hAnsi="Segoe UI" w:cs="Segoe UI"/>
          <w:color w:val="212529"/>
          <w:sz w:val="24"/>
          <w:szCs w:val="24"/>
        </w:rPr>
        <w:t>.</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This is a lead paragraph. It stands out from regular paragraphs.</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"lead"</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This is a lead paragraph. It stands out from regular paragraphs.</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w:t>
      </w:r>
    </w:p>
    <w:p w:rsidR="00E715C5" w:rsidRPr="00E715C5" w:rsidRDefault="00E715C5" w:rsidP="00BD618D">
      <w:pPr>
        <w:pStyle w:val="Heading3"/>
      </w:pPr>
      <w:bookmarkStart w:id="10" w:name="_Toc144064570"/>
      <w:r w:rsidRPr="00E715C5">
        <w:t>Inline text elements</w:t>
      </w:r>
      <w:bookmarkEnd w:id="10"/>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Styling for common inline HTML5 elements.</w:t>
      </w:r>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lastRenderedPageBreak/>
        <w:t>You can use the mark tag to highlight text.</w:t>
      </w:r>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T</w:t>
      </w:r>
      <w:del w:id="11" w:author="Unknown">
        <w:r w:rsidRPr="00E715C5">
          <w:rPr>
            <w:rFonts w:ascii="Segoe UI" w:eastAsia="Times New Roman" w:hAnsi="Segoe UI" w:cs="Segoe UI"/>
            <w:color w:val="212529"/>
            <w:sz w:val="24"/>
            <w:szCs w:val="24"/>
          </w:rPr>
          <w:delText>his line of text is meant to be treated as deleted text.</w:delText>
        </w:r>
      </w:del>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strike/>
          <w:color w:val="212529"/>
          <w:sz w:val="24"/>
          <w:szCs w:val="24"/>
        </w:rPr>
        <w:t>This line of text is meant to be treated as no longer accurate.</w:t>
      </w:r>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T</w:t>
      </w:r>
      <w:ins w:id="12" w:author="Unknown">
        <w:r w:rsidRPr="00E715C5">
          <w:rPr>
            <w:rFonts w:ascii="Segoe UI" w:eastAsia="Times New Roman" w:hAnsi="Segoe UI" w:cs="Segoe UI"/>
            <w:color w:val="212529"/>
            <w:sz w:val="24"/>
            <w:szCs w:val="24"/>
          </w:rPr>
          <w:t>his line of text is meant to be treated as an addition to the document.</w:t>
        </w:r>
      </w:ins>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u w:val="single"/>
        </w:rPr>
        <w:t>This line of text will render as underlined.</w:t>
      </w:r>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1"/>
          <w:szCs w:val="21"/>
        </w:rPr>
        <w:t>This line of text is meant to be treated as fine print.</w:t>
      </w:r>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b/>
          <w:bCs/>
          <w:color w:val="212529"/>
          <w:sz w:val="24"/>
          <w:szCs w:val="24"/>
        </w:rPr>
        <w:t>This line rendered as bold text.</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r w:rsidRPr="00E715C5">
        <w:rPr>
          <w:rFonts w:ascii="Segoe UI" w:eastAsia="Times New Roman" w:hAnsi="Segoe UI" w:cs="Segoe UI"/>
          <w:i/>
          <w:iCs/>
          <w:color w:val="212529"/>
          <w:sz w:val="24"/>
          <w:szCs w:val="24"/>
        </w:rPr>
        <w:t>This line rendered as italicized text.</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&gt;You can use the mark tag to &lt;</w:t>
      </w:r>
      <w:r w:rsidRPr="00E715C5">
        <w:rPr>
          <w:rFonts w:ascii="var(--bs-font-monospace)" w:eastAsia="Times New Roman" w:hAnsi="var(--bs-font-monospace)" w:cs="Courier New"/>
          <w:color w:val="2F6F9F"/>
          <w:sz w:val="20"/>
          <w:szCs w:val="20"/>
        </w:rPr>
        <w:t>mark</w:t>
      </w:r>
      <w:r w:rsidRPr="00E715C5">
        <w:rPr>
          <w:rFonts w:ascii="var(--bs-font-monospace)" w:eastAsia="Times New Roman" w:hAnsi="var(--bs-font-monospace)" w:cs="Courier New"/>
          <w:color w:val="212529"/>
          <w:sz w:val="20"/>
          <w:szCs w:val="20"/>
        </w:rPr>
        <w:t>&gt;highlight&lt;/</w:t>
      </w:r>
      <w:r w:rsidRPr="00E715C5">
        <w:rPr>
          <w:rFonts w:ascii="var(--bs-font-monospace)" w:eastAsia="Times New Roman" w:hAnsi="var(--bs-font-monospace)" w:cs="Courier New"/>
          <w:color w:val="2F6F9F"/>
          <w:sz w:val="20"/>
          <w:szCs w:val="20"/>
        </w:rPr>
        <w:t>mark</w:t>
      </w:r>
      <w:r w:rsidRPr="00E715C5">
        <w:rPr>
          <w:rFonts w:ascii="var(--bs-font-monospace)" w:eastAsia="Times New Roman" w:hAnsi="var(--bs-font-monospace)" w:cs="Courier New"/>
          <w:color w:val="212529"/>
          <w:sz w:val="20"/>
          <w:szCs w:val="20"/>
        </w:rPr>
        <w:t>&gt; text.&lt;/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&gt;&lt;</w:t>
      </w:r>
      <w:r w:rsidRPr="00E715C5">
        <w:rPr>
          <w:rFonts w:ascii="var(--bs-font-monospace)" w:eastAsia="Times New Roman" w:hAnsi="var(--bs-font-monospace)" w:cs="Courier New"/>
          <w:color w:val="2F6F9F"/>
          <w:sz w:val="20"/>
          <w:szCs w:val="20"/>
        </w:rPr>
        <w:t>del</w:t>
      </w:r>
      <w:r w:rsidRPr="00E715C5">
        <w:rPr>
          <w:rFonts w:ascii="var(--bs-font-monospace)" w:eastAsia="Times New Roman" w:hAnsi="var(--bs-font-monospace)" w:cs="Courier New"/>
          <w:color w:val="212529"/>
          <w:sz w:val="20"/>
          <w:szCs w:val="20"/>
        </w:rPr>
        <w:t>&gt;This line of text is meant to be treated as deleted text.&lt;/</w:t>
      </w:r>
      <w:r w:rsidRPr="00E715C5">
        <w:rPr>
          <w:rFonts w:ascii="var(--bs-font-monospace)" w:eastAsia="Times New Roman" w:hAnsi="var(--bs-font-monospace)" w:cs="Courier New"/>
          <w:color w:val="2F6F9F"/>
          <w:sz w:val="20"/>
          <w:szCs w:val="20"/>
        </w:rPr>
        <w:t>del</w:t>
      </w:r>
      <w:r w:rsidRPr="00E715C5">
        <w:rPr>
          <w:rFonts w:ascii="var(--bs-font-monospace)" w:eastAsia="Times New Roman" w:hAnsi="var(--bs-font-monospace)" w:cs="Courier New"/>
          <w:color w:val="212529"/>
          <w:sz w:val="20"/>
          <w:szCs w:val="20"/>
        </w:rPr>
        <w:t>&gt;&lt;/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&gt;&lt;</w:t>
      </w:r>
      <w:r w:rsidRPr="00E715C5">
        <w:rPr>
          <w:rFonts w:ascii="var(--bs-font-monospace)" w:eastAsia="Times New Roman" w:hAnsi="var(--bs-font-monospace)" w:cs="Courier New"/>
          <w:color w:val="2F6F9F"/>
          <w:sz w:val="20"/>
          <w:szCs w:val="20"/>
        </w:rPr>
        <w:t>s</w:t>
      </w:r>
      <w:r w:rsidRPr="00E715C5">
        <w:rPr>
          <w:rFonts w:ascii="var(--bs-font-monospace)" w:eastAsia="Times New Roman" w:hAnsi="var(--bs-font-monospace)" w:cs="Courier New"/>
          <w:color w:val="212529"/>
          <w:sz w:val="20"/>
          <w:szCs w:val="20"/>
        </w:rPr>
        <w:t>&gt;This line of text is meant to be treated as no longer accurate.&lt;/</w:t>
      </w:r>
      <w:r w:rsidRPr="00E715C5">
        <w:rPr>
          <w:rFonts w:ascii="var(--bs-font-monospace)" w:eastAsia="Times New Roman" w:hAnsi="var(--bs-font-monospace)" w:cs="Courier New"/>
          <w:color w:val="2F6F9F"/>
          <w:sz w:val="20"/>
          <w:szCs w:val="20"/>
        </w:rPr>
        <w:t>s</w:t>
      </w:r>
      <w:r w:rsidRPr="00E715C5">
        <w:rPr>
          <w:rFonts w:ascii="var(--bs-font-monospace)" w:eastAsia="Times New Roman" w:hAnsi="var(--bs-font-monospace)" w:cs="Courier New"/>
          <w:color w:val="212529"/>
          <w:sz w:val="20"/>
          <w:szCs w:val="20"/>
        </w:rPr>
        <w:t>&gt;&lt;/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&gt;&lt;</w:t>
      </w:r>
      <w:r w:rsidRPr="00E715C5">
        <w:rPr>
          <w:rFonts w:ascii="var(--bs-font-monospace)" w:eastAsia="Times New Roman" w:hAnsi="var(--bs-font-monospace)" w:cs="Courier New"/>
          <w:color w:val="2F6F9F"/>
          <w:sz w:val="20"/>
          <w:szCs w:val="20"/>
        </w:rPr>
        <w:t>ins</w:t>
      </w:r>
      <w:r w:rsidRPr="00E715C5">
        <w:rPr>
          <w:rFonts w:ascii="var(--bs-font-monospace)" w:eastAsia="Times New Roman" w:hAnsi="var(--bs-font-monospace)" w:cs="Courier New"/>
          <w:color w:val="212529"/>
          <w:sz w:val="20"/>
          <w:szCs w:val="20"/>
        </w:rPr>
        <w:t>&gt;This line of text is meant to be treated as an addition to the document.&lt;/</w:t>
      </w:r>
      <w:r w:rsidRPr="00E715C5">
        <w:rPr>
          <w:rFonts w:ascii="var(--bs-font-monospace)" w:eastAsia="Times New Roman" w:hAnsi="var(--bs-font-monospace)" w:cs="Courier New"/>
          <w:color w:val="2F6F9F"/>
          <w:sz w:val="20"/>
          <w:szCs w:val="20"/>
        </w:rPr>
        <w:t>ins</w:t>
      </w:r>
      <w:r w:rsidRPr="00E715C5">
        <w:rPr>
          <w:rFonts w:ascii="var(--bs-font-monospace)" w:eastAsia="Times New Roman" w:hAnsi="var(--bs-font-monospace)" w:cs="Courier New"/>
          <w:color w:val="212529"/>
          <w:sz w:val="20"/>
          <w:szCs w:val="20"/>
        </w:rPr>
        <w:t>&gt;&lt;/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&gt;&lt;</w:t>
      </w:r>
      <w:r w:rsidRPr="00E715C5">
        <w:rPr>
          <w:rFonts w:ascii="var(--bs-font-monospace)" w:eastAsia="Times New Roman" w:hAnsi="var(--bs-font-monospace)" w:cs="Courier New"/>
          <w:color w:val="2F6F9F"/>
          <w:sz w:val="20"/>
          <w:szCs w:val="20"/>
        </w:rPr>
        <w:t>u</w:t>
      </w:r>
      <w:r w:rsidRPr="00E715C5">
        <w:rPr>
          <w:rFonts w:ascii="var(--bs-font-monospace)" w:eastAsia="Times New Roman" w:hAnsi="var(--bs-font-monospace)" w:cs="Courier New"/>
          <w:color w:val="212529"/>
          <w:sz w:val="20"/>
          <w:szCs w:val="20"/>
        </w:rPr>
        <w:t>&gt;This line of text will render as underlined.&lt;/</w:t>
      </w:r>
      <w:r w:rsidRPr="00E715C5">
        <w:rPr>
          <w:rFonts w:ascii="var(--bs-font-monospace)" w:eastAsia="Times New Roman" w:hAnsi="var(--bs-font-monospace)" w:cs="Courier New"/>
          <w:color w:val="2F6F9F"/>
          <w:sz w:val="20"/>
          <w:szCs w:val="20"/>
        </w:rPr>
        <w:t>u</w:t>
      </w:r>
      <w:r w:rsidRPr="00E715C5">
        <w:rPr>
          <w:rFonts w:ascii="var(--bs-font-monospace)" w:eastAsia="Times New Roman" w:hAnsi="var(--bs-font-monospace)" w:cs="Courier New"/>
          <w:color w:val="212529"/>
          <w:sz w:val="20"/>
          <w:szCs w:val="20"/>
        </w:rPr>
        <w:t>&gt;&lt;/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&gt;&lt;</w:t>
      </w:r>
      <w:r w:rsidRPr="00E715C5">
        <w:rPr>
          <w:rFonts w:ascii="var(--bs-font-monospace)" w:eastAsia="Times New Roman" w:hAnsi="var(--bs-font-monospace)" w:cs="Courier New"/>
          <w:color w:val="2F6F9F"/>
          <w:sz w:val="20"/>
          <w:szCs w:val="20"/>
        </w:rPr>
        <w:t>small</w:t>
      </w:r>
      <w:r w:rsidRPr="00E715C5">
        <w:rPr>
          <w:rFonts w:ascii="var(--bs-font-monospace)" w:eastAsia="Times New Roman" w:hAnsi="var(--bs-font-monospace)" w:cs="Courier New"/>
          <w:color w:val="212529"/>
          <w:sz w:val="20"/>
          <w:szCs w:val="20"/>
        </w:rPr>
        <w:t>&gt;This line of text is meant to be treated as fine print.&lt;/</w:t>
      </w:r>
      <w:r w:rsidRPr="00E715C5">
        <w:rPr>
          <w:rFonts w:ascii="var(--bs-font-monospace)" w:eastAsia="Times New Roman" w:hAnsi="var(--bs-font-monospace)" w:cs="Courier New"/>
          <w:color w:val="2F6F9F"/>
          <w:sz w:val="20"/>
          <w:szCs w:val="20"/>
        </w:rPr>
        <w:t>small</w:t>
      </w:r>
      <w:r w:rsidRPr="00E715C5">
        <w:rPr>
          <w:rFonts w:ascii="var(--bs-font-monospace)" w:eastAsia="Times New Roman" w:hAnsi="var(--bs-font-monospace)" w:cs="Courier New"/>
          <w:color w:val="212529"/>
          <w:sz w:val="20"/>
          <w:szCs w:val="20"/>
        </w:rPr>
        <w:t>&gt;&lt;/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&gt;&lt;</w:t>
      </w:r>
      <w:r w:rsidRPr="00E715C5">
        <w:rPr>
          <w:rFonts w:ascii="var(--bs-font-monospace)" w:eastAsia="Times New Roman" w:hAnsi="var(--bs-font-monospace)" w:cs="Courier New"/>
          <w:color w:val="2F6F9F"/>
          <w:sz w:val="20"/>
          <w:szCs w:val="20"/>
        </w:rPr>
        <w:t>strong</w:t>
      </w:r>
      <w:r w:rsidRPr="00E715C5">
        <w:rPr>
          <w:rFonts w:ascii="var(--bs-font-monospace)" w:eastAsia="Times New Roman" w:hAnsi="var(--bs-font-monospace)" w:cs="Courier New"/>
          <w:color w:val="212529"/>
          <w:sz w:val="20"/>
          <w:szCs w:val="20"/>
        </w:rPr>
        <w:t>&gt;This line rendered as bold text.&lt;/</w:t>
      </w:r>
      <w:r w:rsidRPr="00E715C5">
        <w:rPr>
          <w:rFonts w:ascii="var(--bs-font-monospace)" w:eastAsia="Times New Roman" w:hAnsi="var(--bs-font-monospace)" w:cs="Courier New"/>
          <w:color w:val="2F6F9F"/>
          <w:sz w:val="20"/>
          <w:szCs w:val="20"/>
        </w:rPr>
        <w:t>strong</w:t>
      </w:r>
      <w:r w:rsidRPr="00E715C5">
        <w:rPr>
          <w:rFonts w:ascii="var(--bs-font-monospace)" w:eastAsia="Times New Roman" w:hAnsi="var(--bs-font-monospace)" w:cs="Courier New"/>
          <w:color w:val="212529"/>
          <w:sz w:val="20"/>
          <w:szCs w:val="20"/>
        </w:rPr>
        <w:t>&gt;&lt;/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w:t>
      </w:r>
    </w:p>
    <w:p w:rsid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&gt;&lt;</w:t>
      </w:r>
      <w:r w:rsidRPr="00E715C5">
        <w:rPr>
          <w:rFonts w:ascii="var(--bs-font-monospace)" w:eastAsia="Times New Roman" w:hAnsi="var(--bs-font-monospace)" w:cs="Courier New"/>
          <w:color w:val="2F6F9F"/>
          <w:sz w:val="20"/>
          <w:szCs w:val="20"/>
        </w:rPr>
        <w:t>em</w:t>
      </w:r>
      <w:r w:rsidRPr="00E715C5">
        <w:rPr>
          <w:rFonts w:ascii="var(--bs-font-monospace)" w:eastAsia="Times New Roman" w:hAnsi="var(--bs-font-monospace)" w:cs="Courier New"/>
          <w:color w:val="212529"/>
          <w:sz w:val="20"/>
          <w:szCs w:val="20"/>
        </w:rPr>
        <w:t>&gt;This line rendered as italicized text.&lt;/</w:t>
      </w:r>
      <w:r w:rsidRPr="00E715C5">
        <w:rPr>
          <w:rFonts w:ascii="var(--bs-font-monospace)" w:eastAsia="Times New Roman" w:hAnsi="var(--bs-font-monospace)" w:cs="Courier New"/>
          <w:color w:val="2F6F9F"/>
          <w:sz w:val="20"/>
          <w:szCs w:val="20"/>
        </w:rPr>
        <w:t>em</w:t>
      </w:r>
      <w:r w:rsidRPr="00E715C5">
        <w:rPr>
          <w:rFonts w:ascii="var(--bs-font-monospace)" w:eastAsia="Times New Roman" w:hAnsi="var(--bs-font-monospace)" w:cs="Courier New"/>
          <w:color w:val="212529"/>
          <w:sz w:val="20"/>
          <w:szCs w:val="20"/>
        </w:rPr>
        <w:t>&gt;&lt;/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w:t>
      </w:r>
    </w:p>
    <w:p w:rsidR="00BD67AC" w:rsidRPr="00E715C5" w:rsidRDefault="00BD67AC"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Beware that those tags should be used for semantic purpose:</w:t>
      </w:r>
    </w:p>
    <w:p w:rsidR="00E715C5" w:rsidRPr="00E715C5" w:rsidRDefault="00E715C5" w:rsidP="00BC594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var(--bs-font-monospace)" w:eastAsia="Times New Roman" w:hAnsi="var(--bs-font-monospace)" w:cs="Courier New"/>
          <w:color w:val="D63384"/>
          <w:sz w:val="21"/>
          <w:szCs w:val="21"/>
        </w:rPr>
        <w:t>&lt;mark&gt;</w:t>
      </w:r>
      <w:r w:rsidRPr="00E715C5">
        <w:rPr>
          <w:rFonts w:ascii="Segoe UI" w:eastAsia="Times New Roman" w:hAnsi="Segoe UI" w:cs="Segoe UI"/>
          <w:color w:val="212529"/>
          <w:sz w:val="24"/>
          <w:szCs w:val="24"/>
        </w:rPr>
        <w:t> represents text which is marked or highlighted for reference or notation purposes.</w:t>
      </w:r>
    </w:p>
    <w:p w:rsidR="00E715C5" w:rsidRPr="00E715C5" w:rsidRDefault="00E715C5" w:rsidP="00BC594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var(--bs-font-monospace)" w:eastAsia="Times New Roman" w:hAnsi="var(--bs-font-monospace)" w:cs="Courier New"/>
          <w:color w:val="D63384"/>
          <w:sz w:val="21"/>
          <w:szCs w:val="21"/>
        </w:rPr>
        <w:t>&lt;small&gt;</w:t>
      </w:r>
      <w:r w:rsidRPr="00E715C5">
        <w:rPr>
          <w:rFonts w:ascii="Segoe UI" w:eastAsia="Times New Roman" w:hAnsi="Segoe UI" w:cs="Segoe UI"/>
          <w:color w:val="212529"/>
          <w:sz w:val="24"/>
          <w:szCs w:val="24"/>
        </w:rPr>
        <w:t> represents side-comments and small print, like copyright and legal text.</w:t>
      </w:r>
    </w:p>
    <w:p w:rsidR="00E715C5" w:rsidRPr="00E715C5" w:rsidRDefault="00E715C5" w:rsidP="00BC594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var(--bs-font-monospace)" w:eastAsia="Times New Roman" w:hAnsi="var(--bs-font-monospace)" w:cs="Courier New"/>
          <w:color w:val="D63384"/>
          <w:sz w:val="21"/>
          <w:szCs w:val="21"/>
        </w:rPr>
        <w:t>&lt;s&gt;</w:t>
      </w:r>
      <w:r w:rsidRPr="00E715C5">
        <w:rPr>
          <w:rFonts w:ascii="Segoe UI" w:eastAsia="Times New Roman" w:hAnsi="Segoe UI" w:cs="Segoe UI"/>
          <w:color w:val="212529"/>
          <w:sz w:val="24"/>
          <w:szCs w:val="24"/>
        </w:rPr>
        <w:t> represents element that are no longer relevant or no longer accurate.</w:t>
      </w:r>
    </w:p>
    <w:p w:rsidR="00E715C5" w:rsidRPr="00E715C5" w:rsidRDefault="00E715C5" w:rsidP="00BC594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var(--bs-font-monospace)" w:eastAsia="Times New Roman" w:hAnsi="var(--bs-font-monospace)" w:cs="Courier New"/>
          <w:color w:val="D63384"/>
          <w:sz w:val="21"/>
          <w:szCs w:val="21"/>
        </w:rPr>
        <w:t>&lt;u&gt;</w:t>
      </w:r>
      <w:r w:rsidRPr="00E715C5">
        <w:rPr>
          <w:rFonts w:ascii="Segoe UI" w:eastAsia="Times New Roman" w:hAnsi="Segoe UI" w:cs="Segoe UI"/>
          <w:color w:val="212529"/>
          <w:sz w:val="24"/>
          <w:szCs w:val="24"/>
        </w:rPr>
        <w:t> represents a span of inline text which should be rendered in a way that indicates that it has a non-textual annotation.</w:t>
      </w:r>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If you want to style your text, you should use the following classes instead:</w:t>
      </w:r>
    </w:p>
    <w:p w:rsidR="00E715C5" w:rsidRPr="00E715C5" w:rsidRDefault="00E715C5" w:rsidP="00BC5942">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var(--bs-font-monospace)" w:eastAsia="Times New Roman" w:hAnsi="var(--bs-font-monospace)" w:cs="Courier New"/>
          <w:color w:val="D63384"/>
          <w:sz w:val="21"/>
          <w:szCs w:val="21"/>
        </w:rPr>
        <w:t>.mark</w:t>
      </w:r>
      <w:r w:rsidRPr="00E715C5">
        <w:rPr>
          <w:rFonts w:ascii="Segoe UI" w:eastAsia="Times New Roman" w:hAnsi="Segoe UI" w:cs="Segoe UI"/>
          <w:color w:val="212529"/>
          <w:sz w:val="24"/>
          <w:szCs w:val="24"/>
        </w:rPr>
        <w:t> will apply the same styles as </w:t>
      </w:r>
      <w:r w:rsidRPr="00E715C5">
        <w:rPr>
          <w:rFonts w:ascii="var(--bs-font-monospace)" w:eastAsia="Times New Roman" w:hAnsi="var(--bs-font-monospace)" w:cs="Courier New"/>
          <w:color w:val="D63384"/>
          <w:sz w:val="21"/>
          <w:szCs w:val="21"/>
        </w:rPr>
        <w:t>&lt;mark&gt;</w:t>
      </w:r>
      <w:r w:rsidRPr="00E715C5">
        <w:rPr>
          <w:rFonts w:ascii="Segoe UI" w:eastAsia="Times New Roman" w:hAnsi="Segoe UI" w:cs="Segoe UI"/>
          <w:color w:val="212529"/>
          <w:sz w:val="24"/>
          <w:szCs w:val="24"/>
        </w:rPr>
        <w:t>.</w:t>
      </w:r>
    </w:p>
    <w:p w:rsidR="00E715C5" w:rsidRPr="00E715C5" w:rsidRDefault="00E715C5" w:rsidP="00BC5942">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var(--bs-font-monospace)" w:eastAsia="Times New Roman" w:hAnsi="var(--bs-font-monospace)" w:cs="Courier New"/>
          <w:color w:val="D63384"/>
          <w:sz w:val="21"/>
          <w:szCs w:val="21"/>
        </w:rPr>
        <w:t>.small</w:t>
      </w:r>
      <w:r w:rsidRPr="00E715C5">
        <w:rPr>
          <w:rFonts w:ascii="Segoe UI" w:eastAsia="Times New Roman" w:hAnsi="Segoe UI" w:cs="Segoe UI"/>
          <w:color w:val="212529"/>
          <w:sz w:val="24"/>
          <w:szCs w:val="24"/>
        </w:rPr>
        <w:t> will apply the same styles as </w:t>
      </w:r>
      <w:r w:rsidRPr="00E715C5">
        <w:rPr>
          <w:rFonts w:ascii="var(--bs-font-monospace)" w:eastAsia="Times New Roman" w:hAnsi="var(--bs-font-monospace)" w:cs="Courier New"/>
          <w:color w:val="D63384"/>
          <w:sz w:val="21"/>
          <w:szCs w:val="21"/>
        </w:rPr>
        <w:t>&lt;small&gt;</w:t>
      </w:r>
      <w:r w:rsidRPr="00E715C5">
        <w:rPr>
          <w:rFonts w:ascii="Segoe UI" w:eastAsia="Times New Roman" w:hAnsi="Segoe UI" w:cs="Segoe UI"/>
          <w:color w:val="212529"/>
          <w:sz w:val="24"/>
          <w:szCs w:val="24"/>
        </w:rPr>
        <w:t>.</w:t>
      </w:r>
    </w:p>
    <w:p w:rsidR="00E715C5" w:rsidRPr="00E715C5" w:rsidRDefault="00E715C5" w:rsidP="00BC5942">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var(--bs-font-monospace)" w:eastAsia="Times New Roman" w:hAnsi="var(--bs-font-monospace)" w:cs="Courier New"/>
          <w:color w:val="D63384"/>
          <w:sz w:val="21"/>
          <w:szCs w:val="21"/>
        </w:rPr>
        <w:t>.text-decoration-underline</w:t>
      </w:r>
      <w:r w:rsidRPr="00E715C5">
        <w:rPr>
          <w:rFonts w:ascii="Segoe UI" w:eastAsia="Times New Roman" w:hAnsi="Segoe UI" w:cs="Segoe UI"/>
          <w:color w:val="212529"/>
          <w:sz w:val="24"/>
          <w:szCs w:val="24"/>
        </w:rPr>
        <w:t> will apply the same styles as </w:t>
      </w:r>
      <w:r w:rsidRPr="00E715C5">
        <w:rPr>
          <w:rFonts w:ascii="var(--bs-font-monospace)" w:eastAsia="Times New Roman" w:hAnsi="var(--bs-font-monospace)" w:cs="Courier New"/>
          <w:color w:val="D63384"/>
          <w:sz w:val="21"/>
          <w:szCs w:val="21"/>
        </w:rPr>
        <w:t>&lt;u&gt;</w:t>
      </w:r>
      <w:r w:rsidRPr="00E715C5">
        <w:rPr>
          <w:rFonts w:ascii="Segoe UI" w:eastAsia="Times New Roman" w:hAnsi="Segoe UI" w:cs="Segoe UI"/>
          <w:color w:val="212529"/>
          <w:sz w:val="24"/>
          <w:szCs w:val="24"/>
        </w:rPr>
        <w:t>.</w:t>
      </w:r>
    </w:p>
    <w:p w:rsidR="00E715C5" w:rsidRPr="00E715C5" w:rsidRDefault="00E715C5" w:rsidP="00BC5942">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var(--bs-font-monospace)" w:eastAsia="Times New Roman" w:hAnsi="var(--bs-font-monospace)" w:cs="Courier New"/>
          <w:color w:val="D63384"/>
          <w:sz w:val="21"/>
          <w:szCs w:val="21"/>
        </w:rPr>
        <w:t>.text-decoration-line-through</w:t>
      </w:r>
      <w:r w:rsidRPr="00E715C5">
        <w:rPr>
          <w:rFonts w:ascii="Segoe UI" w:eastAsia="Times New Roman" w:hAnsi="Segoe UI" w:cs="Segoe UI"/>
          <w:color w:val="212529"/>
          <w:sz w:val="24"/>
          <w:szCs w:val="24"/>
        </w:rPr>
        <w:t> will apply the same styles as </w:t>
      </w:r>
      <w:r w:rsidRPr="00E715C5">
        <w:rPr>
          <w:rFonts w:ascii="var(--bs-font-monospace)" w:eastAsia="Times New Roman" w:hAnsi="var(--bs-font-monospace)" w:cs="Courier New"/>
          <w:color w:val="D63384"/>
          <w:sz w:val="21"/>
          <w:szCs w:val="21"/>
        </w:rPr>
        <w:t>&lt;s&gt;</w:t>
      </w:r>
      <w:r w:rsidRPr="00E715C5">
        <w:rPr>
          <w:rFonts w:ascii="Segoe UI" w:eastAsia="Times New Roman" w:hAnsi="Segoe UI" w:cs="Segoe UI"/>
          <w:color w:val="212529"/>
          <w:sz w:val="24"/>
          <w:szCs w:val="24"/>
        </w:rPr>
        <w:t>.</w:t>
      </w:r>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While not shown above, feel free to use </w:t>
      </w:r>
      <w:r w:rsidRPr="00E715C5">
        <w:rPr>
          <w:rFonts w:ascii="var(--bs-font-monospace)" w:eastAsia="Times New Roman" w:hAnsi="var(--bs-font-monospace)" w:cs="Courier New"/>
          <w:color w:val="D63384"/>
          <w:sz w:val="21"/>
          <w:szCs w:val="21"/>
        </w:rPr>
        <w:t>&lt;b&gt;</w:t>
      </w:r>
      <w:r w:rsidRPr="00E715C5">
        <w:rPr>
          <w:rFonts w:ascii="Segoe UI" w:eastAsia="Times New Roman" w:hAnsi="Segoe UI" w:cs="Segoe UI"/>
          <w:color w:val="212529"/>
          <w:sz w:val="24"/>
          <w:szCs w:val="24"/>
        </w:rPr>
        <w:t> and </w:t>
      </w:r>
      <w:r w:rsidRPr="00E715C5">
        <w:rPr>
          <w:rFonts w:ascii="var(--bs-font-monospace)" w:eastAsia="Times New Roman" w:hAnsi="var(--bs-font-monospace)" w:cs="Courier New"/>
          <w:color w:val="D63384"/>
          <w:sz w:val="21"/>
          <w:szCs w:val="21"/>
        </w:rPr>
        <w:t>&lt;i&gt;</w:t>
      </w:r>
      <w:r w:rsidRPr="00E715C5">
        <w:rPr>
          <w:rFonts w:ascii="Segoe UI" w:eastAsia="Times New Roman" w:hAnsi="Segoe UI" w:cs="Segoe UI"/>
          <w:color w:val="212529"/>
          <w:sz w:val="24"/>
          <w:szCs w:val="24"/>
        </w:rPr>
        <w:t> in HTML5. </w:t>
      </w:r>
      <w:r w:rsidRPr="00E715C5">
        <w:rPr>
          <w:rFonts w:ascii="var(--bs-font-monospace)" w:eastAsia="Times New Roman" w:hAnsi="var(--bs-font-monospace)" w:cs="Courier New"/>
          <w:color w:val="D63384"/>
          <w:sz w:val="21"/>
          <w:szCs w:val="21"/>
        </w:rPr>
        <w:t>&lt;b&gt;</w:t>
      </w:r>
      <w:r w:rsidRPr="00E715C5">
        <w:rPr>
          <w:rFonts w:ascii="Segoe UI" w:eastAsia="Times New Roman" w:hAnsi="Segoe UI" w:cs="Segoe UI"/>
          <w:color w:val="212529"/>
          <w:sz w:val="24"/>
          <w:szCs w:val="24"/>
        </w:rPr>
        <w:t> is meant to highlight words or phrases without conveying additional importance, while </w:t>
      </w:r>
      <w:r w:rsidRPr="00E715C5">
        <w:rPr>
          <w:rFonts w:ascii="var(--bs-font-monospace)" w:eastAsia="Times New Roman" w:hAnsi="var(--bs-font-monospace)" w:cs="Courier New"/>
          <w:color w:val="D63384"/>
          <w:sz w:val="21"/>
          <w:szCs w:val="21"/>
        </w:rPr>
        <w:t>&lt;i&gt;</w:t>
      </w:r>
      <w:r w:rsidRPr="00E715C5">
        <w:rPr>
          <w:rFonts w:ascii="Segoe UI" w:eastAsia="Times New Roman" w:hAnsi="Segoe UI" w:cs="Segoe UI"/>
          <w:color w:val="212529"/>
          <w:sz w:val="24"/>
          <w:szCs w:val="24"/>
        </w:rPr>
        <w:t> is mostly for voice, technical terms, etc.</w:t>
      </w:r>
    </w:p>
    <w:p w:rsidR="00E715C5" w:rsidRPr="00E715C5" w:rsidRDefault="00E715C5" w:rsidP="00BD618D">
      <w:pPr>
        <w:pStyle w:val="Heading2"/>
      </w:pPr>
      <w:bookmarkStart w:id="13" w:name="_Toc144064571"/>
      <w:r w:rsidRPr="00E715C5">
        <w:lastRenderedPageBreak/>
        <w:t>Text utilities</w:t>
      </w:r>
      <w:bookmarkEnd w:id="13"/>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Change text alignment, transform, style, weight, line-height, decoration and color with our </w:t>
      </w:r>
      <w:hyperlink r:id="rId13" w:history="1">
        <w:r w:rsidRPr="00E715C5">
          <w:rPr>
            <w:rFonts w:ascii="Segoe UI" w:eastAsia="Times New Roman" w:hAnsi="Segoe UI" w:cs="Segoe UI"/>
            <w:color w:val="0D6EFD"/>
            <w:sz w:val="24"/>
            <w:szCs w:val="24"/>
            <w:u w:val="single"/>
          </w:rPr>
          <w:t>text utilities</w:t>
        </w:r>
      </w:hyperlink>
      <w:r w:rsidRPr="00E715C5">
        <w:rPr>
          <w:rFonts w:ascii="Segoe UI" w:eastAsia="Times New Roman" w:hAnsi="Segoe UI" w:cs="Segoe UI"/>
          <w:color w:val="212529"/>
          <w:sz w:val="24"/>
          <w:szCs w:val="24"/>
        </w:rPr>
        <w:t> and </w:t>
      </w:r>
      <w:hyperlink r:id="rId14" w:history="1">
        <w:r w:rsidRPr="00E715C5">
          <w:rPr>
            <w:rFonts w:ascii="Segoe UI" w:eastAsia="Times New Roman" w:hAnsi="Segoe UI" w:cs="Segoe UI"/>
            <w:color w:val="0D6EFD"/>
            <w:sz w:val="24"/>
            <w:szCs w:val="24"/>
            <w:u w:val="single"/>
          </w:rPr>
          <w:t>color utilities</w:t>
        </w:r>
      </w:hyperlink>
      <w:r w:rsidRPr="00E715C5">
        <w:rPr>
          <w:rFonts w:ascii="Segoe UI" w:eastAsia="Times New Roman" w:hAnsi="Segoe UI" w:cs="Segoe UI"/>
          <w:color w:val="212529"/>
          <w:sz w:val="24"/>
          <w:szCs w:val="24"/>
        </w:rPr>
        <w:t>.</w:t>
      </w:r>
    </w:p>
    <w:p w:rsidR="00E715C5" w:rsidRPr="00E715C5" w:rsidRDefault="00E715C5" w:rsidP="00BD618D">
      <w:pPr>
        <w:pStyle w:val="Heading2"/>
      </w:pPr>
      <w:bookmarkStart w:id="14" w:name="_Toc144064572"/>
      <w:r w:rsidRPr="00E715C5">
        <w:t>Abbreviations</w:t>
      </w:r>
      <w:bookmarkEnd w:id="14"/>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Stylized implementation of HTML’s </w:t>
      </w:r>
      <w:r w:rsidRPr="00E715C5">
        <w:rPr>
          <w:rFonts w:ascii="var(--bs-font-monospace)" w:eastAsia="Times New Roman" w:hAnsi="var(--bs-font-monospace)" w:cs="Courier New"/>
          <w:color w:val="D63384"/>
          <w:sz w:val="21"/>
          <w:szCs w:val="21"/>
        </w:rPr>
        <w:t>&lt;abbr&gt;</w:t>
      </w:r>
      <w:r w:rsidRPr="00E715C5">
        <w:rPr>
          <w:rFonts w:ascii="Segoe UI" w:eastAsia="Times New Roman" w:hAnsi="Segoe UI" w:cs="Segoe UI"/>
          <w:color w:val="212529"/>
          <w:sz w:val="24"/>
          <w:szCs w:val="24"/>
        </w:rPr>
        <w:t> element for abbreviations and acronyms to show the expanded version on hover. Abbreviations have a default underline and gain a help cursor to provide additional context on hover and to users of assistive technologies.</w:t>
      </w:r>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Add </w:t>
      </w:r>
      <w:r w:rsidRPr="00E715C5">
        <w:rPr>
          <w:rFonts w:ascii="var(--bs-font-monospace)" w:eastAsia="Times New Roman" w:hAnsi="var(--bs-font-monospace)" w:cs="Courier New"/>
          <w:color w:val="D63384"/>
          <w:sz w:val="21"/>
          <w:szCs w:val="21"/>
        </w:rPr>
        <w:t>.initialism</w:t>
      </w:r>
      <w:r w:rsidRPr="00E715C5">
        <w:rPr>
          <w:rFonts w:ascii="Segoe UI" w:eastAsia="Times New Roman" w:hAnsi="Segoe UI" w:cs="Segoe UI"/>
          <w:color w:val="212529"/>
          <w:sz w:val="24"/>
          <w:szCs w:val="24"/>
        </w:rPr>
        <w:t> to an abbreviation for a slightly smaller font-size.</w:t>
      </w:r>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attr</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HTML</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&gt;&lt;</w:t>
      </w:r>
      <w:r w:rsidRPr="00E715C5">
        <w:rPr>
          <w:rFonts w:ascii="var(--bs-font-monospace)" w:eastAsia="Times New Roman" w:hAnsi="var(--bs-font-monospace)" w:cs="Courier New"/>
          <w:color w:val="2F6F9F"/>
          <w:sz w:val="20"/>
          <w:szCs w:val="20"/>
        </w:rPr>
        <w:t>abbr</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title</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"attribute"</w:t>
      </w:r>
      <w:r w:rsidRPr="00E715C5">
        <w:rPr>
          <w:rFonts w:ascii="var(--bs-font-monospace)" w:eastAsia="Times New Roman" w:hAnsi="var(--bs-font-monospace)" w:cs="Courier New"/>
          <w:color w:val="212529"/>
          <w:sz w:val="20"/>
          <w:szCs w:val="20"/>
        </w:rPr>
        <w:t>&gt;attr&lt;/</w:t>
      </w:r>
      <w:r w:rsidRPr="00E715C5">
        <w:rPr>
          <w:rFonts w:ascii="var(--bs-font-monospace)" w:eastAsia="Times New Roman" w:hAnsi="var(--bs-font-monospace)" w:cs="Courier New"/>
          <w:color w:val="2F6F9F"/>
          <w:sz w:val="20"/>
          <w:szCs w:val="20"/>
        </w:rPr>
        <w:t>abbr</w:t>
      </w:r>
      <w:r w:rsidRPr="00E715C5">
        <w:rPr>
          <w:rFonts w:ascii="var(--bs-font-monospace)" w:eastAsia="Times New Roman" w:hAnsi="var(--bs-font-monospace)" w:cs="Courier New"/>
          <w:color w:val="212529"/>
          <w:sz w:val="20"/>
          <w:szCs w:val="20"/>
        </w:rPr>
        <w:t>&gt;&lt;/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&gt;&lt;</w:t>
      </w:r>
      <w:r w:rsidRPr="00E715C5">
        <w:rPr>
          <w:rFonts w:ascii="var(--bs-font-monospace)" w:eastAsia="Times New Roman" w:hAnsi="var(--bs-font-monospace)" w:cs="Courier New"/>
          <w:color w:val="2F6F9F"/>
          <w:sz w:val="20"/>
          <w:szCs w:val="20"/>
        </w:rPr>
        <w:t>abbr</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title</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"HyperText Markup Language"</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"initialism"</w:t>
      </w:r>
      <w:r w:rsidRPr="00E715C5">
        <w:rPr>
          <w:rFonts w:ascii="var(--bs-font-monospace)" w:eastAsia="Times New Roman" w:hAnsi="var(--bs-font-monospace)" w:cs="Courier New"/>
          <w:color w:val="212529"/>
          <w:sz w:val="20"/>
          <w:szCs w:val="20"/>
        </w:rPr>
        <w:t>&gt;HTML&lt;/</w:t>
      </w:r>
      <w:r w:rsidRPr="00E715C5">
        <w:rPr>
          <w:rFonts w:ascii="var(--bs-font-monospace)" w:eastAsia="Times New Roman" w:hAnsi="var(--bs-font-monospace)" w:cs="Courier New"/>
          <w:color w:val="2F6F9F"/>
          <w:sz w:val="20"/>
          <w:szCs w:val="20"/>
        </w:rPr>
        <w:t>abbr</w:t>
      </w:r>
      <w:r w:rsidRPr="00E715C5">
        <w:rPr>
          <w:rFonts w:ascii="var(--bs-font-monospace)" w:eastAsia="Times New Roman" w:hAnsi="var(--bs-font-monospace)" w:cs="Courier New"/>
          <w:color w:val="212529"/>
          <w:sz w:val="20"/>
          <w:szCs w:val="20"/>
        </w:rPr>
        <w:t>&gt;&lt;/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w:t>
      </w:r>
    </w:p>
    <w:p w:rsidR="00E715C5" w:rsidRPr="00E715C5" w:rsidRDefault="00E715C5" w:rsidP="00BD618D">
      <w:pPr>
        <w:pStyle w:val="Heading2"/>
      </w:pPr>
      <w:bookmarkStart w:id="15" w:name="_Toc144064573"/>
      <w:r w:rsidRPr="00E715C5">
        <w:t>Blockquotes</w:t>
      </w:r>
      <w:bookmarkEnd w:id="15"/>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For quoting blocks of content from another source within your document. Wrap </w:t>
      </w:r>
      <w:r w:rsidRPr="00E715C5">
        <w:rPr>
          <w:rFonts w:ascii="var(--bs-font-monospace)" w:eastAsia="Times New Roman" w:hAnsi="var(--bs-font-monospace)" w:cs="Courier New"/>
          <w:color w:val="D63384"/>
          <w:sz w:val="21"/>
          <w:szCs w:val="21"/>
        </w:rPr>
        <w:t>&lt;blockquote class="blockquote"&gt;</w:t>
      </w:r>
      <w:r w:rsidRPr="00E715C5">
        <w:rPr>
          <w:rFonts w:ascii="Segoe UI" w:eastAsia="Times New Roman" w:hAnsi="Segoe UI" w:cs="Segoe UI"/>
          <w:color w:val="212529"/>
          <w:sz w:val="24"/>
          <w:szCs w:val="24"/>
        </w:rPr>
        <w:t> around any HTML as the quote.</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A well-known quote, contained in a blockquote element.</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blockquote</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"blockquote"</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&gt;A well-known quote, contained in a blockquote element.&lt;/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blockquote</w:t>
      </w:r>
      <w:r w:rsidRPr="00E715C5">
        <w:rPr>
          <w:rFonts w:ascii="var(--bs-font-monospace)" w:eastAsia="Times New Roman" w:hAnsi="var(--bs-font-monospace)" w:cs="Courier New"/>
          <w:color w:val="212529"/>
          <w:sz w:val="20"/>
          <w:szCs w:val="20"/>
        </w:rPr>
        <w:t>&gt;</w:t>
      </w:r>
    </w:p>
    <w:p w:rsidR="00E715C5" w:rsidRPr="00E715C5" w:rsidRDefault="00E715C5" w:rsidP="00BD618D">
      <w:pPr>
        <w:pStyle w:val="Heading3"/>
      </w:pPr>
      <w:bookmarkStart w:id="16" w:name="_Toc144064574"/>
      <w:r w:rsidRPr="00E715C5">
        <w:t>Naming a source</w:t>
      </w:r>
      <w:bookmarkEnd w:id="16"/>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The HTML spec requires that blockquote attribution be placed outside the </w:t>
      </w:r>
      <w:r w:rsidRPr="00E715C5">
        <w:rPr>
          <w:rFonts w:ascii="var(--bs-font-monospace)" w:eastAsia="Times New Roman" w:hAnsi="var(--bs-font-monospace)" w:cs="Courier New"/>
          <w:color w:val="D63384"/>
          <w:sz w:val="21"/>
          <w:szCs w:val="21"/>
        </w:rPr>
        <w:t>&lt;blockquote&gt;</w:t>
      </w:r>
      <w:r w:rsidRPr="00E715C5">
        <w:rPr>
          <w:rFonts w:ascii="Segoe UI" w:eastAsia="Times New Roman" w:hAnsi="Segoe UI" w:cs="Segoe UI"/>
          <w:color w:val="212529"/>
          <w:sz w:val="24"/>
          <w:szCs w:val="24"/>
        </w:rPr>
        <w:t>. When providing attribution, wrap your </w:t>
      </w:r>
      <w:r w:rsidRPr="00E715C5">
        <w:rPr>
          <w:rFonts w:ascii="var(--bs-font-monospace)" w:eastAsia="Times New Roman" w:hAnsi="var(--bs-font-monospace)" w:cs="Courier New"/>
          <w:color w:val="D63384"/>
          <w:sz w:val="21"/>
          <w:szCs w:val="21"/>
        </w:rPr>
        <w:t>&lt;blockquote&gt;</w:t>
      </w:r>
      <w:r w:rsidRPr="00E715C5">
        <w:rPr>
          <w:rFonts w:ascii="Segoe UI" w:eastAsia="Times New Roman" w:hAnsi="Segoe UI" w:cs="Segoe UI"/>
          <w:color w:val="212529"/>
          <w:sz w:val="24"/>
          <w:szCs w:val="24"/>
        </w:rPr>
        <w:t> in a </w:t>
      </w:r>
      <w:r w:rsidRPr="00E715C5">
        <w:rPr>
          <w:rFonts w:ascii="var(--bs-font-monospace)" w:eastAsia="Times New Roman" w:hAnsi="var(--bs-font-monospace)" w:cs="Courier New"/>
          <w:color w:val="D63384"/>
          <w:sz w:val="21"/>
          <w:szCs w:val="21"/>
        </w:rPr>
        <w:t>&lt;figure&gt;</w:t>
      </w:r>
      <w:r w:rsidRPr="00E715C5">
        <w:rPr>
          <w:rFonts w:ascii="Segoe UI" w:eastAsia="Times New Roman" w:hAnsi="Segoe UI" w:cs="Segoe UI"/>
          <w:color w:val="212529"/>
          <w:sz w:val="24"/>
          <w:szCs w:val="24"/>
        </w:rPr>
        <w:t> and use a </w:t>
      </w:r>
      <w:r w:rsidRPr="00E715C5">
        <w:rPr>
          <w:rFonts w:ascii="var(--bs-font-monospace)" w:eastAsia="Times New Roman" w:hAnsi="var(--bs-font-monospace)" w:cs="Courier New"/>
          <w:color w:val="D63384"/>
          <w:sz w:val="21"/>
          <w:szCs w:val="21"/>
        </w:rPr>
        <w:t>&lt;figcaption&gt;</w:t>
      </w:r>
      <w:r w:rsidRPr="00E715C5">
        <w:rPr>
          <w:rFonts w:ascii="Segoe UI" w:eastAsia="Times New Roman" w:hAnsi="Segoe UI" w:cs="Segoe UI"/>
          <w:color w:val="212529"/>
          <w:sz w:val="24"/>
          <w:szCs w:val="24"/>
        </w:rPr>
        <w:t> or a block level element (e.g., </w:t>
      </w:r>
      <w:r w:rsidRPr="00E715C5">
        <w:rPr>
          <w:rFonts w:ascii="var(--bs-font-monospace)" w:eastAsia="Times New Roman" w:hAnsi="var(--bs-font-monospace)" w:cs="Courier New"/>
          <w:color w:val="D63384"/>
          <w:sz w:val="21"/>
          <w:szCs w:val="21"/>
        </w:rPr>
        <w:t>&lt;p&gt;</w:t>
      </w:r>
      <w:r w:rsidRPr="00E715C5">
        <w:rPr>
          <w:rFonts w:ascii="Segoe UI" w:eastAsia="Times New Roman" w:hAnsi="Segoe UI" w:cs="Segoe UI"/>
          <w:color w:val="212529"/>
          <w:sz w:val="24"/>
          <w:szCs w:val="24"/>
        </w:rPr>
        <w:t>) with the </w:t>
      </w:r>
      <w:r w:rsidRPr="00E715C5">
        <w:rPr>
          <w:rFonts w:ascii="var(--bs-font-monospace)" w:eastAsia="Times New Roman" w:hAnsi="var(--bs-font-monospace)" w:cs="Courier New"/>
          <w:color w:val="D63384"/>
          <w:sz w:val="21"/>
          <w:szCs w:val="21"/>
        </w:rPr>
        <w:t>.blockquote-footer</w:t>
      </w:r>
      <w:r w:rsidRPr="00E715C5">
        <w:rPr>
          <w:rFonts w:ascii="Segoe UI" w:eastAsia="Times New Roman" w:hAnsi="Segoe UI" w:cs="Segoe UI"/>
          <w:color w:val="212529"/>
          <w:sz w:val="24"/>
          <w:szCs w:val="24"/>
        </w:rPr>
        <w:t> class. Be sure to wrap the name of the source work in </w:t>
      </w:r>
      <w:r w:rsidRPr="00E715C5">
        <w:rPr>
          <w:rFonts w:ascii="var(--bs-font-monospace)" w:eastAsia="Times New Roman" w:hAnsi="var(--bs-font-monospace)" w:cs="Courier New"/>
          <w:color w:val="D63384"/>
          <w:sz w:val="21"/>
          <w:szCs w:val="21"/>
        </w:rPr>
        <w:t>&lt;cite&gt;</w:t>
      </w:r>
      <w:r w:rsidRPr="00E715C5">
        <w:rPr>
          <w:rFonts w:ascii="Segoe UI" w:eastAsia="Times New Roman" w:hAnsi="Segoe UI" w:cs="Segoe UI"/>
          <w:color w:val="212529"/>
          <w:sz w:val="24"/>
          <w:szCs w:val="24"/>
        </w:rPr>
        <w:t> as well.</w:t>
      </w:r>
    </w:p>
    <w:p w:rsidR="00E715C5" w:rsidRPr="00E715C5" w:rsidRDefault="00E715C5" w:rsidP="00E715C5">
      <w:pPr>
        <w:shd w:val="clear" w:color="auto" w:fill="FFFFFF"/>
        <w:spacing w:after="100"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A well-known quote, contained in a blockquote element.</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 Someone famous in </w:t>
      </w:r>
      <w:r w:rsidRPr="00E715C5">
        <w:rPr>
          <w:rFonts w:ascii="Segoe UI" w:eastAsia="Times New Roman" w:hAnsi="Segoe UI" w:cs="Segoe UI"/>
          <w:i/>
          <w:iCs/>
          <w:color w:val="212529"/>
          <w:sz w:val="24"/>
          <w:szCs w:val="24"/>
        </w:rPr>
        <w:t>Source Title</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figure</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blockquote</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"blockquote"</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&gt;A well-known quote, contained in a blockquote element.&lt;/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blockquote</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figcaption</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"blockquote-footer"</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Someone famous in &lt;</w:t>
      </w:r>
      <w:r w:rsidRPr="00E715C5">
        <w:rPr>
          <w:rFonts w:ascii="var(--bs-font-monospace)" w:eastAsia="Times New Roman" w:hAnsi="var(--bs-font-monospace)" w:cs="Courier New"/>
          <w:color w:val="2F6F9F"/>
          <w:sz w:val="20"/>
          <w:szCs w:val="20"/>
        </w:rPr>
        <w:t>cite</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title</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"Source Title"</w:t>
      </w:r>
      <w:r w:rsidRPr="00E715C5">
        <w:rPr>
          <w:rFonts w:ascii="var(--bs-font-monospace)" w:eastAsia="Times New Roman" w:hAnsi="var(--bs-font-monospace)" w:cs="Courier New"/>
          <w:color w:val="212529"/>
          <w:sz w:val="20"/>
          <w:szCs w:val="20"/>
        </w:rPr>
        <w:t>&gt;Source Title&lt;/</w:t>
      </w:r>
      <w:r w:rsidRPr="00E715C5">
        <w:rPr>
          <w:rFonts w:ascii="var(--bs-font-monospace)" w:eastAsia="Times New Roman" w:hAnsi="var(--bs-font-monospace)" w:cs="Courier New"/>
          <w:color w:val="2F6F9F"/>
          <w:sz w:val="20"/>
          <w:szCs w:val="20"/>
        </w:rPr>
        <w:t>cite</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figcaption</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figure</w:t>
      </w:r>
      <w:r w:rsidRPr="00E715C5">
        <w:rPr>
          <w:rFonts w:ascii="var(--bs-font-monospace)" w:eastAsia="Times New Roman" w:hAnsi="var(--bs-font-monospace)" w:cs="Courier New"/>
          <w:color w:val="212529"/>
          <w:sz w:val="20"/>
          <w:szCs w:val="20"/>
        </w:rPr>
        <w:t>&gt;</w:t>
      </w:r>
    </w:p>
    <w:p w:rsidR="00E715C5" w:rsidRPr="00E715C5" w:rsidRDefault="00E715C5" w:rsidP="00BD618D">
      <w:pPr>
        <w:pStyle w:val="Heading3"/>
      </w:pPr>
      <w:bookmarkStart w:id="17" w:name="_Toc144064575"/>
      <w:r w:rsidRPr="00E715C5">
        <w:t>Alignment</w:t>
      </w:r>
      <w:bookmarkEnd w:id="17"/>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Use text utilities as needed to change the alignment of your blockquote.</w:t>
      </w:r>
    </w:p>
    <w:p w:rsidR="00E715C5" w:rsidRPr="00E715C5" w:rsidRDefault="00E715C5" w:rsidP="00E715C5">
      <w:pPr>
        <w:shd w:val="clear" w:color="auto" w:fill="FFFFFF"/>
        <w:spacing w:after="100"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A well-known quote, contained in a blockquote element.</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 Someone famous in </w:t>
      </w:r>
      <w:r w:rsidRPr="00E715C5">
        <w:rPr>
          <w:rFonts w:ascii="Segoe UI" w:eastAsia="Times New Roman" w:hAnsi="Segoe UI" w:cs="Segoe UI"/>
          <w:i/>
          <w:iCs/>
          <w:color w:val="212529"/>
          <w:sz w:val="24"/>
          <w:szCs w:val="24"/>
        </w:rPr>
        <w:t>Source Title</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figure</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"text-center"</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blockquote</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"blockquote"</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&gt;A well-known quote, contained in a blockquote element.&lt;/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blockquote</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figcaption</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"blockquote-footer"</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Someone famous in &lt;</w:t>
      </w:r>
      <w:r w:rsidRPr="00E715C5">
        <w:rPr>
          <w:rFonts w:ascii="var(--bs-font-monospace)" w:eastAsia="Times New Roman" w:hAnsi="var(--bs-font-monospace)" w:cs="Courier New"/>
          <w:color w:val="2F6F9F"/>
          <w:sz w:val="20"/>
          <w:szCs w:val="20"/>
        </w:rPr>
        <w:t>cite</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title</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"Source Title"</w:t>
      </w:r>
      <w:r w:rsidRPr="00E715C5">
        <w:rPr>
          <w:rFonts w:ascii="var(--bs-font-monospace)" w:eastAsia="Times New Roman" w:hAnsi="var(--bs-font-monospace)" w:cs="Courier New"/>
          <w:color w:val="212529"/>
          <w:sz w:val="20"/>
          <w:szCs w:val="20"/>
        </w:rPr>
        <w:t>&gt;Source Title&lt;/</w:t>
      </w:r>
      <w:r w:rsidRPr="00E715C5">
        <w:rPr>
          <w:rFonts w:ascii="var(--bs-font-monospace)" w:eastAsia="Times New Roman" w:hAnsi="var(--bs-font-monospace)" w:cs="Courier New"/>
          <w:color w:val="2F6F9F"/>
          <w:sz w:val="20"/>
          <w:szCs w:val="20"/>
        </w:rPr>
        <w:t>cite</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figcaption</w:t>
      </w:r>
      <w:r w:rsidRPr="00E715C5">
        <w:rPr>
          <w:rFonts w:ascii="var(--bs-font-monospace)" w:eastAsia="Times New Roman" w:hAnsi="var(--bs-font-monospace)" w:cs="Courier New"/>
          <w:color w:val="212529"/>
          <w:sz w:val="20"/>
          <w:szCs w:val="20"/>
        </w:rPr>
        <w:t>&gt;</w:t>
      </w:r>
    </w:p>
    <w:p w:rsid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figure</w:t>
      </w:r>
      <w:r w:rsidRPr="00E715C5">
        <w:rPr>
          <w:rFonts w:ascii="var(--bs-font-monospace)" w:eastAsia="Times New Roman" w:hAnsi="var(--bs-font-monospace)" w:cs="Courier New"/>
          <w:color w:val="212529"/>
          <w:sz w:val="20"/>
          <w:szCs w:val="20"/>
        </w:rPr>
        <w:t>&gt;</w:t>
      </w:r>
    </w:p>
    <w:p w:rsidR="00BD67AC" w:rsidRPr="00E715C5" w:rsidRDefault="00BD67AC"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p>
    <w:p w:rsidR="00E715C5" w:rsidRPr="00E715C5" w:rsidRDefault="00E715C5" w:rsidP="00E715C5">
      <w:pPr>
        <w:shd w:val="clear" w:color="auto" w:fill="FFFFFF"/>
        <w:spacing w:after="100"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A well-known quote, contained in a blockquote element.</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 Someone famous in </w:t>
      </w:r>
      <w:r w:rsidRPr="00E715C5">
        <w:rPr>
          <w:rFonts w:ascii="Segoe UI" w:eastAsia="Times New Roman" w:hAnsi="Segoe UI" w:cs="Segoe UI"/>
          <w:i/>
          <w:iCs/>
          <w:color w:val="212529"/>
          <w:sz w:val="24"/>
          <w:szCs w:val="24"/>
        </w:rPr>
        <w:t>Source Title</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figure</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"text-end"</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blockquote</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"blockquote"</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&gt;A well-known quote, contained in a blockquote element.&lt;/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blockquote</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figcaption</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"blockquote-footer"</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Someone famous in &lt;</w:t>
      </w:r>
      <w:r w:rsidRPr="00E715C5">
        <w:rPr>
          <w:rFonts w:ascii="var(--bs-font-monospace)" w:eastAsia="Times New Roman" w:hAnsi="var(--bs-font-monospace)" w:cs="Courier New"/>
          <w:color w:val="2F6F9F"/>
          <w:sz w:val="20"/>
          <w:szCs w:val="20"/>
        </w:rPr>
        <w:t>cite</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title</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"Source Title"</w:t>
      </w:r>
      <w:r w:rsidRPr="00E715C5">
        <w:rPr>
          <w:rFonts w:ascii="var(--bs-font-monospace)" w:eastAsia="Times New Roman" w:hAnsi="var(--bs-font-monospace)" w:cs="Courier New"/>
          <w:color w:val="212529"/>
          <w:sz w:val="20"/>
          <w:szCs w:val="20"/>
        </w:rPr>
        <w:t>&gt;Source Title&lt;/</w:t>
      </w:r>
      <w:r w:rsidRPr="00E715C5">
        <w:rPr>
          <w:rFonts w:ascii="var(--bs-font-monospace)" w:eastAsia="Times New Roman" w:hAnsi="var(--bs-font-monospace)" w:cs="Courier New"/>
          <w:color w:val="2F6F9F"/>
          <w:sz w:val="20"/>
          <w:szCs w:val="20"/>
        </w:rPr>
        <w:t>cite</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figcaption</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figure</w:t>
      </w:r>
      <w:r w:rsidRPr="00E715C5">
        <w:rPr>
          <w:rFonts w:ascii="var(--bs-font-monospace)" w:eastAsia="Times New Roman" w:hAnsi="var(--bs-font-monospace)" w:cs="Courier New"/>
          <w:color w:val="212529"/>
          <w:sz w:val="20"/>
          <w:szCs w:val="20"/>
        </w:rPr>
        <w:t>&gt;</w:t>
      </w:r>
    </w:p>
    <w:p w:rsidR="00E715C5" w:rsidRPr="00E715C5" w:rsidRDefault="00E715C5" w:rsidP="00BD618D">
      <w:pPr>
        <w:pStyle w:val="Heading2"/>
      </w:pPr>
      <w:bookmarkStart w:id="18" w:name="_Toc144064576"/>
      <w:r w:rsidRPr="00E715C5">
        <w:t>Lists</w:t>
      </w:r>
      <w:bookmarkEnd w:id="18"/>
    </w:p>
    <w:p w:rsidR="00E715C5" w:rsidRPr="00E715C5" w:rsidRDefault="00E715C5" w:rsidP="00BD618D">
      <w:pPr>
        <w:pStyle w:val="Heading3"/>
      </w:pPr>
      <w:bookmarkStart w:id="19" w:name="_Toc144064577"/>
      <w:r w:rsidRPr="00E715C5">
        <w:t>Unstyled</w:t>
      </w:r>
      <w:bookmarkEnd w:id="19"/>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Remove the default </w:t>
      </w:r>
      <w:r w:rsidRPr="00E715C5">
        <w:rPr>
          <w:rFonts w:ascii="var(--bs-font-monospace)" w:eastAsia="Times New Roman" w:hAnsi="var(--bs-font-monospace)" w:cs="Courier New"/>
          <w:color w:val="D63384"/>
          <w:sz w:val="21"/>
          <w:szCs w:val="21"/>
        </w:rPr>
        <w:t>list-style</w:t>
      </w:r>
      <w:r w:rsidRPr="00E715C5">
        <w:rPr>
          <w:rFonts w:ascii="Segoe UI" w:eastAsia="Times New Roman" w:hAnsi="Segoe UI" w:cs="Segoe UI"/>
          <w:color w:val="212529"/>
          <w:sz w:val="24"/>
          <w:szCs w:val="24"/>
        </w:rPr>
        <w:t> and left margin on list items (immediate children only). </w:t>
      </w:r>
      <w:r w:rsidRPr="00E715C5">
        <w:rPr>
          <w:rFonts w:ascii="Segoe UI" w:eastAsia="Times New Roman" w:hAnsi="Segoe UI" w:cs="Segoe UI"/>
          <w:b/>
          <w:bCs/>
          <w:color w:val="212529"/>
          <w:sz w:val="24"/>
          <w:szCs w:val="24"/>
        </w:rPr>
        <w:t>This only applies to immediate children list items</w:t>
      </w:r>
      <w:r w:rsidRPr="00E715C5">
        <w:rPr>
          <w:rFonts w:ascii="Segoe UI" w:eastAsia="Times New Roman" w:hAnsi="Segoe UI" w:cs="Segoe UI"/>
          <w:color w:val="212529"/>
          <w:sz w:val="24"/>
          <w:szCs w:val="24"/>
        </w:rPr>
        <w:t>, meaning you will need to add the class for any nested lists as well.</w:t>
      </w:r>
    </w:p>
    <w:p w:rsidR="00E715C5" w:rsidRPr="00E715C5" w:rsidRDefault="00E715C5" w:rsidP="00BC5942">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This is a list.</w:t>
      </w:r>
    </w:p>
    <w:p w:rsidR="00E715C5" w:rsidRPr="00E715C5" w:rsidRDefault="00E715C5" w:rsidP="00BC5942">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lastRenderedPageBreak/>
        <w:t>It appears completely unstyled.</w:t>
      </w:r>
    </w:p>
    <w:p w:rsidR="00E715C5" w:rsidRPr="00E715C5" w:rsidRDefault="00E715C5" w:rsidP="00BC5942">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Structurally, it's still a list.</w:t>
      </w:r>
    </w:p>
    <w:p w:rsidR="00E715C5" w:rsidRPr="00E715C5" w:rsidRDefault="00E715C5" w:rsidP="00BC5942">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However, this style only applies to immediate child elements.</w:t>
      </w:r>
    </w:p>
    <w:p w:rsidR="00E715C5" w:rsidRPr="00E715C5" w:rsidRDefault="00E715C5" w:rsidP="00BC5942">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Nested lists:</w:t>
      </w:r>
    </w:p>
    <w:p w:rsidR="00E715C5" w:rsidRPr="00E715C5" w:rsidRDefault="00E715C5" w:rsidP="00BC5942">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are unaffected by this style</w:t>
      </w:r>
    </w:p>
    <w:p w:rsidR="00E715C5" w:rsidRPr="00E715C5" w:rsidRDefault="00E715C5" w:rsidP="00BC5942">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will still show a bullet</w:t>
      </w:r>
    </w:p>
    <w:p w:rsidR="00E715C5" w:rsidRPr="00E715C5" w:rsidRDefault="00E715C5" w:rsidP="00BC5942">
      <w:pPr>
        <w:numPr>
          <w:ilvl w:val="1"/>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and have appropriate left margin</w:t>
      </w:r>
    </w:p>
    <w:p w:rsidR="00E715C5" w:rsidRPr="00E715C5" w:rsidRDefault="00E715C5" w:rsidP="00BC5942">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This may still come in handy in some situations.</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ul</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"list-unstyled"</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&gt;This is a list.&lt;/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&gt;It appears completely unstyled.&lt;/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&gt;Structurally, it's still a list.&lt;/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&gt;However, this style only applies to immediate child elements.&lt;/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&gt;Nested lists:</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ul</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&gt;are unaffected by this style&lt;/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&gt;will still show a bullet&lt;/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&gt;and have appropriate left margin&lt;/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ul</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&gt;This may still come in handy in some situations.&lt;/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ul</w:t>
      </w:r>
      <w:r w:rsidRPr="00E715C5">
        <w:rPr>
          <w:rFonts w:ascii="var(--bs-font-monospace)" w:eastAsia="Times New Roman" w:hAnsi="var(--bs-font-monospace)" w:cs="Courier New"/>
          <w:color w:val="212529"/>
          <w:sz w:val="20"/>
          <w:szCs w:val="20"/>
        </w:rPr>
        <w:t>&gt;</w:t>
      </w:r>
    </w:p>
    <w:p w:rsidR="00E715C5" w:rsidRPr="00E715C5" w:rsidRDefault="00E715C5" w:rsidP="00BD618D">
      <w:pPr>
        <w:pStyle w:val="Heading3"/>
      </w:pPr>
      <w:bookmarkStart w:id="20" w:name="_Toc144064578"/>
      <w:bookmarkStart w:id="21" w:name="_GoBack"/>
      <w:bookmarkEnd w:id="21"/>
      <w:r w:rsidRPr="00E715C5">
        <w:t>Inline</w:t>
      </w:r>
      <w:bookmarkEnd w:id="20"/>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Remove a list’s bullets and apply some light </w:t>
      </w:r>
      <w:r w:rsidRPr="00E715C5">
        <w:rPr>
          <w:rFonts w:ascii="var(--bs-font-monospace)" w:eastAsia="Times New Roman" w:hAnsi="var(--bs-font-monospace)" w:cs="Courier New"/>
          <w:color w:val="D63384"/>
          <w:sz w:val="21"/>
          <w:szCs w:val="21"/>
        </w:rPr>
        <w:t>margin</w:t>
      </w:r>
      <w:r w:rsidRPr="00E715C5">
        <w:rPr>
          <w:rFonts w:ascii="Segoe UI" w:eastAsia="Times New Roman" w:hAnsi="Segoe UI" w:cs="Segoe UI"/>
          <w:color w:val="212529"/>
          <w:sz w:val="24"/>
          <w:szCs w:val="24"/>
        </w:rPr>
        <w:t> with a combination of two classes, </w:t>
      </w:r>
      <w:r w:rsidRPr="00E715C5">
        <w:rPr>
          <w:rFonts w:ascii="var(--bs-font-monospace)" w:eastAsia="Times New Roman" w:hAnsi="var(--bs-font-monospace)" w:cs="Courier New"/>
          <w:color w:val="D63384"/>
          <w:sz w:val="21"/>
          <w:szCs w:val="21"/>
        </w:rPr>
        <w:t>.list-inline</w:t>
      </w:r>
      <w:r w:rsidRPr="00E715C5">
        <w:rPr>
          <w:rFonts w:ascii="Segoe UI" w:eastAsia="Times New Roman" w:hAnsi="Segoe UI" w:cs="Segoe UI"/>
          <w:color w:val="212529"/>
          <w:sz w:val="24"/>
          <w:szCs w:val="24"/>
        </w:rPr>
        <w:t> and </w:t>
      </w:r>
      <w:r w:rsidRPr="00E715C5">
        <w:rPr>
          <w:rFonts w:ascii="var(--bs-font-monospace)" w:eastAsia="Times New Roman" w:hAnsi="var(--bs-font-monospace)" w:cs="Courier New"/>
          <w:color w:val="D63384"/>
          <w:sz w:val="21"/>
          <w:szCs w:val="21"/>
        </w:rPr>
        <w:t>.list-inline-item</w:t>
      </w:r>
      <w:r w:rsidRPr="00E715C5">
        <w:rPr>
          <w:rFonts w:ascii="Segoe UI" w:eastAsia="Times New Roman" w:hAnsi="Segoe UI" w:cs="Segoe UI"/>
          <w:color w:val="212529"/>
          <w:sz w:val="24"/>
          <w:szCs w:val="24"/>
        </w:rPr>
        <w:t>.</w:t>
      </w:r>
    </w:p>
    <w:p w:rsidR="00E715C5" w:rsidRPr="00E715C5" w:rsidRDefault="00E715C5" w:rsidP="00BC594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This is a list item.</w:t>
      </w:r>
    </w:p>
    <w:p w:rsidR="00E715C5" w:rsidRPr="00E715C5" w:rsidRDefault="00E715C5" w:rsidP="00E715C5">
      <w:pPr>
        <w:shd w:val="clear" w:color="auto" w:fill="FFFFFF"/>
        <w:spacing w:after="0" w:line="240" w:lineRule="auto"/>
        <w:ind w:left="720"/>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 </w:t>
      </w:r>
    </w:p>
    <w:p w:rsidR="00E715C5" w:rsidRPr="00E715C5" w:rsidRDefault="00E715C5" w:rsidP="00BC594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And another one.</w:t>
      </w:r>
    </w:p>
    <w:p w:rsidR="00E715C5" w:rsidRPr="00E715C5" w:rsidRDefault="00E715C5" w:rsidP="00E715C5">
      <w:pPr>
        <w:shd w:val="clear" w:color="auto" w:fill="FFFFFF"/>
        <w:spacing w:after="0" w:line="240" w:lineRule="auto"/>
        <w:ind w:left="720"/>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 </w:t>
      </w:r>
    </w:p>
    <w:p w:rsidR="00E715C5" w:rsidRPr="00BD67AC" w:rsidRDefault="00E715C5" w:rsidP="00BC594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But they're displayed inline.</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ul</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"list-inline"</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"list-inline-item"</w:t>
      </w:r>
      <w:r w:rsidRPr="00E715C5">
        <w:rPr>
          <w:rFonts w:ascii="var(--bs-font-monospace)" w:eastAsia="Times New Roman" w:hAnsi="var(--bs-font-monospace)" w:cs="Courier New"/>
          <w:color w:val="212529"/>
          <w:sz w:val="20"/>
          <w:szCs w:val="20"/>
        </w:rPr>
        <w:t>&gt;This is a list item.&lt;/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"list-inline-item"</w:t>
      </w:r>
      <w:r w:rsidRPr="00E715C5">
        <w:rPr>
          <w:rFonts w:ascii="var(--bs-font-monospace)" w:eastAsia="Times New Roman" w:hAnsi="var(--bs-font-monospace)" w:cs="Courier New"/>
          <w:color w:val="212529"/>
          <w:sz w:val="20"/>
          <w:szCs w:val="20"/>
        </w:rPr>
        <w:t>&gt;And another one.&lt;/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"list-inline-item"</w:t>
      </w:r>
      <w:r w:rsidRPr="00E715C5">
        <w:rPr>
          <w:rFonts w:ascii="var(--bs-font-monospace)" w:eastAsia="Times New Roman" w:hAnsi="var(--bs-font-monospace)" w:cs="Courier New"/>
          <w:color w:val="212529"/>
          <w:sz w:val="20"/>
          <w:szCs w:val="20"/>
        </w:rPr>
        <w:t>&gt;But they're displayed inline.&lt;/</w:t>
      </w:r>
      <w:r w:rsidRPr="00E715C5">
        <w:rPr>
          <w:rFonts w:ascii="var(--bs-font-monospace)" w:eastAsia="Times New Roman" w:hAnsi="var(--bs-font-monospace)" w:cs="Courier New"/>
          <w:color w:val="2F6F9F"/>
          <w:sz w:val="20"/>
          <w:szCs w:val="20"/>
        </w:rPr>
        <w:t>li</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ul</w:t>
      </w:r>
      <w:r w:rsidRPr="00E715C5">
        <w:rPr>
          <w:rFonts w:ascii="var(--bs-font-monospace)" w:eastAsia="Times New Roman" w:hAnsi="var(--bs-font-monospace)" w:cs="Courier New"/>
          <w:color w:val="212529"/>
          <w:sz w:val="20"/>
          <w:szCs w:val="20"/>
        </w:rPr>
        <w:t>&gt;</w:t>
      </w:r>
    </w:p>
    <w:p w:rsidR="00E715C5" w:rsidRPr="00E715C5" w:rsidRDefault="00E715C5" w:rsidP="00BD618D">
      <w:pPr>
        <w:pStyle w:val="Heading3"/>
      </w:pPr>
      <w:bookmarkStart w:id="22" w:name="_Toc144064579"/>
      <w:r w:rsidRPr="00E715C5">
        <w:lastRenderedPageBreak/>
        <w:t>Description list alignment</w:t>
      </w:r>
      <w:bookmarkEnd w:id="22"/>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Align terms and descriptions horizontally by using our grid system’s predefined classes (or semantic mixins). For longer terms, you can optionally add a </w:t>
      </w:r>
      <w:r w:rsidRPr="00E715C5">
        <w:rPr>
          <w:rFonts w:ascii="var(--bs-font-monospace)" w:eastAsia="Times New Roman" w:hAnsi="var(--bs-font-monospace)" w:cs="Courier New"/>
          <w:color w:val="D63384"/>
          <w:sz w:val="21"/>
          <w:szCs w:val="21"/>
        </w:rPr>
        <w:t>.text-truncate</w:t>
      </w:r>
      <w:r w:rsidRPr="00E715C5">
        <w:rPr>
          <w:rFonts w:ascii="Segoe UI" w:eastAsia="Times New Roman" w:hAnsi="Segoe UI" w:cs="Segoe UI"/>
          <w:color w:val="212529"/>
          <w:sz w:val="24"/>
          <w:szCs w:val="24"/>
        </w:rPr>
        <w:t> class to truncate the text with an ellipsis.</w:t>
      </w:r>
    </w:p>
    <w:p w:rsidR="00E715C5" w:rsidRPr="00E715C5" w:rsidRDefault="00E715C5" w:rsidP="00E715C5">
      <w:pPr>
        <w:shd w:val="clear" w:color="auto" w:fill="FFFFFF"/>
        <w:spacing w:after="0" w:line="240" w:lineRule="auto"/>
        <w:rPr>
          <w:rFonts w:ascii="Segoe UI" w:eastAsia="Times New Roman" w:hAnsi="Segoe UI" w:cs="Segoe UI"/>
          <w:b/>
          <w:bCs/>
          <w:color w:val="212529"/>
          <w:sz w:val="24"/>
          <w:szCs w:val="24"/>
        </w:rPr>
      </w:pPr>
      <w:r w:rsidRPr="00E715C5">
        <w:rPr>
          <w:rFonts w:ascii="Segoe UI" w:eastAsia="Times New Roman" w:hAnsi="Segoe UI" w:cs="Segoe UI"/>
          <w:b/>
          <w:bCs/>
          <w:color w:val="212529"/>
          <w:sz w:val="24"/>
          <w:szCs w:val="24"/>
        </w:rPr>
        <w:t>Description lists</w:t>
      </w:r>
    </w:p>
    <w:p w:rsidR="00E715C5" w:rsidRPr="00E715C5" w:rsidRDefault="00E715C5" w:rsidP="00E715C5">
      <w:pPr>
        <w:shd w:val="clear" w:color="auto" w:fill="FFFFFF"/>
        <w:spacing w:after="0" w:line="240" w:lineRule="auto"/>
        <w:ind w:left="720"/>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A description list is perfect for defining terms.</w:t>
      </w:r>
    </w:p>
    <w:p w:rsidR="00E715C5" w:rsidRPr="00E715C5" w:rsidRDefault="00E715C5" w:rsidP="00E715C5">
      <w:pPr>
        <w:shd w:val="clear" w:color="auto" w:fill="FFFFFF"/>
        <w:spacing w:after="0" w:line="240" w:lineRule="auto"/>
        <w:rPr>
          <w:rFonts w:ascii="Segoe UI" w:eastAsia="Times New Roman" w:hAnsi="Segoe UI" w:cs="Segoe UI"/>
          <w:b/>
          <w:bCs/>
          <w:color w:val="212529"/>
          <w:sz w:val="24"/>
          <w:szCs w:val="24"/>
        </w:rPr>
      </w:pPr>
      <w:r w:rsidRPr="00E715C5">
        <w:rPr>
          <w:rFonts w:ascii="Segoe UI" w:eastAsia="Times New Roman" w:hAnsi="Segoe UI" w:cs="Segoe UI"/>
          <w:b/>
          <w:bCs/>
          <w:color w:val="212529"/>
          <w:sz w:val="24"/>
          <w:szCs w:val="24"/>
        </w:rPr>
        <w:t>Term</w:t>
      </w:r>
    </w:p>
    <w:p w:rsidR="00E715C5" w:rsidRPr="00E715C5" w:rsidRDefault="00E715C5" w:rsidP="00E715C5">
      <w:pPr>
        <w:shd w:val="clear" w:color="auto" w:fill="FFFFFF"/>
        <w:spacing w:after="100" w:afterAutospacing="1" w:line="240" w:lineRule="auto"/>
        <w:ind w:left="720"/>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Definition for the term.</w:t>
      </w:r>
    </w:p>
    <w:p w:rsidR="00E715C5" w:rsidRPr="00E715C5" w:rsidRDefault="00E715C5" w:rsidP="00E715C5">
      <w:pPr>
        <w:shd w:val="clear" w:color="auto" w:fill="FFFFFF"/>
        <w:spacing w:after="100" w:afterAutospacing="1" w:line="240" w:lineRule="auto"/>
        <w:ind w:left="720"/>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And some more placeholder definition text.</w:t>
      </w:r>
    </w:p>
    <w:p w:rsidR="00E715C5" w:rsidRPr="00E715C5" w:rsidRDefault="00E715C5" w:rsidP="00E715C5">
      <w:pPr>
        <w:shd w:val="clear" w:color="auto" w:fill="FFFFFF"/>
        <w:spacing w:after="0" w:line="240" w:lineRule="auto"/>
        <w:rPr>
          <w:rFonts w:ascii="Segoe UI" w:eastAsia="Times New Roman" w:hAnsi="Segoe UI" w:cs="Segoe UI"/>
          <w:b/>
          <w:bCs/>
          <w:color w:val="212529"/>
          <w:sz w:val="24"/>
          <w:szCs w:val="24"/>
        </w:rPr>
      </w:pPr>
      <w:r w:rsidRPr="00E715C5">
        <w:rPr>
          <w:rFonts w:ascii="Segoe UI" w:eastAsia="Times New Roman" w:hAnsi="Segoe UI" w:cs="Segoe UI"/>
          <w:b/>
          <w:bCs/>
          <w:color w:val="212529"/>
          <w:sz w:val="24"/>
          <w:szCs w:val="24"/>
        </w:rPr>
        <w:t>Another term</w:t>
      </w:r>
    </w:p>
    <w:p w:rsidR="00E715C5" w:rsidRPr="00E715C5" w:rsidRDefault="00E715C5" w:rsidP="00E715C5">
      <w:pPr>
        <w:shd w:val="clear" w:color="auto" w:fill="FFFFFF"/>
        <w:spacing w:after="0" w:line="240" w:lineRule="auto"/>
        <w:ind w:left="720"/>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This definition is short, so no extra paragraphs or anything.</w:t>
      </w:r>
    </w:p>
    <w:p w:rsidR="00E715C5" w:rsidRPr="00E715C5" w:rsidRDefault="00E715C5" w:rsidP="00E715C5">
      <w:pPr>
        <w:shd w:val="clear" w:color="auto" w:fill="FFFFFF"/>
        <w:spacing w:after="0" w:line="240" w:lineRule="auto"/>
        <w:rPr>
          <w:rFonts w:ascii="Segoe UI" w:eastAsia="Times New Roman" w:hAnsi="Segoe UI" w:cs="Segoe UI"/>
          <w:b/>
          <w:bCs/>
          <w:color w:val="212529"/>
          <w:sz w:val="24"/>
          <w:szCs w:val="24"/>
        </w:rPr>
      </w:pPr>
      <w:r w:rsidRPr="00E715C5">
        <w:rPr>
          <w:rFonts w:ascii="Segoe UI" w:eastAsia="Times New Roman" w:hAnsi="Segoe UI" w:cs="Segoe UI"/>
          <w:b/>
          <w:bCs/>
          <w:color w:val="212529"/>
          <w:sz w:val="24"/>
          <w:szCs w:val="24"/>
        </w:rPr>
        <w:t>Truncated term is truncated</w:t>
      </w:r>
    </w:p>
    <w:p w:rsidR="00E715C5" w:rsidRPr="00E715C5" w:rsidRDefault="00E715C5" w:rsidP="00E715C5">
      <w:pPr>
        <w:shd w:val="clear" w:color="auto" w:fill="FFFFFF"/>
        <w:spacing w:after="0" w:line="240" w:lineRule="auto"/>
        <w:ind w:left="720"/>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This can be useful when space is tight. Adds an ellipsis at the end.</w:t>
      </w:r>
    </w:p>
    <w:p w:rsidR="00E715C5" w:rsidRPr="00E715C5" w:rsidRDefault="00E715C5" w:rsidP="00E715C5">
      <w:pPr>
        <w:shd w:val="clear" w:color="auto" w:fill="FFFFFF"/>
        <w:spacing w:after="0" w:line="240" w:lineRule="auto"/>
        <w:rPr>
          <w:rFonts w:ascii="Segoe UI" w:eastAsia="Times New Roman" w:hAnsi="Segoe UI" w:cs="Segoe UI"/>
          <w:b/>
          <w:bCs/>
          <w:color w:val="212529"/>
          <w:sz w:val="24"/>
          <w:szCs w:val="24"/>
        </w:rPr>
      </w:pPr>
      <w:r w:rsidRPr="00E715C5">
        <w:rPr>
          <w:rFonts w:ascii="Segoe UI" w:eastAsia="Times New Roman" w:hAnsi="Segoe UI" w:cs="Segoe UI"/>
          <w:b/>
          <w:bCs/>
          <w:color w:val="212529"/>
          <w:sz w:val="24"/>
          <w:szCs w:val="24"/>
        </w:rPr>
        <w:t>Nesting</w:t>
      </w:r>
    </w:p>
    <w:p w:rsidR="00E715C5" w:rsidRPr="00E715C5" w:rsidRDefault="00E715C5" w:rsidP="00E715C5">
      <w:pPr>
        <w:shd w:val="clear" w:color="auto" w:fill="FFFFFF"/>
        <w:spacing w:after="0" w:line="240" w:lineRule="auto"/>
        <w:ind w:left="720"/>
        <w:rPr>
          <w:rFonts w:ascii="Segoe UI" w:eastAsia="Times New Roman" w:hAnsi="Segoe UI" w:cs="Segoe UI"/>
          <w:b/>
          <w:bCs/>
          <w:color w:val="212529"/>
          <w:sz w:val="24"/>
          <w:szCs w:val="24"/>
        </w:rPr>
      </w:pPr>
      <w:r w:rsidRPr="00E715C5">
        <w:rPr>
          <w:rFonts w:ascii="Segoe UI" w:eastAsia="Times New Roman" w:hAnsi="Segoe UI" w:cs="Segoe UI"/>
          <w:b/>
          <w:bCs/>
          <w:color w:val="212529"/>
          <w:sz w:val="24"/>
          <w:szCs w:val="24"/>
        </w:rPr>
        <w:t>Nested definition list</w:t>
      </w:r>
    </w:p>
    <w:p w:rsidR="00E715C5" w:rsidRPr="00E715C5" w:rsidRDefault="00E715C5" w:rsidP="00E715C5">
      <w:pPr>
        <w:shd w:val="clear" w:color="auto" w:fill="FFFFFF"/>
        <w:spacing w:after="0" w:line="240" w:lineRule="auto"/>
        <w:ind w:left="720"/>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I heard you like definition lists. Let me put a definition list inside your definition list.</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dl</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"row"</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dt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"col-sm-3"</w:t>
      </w:r>
      <w:r w:rsidRPr="00E715C5">
        <w:rPr>
          <w:rFonts w:ascii="var(--bs-font-monospace)" w:eastAsia="Times New Roman" w:hAnsi="var(--bs-font-monospace)" w:cs="Courier New"/>
          <w:color w:val="212529"/>
          <w:sz w:val="20"/>
          <w:szCs w:val="20"/>
        </w:rPr>
        <w:t>&gt;Description lists&lt;/</w:t>
      </w:r>
      <w:r w:rsidRPr="00E715C5">
        <w:rPr>
          <w:rFonts w:ascii="var(--bs-font-monospace)" w:eastAsia="Times New Roman" w:hAnsi="var(--bs-font-monospace)" w:cs="Courier New"/>
          <w:color w:val="2F6F9F"/>
          <w:sz w:val="20"/>
          <w:szCs w:val="20"/>
        </w:rPr>
        <w:t>dt</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dd</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"col-sm-9"</w:t>
      </w:r>
      <w:r w:rsidRPr="00E715C5">
        <w:rPr>
          <w:rFonts w:ascii="var(--bs-font-monospace)" w:eastAsia="Times New Roman" w:hAnsi="var(--bs-font-monospace)" w:cs="Courier New"/>
          <w:color w:val="212529"/>
          <w:sz w:val="20"/>
          <w:szCs w:val="20"/>
        </w:rPr>
        <w:t>&gt;A description list is perfect for defining terms.&lt;/</w:t>
      </w:r>
      <w:r w:rsidRPr="00E715C5">
        <w:rPr>
          <w:rFonts w:ascii="var(--bs-font-monospace)" w:eastAsia="Times New Roman" w:hAnsi="var(--bs-font-monospace)" w:cs="Courier New"/>
          <w:color w:val="2F6F9F"/>
          <w:sz w:val="20"/>
          <w:szCs w:val="20"/>
        </w:rPr>
        <w:t>dd</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dt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"col-sm-3"</w:t>
      </w:r>
      <w:r w:rsidRPr="00E715C5">
        <w:rPr>
          <w:rFonts w:ascii="var(--bs-font-monospace)" w:eastAsia="Times New Roman" w:hAnsi="var(--bs-font-monospace)" w:cs="Courier New"/>
          <w:color w:val="212529"/>
          <w:sz w:val="20"/>
          <w:szCs w:val="20"/>
        </w:rPr>
        <w:t>&gt;Term&lt;/</w:t>
      </w:r>
      <w:r w:rsidRPr="00E715C5">
        <w:rPr>
          <w:rFonts w:ascii="var(--bs-font-monospace)" w:eastAsia="Times New Roman" w:hAnsi="var(--bs-font-monospace)" w:cs="Courier New"/>
          <w:color w:val="2F6F9F"/>
          <w:sz w:val="20"/>
          <w:szCs w:val="20"/>
        </w:rPr>
        <w:t>dt</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dd</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"col-sm-9"</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&gt;Definition for the term.&lt;/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&gt;And some more placeholder definition text.&lt;/</w:t>
      </w:r>
      <w:r w:rsidRPr="00E715C5">
        <w:rPr>
          <w:rFonts w:ascii="var(--bs-font-monospace)" w:eastAsia="Times New Roman" w:hAnsi="var(--bs-font-monospace)" w:cs="Courier New"/>
          <w:color w:val="2F6F9F"/>
          <w:sz w:val="20"/>
          <w:szCs w:val="20"/>
        </w:rPr>
        <w:t>p</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dd</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dt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"col-sm-3"</w:t>
      </w:r>
      <w:r w:rsidRPr="00E715C5">
        <w:rPr>
          <w:rFonts w:ascii="var(--bs-font-monospace)" w:eastAsia="Times New Roman" w:hAnsi="var(--bs-font-monospace)" w:cs="Courier New"/>
          <w:color w:val="212529"/>
          <w:sz w:val="20"/>
          <w:szCs w:val="20"/>
        </w:rPr>
        <w:t>&gt;Another term&lt;/</w:t>
      </w:r>
      <w:r w:rsidRPr="00E715C5">
        <w:rPr>
          <w:rFonts w:ascii="var(--bs-font-monospace)" w:eastAsia="Times New Roman" w:hAnsi="var(--bs-font-monospace)" w:cs="Courier New"/>
          <w:color w:val="2F6F9F"/>
          <w:sz w:val="20"/>
          <w:szCs w:val="20"/>
        </w:rPr>
        <w:t>dt</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dd</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"col-sm-9"</w:t>
      </w:r>
      <w:r w:rsidRPr="00E715C5">
        <w:rPr>
          <w:rFonts w:ascii="var(--bs-font-monospace)" w:eastAsia="Times New Roman" w:hAnsi="var(--bs-font-monospace)" w:cs="Courier New"/>
          <w:color w:val="212529"/>
          <w:sz w:val="20"/>
          <w:szCs w:val="20"/>
        </w:rPr>
        <w:t>&gt;This definition is short, so no extra paragraphs or anything.&lt;/</w:t>
      </w:r>
      <w:r w:rsidRPr="00E715C5">
        <w:rPr>
          <w:rFonts w:ascii="var(--bs-font-monospace)" w:eastAsia="Times New Roman" w:hAnsi="var(--bs-font-monospace)" w:cs="Courier New"/>
          <w:color w:val="2F6F9F"/>
          <w:sz w:val="20"/>
          <w:szCs w:val="20"/>
        </w:rPr>
        <w:t>dd</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dt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"col-sm-3 text-truncate"</w:t>
      </w:r>
      <w:r w:rsidRPr="00E715C5">
        <w:rPr>
          <w:rFonts w:ascii="var(--bs-font-monospace)" w:eastAsia="Times New Roman" w:hAnsi="var(--bs-font-monospace)" w:cs="Courier New"/>
          <w:color w:val="212529"/>
          <w:sz w:val="20"/>
          <w:szCs w:val="20"/>
        </w:rPr>
        <w:t>&gt;Truncated term is truncated&lt;/</w:t>
      </w:r>
      <w:r w:rsidRPr="00E715C5">
        <w:rPr>
          <w:rFonts w:ascii="var(--bs-font-monospace)" w:eastAsia="Times New Roman" w:hAnsi="var(--bs-font-monospace)" w:cs="Courier New"/>
          <w:color w:val="2F6F9F"/>
          <w:sz w:val="20"/>
          <w:szCs w:val="20"/>
        </w:rPr>
        <w:t>dt</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dd</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"col-sm-9"</w:t>
      </w:r>
      <w:r w:rsidRPr="00E715C5">
        <w:rPr>
          <w:rFonts w:ascii="var(--bs-font-monospace)" w:eastAsia="Times New Roman" w:hAnsi="var(--bs-font-monospace)" w:cs="Courier New"/>
          <w:color w:val="212529"/>
          <w:sz w:val="20"/>
          <w:szCs w:val="20"/>
        </w:rPr>
        <w:t>&gt;This can be useful when space is tight. Adds an ellipsis at the end.&lt;/</w:t>
      </w:r>
      <w:r w:rsidRPr="00E715C5">
        <w:rPr>
          <w:rFonts w:ascii="var(--bs-font-monospace)" w:eastAsia="Times New Roman" w:hAnsi="var(--bs-font-monospace)" w:cs="Courier New"/>
          <w:color w:val="2F6F9F"/>
          <w:sz w:val="20"/>
          <w:szCs w:val="20"/>
        </w:rPr>
        <w:t>dd</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dt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"col-sm-3"</w:t>
      </w:r>
      <w:r w:rsidRPr="00E715C5">
        <w:rPr>
          <w:rFonts w:ascii="var(--bs-font-monospace)" w:eastAsia="Times New Roman" w:hAnsi="var(--bs-font-monospace)" w:cs="Courier New"/>
          <w:color w:val="212529"/>
          <w:sz w:val="20"/>
          <w:szCs w:val="20"/>
        </w:rPr>
        <w:t>&gt;Nesting&lt;/</w:t>
      </w:r>
      <w:r w:rsidRPr="00E715C5">
        <w:rPr>
          <w:rFonts w:ascii="var(--bs-font-monospace)" w:eastAsia="Times New Roman" w:hAnsi="var(--bs-font-monospace)" w:cs="Courier New"/>
          <w:color w:val="2F6F9F"/>
          <w:sz w:val="20"/>
          <w:szCs w:val="20"/>
        </w:rPr>
        <w:t>dt</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dd</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"col-sm-9"</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dl</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"row"</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dt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"col-sm-4"</w:t>
      </w:r>
      <w:r w:rsidRPr="00E715C5">
        <w:rPr>
          <w:rFonts w:ascii="var(--bs-font-monospace)" w:eastAsia="Times New Roman" w:hAnsi="var(--bs-font-monospace)" w:cs="Courier New"/>
          <w:color w:val="212529"/>
          <w:sz w:val="20"/>
          <w:szCs w:val="20"/>
        </w:rPr>
        <w:t>&gt;Nested definition list&lt;/</w:t>
      </w:r>
      <w:r w:rsidRPr="00E715C5">
        <w:rPr>
          <w:rFonts w:ascii="var(--bs-font-monospace)" w:eastAsia="Times New Roman" w:hAnsi="var(--bs-font-monospace)" w:cs="Courier New"/>
          <w:color w:val="2F6F9F"/>
          <w:sz w:val="20"/>
          <w:szCs w:val="20"/>
        </w:rPr>
        <w:t>dt</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dd</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6EE0"/>
          <w:sz w:val="20"/>
          <w:szCs w:val="20"/>
        </w:rPr>
        <w:t>class</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D73038"/>
          <w:sz w:val="20"/>
          <w:szCs w:val="20"/>
        </w:rPr>
        <w:t>"col-sm-8"</w:t>
      </w:r>
      <w:r w:rsidRPr="00E715C5">
        <w:rPr>
          <w:rFonts w:ascii="var(--bs-font-monospace)" w:eastAsia="Times New Roman" w:hAnsi="var(--bs-font-monospace)" w:cs="Courier New"/>
          <w:color w:val="212529"/>
          <w:sz w:val="20"/>
          <w:szCs w:val="20"/>
        </w:rPr>
        <w:t>&gt;I heard you like definition lists. Let me put a definition list inside your definition list.&lt;/</w:t>
      </w:r>
      <w:r w:rsidRPr="00E715C5">
        <w:rPr>
          <w:rFonts w:ascii="var(--bs-font-monospace)" w:eastAsia="Times New Roman" w:hAnsi="var(--bs-font-monospace)" w:cs="Courier New"/>
          <w:color w:val="2F6F9F"/>
          <w:sz w:val="20"/>
          <w:szCs w:val="20"/>
        </w:rPr>
        <w:t>dd</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dl</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212529"/>
          <w:sz w:val="20"/>
          <w:szCs w:val="20"/>
        </w:rPr>
        <w:t xml:space="preserve">  &lt;/</w:t>
      </w:r>
      <w:r w:rsidRPr="00E715C5">
        <w:rPr>
          <w:rFonts w:ascii="var(--bs-font-monospace)" w:eastAsia="Times New Roman" w:hAnsi="var(--bs-font-monospace)" w:cs="Courier New"/>
          <w:color w:val="2F6F9F"/>
          <w:sz w:val="20"/>
          <w:szCs w:val="20"/>
        </w:rPr>
        <w:t>dd</w:t>
      </w:r>
      <w:r w:rsidRPr="00E715C5">
        <w:rPr>
          <w:rFonts w:ascii="var(--bs-font-monospace)" w:eastAsia="Times New Roman" w:hAnsi="var(--bs-font-monospace)" w:cs="Courier New"/>
          <w:color w:val="212529"/>
          <w:sz w:val="20"/>
          <w:szCs w:val="20"/>
        </w:rPr>
        <w:t>&gt;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E715C5">
        <w:rPr>
          <w:rFonts w:ascii="var(--bs-font-monospace)" w:eastAsia="Times New Roman" w:hAnsi="var(--bs-font-monospace)" w:cs="Courier New"/>
          <w:color w:val="212529"/>
          <w:sz w:val="20"/>
          <w:szCs w:val="20"/>
        </w:rPr>
        <w:t>&lt;/</w:t>
      </w:r>
      <w:r w:rsidRPr="00E715C5">
        <w:rPr>
          <w:rFonts w:ascii="var(--bs-font-monospace)" w:eastAsia="Times New Roman" w:hAnsi="var(--bs-font-monospace)" w:cs="Courier New"/>
          <w:color w:val="2F6F9F"/>
          <w:sz w:val="20"/>
          <w:szCs w:val="20"/>
        </w:rPr>
        <w:t>dl</w:t>
      </w:r>
      <w:r w:rsidRPr="00E715C5">
        <w:rPr>
          <w:rFonts w:ascii="var(--bs-font-monospace)" w:eastAsia="Times New Roman" w:hAnsi="var(--bs-font-monospace)" w:cs="Courier New"/>
          <w:color w:val="212529"/>
          <w:sz w:val="20"/>
          <w:szCs w:val="20"/>
        </w:rPr>
        <w:t>&gt;</w:t>
      </w:r>
    </w:p>
    <w:p w:rsidR="00E715C5" w:rsidRPr="00E715C5" w:rsidRDefault="00E715C5" w:rsidP="00BD618D">
      <w:pPr>
        <w:pStyle w:val="Heading2"/>
      </w:pPr>
      <w:bookmarkStart w:id="23" w:name="_Toc144064580"/>
      <w:r w:rsidRPr="00E715C5">
        <w:lastRenderedPageBreak/>
        <w:t>Responsive font sizes</w:t>
      </w:r>
      <w:bookmarkEnd w:id="23"/>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In Bootstrap 5, we’ve enabled responsive font sizes by default, allowing text to scale more naturally across device and viewport sizes. Have a look at the </w:t>
      </w:r>
      <w:hyperlink r:id="rId15" w:history="1">
        <w:r w:rsidRPr="00E715C5">
          <w:rPr>
            <w:rFonts w:ascii="Segoe UI" w:eastAsia="Times New Roman" w:hAnsi="Segoe UI" w:cs="Segoe UI"/>
            <w:color w:val="0D6EFD"/>
            <w:sz w:val="24"/>
            <w:szCs w:val="24"/>
            <w:u w:val="single"/>
          </w:rPr>
          <w:t>RFS page</w:t>
        </w:r>
      </w:hyperlink>
      <w:r w:rsidRPr="00E715C5">
        <w:rPr>
          <w:rFonts w:ascii="Segoe UI" w:eastAsia="Times New Roman" w:hAnsi="Segoe UI" w:cs="Segoe UI"/>
          <w:color w:val="212529"/>
          <w:sz w:val="24"/>
          <w:szCs w:val="24"/>
        </w:rPr>
        <w:t> to find out how this works.</w:t>
      </w:r>
    </w:p>
    <w:p w:rsidR="00E715C5" w:rsidRPr="00E715C5" w:rsidRDefault="00E715C5" w:rsidP="00BD618D">
      <w:pPr>
        <w:pStyle w:val="Heading2"/>
      </w:pPr>
      <w:bookmarkStart w:id="24" w:name="_Toc144064581"/>
      <w:r w:rsidRPr="00E715C5">
        <w:t>Sass</w:t>
      </w:r>
      <w:bookmarkEnd w:id="24"/>
    </w:p>
    <w:p w:rsidR="00E715C5" w:rsidRPr="00E715C5" w:rsidRDefault="00E715C5" w:rsidP="00E715C5">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bookmarkStart w:id="25" w:name="_Toc144064582"/>
      <w:r w:rsidRPr="00E715C5">
        <w:rPr>
          <w:rFonts w:ascii="Segoe UI" w:eastAsia="Times New Roman" w:hAnsi="Segoe UI" w:cs="Segoe UI"/>
          <w:color w:val="212529"/>
          <w:sz w:val="27"/>
          <w:szCs w:val="27"/>
        </w:rPr>
        <w:t>Variables</w:t>
      </w:r>
      <w:bookmarkEnd w:id="25"/>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Headings have some dedicated variables for sizing and spacing.</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$headings-margin-bottom</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3333"/>
          <w:sz w:val="20"/>
          <w:szCs w:val="20"/>
        </w:rPr>
        <w:t>$spacer</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C24F19"/>
          <w:sz w:val="20"/>
          <w:szCs w:val="20"/>
        </w:rPr>
        <w:t>.5</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$headings-font-family</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null;</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$headings-font-style</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null;</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$headings-font-weight</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C24F19"/>
          <w:sz w:val="20"/>
          <w:szCs w:val="20"/>
        </w:rPr>
        <w:t>500</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$headings-line-height</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C24F19"/>
          <w:sz w:val="20"/>
          <w:szCs w:val="20"/>
        </w:rPr>
        <w:t>1.2</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$headings-color</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null;</w:t>
      </w:r>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Miscellaneous typography elements covered here and in </w:t>
      </w:r>
      <w:hyperlink r:id="rId16" w:history="1">
        <w:r w:rsidRPr="00E715C5">
          <w:rPr>
            <w:rFonts w:ascii="Segoe UI" w:eastAsia="Times New Roman" w:hAnsi="Segoe UI" w:cs="Segoe UI"/>
            <w:color w:val="0D6EFD"/>
            <w:sz w:val="24"/>
            <w:szCs w:val="24"/>
            <w:u w:val="single"/>
          </w:rPr>
          <w:t>Reboot</w:t>
        </w:r>
      </w:hyperlink>
      <w:r w:rsidRPr="00E715C5">
        <w:rPr>
          <w:rFonts w:ascii="Segoe UI" w:eastAsia="Times New Roman" w:hAnsi="Segoe UI" w:cs="Segoe UI"/>
          <w:color w:val="212529"/>
          <w:sz w:val="24"/>
          <w:szCs w:val="24"/>
        </w:rPr>
        <w:t> also have dedicated variables.</w:t>
      </w:r>
    </w:p>
    <w:p w:rsidR="00E715C5" w:rsidRPr="00E715C5" w:rsidRDefault="00E715C5" w:rsidP="00E715C5">
      <w:pPr>
        <w:shd w:val="clear" w:color="auto" w:fill="FFFFFF"/>
        <w:spacing w:after="0" w:line="240" w:lineRule="auto"/>
        <w:rPr>
          <w:rFonts w:ascii="Segoe UI" w:eastAsia="Times New Roman" w:hAnsi="Segoe UI" w:cs="Segoe UI"/>
          <w:color w:val="212529"/>
          <w:sz w:val="24"/>
          <w:szCs w:val="24"/>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$lead-font-size</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3333"/>
          <w:sz w:val="20"/>
          <w:szCs w:val="20"/>
        </w:rPr>
        <w:t>$font-size-base</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C24F19"/>
          <w:sz w:val="20"/>
          <w:szCs w:val="20"/>
        </w:rPr>
        <w:t>1.25</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$lead-font-weight</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C24F19"/>
          <w:sz w:val="20"/>
          <w:szCs w:val="20"/>
        </w:rPr>
        <w:t>300</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$small-font-size</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C24F19"/>
          <w:sz w:val="20"/>
          <w:szCs w:val="20"/>
        </w:rPr>
        <w:t>.875</w:t>
      </w:r>
      <w:r w:rsidRPr="00E715C5">
        <w:rPr>
          <w:rFonts w:ascii="var(--bs-font-monospace)" w:eastAsia="Times New Roman" w:hAnsi="var(--bs-font-monospace)" w:cs="Courier New"/>
          <w:color w:val="007788"/>
          <w:sz w:val="20"/>
          <w:szCs w:val="20"/>
        </w:rPr>
        <w:t>em</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$sub-sup-font-size</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C24F19"/>
          <w:sz w:val="20"/>
          <w:szCs w:val="20"/>
        </w:rPr>
        <w:t>.75</w:t>
      </w:r>
      <w:r w:rsidRPr="00E715C5">
        <w:rPr>
          <w:rFonts w:ascii="var(--bs-font-monospace)" w:eastAsia="Times New Roman" w:hAnsi="var(--bs-font-monospace)" w:cs="Courier New"/>
          <w:color w:val="007788"/>
          <w:sz w:val="20"/>
          <w:szCs w:val="20"/>
        </w:rPr>
        <w:t>em</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$text-muted</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3333"/>
          <w:sz w:val="20"/>
          <w:szCs w:val="20"/>
        </w:rPr>
        <w:t>$gray-600</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$initialism-font-size</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3333"/>
          <w:sz w:val="20"/>
          <w:szCs w:val="20"/>
        </w:rPr>
        <w:t>$small-font-size</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$blockquote-margin-y</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3333"/>
          <w:sz w:val="20"/>
          <w:szCs w:val="20"/>
        </w:rPr>
        <w:t>$spacer</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$blockquote-font-size</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3333"/>
          <w:sz w:val="20"/>
          <w:szCs w:val="20"/>
        </w:rPr>
        <w:t>$font-size-base</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C24F19"/>
          <w:sz w:val="20"/>
          <w:szCs w:val="20"/>
        </w:rPr>
        <w:t>1.25</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$blockquote-footer-color</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3333"/>
          <w:sz w:val="20"/>
          <w:szCs w:val="20"/>
        </w:rPr>
        <w:t>$gray-600</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$blockquote-footer-font-size</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3333"/>
          <w:sz w:val="20"/>
          <w:szCs w:val="20"/>
        </w:rPr>
        <w:t>$small-font-size</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$hr-margin-y</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3333"/>
          <w:sz w:val="20"/>
          <w:szCs w:val="20"/>
        </w:rPr>
        <w:t>$spacer</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$hr-color</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727272"/>
          <w:sz w:val="20"/>
          <w:szCs w:val="20"/>
        </w:rPr>
        <w:t>inherit</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$hr-height</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3333"/>
          <w:sz w:val="20"/>
          <w:szCs w:val="20"/>
        </w:rPr>
        <w:t>$border-width</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$hr-opacity</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C24F19"/>
          <w:sz w:val="20"/>
          <w:szCs w:val="20"/>
        </w:rPr>
        <w:t>.25</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$legend-margin-bottom</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C24F19"/>
          <w:sz w:val="20"/>
          <w:szCs w:val="20"/>
        </w:rPr>
        <w:t>.5</w:t>
      </w:r>
      <w:r w:rsidRPr="00E715C5">
        <w:rPr>
          <w:rFonts w:ascii="var(--bs-font-monospace)" w:eastAsia="Times New Roman" w:hAnsi="var(--bs-font-monospace)" w:cs="Courier New"/>
          <w:color w:val="007788"/>
          <w:sz w:val="20"/>
          <w:szCs w:val="20"/>
        </w:rPr>
        <w:t>rem</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$legend-font-size</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C24F19"/>
          <w:sz w:val="20"/>
          <w:szCs w:val="20"/>
        </w:rPr>
        <w:t>1.5</w:t>
      </w:r>
      <w:r w:rsidRPr="00E715C5">
        <w:rPr>
          <w:rFonts w:ascii="var(--bs-font-monospace)" w:eastAsia="Times New Roman" w:hAnsi="var(--bs-font-monospace)" w:cs="Courier New"/>
          <w:color w:val="007788"/>
          <w:sz w:val="20"/>
          <w:szCs w:val="20"/>
        </w:rPr>
        <w:t>rem</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$legend-font-weight</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null;</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$mark-padding</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C24F19"/>
          <w:sz w:val="20"/>
          <w:szCs w:val="20"/>
        </w:rPr>
        <w:t>.2</w:t>
      </w:r>
      <w:r w:rsidRPr="00E715C5">
        <w:rPr>
          <w:rFonts w:ascii="var(--bs-font-monospace)" w:eastAsia="Times New Roman" w:hAnsi="var(--bs-font-monospace)" w:cs="Courier New"/>
          <w:color w:val="007788"/>
          <w:sz w:val="20"/>
          <w:szCs w:val="20"/>
        </w:rPr>
        <w:t>em</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$dt-font-weight</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3333"/>
          <w:sz w:val="20"/>
          <w:szCs w:val="20"/>
        </w:rPr>
        <w:t>$font-weight-bold</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$nested-kbd-font-weight</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003333"/>
          <w:sz w:val="20"/>
          <w:szCs w:val="20"/>
        </w:rPr>
        <w:t>$font-weight-bold</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$list-inline-padding</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C24F19"/>
          <w:sz w:val="20"/>
          <w:szCs w:val="20"/>
        </w:rPr>
        <w:t>.5</w:t>
      </w:r>
      <w:r w:rsidRPr="00E715C5">
        <w:rPr>
          <w:rFonts w:ascii="var(--bs-font-monospace)" w:eastAsia="Times New Roman" w:hAnsi="var(--bs-font-monospace)" w:cs="Courier New"/>
          <w:color w:val="007788"/>
          <w:sz w:val="20"/>
          <w:szCs w:val="20"/>
        </w:rPr>
        <w:t>rem</w:t>
      </w:r>
      <w:r w:rsidRPr="00E715C5">
        <w:rPr>
          <w:rFonts w:ascii="var(--bs-font-monospace)" w:eastAsia="Times New Roman" w:hAnsi="var(--bs-font-monospace)" w:cs="Courier New"/>
          <w:color w:val="212529"/>
          <w:sz w:val="20"/>
          <w:szCs w:val="20"/>
        </w:rPr>
        <w:t>;</w:t>
      </w: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p>
    <w:p w:rsidR="00E715C5" w:rsidRPr="00E715C5" w:rsidRDefault="00E715C5" w:rsidP="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E715C5">
        <w:rPr>
          <w:rFonts w:ascii="var(--bs-font-monospace)" w:eastAsia="Times New Roman" w:hAnsi="var(--bs-font-monospace)" w:cs="Courier New"/>
          <w:color w:val="003333"/>
          <w:sz w:val="20"/>
          <w:szCs w:val="20"/>
        </w:rPr>
        <w:t>$mark-bg</w:t>
      </w:r>
      <w:r w:rsidRPr="00E715C5">
        <w:rPr>
          <w:rFonts w:ascii="var(--bs-font-monospace)" w:eastAsia="Times New Roman" w:hAnsi="var(--bs-font-monospace)" w:cs="Courier New"/>
          <w:color w:val="555555"/>
          <w:sz w:val="20"/>
          <w:szCs w:val="20"/>
        </w:rPr>
        <w:t>:</w:t>
      </w:r>
      <w:r w:rsidRPr="00E715C5">
        <w:rPr>
          <w:rFonts w:ascii="var(--bs-font-monospace)" w:eastAsia="Times New Roman" w:hAnsi="var(--bs-font-monospace)" w:cs="Courier New"/>
          <w:color w:val="212529"/>
          <w:sz w:val="20"/>
          <w:szCs w:val="20"/>
        </w:rPr>
        <w:t xml:space="preserve">                     </w:t>
      </w:r>
      <w:r w:rsidRPr="00E715C5">
        <w:rPr>
          <w:rFonts w:ascii="var(--bs-font-monospace)" w:eastAsia="Times New Roman" w:hAnsi="var(--bs-font-monospace)" w:cs="Courier New"/>
          <w:color w:val="C24F19"/>
          <w:sz w:val="20"/>
          <w:szCs w:val="20"/>
        </w:rPr>
        <w:t>#fcf8e3</w:t>
      </w:r>
      <w:r w:rsidRPr="00E715C5">
        <w:rPr>
          <w:rFonts w:ascii="var(--bs-font-monospace)" w:eastAsia="Times New Roman" w:hAnsi="var(--bs-font-monospace)" w:cs="Courier New"/>
          <w:color w:val="212529"/>
          <w:sz w:val="20"/>
          <w:szCs w:val="20"/>
        </w:rPr>
        <w:t>;</w:t>
      </w:r>
    </w:p>
    <w:p w:rsidR="00E715C5" w:rsidRPr="00E715C5" w:rsidRDefault="00E715C5" w:rsidP="00E715C5">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bookmarkStart w:id="26" w:name="_Toc144064583"/>
      <w:r w:rsidRPr="00E715C5">
        <w:rPr>
          <w:rFonts w:ascii="Segoe UI" w:eastAsia="Times New Roman" w:hAnsi="Segoe UI" w:cs="Segoe UI"/>
          <w:color w:val="212529"/>
          <w:sz w:val="27"/>
          <w:szCs w:val="27"/>
        </w:rPr>
        <w:t>Mixins</w:t>
      </w:r>
      <w:bookmarkEnd w:id="26"/>
    </w:p>
    <w:p w:rsidR="00E715C5" w:rsidRPr="00E715C5" w:rsidRDefault="00E715C5" w:rsidP="00E715C5">
      <w:pPr>
        <w:shd w:val="clear" w:color="auto" w:fill="FFFFFF"/>
        <w:spacing w:after="100" w:afterAutospacing="1" w:line="240" w:lineRule="auto"/>
        <w:rPr>
          <w:rFonts w:ascii="Segoe UI" w:eastAsia="Times New Roman" w:hAnsi="Segoe UI" w:cs="Segoe UI"/>
          <w:color w:val="212529"/>
          <w:sz w:val="24"/>
          <w:szCs w:val="24"/>
        </w:rPr>
      </w:pPr>
      <w:r w:rsidRPr="00E715C5">
        <w:rPr>
          <w:rFonts w:ascii="Segoe UI" w:eastAsia="Times New Roman" w:hAnsi="Segoe UI" w:cs="Segoe UI"/>
          <w:color w:val="212529"/>
          <w:sz w:val="24"/>
          <w:szCs w:val="24"/>
        </w:rPr>
        <w:t>There are no dedicated mixins for typography, but Bootstrap does use </w:t>
      </w:r>
      <w:hyperlink r:id="rId17" w:history="1">
        <w:r w:rsidRPr="00E715C5">
          <w:rPr>
            <w:rFonts w:ascii="Segoe UI" w:eastAsia="Times New Roman" w:hAnsi="Segoe UI" w:cs="Segoe UI"/>
            <w:color w:val="0D6EFD"/>
            <w:sz w:val="24"/>
            <w:szCs w:val="24"/>
            <w:u w:val="single"/>
          </w:rPr>
          <w:t>Responsive Font Sizing (RFS)</w:t>
        </w:r>
      </w:hyperlink>
      <w:r w:rsidRPr="00E715C5">
        <w:rPr>
          <w:rFonts w:ascii="Segoe UI" w:eastAsia="Times New Roman" w:hAnsi="Segoe UI" w:cs="Segoe UI"/>
          <w:color w:val="212529"/>
          <w:sz w:val="24"/>
          <w:szCs w:val="24"/>
        </w:rPr>
        <w:t>.</w:t>
      </w:r>
    </w:p>
    <w:p w:rsidR="003F67AA" w:rsidRDefault="003F67AA"/>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Default="00BD618D"/>
    <w:p w:rsidR="00BD618D" w:rsidRPr="00BD618D" w:rsidRDefault="00BD618D" w:rsidP="00BD618D">
      <w:pPr>
        <w:pStyle w:val="Heading1"/>
      </w:pPr>
      <w:bookmarkStart w:id="27" w:name="_Toc144064584"/>
      <w:r w:rsidRPr="00BD618D">
        <w:t>Images</w:t>
      </w:r>
      <w:bookmarkEnd w:id="27"/>
    </w:p>
    <w:p w:rsidR="00BD618D" w:rsidRPr="00BD618D" w:rsidRDefault="00BD618D" w:rsidP="00BD618D">
      <w:pPr>
        <w:shd w:val="clear" w:color="auto" w:fill="FFFFFF"/>
        <w:spacing w:after="100" w:afterAutospacing="1" w:line="240" w:lineRule="auto"/>
        <w:rPr>
          <w:rFonts w:ascii="Segoe UI" w:eastAsia="Times New Roman" w:hAnsi="Segoe UI" w:cs="Segoe UI"/>
          <w:color w:val="212529"/>
          <w:sz w:val="24"/>
          <w:szCs w:val="24"/>
        </w:rPr>
      </w:pPr>
      <w:r w:rsidRPr="00BD618D">
        <w:rPr>
          <w:rFonts w:ascii="Segoe UI" w:eastAsia="Times New Roman" w:hAnsi="Segoe UI" w:cs="Segoe UI"/>
          <w:color w:val="212529"/>
          <w:sz w:val="24"/>
          <w:szCs w:val="24"/>
        </w:rPr>
        <w:t>Documentation and examples for opting images into responsive behavior (so they never become larger than their parent elements) and add lightweight styles to them—all via classes.</w:t>
      </w:r>
    </w:p>
    <w:p w:rsidR="00BD618D" w:rsidRPr="00BD618D" w:rsidRDefault="00BD618D" w:rsidP="00BD618D">
      <w:pPr>
        <w:pStyle w:val="Heading2"/>
      </w:pPr>
      <w:bookmarkStart w:id="28" w:name="_Toc144064585"/>
      <w:r w:rsidRPr="00BD618D">
        <w:t>Responsive images</w:t>
      </w:r>
      <w:bookmarkEnd w:id="28"/>
    </w:p>
    <w:p w:rsidR="00BD618D" w:rsidRPr="00BD618D" w:rsidRDefault="00BD618D" w:rsidP="00BD618D">
      <w:pPr>
        <w:shd w:val="clear" w:color="auto" w:fill="FFFFFF"/>
        <w:spacing w:after="100" w:afterAutospacing="1" w:line="240" w:lineRule="auto"/>
        <w:rPr>
          <w:rFonts w:ascii="Segoe UI" w:eastAsia="Times New Roman" w:hAnsi="Segoe UI" w:cs="Segoe UI"/>
          <w:color w:val="212529"/>
          <w:sz w:val="24"/>
          <w:szCs w:val="24"/>
        </w:rPr>
      </w:pPr>
      <w:r w:rsidRPr="00BD618D">
        <w:rPr>
          <w:rFonts w:ascii="Segoe UI" w:eastAsia="Times New Roman" w:hAnsi="Segoe UI" w:cs="Segoe UI"/>
          <w:color w:val="212529"/>
          <w:sz w:val="24"/>
          <w:szCs w:val="24"/>
        </w:rPr>
        <w:t>Images in Bootstrap are made responsive with </w:t>
      </w:r>
      <w:r w:rsidRPr="00BD618D">
        <w:rPr>
          <w:rFonts w:ascii="var(--bs-font-monospace)" w:eastAsia="Times New Roman" w:hAnsi="var(--bs-font-monospace)" w:cs="Courier New"/>
          <w:color w:val="D63384"/>
          <w:sz w:val="21"/>
          <w:szCs w:val="21"/>
        </w:rPr>
        <w:t>.img-fluid</w:t>
      </w:r>
      <w:r w:rsidRPr="00BD618D">
        <w:rPr>
          <w:rFonts w:ascii="Segoe UI" w:eastAsia="Times New Roman" w:hAnsi="Segoe UI" w:cs="Segoe UI"/>
          <w:color w:val="212529"/>
          <w:sz w:val="24"/>
          <w:szCs w:val="24"/>
        </w:rPr>
        <w:t>. This applies </w:t>
      </w:r>
      <w:r w:rsidRPr="00BD618D">
        <w:rPr>
          <w:rFonts w:ascii="var(--bs-font-monospace)" w:eastAsia="Times New Roman" w:hAnsi="var(--bs-font-monospace)" w:cs="Courier New"/>
          <w:color w:val="D63384"/>
          <w:sz w:val="21"/>
          <w:szCs w:val="21"/>
        </w:rPr>
        <w:t>max-width: 100%;</w:t>
      </w:r>
      <w:r w:rsidRPr="00BD618D">
        <w:rPr>
          <w:rFonts w:ascii="Segoe UI" w:eastAsia="Times New Roman" w:hAnsi="Segoe UI" w:cs="Segoe UI"/>
          <w:color w:val="212529"/>
          <w:sz w:val="24"/>
          <w:szCs w:val="24"/>
        </w:rPr>
        <w:t> and </w:t>
      </w:r>
      <w:r w:rsidRPr="00BD618D">
        <w:rPr>
          <w:rFonts w:ascii="var(--bs-font-monospace)" w:eastAsia="Times New Roman" w:hAnsi="var(--bs-font-monospace)" w:cs="Courier New"/>
          <w:color w:val="D63384"/>
          <w:sz w:val="21"/>
          <w:szCs w:val="21"/>
        </w:rPr>
        <w:t>height: auto;</w:t>
      </w:r>
      <w:r w:rsidRPr="00BD618D">
        <w:rPr>
          <w:rFonts w:ascii="Segoe UI" w:eastAsia="Times New Roman" w:hAnsi="Segoe UI" w:cs="Segoe UI"/>
          <w:color w:val="212529"/>
          <w:sz w:val="24"/>
          <w:szCs w:val="24"/>
        </w:rPr>
        <w:t> to the image so that it scales with the parent element.</w:t>
      </w:r>
    </w:p>
    <w:p w:rsidR="00BD618D" w:rsidRPr="00BD618D" w:rsidRDefault="00BD618D" w:rsidP="00BD618D">
      <w:pPr>
        <w:shd w:val="clear" w:color="auto" w:fill="FFFFFF"/>
        <w:spacing w:after="0" w:line="240" w:lineRule="auto"/>
        <w:rPr>
          <w:rFonts w:ascii="Segoe UI" w:eastAsia="Times New Roman" w:hAnsi="Segoe UI" w:cs="Segoe UI"/>
          <w:color w:val="212529"/>
          <w:sz w:val="24"/>
          <w:szCs w:val="24"/>
        </w:rPr>
      </w:pPr>
      <w:r w:rsidRPr="00BD618D">
        <w:rPr>
          <w:rFonts w:ascii="Segoe UI" w:eastAsia="Times New Roman" w:hAnsi="Segoe UI" w:cs="Segoe UI"/>
          <w:color w:val="212529"/>
          <w:sz w:val="24"/>
          <w:szCs w:val="24"/>
        </w:rPr>
        <w:t>Responsive image</w:t>
      </w:r>
    </w:p>
    <w:p w:rsidR="00BD618D" w:rsidRPr="00BD618D" w:rsidRDefault="00BD618D" w:rsidP="00BD618D">
      <w:pPr>
        <w:shd w:val="clear" w:color="auto" w:fill="FFFFFF"/>
        <w:spacing w:after="0" w:line="240" w:lineRule="auto"/>
        <w:rPr>
          <w:rFonts w:ascii="Segoe UI" w:eastAsia="Times New Roman" w:hAnsi="Segoe UI" w:cs="Segoe UI"/>
          <w:color w:val="212529"/>
          <w:sz w:val="24"/>
          <w:szCs w:val="24"/>
        </w:rPr>
      </w:pPr>
    </w:p>
    <w:p w:rsidR="00BD618D" w:rsidRPr="00BD618D" w:rsidRDefault="00BD618D" w:rsidP="00BD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BD618D">
        <w:rPr>
          <w:rFonts w:ascii="var(--bs-font-monospace)" w:eastAsia="Times New Roman" w:hAnsi="var(--bs-font-monospace)" w:cs="Courier New"/>
          <w:color w:val="212529"/>
          <w:sz w:val="20"/>
          <w:szCs w:val="20"/>
        </w:rPr>
        <w:t>&lt;</w:t>
      </w:r>
      <w:r w:rsidRPr="00BD618D">
        <w:rPr>
          <w:rFonts w:ascii="var(--bs-font-monospace)" w:eastAsia="Times New Roman" w:hAnsi="var(--bs-font-monospace)" w:cs="Courier New"/>
          <w:color w:val="2F6F9F"/>
          <w:sz w:val="20"/>
          <w:szCs w:val="20"/>
        </w:rPr>
        <w:t>img</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src</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class</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"img-fluid"</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alt</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w:t>
      </w:r>
      <w:r w:rsidRPr="00BD618D">
        <w:rPr>
          <w:rFonts w:ascii="var(--bs-font-monospace)" w:eastAsia="Times New Roman" w:hAnsi="var(--bs-font-monospace)" w:cs="Courier New"/>
          <w:color w:val="212529"/>
          <w:sz w:val="20"/>
          <w:szCs w:val="20"/>
        </w:rPr>
        <w:t>&gt;</w:t>
      </w:r>
    </w:p>
    <w:p w:rsidR="00BD618D" w:rsidRPr="00BD618D" w:rsidRDefault="00BD618D" w:rsidP="00BD618D">
      <w:pPr>
        <w:pStyle w:val="Heading3"/>
      </w:pPr>
      <w:bookmarkStart w:id="29" w:name="_Toc144064586"/>
      <w:r w:rsidRPr="00BD618D">
        <w:t>Image thumbnails</w:t>
      </w:r>
      <w:bookmarkEnd w:id="29"/>
    </w:p>
    <w:p w:rsidR="00BD618D" w:rsidRPr="00BD618D" w:rsidRDefault="00BD618D" w:rsidP="00BD618D">
      <w:pPr>
        <w:shd w:val="clear" w:color="auto" w:fill="FFFFFF"/>
        <w:spacing w:after="100" w:afterAutospacing="1" w:line="240" w:lineRule="auto"/>
        <w:rPr>
          <w:rFonts w:ascii="Segoe UI" w:eastAsia="Times New Roman" w:hAnsi="Segoe UI" w:cs="Segoe UI"/>
          <w:color w:val="212529"/>
          <w:sz w:val="24"/>
          <w:szCs w:val="24"/>
        </w:rPr>
      </w:pPr>
      <w:r w:rsidRPr="00BD618D">
        <w:rPr>
          <w:rFonts w:ascii="Segoe UI" w:eastAsia="Times New Roman" w:hAnsi="Segoe UI" w:cs="Segoe UI"/>
          <w:color w:val="212529"/>
          <w:sz w:val="24"/>
          <w:szCs w:val="24"/>
        </w:rPr>
        <w:t>In addition to our </w:t>
      </w:r>
      <w:hyperlink r:id="rId18" w:history="1">
        <w:r w:rsidRPr="00BD618D">
          <w:rPr>
            <w:rFonts w:ascii="Segoe UI" w:eastAsia="Times New Roman" w:hAnsi="Segoe UI" w:cs="Segoe UI"/>
            <w:color w:val="0D6EFD"/>
            <w:sz w:val="24"/>
            <w:szCs w:val="24"/>
            <w:u w:val="single"/>
          </w:rPr>
          <w:t>border-radius utilities</w:t>
        </w:r>
      </w:hyperlink>
      <w:r w:rsidRPr="00BD618D">
        <w:rPr>
          <w:rFonts w:ascii="Segoe UI" w:eastAsia="Times New Roman" w:hAnsi="Segoe UI" w:cs="Segoe UI"/>
          <w:color w:val="212529"/>
          <w:sz w:val="24"/>
          <w:szCs w:val="24"/>
        </w:rPr>
        <w:t>, you can use </w:t>
      </w:r>
      <w:r w:rsidRPr="00BD618D">
        <w:rPr>
          <w:rFonts w:ascii="var(--bs-font-monospace)" w:eastAsia="Times New Roman" w:hAnsi="var(--bs-font-monospace)" w:cs="Courier New"/>
          <w:color w:val="D63384"/>
          <w:sz w:val="21"/>
          <w:szCs w:val="21"/>
        </w:rPr>
        <w:t>.img-thumbnail</w:t>
      </w:r>
      <w:r w:rsidRPr="00BD618D">
        <w:rPr>
          <w:rFonts w:ascii="Segoe UI" w:eastAsia="Times New Roman" w:hAnsi="Segoe UI" w:cs="Segoe UI"/>
          <w:color w:val="212529"/>
          <w:sz w:val="24"/>
          <w:szCs w:val="24"/>
        </w:rPr>
        <w:t> to give an image a rounded 1px border appearance.</w:t>
      </w:r>
    </w:p>
    <w:p w:rsidR="00BD618D" w:rsidRPr="00BD618D" w:rsidRDefault="00BD618D" w:rsidP="00BD618D">
      <w:pPr>
        <w:shd w:val="clear" w:color="auto" w:fill="FFFFFF"/>
        <w:spacing w:after="0" w:line="240" w:lineRule="auto"/>
        <w:rPr>
          <w:rFonts w:ascii="Segoe UI" w:eastAsia="Times New Roman" w:hAnsi="Segoe UI" w:cs="Segoe UI"/>
          <w:color w:val="212529"/>
          <w:sz w:val="24"/>
          <w:szCs w:val="24"/>
        </w:rPr>
      </w:pPr>
      <w:r w:rsidRPr="00BD618D">
        <w:rPr>
          <w:rFonts w:ascii="Segoe UI" w:eastAsia="Times New Roman" w:hAnsi="Segoe UI" w:cs="Segoe UI"/>
          <w:color w:val="212529"/>
          <w:sz w:val="24"/>
          <w:szCs w:val="24"/>
        </w:rPr>
        <w:t>200x200</w:t>
      </w:r>
    </w:p>
    <w:p w:rsidR="00BD618D" w:rsidRPr="00BD618D" w:rsidRDefault="00BD618D" w:rsidP="00BD618D">
      <w:pPr>
        <w:shd w:val="clear" w:color="auto" w:fill="FFFFFF"/>
        <w:spacing w:after="0" w:line="240" w:lineRule="auto"/>
        <w:rPr>
          <w:rFonts w:ascii="Segoe UI" w:eastAsia="Times New Roman" w:hAnsi="Segoe UI" w:cs="Segoe UI"/>
          <w:color w:val="212529"/>
          <w:sz w:val="24"/>
          <w:szCs w:val="24"/>
        </w:rPr>
      </w:pPr>
    </w:p>
    <w:p w:rsidR="00BD618D" w:rsidRPr="00BD618D" w:rsidRDefault="00BD618D" w:rsidP="00BD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BD618D">
        <w:rPr>
          <w:rFonts w:ascii="var(--bs-font-monospace)" w:eastAsia="Times New Roman" w:hAnsi="var(--bs-font-monospace)" w:cs="Courier New"/>
          <w:color w:val="212529"/>
          <w:sz w:val="20"/>
          <w:szCs w:val="20"/>
        </w:rPr>
        <w:t>&lt;</w:t>
      </w:r>
      <w:r w:rsidRPr="00BD618D">
        <w:rPr>
          <w:rFonts w:ascii="var(--bs-font-monospace)" w:eastAsia="Times New Roman" w:hAnsi="var(--bs-font-monospace)" w:cs="Courier New"/>
          <w:color w:val="2F6F9F"/>
          <w:sz w:val="20"/>
          <w:szCs w:val="20"/>
        </w:rPr>
        <w:t>img</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src</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class</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"img-thumbnail"</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alt</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w:t>
      </w:r>
      <w:r w:rsidRPr="00BD618D">
        <w:rPr>
          <w:rFonts w:ascii="var(--bs-font-monospace)" w:eastAsia="Times New Roman" w:hAnsi="var(--bs-font-monospace)" w:cs="Courier New"/>
          <w:color w:val="212529"/>
          <w:sz w:val="20"/>
          <w:szCs w:val="20"/>
        </w:rPr>
        <w:t>&gt;</w:t>
      </w:r>
    </w:p>
    <w:p w:rsidR="00BD618D" w:rsidRPr="00BD618D" w:rsidRDefault="00BD618D" w:rsidP="00BD618D">
      <w:pPr>
        <w:pStyle w:val="Heading2"/>
      </w:pPr>
      <w:bookmarkStart w:id="30" w:name="_Toc144064587"/>
      <w:r w:rsidRPr="00BD618D">
        <w:t>Aligning images</w:t>
      </w:r>
      <w:bookmarkEnd w:id="30"/>
    </w:p>
    <w:p w:rsidR="00BD618D" w:rsidRPr="00BD618D" w:rsidRDefault="00BD618D" w:rsidP="00BD618D">
      <w:pPr>
        <w:shd w:val="clear" w:color="auto" w:fill="FFFFFF"/>
        <w:spacing w:after="100" w:afterAutospacing="1" w:line="240" w:lineRule="auto"/>
        <w:rPr>
          <w:rFonts w:ascii="Segoe UI" w:eastAsia="Times New Roman" w:hAnsi="Segoe UI" w:cs="Segoe UI"/>
          <w:color w:val="212529"/>
          <w:sz w:val="24"/>
          <w:szCs w:val="24"/>
        </w:rPr>
      </w:pPr>
      <w:r w:rsidRPr="00BD618D">
        <w:rPr>
          <w:rFonts w:ascii="Segoe UI" w:eastAsia="Times New Roman" w:hAnsi="Segoe UI" w:cs="Segoe UI"/>
          <w:color w:val="212529"/>
          <w:sz w:val="24"/>
          <w:szCs w:val="24"/>
        </w:rPr>
        <w:t>Align images with the </w:t>
      </w:r>
      <w:hyperlink r:id="rId19" w:history="1">
        <w:r w:rsidRPr="00BD618D">
          <w:rPr>
            <w:rFonts w:ascii="Segoe UI" w:eastAsia="Times New Roman" w:hAnsi="Segoe UI" w:cs="Segoe UI"/>
            <w:color w:val="0D6EFD"/>
            <w:sz w:val="24"/>
            <w:szCs w:val="24"/>
            <w:u w:val="single"/>
          </w:rPr>
          <w:t>helper float classes</w:t>
        </w:r>
      </w:hyperlink>
      <w:r w:rsidRPr="00BD618D">
        <w:rPr>
          <w:rFonts w:ascii="Segoe UI" w:eastAsia="Times New Roman" w:hAnsi="Segoe UI" w:cs="Segoe UI"/>
          <w:color w:val="212529"/>
          <w:sz w:val="24"/>
          <w:szCs w:val="24"/>
        </w:rPr>
        <w:t> or </w:t>
      </w:r>
      <w:hyperlink r:id="rId20" w:anchor="text-alignment" w:history="1">
        <w:r w:rsidRPr="00BD618D">
          <w:rPr>
            <w:rFonts w:ascii="Segoe UI" w:eastAsia="Times New Roman" w:hAnsi="Segoe UI" w:cs="Segoe UI"/>
            <w:color w:val="0D6EFD"/>
            <w:sz w:val="24"/>
            <w:szCs w:val="24"/>
            <w:u w:val="single"/>
          </w:rPr>
          <w:t>text alignment classes</w:t>
        </w:r>
      </w:hyperlink>
      <w:r w:rsidRPr="00BD618D">
        <w:rPr>
          <w:rFonts w:ascii="Segoe UI" w:eastAsia="Times New Roman" w:hAnsi="Segoe UI" w:cs="Segoe UI"/>
          <w:color w:val="212529"/>
          <w:sz w:val="24"/>
          <w:szCs w:val="24"/>
        </w:rPr>
        <w:t>. </w:t>
      </w:r>
      <w:r w:rsidRPr="00BD618D">
        <w:rPr>
          <w:rFonts w:ascii="var(--bs-font-monospace)" w:eastAsia="Times New Roman" w:hAnsi="var(--bs-font-monospace)" w:cs="Courier New"/>
          <w:color w:val="D63384"/>
          <w:sz w:val="21"/>
          <w:szCs w:val="21"/>
        </w:rPr>
        <w:t>block</w:t>
      </w:r>
      <w:r w:rsidRPr="00BD618D">
        <w:rPr>
          <w:rFonts w:ascii="Segoe UI" w:eastAsia="Times New Roman" w:hAnsi="Segoe UI" w:cs="Segoe UI"/>
          <w:color w:val="212529"/>
          <w:sz w:val="24"/>
          <w:szCs w:val="24"/>
        </w:rPr>
        <w:t>-level images can be centered using </w:t>
      </w:r>
      <w:hyperlink r:id="rId21" w:anchor="horizontal-centering" w:history="1">
        <w:r w:rsidRPr="00BD618D">
          <w:rPr>
            <w:rFonts w:ascii="Segoe UI" w:eastAsia="Times New Roman" w:hAnsi="Segoe UI" w:cs="Segoe UI"/>
            <w:color w:val="0D6EFD"/>
            <w:sz w:val="24"/>
            <w:szCs w:val="24"/>
            <w:u w:val="single"/>
          </w:rPr>
          <w:t>the </w:t>
        </w:r>
        <w:r w:rsidRPr="00BD618D">
          <w:rPr>
            <w:rFonts w:ascii="var(--bs-font-monospace)" w:eastAsia="Times New Roman" w:hAnsi="var(--bs-font-monospace)" w:cs="Courier New"/>
            <w:color w:val="0D6EFD"/>
            <w:sz w:val="21"/>
            <w:szCs w:val="21"/>
            <w:u w:val="single"/>
          </w:rPr>
          <w:t>.mx-auto</w:t>
        </w:r>
        <w:r w:rsidRPr="00BD618D">
          <w:rPr>
            <w:rFonts w:ascii="Segoe UI" w:eastAsia="Times New Roman" w:hAnsi="Segoe UI" w:cs="Segoe UI"/>
            <w:color w:val="0D6EFD"/>
            <w:sz w:val="24"/>
            <w:szCs w:val="24"/>
            <w:u w:val="single"/>
          </w:rPr>
          <w:t> margin utility class</w:t>
        </w:r>
      </w:hyperlink>
      <w:r w:rsidRPr="00BD618D">
        <w:rPr>
          <w:rFonts w:ascii="Segoe UI" w:eastAsia="Times New Roman" w:hAnsi="Segoe UI" w:cs="Segoe UI"/>
          <w:color w:val="212529"/>
          <w:sz w:val="24"/>
          <w:szCs w:val="24"/>
        </w:rPr>
        <w:t>.</w:t>
      </w:r>
    </w:p>
    <w:p w:rsidR="00BD618D" w:rsidRPr="00BD618D" w:rsidRDefault="00BD618D" w:rsidP="00BD618D">
      <w:pPr>
        <w:shd w:val="clear" w:color="auto" w:fill="FFFFFF"/>
        <w:spacing w:after="0" w:line="240" w:lineRule="auto"/>
        <w:rPr>
          <w:rFonts w:ascii="Segoe UI" w:eastAsia="Times New Roman" w:hAnsi="Segoe UI" w:cs="Segoe UI"/>
          <w:color w:val="212529"/>
          <w:sz w:val="24"/>
          <w:szCs w:val="24"/>
        </w:rPr>
      </w:pPr>
      <w:r w:rsidRPr="00BD618D">
        <w:rPr>
          <w:rFonts w:ascii="Segoe UI" w:eastAsia="Times New Roman" w:hAnsi="Segoe UI" w:cs="Segoe UI"/>
          <w:color w:val="212529"/>
          <w:sz w:val="24"/>
          <w:szCs w:val="24"/>
        </w:rPr>
        <w:t>200x200200x200</w:t>
      </w:r>
    </w:p>
    <w:p w:rsidR="00BD618D" w:rsidRPr="00BD618D" w:rsidRDefault="00BD618D" w:rsidP="00BD618D">
      <w:pPr>
        <w:shd w:val="clear" w:color="auto" w:fill="FFFFFF"/>
        <w:spacing w:after="0" w:line="240" w:lineRule="auto"/>
        <w:rPr>
          <w:rFonts w:ascii="Segoe UI" w:eastAsia="Times New Roman" w:hAnsi="Segoe UI" w:cs="Segoe UI"/>
          <w:color w:val="212529"/>
          <w:sz w:val="24"/>
          <w:szCs w:val="24"/>
        </w:rPr>
      </w:pPr>
    </w:p>
    <w:p w:rsidR="00BD618D" w:rsidRPr="00BD618D" w:rsidRDefault="00BD618D" w:rsidP="00BD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BD618D">
        <w:rPr>
          <w:rFonts w:ascii="var(--bs-font-monospace)" w:eastAsia="Times New Roman" w:hAnsi="var(--bs-font-monospace)" w:cs="Courier New"/>
          <w:color w:val="212529"/>
          <w:sz w:val="20"/>
          <w:szCs w:val="20"/>
        </w:rPr>
        <w:t>&lt;</w:t>
      </w:r>
      <w:r w:rsidRPr="00BD618D">
        <w:rPr>
          <w:rFonts w:ascii="var(--bs-font-monospace)" w:eastAsia="Times New Roman" w:hAnsi="var(--bs-font-monospace)" w:cs="Courier New"/>
          <w:color w:val="2F6F9F"/>
          <w:sz w:val="20"/>
          <w:szCs w:val="20"/>
        </w:rPr>
        <w:t>img</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src</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class</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"rounded float-start"</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alt</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w:t>
      </w:r>
      <w:r w:rsidRPr="00BD618D">
        <w:rPr>
          <w:rFonts w:ascii="var(--bs-font-monospace)" w:eastAsia="Times New Roman" w:hAnsi="var(--bs-font-monospace)" w:cs="Courier New"/>
          <w:color w:val="212529"/>
          <w:sz w:val="20"/>
          <w:szCs w:val="20"/>
        </w:rPr>
        <w:t>&gt;</w:t>
      </w:r>
    </w:p>
    <w:p w:rsidR="00BD618D" w:rsidRPr="00BD618D" w:rsidRDefault="00BD618D" w:rsidP="00BD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BD618D">
        <w:rPr>
          <w:rFonts w:ascii="var(--bs-font-monospace)" w:eastAsia="Times New Roman" w:hAnsi="var(--bs-font-monospace)" w:cs="Courier New"/>
          <w:color w:val="212529"/>
          <w:sz w:val="20"/>
          <w:szCs w:val="20"/>
        </w:rPr>
        <w:t>&lt;</w:t>
      </w:r>
      <w:r w:rsidRPr="00BD618D">
        <w:rPr>
          <w:rFonts w:ascii="var(--bs-font-monospace)" w:eastAsia="Times New Roman" w:hAnsi="var(--bs-font-monospace)" w:cs="Courier New"/>
          <w:color w:val="2F6F9F"/>
          <w:sz w:val="20"/>
          <w:szCs w:val="20"/>
        </w:rPr>
        <w:t>img</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src</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class</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"rounded float-end"</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alt</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w:t>
      </w:r>
      <w:r w:rsidRPr="00BD618D">
        <w:rPr>
          <w:rFonts w:ascii="var(--bs-font-monospace)" w:eastAsia="Times New Roman" w:hAnsi="var(--bs-font-monospace)" w:cs="Courier New"/>
          <w:color w:val="212529"/>
          <w:sz w:val="20"/>
          <w:szCs w:val="20"/>
        </w:rPr>
        <w:t>&gt;</w:t>
      </w:r>
    </w:p>
    <w:p w:rsidR="00BD618D" w:rsidRPr="00BD618D" w:rsidRDefault="00BD618D" w:rsidP="00BD618D">
      <w:pPr>
        <w:shd w:val="clear" w:color="auto" w:fill="FFFFFF"/>
        <w:spacing w:after="0" w:line="240" w:lineRule="auto"/>
        <w:rPr>
          <w:rFonts w:ascii="Segoe UI" w:eastAsia="Times New Roman" w:hAnsi="Segoe UI" w:cs="Segoe UI"/>
          <w:color w:val="212529"/>
          <w:sz w:val="24"/>
          <w:szCs w:val="24"/>
        </w:rPr>
      </w:pPr>
      <w:r w:rsidRPr="00BD618D">
        <w:rPr>
          <w:rFonts w:ascii="Segoe UI" w:eastAsia="Times New Roman" w:hAnsi="Segoe UI" w:cs="Segoe UI"/>
          <w:color w:val="212529"/>
          <w:sz w:val="24"/>
          <w:szCs w:val="24"/>
        </w:rPr>
        <w:t>200x200</w:t>
      </w:r>
    </w:p>
    <w:p w:rsidR="00BD618D" w:rsidRPr="00BD618D" w:rsidRDefault="00BD618D" w:rsidP="00BD618D">
      <w:pPr>
        <w:shd w:val="clear" w:color="auto" w:fill="FFFFFF"/>
        <w:spacing w:after="0" w:line="240" w:lineRule="auto"/>
        <w:rPr>
          <w:rFonts w:ascii="Segoe UI" w:eastAsia="Times New Roman" w:hAnsi="Segoe UI" w:cs="Segoe UI"/>
          <w:color w:val="212529"/>
          <w:sz w:val="24"/>
          <w:szCs w:val="24"/>
        </w:rPr>
      </w:pPr>
    </w:p>
    <w:p w:rsidR="00BD618D" w:rsidRPr="00BD618D" w:rsidRDefault="00BD618D" w:rsidP="00BD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BD618D">
        <w:rPr>
          <w:rFonts w:ascii="var(--bs-font-monospace)" w:eastAsia="Times New Roman" w:hAnsi="var(--bs-font-monospace)" w:cs="Courier New"/>
          <w:color w:val="212529"/>
          <w:sz w:val="20"/>
          <w:szCs w:val="20"/>
        </w:rPr>
        <w:t>&lt;</w:t>
      </w:r>
      <w:r w:rsidRPr="00BD618D">
        <w:rPr>
          <w:rFonts w:ascii="var(--bs-font-monospace)" w:eastAsia="Times New Roman" w:hAnsi="var(--bs-font-monospace)" w:cs="Courier New"/>
          <w:color w:val="2F6F9F"/>
          <w:sz w:val="20"/>
          <w:szCs w:val="20"/>
        </w:rPr>
        <w:t>img</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src</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class</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"rounded mx-auto d-block"</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alt</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w:t>
      </w:r>
      <w:r w:rsidRPr="00BD618D">
        <w:rPr>
          <w:rFonts w:ascii="var(--bs-font-monospace)" w:eastAsia="Times New Roman" w:hAnsi="var(--bs-font-monospace)" w:cs="Courier New"/>
          <w:color w:val="212529"/>
          <w:sz w:val="20"/>
          <w:szCs w:val="20"/>
        </w:rPr>
        <w:t>&gt;</w:t>
      </w:r>
    </w:p>
    <w:p w:rsidR="00BD618D" w:rsidRPr="00BD618D" w:rsidRDefault="00BD618D" w:rsidP="00BD618D">
      <w:pPr>
        <w:shd w:val="clear" w:color="auto" w:fill="FFFFFF"/>
        <w:spacing w:after="0" w:line="240" w:lineRule="auto"/>
        <w:rPr>
          <w:rFonts w:ascii="Segoe UI" w:eastAsia="Times New Roman" w:hAnsi="Segoe UI" w:cs="Segoe UI"/>
          <w:color w:val="212529"/>
          <w:sz w:val="24"/>
          <w:szCs w:val="24"/>
        </w:rPr>
      </w:pPr>
      <w:r w:rsidRPr="00BD618D">
        <w:rPr>
          <w:rFonts w:ascii="Segoe UI" w:eastAsia="Times New Roman" w:hAnsi="Segoe UI" w:cs="Segoe UI"/>
          <w:color w:val="212529"/>
          <w:sz w:val="24"/>
          <w:szCs w:val="24"/>
        </w:rPr>
        <w:t>200x200</w:t>
      </w:r>
    </w:p>
    <w:p w:rsidR="00BD618D" w:rsidRPr="00BD618D" w:rsidRDefault="00BD618D" w:rsidP="00BD618D">
      <w:pPr>
        <w:shd w:val="clear" w:color="auto" w:fill="FFFFFF"/>
        <w:spacing w:after="0" w:line="240" w:lineRule="auto"/>
        <w:rPr>
          <w:rFonts w:ascii="Segoe UI" w:eastAsia="Times New Roman" w:hAnsi="Segoe UI" w:cs="Segoe UI"/>
          <w:color w:val="212529"/>
          <w:sz w:val="24"/>
          <w:szCs w:val="24"/>
        </w:rPr>
      </w:pPr>
    </w:p>
    <w:p w:rsidR="00BD618D" w:rsidRPr="00BD618D" w:rsidRDefault="00BD618D" w:rsidP="00BD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BD618D">
        <w:rPr>
          <w:rFonts w:ascii="var(--bs-font-monospace)" w:eastAsia="Times New Roman" w:hAnsi="var(--bs-font-monospace)" w:cs="Courier New"/>
          <w:color w:val="212529"/>
          <w:sz w:val="20"/>
          <w:szCs w:val="20"/>
        </w:rPr>
        <w:t>&lt;</w:t>
      </w:r>
      <w:r w:rsidRPr="00BD618D">
        <w:rPr>
          <w:rFonts w:ascii="var(--bs-font-monospace)" w:eastAsia="Times New Roman" w:hAnsi="var(--bs-font-monospace)" w:cs="Courier New"/>
          <w:color w:val="2F6F9F"/>
          <w:sz w:val="20"/>
          <w:szCs w:val="20"/>
        </w:rPr>
        <w:t>div</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class</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"text-center"</w:t>
      </w:r>
      <w:r w:rsidRPr="00BD618D">
        <w:rPr>
          <w:rFonts w:ascii="var(--bs-font-monospace)" w:eastAsia="Times New Roman" w:hAnsi="var(--bs-font-monospace)" w:cs="Courier New"/>
          <w:color w:val="212529"/>
          <w:sz w:val="20"/>
          <w:szCs w:val="20"/>
        </w:rPr>
        <w:t>&gt;</w:t>
      </w:r>
    </w:p>
    <w:p w:rsidR="00BD618D" w:rsidRPr="00BD618D" w:rsidRDefault="00BD618D" w:rsidP="00BD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BD618D">
        <w:rPr>
          <w:rFonts w:ascii="var(--bs-font-monospace)" w:eastAsia="Times New Roman" w:hAnsi="var(--bs-font-monospace)" w:cs="Courier New"/>
          <w:color w:val="212529"/>
          <w:sz w:val="20"/>
          <w:szCs w:val="20"/>
        </w:rPr>
        <w:t xml:space="preserve">  &lt;</w:t>
      </w:r>
      <w:r w:rsidRPr="00BD618D">
        <w:rPr>
          <w:rFonts w:ascii="var(--bs-font-monospace)" w:eastAsia="Times New Roman" w:hAnsi="var(--bs-font-monospace)" w:cs="Courier New"/>
          <w:color w:val="2F6F9F"/>
          <w:sz w:val="20"/>
          <w:szCs w:val="20"/>
        </w:rPr>
        <w:t>img</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src</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class</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"rounded"</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alt</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w:t>
      </w:r>
      <w:r w:rsidRPr="00BD618D">
        <w:rPr>
          <w:rFonts w:ascii="var(--bs-font-monospace)" w:eastAsia="Times New Roman" w:hAnsi="var(--bs-font-monospace)" w:cs="Courier New"/>
          <w:color w:val="212529"/>
          <w:sz w:val="20"/>
          <w:szCs w:val="20"/>
        </w:rPr>
        <w:t>&gt;</w:t>
      </w:r>
    </w:p>
    <w:p w:rsidR="00BD618D" w:rsidRPr="00BD618D" w:rsidRDefault="00BD618D" w:rsidP="00BD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BD618D">
        <w:rPr>
          <w:rFonts w:ascii="var(--bs-font-monospace)" w:eastAsia="Times New Roman" w:hAnsi="var(--bs-font-monospace)" w:cs="Courier New"/>
          <w:color w:val="212529"/>
          <w:sz w:val="20"/>
          <w:szCs w:val="20"/>
        </w:rPr>
        <w:t>&lt;/</w:t>
      </w:r>
      <w:r w:rsidRPr="00BD618D">
        <w:rPr>
          <w:rFonts w:ascii="var(--bs-font-monospace)" w:eastAsia="Times New Roman" w:hAnsi="var(--bs-font-monospace)" w:cs="Courier New"/>
          <w:color w:val="2F6F9F"/>
          <w:sz w:val="20"/>
          <w:szCs w:val="20"/>
        </w:rPr>
        <w:t>div</w:t>
      </w:r>
      <w:r w:rsidRPr="00BD618D">
        <w:rPr>
          <w:rFonts w:ascii="var(--bs-font-monospace)" w:eastAsia="Times New Roman" w:hAnsi="var(--bs-font-monospace)" w:cs="Courier New"/>
          <w:color w:val="212529"/>
          <w:sz w:val="20"/>
          <w:szCs w:val="20"/>
        </w:rPr>
        <w:t>&gt;</w:t>
      </w:r>
    </w:p>
    <w:p w:rsidR="00BD618D" w:rsidRPr="00BD618D" w:rsidRDefault="00BD618D" w:rsidP="00BD618D">
      <w:pPr>
        <w:pStyle w:val="Heading2"/>
      </w:pPr>
      <w:bookmarkStart w:id="31" w:name="_Toc144064588"/>
      <w:r w:rsidRPr="00BD618D">
        <w:t>Picture</w:t>
      </w:r>
      <w:bookmarkEnd w:id="31"/>
    </w:p>
    <w:p w:rsidR="00BD618D" w:rsidRPr="00BD618D" w:rsidRDefault="00BD618D" w:rsidP="00BD618D">
      <w:pPr>
        <w:shd w:val="clear" w:color="auto" w:fill="FFFFFF"/>
        <w:spacing w:after="100" w:afterAutospacing="1" w:line="240" w:lineRule="auto"/>
        <w:rPr>
          <w:rFonts w:ascii="Segoe UI" w:eastAsia="Times New Roman" w:hAnsi="Segoe UI" w:cs="Segoe UI"/>
          <w:color w:val="212529"/>
          <w:sz w:val="24"/>
          <w:szCs w:val="24"/>
        </w:rPr>
      </w:pPr>
      <w:r w:rsidRPr="00BD618D">
        <w:rPr>
          <w:rFonts w:ascii="Segoe UI" w:eastAsia="Times New Roman" w:hAnsi="Segoe UI" w:cs="Segoe UI"/>
          <w:color w:val="212529"/>
          <w:sz w:val="24"/>
          <w:szCs w:val="24"/>
        </w:rPr>
        <w:t>If you are using the </w:t>
      </w:r>
      <w:r w:rsidRPr="00BD618D">
        <w:rPr>
          <w:rFonts w:ascii="var(--bs-font-monospace)" w:eastAsia="Times New Roman" w:hAnsi="var(--bs-font-monospace)" w:cs="Courier New"/>
          <w:color w:val="D63384"/>
          <w:sz w:val="21"/>
          <w:szCs w:val="21"/>
        </w:rPr>
        <w:t>&lt;picture&gt;</w:t>
      </w:r>
      <w:r w:rsidRPr="00BD618D">
        <w:rPr>
          <w:rFonts w:ascii="Segoe UI" w:eastAsia="Times New Roman" w:hAnsi="Segoe UI" w:cs="Segoe UI"/>
          <w:color w:val="212529"/>
          <w:sz w:val="24"/>
          <w:szCs w:val="24"/>
        </w:rPr>
        <w:t> element to specify multiple </w:t>
      </w:r>
      <w:r w:rsidRPr="00BD618D">
        <w:rPr>
          <w:rFonts w:ascii="var(--bs-font-monospace)" w:eastAsia="Times New Roman" w:hAnsi="var(--bs-font-monospace)" w:cs="Courier New"/>
          <w:color w:val="D63384"/>
          <w:sz w:val="21"/>
          <w:szCs w:val="21"/>
        </w:rPr>
        <w:t>&lt;source&gt;</w:t>
      </w:r>
      <w:r w:rsidRPr="00BD618D">
        <w:rPr>
          <w:rFonts w:ascii="Segoe UI" w:eastAsia="Times New Roman" w:hAnsi="Segoe UI" w:cs="Segoe UI"/>
          <w:color w:val="212529"/>
          <w:sz w:val="24"/>
          <w:szCs w:val="24"/>
        </w:rPr>
        <w:t> elements for a specific </w:t>
      </w:r>
      <w:r w:rsidRPr="00BD618D">
        <w:rPr>
          <w:rFonts w:ascii="var(--bs-font-monospace)" w:eastAsia="Times New Roman" w:hAnsi="var(--bs-font-monospace)" w:cs="Courier New"/>
          <w:color w:val="D63384"/>
          <w:sz w:val="21"/>
          <w:szCs w:val="21"/>
        </w:rPr>
        <w:t>&lt;img&gt;</w:t>
      </w:r>
      <w:r w:rsidRPr="00BD618D">
        <w:rPr>
          <w:rFonts w:ascii="Segoe UI" w:eastAsia="Times New Roman" w:hAnsi="Segoe UI" w:cs="Segoe UI"/>
          <w:color w:val="212529"/>
          <w:sz w:val="24"/>
          <w:szCs w:val="24"/>
        </w:rPr>
        <w:t>, make sure to add the </w:t>
      </w:r>
      <w:r w:rsidRPr="00BD618D">
        <w:rPr>
          <w:rFonts w:ascii="var(--bs-font-monospace)" w:eastAsia="Times New Roman" w:hAnsi="var(--bs-font-monospace)" w:cs="Courier New"/>
          <w:color w:val="D63384"/>
          <w:sz w:val="21"/>
          <w:szCs w:val="21"/>
        </w:rPr>
        <w:t>.img-*</w:t>
      </w:r>
      <w:r w:rsidRPr="00BD618D">
        <w:rPr>
          <w:rFonts w:ascii="Segoe UI" w:eastAsia="Times New Roman" w:hAnsi="Segoe UI" w:cs="Segoe UI"/>
          <w:color w:val="212529"/>
          <w:sz w:val="24"/>
          <w:szCs w:val="24"/>
        </w:rPr>
        <w:t> classes to the </w:t>
      </w:r>
      <w:r w:rsidRPr="00BD618D">
        <w:rPr>
          <w:rFonts w:ascii="var(--bs-font-monospace)" w:eastAsia="Times New Roman" w:hAnsi="var(--bs-font-monospace)" w:cs="Courier New"/>
          <w:color w:val="D63384"/>
          <w:sz w:val="21"/>
          <w:szCs w:val="21"/>
        </w:rPr>
        <w:t>&lt;img&gt;</w:t>
      </w:r>
      <w:r w:rsidRPr="00BD618D">
        <w:rPr>
          <w:rFonts w:ascii="Segoe UI" w:eastAsia="Times New Roman" w:hAnsi="Segoe UI" w:cs="Segoe UI"/>
          <w:color w:val="212529"/>
          <w:sz w:val="24"/>
          <w:szCs w:val="24"/>
        </w:rPr>
        <w:t> and not to the </w:t>
      </w:r>
      <w:r w:rsidRPr="00BD618D">
        <w:rPr>
          <w:rFonts w:ascii="var(--bs-font-monospace)" w:eastAsia="Times New Roman" w:hAnsi="var(--bs-font-monospace)" w:cs="Courier New"/>
          <w:color w:val="D63384"/>
          <w:sz w:val="21"/>
          <w:szCs w:val="21"/>
        </w:rPr>
        <w:t>&lt;picture&gt;</w:t>
      </w:r>
      <w:r w:rsidRPr="00BD618D">
        <w:rPr>
          <w:rFonts w:ascii="Segoe UI" w:eastAsia="Times New Roman" w:hAnsi="Segoe UI" w:cs="Segoe UI"/>
          <w:color w:val="212529"/>
          <w:sz w:val="24"/>
          <w:szCs w:val="24"/>
        </w:rPr>
        <w:t> tag.</w:t>
      </w:r>
    </w:p>
    <w:p w:rsidR="00BD618D" w:rsidRPr="00BD618D" w:rsidRDefault="00BD618D" w:rsidP="00BD618D">
      <w:pPr>
        <w:shd w:val="clear" w:color="auto" w:fill="FFFFFF"/>
        <w:spacing w:after="0" w:line="240" w:lineRule="auto"/>
        <w:rPr>
          <w:rFonts w:ascii="Segoe UI" w:eastAsia="Times New Roman" w:hAnsi="Segoe UI" w:cs="Segoe UI"/>
          <w:color w:val="212529"/>
          <w:sz w:val="24"/>
          <w:szCs w:val="24"/>
        </w:rPr>
      </w:pPr>
    </w:p>
    <w:p w:rsidR="00BD618D" w:rsidRPr="00BD618D" w:rsidRDefault="00BD618D" w:rsidP="00BD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BD618D">
        <w:rPr>
          <w:rFonts w:ascii="var(--bs-font-monospace)" w:eastAsia="Times New Roman" w:hAnsi="var(--bs-font-monospace)" w:cs="Courier New"/>
          <w:color w:val="212529"/>
          <w:sz w:val="20"/>
          <w:szCs w:val="20"/>
        </w:rPr>
        <w:t>&lt;</w:t>
      </w:r>
      <w:r w:rsidRPr="00BD618D">
        <w:rPr>
          <w:rFonts w:ascii="var(--bs-font-monospace)" w:eastAsia="Times New Roman" w:hAnsi="var(--bs-font-monospace)" w:cs="Courier New"/>
          <w:color w:val="2F6F9F"/>
          <w:sz w:val="20"/>
          <w:szCs w:val="20"/>
        </w:rPr>
        <w:t>picture</w:t>
      </w:r>
      <w:r w:rsidRPr="00BD618D">
        <w:rPr>
          <w:rFonts w:ascii="var(--bs-font-monospace)" w:eastAsia="Times New Roman" w:hAnsi="var(--bs-font-monospace)" w:cs="Courier New"/>
          <w:color w:val="212529"/>
          <w:sz w:val="20"/>
          <w:szCs w:val="20"/>
        </w:rPr>
        <w:t>&gt;</w:t>
      </w:r>
    </w:p>
    <w:p w:rsidR="00BD618D" w:rsidRPr="00BD618D" w:rsidRDefault="00BD618D" w:rsidP="00BD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BD618D">
        <w:rPr>
          <w:rFonts w:ascii="var(--bs-font-monospace)" w:eastAsia="Times New Roman" w:hAnsi="var(--bs-font-monospace)" w:cs="Courier New"/>
          <w:color w:val="212529"/>
          <w:sz w:val="20"/>
          <w:szCs w:val="20"/>
        </w:rPr>
        <w:t xml:space="preserve">  &lt;</w:t>
      </w:r>
      <w:r w:rsidRPr="00BD618D">
        <w:rPr>
          <w:rFonts w:ascii="var(--bs-font-monospace)" w:eastAsia="Times New Roman" w:hAnsi="var(--bs-font-monospace)" w:cs="Courier New"/>
          <w:color w:val="2F6F9F"/>
          <w:sz w:val="20"/>
          <w:szCs w:val="20"/>
        </w:rPr>
        <w:t>source</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srcset</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type</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"image/svg+xml"</w:t>
      </w:r>
      <w:r w:rsidRPr="00BD618D">
        <w:rPr>
          <w:rFonts w:ascii="var(--bs-font-monospace)" w:eastAsia="Times New Roman" w:hAnsi="var(--bs-font-monospace)" w:cs="Courier New"/>
          <w:color w:val="212529"/>
          <w:sz w:val="20"/>
          <w:szCs w:val="20"/>
        </w:rPr>
        <w:t>&gt;</w:t>
      </w:r>
    </w:p>
    <w:p w:rsidR="00BD618D" w:rsidRPr="00BD618D" w:rsidRDefault="00BD618D" w:rsidP="00BD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BD618D">
        <w:rPr>
          <w:rFonts w:ascii="var(--bs-font-monospace)" w:eastAsia="Times New Roman" w:hAnsi="var(--bs-font-monospace)" w:cs="Courier New"/>
          <w:color w:val="212529"/>
          <w:sz w:val="20"/>
          <w:szCs w:val="20"/>
        </w:rPr>
        <w:t xml:space="preserve">  &lt;</w:t>
      </w:r>
      <w:r w:rsidRPr="00BD618D">
        <w:rPr>
          <w:rFonts w:ascii="var(--bs-font-monospace)" w:eastAsia="Times New Roman" w:hAnsi="var(--bs-font-monospace)" w:cs="Courier New"/>
          <w:color w:val="2F6F9F"/>
          <w:sz w:val="20"/>
          <w:szCs w:val="20"/>
        </w:rPr>
        <w:t>img</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src</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class</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"img-fluid img-thumbnail"</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6EE0"/>
          <w:sz w:val="20"/>
          <w:szCs w:val="20"/>
        </w:rPr>
        <w:t>alt</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D73038"/>
          <w:sz w:val="20"/>
          <w:szCs w:val="20"/>
        </w:rPr>
        <w:t>"..."</w:t>
      </w:r>
      <w:r w:rsidRPr="00BD618D">
        <w:rPr>
          <w:rFonts w:ascii="var(--bs-font-monospace)" w:eastAsia="Times New Roman" w:hAnsi="var(--bs-font-monospace)" w:cs="Courier New"/>
          <w:color w:val="212529"/>
          <w:sz w:val="20"/>
          <w:szCs w:val="20"/>
        </w:rPr>
        <w:t>&gt;</w:t>
      </w:r>
    </w:p>
    <w:p w:rsidR="00BD618D" w:rsidRPr="00BD618D" w:rsidRDefault="00BD618D" w:rsidP="00BD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BD618D">
        <w:rPr>
          <w:rFonts w:ascii="var(--bs-font-monospace)" w:eastAsia="Times New Roman" w:hAnsi="var(--bs-font-monospace)" w:cs="Courier New"/>
          <w:color w:val="212529"/>
          <w:sz w:val="20"/>
          <w:szCs w:val="20"/>
        </w:rPr>
        <w:t>&lt;/</w:t>
      </w:r>
      <w:r w:rsidRPr="00BD618D">
        <w:rPr>
          <w:rFonts w:ascii="var(--bs-font-monospace)" w:eastAsia="Times New Roman" w:hAnsi="var(--bs-font-monospace)" w:cs="Courier New"/>
          <w:color w:val="2F6F9F"/>
          <w:sz w:val="20"/>
          <w:szCs w:val="20"/>
        </w:rPr>
        <w:t>picture</w:t>
      </w:r>
      <w:r w:rsidRPr="00BD618D">
        <w:rPr>
          <w:rFonts w:ascii="var(--bs-font-monospace)" w:eastAsia="Times New Roman" w:hAnsi="var(--bs-font-monospace)" w:cs="Courier New"/>
          <w:color w:val="212529"/>
          <w:sz w:val="20"/>
          <w:szCs w:val="20"/>
        </w:rPr>
        <w:t>&gt;</w:t>
      </w:r>
    </w:p>
    <w:p w:rsidR="00BD618D" w:rsidRPr="00BD618D" w:rsidRDefault="00BD618D" w:rsidP="00BD618D">
      <w:pPr>
        <w:pStyle w:val="Heading2"/>
      </w:pPr>
      <w:bookmarkStart w:id="32" w:name="_Toc144064589"/>
      <w:r w:rsidRPr="00BD618D">
        <w:t>Sass</w:t>
      </w:r>
      <w:bookmarkEnd w:id="32"/>
    </w:p>
    <w:p w:rsidR="00BD618D" w:rsidRPr="00BD618D" w:rsidRDefault="00BD618D" w:rsidP="00BD618D">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bookmarkStart w:id="33" w:name="_Toc144064590"/>
      <w:r w:rsidRPr="00BD618D">
        <w:rPr>
          <w:rFonts w:ascii="Segoe UI" w:eastAsia="Times New Roman" w:hAnsi="Segoe UI" w:cs="Segoe UI"/>
          <w:color w:val="212529"/>
          <w:sz w:val="27"/>
          <w:szCs w:val="27"/>
        </w:rPr>
        <w:t>Variables</w:t>
      </w:r>
      <w:bookmarkEnd w:id="33"/>
    </w:p>
    <w:p w:rsidR="00BD618D" w:rsidRPr="00BD618D" w:rsidRDefault="00BD618D" w:rsidP="00BD618D">
      <w:pPr>
        <w:shd w:val="clear" w:color="auto" w:fill="FFFFFF"/>
        <w:spacing w:after="100" w:afterAutospacing="1" w:line="240" w:lineRule="auto"/>
        <w:rPr>
          <w:rFonts w:ascii="Segoe UI" w:eastAsia="Times New Roman" w:hAnsi="Segoe UI" w:cs="Segoe UI"/>
          <w:color w:val="212529"/>
          <w:sz w:val="24"/>
          <w:szCs w:val="24"/>
        </w:rPr>
      </w:pPr>
      <w:r w:rsidRPr="00BD618D">
        <w:rPr>
          <w:rFonts w:ascii="Segoe UI" w:eastAsia="Times New Roman" w:hAnsi="Segoe UI" w:cs="Segoe UI"/>
          <w:color w:val="212529"/>
          <w:sz w:val="24"/>
          <w:szCs w:val="24"/>
        </w:rPr>
        <w:t>Variables are available for image thumbnails.</w:t>
      </w:r>
    </w:p>
    <w:p w:rsidR="00BD618D" w:rsidRPr="00BD618D" w:rsidRDefault="00BD618D" w:rsidP="00BD618D">
      <w:pPr>
        <w:shd w:val="clear" w:color="auto" w:fill="FFFFFF"/>
        <w:spacing w:after="0" w:line="240" w:lineRule="auto"/>
        <w:rPr>
          <w:rFonts w:ascii="Segoe UI" w:eastAsia="Times New Roman" w:hAnsi="Segoe UI" w:cs="Segoe UI"/>
          <w:color w:val="212529"/>
          <w:sz w:val="24"/>
          <w:szCs w:val="24"/>
        </w:rPr>
      </w:pPr>
    </w:p>
    <w:p w:rsidR="00BD618D" w:rsidRPr="00BD618D" w:rsidRDefault="00BD618D" w:rsidP="00BD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BD618D">
        <w:rPr>
          <w:rFonts w:ascii="var(--bs-font-monospace)" w:eastAsia="Times New Roman" w:hAnsi="var(--bs-font-monospace)" w:cs="Courier New"/>
          <w:color w:val="003333"/>
          <w:sz w:val="20"/>
          <w:szCs w:val="20"/>
        </w:rPr>
        <w:t>$thumbnail-padding</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C24F19"/>
          <w:sz w:val="20"/>
          <w:szCs w:val="20"/>
        </w:rPr>
        <w:t>.25</w:t>
      </w:r>
      <w:r w:rsidRPr="00BD618D">
        <w:rPr>
          <w:rFonts w:ascii="var(--bs-font-monospace)" w:eastAsia="Times New Roman" w:hAnsi="var(--bs-font-monospace)" w:cs="Courier New"/>
          <w:color w:val="007788"/>
          <w:sz w:val="20"/>
          <w:szCs w:val="20"/>
        </w:rPr>
        <w:t>rem</w:t>
      </w:r>
      <w:r w:rsidRPr="00BD618D">
        <w:rPr>
          <w:rFonts w:ascii="var(--bs-font-monospace)" w:eastAsia="Times New Roman" w:hAnsi="var(--bs-font-monospace)" w:cs="Courier New"/>
          <w:color w:val="212529"/>
          <w:sz w:val="20"/>
          <w:szCs w:val="20"/>
        </w:rPr>
        <w:t>;</w:t>
      </w:r>
    </w:p>
    <w:p w:rsidR="00BD618D" w:rsidRPr="00BD618D" w:rsidRDefault="00BD618D" w:rsidP="00BD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BD618D">
        <w:rPr>
          <w:rFonts w:ascii="var(--bs-font-monospace)" w:eastAsia="Times New Roman" w:hAnsi="var(--bs-font-monospace)" w:cs="Courier New"/>
          <w:color w:val="003333"/>
          <w:sz w:val="20"/>
          <w:szCs w:val="20"/>
        </w:rPr>
        <w:t>$thumbnail-bg</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3333"/>
          <w:sz w:val="20"/>
          <w:szCs w:val="20"/>
        </w:rPr>
        <w:t>$body-bg</w:t>
      </w:r>
      <w:r w:rsidRPr="00BD618D">
        <w:rPr>
          <w:rFonts w:ascii="var(--bs-font-monospace)" w:eastAsia="Times New Roman" w:hAnsi="var(--bs-font-monospace)" w:cs="Courier New"/>
          <w:color w:val="212529"/>
          <w:sz w:val="20"/>
          <w:szCs w:val="20"/>
        </w:rPr>
        <w:t>;</w:t>
      </w:r>
    </w:p>
    <w:p w:rsidR="00BD618D" w:rsidRPr="00BD618D" w:rsidRDefault="00BD618D" w:rsidP="00BD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BD618D">
        <w:rPr>
          <w:rFonts w:ascii="var(--bs-font-monospace)" w:eastAsia="Times New Roman" w:hAnsi="var(--bs-font-monospace)" w:cs="Courier New"/>
          <w:color w:val="003333"/>
          <w:sz w:val="20"/>
          <w:szCs w:val="20"/>
        </w:rPr>
        <w:t>$thumbnail-border-width</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3333"/>
          <w:sz w:val="20"/>
          <w:szCs w:val="20"/>
        </w:rPr>
        <w:t>$border-width</w:t>
      </w:r>
      <w:r w:rsidRPr="00BD618D">
        <w:rPr>
          <w:rFonts w:ascii="var(--bs-font-monospace)" w:eastAsia="Times New Roman" w:hAnsi="var(--bs-font-monospace)" w:cs="Courier New"/>
          <w:color w:val="212529"/>
          <w:sz w:val="20"/>
          <w:szCs w:val="20"/>
        </w:rPr>
        <w:t>;</w:t>
      </w:r>
    </w:p>
    <w:p w:rsidR="00BD618D" w:rsidRPr="00BD618D" w:rsidRDefault="00BD618D" w:rsidP="00BD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BD618D">
        <w:rPr>
          <w:rFonts w:ascii="var(--bs-font-monospace)" w:eastAsia="Times New Roman" w:hAnsi="var(--bs-font-monospace)" w:cs="Courier New"/>
          <w:color w:val="003333"/>
          <w:sz w:val="20"/>
          <w:szCs w:val="20"/>
        </w:rPr>
        <w:t>$thumbnail-border-color</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3333"/>
          <w:sz w:val="20"/>
          <w:szCs w:val="20"/>
        </w:rPr>
        <w:t>$gray-300</w:t>
      </w:r>
      <w:r w:rsidRPr="00BD618D">
        <w:rPr>
          <w:rFonts w:ascii="var(--bs-font-monospace)" w:eastAsia="Times New Roman" w:hAnsi="var(--bs-font-monospace)" w:cs="Courier New"/>
          <w:color w:val="212529"/>
          <w:sz w:val="20"/>
          <w:szCs w:val="20"/>
        </w:rPr>
        <w:t>;</w:t>
      </w:r>
    </w:p>
    <w:p w:rsidR="00BD618D" w:rsidRPr="00BD618D" w:rsidRDefault="00BD618D" w:rsidP="00BD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rPr>
      </w:pPr>
      <w:r w:rsidRPr="00BD618D">
        <w:rPr>
          <w:rFonts w:ascii="var(--bs-font-monospace)" w:eastAsia="Times New Roman" w:hAnsi="var(--bs-font-monospace)" w:cs="Courier New"/>
          <w:color w:val="003333"/>
          <w:sz w:val="20"/>
          <w:szCs w:val="20"/>
        </w:rPr>
        <w:t>$thumbnail-border-radius</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3333"/>
          <w:sz w:val="20"/>
          <w:szCs w:val="20"/>
        </w:rPr>
        <w:t>$border-radius</w:t>
      </w:r>
      <w:r w:rsidRPr="00BD618D">
        <w:rPr>
          <w:rFonts w:ascii="var(--bs-font-monospace)" w:eastAsia="Times New Roman" w:hAnsi="var(--bs-font-monospace)" w:cs="Courier New"/>
          <w:color w:val="212529"/>
          <w:sz w:val="20"/>
          <w:szCs w:val="20"/>
        </w:rPr>
        <w:t>;</w:t>
      </w:r>
    </w:p>
    <w:p w:rsidR="00BD618D" w:rsidRPr="00BD618D" w:rsidRDefault="00BD618D" w:rsidP="00BD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BD618D">
        <w:rPr>
          <w:rFonts w:ascii="var(--bs-font-monospace)" w:eastAsia="Times New Roman" w:hAnsi="var(--bs-font-monospace)" w:cs="Courier New"/>
          <w:color w:val="003333"/>
          <w:sz w:val="20"/>
          <w:szCs w:val="20"/>
        </w:rPr>
        <w:t>$thumbnail-box-shadow</w:t>
      </w:r>
      <w:r w:rsidRPr="00BD618D">
        <w:rPr>
          <w:rFonts w:ascii="var(--bs-font-monospace)" w:eastAsia="Times New Roman" w:hAnsi="var(--bs-font-monospace)" w:cs="Courier New"/>
          <w:color w:val="555555"/>
          <w:sz w:val="20"/>
          <w:szCs w:val="20"/>
        </w:rPr>
        <w:t>:</w:t>
      </w:r>
      <w:r w:rsidRPr="00BD618D">
        <w:rPr>
          <w:rFonts w:ascii="var(--bs-font-monospace)" w:eastAsia="Times New Roman" w:hAnsi="var(--bs-font-monospace)" w:cs="Courier New"/>
          <w:color w:val="212529"/>
          <w:sz w:val="20"/>
          <w:szCs w:val="20"/>
        </w:rPr>
        <w:t xml:space="preserve">              </w:t>
      </w:r>
      <w:r w:rsidRPr="00BD618D">
        <w:rPr>
          <w:rFonts w:ascii="var(--bs-font-monospace)" w:eastAsia="Times New Roman" w:hAnsi="var(--bs-font-monospace)" w:cs="Courier New"/>
          <w:color w:val="003333"/>
          <w:sz w:val="20"/>
          <w:szCs w:val="20"/>
        </w:rPr>
        <w:t>$box-shadow-sm</w:t>
      </w:r>
      <w:r w:rsidRPr="00BD618D">
        <w:rPr>
          <w:rFonts w:ascii="var(--bs-font-monospace)" w:eastAsia="Times New Roman" w:hAnsi="var(--bs-font-monospace)" w:cs="Courier New"/>
          <w:color w:val="212529"/>
          <w:sz w:val="20"/>
          <w:szCs w:val="20"/>
        </w:rPr>
        <w:t>;</w:t>
      </w:r>
    </w:p>
    <w:p w:rsidR="00BD618D" w:rsidRDefault="00BD618D"/>
    <w:p w:rsidR="00F23C26" w:rsidRDefault="00F23C26"/>
    <w:p w:rsidR="00F23C26" w:rsidRDefault="00F23C26"/>
    <w:p w:rsidR="00F23C26" w:rsidRDefault="00F23C26"/>
    <w:p w:rsidR="00F23C26" w:rsidRDefault="00F23C26"/>
    <w:p w:rsidR="00F23C26" w:rsidRDefault="00F23C26"/>
    <w:p w:rsidR="00F23C26" w:rsidRDefault="00F23C26"/>
    <w:p w:rsidR="00F23C26" w:rsidRDefault="00F23C26"/>
    <w:p w:rsidR="00F23C26" w:rsidRDefault="00F23C26"/>
    <w:p w:rsidR="00F23C26" w:rsidRDefault="00F23C26"/>
    <w:p w:rsidR="00F23C26" w:rsidRDefault="00F23C26"/>
    <w:p w:rsidR="00F23C26" w:rsidRDefault="00F23C26"/>
    <w:p w:rsidR="00F23C26" w:rsidRDefault="00F23C26"/>
    <w:p w:rsidR="00A03525" w:rsidRDefault="00A03525" w:rsidP="00A03525">
      <w:pPr>
        <w:pStyle w:val="Heading1"/>
        <w:shd w:val="clear" w:color="auto" w:fill="FFFFFF"/>
        <w:spacing w:before="0" w:beforeAutospacing="0"/>
        <w:rPr>
          <w:rFonts w:ascii="Segoe UI" w:hAnsi="Segoe UI" w:cs="Segoe UI"/>
          <w:b w:val="0"/>
          <w:bCs w:val="0"/>
          <w:color w:val="212529"/>
        </w:rPr>
      </w:pPr>
      <w:bookmarkStart w:id="34" w:name="_Toc144064591"/>
      <w:r>
        <w:rPr>
          <w:rFonts w:ascii="Segoe UI" w:hAnsi="Segoe UI" w:cs="Segoe UI"/>
          <w:b w:val="0"/>
          <w:bCs w:val="0"/>
          <w:color w:val="212529"/>
        </w:rPr>
        <w:t>Tables</w:t>
      </w:r>
      <w:bookmarkEnd w:id="34"/>
    </w:p>
    <w:p w:rsidR="00A03525" w:rsidRDefault="00A03525" w:rsidP="00A03525">
      <w:pPr>
        <w:pStyle w:val="bd-lead"/>
        <w:shd w:val="clear" w:color="auto" w:fill="FFFFFF"/>
        <w:spacing w:before="0" w:beforeAutospacing="0"/>
        <w:rPr>
          <w:rFonts w:ascii="Segoe UI" w:hAnsi="Segoe UI" w:cs="Segoe UI"/>
          <w:color w:val="212529"/>
        </w:rPr>
      </w:pPr>
      <w:r>
        <w:rPr>
          <w:rFonts w:ascii="Segoe UI" w:hAnsi="Segoe UI" w:cs="Segoe UI"/>
          <w:color w:val="212529"/>
        </w:rPr>
        <w:t>Documentation and examples for opt-in styling of tables (given their prevalent use in JavaScript plugins) with Bootstrap.</w:t>
      </w:r>
    </w:p>
    <w:p w:rsidR="008D5526" w:rsidRDefault="008D5526" w:rsidP="00A03525">
      <w:pPr>
        <w:pStyle w:val="Heading2"/>
        <w:shd w:val="clear" w:color="auto" w:fill="FFFFFF"/>
        <w:spacing w:before="0" w:beforeAutospacing="0"/>
        <w:rPr>
          <w:rFonts w:ascii="Segoe UI" w:hAnsi="Segoe UI" w:cs="Segoe UI"/>
          <w:b w:val="0"/>
          <w:bCs w:val="0"/>
          <w:color w:val="212529"/>
        </w:rPr>
      </w:pPr>
    </w:p>
    <w:p w:rsidR="00A03525" w:rsidRDefault="00A03525" w:rsidP="00A03525">
      <w:pPr>
        <w:pStyle w:val="Heading2"/>
        <w:shd w:val="clear" w:color="auto" w:fill="FFFFFF"/>
        <w:spacing w:before="0" w:beforeAutospacing="0"/>
        <w:rPr>
          <w:rFonts w:ascii="Segoe UI" w:hAnsi="Segoe UI" w:cs="Segoe UI"/>
          <w:b w:val="0"/>
          <w:bCs w:val="0"/>
          <w:color w:val="212529"/>
        </w:rPr>
      </w:pPr>
      <w:bookmarkStart w:id="35" w:name="_Toc144064592"/>
      <w:r>
        <w:rPr>
          <w:rFonts w:ascii="Segoe UI" w:hAnsi="Segoe UI" w:cs="Segoe UI"/>
          <w:b w:val="0"/>
          <w:bCs w:val="0"/>
          <w:color w:val="212529"/>
        </w:rPr>
        <w:t>Overview</w:t>
      </w:r>
      <w:bookmarkEnd w:id="35"/>
    </w:p>
    <w:p w:rsidR="00A03525" w:rsidRDefault="00A03525" w:rsidP="00A03525">
      <w:pPr>
        <w:pStyle w:val="NormalWeb"/>
        <w:shd w:val="clear" w:color="auto" w:fill="FFFFFF"/>
        <w:spacing w:before="0" w:beforeAutospacing="0"/>
        <w:rPr>
          <w:rFonts w:ascii="Segoe UI" w:hAnsi="Segoe UI" w:cs="Segoe UI"/>
          <w:color w:val="212529"/>
        </w:rPr>
      </w:pPr>
      <w:r>
        <w:rPr>
          <w:rFonts w:ascii="Segoe UI" w:hAnsi="Segoe UI" w:cs="Segoe UI"/>
          <w:color w:val="212529"/>
        </w:rPr>
        <w:t>Due to the widespread use of </w:t>
      </w:r>
      <w:r>
        <w:rPr>
          <w:rStyle w:val="HTMLCode"/>
          <w:rFonts w:ascii="var(--bs-font-monospace)" w:hAnsi="var(--bs-font-monospace)"/>
          <w:color w:val="D63384"/>
          <w:sz w:val="21"/>
          <w:szCs w:val="21"/>
        </w:rPr>
        <w:t>&lt;table&gt;</w:t>
      </w:r>
      <w:r>
        <w:rPr>
          <w:rFonts w:ascii="Segoe UI" w:hAnsi="Segoe UI" w:cs="Segoe UI"/>
          <w:color w:val="212529"/>
        </w:rPr>
        <w:t> elements across third-party widgets like calendars and date pickers, Bootstrap’s tables are </w:t>
      </w:r>
      <w:r>
        <w:rPr>
          <w:rStyle w:val="Strong"/>
          <w:rFonts w:ascii="Segoe UI" w:hAnsi="Segoe UI" w:cs="Segoe UI"/>
          <w:color w:val="212529"/>
        </w:rPr>
        <w:t>opt-in</w:t>
      </w:r>
      <w:r>
        <w:rPr>
          <w:rFonts w:ascii="Segoe UI" w:hAnsi="Segoe UI" w:cs="Segoe UI"/>
          <w:color w:val="212529"/>
        </w:rPr>
        <w:t>. Add the base class </w:t>
      </w:r>
      <w:r>
        <w:rPr>
          <w:rStyle w:val="HTMLCode"/>
          <w:rFonts w:ascii="var(--bs-font-monospace)" w:hAnsi="var(--bs-font-monospace)"/>
          <w:color w:val="D63384"/>
          <w:sz w:val="21"/>
          <w:szCs w:val="21"/>
        </w:rPr>
        <w:t>.table</w:t>
      </w:r>
      <w:r>
        <w:rPr>
          <w:rFonts w:ascii="Segoe UI" w:hAnsi="Segoe UI" w:cs="Segoe UI"/>
          <w:color w:val="212529"/>
        </w:rPr>
        <w:t> to any </w:t>
      </w:r>
      <w:r>
        <w:rPr>
          <w:rStyle w:val="HTMLCode"/>
          <w:rFonts w:ascii="var(--bs-font-monospace)" w:hAnsi="var(--bs-font-monospace)"/>
          <w:color w:val="D63384"/>
          <w:sz w:val="21"/>
          <w:szCs w:val="21"/>
        </w:rPr>
        <w:t>&lt;table&gt;</w:t>
      </w:r>
      <w:r>
        <w:rPr>
          <w:rFonts w:ascii="Segoe UI" w:hAnsi="Segoe UI" w:cs="Segoe UI"/>
          <w:color w:val="212529"/>
        </w:rPr>
        <w:t>, then extend with our optional modifier classes or custom styles. All table styles are not inherited in Bootstrap, meaning any nested tables can be styled independent from the parent.</w:t>
      </w:r>
    </w:p>
    <w:p w:rsidR="00A03525" w:rsidRDefault="00A03525" w:rsidP="00A03525">
      <w:pPr>
        <w:pStyle w:val="NormalWeb"/>
        <w:shd w:val="clear" w:color="auto" w:fill="FFFFFF"/>
        <w:spacing w:before="0" w:beforeAutospacing="0"/>
        <w:rPr>
          <w:rFonts w:ascii="Segoe UI" w:hAnsi="Segoe UI" w:cs="Segoe UI"/>
          <w:color w:val="212529"/>
        </w:rPr>
      </w:pPr>
      <w:r>
        <w:rPr>
          <w:rFonts w:ascii="Segoe UI" w:hAnsi="Segoe UI" w:cs="Segoe UI"/>
          <w:color w:val="212529"/>
        </w:rPr>
        <w:t>Using the most basic table markup, here’s how </w:t>
      </w:r>
      <w:r>
        <w:rPr>
          <w:rStyle w:val="HTMLCode"/>
          <w:rFonts w:ascii="var(--bs-font-monospace)" w:hAnsi="var(--bs-font-monospace)"/>
          <w:color w:val="D63384"/>
          <w:sz w:val="21"/>
          <w:szCs w:val="21"/>
        </w:rPr>
        <w:t>.table</w:t>
      </w:r>
      <w:r>
        <w:rPr>
          <w:rFonts w:ascii="Segoe UI" w:hAnsi="Segoe UI" w:cs="Segoe UI"/>
          <w:color w:val="212529"/>
        </w:rPr>
        <w:t>-based tables look in Bootstrap.</w:t>
      </w:r>
    </w:p>
    <w:tbl>
      <w:tblPr>
        <w:tblW w:w="10120" w:type="dxa"/>
        <w:tblCellMar>
          <w:top w:w="15" w:type="dxa"/>
          <w:left w:w="15" w:type="dxa"/>
          <w:bottom w:w="15" w:type="dxa"/>
          <w:right w:w="15" w:type="dxa"/>
        </w:tblCellMar>
        <w:tblLook w:val="04A0" w:firstRow="1" w:lastRow="0" w:firstColumn="1" w:lastColumn="0" w:noHBand="0" w:noVBand="1"/>
      </w:tblPr>
      <w:tblGrid>
        <w:gridCol w:w="604"/>
        <w:gridCol w:w="2256"/>
        <w:gridCol w:w="3683"/>
        <w:gridCol w:w="3577"/>
      </w:tblGrid>
      <w:tr w:rsidR="00A03525" w:rsidTr="006A0BD0">
        <w:trPr>
          <w:trHeight w:val="414"/>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rFonts w:ascii="Times New Roman" w:hAnsi="Times New Roman" w:cs="Times New Roman"/>
                <w:b/>
                <w:bCs/>
                <w:color w:val="212529"/>
              </w:rPr>
            </w:pPr>
            <w:r>
              <w:rPr>
                <w:b/>
                <w:bCs/>
                <w:color w:val="212529"/>
              </w:rPr>
              <w: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First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Last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Handle</w:t>
            </w:r>
          </w:p>
        </w:tc>
      </w:tr>
      <w:tr w:rsidR="00A03525" w:rsidTr="006A0BD0">
        <w:trPr>
          <w:trHeight w:val="429"/>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1</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Mark</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Otto</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@mdo</w:t>
            </w:r>
          </w:p>
        </w:tc>
      </w:tr>
      <w:tr w:rsidR="00A03525" w:rsidTr="006A0BD0">
        <w:trPr>
          <w:trHeight w:val="414"/>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2</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Jacob</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Thornton</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@fat</w:t>
            </w:r>
          </w:p>
        </w:tc>
      </w:tr>
      <w:tr w:rsidR="00A03525" w:rsidTr="006A0BD0">
        <w:trPr>
          <w:trHeight w:val="414"/>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3</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Larry the Bird</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@twitter</w:t>
            </w:r>
          </w:p>
        </w:tc>
      </w:tr>
    </w:tbl>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thead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w:t>
      </w:r>
      <w:r>
        <w:rPr>
          <w:rStyle w:val="HTMLCode"/>
          <w:rFonts w:ascii="var(--bs-font-monospace)" w:hAnsi="var(--bs-font-monospace)"/>
          <w:color w:val="212529"/>
        </w:rPr>
        <w:t xml:space="preserve"> </w:t>
      </w:r>
      <w:r>
        <w:rPr>
          <w:rStyle w:val="na"/>
          <w:rFonts w:ascii="var(--bs-font-monospace)" w:hAnsi="var(--bs-font-monospace)"/>
          <w:color w:val="006EE0"/>
        </w:rPr>
        <w:t>scope</w:t>
      </w:r>
      <w:r>
        <w:rPr>
          <w:rStyle w:val="o"/>
          <w:rFonts w:ascii="var(--bs-font-monospace)" w:hAnsi="var(--bs-font-monospace)"/>
          <w:color w:val="555555"/>
        </w:rPr>
        <w:t>=</w:t>
      </w:r>
      <w:r>
        <w:rPr>
          <w:rStyle w:val="s"/>
          <w:rFonts w:ascii="var(--bs-font-monospace)" w:hAnsi="var(--bs-font-monospace)"/>
          <w:color w:val="D73038"/>
        </w:rPr>
        <w:t>"col"</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th</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w:t>
      </w:r>
      <w:r>
        <w:rPr>
          <w:rStyle w:val="HTMLCode"/>
          <w:rFonts w:ascii="var(--bs-font-monospace)" w:hAnsi="var(--bs-font-monospace)"/>
          <w:color w:val="212529"/>
        </w:rPr>
        <w:t xml:space="preserve"> </w:t>
      </w:r>
      <w:r>
        <w:rPr>
          <w:rStyle w:val="na"/>
          <w:rFonts w:ascii="var(--bs-font-monospace)" w:hAnsi="var(--bs-font-monospace)"/>
          <w:color w:val="006EE0"/>
        </w:rPr>
        <w:t>scope</w:t>
      </w:r>
      <w:r>
        <w:rPr>
          <w:rStyle w:val="o"/>
          <w:rFonts w:ascii="var(--bs-font-monospace)" w:hAnsi="var(--bs-font-monospace)"/>
          <w:color w:val="555555"/>
        </w:rPr>
        <w:t>=</w:t>
      </w:r>
      <w:r>
        <w:rPr>
          <w:rStyle w:val="s"/>
          <w:rFonts w:ascii="var(--bs-font-monospace)" w:hAnsi="var(--bs-font-monospace)"/>
          <w:color w:val="D73038"/>
        </w:rPr>
        <w:t>"col"</w:t>
      </w:r>
      <w:r>
        <w:rPr>
          <w:rStyle w:val="p"/>
          <w:rFonts w:ascii="var(--bs-font-monospace)" w:hAnsi="var(--bs-font-monospace)"/>
          <w:color w:val="212529"/>
        </w:rPr>
        <w:t>&gt;</w:t>
      </w:r>
      <w:r>
        <w:rPr>
          <w:rStyle w:val="HTMLCode"/>
          <w:rFonts w:ascii="var(--bs-font-monospace)" w:hAnsi="var(--bs-font-monospace)"/>
          <w:color w:val="212529"/>
        </w:rPr>
        <w:t>First</w:t>
      </w:r>
      <w:r>
        <w:rPr>
          <w:rStyle w:val="p"/>
          <w:rFonts w:ascii="var(--bs-font-monospace)" w:hAnsi="var(--bs-font-monospace)"/>
          <w:color w:val="212529"/>
        </w:rPr>
        <w:t>&lt;/</w:t>
      </w:r>
      <w:r>
        <w:rPr>
          <w:rStyle w:val="nt"/>
          <w:rFonts w:ascii="var(--bs-font-monospace)" w:hAnsi="var(--bs-font-monospace)"/>
          <w:color w:val="2F6F9F"/>
        </w:rPr>
        <w:t>th</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w:t>
      </w:r>
      <w:r>
        <w:rPr>
          <w:rStyle w:val="HTMLCode"/>
          <w:rFonts w:ascii="var(--bs-font-monospace)" w:hAnsi="var(--bs-font-monospace)"/>
          <w:color w:val="212529"/>
        </w:rPr>
        <w:t xml:space="preserve"> </w:t>
      </w:r>
      <w:r>
        <w:rPr>
          <w:rStyle w:val="na"/>
          <w:rFonts w:ascii="var(--bs-font-monospace)" w:hAnsi="var(--bs-font-monospace)"/>
          <w:color w:val="006EE0"/>
        </w:rPr>
        <w:t>scope</w:t>
      </w:r>
      <w:r>
        <w:rPr>
          <w:rStyle w:val="o"/>
          <w:rFonts w:ascii="var(--bs-font-monospace)" w:hAnsi="var(--bs-font-monospace)"/>
          <w:color w:val="555555"/>
        </w:rPr>
        <w:t>=</w:t>
      </w:r>
      <w:r>
        <w:rPr>
          <w:rStyle w:val="s"/>
          <w:rFonts w:ascii="var(--bs-font-monospace)" w:hAnsi="var(--bs-font-monospace)"/>
          <w:color w:val="D73038"/>
        </w:rPr>
        <w:t>"col"</w:t>
      </w:r>
      <w:r>
        <w:rPr>
          <w:rStyle w:val="p"/>
          <w:rFonts w:ascii="var(--bs-font-monospace)" w:hAnsi="var(--bs-font-monospace)"/>
          <w:color w:val="212529"/>
        </w:rPr>
        <w:t>&gt;</w:t>
      </w:r>
      <w:r>
        <w:rPr>
          <w:rStyle w:val="HTMLCode"/>
          <w:rFonts w:ascii="var(--bs-font-monospace)" w:hAnsi="var(--bs-font-monospace)"/>
          <w:color w:val="212529"/>
        </w:rPr>
        <w:t>Last</w:t>
      </w:r>
      <w:r>
        <w:rPr>
          <w:rStyle w:val="p"/>
          <w:rFonts w:ascii="var(--bs-font-monospace)" w:hAnsi="var(--bs-font-monospace)"/>
          <w:color w:val="212529"/>
        </w:rPr>
        <w:t>&lt;/</w:t>
      </w:r>
      <w:r>
        <w:rPr>
          <w:rStyle w:val="nt"/>
          <w:rFonts w:ascii="var(--bs-font-monospace)" w:hAnsi="var(--bs-font-monospace)"/>
          <w:color w:val="2F6F9F"/>
        </w:rPr>
        <w:t>th</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w:t>
      </w:r>
      <w:r>
        <w:rPr>
          <w:rStyle w:val="HTMLCode"/>
          <w:rFonts w:ascii="var(--bs-font-monospace)" w:hAnsi="var(--bs-font-monospace)"/>
          <w:color w:val="212529"/>
        </w:rPr>
        <w:t xml:space="preserve"> </w:t>
      </w:r>
      <w:r>
        <w:rPr>
          <w:rStyle w:val="na"/>
          <w:rFonts w:ascii="var(--bs-font-monospace)" w:hAnsi="var(--bs-font-monospace)"/>
          <w:color w:val="006EE0"/>
        </w:rPr>
        <w:t>scope</w:t>
      </w:r>
      <w:r>
        <w:rPr>
          <w:rStyle w:val="o"/>
          <w:rFonts w:ascii="var(--bs-font-monospace)" w:hAnsi="var(--bs-font-monospace)"/>
          <w:color w:val="555555"/>
        </w:rPr>
        <w:t>=</w:t>
      </w:r>
      <w:r>
        <w:rPr>
          <w:rStyle w:val="s"/>
          <w:rFonts w:ascii="var(--bs-font-monospace)" w:hAnsi="var(--bs-font-monospace)"/>
          <w:color w:val="D73038"/>
        </w:rPr>
        <w:t>"col"</w:t>
      </w:r>
      <w:r>
        <w:rPr>
          <w:rStyle w:val="p"/>
          <w:rFonts w:ascii="var(--bs-font-monospace)" w:hAnsi="var(--bs-font-monospace)"/>
          <w:color w:val="212529"/>
        </w:rPr>
        <w:t>&gt;</w:t>
      </w:r>
      <w:r>
        <w:rPr>
          <w:rStyle w:val="HTMLCode"/>
          <w:rFonts w:ascii="var(--bs-font-monospace)" w:hAnsi="var(--bs-font-monospace)"/>
          <w:color w:val="212529"/>
        </w:rPr>
        <w:t>Handle</w:t>
      </w:r>
      <w:r>
        <w:rPr>
          <w:rStyle w:val="p"/>
          <w:rFonts w:ascii="var(--bs-font-monospace)" w:hAnsi="var(--bs-font-monospace)"/>
          <w:color w:val="212529"/>
        </w:rPr>
        <w:t>&lt;/</w:t>
      </w:r>
      <w:r>
        <w:rPr>
          <w:rStyle w:val="nt"/>
          <w:rFonts w:ascii="var(--bs-font-monospace)" w:hAnsi="var(--bs-font-monospace)"/>
          <w:color w:val="2F6F9F"/>
        </w:rPr>
        <w:t>th</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thead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tbody</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w:t>
      </w:r>
      <w:r>
        <w:rPr>
          <w:rStyle w:val="HTMLCode"/>
          <w:rFonts w:ascii="var(--bs-font-monospace)" w:hAnsi="var(--bs-font-monospace)"/>
          <w:color w:val="212529"/>
        </w:rPr>
        <w:t xml:space="preserve"> </w:t>
      </w:r>
      <w:r>
        <w:rPr>
          <w:rStyle w:val="na"/>
          <w:rFonts w:ascii="var(--bs-font-monospace)" w:hAnsi="var(--bs-font-monospace)"/>
          <w:color w:val="006EE0"/>
        </w:rPr>
        <w:t>scope</w:t>
      </w:r>
      <w:r>
        <w:rPr>
          <w:rStyle w:val="o"/>
          <w:rFonts w:ascii="var(--bs-font-monospace)" w:hAnsi="var(--bs-font-monospace)"/>
          <w:color w:val="555555"/>
        </w:rPr>
        <w:t>=</w:t>
      </w:r>
      <w:r>
        <w:rPr>
          <w:rStyle w:val="s"/>
          <w:rFonts w:ascii="var(--bs-font-monospace)" w:hAnsi="var(--bs-font-monospace)"/>
          <w:color w:val="D73038"/>
        </w:rPr>
        <w:t>"row"</w:t>
      </w:r>
      <w:r>
        <w:rPr>
          <w:rStyle w:val="p"/>
          <w:rFonts w:ascii="var(--bs-font-monospace)" w:hAnsi="var(--bs-font-monospace)"/>
          <w:color w:val="212529"/>
        </w:rPr>
        <w:t>&gt;</w:t>
      </w:r>
      <w:r>
        <w:rPr>
          <w:rStyle w:val="HTMLCode"/>
          <w:rFonts w:ascii="var(--bs-font-monospace)" w:hAnsi="var(--bs-font-monospace)"/>
          <w:color w:val="212529"/>
        </w:rPr>
        <w:t>1</w:t>
      </w:r>
      <w:r>
        <w:rPr>
          <w:rStyle w:val="p"/>
          <w:rFonts w:ascii="var(--bs-font-monospace)" w:hAnsi="var(--bs-font-monospace)"/>
          <w:color w:val="212529"/>
        </w:rPr>
        <w:t>&lt;/</w:t>
      </w:r>
      <w:r>
        <w:rPr>
          <w:rStyle w:val="nt"/>
          <w:rFonts w:ascii="var(--bs-font-monospace)" w:hAnsi="var(--bs-font-monospace)"/>
          <w:color w:val="2F6F9F"/>
        </w:rPr>
        <w:t>th</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r>
        <w:rPr>
          <w:rStyle w:val="HTMLCode"/>
          <w:rFonts w:ascii="var(--bs-font-monospace)" w:hAnsi="var(--bs-font-monospace)"/>
          <w:color w:val="212529"/>
        </w:rPr>
        <w:t>Mark</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r>
        <w:rPr>
          <w:rStyle w:val="HTMLCode"/>
          <w:rFonts w:ascii="var(--bs-font-monospace)" w:hAnsi="var(--bs-font-monospace)"/>
          <w:color w:val="212529"/>
        </w:rPr>
        <w:t>Otto</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r>
        <w:rPr>
          <w:rStyle w:val="HTMLCode"/>
          <w:rFonts w:ascii="var(--bs-font-monospace)" w:hAnsi="var(--bs-font-monospace)"/>
          <w:color w:val="212529"/>
        </w:rPr>
        <w:t>@mdo</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w:t>
      </w:r>
      <w:r>
        <w:rPr>
          <w:rStyle w:val="HTMLCode"/>
          <w:rFonts w:ascii="var(--bs-font-monospace)" w:hAnsi="var(--bs-font-monospace)"/>
          <w:color w:val="212529"/>
        </w:rPr>
        <w:t xml:space="preserve"> </w:t>
      </w:r>
      <w:r>
        <w:rPr>
          <w:rStyle w:val="na"/>
          <w:rFonts w:ascii="var(--bs-font-monospace)" w:hAnsi="var(--bs-font-monospace)"/>
          <w:color w:val="006EE0"/>
        </w:rPr>
        <w:t>scope</w:t>
      </w:r>
      <w:r>
        <w:rPr>
          <w:rStyle w:val="o"/>
          <w:rFonts w:ascii="var(--bs-font-monospace)" w:hAnsi="var(--bs-font-monospace)"/>
          <w:color w:val="555555"/>
        </w:rPr>
        <w:t>=</w:t>
      </w:r>
      <w:r>
        <w:rPr>
          <w:rStyle w:val="s"/>
          <w:rFonts w:ascii="var(--bs-font-monospace)" w:hAnsi="var(--bs-font-monospace)"/>
          <w:color w:val="D73038"/>
        </w:rPr>
        <w:t>"row"</w:t>
      </w:r>
      <w:r>
        <w:rPr>
          <w:rStyle w:val="p"/>
          <w:rFonts w:ascii="var(--bs-font-monospace)" w:hAnsi="var(--bs-font-monospace)"/>
          <w:color w:val="212529"/>
        </w:rPr>
        <w:t>&gt;</w:t>
      </w:r>
      <w:r>
        <w:rPr>
          <w:rStyle w:val="HTMLCode"/>
          <w:rFonts w:ascii="var(--bs-font-monospace)" w:hAnsi="var(--bs-font-monospace)"/>
          <w:color w:val="212529"/>
        </w:rPr>
        <w:t>2</w:t>
      </w:r>
      <w:r>
        <w:rPr>
          <w:rStyle w:val="p"/>
          <w:rFonts w:ascii="var(--bs-font-monospace)" w:hAnsi="var(--bs-font-monospace)"/>
          <w:color w:val="212529"/>
        </w:rPr>
        <w:t>&lt;/</w:t>
      </w:r>
      <w:r>
        <w:rPr>
          <w:rStyle w:val="nt"/>
          <w:rFonts w:ascii="var(--bs-font-monospace)" w:hAnsi="var(--bs-font-monospace)"/>
          <w:color w:val="2F6F9F"/>
        </w:rPr>
        <w:t>th</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r>
        <w:rPr>
          <w:rStyle w:val="HTMLCode"/>
          <w:rFonts w:ascii="var(--bs-font-monospace)" w:hAnsi="var(--bs-font-monospace)"/>
          <w:color w:val="212529"/>
        </w:rPr>
        <w:t>Jacob</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r>
        <w:rPr>
          <w:rStyle w:val="HTMLCode"/>
          <w:rFonts w:ascii="var(--bs-font-monospace)" w:hAnsi="var(--bs-font-monospace)"/>
          <w:color w:val="212529"/>
        </w:rPr>
        <w:t>Thornton</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r>
        <w:rPr>
          <w:rStyle w:val="HTMLCode"/>
          <w:rFonts w:ascii="var(--bs-font-monospace)" w:hAnsi="var(--bs-font-monospace)"/>
          <w:color w:val="212529"/>
        </w:rPr>
        <w:t>@fat</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w:t>
      </w:r>
      <w:r>
        <w:rPr>
          <w:rStyle w:val="HTMLCode"/>
          <w:rFonts w:ascii="var(--bs-font-monospace)" w:hAnsi="var(--bs-font-monospace)"/>
          <w:color w:val="212529"/>
        </w:rPr>
        <w:t xml:space="preserve"> </w:t>
      </w:r>
      <w:r>
        <w:rPr>
          <w:rStyle w:val="na"/>
          <w:rFonts w:ascii="var(--bs-font-monospace)" w:hAnsi="var(--bs-font-monospace)"/>
          <w:color w:val="006EE0"/>
        </w:rPr>
        <w:t>scope</w:t>
      </w:r>
      <w:r>
        <w:rPr>
          <w:rStyle w:val="o"/>
          <w:rFonts w:ascii="var(--bs-font-monospace)" w:hAnsi="var(--bs-font-monospace)"/>
          <w:color w:val="555555"/>
        </w:rPr>
        <w:t>=</w:t>
      </w:r>
      <w:r>
        <w:rPr>
          <w:rStyle w:val="s"/>
          <w:rFonts w:ascii="var(--bs-font-monospace)" w:hAnsi="var(--bs-font-monospace)"/>
          <w:color w:val="D73038"/>
        </w:rPr>
        <w:t>"row"</w:t>
      </w:r>
      <w:r>
        <w:rPr>
          <w:rStyle w:val="p"/>
          <w:rFonts w:ascii="var(--bs-font-monospace)" w:hAnsi="var(--bs-font-monospace)"/>
          <w:color w:val="212529"/>
        </w:rPr>
        <w:t>&gt;</w:t>
      </w:r>
      <w:r>
        <w:rPr>
          <w:rStyle w:val="HTMLCode"/>
          <w:rFonts w:ascii="var(--bs-font-monospace)" w:hAnsi="var(--bs-font-monospace)"/>
          <w:color w:val="212529"/>
        </w:rPr>
        <w:t>3</w:t>
      </w:r>
      <w:r>
        <w:rPr>
          <w:rStyle w:val="p"/>
          <w:rFonts w:ascii="var(--bs-font-monospace)" w:hAnsi="var(--bs-font-monospace)"/>
          <w:color w:val="212529"/>
        </w:rPr>
        <w:t>&lt;/</w:t>
      </w:r>
      <w:r>
        <w:rPr>
          <w:rStyle w:val="nt"/>
          <w:rFonts w:ascii="var(--bs-font-monospace)" w:hAnsi="var(--bs-font-monospace)"/>
          <w:color w:val="2F6F9F"/>
        </w:rPr>
        <w:t>th</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HTMLCode"/>
          <w:rFonts w:ascii="var(--bs-font-monospace)" w:hAnsi="var(--bs-font-monospace)"/>
          <w:color w:val="212529"/>
        </w:rPr>
        <w:t xml:space="preserve"> </w:t>
      </w:r>
      <w:r>
        <w:rPr>
          <w:rStyle w:val="na"/>
          <w:rFonts w:ascii="var(--bs-font-monospace)" w:hAnsi="var(--bs-font-monospace)"/>
          <w:color w:val="006EE0"/>
        </w:rPr>
        <w:t>colspan</w:t>
      </w:r>
      <w:r>
        <w:rPr>
          <w:rStyle w:val="o"/>
          <w:rFonts w:ascii="var(--bs-font-monospace)" w:hAnsi="var(--bs-font-monospace)"/>
          <w:color w:val="555555"/>
        </w:rPr>
        <w:t>=</w:t>
      </w:r>
      <w:r>
        <w:rPr>
          <w:rStyle w:val="s"/>
          <w:rFonts w:ascii="var(--bs-font-monospace)" w:hAnsi="var(--bs-font-monospace)"/>
          <w:color w:val="D73038"/>
        </w:rPr>
        <w:t>"2"</w:t>
      </w:r>
      <w:r>
        <w:rPr>
          <w:rStyle w:val="p"/>
          <w:rFonts w:ascii="var(--bs-font-monospace)" w:hAnsi="var(--bs-font-monospace)"/>
          <w:color w:val="212529"/>
        </w:rPr>
        <w:t>&gt;</w:t>
      </w:r>
      <w:r>
        <w:rPr>
          <w:rStyle w:val="HTMLCode"/>
          <w:rFonts w:ascii="var(--bs-font-monospace)" w:hAnsi="var(--bs-font-monospace)"/>
          <w:color w:val="212529"/>
        </w:rPr>
        <w:t>Larry the Bird</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r>
        <w:rPr>
          <w:rStyle w:val="HTMLCode"/>
          <w:rFonts w:ascii="var(--bs-font-monospace)" w:hAnsi="var(--bs-font-monospace)"/>
          <w:color w:val="212529"/>
        </w:rPr>
        <w:t>@twitter</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tbody</w:t>
      </w:r>
      <w:r>
        <w:rPr>
          <w:rStyle w:val="p"/>
          <w:rFonts w:ascii="var(--bs-font-monospace)" w:hAnsi="var(--bs-font-monospace)"/>
          <w:color w:val="212529"/>
        </w:rPr>
        <w:t>&gt;</w:t>
      </w:r>
    </w:p>
    <w:p w:rsidR="00A03525" w:rsidRDefault="00A03525" w:rsidP="00A0352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eading2"/>
        <w:shd w:val="clear" w:color="auto" w:fill="FFFFFF"/>
        <w:rPr>
          <w:rFonts w:ascii="Segoe UI" w:hAnsi="Segoe UI" w:cs="Segoe UI"/>
          <w:b w:val="0"/>
          <w:bCs w:val="0"/>
          <w:color w:val="212529"/>
        </w:rPr>
      </w:pPr>
      <w:bookmarkStart w:id="36" w:name="_Toc144064593"/>
      <w:r>
        <w:rPr>
          <w:rFonts w:ascii="Segoe UI" w:hAnsi="Segoe UI" w:cs="Segoe UI"/>
          <w:b w:val="0"/>
          <w:bCs w:val="0"/>
          <w:color w:val="212529"/>
        </w:rPr>
        <w:t>Variants</w:t>
      </w:r>
      <w:bookmarkEnd w:id="36"/>
    </w:p>
    <w:p w:rsidR="00A03525" w:rsidRDefault="00A03525" w:rsidP="00A03525">
      <w:pPr>
        <w:pStyle w:val="NormalWeb"/>
        <w:shd w:val="clear" w:color="auto" w:fill="FFFFFF"/>
        <w:spacing w:before="0" w:beforeAutospacing="0"/>
        <w:rPr>
          <w:rFonts w:ascii="Segoe UI" w:hAnsi="Segoe UI" w:cs="Segoe UI"/>
          <w:color w:val="212529"/>
        </w:rPr>
      </w:pPr>
      <w:r>
        <w:rPr>
          <w:rFonts w:ascii="Segoe UI" w:hAnsi="Segoe UI" w:cs="Segoe UI"/>
          <w:color w:val="212529"/>
        </w:rPr>
        <w:t>Use contextual classes to color tables, table rows or individual cells.</w:t>
      </w:r>
    </w:p>
    <w:tbl>
      <w:tblPr>
        <w:tblW w:w="9896" w:type="dxa"/>
        <w:tblCellMar>
          <w:top w:w="15" w:type="dxa"/>
          <w:left w:w="15" w:type="dxa"/>
          <w:bottom w:w="15" w:type="dxa"/>
          <w:right w:w="15" w:type="dxa"/>
        </w:tblCellMar>
        <w:tblLook w:val="04A0" w:firstRow="1" w:lastRow="0" w:firstColumn="1" w:lastColumn="0" w:noHBand="0" w:noVBand="1"/>
      </w:tblPr>
      <w:tblGrid>
        <w:gridCol w:w="3816"/>
        <w:gridCol w:w="3040"/>
        <w:gridCol w:w="3040"/>
      </w:tblGrid>
      <w:tr w:rsidR="00A03525" w:rsidTr="006A0BD0">
        <w:trPr>
          <w:trHeight w:val="421"/>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rFonts w:ascii="Times New Roman" w:hAnsi="Times New Roman" w:cs="Times New Roman"/>
                <w:b/>
                <w:bCs/>
                <w:color w:val="212529"/>
              </w:rPr>
            </w:pPr>
            <w:r>
              <w:rPr>
                <w:b/>
                <w:bCs/>
                <w:color w:val="212529"/>
              </w:rPr>
              <w:t>Class</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r>
      <w:tr w:rsidR="00A03525" w:rsidTr="006A0BD0">
        <w:trPr>
          <w:trHeight w:val="436"/>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Default</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r>
      <w:tr w:rsidR="00A03525" w:rsidTr="006A0BD0">
        <w:trPr>
          <w:trHeight w:val="42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000000"/>
              </w:rPr>
            </w:pPr>
            <w:r>
              <w:rPr>
                <w:b/>
                <w:bCs/>
                <w:color w:val="000000"/>
              </w:rPr>
              <w:t>Primary</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000000"/>
              </w:rPr>
            </w:pPr>
            <w:r>
              <w:rPr>
                <w:color w:val="000000"/>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000000"/>
              </w:rPr>
            </w:pPr>
            <w:r>
              <w:rPr>
                <w:color w:val="000000"/>
              </w:rPr>
              <w:t>Cell</w:t>
            </w:r>
          </w:p>
        </w:tc>
      </w:tr>
      <w:tr w:rsidR="00A03525" w:rsidTr="006A0BD0">
        <w:trPr>
          <w:trHeight w:val="42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000000"/>
              </w:rPr>
            </w:pPr>
            <w:r>
              <w:rPr>
                <w:b/>
                <w:bCs/>
                <w:color w:val="000000"/>
              </w:rPr>
              <w:t>Secondary</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000000"/>
              </w:rPr>
            </w:pPr>
            <w:r>
              <w:rPr>
                <w:color w:val="000000"/>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000000"/>
              </w:rPr>
            </w:pPr>
            <w:r>
              <w:rPr>
                <w:color w:val="000000"/>
              </w:rPr>
              <w:t>Cell</w:t>
            </w:r>
          </w:p>
        </w:tc>
      </w:tr>
      <w:tr w:rsidR="00A03525" w:rsidTr="006A0BD0">
        <w:trPr>
          <w:trHeight w:val="436"/>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000000"/>
              </w:rPr>
            </w:pPr>
            <w:r>
              <w:rPr>
                <w:b/>
                <w:bCs/>
                <w:color w:val="000000"/>
              </w:rPr>
              <w:t>Success</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000000"/>
              </w:rPr>
            </w:pPr>
            <w:r>
              <w:rPr>
                <w:color w:val="000000"/>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000000"/>
              </w:rPr>
            </w:pPr>
            <w:r>
              <w:rPr>
                <w:color w:val="000000"/>
              </w:rPr>
              <w:t>Cell</w:t>
            </w:r>
          </w:p>
        </w:tc>
      </w:tr>
      <w:tr w:rsidR="00A03525" w:rsidTr="006A0BD0">
        <w:trPr>
          <w:trHeight w:val="42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000000"/>
              </w:rPr>
            </w:pPr>
            <w:r>
              <w:rPr>
                <w:b/>
                <w:bCs/>
                <w:color w:val="000000"/>
              </w:rPr>
              <w:t>Danger</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000000"/>
              </w:rPr>
            </w:pPr>
            <w:r>
              <w:rPr>
                <w:color w:val="000000"/>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000000"/>
              </w:rPr>
            </w:pPr>
            <w:r>
              <w:rPr>
                <w:color w:val="000000"/>
              </w:rPr>
              <w:t>Cell</w:t>
            </w:r>
          </w:p>
        </w:tc>
      </w:tr>
      <w:tr w:rsidR="00A03525" w:rsidTr="006A0BD0">
        <w:trPr>
          <w:trHeight w:val="42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000000"/>
              </w:rPr>
            </w:pPr>
            <w:r>
              <w:rPr>
                <w:b/>
                <w:bCs/>
                <w:color w:val="000000"/>
              </w:rPr>
              <w:t>Warning</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000000"/>
              </w:rPr>
            </w:pPr>
            <w:r>
              <w:rPr>
                <w:color w:val="000000"/>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000000"/>
              </w:rPr>
            </w:pPr>
            <w:r>
              <w:rPr>
                <w:color w:val="000000"/>
              </w:rPr>
              <w:t>Cell</w:t>
            </w:r>
          </w:p>
        </w:tc>
      </w:tr>
      <w:tr w:rsidR="00A03525" w:rsidTr="006A0BD0">
        <w:trPr>
          <w:trHeight w:val="436"/>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000000"/>
              </w:rPr>
            </w:pPr>
            <w:r>
              <w:rPr>
                <w:b/>
                <w:bCs/>
                <w:color w:val="000000"/>
              </w:rPr>
              <w:t>Info</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000000"/>
              </w:rPr>
            </w:pPr>
            <w:r>
              <w:rPr>
                <w:color w:val="000000"/>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000000"/>
              </w:rPr>
            </w:pPr>
            <w:r>
              <w:rPr>
                <w:color w:val="000000"/>
              </w:rPr>
              <w:t>Cell</w:t>
            </w:r>
          </w:p>
        </w:tc>
      </w:tr>
      <w:tr w:rsidR="00A03525" w:rsidTr="006A0BD0">
        <w:trPr>
          <w:trHeight w:val="42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000000"/>
              </w:rPr>
            </w:pPr>
            <w:r>
              <w:rPr>
                <w:b/>
                <w:bCs/>
                <w:color w:val="000000"/>
              </w:rPr>
              <w:t>Light</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000000"/>
              </w:rPr>
            </w:pPr>
            <w:r>
              <w:rPr>
                <w:color w:val="000000"/>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000000"/>
              </w:rPr>
            </w:pPr>
            <w:r>
              <w:rPr>
                <w:color w:val="000000"/>
              </w:rPr>
              <w:t>Cell</w:t>
            </w:r>
          </w:p>
        </w:tc>
      </w:tr>
      <w:tr w:rsidR="00A03525" w:rsidTr="006A0BD0">
        <w:trPr>
          <w:trHeight w:val="42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FFFFFF"/>
              </w:rPr>
            </w:pPr>
            <w:r>
              <w:rPr>
                <w:b/>
                <w:bCs/>
                <w:color w:val="FFFFFF"/>
              </w:rPr>
              <w:t>Dark</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Cell</w:t>
            </w:r>
          </w:p>
        </w:tc>
      </w:tr>
    </w:tbl>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c"/>
          <w:rFonts w:ascii="var(--bs-font-monospace)" w:hAnsi="var(--bs-font-monospace)"/>
          <w:color w:val="727272"/>
        </w:rPr>
        <w:t>&lt;!-- On tables --&gt;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"table-primary"</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"table-secondary"</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"table-success"</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"table-danger"</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"table-warning"</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"table-info"</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"table-light"</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"table-dark"</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p>
    <w:p w:rsidR="00A03525" w:rsidRDefault="00A03525" w:rsidP="00A03525">
      <w:pPr>
        <w:pStyle w:val="HTMLPreformatted"/>
        <w:rPr>
          <w:rStyle w:val="HTMLCode"/>
          <w:rFonts w:ascii="var(--bs-font-monospace)" w:hAnsi="var(--bs-font-monospace)"/>
          <w:color w:val="212529"/>
        </w:rPr>
      </w:pPr>
      <w:r>
        <w:rPr>
          <w:rStyle w:val="c"/>
          <w:rFonts w:ascii="var(--bs-font-monospace)" w:hAnsi="var(--bs-font-monospace)"/>
          <w:color w:val="727272"/>
        </w:rPr>
        <w:t>&lt;!-- On rows --&gt;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"table-primary"</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"table-secondary"</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"table-success"</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"table-danger"</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"table-warning"</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"table-info"</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"table-light"</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"table-dark"</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p>
    <w:p w:rsidR="00A03525" w:rsidRDefault="00A03525" w:rsidP="00A03525">
      <w:pPr>
        <w:pStyle w:val="HTMLPreformatted"/>
        <w:rPr>
          <w:rStyle w:val="HTMLCode"/>
          <w:rFonts w:ascii="var(--bs-font-monospace)" w:hAnsi="var(--bs-font-monospace)"/>
          <w:color w:val="212529"/>
        </w:rPr>
      </w:pPr>
      <w:r>
        <w:rPr>
          <w:rStyle w:val="c"/>
          <w:rFonts w:ascii="var(--bs-font-monospace)" w:hAnsi="var(--bs-font-monospace)"/>
          <w:color w:val="727272"/>
        </w:rPr>
        <w:t>&lt;!-- On cells (`td` or `th`) --&gt;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"table-primary"</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"table-secondary"</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"table-success"</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"table-danger"</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"table-warning"</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"table-info"</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"table-light"</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"table-dark"</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p"/>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6A0BD0" w:rsidRDefault="006A0BD0" w:rsidP="00A03525">
      <w:pPr>
        <w:pStyle w:val="HTMLPreformatted"/>
        <w:rPr>
          <w:rFonts w:ascii="var(--bs-font-monospace)" w:hAnsi="var(--bs-font-monospace)"/>
          <w:color w:val="212529"/>
          <w:sz w:val="21"/>
          <w:szCs w:val="21"/>
        </w:rPr>
      </w:pPr>
    </w:p>
    <w:p w:rsidR="00A03525" w:rsidRDefault="00A03525" w:rsidP="00A03525">
      <w:pPr>
        <w:pStyle w:val="Heading5"/>
        <w:shd w:val="clear" w:color="auto" w:fill="FFFFFF"/>
        <w:spacing w:before="0"/>
        <w:rPr>
          <w:rFonts w:ascii="Segoe UI" w:hAnsi="Segoe UI" w:cs="Segoe UI"/>
          <w:color w:val="212529"/>
          <w:sz w:val="20"/>
          <w:szCs w:val="20"/>
        </w:rPr>
      </w:pPr>
      <w:r>
        <w:rPr>
          <w:rFonts w:ascii="Segoe UI" w:hAnsi="Segoe UI" w:cs="Segoe UI"/>
          <w:b/>
          <w:bCs/>
          <w:color w:val="212529"/>
        </w:rPr>
        <w:t>Conveying meaning to assistive technologies</w:t>
      </w:r>
    </w:p>
    <w:p w:rsidR="00A03525" w:rsidRDefault="00A03525" w:rsidP="00A03525">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Using color to add meaning only provides a visual indication, which will not be conveyed to users of assistive technologies – such as screen readers. Ensure that information denoted by the color is either obvious from the content itself (e.g. the visible text), or is included through alternative means, such as additional text hidden with the </w:t>
      </w:r>
      <w:r>
        <w:rPr>
          <w:rStyle w:val="HTMLCode"/>
          <w:rFonts w:ascii="var(--bs-font-monospace)" w:hAnsi="var(--bs-font-monospace)"/>
          <w:color w:val="D63384"/>
          <w:sz w:val="21"/>
          <w:szCs w:val="21"/>
        </w:rPr>
        <w:t>.visually-hidden</w:t>
      </w:r>
      <w:r>
        <w:rPr>
          <w:rFonts w:ascii="Segoe UI" w:hAnsi="Segoe UI" w:cs="Segoe UI"/>
          <w:color w:val="212529"/>
        </w:rPr>
        <w:t> class.</w:t>
      </w:r>
    </w:p>
    <w:p w:rsidR="00A03525" w:rsidRDefault="00A03525" w:rsidP="00A03525">
      <w:pPr>
        <w:pStyle w:val="Heading2"/>
        <w:shd w:val="clear" w:color="auto" w:fill="FFFFFF"/>
        <w:rPr>
          <w:rFonts w:ascii="Segoe UI" w:hAnsi="Segoe UI" w:cs="Segoe UI"/>
          <w:b w:val="0"/>
          <w:bCs w:val="0"/>
          <w:color w:val="212529"/>
        </w:rPr>
      </w:pPr>
      <w:bookmarkStart w:id="37" w:name="_Toc144064594"/>
      <w:r>
        <w:rPr>
          <w:rFonts w:ascii="Segoe UI" w:hAnsi="Segoe UI" w:cs="Segoe UI"/>
          <w:b w:val="0"/>
          <w:bCs w:val="0"/>
          <w:color w:val="212529"/>
        </w:rPr>
        <w:t>Accented tables</w:t>
      </w:r>
      <w:bookmarkEnd w:id="37"/>
    </w:p>
    <w:p w:rsidR="00A03525" w:rsidRDefault="00A03525" w:rsidP="00A03525">
      <w:pPr>
        <w:pStyle w:val="Heading3"/>
        <w:shd w:val="clear" w:color="auto" w:fill="FFFFFF"/>
        <w:rPr>
          <w:rFonts w:ascii="Segoe UI" w:hAnsi="Segoe UI" w:cs="Segoe UI"/>
          <w:b w:val="0"/>
          <w:bCs w:val="0"/>
          <w:color w:val="212529"/>
        </w:rPr>
      </w:pPr>
      <w:bookmarkStart w:id="38" w:name="_Toc144064595"/>
      <w:r>
        <w:rPr>
          <w:rFonts w:ascii="Segoe UI" w:hAnsi="Segoe UI" w:cs="Segoe UI"/>
          <w:b w:val="0"/>
          <w:bCs w:val="0"/>
          <w:color w:val="212529"/>
        </w:rPr>
        <w:t>Striped rows</w:t>
      </w:r>
      <w:bookmarkEnd w:id="38"/>
    </w:p>
    <w:p w:rsidR="00A03525" w:rsidRDefault="00A03525" w:rsidP="00A03525">
      <w:pPr>
        <w:pStyle w:val="NormalWeb"/>
        <w:shd w:val="clear" w:color="auto" w:fill="FFFFFF"/>
        <w:spacing w:before="0" w:beforeAutospacing="0"/>
        <w:rPr>
          <w:rFonts w:ascii="Segoe UI" w:hAnsi="Segoe UI" w:cs="Segoe UI"/>
          <w:color w:val="212529"/>
        </w:rPr>
      </w:pPr>
      <w:r>
        <w:rPr>
          <w:rFonts w:ascii="Segoe UI" w:hAnsi="Segoe UI" w:cs="Segoe UI"/>
          <w:color w:val="212529"/>
        </w:rPr>
        <w:t>Use </w:t>
      </w:r>
      <w:r>
        <w:rPr>
          <w:rStyle w:val="HTMLCode"/>
          <w:rFonts w:ascii="var(--bs-font-monospace)" w:hAnsi="var(--bs-font-monospace)"/>
          <w:color w:val="D63384"/>
          <w:sz w:val="21"/>
          <w:szCs w:val="21"/>
        </w:rPr>
        <w:t>.table-striped</w:t>
      </w:r>
      <w:r>
        <w:rPr>
          <w:rFonts w:ascii="Segoe UI" w:hAnsi="Segoe UI" w:cs="Segoe UI"/>
          <w:color w:val="212529"/>
        </w:rPr>
        <w:t> to add zebra-striping to any table row within the </w:t>
      </w:r>
      <w:r>
        <w:rPr>
          <w:rStyle w:val="HTMLCode"/>
          <w:rFonts w:ascii="var(--bs-font-monospace)" w:hAnsi="var(--bs-font-monospace)"/>
          <w:color w:val="D63384"/>
          <w:sz w:val="21"/>
          <w:szCs w:val="21"/>
        </w:rPr>
        <w:t>&lt;tbody&gt;</w:t>
      </w:r>
      <w:r>
        <w:rPr>
          <w:rFonts w:ascii="Segoe UI" w:hAnsi="Segoe UI" w:cs="Segoe UI"/>
          <w:color w:val="212529"/>
        </w:rPr>
        <w:t>.</w:t>
      </w:r>
    </w:p>
    <w:tbl>
      <w:tblPr>
        <w:tblW w:w="10016" w:type="dxa"/>
        <w:tblCellMar>
          <w:top w:w="15" w:type="dxa"/>
          <w:left w:w="15" w:type="dxa"/>
          <w:bottom w:w="15" w:type="dxa"/>
          <w:right w:w="15" w:type="dxa"/>
        </w:tblCellMar>
        <w:tblLook w:val="04A0" w:firstRow="1" w:lastRow="0" w:firstColumn="1" w:lastColumn="0" w:noHBand="0" w:noVBand="1"/>
      </w:tblPr>
      <w:tblGrid>
        <w:gridCol w:w="596"/>
        <w:gridCol w:w="2233"/>
        <w:gridCol w:w="3646"/>
        <w:gridCol w:w="3541"/>
      </w:tblGrid>
      <w:tr w:rsidR="00A03525" w:rsidTr="006A0BD0">
        <w:trPr>
          <w:trHeight w:val="428"/>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rFonts w:ascii="Times New Roman" w:hAnsi="Times New Roman" w:cs="Times New Roman"/>
                <w:b/>
                <w:bCs/>
                <w:color w:val="212529"/>
              </w:rPr>
            </w:pPr>
            <w:r>
              <w:rPr>
                <w:b/>
                <w:bCs/>
                <w:color w:val="212529"/>
              </w:rPr>
              <w: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First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Last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Handle</w:t>
            </w:r>
          </w:p>
        </w:tc>
      </w:tr>
      <w:tr w:rsidR="00A03525" w:rsidTr="006A0BD0">
        <w:trPr>
          <w:trHeight w:val="443"/>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1</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Mark</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Otto</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@mdo</w:t>
            </w:r>
          </w:p>
        </w:tc>
      </w:tr>
      <w:tr w:rsidR="00A03525" w:rsidTr="006A0BD0">
        <w:trPr>
          <w:trHeight w:val="428"/>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2</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Jacob</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Thornton</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@fat</w:t>
            </w:r>
          </w:p>
        </w:tc>
      </w:tr>
      <w:tr w:rsidR="00A03525" w:rsidTr="006A0BD0">
        <w:trPr>
          <w:trHeight w:val="428"/>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3</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Larry the Bird</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@twitter</w:t>
            </w:r>
          </w:p>
        </w:tc>
      </w:tr>
    </w:tbl>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 table-striped"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NormalWeb"/>
        <w:shd w:val="clear" w:color="auto" w:fill="FFFFFF"/>
        <w:spacing w:before="0" w:beforeAutospacing="0"/>
        <w:rPr>
          <w:rFonts w:ascii="Segoe UI" w:hAnsi="Segoe UI" w:cs="Segoe UI"/>
          <w:color w:val="212529"/>
        </w:rPr>
      </w:pPr>
      <w:r>
        <w:rPr>
          <w:rFonts w:ascii="Segoe UI" w:hAnsi="Segoe UI" w:cs="Segoe UI"/>
          <w:color w:val="212529"/>
        </w:rPr>
        <w:t>These classes can also be added to table variants:</w:t>
      </w:r>
    </w:p>
    <w:tbl>
      <w:tblPr>
        <w:tblW w:w="9866" w:type="dxa"/>
        <w:tblCellMar>
          <w:top w:w="15" w:type="dxa"/>
          <w:left w:w="15" w:type="dxa"/>
          <w:bottom w:w="15" w:type="dxa"/>
          <w:right w:w="15" w:type="dxa"/>
        </w:tblCellMar>
        <w:tblLook w:val="04A0" w:firstRow="1" w:lastRow="0" w:firstColumn="1" w:lastColumn="0" w:noHBand="0" w:noVBand="1"/>
      </w:tblPr>
      <w:tblGrid>
        <w:gridCol w:w="589"/>
        <w:gridCol w:w="2199"/>
        <w:gridCol w:w="3591"/>
        <w:gridCol w:w="3487"/>
      </w:tblGrid>
      <w:tr w:rsidR="00A03525" w:rsidTr="006A0BD0">
        <w:trPr>
          <w:trHeight w:val="408"/>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rFonts w:ascii="Times New Roman" w:hAnsi="Times New Roman" w:cs="Times New Roman"/>
                <w:b/>
                <w:bCs/>
                <w:color w:val="FFFFFF"/>
              </w:rPr>
            </w:pPr>
            <w:r>
              <w:rPr>
                <w:b/>
                <w:bCs/>
                <w:color w:val="FFFFFF"/>
              </w:rPr>
              <w: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FFFFFF"/>
              </w:rPr>
            </w:pPr>
            <w:r>
              <w:rPr>
                <w:b/>
                <w:bCs/>
                <w:color w:val="FFFFFF"/>
              </w:rPr>
              <w:t>First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FFFFFF"/>
              </w:rPr>
            </w:pPr>
            <w:r>
              <w:rPr>
                <w:b/>
                <w:bCs/>
                <w:color w:val="FFFFFF"/>
              </w:rPr>
              <w:t>Last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FFFFFF"/>
              </w:rPr>
            </w:pPr>
            <w:r>
              <w:rPr>
                <w:b/>
                <w:bCs/>
                <w:color w:val="FFFFFF"/>
              </w:rPr>
              <w:t>Handle</w:t>
            </w:r>
          </w:p>
        </w:tc>
      </w:tr>
      <w:tr w:rsidR="00A03525" w:rsidTr="006A0BD0">
        <w:trPr>
          <w:trHeight w:val="422"/>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FFFFFF"/>
              </w:rPr>
            </w:pPr>
            <w:r>
              <w:rPr>
                <w:b/>
                <w:bCs/>
                <w:color w:val="FFFFFF"/>
              </w:rPr>
              <w:t>1</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Mark</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Otto</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@mdo</w:t>
            </w:r>
          </w:p>
        </w:tc>
      </w:tr>
      <w:tr w:rsidR="00A03525" w:rsidTr="006A0BD0">
        <w:trPr>
          <w:trHeight w:val="408"/>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FFFFFF"/>
              </w:rPr>
            </w:pPr>
            <w:r>
              <w:rPr>
                <w:b/>
                <w:bCs/>
                <w:color w:val="FFFFFF"/>
              </w:rPr>
              <w:t>2</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Jacob</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Thornton</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@fat</w:t>
            </w:r>
          </w:p>
        </w:tc>
      </w:tr>
      <w:tr w:rsidR="00A03525" w:rsidTr="006A0BD0">
        <w:trPr>
          <w:trHeight w:val="408"/>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FFFFFF"/>
              </w:rPr>
            </w:pPr>
            <w:r>
              <w:rPr>
                <w:b/>
                <w:bCs/>
                <w:color w:val="FFFFFF"/>
              </w:rPr>
              <w:t>3</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Larry the Bird</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@twitter</w:t>
            </w:r>
          </w:p>
        </w:tc>
      </w:tr>
    </w:tbl>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 table-dark table-striped"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tbl>
      <w:tblPr>
        <w:tblW w:w="9851" w:type="dxa"/>
        <w:tblCellMar>
          <w:top w:w="15" w:type="dxa"/>
          <w:left w:w="15" w:type="dxa"/>
          <w:bottom w:w="15" w:type="dxa"/>
          <w:right w:w="15" w:type="dxa"/>
        </w:tblCellMar>
        <w:tblLook w:val="04A0" w:firstRow="1" w:lastRow="0" w:firstColumn="1" w:lastColumn="0" w:noHBand="0" w:noVBand="1"/>
      </w:tblPr>
      <w:tblGrid>
        <w:gridCol w:w="587"/>
        <w:gridCol w:w="2196"/>
        <w:gridCol w:w="3586"/>
        <w:gridCol w:w="3482"/>
      </w:tblGrid>
      <w:tr w:rsidR="00A03525" w:rsidTr="006A0BD0">
        <w:trPr>
          <w:trHeight w:val="411"/>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rFonts w:ascii="Times New Roman" w:hAnsi="Times New Roman"/>
                <w:b/>
                <w:bCs/>
                <w:color w:val="000000"/>
                <w:sz w:val="24"/>
                <w:szCs w:val="24"/>
              </w:rPr>
            </w:pPr>
            <w:r>
              <w:rPr>
                <w:b/>
                <w:bCs/>
                <w:color w:val="000000"/>
              </w:rPr>
              <w: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000000"/>
              </w:rPr>
            </w:pPr>
            <w:r>
              <w:rPr>
                <w:b/>
                <w:bCs/>
                <w:color w:val="000000"/>
              </w:rPr>
              <w:t>First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000000"/>
              </w:rPr>
            </w:pPr>
            <w:r>
              <w:rPr>
                <w:b/>
                <w:bCs/>
                <w:color w:val="000000"/>
              </w:rPr>
              <w:t>Last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000000"/>
              </w:rPr>
            </w:pPr>
            <w:r>
              <w:rPr>
                <w:b/>
                <w:bCs/>
                <w:color w:val="000000"/>
              </w:rPr>
              <w:t>Handle</w:t>
            </w:r>
          </w:p>
        </w:tc>
      </w:tr>
      <w:tr w:rsidR="00A03525" w:rsidTr="006A0BD0">
        <w:trPr>
          <w:trHeight w:val="425"/>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000000"/>
              </w:rPr>
            </w:pPr>
            <w:r>
              <w:rPr>
                <w:b/>
                <w:bCs/>
                <w:color w:val="000000"/>
              </w:rPr>
              <w:t>1</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000000"/>
              </w:rPr>
            </w:pPr>
            <w:r>
              <w:rPr>
                <w:color w:val="000000"/>
              </w:rPr>
              <w:t>Mark</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000000"/>
              </w:rPr>
            </w:pPr>
            <w:r>
              <w:rPr>
                <w:color w:val="000000"/>
              </w:rPr>
              <w:t>Otto</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000000"/>
              </w:rPr>
            </w:pPr>
            <w:r>
              <w:rPr>
                <w:color w:val="000000"/>
              </w:rPr>
              <w:t>@mdo</w:t>
            </w:r>
          </w:p>
        </w:tc>
      </w:tr>
      <w:tr w:rsidR="00A03525" w:rsidTr="006A0BD0">
        <w:trPr>
          <w:trHeight w:val="41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000000"/>
              </w:rPr>
            </w:pPr>
            <w:r>
              <w:rPr>
                <w:b/>
                <w:bCs/>
                <w:color w:val="000000"/>
              </w:rPr>
              <w:t>2</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000000"/>
              </w:rPr>
            </w:pPr>
            <w:r>
              <w:rPr>
                <w:color w:val="000000"/>
              </w:rPr>
              <w:t>Jacob</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000000"/>
              </w:rPr>
            </w:pPr>
            <w:r>
              <w:rPr>
                <w:color w:val="000000"/>
              </w:rPr>
              <w:t>Thornton</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000000"/>
              </w:rPr>
            </w:pPr>
            <w:r>
              <w:rPr>
                <w:color w:val="000000"/>
              </w:rPr>
              <w:t>@fat</w:t>
            </w:r>
          </w:p>
        </w:tc>
      </w:tr>
      <w:tr w:rsidR="00A03525" w:rsidTr="006A0BD0">
        <w:trPr>
          <w:trHeight w:val="41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000000"/>
              </w:rPr>
            </w:pPr>
            <w:r>
              <w:rPr>
                <w:b/>
                <w:bCs/>
                <w:color w:val="000000"/>
              </w:rPr>
              <w:t>3</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000000"/>
              </w:rPr>
            </w:pPr>
            <w:r>
              <w:rPr>
                <w:color w:val="000000"/>
              </w:rPr>
              <w:t>Larry the Bird</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000000"/>
              </w:rPr>
            </w:pPr>
            <w:r>
              <w:rPr>
                <w:color w:val="000000"/>
              </w:rPr>
              <w:t>@twitter</w:t>
            </w:r>
          </w:p>
        </w:tc>
      </w:tr>
    </w:tbl>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 table-success table-striped"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eading3"/>
        <w:shd w:val="clear" w:color="auto" w:fill="FFFFFF"/>
        <w:rPr>
          <w:rFonts w:ascii="Segoe UI" w:hAnsi="Segoe UI" w:cs="Segoe UI"/>
          <w:b w:val="0"/>
          <w:bCs w:val="0"/>
          <w:color w:val="212529"/>
        </w:rPr>
      </w:pPr>
      <w:bookmarkStart w:id="39" w:name="_Toc144064596"/>
      <w:r>
        <w:rPr>
          <w:rFonts w:ascii="Segoe UI" w:hAnsi="Segoe UI" w:cs="Segoe UI"/>
          <w:b w:val="0"/>
          <w:bCs w:val="0"/>
          <w:color w:val="212529"/>
        </w:rPr>
        <w:t>Hoverable rows</w:t>
      </w:r>
      <w:bookmarkEnd w:id="39"/>
    </w:p>
    <w:p w:rsidR="00A03525" w:rsidRDefault="00A03525" w:rsidP="00A03525">
      <w:pPr>
        <w:pStyle w:val="NormalWeb"/>
        <w:shd w:val="clear" w:color="auto" w:fill="FFFFFF"/>
        <w:spacing w:before="0" w:beforeAutospacing="0"/>
        <w:rPr>
          <w:rFonts w:ascii="Segoe UI" w:hAnsi="Segoe UI" w:cs="Segoe UI"/>
          <w:color w:val="212529"/>
        </w:rPr>
      </w:pPr>
      <w:r>
        <w:rPr>
          <w:rFonts w:ascii="Segoe UI" w:hAnsi="Segoe UI" w:cs="Segoe UI"/>
          <w:color w:val="212529"/>
        </w:rPr>
        <w:t>Add </w:t>
      </w:r>
      <w:r>
        <w:rPr>
          <w:rStyle w:val="HTMLCode"/>
          <w:rFonts w:ascii="var(--bs-font-monospace)" w:hAnsi="var(--bs-font-monospace)"/>
          <w:color w:val="D63384"/>
          <w:sz w:val="21"/>
          <w:szCs w:val="21"/>
        </w:rPr>
        <w:t>.table-hover</w:t>
      </w:r>
      <w:r>
        <w:rPr>
          <w:rFonts w:ascii="Segoe UI" w:hAnsi="Segoe UI" w:cs="Segoe UI"/>
          <w:color w:val="212529"/>
        </w:rPr>
        <w:t> to enable a hover state on table rows within a </w:t>
      </w:r>
      <w:r>
        <w:rPr>
          <w:rStyle w:val="HTMLCode"/>
          <w:rFonts w:ascii="var(--bs-font-monospace)" w:hAnsi="var(--bs-font-monospace)"/>
          <w:color w:val="D63384"/>
          <w:sz w:val="21"/>
          <w:szCs w:val="21"/>
        </w:rPr>
        <w:t>&lt;tbody&gt;</w:t>
      </w:r>
      <w:r>
        <w:rPr>
          <w:rFonts w:ascii="Segoe UI" w:hAnsi="Segoe UI" w:cs="Segoe UI"/>
          <w:color w:val="212529"/>
        </w:rPr>
        <w:t>.</w:t>
      </w:r>
    </w:p>
    <w:tbl>
      <w:tblPr>
        <w:tblW w:w="10241" w:type="dxa"/>
        <w:tblCellMar>
          <w:top w:w="15" w:type="dxa"/>
          <w:left w:w="15" w:type="dxa"/>
          <w:bottom w:w="15" w:type="dxa"/>
          <w:right w:w="15" w:type="dxa"/>
        </w:tblCellMar>
        <w:tblLook w:val="04A0" w:firstRow="1" w:lastRow="0" w:firstColumn="1" w:lastColumn="0" w:noHBand="0" w:noVBand="1"/>
      </w:tblPr>
      <w:tblGrid>
        <w:gridCol w:w="610"/>
        <w:gridCol w:w="2283"/>
        <w:gridCol w:w="3728"/>
        <w:gridCol w:w="3620"/>
      </w:tblGrid>
      <w:tr w:rsidR="00A03525" w:rsidTr="006A0BD0">
        <w:trPr>
          <w:trHeight w:val="438"/>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rFonts w:ascii="Times New Roman" w:hAnsi="Times New Roman" w:cs="Times New Roman"/>
                <w:b/>
                <w:bCs/>
                <w:color w:val="212529"/>
              </w:rPr>
            </w:pPr>
            <w:r>
              <w:rPr>
                <w:b/>
                <w:bCs/>
                <w:color w:val="212529"/>
              </w:rPr>
              <w: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First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Last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Handle</w:t>
            </w:r>
          </w:p>
        </w:tc>
      </w:tr>
      <w:tr w:rsidR="00A03525" w:rsidTr="006A0BD0">
        <w:trPr>
          <w:trHeight w:val="453"/>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1</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Mark</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Otto</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@mdo</w:t>
            </w:r>
          </w:p>
        </w:tc>
      </w:tr>
      <w:tr w:rsidR="00A03525" w:rsidTr="006A0BD0">
        <w:trPr>
          <w:trHeight w:val="438"/>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2</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Jacob</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Thornton</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@fat</w:t>
            </w:r>
          </w:p>
        </w:tc>
      </w:tr>
      <w:tr w:rsidR="00A03525" w:rsidTr="006A0BD0">
        <w:trPr>
          <w:trHeight w:val="438"/>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3</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Larry the Bird</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@twitter</w:t>
            </w:r>
          </w:p>
        </w:tc>
      </w:tr>
    </w:tbl>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 table-hover"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tbl>
      <w:tblPr>
        <w:tblW w:w="10182" w:type="dxa"/>
        <w:tblCellMar>
          <w:top w:w="15" w:type="dxa"/>
          <w:left w:w="15" w:type="dxa"/>
          <w:bottom w:w="15" w:type="dxa"/>
          <w:right w:w="15" w:type="dxa"/>
        </w:tblCellMar>
        <w:tblLook w:val="04A0" w:firstRow="1" w:lastRow="0" w:firstColumn="1" w:lastColumn="0" w:noHBand="0" w:noVBand="1"/>
      </w:tblPr>
      <w:tblGrid>
        <w:gridCol w:w="607"/>
        <w:gridCol w:w="2270"/>
        <w:gridCol w:w="3706"/>
        <w:gridCol w:w="3599"/>
      </w:tblGrid>
      <w:tr w:rsidR="00A03525" w:rsidTr="006A0BD0">
        <w:trPr>
          <w:trHeight w:val="441"/>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rFonts w:ascii="Times New Roman" w:hAnsi="Times New Roman"/>
                <w:b/>
                <w:bCs/>
                <w:color w:val="FFFFFF"/>
                <w:sz w:val="24"/>
                <w:szCs w:val="24"/>
              </w:rPr>
            </w:pPr>
            <w:r>
              <w:rPr>
                <w:b/>
                <w:bCs/>
                <w:color w:val="FFFFFF"/>
              </w:rPr>
              <w: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FFFFFF"/>
              </w:rPr>
            </w:pPr>
            <w:r>
              <w:rPr>
                <w:b/>
                <w:bCs/>
                <w:color w:val="FFFFFF"/>
              </w:rPr>
              <w:t>First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FFFFFF"/>
              </w:rPr>
            </w:pPr>
            <w:r>
              <w:rPr>
                <w:b/>
                <w:bCs/>
                <w:color w:val="FFFFFF"/>
              </w:rPr>
              <w:t>Last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FFFFFF"/>
              </w:rPr>
            </w:pPr>
            <w:r>
              <w:rPr>
                <w:b/>
                <w:bCs/>
                <w:color w:val="FFFFFF"/>
              </w:rPr>
              <w:t>Handle</w:t>
            </w:r>
          </w:p>
        </w:tc>
      </w:tr>
      <w:tr w:rsidR="00A03525" w:rsidTr="006A0BD0">
        <w:trPr>
          <w:trHeight w:val="456"/>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FFFFFF"/>
              </w:rPr>
            </w:pPr>
            <w:r>
              <w:rPr>
                <w:b/>
                <w:bCs/>
                <w:color w:val="FFFFFF"/>
              </w:rPr>
              <w:t>1</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Mark</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Otto</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@mdo</w:t>
            </w:r>
          </w:p>
        </w:tc>
      </w:tr>
      <w:tr w:rsidR="00A03525" w:rsidTr="006A0BD0">
        <w:trPr>
          <w:trHeight w:val="44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FFFFFF"/>
              </w:rPr>
            </w:pPr>
            <w:r>
              <w:rPr>
                <w:b/>
                <w:bCs/>
                <w:color w:val="FFFFFF"/>
              </w:rPr>
              <w:t>2</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Jacob</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Thornton</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@fat</w:t>
            </w:r>
          </w:p>
        </w:tc>
      </w:tr>
      <w:tr w:rsidR="00A03525" w:rsidTr="006A0BD0">
        <w:trPr>
          <w:trHeight w:val="44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FFFFFF"/>
              </w:rPr>
            </w:pPr>
            <w:r>
              <w:rPr>
                <w:b/>
                <w:bCs/>
                <w:color w:val="FFFFFF"/>
              </w:rPr>
              <w:t>3</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Larry the Bird</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@twitter</w:t>
            </w:r>
          </w:p>
        </w:tc>
      </w:tr>
    </w:tbl>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 table-dark table-hover"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NormalWeb"/>
        <w:shd w:val="clear" w:color="auto" w:fill="FFFFFF"/>
        <w:spacing w:before="0" w:beforeAutospacing="0"/>
        <w:rPr>
          <w:rFonts w:ascii="Segoe UI" w:hAnsi="Segoe UI" w:cs="Segoe UI"/>
          <w:color w:val="212529"/>
        </w:rPr>
      </w:pPr>
      <w:r>
        <w:rPr>
          <w:rFonts w:ascii="Segoe UI" w:hAnsi="Segoe UI" w:cs="Segoe UI"/>
          <w:color w:val="212529"/>
        </w:rPr>
        <w:t>These hoverable rows can also be combined with the striped variant:</w:t>
      </w:r>
    </w:p>
    <w:tbl>
      <w:tblPr>
        <w:tblW w:w="10210" w:type="dxa"/>
        <w:tblCellMar>
          <w:top w:w="15" w:type="dxa"/>
          <w:left w:w="15" w:type="dxa"/>
          <w:bottom w:w="15" w:type="dxa"/>
          <w:right w:w="15" w:type="dxa"/>
        </w:tblCellMar>
        <w:tblLook w:val="04A0" w:firstRow="1" w:lastRow="0" w:firstColumn="1" w:lastColumn="0" w:noHBand="0" w:noVBand="1"/>
      </w:tblPr>
      <w:tblGrid>
        <w:gridCol w:w="609"/>
        <w:gridCol w:w="2276"/>
        <w:gridCol w:w="3716"/>
        <w:gridCol w:w="3609"/>
      </w:tblGrid>
      <w:tr w:rsidR="00A03525" w:rsidTr="006A0BD0">
        <w:trPr>
          <w:trHeight w:val="461"/>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rFonts w:ascii="Times New Roman" w:hAnsi="Times New Roman" w:cs="Times New Roman"/>
                <w:b/>
                <w:bCs/>
                <w:color w:val="212529"/>
              </w:rPr>
            </w:pPr>
            <w:r>
              <w:rPr>
                <w:b/>
                <w:bCs/>
                <w:color w:val="212529"/>
              </w:rPr>
              <w: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First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Last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Handle</w:t>
            </w:r>
          </w:p>
        </w:tc>
      </w:tr>
      <w:tr w:rsidR="00A03525" w:rsidTr="006A0BD0">
        <w:trPr>
          <w:trHeight w:val="477"/>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1</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Mark</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Otto</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@mdo</w:t>
            </w:r>
          </w:p>
        </w:tc>
      </w:tr>
      <w:tr w:rsidR="00A03525" w:rsidTr="006A0BD0">
        <w:trPr>
          <w:trHeight w:val="46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2</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Jacob</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Thornton</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@fat</w:t>
            </w:r>
          </w:p>
        </w:tc>
      </w:tr>
      <w:tr w:rsidR="00A03525" w:rsidTr="006A0BD0">
        <w:trPr>
          <w:trHeight w:val="46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3</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Larry the Bird</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@twitter</w:t>
            </w:r>
          </w:p>
        </w:tc>
      </w:tr>
    </w:tbl>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 table-striped table-hover"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eading3"/>
        <w:shd w:val="clear" w:color="auto" w:fill="FFFFFF"/>
        <w:rPr>
          <w:rFonts w:ascii="Segoe UI" w:hAnsi="Segoe UI" w:cs="Segoe UI"/>
          <w:b w:val="0"/>
          <w:bCs w:val="0"/>
          <w:color w:val="212529"/>
        </w:rPr>
      </w:pPr>
      <w:bookmarkStart w:id="40" w:name="_Toc144064597"/>
      <w:r>
        <w:rPr>
          <w:rFonts w:ascii="Segoe UI" w:hAnsi="Segoe UI" w:cs="Segoe UI"/>
          <w:b w:val="0"/>
          <w:bCs w:val="0"/>
          <w:color w:val="212529"/>
        </w:rPr>
        <w:t>Active tables</w:t>
      </w:r>
      <w:bookmarkEnd w:id="40"/>
    </w:p>
    <w:p w:rsidR="00A03525" w:rsidRDefault="00A03525" w:rsidP="00A03525">
      <w:pPr>
        <w:pStyle w:val="NormalWeb"/>
        <w:shd w:val="clear" w:color="auto" w:fill="FFFFFF"/>
        <w:spacing w:before="0" w:beforeAutospacing="0"/>
        <w:rPr>
          <w:rFonts w:ascii="Segoe UI" w:hAnsi="Segoe UI" w:cs="Segoe UI"/>
          <w:color w:val="212529"/>
        </w:rPr>
      </w:pPr>
      <w:r>
        <w:rPr>
          <w:rFonts w:ascii="Segoe UI" w:hAnsi="Segoe UI" w:cs="Segoe UI"/>
          <w:color w:val="212529"/>
        </w:rPr>
        <w:t>Highlight a table row or cell by adding a </w:t>
      </w:r>
      <w:r>
        <w:rPr>
          <w:rStyle w:val="HTMLCode"/>
          <w:rFonts w:ascii="var(--bs-font-monospace)" w:hAnsi="var(--bs-font-monospace)"/>
          <w:color w:val="D63384"/>
          <w:sz w:val="21"/>
          <w:szCs w:val="21"/>
        </w:rPr>
        <w:t>.table-active</w:t>
      </w:r>
      <w:r>
        <w:rPr>
          <w:rFonts w:ascii="Segoe UI" w:hAnsi="Segoe UI" w:cs="Segoe UI"/>
          <w:color w:val="212529"/>
        </w:rPr>
        <w:t> class.</w:t>
      </w:r>
    </w:p>
    <w:tbl>
      <w:tblPr>
        <w:tblW w:w="10195" w:type="dxa"/>
        <w:tblCellMar>
          <w:top w:w="15" w:type="dxa"/>
          <w:left w:w="15" w:type="dxa"/>
          <w:bottom w:w="15" w:type="dxa"/>
          <w:right w:w="15" w:type="dxa"/>
        </w:tblCellMar>
        <w:tblLook w:val="04A0" w:firstRow="1" w:lastRow="0" w:firstColumn="1" w:lastColumn="0" w:noHBand="0" w:noVBand="1"/>
      </w:tblPr>
      <w:tblGrid>
        <w:gridCol w:w="607"/>
        <w:gridCol w:w="2273"/>
        <w:gridCol w:w="3711"/>
        <w:gridCol w:w="3604"/>
      </w:tblGrid>
      <w:tr w:rsidR="00A03525" w:rsidTr="006A0BD0">
        <w:trPr>
          <w:trHeight w:val="421"/>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rFonts w:ascii="Times New Roman" w:hAnsi="Times New Roman" w:cs="Times New Roman"/>
                <w:b/>
                <w:bCs/>
                <w:color w:val="212529"/>
              </w:rPr>
            </w:pPr>
            <w:r>
              <w:rPr>
                <w:b/>
                <w:bCs/>
                <w:color w:val="212529"/>
              </w:rPr>
              <w: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First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Last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Handle</w:t>
            </w:r>
          </w:p>
        </w:tc>
      </w:tr>
      <w:tr w:rsidR="00A03525" w:rsidTr="006A0BD0">
        <w:trPr>
          <w:trHeight w:val="436"/>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1</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Mark</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Otto</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@mdo</w:t>
            </w:r>
          </w:p>
        </w:tc>
      </w:tr>
      <w:tr w:rsidR="00A03525" w:rsidTr="006A0BD0">
        <w:trPr>
          <w:trHeight w:val="42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2</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Jacob</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Thornton</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@fat</w:t>
            </w:r>
          </w:p>
        </w:tc>
      </w:tr>
      <w:tr w:rsidR="00A03525" w:rsidTr="006A0BD0">
        <w:trPr>
          <w:trHeight w:val="42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3</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Larry the Bird</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@twitter</w:t>
            </w:r>
          </w:p>
        </w:tc>
      </w:tr>
    </w:tbl>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thead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thead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tbody</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"table-active"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w:t>
      </w:r>
      <w:r>
        <w:rPr>
          <w:rStyle w:val="HTMLCode"/>
          <w:rFonts w:ascii="var(--bs-font-monospace)" w:hAnsi="var(--bs-font-monospace)"/>
          <w:color w:val="212529"/>
        </w:rPr>
        <w:t xml:space="preserve"> </w:t>
      </w:r>
      <w:r>
        <w:rPr>
          <w:rStyle w:val="na"/>
          <w:rFonts w:ascii="var(--bs-font-monospace)" w:hAnsi="var(--bs-font-monospace)"/>
          <w:color w:val="006EE0"/>
        </w:rPr>
        <w:t>scope</w:t>
      </w:r>
      <w:r>
        <w:rPr>
          <w:rStyle w:val="o"/>
          <w:rFonts w:ascii="var(--bs-font-monospace)" w:hAnsi="var(--bs-font-monospace)"/>
          <w:color w:val="555555"/>
        </w:rPr>
        <w:t>=</w:t>
      </w:r>
      <w:r>
        <w:rPr>
          <w:rStyle w:val="s"/>
          <w:rFonts w:ascii="var(--bs-font-monospace)" w:hAnsi="var(--bs-font-monospace)"/>
          <w:color w:val="D73038"/>
        </w:rPr>
        <w:t>"row"</w:t>
      </w:r>
      <w:r>
        <w:rPr>
          <w:rStyle w:val="p"/>
          <w:rFonts w:ascii="var(--bs-font-monospace)" w:hAnsi="var(--bs-font-monospace)"/>
          <w:color w:val="212529"/>
        </w:rPr>
        <w:t>&gt;</w:t>
      </w:r>
      <w:r>
        <w:rPr>
          <w:rStyle w:val="HTMLCode"/>
          <w:rFonts w:ascii="var(--bs-font-monospace)" w:hAnsi="var(--bs-font-monospace)"/>
          <w:color w:val="212529"/>
        </w:rPr>
        <w:t>3</w:t>
      </w:r>
      <w:r>
        <w:rPr>
          <w:rStyle w:val="p"/>
          <w:rFonts w:ascii="var(--bs-font-monospace)" w:hAnsi="var(--bs-font-monospace)"/>
          <w:color w:val="212529"/>
        </w:rPr>
        <w:t>&lt;/</w:t>
      </w:r>
      <w:r>
        <w:rPr>
          <w:rStyle w:val="nt"/>
          <w:rFonts w:ascii="var(--bs-font-monospace)" w:hAnsi="var(--bs-font-monospace)"/>
          <w:color w:val="2F6F9F"/>
        </w:rPr>
        <w:t>th</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HTMLCode"/>
          <w:rFonts w:ascii="var(--bs-font-monospace)" w:hAnsi="var(--bs-font-monospace)"/>
          <w:color w:val="212529"/>
        </w:rPr>
        <w:t xml:space="preserve"> </w:t>
      </w:r>
      <w:r>
        <w:rPr>
          <w:rStyle w:val="na"/>
          <w:rFonts w:ascii="var(--bs-font-monospace)" w:hAnsi="var(--bs-font-monospace)"/>
          <w:color w:val="006EE0"/>
        </w:rPr>
        <w:t>colspan</w:t>
      </w:r>
      <w:r>
        <w:rPr>
          <w:rStyle w:val="o"/>
          <w:rFonts w:ascii="var(--bs-font-monospace)" w:hAnsi="var(--bs-font-monospace)"/>
          <w:color w:val="555555"/>
        </w:rPr>
        <w:t>=</w:t>
      </w:r>
      <w:r>
        <w:rPr>
          <w:rStyle w:val="s"/>
          <w:rFonts w:ascii="var(--bs-font-monospace)" w:hAnsi="var(--bs-font-monospace)"/>
          <w:color w:val="D73038"/>
        </w:rPr>
        <w:t>"2"</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"table-active"</w:t>
      </w:r>
      <w:r>
        <w:rPr>
          <w:rStyle w:val="p"/>
          <w:rFonts w:ascii="var(--bs-font-monospace)" w:hAnsi="var(--bs-font-monospace)"/>
          <w:color w:val="212529"/>
        </w:rPr>
        <w:t>&gt;</w:t>
      </w:r>
      <w:r>
        <w:rPr>
          <w:rStyle w:val="HTMLCode"/>
          <w:rFonts w:ascii="var(--bs-font-monospace)" w:hAnsi="var(--bs-font-monospace)"/>
          <w:color w:val="212529"/>
        </w:rPr>
        <w:t>Larry the Bird</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r>
        <w:rPr>
          <w:rStyle w:val="HTMLCode"/>
          <w:rFonts w:ascii="var(--bs-font-monospace)" w:hAnsi="var(--bs-font-monospace)"/>
          <w:color w:val="212529"/>
        </w:rPr>
        <w:t>@twitter</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tbody</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tbl>
      <w:tblPr>
        <w:tblW w:w="10256" w:type="dxa"/>
        <w:tblCellMar>
          <w:top w:w="15" w:type="dxa"/>
          <w:left w:w="15" w:type="dxa"/>
          <w:bottom w:w="15" w:type="dxa"/>
          <w:right w:w="15" w:type="dxa"/>
        </w:tblCellMar>
        <w:tblLook w:val="04A0" w:firstRow="1" w:lastRow="0" w:firstColumn="1" w:lastColumn="0" w:noHBand="0" w:noVBand="1"/>
      </w:tblPr>
      <w:tblGrid>
        <w:gridCol w:w="612"/>
        <w:gridCol w:w="2286"/>
        <w:gridCol w:w="3733"/>
        <w:gridCol w:w="3625"/>
      </w:tblGrid>
      <w:tr w:rsidR="00A03525" w:rsidTr="006A0BD0">
        <w:trPr>
          <w:trHeight w:val="461"/>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rFonts w:ascii="Times New Roman" w:hAnsi="Times New Roman" w:cs="Times New Roman"/>
                <w:b/>
                <w:bCs/>
                <w:color w:val="FFFFFF"/>
              </w:rPr>
            </w:pPr>
            <w:r>
              <w:rPr>
                <w:b/>
                <w:bCs/>
                <w:color w:val="FFFFFF"/>
              </w:rPr>
              <w: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FFFFFF"/>
              </w:rPr>
            </w:pPr>
            <w:r>
              <w:rPr>
                <w:b/>
                <w:bCs/>
                <w:color w:val="FFFFFF"/>
              </w:rPr>
              <w:t>First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FFFFFF"/>
              </w:rPr>
            </w:pPr>
            <w:r>
              <w:rPr>
                <w:b/>
                <w:bCs/>
                <w:color w:val="FFFFFF"/>
              </w:rPr>
              <w:t>Last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FFFFFF"/>
              </w:rPr>
            </w:pPr>
            <w:r>
              <w:rPr>
                <w:b/>
                <w:bCs/>
                <w:color w:val="FFFFFF"/>
              </w:rPr>
              <w:t>Handle</w:t>
            </w:r>
          </w:p>
        </w:tc>
      </w:tr>
      <w:tr w:rsidR="00A03525" w:rsidTr="006A0BD0">
        <w:trPr>
          <w:trHeight w:val="477"/>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FFFFFF"/>
              </w:rPr>
            </w:pPr>
            <w:r>
              <w:rPr>
                <w:b/>
                <w:bCs/>
                <w:color w:val="FFFFFF"/>
              </w:rPr>
              <w:t>1</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Mark</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Otto</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@mdo</w:t>
            </w:r>
          </w:p>
        </w:tc>
      </w:tr>
      <w:tr w:rsidR="00A03525" w:rsidTr="006A0BD0">
        <w:trPr>
          <w:trHeight w:val="46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FFFFFF"/>
              </w:rPr>
            </w:pPr>
            <w:r>
              <w:rPr>
                <w:b/>
                <w:bCs/>
                <w:color w:val="FFFFFF"/>
              </w:rPr>
              <w:t>2</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Jacob</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Thornton</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@fat</w:t>
            </w:r>
          </w:p>
        </w:tc>
      </w:tr>
      <w:tr w:rsidR="00A03525" w:rsidTr="006A0BD0">
        <w:trPr>
          <w:trHeight w:val="46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FFFFFF"/>
              </w:rPr>
            </w:pPr>
            <w:r>
              <w:rPr>
                <w:b/>
                <w:bCs/>
                <w:color w:val="FFFFFF"/>
              </w:rPr>
              <w:t>3</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Larry the Bird</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@twitter</w:t>
            </w:r>
          </w:p>
        </w:tc>
      </w:tr>
    </w:tbl>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 table-dark"</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thead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thead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tbody</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"table-active"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w:t>
      </w:r>
      <w:r>
        <w:rPr>
          <w:rStyle w:val="HTMLCode"/>
          <w:rFonts w:ascii="var(--bs-font-monospace)" w:hAnsi="var(--bs-font-monospace)"/>
          <w:color w:val="212529"/>
        </w:rPr>
        <w:t xml:space="preserve"> </w:t>
      </w:r>
      <w:r>
        <w:rPr>
          <w:rStyle w:val="na"/>
          <w:rFonts w:ascii="var(--bs-font-monospace)" w:hAnsi="var(--bs-font-monospace)"/>
          <w:color w:val="006EE0"/>
        </w:rPr>
        <w:t>scope</w:t>
      </w:r>
      <w:r>
        <w:rPr>
          <w:rStyle w:val="o"/>
          <w:rFonts w:ascii="var(--bs-font-monospace)" w:hAnsi="var(--bs-font-monospace)"/>
          <w:color w:val="555555"/>
        </w:rPr>
        <w:t>=</w:t>
      </w:r>
      <w:r>
        <w:rPr>
          <w:rStyle w:val="s"/>
          <w:rFonts w:ascii="var(--bs-font-monospace)" w:hAnsi="var(--bs-font-monospace)"/>
          <w:color w:val="D73038"/>
        </w:rPr>
        <w:t>"row"</w:t>
      </w:r>
      <w:r>
        <w:rPr>
          <w:rStyle w:val="p"/>
          <w:rFonts w:ascii="var(--bs-font-monospace)" w:hAnsi="var(--bs-font-monospace)"/>
          <w:color w:val="212529"/>
        </w:rPr>
        <w:t>&gt;</w:t>
      </w:r>
      <w:r>
        <w:rPr>
          <w:rStyle w:val="HTMLCode"/>
          <w:rFonts w:ascii="var(--bs-font-monospace)" w:hAnsi="var(--bs-font-monospace)"/>
          <w:color w:val="212529"/>
        </w:rPr>
        <w:t>3</w:t>
      </w:r>
      <w:r>
        <w:rPr>
          <w:rStyle w:val="p"/>
          <w:rFonts w:ascii="var(--bs-font-monospace)" w:hAnsi="var(--bs-font-monospace)"/>
          <w:color w:val="212529"/>
        </w:rPr>
        <w:t>&lt;/</w:t>
      </w:r>
      <w:r>
        <w:rPr>
          <w:rStyle w:val="nt"/>
          <w:rFonts w:ascii="var(--bs-font-monospace)" w:hAnsi="var(--bs-font-monospace)"/>
          <w:color w:val="2F6F9F"/>
        </w:rPr>
        <w:t>th</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HTMLCode"/>
          <w:rFonts w:ascii="var(--bs-font-monospace)" w:hAnsi="var(--bs-font-monospace)"/>
          <w:color w:val="212529"/>
        </w:rPr>
        <w:t xml:space="preserve"> </w:t>
      </w:r>
      <w:r>
        <w:rPr>
          <w:rStyle w:val="na"/>
          <w:rFonts w:ascii="var(--bs-font-monospace)" w:hAnsi="var(--bs-font-monospace)"/>
          <w:color w:val="006EE0"/>
        </w:rPr>
        <w:t>colspan</w:t>
      </w:r>
      <w:r>
        <w:rPr>
          <w:rStyle w:val="o"/>
          <w:rFonts w:ascii="var(--bs-font-monospace)" w:hAnsi="var(--bs-font-monospace)"/>
          <w:color w:val="555555"/>
        </w:rPr>
        <w:t>=</w:t>
      </w:r>
      <w:r>
        <w:rPr>
          <w:rStyle w:val="s"/>
          <w:rFonts w:ascii="var(--bs-font-monospace)" w:hAnsi="var(--bs-font-monospace)"/>
          <w:color w:val="D73038"/>
        </w:rPr>
        <w:t>"2"</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"table-active"</w:t>
      </w:r>
      <w:r>
        <w:rPr>
          <w:rStyle w:val="p"/>
          <w:rFonts w:ascii="var(--bs-font-monospace)" w:hAnsi="var(--bs-font-monospace)"/>
          <w:color w:val="212529"/>
        </w:rPr>
        <w:t>&gt;</w:t>
      </w:r>
      <w:r>
        <w:rPr>
          <w:rStyle w:val="HTMLCode"/>
          <w:rFonts w:ascii="var(--bs-font-monospace)" w:hAnsi="var(--bs-font-monospace)"/>
          <w:color w:val="212529"/>
        </w:rPr>
        <w:t>Larry the Bird</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r>
        <w:rPr>
          <w:rStyle w:val="HTMLCode"/>
          <w:rFonts w:ascii="var(--bs-font-monospace)" w:hAnsi="var(--bs-font-monospace)"/>
          <w:color w:val="212529"/>
        </w:rPr>
        <w:t>@twitter</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tbody</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eading2"/>
        <w:shd w:val="clear" w:color="auto" w:fill="FFFFFF"/>
        <w:rPr>
          <w:rFonts w:ascii="Segoe UI" w:hAnsi="Segoe UI" w:cs="Segoe UI"/>
          <w:b w:val="0"/>
          <w:bCs w:val="0"/>
          <w:color w:val="212529"/>
        </w:rPr>
      </w:pPr>
      <w:bookmarkStart w:id="41" w:name="_Toc144064598"/>
      <w:r>
        <w:rPr>
          <w:rFonts w:ascii="Segoe UI" w:hAnsi="Segoe UI" w:cs="Segoe UI"/>
          <w:b w:val="0"/>
          <w:bCs w:val="0"/>
          <w:color w:val="212529"/>
        </w:rPr>
        <w:t>How do the variants and accented tables work?</w:t>
      </w:r>
      <w:bookmarkEnd w:id="41"/>
    </w:p>
    <w:p w:rsidR="00A03525" w:rsidRDefault="00A03525" w:rsidP="00A03525">
      <w:pPr>
        <w:pStyle w:val="NormalWeb"/>
        <w:shd w:val="clear" w:color="auto" w:fill="FFFFFF"/>
        <w:spacing w:before="0" w:beforeAutospacing="0"/>
        <w:rPr>
          <w:rFonts w:ascii="Segoe UI" w:hAnsi="Segoe UI" w:cs="Segoe UI"/>
          <w:color w:val="212529"/>
        </w:rPr>
      </w:pPr>
      <w:r>
        <w:rPr>
          <w:rFonts w:ascii="Segoe UI" w:hAnsi="Segoe UI" w:cs="Segoe UI"/>
          <w:color w:val="212529"/>
        </w:rPr>
        <w:t>For the accented tables (</w:t>
      </w:r>
      <w:hyperlink r:id="rId22" w:anchor="striped-rows" w:history="1">
        <w:r>
          <w:rPr>
            <w:rStyle w:val="Hyperlink"/>
            <w:rFonts w:ascii="Segoe UI" w:hAnsi="Segoe UI" w:cs="Segoe UI"/>
            <w:color w:val="0D6EFD"/>
          </w:rPr>
          <w:t>striped rows</w:t>
        </w:r>
      </w:hyperlink>
      <w:r>
        <w:rPr>
          <w:rFonts w:ascii="Segoe UI" w:hAnsi="Segoe UI" w:cs="Segoe UI"/>
          <w:color w:val="212529"/>
        </w:rPr>
        <w:t>, </w:t>
      </w:r>
      <w:hyperlink r:id="rId23" w:anchor="hoverable-rows" w:history="1">
        <w:r>
          <w:rPr>
            <w:rStyle w:val="Hyperlink"/>
            <w:rFonts w:ascii="Segoe UI" w:hAnsi="Segoe UI" w:cs="Segoe UI"/>
            <w:color w:val="0D6EFD"/>
          </w:rPr>
          <w:t>hoverable rows</w:t>
        </w:r>
      </w:hyperlink>
      <w:r>
        <w:rPr>
          <w:rFonts w:ascii="Segoe UI" w:hAnsi="Segoe UI" w:cs="Segoe UI"/>
          <w:color w:val="212529"/>
        </w:rPr>
        <w:t>, and </w:t>
      </w:r>
      <w:hyperlink r:id="rId24" w:anchor="active-tables" w:history="1">
        <w:r>
          <w:rPr>
            <w:rStyle w:val="Hyperlink"/>
            <w:rFonts w:ascii="Segoe UI" w:hAnsi="Segoe UI" w:cs="Segoe UI"/>
            <w:color w:val="0D6EFD"/>
          </w:rPr>
          <w:t>active tables</w:t>
        </w:r>
      </w:hyperlink>
      <w:r>
        <w:rPr>
          <w:rFonts w:ascii="Segoe UI" w:hAnsi="Segoe UI" w:cs="Segoe UI"/>
          <w:color w:val="212529"/>
        </w:rPr>
        <w:t>), we used some techniques to make these effects work for all our </w:t>
      </w:r>
      <w:hyperlink r:id="rId25" w:anchor="variants" w:history="1">
        <w:r>
          <w:rPr>
            <w:rStyle w:val="Hyperlink"/>
            <w:rFonts w:ascii="Segoe UI" w:hAnsi="Segoe UI" w:cs="Segoe UI"/>
            <w:color w:val="0D6EFD"/>
          </w:rPr>
          <w:t>table variants</w:t>
        </w:r>
      </w:hyperlink>
      <w:r>
        <w:rPr>
          <w:rFonts w:ascii="Segoe UI" w:hAnsi="Segoe UI" w:cs="Segoe UI"/>
          <w:color w:val="212529"/>
        </w:rPr>
        <w:t>:</w:t>
      </w:r>
    </w:p>
    <w:p w:rsidR="00A03525" w:rsidRDefault="00A03525" w:rsidP="00BC5942">
      <w:pPr>
        <w:numPr>
          <w:ilvl w:val="0"/>
          <w:numId w:val="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We start by setting the background of a table cell with the </w:t>
      </w:r>
      <w:r>
        <w:rPr>
          <w:rStyle w:val="HTMLCode"/>
          <w:rFonts w:ascii="var(--bs-font-monospace)" w:eastAsiaTheme="minorHAnsi" w:hAnsi="var(--bs-font-monospace)"/>
          <w:color w:val="D63384"/>
          <w:sz w:val="21"/>
          <w:szCs w:val="21"/>
        </w:rPr>
        <w:t>--bs-table-bg</w:t>
      </w:r>
      <w:r>
        <w:rPr>
          <w:rFonts w:ascii="Segoe UI" w:hAnsi="Segoe UI" w:cs="Segoe UI"/>
          <w:color w:val="212529"/>
        </w:rPr>
        <w:t> custom property. All table variants then set that custom property to colorize the table cells. This way, we don’t get into trouble if semi-transparent colors are used as table backgrounds.</w:t>
      </w:r>
    </w:p>
    <w:p w:rsidR="00A03525" w:rsidRDefault="00A03525" w:rsidP="00BC5942">
      <w:pPr>
        <w:numPr>
          <w:ilvl w:val="0"/>
          <w:numId w:val="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Then we add an inset box shadow on the table cells with </w:t>
      </w:r>
      <w:r>
        <w:rPr>
          <w:rStyle w:val="HTMLCode"/>
          <w:rFonts w:ascii="var(--bs-font-monospace)" w:eastAsiaTheme="minorHAnsi" w:hAnsi="var(--bs-font-monospace)"/>
          <w:color w:val="D63384"/>
          <w:sz w:val="21"/>
          <w:szCs w:val="21"/>
        </w:rPr>
        <w:t>box-shadow: inset 0 0 0 9999px var(--bs-table-accent-bg);</w:t>
      </w:r>
      <w:r>
        <w:rPr>
          <w:rFonts w:ascii="Segoe UI" w:hAnsi="Segoe UI" w:cs="Segoe UI"/>
          <w:color w:val="212529"/>
        </w:rPr>
        <w:t> to layer on top of any specified </w:t>
      </w:r>
      <w:r>
        <w:rPr>
          <w:rStyle w:val="HTMLCode"/>
          <w:rFonts w:ascii="var(--bs-font-monospace)" w:eastAsiaTheme="minorHAnsi" w:hAnsi="var(--bs-font-monospace)"/>
          <w:color w:val="D63384"/>
          <w:sz w:val="21"/>
          <w:szCs w:val="21"/>
        </w:rPr>
        <w:t>background-color</w:t>
      </w:r>
      <w:r>
        <w:rPr>
          <w:rFonts w:ascii="Segoe UI" w:hAnsi="Segoe UI" w:cs="Segoe UI"/>
          <w:color w:val="212529"/>
        </w:rPr>
        <w:t>. Because we use a huge spread and no blur, the color will be monotone. Since </w:t>
      </w:r>
      <w:r>
        <w:rPr>
          <w:rStyle w:val="HTMLCode"/>
          <w:rFonts w:ascii="var(--bs-font-monospace)" w:eastAsiaTheme="minorHAnsi" w:hAnsi="var(--bs-font-monospace)"/>
          <w:color w:val="D63384"/>
          <w:sz w:val="21"/>
          <w:szCs w:val="21"/>
        </w:rPr>
        <w:t>--bs-table-accent-bg</w:t>
      </w:r>
      <w:r>
        <w:rPr>
          <w:rFonts w:ascii="Segoe UI" w:hAnsi="Segoe UI" w:cs="Segoe UI"/>
          <w:color w:val="212529"/>
        </w:rPr>
        <w:t> is unset by default, we don’t have a default box shadow.</w:t>
      </w:r>
    </w:p>
    <w:p w:rsidR="00A03525" w:rsidRDefault="00A03525" w:rsidP="00BC5942">
      <w:pPr>
        <w:numPr>
          <w:ilvl w:val="0"/>
          <w:numId w:val="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When either </w:t>
      </w:r>
      <w:r>
        <w:rPr>
          <w:rStyle w:val="HTMLCode"/>
          <w:rFonts w:ascii="var(--bs-font-monospace)" w:eastAsiaTheme="minorHAnsi" w:hAnsi="var(--bs-font-monospace)"/>
          <w:color w:val="D63384"/>
          <w:sz w:val="21"/>
          <w:szCs w:val="21"/>
        </w:rPr>
        <w:t>.table-striped</w:t>
      </w:r>
      <w:r>
        <w:rPr>
          <w:rFonts w:ascii="Segoe UI" w:hAnsi="Segoe UI" w:cs="Segoe UI"/>
          <w:color w:val="212529"/>
        </w:rPr>
        <w:t>, </w:t>
      </w:r>
      <w:r>
        <w:rPr>
          <w:rStyle w:val="HTMLCode"/>
          <w:rFonts w:ascii="var(--bs-font-monospace)" w:eastAsiaTheme="minorHAnsi" w:hAnsi="var(--bs-font-monospace)"/>
          <w:color w:val="D63384"/>
          <w:sz w:val="21"/>
          <w:szCs w:val="21"/>
        </w:rPr>
        <w:t>.table-hover</w:t>
      </w:r>
      <w:r>
        <w:rPr>
          <w:rFonts w:ascii="Segoe UI" w:hAnsi="Segoe UI" w:cs="Segoe UI"/>
          <w:color w:val="212529"/>
        </w:rPr>
        <w:t> or </w:t>
      </w:r>
      <w:r>
        <w:rPr>
          <w:rStyle w:val="HTMLCode"/>
          <w:rFonts w:ascii="var(--bs-font-monospace)" w:eastAsiaTheme="minorHAnsi" w:hAnsi="var(--bs-font-monospace)"/>
          <w:color w:val="D63384"/>
          <w:sz w:val="21"/>
          <w:szCs w:val="21"/>
        </w:rPr>
        <w:t>.table-active</w:t>
      </w:r>
      <w:r>
        <w:rPr>
          <w:rFonts w:ascii="Segoe UI" w:hAnsi="Segoe UI" w:cs="Segoe UI"/>
          <w:color w:val="212529"/>
        </w:rPr>
        <w:t> classes are added, the </w:t>
      </w:r>
      <w:r>
        <w:rPr>
          <w:rStyle w:val="HTMLCode"/>
          <w:rFonts w:ascii="var(--bs-font-monospace)" w:eastAsiaTheme="minorHAnsi" w:hAnsi="var(--bs-font-monospace)"/>
          <w:color w:val="D63384"/>
          <w:sz w:val="21"/>
          <w:szCs w:val="21"/>
        </w:rPr>
        <w:t>--bs-table-accent-bg</w:t>
      </w:r>
      <w:r>
        <w:rPr>
          <w:rFonts w:ascii="Segoe UI" w:hAnsi="Segoe UI" w:cs="Segoe UI"/>
          <w:color w:val="212529"/>
        </w:rPr>
        <w:t> is set to a semitransparent color to colorize the background.</w:t>
      </w:r>
    </w:p>
    <w:p w:rsidR="00A03525" w:rsidRDefault="00A03525" w:rsidP="00BC5942">
      <w:pPr>
        <w:numPr>
          <w:ilvl w:val="0"/>
          <w:numId w:val="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For each table variant, we generate a </w:t>
      </w:r>
      <w:r>
        <w:rPr>
          <w:rStyle w:val="HTMLCode"/>
          <w:rFonts w:ascii="var(--bs-font-monospace)" w:eastAsiaTheme="minorHAnsi" w:hAnsi="var(--bs-font-monospace)"/>
          <w:color w:val="D63384"/>
          <w:sz w:val="21"/>
          <w:szCs w:val="21"/>
        </w:rPr>
        <w:t>--bs-table-accent-bg</w:t>
      </w:r>
      <w:r>
        <w:rPr>
          <w:rFonts w:ascii="Segoe UI" w:hAnsi="Segoe UI" w:cs="Segoe UI"/>
          <w:color w:val="212529"/>
        </w:rPr>
        <w:t> color with the highest contrast depending on that color. For example, the accent color for </w:t>
      </w:r>
      <w:r>
        <w:rPr>
          <w:rStyle w:val="HTMLCode"/>
          <w:rFonts w:ascii="var(--bs-font-monospace)" w:eastAsiaTheme="minorHAnsi" w:hAnsi="var(--bs-font-monospace)"/>
          <w:color w:val="D63384"/>
          <w:sz w:val="21"/>
          <w:szCs w:val="21"/>
        </w:rPr>
        <w:t>.table-primary</w:t>
      </w:r>
      <w:r>
        <w:rPr>
          <w:rFonts w:ascii="Segoe UI" w:hAnsi="Segoe UI" w:cs="Segoe UI"/>
          <w:color w:val="212529"/>
        </w:rPr>
        <w:t> is darker while </w:t>
      </w:r>
      <w:r>
        <w:rPr>
          <w:rStyle w:val="HTMLCode"/>
          <w:rFonts w:ascii="var(--bs-font-monospace)" w:eastAsiaTheme="minorHAnsi" w:hAnsi="var(--bs-font-monospace)"/>
          <w:color w:val="D63384"/>
          <w:sz w:val="21"/>
          <w:szCs w:val="21"/>
        </w:rPr>
        <w:t>.table-dark</w:t>
      </w:r>
      <w:r>
        <w:rPr>
          <w:rFonts w:ascii="Segoe UI" w:hAnsi="Segoe UI" w:cs="Segoe UI"/>
          <w:color w:val="212529"/>
        </w:rPr>
        <w:t> has a lighter accent color.</w:t>
      </w:r>
    </w:p>
    <w:p w:rsidR="00A03525" w:rsidRDefault="00A03525" w:rsidP="00BC5942">
      <w:pPr>
        <w:numPr>
          <w:ilvl w:val="0"/>
          <w:numId w:val="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Text and border colors are generated the same way, and their colors are inherited by default.</w:t>
      </w:r>
    </w:p>
    <w:p w:rsidR="00A03525" w:rsidRDefault="00A03525" w:rsidP="00A03525">
      <w:pPr>
        <w:pStyle w:val="NormalWeb"/>
        <w:shd w:val="clear" w:color="auto" w:fill="FFFFFF"/>
        <w:spacing w:before="0" w:beforeAutospacing="0"/>
        <w:rPr>
          <w:rFonts w:ascii="Segoe UI" w:hAnsi="Segoe UI" w:cs="Segoe UI"/>
          <w:color w:val="212529"/>
        </w:rPr>
      </w:pPr>
      <w:r>
        <w:rPr>
          <w:rFonts w:ascii="Segoe UI" w:hAnsi="Segoe UI" w:cs="Segoe UI"/>
          <w:color w:val="212529"/>
        </w:rPr>
        <w:t>Behind the scenes it looks like this:</w:t>
      </w:r>
    </w:p>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k"/>
          <w:rFonts w:ascii="var(--bs-font-monospace)" w:hAnsi="var(--bs-font-monospace)"/>
          <w:color w:val="006699"/>
        </w:rPr>
        <w:t>@mixin</w:t>
      </w:r>
      <w:r>
        <w:rPr>
          <w:rStyle w:val="nf"/>
          <w:rFonts w:ascii="var(--bs-font-monospace)" w:hAnsi="var(--bs-font-monospace)"/>
          <w:color w:val="B715F4"/>
        </w:rPr>
        <w:t xml:space="preserve"> table-variant</w:t>
      </w:r>
      <w:r>
        <w:rPr>
          <w:rStyle w:val="p"/>
          <w:rFonts w:ascii="var(--bs-font-monospace)" w:hAnsi="var(--bs-font-monospace)"/>
          <w:color w:val="212529"/>
        </w:rPr>
        <w:t>(</w:t>
      </w:r>
      <w:r>
        <w:rPr>
          <w:rStyle w:val="nv"/>
          <w:rFonts w:ascii="var(--bs-font-monospace)" w:hAnsi="var(--bs-font-monospace)"/>
          <w:color w:val="003333"/>
        </w:rPr>
        <w:t>$state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$background</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.table-</w:t>
      </w:r>
      <w:r>
        <w:rPr>
          <w:rStyle w:val="si"/>
          <w:rFonts w:ascii="var(--bs-font-monospace)" w:hAnsi="var(--bs-font-monospace)"/>
          <w:color w:val="AA0000"/>
        </w:rPr>
        <w:t>#{</w:t>
      </w:r>
      <w:r>
        <w:rPr>
          <w:rStyle w:val="nv"/>
          <w:rFonts w:ascii="var(--bs-font-monospace)" w:hAnsi="var(--bs-font-monospace)"/>
          <w:color w:val="003333"/>
        </w:rPr>
        <w:t>$state</w:t>
      </w:r>
      <w:r>
        <w:rPr>
          <w:rStyle w:val="si"/>
          <w:rFonts w:ascii="var(--bs-font-monospace)" w:hAnsi="var(--bs-font-monospace)"/>
          <w:color w:val="AA0000"/>
        </w:rPr>
        <w:t>}</w:t>
      </w:r>
      <w:r>
        <w:rPr>
          <w:rStyle w:val="HTMLCode"/>
          <w:rFonts w:ascii="var(--bs-font-monospace)" w:hAnsi="var(--bs-font-monospace)"/>
          <w:color w:val="212529"/>
        </w:rPr>
        <w:t xml:space="preserve"> </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color-contrast</w:t>
      </w:r>
      <w:r>
        <w:rPr>
          <w:rStyle w:val="p"/>
          <w:rFonts w:ascii="var(--bs-font-monospace)" w:hAnsi="var(--bs-font-monospace)"/>
          <w:color w:val="212529"/>
        </w:rPr>
        <w:t>(</w:t>
      </w:r>
      <w:r>
        <w:rPr>
          <w:rStyle w:val="nf"/>
          <w:rFonts w:ascii="var(--bs-font-monospace)" w:hAnsi="var(--bs-font-monospace)"/>
          <w:color w:val="B715F4"/>
        </w:rPr>
        <w:t>opaque</w:t>
      </w:r>
      <w:r>
        <w:rPr>
          <w:rStyle w:val="p"/>
          <w:rFonts w:ascii="var(--bs-font-monospace)" w:hAnsi="var(--bs-font-monospace)"/>
          <w:color w:val="212529"/>
        </w:rPr>
        <w:t>(</w:t>
      </w:r>
      <w:r>
        <w:rPr>
          <w:rStyle w:val="nv"/>
          <w:rFonts w:ascii="var(--bs-font-monospace)" w:hAnsi="var(--bs-font-monospace)"/>
          <w:color w:val="003333"/>
        </w:rPr>
        <w:t>$body-bg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$background</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$hover-bg</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mix</w:t>
      </w:r>
      <w:r>
        <w:rPr>
          <w:rStyle w:val="p"/>
          <w:rFonts w:ascii="var(--bs-font-monospace)" w:hAnsi="var(--bs-font-monospace)"/>
          <w:color w:val="212529"/>
        </w:rPr>
        <w:t>(</w:t>
      </w:r>
      <w:r>
        <w:rPr>
          <w:rStyle w:val="nv"/>
          <w:rFonts w:ascii="var(--bs-font-monospace)" w:hAnsi="var(--bs-font-monospace)"/>
          <w:color w:val="003333"/>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$background</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percentage</w:t>
      </w:r>
      <w:r>
        <w:rPr>
          <w:rStyle w:val="p"/>
          <w:rFonts w:ascii="var(--bs-font-monospace)" w:hAnsi="var(--bs-font-monospace)"/>
          <w:color w:val="212529"/>
        </w:rPr>
        <w:t>(</w:t>
      </w:r>
      <w:r>
        <w:rPr>
          <w:rStyle w:val="nv"/>
          <w:rFonts w:ascii="var(--bs-font-monospace)" w:hAnsi="var(--bs-font-monospace)"/>
          <w:color w:val="003333"/>
        </w:rPr>
        <w:t>$table-hover-bg-factor</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$striped-bg</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mix</w:t>
      </w:r>
      <w:r>
        <w:rPr>
          <w:rStyle w:val="p"/>
          <w:rFonts w:ascii="var(--bs-font-monospace)" w:hAnsi="var(--bs-font-monospace)"/>
          <w:color w:val="212529"/>
        </w:rPr>
        <w:t>(</w:t>
      </w:r>
      <w:r>
        <w:rPr>
          <w:rStyle w:val="nv"/>
          <w:rFonts w:ascii="var(--bs-font-monospace)" w:hAnsi="var(--bs-font-monospace)"/>
          <w:color w:val="003333"/>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$background</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percentage</w:t>
      </w:r>
      <w:r>
        <w:rPr>
          <w:rStyle w:val="p"/>
          <w:rFonts w:ascii="var(--bs-font-monospace)" w:hAnsi="var(--bs-font-monospace)"/>
          <w:color w:val="212529"/>
        </w:rPr>
        <w:t>(</w:t>
      </w:r>
      <w:r>
        <w:rPr>
          <w:rStyle w:val="nv"/>
          <w:rFonts w:ascii="var(--bs-font-monospace)" w:hAnsi="var(--bs-font-monospace)"/>
          <w:color w:val="003333"/>
        </w:rPr>
        <w:t>$table-striped-bg-factor</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$active-bg</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mix</w:t>
      </w:r>
      <w:r>
        <w:rPr>
          <w:rStyle w:val="p"/>
          <w:rFonts w:ascii="var(--bs-font-monospace)" w:hAnsi="var(--bs-font-monospace)"/>
          <w:color w:val="212529"/>
        </w:rPr>
        <w:t>(</w:t>
      </w:r>
      <w:r>
        <w:rPr>
          <w:rStyle w:val="nv"/>
          <w:rFonts w:ascii="var(--bs-font-monospace)" w:hAnsi="var(--bs-font-monospace)"/>
          <w:color w:val="003333"/>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$background</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percentage</w:t>
      </w:r>
      <w:r>
        <w:rPr>
          <w:rStyle w:val="p"/>
          <w:rFonts w:ascii="var(--bs-font-monospace)" w:hAnsi="var(--bs-font-monospace)"/>
          <w:color w:val="212529"/>
        </w:rPr>
        <w:t>(</w:t>
      </w:r>
      <w:r>
        <w:rPr>
          <w:rStyle w:val="nv"/>
          <w:rFonts w:ascii="var(--bs-font-monospace)" w:hAnsi="var(--bs-font-monospace)"/>
          <w:color w:val="003333"/>
        </w:rPr>
        <w:t>$table-active-bg-factor</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--#{$variable-prefix}table-bg</w:t>
      </w:r>
      <w:r>
        <w:rPr>
          <w:rStyle w:val="o"/>
          <w:rFonts w:ascii="var(--bs-font-monospace)" w:hAnsi="var(--bs-font-monospace)"/>
          <w:color w:val="555555"/>
        </w:rPr>
        <w:t>:</w:t>
      </w:r>
      <w:r>
        <w:rPr>
          <w:rStyle w:val="HTMLCode"/>
          <w:rFonts w:ascii="var(--bs-font-monospace)" w:hAnsi="var(--bs-font-monospace)"/>
          <w:color w:val="212529"/>
        </w:rPr>
        <w:t xml:space="preserve"> </w:t>
      </w:r>
      <w:r>
        <w:rPr>
          <w:rStyle w:val="si"/>
          <w:rFonts w:ascii="var(--bs-font-monospace)" w:hAnsi="var(--bs-font-monospace)"/>
          <w:color w:val="AA0000"/>
        </w:rPr>
        <w:t>#{</w:t>
      </w:r>
      <w:r>
        <w:rPr>
          <w:rStyle w:val="nv"/>
          <w:rFonts w:ascii="var(--bs-font-monospace)" w:hAnsi="var(--bs-font-monospace)"/>
          <w:color w:val="003333"/>
        </w:rPr>
        <w:t>$background</w:t>
      </w:r>
      <w:r>
        <w:rPr>
          <w:rStyle w:val="si"/>
          <w:rFonts w:ascii="var(--bs-font-monospace)" w:hAnsi="var(--bs-font-monospace)"/>
          <w:color w:val="AA0000"/>
        </w:rPr>
        <w:t>}</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--#{$variable-prefix}table-striped-bg</w:t>
      </w:r>
      <w:r>
        <w:rPr>
          <w:rStyle w:val="o"/>
          <w:rFonts w:ascii="var(--bs-font-monospace)" w:hAnsi="var(--bs-font-monospace)"/>
          <w:color w:val="555555"/>
        </w:rPr>
        <w:t>:</w:t>
      </w:r>
      <w:r>
        <w:rPr>
          <w:rStyle w:val="HTMLCode"/>
          <w:rFonts w:ascii="var(--bs-font-monospace)" w:hAnsi="var(--bs-font-monospace)"/>
          <w:color w:val="212529"/>
        </w:rPr>
        <w:t xml:space="preserve"> </w:t>
      </w:r>
      <w:r>
        <w:rPr>
          <w:rStyle w:val="si"/>
          <w:rFonts w:ascii="var(--bs-font-monospace)" w:hAnsi="var(--bs-font-monospace)"/>
          <w:color w:val="AA0000"/>
        </w:rPr>
        <w:t>#{</w:t>
      </w:r>
      <w:r>
        <w:rPr>
          <w:rStyle w:val="nv"/>
          <w:rFonts w:ascii="var(--bs-font-monospace)" w:hAnsi="var(--bs-font-monospace)"/>
          <w:color w:val="003333"/>
        </w:rPr>
        <w:t>$striped-bg</w:t>
      </w:r>
      <w:r>
        <w:rPr>
          <w:rStyle w:val="si"/>
          <w:rFonts w:ascii="var(--bs-font-monospace)" w:hAnsi="var(--bs-font-monospace)"/>
          <w:color w:val="AA0000"/>
        </w:rPr>
        <w:t>}</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--#{$variable-prefix}table-striped-color</w:t>
      </w:r>
      <w:r>
        <w:rPr>
          <w:rStyle w:val="o"/>
          <w:rFonts w:ascii="var(--bs-font-monospace)" w:hAnsi="var(--bs-font-monospace)"/>
          <w:color w:val="555555"/>
        </w:rPr>
        <w:t>:</w:t>
      </w:r>
      <w:r>
        <w:rPr>
          <w:rStyle w:val="HTMLCode"/>
          <w:rFonts w:ascii="var(--bs-font-monospace)" w:hAnsi="var(--bs-font-monospace)"/>
          <w:color w:val="212529"/>
        </w:rPr>
        <w:t xml:space="preserve"> </w:t>
      </w:r>
      <w:r>
        <w:rPr>
          <w:rStyle w:val="si"/>
          <w:rFonts w:ascii="var(--bs-font-monospace)" w:hAnsi="var(--bs-font-monospace)"/>
          <w:color w:val="AA0000"/>
        </w:rPr>
        <w:t>#{</w:t>
      </w:r>
      <w:r>
        <w:rPr>
          <w:rStyle w:val="nf"/>
          <w:rFonts w:ascii="var(--bs-font-monospace)" w:hAnsi="var(--bs-font-monospace)"/>
          <w:color w:val="B715F4"/>
        </w:rPr>
        <w:t>color-contrast</w:t>
      </w:r>
      <w:r>
        <w:rPr>
          <w:rStyle w:val="p"/>
          <w:rFonts w:ascii="var(--bs-font-monospace)" w:hAnsi="var(--bs-font-monospace)"/>
          <w:color w:val="212529"/>
        </w:rPr>
        <w:t>(</w:t>
      </w:r>
      <w:r>
        <w:rPr>
          <w:rStyle w:val="nv"/>
          <w:rFonts w:ascii="var(--bs-font-monospace)" w:hAnsi="var(--bs-font-monospace)"/>
          <w:color w:val="003333"/>
        </w:rPr>
        <w:t>$striped-bg</w:t>
      </w:r>
      <w:r>
        <w:rPr>
          <w:rStyle w:val="p"/>
          <w:rFonts w:ascii="var(--bs-font-monospace)" w:hAnsi="var(--bs-font-monospace)"/>
          <w:color w:val="212529"/>
        </w:rPr>
        <w:t>)</w:t>
      </w:r>
      <w:r>
        <w:rPr>
          <w:rStyle w:val="si"/>
          <w:rFonts w:ascii="var(--bs-font-monospace)" w:hAnsi="var(--bs-font-monospace)"/>
          <w:color w:val="AA0000"/>
        </w:rPr>
        <w:t>}</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--#{$variable-prefix}table-active-bg</w:t>
      </w:r>
      <w:r>
        <w:rPr>
          <w:rStyle w:val="o"/>
          <w:rFonts w:ascii="var(--bs-font-monospace)" w:hAnsi="var(--bs-font-monospace)"/>
          <w:color w:val="555555"/>
        </w:rPr>
        <w:t>:</w:t>
      </w:r>
      <w:r>
        <w:rPr>
          <w:rStyle w:val="HTMLCode"/>
          <w:rFonts w:ascii="var(--bs-font-monospace)" w:hAnsi="var(--bs-font-monospace)"/>
          <w:color w:val="212529"/>
        </w:rPr>
        <w:t xml:space="preserve"> </w:t>
      </w:r>
      <w:r>
        <w:rPr>
          <w:rStyle w:val="si"/>
          <w:rFonts w:ascii="var(--bs-font-monospace)" w:hAnsi="var(--bs-font-monospace)"/>
          <w:color w:val="AA0000"/>
        </w:rPr>
        <w:t>#{</w:t>
      </w:r>
      <w:r>
        <w:rPr>
          <w:rStyle w:val="nv"/>
          <w:rFonts w:ascii="var(--bs-font-monospace)" w:hAnsi="var(--bs-font-monospace)"/>
          <w:color w:val="003333"/>
        </w:rPr>
        <w:t>$active-bg</w:t>
      </w:r>
      <w:r>
        <w:rPr>
          <w:rStyle w:val="si"/>
          <w:rFonts w:ascii="var(--bs-font-monospace)" w:hAnsi="var(--bs-font-monospace)"/>
          <w:color w:val="AA0000"/>
        </w:rPr>
        <w:t>}</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--#{$variable-prefix}table-active-color</w:t>
      </w:r>
      <w:r>
        <w:rPr>
          <w:rStyle w:val="o"/>
          <w:rFonts w:ascii="var(--bs-font-monospace)" w:hAnsi="var(--bs-font-monospace)"/>
          <w:color w:val="555555"/>
        </w:rPr>
        <w:t>:</w:t>
      </w:r>
      <w:r>
        <w:rPr>
          <w:rStyle w:val="HTMLCode"/>
          <w:rFonts w:ascii="var(--bs-font-monospace)" w:hAnsi="var(--bs-font-monospace)"/>
          <w:color w:val="212529"/>
        </w:rPr>
        <w:t xml:space="preserve"> </w:t>
      </w:r>
      <w:r>
        <w:rPr>
          <w:rStyle w:val="si"/>
          <w:rFonts w:ascii="var(--bs-font-monospace)" w:hAnsi="var(--bs-font-monospace)"/>
          <w:color w:val="AA0000"/>
        </w:rPr>
        <w:t>#{</w:t>
      </w:r>
      <w:r>
        <w:rPr>
          <w:rStyle w:val="nf"/>
          <w:rFonts w:ascii="var(--bs-font-monospace)" w:hAnsi="var(--bs-font-monospace)"/>
          <w:color w:val="B715F4"/>
        </w:rPr>
        <w:t>color-contrast</w:t>
      </w:r>
      <w:r>
        <w:rPr>
          <w:rStyle w:val="p"/>
          <w:rFonts w:ascii="var(--bs-font-monospace)" w:hAnsi="var(--bs-font-monospace)"/>
          <w:color w:val="212529"/>
        </w:rPr>
        <w:t>(</w:t>
      </w:r>
      <w:r>
        <w:rPr>
          <w:rStyle w:val="nv"/>
          <w:rFonts w:ascii="var(--bs-font-monospace)" w:hAnsi="var(--bs-font-monospace)"/>
          <w:color w:val="003333"/>
        </w:rPr>
        <w:t>$active-bg</w:t>
      </w:r>
      <w:r>
        <w:rPr>
          <w:rStyle w:val="p"/>
          <w:rFonts w:ascii="var(--bs-font-monospace)" w:hAnsi="var(--bs-font-monospace)"/>
          <w:color w:val="212529"/>
        </w:rPr>
        <w:t>)</w:t>
      </w:r>
      <w:r>
        <w:rPr>
          <w:rStyle w:val="si"/>
          <w:rFonts w:ascii="var(--bs-font-monospace)" w:hAnsi="var(--bs-font-monospace)"/>
          <w:color w:val="AA0000"/>
        </w:rPr>
        <w:t>}</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--#{$variable-prefix}table-hover-bg</w:t>
      </w:r>
      <w:r>
        <w:rPr>
          <w:rStyle w:val="o"/>
          <w:rFonts w:ascii="var(--bs-font-monospace)" w:hAnsi="var(--bs-font-monospace)"/>
          <w:color w:val="555555"/>
        </w:rPr>
        <w:t>:</w:t>
      </w:r>
      <w:r>
        <w:rPr>
          <w:rStyle w:val="HTMLCode"/>
          <w:rFonts w:ascii="var(--bs-font-monospace)" w:hAnsi="var(--bs-font-monospace)"/>
          <w:color w:val="212529"/>
        </w:rPr>
        <w:t xml:space="preserve"> </w:t>
      </w:r>
      <w:r>
        <w:rPr>
          <w:rStyle w:val="si"/>
          <w:rFonts w:ascii="var(--bs-font-monospace)" w:hAnsi="var(--bs-font-monospace)"/>
          <w:color w:val="AA0000"/>
        </w:rPr>
        <w:t>#{</w:t>
      </w:r>
      <w:r>
        <w:rPr>
          <w:rStyle w:val="nv"/>
          <w:rFonts w:ascii="var(--bs-font-monospace)" w:hAnsi="var(--bs-font-monospace)"/>
          <w:color w:val="003333"/>
        </w:rPr>
        <w:t>$hover-bg</w:t>
      </w:r>
      <w:r>
        <w:rPr>
          <w:rStyle w:val="si"/>
          <w:rFonts w:ascii="var(--bs-font-monospace)" w:hAnsi="var(--bs-font-monospace)"/>
          <w:color w:val="AA0000"/>
        </w:rPr>
        <w:t>}</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--#{$variable-prefix}table-hover-color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si"/>
          <w:rFonts w:ascii="var(--bs-font-monospace)" w:hAnsi="var(--bs-font-monospace)"/>
          <w:color w:val="AA0000"/>
        </w:rPr>
        <w:t>#{</w:t>
      </w:r>
      <w:r>
        <w:rPr>
          <w:rStyle w:val="nf"/>
          <w:rFonts w:ascii="var(--bs-font-monospace)" w:hAnsi="var(--bs-font-monospace)"/>
          <w:color w:val="B715F4"/>
        </w:rPr>
        <w:t>color-contrast</w:t>
      </w:r>
      <w:r>
        <w:rPr>
          <w:rStyle w:val="p"/>
          <w:rFonts w:ascii="var(--bs-font-monospace)" w:hAnsi="var(--bs-font-monospace)"/>
          <w:color w:val="212529"/>
        </w:rPr>
        <w:t>(</w:t>
      </w:r>
      <w:r>
        <w:rPr>
          <w:rStyle w:val="nv"/>
          <w:rFonts w:ascii="var(--bs-font-monospace)" w:hAnsi="var(--bs-font-monospace)"/>
          <w:color w:val="003333"/>
        </w:rPr>
        <w:t>$hover-bg</w:t>
      </w:r>
      <w:r>
        <w:rPr>
          <w:rStyle w:val="p"/>
          <w:rFonts w:ascii="var(--bs-font-monospace)" w:hAnsi="var(--bs-font-monospace)"/>
          <w:color w:val="212529"/>
        </w:rPr>
        <w:t>)</w:t>
      </w:r>
      <w:r>
        <w:rPr>
          <w:rStyle w:val="si"/>
          <w:rFonts w:ascii="var(--bs-font-monospace)" w:hAnsi="var(--bs-font-monospace)"/>
          <w:color w:val="AA0000"/>
        </w:rPr>
        <w:t>}</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mix</w:t>
      </w:r>
      <w:r>
        <w:rPr>
          <w:rStyle w:val="p"/>
          <w:rFonts w:ascii="var(--bs-font-monospace)" w:hAnsi="var(--bs-font-monospace)"/>
          <w:color w:val="212529"/>
        </w:rPr>
        <w:t>(</w:t>
      </w:r>
      <w:r>
        <w:rPr>
          <w:rStyle w:val="nv"/>
          <w:rFonts w:ascii="var(--bs-font-monospace)" w:hAnsi="var(--bs-font-monospace)"/>
          <w:color w:val="003333"/>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$background</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percentage</w:t>
      </w:r>
      <w:r>
        <w:rPr>
          <w:rStyle w:val="p"/>
          <w:rFonts w:ascii="var(--bs-font-monospace)" w:hAnsi="var(--bs-font-monospace)"/>
          <w:color w:val="212529"/>
        </w:rPr>
        <w:t>(</w:t>
      </w:r>
      <w:r>
        <w:rPr>
          <w:rStyle w:val="nv"/>
          <w:rFonts w:ascii="var(--bs-font-monospace)" w:hAnsi="var(--bs-font-monospace)"/>
          <w:color w:val="003333"/>
        </w:rPr>
        <w:t>$table-border-factor</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w:t>
      </w:r>
    </w:p>
    <w:p w:rsidR="00A03525" w:rsidRDefault="00A03525" w:rsidP="00A03525">
      <w:pPr>
        <w:pStyle w:val="Heading2"/>
        <w:shd w:val="clear" w:color="auto" w:fill="FFFFFF"/>
        <w:rPr>
          <w:rFonts w:ascii="Segoe UI" w:hAnsi="Segoe UI" w:cs="Segoe UI"/>
          <w:b w:val="0"/>
          <w:bCs w:val="0"/>
          <w:color w:val="212529"/>
        </w:rPr>
      </w:pPr>
      <w:bookmarkStart w:id="42" w:name="_Toc144064599"/>
      <w:r>
        <w:rPr>
          <w:rFonts w:ascii="Segoe UI" w:hAnsi="Segoe UI" w:cs="Segoe UI"/>
          <w:b w:val="0"/>
          <w:bCs w:val="0"/>
          <w:color w:val="212529"/>
        </w:rPr>
        <w:t>Table borders</w:t>
      </w:r>
      <w:bookmarkEnd w:id="42"/>
    </w:p>
    <w:p w:rsidR="00A03525" w:rsidRDefault="00A03525" w:rsidP="00A03525">
      <w:pPr>
        <w:pStyle w:val="Heading3"/>
        <w:shd w:val="clear" w:color="auto" w:fill="FFFFFF"/>
        <w:rPr>
          <w:rFonts w:ascii="Segoe UI" w:hAnsi="Segoe UI" w:cs="Segoe UI"/>
          <w:b w:val="0"/>
          <w:bCs w:val="0"/>
          <w:color w:val="212529"/>
        </w:rPr>
      </w:pPr>
      <w:bookmarkStart w:id="43" w:name="_Toc144064600"/>
      <w:r>
        <w:rPr>
          <w:rFonts w:ascii="Segoe UI" w:hAnsi="Segoe UI" w:cs="Segoe UI"/>
          <w:b w:val="0"/>
          <w:bCs w:val="0"/>
          <w:color w:val="212529"/>
        </w:rPr>
        <w:t>Bordered tables</w:t>
      </w:r>
      <w:bookmarkEnd w:id="43"/>
    </w:p>
    <w:p w:rsidR="00A03525" w:rsidRDefault="00A03525" w:rsidP="00A03525">
      <w:pPr>
        <w:pStyle w:val="NormalWeb"/>
        <w:shd w:val="clear" w:color="auto" w:fill="FFFFFF"/>
        <w:spacing w:before="0" w:beforeAutospacing="0"/>
        <w:rPr>
          <w:rFonts w:ascii="Segoe UI" w:hAnsi="Segoe UI" w:cs="Segoe UI"/>
          <w:color w:val="212529"/>
        </w:rPr>
      </w:pPr>
      <w:r>
        <w:rPr>
          <w:rFonts w:ascii="Segoe UI" w:hAnsi="Segoe UI" w:cs="Segoe UI"/>
          <w:color w:val="212529"/>
        </w:rPr>
        <w:t>Add </w:t>
      </w:r>
      <w:r>
        <w:rPr>
          <w:rStyle w:val="HTMLCode"/>
          <w:rFonts w:ascii="var(--bs-font-monospace)" w:hAnsi="var(--bs-font-monospace)"/>
          <w:color w:val="D63384"/>
          <w:sz w:val="21"/>
          <w:szCs w:val="21"/>
        </w:rPr>
        <w:t>.table-bordered</w:t>
      </w:r>
      <w:r>
        <w:rPr>
          <w:rFonts w:ascii="Segoe UI" w:hAnsi="Segoe UI" w:cs="Segoe UI"/>
          <w:color w:val="212529"/>
        </w:rPr>
        <w:t> for borders on all sides of the table and cells.</w:t>
      </w:r>
    </w:p>
    <w:tbl>
      <w:tblPr>
        <w:tblW w:w="9984" w:type="dxa"/>
        <w:tblCellMar>
          <w:top w:w="15" w:type="dxa"/>
          <w:left w:w="15" w:type="dxa"/>
          <w:bottom w:w="15" w:type="dxa"/>
          <w:right w:w="15" w:type="dxa"/>
        </w:tblCellMar>
        <w:tblLook w:val="04A0" w:firstRow="1" w:lastRow="0" w:firstColumn="1" w:lastColumn="0" w:noHBand="0" w:noVBand="1"/>
      </w:tblPr>
      <w:tblGrid>
        <w:gridCol w:w="595"/>
        <w:gridCol w:w="2226"/>
        <w:gridCol w:w="3634"/>
        <w:gridCol w:w="3529"/>
      </w:tblGrid>
      <w:tr w:rsidR="00A03525" w:rsidTr="006A0BD0">
        <w:trPr>
          <w:trHeight w:val="441"/>
          <w:tblHeader/>
        </w:trPr>
        <w:tc>
          <w:tcPr>
            <w:tcW w:w="0" w:type="auto"/>
            <w:tcBorders>
              <w:top w:val="single" w:sz="2" w:space="0" w:color="auto"/>
              <w:left w:val="single" w:sz="6" w:space="0" w:color="auto"/>
              <w:right w:val="single" w:sz="6" w:space="0" w:color="auto"/>
            </w:tcBorders>
            <w:vAlign w:val="center"/>
            <w:hideMark/>
          </w:tcPr>
          <w:p w:rsidR="00A03525" w:rsidRDefault="00A03525">
            <w:pPr>
              <w:jc w:val="center"/>
              <w:rPr>
                <w:rFonts w:ascii="Times New Roman" w:hAnsi="Times New Roman" w:cs="Times New Roman"/>
                <w:b/>
                <w:bCs/>
                <w:color w:val="212529"/>
              </w:rPr>
            </w:pPr>
            <w:r>
              <w:rPr>
                <w:b/>
                <w:bCs/>
                <w:color w:val="212529"/>
              </w:rPr>
              <w:t>#</w:t>
            </w:r>
          </w:p>
        </w:tc>
        <w:tc>
          <w:tcPr>
            <w:tcW w:w="0" w:type="auto"/>
            <w:tcBorders>
              <w:top w:val="single" w:sz="2" w:space="0" w:color="auto"/>
              <w:left w:val="single" w:sz="6" w:space="0" w:color="auto"/>
              <w:right w:val="single" w:sz="6" w:space="0" w:color="auto"/>
            </w:tcBorders>
            <w:vAlign w:val="center"/>
            <w:hideMark/>
          </w:tcPr>
          <w:p w:rsidR="00A03525" w:rsidRDefault="00A03525">
            <w:pPr>
              <w:jc w:val="center"/>
              <w:rPr>
                <w:b/>
                <w:bCs/>
                <w:color w:val="212529"/>
              </w:rPr>
            </w:pPr>
            <w:r>
              <w:rPr>
                <w:b/>
                <w:bCs/>
                <w:color w:val="212529"/>
              </w:rPr>
              <w:t>First</w:t>
            </w:r>
          </w:p>
        </w:tc>
        <w:tc>
          <w:tcPr>
            <w:tcW w:w="0" w:type="auto"/>
            <w:tcBorders>
              <w:top w:val="single" w:sz="2" w:space="0" w:color="auto"/>
              <w:left w:val="single" w:sz="6" w:space="0" w:color="auto"/>
              <w:right w:val="single" w:sz="6" w:space="0" w:color="auto"/>
            </w:tcBorders>
            <w:vAlign w:val="center"/>
            <w:hideMark/>
          </w:tcPr>
          <w:p w:rsidR="00A03525" w:rsidRDefault="00A03525">
            <w:pPr>
              <w:jc w:val="center"/>
              <w:rPr>
                <w:b/>
                <w:bCs/>
                <w:color w:val="212529"/>
              </w:rPr>
            </w:pPr>
            <w:r>
              <w:rPr>
                <w:b/>
                <w:bCs/>
                <w:color w:val="212529"/>
              </w:rPr>
              <w:t>Last</w:t>
            </w:r>
          </w:p>
        </w:tc>
        <w:tc>
          <w:tcPr>
            <w:tcW w:w="0" w:type="auto"/>
            <w:tcBorders>
              <w:top w:val="single" w:sz="2" w:space="0" w:color="auto"/>
              <w:left w:val="single" w:sz="6" w:space="0" w:color="auto"/>
              <w:right w:val="single" w:sz="6" w:space="0" w:color="auto"/>
            </w:tcBorders>
            <w:vAlign w:val="center"/>
            <w:hideMark/>
          </w:tcPr>
          <w:p w:rsidR="00A03525" w:rsidRDefault="00A03525">
            <w:pPr>
              <w:jc w:val="center"/>
              <w:rPr>
                <w:b/>
                <w:bCs/>
                <w:color w:val="212529"/>
              </w:rPr>
            </w:pPr>
            <w:r>
              <w:rPr>
                <w:b/>
                <w:bCs/>
                <w:color w:val="212529"/>
              </w:rPr>
              <w:t>Handle</w:t>
            </w:r>
          </w:p>
        </w:tc>
      </w:tr>
      <w:tr w:rsidR="00A03525" w:rsidTr="006A0BD0">
        <w:trPr>
          <w:trHeight w:val="456"/>
        </w:trPr>
        <w:tc>
          <w:tcPr>
            <w:tcW w:w="0" w:type="auto"/>
            <w:tcBorders>
              <w:top w:val="single" w:sz="2" w:space="0" w:color="auto"/>
              <w:left w:val="single" w:sz="6" w:space="0" w:color="auto"/>
              <w:bottom w:val="single" w:sz="2" w:space="0" w:color="auto"/>
              <w:right w:val="single" w:sz="6" w:space="0" w:color="auto"/>
            </w:tcBorders>
            <w:vAlign w:val="center"/>
            <w:hideMark/>
          </w:tcPr>
          <w:p w:rsidR="00A03525" w:rsidRDefault="00A03525">
            <w:pPr>
              <w:jc w:val="center"/>
              <w:rPr>
                <w:b/>
                <w:bCs/>
                <w:color w:val="212529"/>
              </w:rPr>
            </w:pPr>
            <w:r>
              <w:rPr>
                <w:b/>
                <w:bCs/>
                <w:color w:val="212529"/>
              </w:rPr>
              <w:t>1</w:t>
            </w:r>
          </w:p>
        </w:tc>
        <w:tc>
          <w:tcPr>
            <w:tcW w:w="0" w:type="auto"/>
            <w:tcBorders>
              <w:top w:val="single" w:sz="2" w:space="0" w:color="auto"/>
              <w:left w:val="single" w:sz="6" w:space="0" w:color="auto"/>
              <w:bottom w:val="single" w:sz="2" w:space="0" w:color="auto"/>
              <w:right w:val="single" w:sz="6" w:space="0" w:color="auto"/>
            </w:tcBorders>
            <w:vAlign w:val="center"/>
            <w:hideMark/>
          </w:tcPr>
          <w:p w:rsidR="00A03525" w:rsidRDefault="00A03525">
            <w:pPr>
              <w:rPr>
                <w:color w:val="212529"/>
              </w:rPr>
            </w:pPr>
            <w:r>
              <w:rPr>
                <w:color w:val="212529"/>
              </w:rPr>
              <w:t>Mark</w:t>
            </w:r>
          </w:p>
        </w:tc>
        <w:tc>
          <w:tcPr>
            <w:tcW w:w="0" w:type="auto"/>
            <w:tcBorders>
              <w:top w:val="single" w:sz="2" w:space="0" w:color="auto"/>
              <w:left w:val="single" w:sz="6" w:space="0" w:color="auto"/>
              <w:bottom w:val="single" w:sz="2" w:space="0" w:color="auto"/>
              <w:right w:val="single" w:sz="6" w:space="0" w:color="auto"/>
            </w:tcBorders>
            <w:vAlign w:val="center"/>
            <w:hideMark/>
          </w:tcPr>
          <w:p w:rsidR="00A03525" w:rsidRDefault="00A03525">
            <w:pPr>
              <w:rPr>
                <w:color w:val="212529"/>
              </w:rPr>
            </w:pPr>
            <w:r>
              <w:rPr>
                <w:color w:val="212529"/>
              </w:rPr>
              <w:t>Otto</w:t>
            </w:r>
          </w:p>
        </w:tc>
        <w:tc>
          <w:tcPr>
            <w:tcW w:w="0" w:type="auto"/>
            <w:tcBorders>
              <w:top w:val="single" w:sz="2" w:space="0" w:color="auto"/>
              <w:left w:val="single" w:sz="6" w:space="0" w:color="auto"/>
              <w:bottom w:val="single" w:sz="2" w:space="0" w:color="auto"/>
              <w:right w:val="single" w:sz="6" w:space="0" w:color="auto"/>
            </w:tcBorders>
            <w:vAlign w:val="center"/>
            <w:hideMark/>
          </w:tcPr>
          <w:p w:rsidR="00A03525" w:rsidRDefault="00A03525">
            <w:pPr>
              <w:rPr>
                <w:color w:val="212529"/>
              </w:rPr>
            </w:pPr>
            <w:r>
              <w:rPr>
                <w:color w:val="212529"/>
              </w:rPr>
              <w:t>@mdo</w:t>
            </w:r>
          </w:p>
        </w:tc>
      </w:tr>
      <w:tr w:rsidR="00A03525" w:rsidTr="006A0BD0">
        <w:trPr>
          <w:trHeight w:val="441"/>
        </w:trPr>
        <w:tc>
          <w:tcPr>
            <w:tcW w:w="0" w:type="auto"/>
            <w:tcBorders>
              <w:top w:val="single" w:sz="2" w:space="0" w:color="auto"/>
              <w:left w:val="single" w:sz="6" w:space="0" w:color="auto"/>
              <w:bottom w:val="single" w:sz="2" w:space="0" w:color="auto"/>
              <w:right w:val="single" w:sz="6" w:space="0" w:color="auto"/>
            </w:tcBorders>
            <w:vAlign w:val="center"/>
            <w:hideMark/>
          </w:tcPr>
          <w:p w:rsidR="00A03525" w:rsidRDefault="00A03525">
            <w:pPr>
              <w:jc w:val="center"/>
              <w:rPr>
                <w:b/>
                <w:bCs/>
                <w:color w:val="212529"/>
              </w:rPr>
            </w:pPr>
            <w:r>
              <w:rPr>
                <w:b/>
                <w:bCs/>
                <w:color w:val="212529"/>
              </w:rPr>
              <w:t>2</w:t>
            </w:r>
          </w:p>
        </w:tc>
        <w:tc>
          <w:tcPr>
            <w:tcW w:w="0" w:type="auto"/>
            <w:tcBorders>
              <w:top w:val="single" w:sz="2" w:space="0" w:color="auto"/>
              <w:left w:val="single" w:sz="6" w:space="0" w:color="auto"/>
              <w:bottom w:val="single" w:sz="2" w:space="0" w:color="auto"/>
              <w:right w:val="single" w:sz="6" w:space="0" w:color="auto"/>
            </w:tcBorders>
            <w:vAlign w:val="center"/>
            <w:hideMark/>
          </w:tcPr>
          <w:p w:rsidR="00A03525" w:rsidRDefault="00A03525">
            <w:pPr>
              <w:rPr>
                <w:color w:val="212529"/>
              </w:rPr>
            </w:pPr>
            <w:r>
              <w:rPr>
                <w:color w:val="212529"/>
              </w:rPr>
              <w:t>Jacob</w:t>
            </w:r>
          </w:p>
        </w:tc>
        <w:tc>
          <w:tcPr>
            <w:tcW w:w="0" w:type="auto"/>
            <w:tcBorders>
              <w:top w:val="single" w:sz="2" w:space="0" w:color="auto"/>
              <w:left w:val="single" w:sz="6" w:space="0" w:color="auto"/>
              <w:bottom w:val="single" w:sz="2" w:space="0" w:color="auto"/>
              <w:right w:val="single" w:sz="6" w:space="0" w:color="auto"/>
            </w:tcBorders>
            <w:vAlign w:val="center"/>
            <w:hideMark/>
          </w:tcPr>
          <w:p w:rsidR="00A03525" w:rsidRDefault="00A03525">
            <w:pPr>
              <w:rPr>
                <w:color w:val="212529"/>
              </w:rPr>
            </w:pPr>
            <w:r>
              <w:rPr>
                <w:color w:val="212529"/>
              </w:rPr>
              <w:t>Thornton</w:t>
            </w:r>
          </w:p>
        </w:tc>
        <w:tc>
          <w:tcPr>
            <w:tcW w:w="0" w:type="auto"/>
            <w:tcBorders>
              <w:top w:val="single" w:sz="2" w:space="0" w:color="auto"/>
              <w:left w:val="single" w:sz="6" w:space="0" w:color="auto"/>
              <w:bottom w:val="single" w:sz="2" w:space="0" w:color="auto"/>
              <w:right w:val="single" w:sz="6" w:space="0" w:color="auto"/>
            </w:tcBorders>
            <w:vAlign w:val="center"/>
            <w:hideMark/>
          </w:tcPr>
          <w:p w:rsidR="00A03525" w:rsidRDefault="00A03525">
            <w:pPr>
              <w:rPr>
                <w:color w:val="212529"/>
              </w:rPr>
            </w:pPr>
            <w:r>
              <w:rPr>
                <w:color w:val="212529"/>
              </w:rPr>
              <w:t>@fat</w:t>
            </w:r>
          </w:p>
        </w:tc>
      </w:tr>
      <w:tr w:rsidR="00A03525" w:rsidTr="006A0BD0">
        <w:trPr>
          <w:trHeight w:val="441"/>
        </w:trPr>
        <w:tc>
          <w:tcPr>
            <w:tcW w:w="0" w:type="auto"/>
            <w:tcBorders>
              <w:top w:val="single" w:sz="2" w:space="0" w:color="auto"/>
              <w:left w:val="single" w:sz="6" w:space="0" w:color="auto"/>
              <w:bottom w:val="single" w:sz="2" w:space="0" w:color="auto"/>
              <w:right w:val="single" w:sz="6" w:space="0" w:color="auto"/>
            </w:tcBorders>
            <w:vAlign w:val="center"/>
            <w:hideMark/>
          </w:tcPr>
          <w:p w:rsidR="00A03525" w:rsidRDefault="00A03525">
            <w:pPr>
              <w:jc w:val="center"/>
              <w:rPr>
                <w:b/>
                <w:bCs/>
                <w:color w:val="212529"/>
              </w:rPr>
            </w:pPr>
            <w:r>
              <w:rPr>
                <w:b/>
                <w:bCs/>
                <w:color w:val="212529"/>
              </w:rPr>
              <w:t>3</w:t>
            </w:r>
          </w:p>
        </w:tc>
        <w:tc>
          <w:tcPr>
            <w:tcW w:w="0" w:type="auto"/>
            <w:gridSpan w:val="2"/>
            <w:tcBorders>
              <w:top w:val="single" w:sz="2" w:space="0" w:color="auto"/>
              <w:left w:val="single" w:sz="6" w:space="0" w:color="auto"/>
              <w:bottom w:val="single" w:sz="2" w:space="0" w:color="auto"/>
              <w:right w:val="single" w:sz="6" w:space="0" w:color="auto"/>
            </w:tcBorders>
            <w:vAlign w:val="center"/>
            <w:hideMark/>
          </w:tcPr>
          <w:p w:rsidR="00A03525" w:rsidRDefault="00A03525">
            <w:pPr>
              <w:rPr>
                <w:color w:val="212529"/>
              </w:rPr>
            </w:pPr>
            <w:r>
              <w:rPr>
                <w:color w:val="212529"/>
              </w:rPr>
              <w:t>Larry the Bird</w:t>
            </w:r>
          </w:p>
        </w:tc>
        <w:tc>
          <w:tcPr>
            <w:tcW w:w="0" w:type="auto"/>
            <w:tcBorders>
              <w:top w:val="single" w:sz="2" w:space="0" w:color="auto"/>
              <w:left w:val="single" w:sz="6" w:space="0" w:color="auto"/>
              <w:bottom w:val="single" w:sz="2" w:space="0" w:color="auto"/>
              <w:right w:val="single" w:sz="6" w:space="0" w:color="auto"/>
            </w:tcBorders>
            <w:vAlign w:val="center"/>
            <w:hideMark/>
          </w:tcPr>
          <w:p w:rsidR="00A03525" w:rsidRDefault="00A03525">
            <w:pPr>
              <w:rPr>
                <w:color w:val="212529"/>
              </w:rPr>
            </w:pPr>
            <w:r>
              <w:rPr>
                <w:color w:val="212529"/>
              </w:rPr>
              <w:t>@twitter</w:t>
            </w:r>
          </w:p>
        </w:tc>
      </w:tr>
    </w:tbl>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 table-bordered"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tbl>
      <w:tblPr>
        <w:tblpPr w:leftFromText="180" w:rightFromText="180" w:vertAnchor="text" w:horzAnchor="margin" w:tblpY="489"/>
        <w:tblW w:w="9982" w:type="dxa"/>
        <w:tblCellMar>
          <w:top w:w="15" w:type="dxa"/>
          <w:left w:w="15" w:type="dxa"/>
          <w:bottom w:w="15" w:type="dxa"/>
          <w:right w:w="15" w:type="dxa"/>
        </w:tblCellMar>
        <w:tblLook w:val="04A0" w:firstRow="1" w:lastRow="0" w:firstColumn="1" w:lastColumn="0" w:noHBand="0" w:noVBand="1"/>
      </w:tblPr>
      <w:tblGrid>
        <w:gridCol w:w="675"/>
        <w:gridCol w:w="2524"/>
        <w:gridCol w:w="4121"/>
        <w:gridCol w:w="2662"/>
      </w:tblGrid>
      <w:tr w:rsidR="006A0BD0" w:rsidTr="006A0BD0">
        <w:trPr>
          <w:tblHeader/>
        </w:trPr>
        <w:tc>
          <w:tcPr>
            <w:tcW w:w="0" w:type="auto"/>
            <w:tcBorders>
              <w:top w:val="single" w:sz="2" w:space="0" w:color="auto"/>
              <w:left w:val="single" w:sz="6" w:space="0" w:color="auto"/>
              <w:right w:val="single" w:sz="6" w:space="0" w:color="auto"/>
            </w:tcBorders>
            <w:vAlign w:val="center"/>
            <w:hideMark/>
          </w:tcPr>
          <w:p w:rsidR="006A0BD0" w:rsidRDefault="006A0BD0" w:rsidP="006A0BD0">
            <w:pPr>
              <w:jc w:val="center"/>
              <w:rPr>
                <w:rFonts w:ascii="Times New Roman" w:hAnsi="Times New Roman" w:cs="Times New Roman"/>
                <w:b/>
                <w:bCs/>
                <w:color w:val="212529"/>
              </w:rPr>
            </w:pPr>
            <w:r>
              <w:rPr>
                <w:b/>
                <w:bCs/>
                <w:color w:val="212529"/>
              </w:rPr>
              <w:t>#</w:t>
            </w:r>
          </w:p>
        </w:tc>
        <w:tc>
          <w:tcPr>
            <w:tcW w:w="0" w:type="auto"/>
            <w:tcBorders>
              <w:top w:val="single" w:sz="2" w:space="0" w:color="auto"/>
              <w:left w:val="single" w:sz="6" w:space="0" w:color="auto"/>
              <w:right w:val="single" w:sz="6" w:space="0" w:color="auto"/>
            </w:tcBorders>
            <w:vAlign w:val="center"/>
            <w:hideMark/>
          </w:tcPr>
          <w:p w:rsidR="006A0BD0" w:rsidRDefault="006A0BD0" w:rsidP="006A0BD0">
            <w:pPr>
              <w:jc w:val="center"/>
              <w:rPr>
                <w:b/>
                <w:bCs/>
                <w:color w:val="212529"/>
              </w:rPr>
            </w:pPr>
            <w:r>
              <w:rPr>
                <w:b/>
                <w:bCs/>
                <w:color w:val="212529"/>
              </w:rPr>
              <w:t>First</w:t>
            </w:r>
          </w:p>
        </w:tc>
        <w:tc>
          <w:tcPr>
            <w:tcW w:w="0" w:type="auto"/>
            <w:tcBorders>
              <w:top w:val="single" w:sz="2" w:space="0" w:color="auto"/>
              <w:left w:val="single" w:sz="6" w:space="0" w:color="auto"/>
              <w:right w:val="single" w:sz="6" w:space="0" w:color="auto"/>
            </w:tcBorders>
            <w:vAlign w:val="center"/>
            <w:hideMark/>
          </w:tcPr>
          <w:p w:rsidR="006A0BD0" w:rsidRDefault="006A0BD0" w:rsidP="006A0BD0">
            <w:pPr>
              <w:jc w:val="center"/>
              <w:rPr>
                <w:b/>
                <w:bCs/>
                <w:color w:val="212529"/>
              </w:rPr>
            </w:pPr>
            <w:r>
              <w:rPr>
                <w:b/>
                <w:bCs/>
                <w:color w:val="212529"/>
              </w:rPr>
              <w:t>Last</w:t>
            </w:r>
          </w:p>
        </w:tc>
        <w:tc>
          <w:tcPr>
            <w:tcW w:w="2662" w:type="dxa"/>
            <w:tcBorders>
              <w:top w:val="single" w:sz="2" w:space="0" w:color="auto"/>
              <w:left w:val="single" w:sz="6" w:space="0" w:color="auto"/>
              <w:right w:val="single" w:sz="6" w:space="0" w:color="auto"/>
            </w:tcBorders>
            <w:vAlign w:val="center"/>
            <w:hideMark/>
          </w:tcPr>
          <w:p w:rsidR="006A0BD0" w:rsidRDefault="006A0BD0" w:rsidP="006A0BD0">
            <w:pPr>
              <w:jc w:val="center"/>
              <w:rPr>
                <w:b/>
                <w:bCs/>
                <w:color w:val="212529"/>
              </w:rPr>
            </w:pPr>
            <w:r>
              <w:rPr>
                <w:b/>
                <w:bCs/>
                <w:color w:val="212529"/>
              </w:rPr>
              <w:t>Handle</w:t>
            </w:r>
          </w:p>
        </w:tc>
      </w:tr>
      <w:tr w:rsidR="006A0BD0" w:rsidTr="006A0BD0">
        <w:tc>
          <w:tcPr>
            <w:tcW w:w="0" w:type="auto"/>
            <w:tcBorders>
              <w:top w:val="single" w:sz="2" w:space="0" w:color="auto"/>
              <w:left w:val="single" w:sz="6" w:space="0" w:color="auto"/>
              <w:bottom w:val="single" w:sz="2" w:space="0" w:color="auto"/>
              <w:right w:val="single" w:sz="6" w:space="0" w:color="auto"/>
            </w:tcBorders>
            <w:vAlign w:val="center"/>
            <w:hideMark/>
          </w:tcPr>
          <w:p w:rsidR="006A0BD0" w:rsidRDefault="006A0BD0" w:rsidP="006A0BD0">
            <w:pPr>
              <w:jc w:val="center"/>
              <w:rPr>
                <w:b/>
                <w:bCs/>
                <w:color w:val="212529"/>
              </w:rPr>
            </w:pPr>
            <w:r>
              <w:rPr>
                <w:b/>
                <w:bCs/>
                <w:color w:val="212529"/>
              </w:rPr>
              <w:t>1</w:t>
            </w:r>
          </w:p>
        </w:tc>
        <w:tc>
          <w:tcPr>
            <w:tcW w:w="0" w:type="auto"/>
            <w:tcBorders>
              <w:top w:val="single" w:sz="2" w:space="0" w:color="auto"/>
              <w:left w:val="single" w:sz="6" w:space="0" w:color="auto"/>
              <w:bottom w:val="single" w:sz="2" w:space="0" w:color="auto"/>
              <w:right w:val="single" w:sz="6" w:space="0" w:color="auto"/>
            </w:tcBorders>
            <w:vAlign w:val="center"/>
            <w:hideMark/>
          </w:tcPr>
          <w:p w:rsidR="006A0BD0" w:rsidRDefault="006A0BD0" w:rsidP="006A0BD0">
            <w:pPr>
              <w:rPr>
                <w:color w:val="212529"/>
              </w:rPr>
            </w:pPr>
            <w:r>
              <w:rPr>
                <w:color w:val="212529"/>
              </w:rPr>
              <w:t>Mark</w:t>
            </w:r>
          </w:p>
        </w:tc>
        <w:tc>
          <w:tcPr>
            <w:tcW w:w="0" w:type="auto"/>
            <w:tcBorders>
              <w:top w:val="single" w:sz="2" w:space="0" w:color="auto"/>
              <w:left w:val="single" w:sz="6" w:space="0" w:color="auto"/>
              <w:bottom w:val="single" w:sz="2" w:space="0" w:color="auto"/>
              <w:right w:val="single" w:sz="6" w:space="0" w:color="auto"/>
            </w:tcBorders>
            <w:vAlign w:val="center"/>
            <w:hideMark/>
          </w:tcPr>
          <w:p w:rsidR="006A0BD0" w:rsidRDefault="006A0BD0" w:rsidP="006A0BD0">
            <w:pPr>
              <w:rPr>
                <w:color w:val="212529"/>
              </w:rPr>
            </w:pPr>
            <w:r>
              <w:rPr>
                <w:color w:val="212529"/>
              </w:rPr>
              <w:t>Otto</w:t>
            </w:r>
          </w:p>
        </w:tc>
        <w:tc>
          <w:tcPr>
            <w:tcW w:w="2662" w:type="dxa"/>
            <w:tcBorders>
              <w:top w:val="single" w:sz="2" w:space="0" w:color="auto"/>
              <w:left w:val="single" w:sz="6" w:space="0" w:color="auto"/>
              <w:bottom w:val="single" w:sz="2" w:space="0" w:color="auto"/>
              <w:right w:val="single" w:sz="6" w:space="0" w:color="auto"/>
            </w:tcBorders>
            <w:vAlign w:val="center"/>
            <w:hideMark/>
          </w:tcPr>
          <w:p w:rsidR="006A0BD0" w:rsidRDefault="006A0BD0" w:rsidP="006A0BD0">
            <w:pPr>
              <w:rPr>
                <w:color w:val="212529"/>
              </w:rPr>
            </w:pPr>
            <w:r>
              <w:rPr>
                <w:color w:val="212529"/>
              </w:rPr>
              <w:t>@mdo</w:t>
            </w:r>
          </w:p>
        </w:tc>
      </w:tr>
      <w:tr w:rsidR="006A0BD0" w:rsidTr="006A0BD0">
        <w:tc>
          <w:tcPr>
            <w:tcW w:w="0" w:type="auto"/>
            <w:tcBorders>
              <w:top w:val="single" w:sz="2" w:space="0" w:color="auto"/>
              <w:left w:val="single" w:sz="6" w:space="0" w:color="auto"/>
              <w:bottom w:val="single" w:sz="2" w:space="0" w:color="auto"/>
              <w:right w:val="single" w:sz="6" w:space="0" w:color="auto"/>
            </w:tcBorders>
            <w:vAlign w:val="center"/>
            <w:hideMark/>
          </w:tcPr>
          <w:p w:rsidR="006A0BD0" w:rsidRDefault="006A0BD0" w:rsidP="006A0BD0">
            <w:pPr>
              <w:jc w:val="center"/>
              <w:rPr>
                <w:b/>
                <w:bCs/>
                <w:color w:val="212529"/>
              </w:rPr>
            </w:pPr>
            <w:r>
              <w:rPr>
                <w:b/>
                <w:bCs/>
                <w:color w:val="212529"/>
              </w:rPr>
              <w:t>2</w:t>
            </w:r>
          </w:p>
        </w:tc>
        <w:tc>
          <w:tcPr>
            <w:tcW w:w="0" w:type="auto"/>
            <w:tcBorders>
              <w:top w:val="single" w:sz="2" w:space="0" w:color="auto"/>
              <w:left w:val="single" w:sz="6" w:space="0" w:color="auto"/>
              <w:bottom w:val="single" w:sz="2" w:space="0" w:color="auto"/>
              <w:right w:val="single" w:sz="6" w:space="0" w:color="auto"/>
            </w:tcBorders>
            <w:vAlign w:val="center"/>
            <w:hideMark/>
          </w:tcPr>
          <w:p w:rsidR="006A0BD0" w:rsidRDefault="006A0BD0" w:rsidP="006A0BD0">
            <w:pPr>
              <w:rPr>
                <w:color w:val="212529"/>
              </w:rPr>
            </w:pPr>
            <w:r>
              <w:rPr>
                <w:color w:val="212529"/>
              </w:rPr>
              <w:t>Jacob</w:t>
            </w:r>
          </w:p>
        </w:tc>
        <w:tc>
          <w:tcPr>
            <w:tcW w:w="0" w:type="auto"/>
            <w:tcBorders>
              <w:top w:val="single" w:sz="2" w:space="0" w:color="auto"/>
              <w:left w:val="single" w:sz="6" w:space="0" w:color="auto"/>
              <w:bottom w:val="single" w:sz="2" w:space="0" w:color="auto"/>
              <w:right w:val="single" w:sz="6" w:space="0" w:color="auto"/>
            </w:tcBorders>
            <w:vAlign w:val="center"/>
            <w:hideMark/>
          </w:tcPr>
          <w:p w:rsidR="006A0BD0" w:rsidRDefault="006A0BD0" w:rsidP="006A0BD0">
            <w:pPr>
              <w:rPr>
                <w:color w:val="212529"/>
              </w:rPr>
            </w:pPr>
            <w:r>
              <w:rPr>
                <w:color w:val="212529"/>
              </w:rPr>
              <w:t>Thornton</w:t>
            </w:r>
          </w:p>
        </w:tc>
        <w:tc>
          <w:tcPr>
            <w:tcW w:w="2662" w:type="dxa"/>
            <w:tcBorders>
              <w:top w:val="single" w:sz="2" w:space="0" w:color="auto"/>
              <w:left w:val="single" w:sz="6" w:space="0" w:color="auto"/>
              <w:bottom w:val="single" w:sz="2" w:space="0" w:color="auto"/>
              <w:right w:val="single" w:sz="6" w:space="0" w:color="auto"/>
            </w:tcBorders>
            <w:vAlign w:val="center"/>
            <w:hideMark/>
          </w:tcPr>
          <w:p w:rsidR="006A0BD0" w:rsidRDefault="006A0BD0" w:rsidP="006A0BD0">
            <w:pPr>
              <w:rPr>
                <w:color w:val="212529"/>
              </w:rPr>
            </w:pPr>
            <w:r>
              <w:rPr>
                <w:color w:val="212529"/>
              </w:rPr>
              <w:t>@fat</w:t>
            </w:r>
          </w:p>
        </w:tc>
      </w:tr>
      <w:tr w:rsidR="006A0BD0" w:rsidTr="006A0BD0">
        <w:tc>
          <w:tcPr>
            <w:tcW w:w="0" w:type="auto"/>
            <w:tcBorders>
              <w:top w:val="single" w:sz="2" w:space="0" w:color="auto"/>
              <w:left w:val="single" w:sz="6" w:space="0" w:color="auto"/>
              <w:bottom w:val="single" w:sz="2" w:space="0" w:color="auto"/>
              <w:right w:val="single" w:sz="6" w:space="0" w:color="auto"/>
            </w:tcBorders>
            <w:vAlign w:val="center"/>
            <w:hideMark/>
          </w:tcPr>
          <w:p w:rsidR="006A0BD0" w:rsidRDefault="006A0BD0" w:rsidP="006A0BD0">
            <w:pPr>
              <w:jc w:val="center"/>
              <w:rPr>
                <w:b/>
                <w:bCs/>
                <w:color w:val="212529"/>
              </w:rPr>
            </w:pPr>
            <w:r>
              <w:rPr>
                <w:b/>
                <w:bCs/>
                <w:color w:val="212529"/>
              </w:rPr>
              <w:t>3</w:t>
            </w:r>
          </w:p>
        </w:tc>
        <w:tc>
          <w:tcPr>
            <w:tcW w:w="0" w:type="auto"/>
            <w:gridSpan w:val="2"/>
            <w:tcBorders>
              <w:top w:val="single" w:sz="2" w:space="0" w:color="auto"/>
              <w:left w:val="single" w:sz="6" w:space="0" w:color="auto"/>
              <w:bottom w:val="single" w:sz="2" w:space="0" w:color="auto"/>
              <w:right w:val="single" w:sz="6" w:space="0" w:color="auto"/>
            </w:tcBorders>
            <w:vAlign w:val="center"/>
            <w:hideMark/>
          </w:tcPr>
          <w:p w:rsidR="006A0BD0" w:rsidRDefault="006A0BD0" w:rsidP="006A0BD0">
            <w:pPr>
              <w:rPr>
                <w:color w:val="212529"/>
              </w:rPr>
            </w:pPr>
            <w:r>
              <w:rPr>
                <w:color w:val="212529"/>
              </w:rPr>
              <w:t>Larry the Bird</w:t>
            </w:r>
          </w:p>
        </w:tc>
        <w:tc>
          <w:tcPr>
            <w:tcW w:w="2662" w:type="dxa"/>
            <w:tcBorders>
              <w:top w:val="single" w:sz="2" w:space="0" w:color="auto"/>
              <w:left w:val="single" w:sz="6" w:space="0" w:color="auto"/>
              <w:bottom w:val="single" w:sz="2" w:space="0" w:color="auto"/>
              <w:right w:val="single" w:sz="6" w:space="0" w:color="auto"/>
            </w:tcBorders>
            <w:vAlign w:val="center"/>
            <w:hideMark/>
          </w:tcPr>
          <w:p w:rsidR="006A0BD0" w:rsidRDefault="006A0BD0" w:rsidP="006A0BD0">
            <w:pPr>
              <w:rPr>
                <w:color w:val="212529"/>
              </w:rPr>
            </w:pPr>
            <w:r>
              <w:rPr>
                <w:color w:val="212529"/>
              </w:rPr>
              <w:t>@twitter</w:t>
            </w:r>
          </w:p>
        </w:tc>
      </w:tr>
    </w:tbl>
    <w:p w:rsidR="00A03525" w:rsidRDefault="00A03525" w:rsidP="00A03525">
      <w:pPr>
        <w:pStyle w:val="NormalWeb"/>
        <w:shd w:val="clear" w:color="auto" w:fill="FFFFFF"/>
        <w:spacing w:before="0" w:beforeAutospacing="0"/>
        <w:rPr>
          <w:rFonts w:ascii="Segoe UI" w:hAnsi="Segoe UI" w:cs="Segoe UI"/>
          <w:color w:val="212529"/>
        </w:rPr>
      </w:pPr>
      <w:hyperlink r:id="rId26" w:anchor="border-color" w:history="1">
        <w:r>
          <w:rPr>
            <w:rStyle w:val="Hyperlink"/>
            <w:rFonts w:ascii="Segoe UI" w:hAnsi="Segoe UI" w:cs="Segoe UI"/>
            <w:color w:val="0D6EFD"/>
          </w:rPr>
          <w:t>Border color utilities</w:t>
        </w:r>
      </w:hyperlink>
      <w:r>
        <w:rPr>
          <w:rFonts w:ascii="Segoe UI" w:hAnsi="Segoe UI" w:cs="Segoe UI"/>
          <w:color w:val="212529"/>
        </w:rPr>
        <w:t> can be added to change colors:</w:t>
      </w:r>
    </w:p>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 table-bordered border-primary"</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eading3"/>
        <w:shd w:val="clear" w:color="auto" w:fill="FFFFFF"/>
        <w:rPr>
          <w:rFonts w:ascii="Segoe UI" w:hAnsi="Segoe UI" w:cs="Segoe UI"/>
          <w:b w:val="0"/>
          <w:bCs w:val="0"/>
          <w:color w:val="212529"/>
        </w:rPr>
      </w:pPr>
      <w:bookmarkStart w:id="44" w:name="_Toc144064601"/>
      <w:r>
        <w:rPr>
          <w:rFonts w:ascii="Segoe UI" w:hAnsi="Segoe UI" w:cs="Segoe UI"/>
          <w:b w:val="0"/>
          <w:bCs w:val="0"/>
          <w:color w:val="212529"/>
        </w:rPr>
        <w:t>Tables without borders</w:t>
      </w:r>
      <w:bookmarkEnd w:id="44"/>
    </w:p>
    <w:p w:rsidR="00A03525" w:rsidRDefault="00A03525" w:rsidP="00A03525">
      <w:pPr>
        <w:pStyle w:val="NormalWeb"/>
        <w:shd w:val="clear" w:color="auto" w:fill="FFFFFF"/>
        <w:spacing w:before="0" w:beforeAutospacing="0"/>
        <w:rPr>
          <w:rFonts w:ascii="Segoe UI" w:hAnsi="Segoe UI" w:cs="Segoe UI"/>
          <w:color w:val="212529"/>
        </w:rPr>
      </w:pPr>
      <w:r>
        <w:rPr>
          <w:rFonts w:ascii="Segoe UI" w:hAnsi="Segoe UI" w:cs="Segoe UI"/>
          <w:color w:val="212529"/>
        </w:rPr>
        <w:t>Add </w:t>
      </w:r>
      <w:r>
        <w:rPr>
          <w:rStyle w:val="HTMLCode"/>
          <w:rFonts w:ascii="var(--bs-font-monospace)" w:hAnsi="var(--bs-font-monospace)"/>
          <w:color w:val="D63384"/>
          <w:sz w:val="21"/>
          <w:szCs w:val="21"/>
        </w:rPr>
        <w:t>.table-borderless</w:t>
      </w:r>
      <w:r>
        <w:rPr>
          <w:rFonts w:ascii="Segoe UI" w:hAnsi="Segoe UI" w:cs="Segoe UI"/>
          <w:color w:val="212529"/>
        </w:rPr>
        <w:t> for a table without borders.</w:t>
      </w:r>
    </w:p>
    <w:tbl>
      <w:tblPr>
        <w:tblW w:w="10032" w:type="dxa"/>
        <w:tblCellMar>
          <w:top w:w="15" w:type="dxa"/>
          <w:left w:w="15" w:type="dxa"/>
          <w:bottom w:w="15" w:type="dxa"/>
          <w:right w:w="15" w:type="dxa"/>
        </w:tblCellMar>
        <w:tblLook w:val="04A0" w:firstRow="1" w:lastRow="0" w:firstColumn="1" w:lastColumn="0" w:noHBand="0" w:noVBand="1"/>
      </w:tblPr>
      <w:tblGrid>
        <w:gridCol w:w="599"/>
        <w:gridCol w:w="2236"/>
        <w:gridCol w:w="3651"/>
        <w:gridCol w:w="3546"/>
      </w:tblGrid>
      <w:tr w:rsidR="00A03525" w:rsidTr="00AE2D9A">
        <w:trPr>
          <w:trHeight w:val="441"/>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rFonts w:ascii="Times New Roman" w:hAnsi="Times New Roman" w:cs="Times New Roman"/>
                <w:b/>
                <w:bCs/>
                <w:color w:val="212529"/>
              </w:rPr>
            </w:pPr>
            <w:r>
              <w:rPr>
                <w:b/>
                <w:bCs/>
                <w:color w:val="212529"/>
              </w:rPr>
              <w: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First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Last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Handle</w:t>
            </w:r>
          </w:p>
        </w:tc>
      </w:tr>
      <w:tr w:rsidR="00A03525" w:rsidTr="00AE2D9A">
        <w:trPr>
          <w:trHeight w:val="456"/>
        </w:trPr>
        <w:tc>
          <w:tcPr>
            <w:tcW w:w="0" w:type="auto"/>
            <w:tcBorders>
              <w:top w:val="single" w:sz="2" w:space="0" w:color="auto"/>
              <w:left w:val="single" w:sz="2" w:space="0" w:color="auto"/>
              <w:bottom w:val="single" w:sz="2" w:space="0" w:color="auto"/>
              <w:right w:val="single" w:sz="2" w:space="0" w:color="auto"/>
            </w:tcBorders>
            <w:vAlign w:val="center"/>
            <w:hideMark/>
          </w:tcPr>
          <w:p w:rsidR="00A03525" w:rsidRDefault="00A03525">
            <w:pPr>
              <w:jc w:val="center"/>
              <w:rPr>
                <w:b/>
                <w:bCs/>
                <w:color w:val="212529"/>
              </w:rPr>
            </w:pPr>
            <w:r>
              <w:rPr>
                <w:b/>
                <w:bCs/>
                <w:color w:val="212529"/>
              </w:rPr>
              <w:t>1</w:t>
            </w:r>
          </w:p>
        </w:tc>
        <w:tc>
          <w:tcPr>
            <w:tcW w:w="0" w:type="auto"/>
            <w:tcBorders>
              <w:top w:val="single" w:sz="2" w:space="0" w:color="auto"/>
              <w:left w:val="single" w:sz="2" w:space="0" w:color="auto"/>
              <w:bottom w:val="single" w:sz="2" w:space="0" w:color="auto"/>
              <w:right w:val="single" w:sz="2" w:space="0" w:color="auto"/>
            </w:tcBorders>
            <w:vAlign w:val="center"/>
            <w:hideMark/>
          </w:tcPr>
          <w:p w:rsidR="00A03525" w:rsidRDefault="00A03525">
            <w:pPr>
              <w:rPr>
                <w:color w:val="212529"/>
              </w:rPr>
            </w:pPr>
            <w:r>
              <w:rPr>
                <w:color w:val="212529"/>
              </w:rPr>
              <w:t>Mark</w:t>
            </w:r>
          </w:p>
        </w:tc>
        <w:tc>
          <w:tcPr>
            <w:tcW w:w="0" w:type="auto"/>
            <w:tcBorders>
              <w:top w:val="single" w:sz="2" w:space="0" w:color="auto"/>
              <w:left w:val="single" w:sz="2" w:space="0" w:color="auto"/>
              <w:bottom w:val="single" w:sz="2" w:space="0" w:color="auto"/>
              <w:right w:val="single" w:sz="2" w:space="0" w:color="auto"/>
            </w:tcBorders>
            <w:vAlign w:val="center"/>
            <w:hideMark/>
          </w:tcPr>
          <w:p w:rsidR="00A03525" w:rsidRDefault="00A03525">
            <w:pPr>
              <w:rPr>
                <w:color w:val="212529"/>
              </w:rPr>
            </w:pPr>
            <w:r>
              <w:rPr>
                <w:color w:val="212529"/>
              </w:rPr>
              <w:t>Otto</w:t>
            </w:r>
          </w:p>
        </w:tc>
        <w:tc>
          <w:tcPr>
            <w:tcW w:w="0" w:type="auto"/>
            <w:tcBorders>
              <w:top w:val="single" w:sz="2" w:space="0" w:color="auto"/>
              <w:left w:val="single" w:sz="2" w:space="0" w:color="auto"/>
              <w:bottom w:val="single" w:sz="2" w:space="0" w:color="auto"/>
              <w:right w:val="single" w:sz="2" w:space="0" w:color="auto"/>
            </w:tcBorders>
            <w:vAlign w:val="center"/>
            <w:hideMark/>
          </w:tcPr>
          <w:p w:rsidR="00A03525" w:rsidRDefault="00A03525">
            <w:pPr>
              <w:rPr>
                <w:color w:val="212529"/>
              </w:rPr>
            </w:pPr>
            <w:r>
              <w:rPr>
                <w:color w:val="212529"/>
              </w:rPr>
              <w:t>@mdo</w:t>
            </w:r>
          </w:p>
        </w:tc>
      </w:tr>
      <w:tr w:rsidR="00A03525" w:rsidTr="00AE2D9A">
        <w:trPr>
          <w:trHeight w:val="441"/>
        </w:trPr>
        <w:tc>
          <w:tcPr>
            <w:tcW w:w="0" w:type="auto"/>
            <w:tcBorders>
              <w:top w:val="single" w:sz="2" w:space="0" w:color="auto"/>
              <w:left w:val="single" w:sz="2" w:space="0" w:color="auto"/>
              <w:bottom w:val="single" w:sz="2" w:space="0" w:color="auto"/>
              <w:right w:val="single" w:sz="2" w:space="0" w:color="auto"/>
            </w:tcBorders>
            <w:vAlign w:val="center"/>
            <w:hideMark/>
          </w:tcPr>
          <w:p w:rsidR="00A03525" w:rsidRDefault="00A03525">
            <w:pPr>
              <w:jc w:val="center"/>
              <w:rPr>
                <w:b/>
                <w:bCs/>
                <w:color w:val="212529"/>
              </w:rPr>
            </w:pPr>
            <w:r>
              <w:rPr>
                <w:b/>
                <w:bCs/>
                <w:color w:val="212529"/>
              </w:rPr>
              <w:t>2</w:t>
            </w:r>
          </w:p>
        </w:tc>
        <w:tc>
          <w:tcPr>
            <w:tcW w:w="0" w:type="auto"/>
            <w:tcBorders>
              <w:top w:val="single" w:sz="2" w:space="0" w:color="auto"/>
              <w:left w:val="single" w:sz="2" w:space="0" w:color="auto"/>
              <w:bottom w:val="single" w:sz="2" w:space="0" w:color="auto"/>
              <w:right w:val="single" w:sz="2" w:space="0" w:color="auto"/>
            </w:tcBorders>
            <w:vAlign w:val="center"/>
            <w:hideMark/>
          </w:tcPr>
          <w:p w:rsidR="00A03525" w:rsidRDefault="00A03525">
            <w:pPr>
              <w:rPr>
                <w:color w:val="212529"/>
              </w:rPr>
            </w:pPr>
            <w:r>
              <w:rPr>
                <w:color w:val="212529"/>
              </w:rPr>
              <w:t>Jacob</w:t>
            </w:r>
          </w:p>
        </w:tc>
        <w:tc>
          <w:tcPr>
            <w:tcW w:w="0" w:type="auto"/>
            <w:tcBorders>
              <w:top w:val="single" w:sz="2" w:space="0" w:color="auto"/>
              <w:left w:val="single" w:sz="2" w:space="0" w:color="auto"/>
              <w:bottom w:val="single" w:sz="2" w:space="0" w:color="auto"/>
              <w:right w:val="single" w:sz="2" w:space="0" w:color="auto"/>
            </w:tcBorders>
            <w:vAlign w:val="center"/>
            <w:hideMark/>
          </w:tcPr>
          <w:p w:rsidR="00A03525" w:rsidRDefault="00A03525">
            <w:pPr>
              <w:rPr>
                <w:color w:val="212529"/>
              </w:rPr>
            </w:pPr>
            <w:r>
              <w:rPr>
                <w:color w:val="212529"/>
              </w:rPr>
              <w:t>Thornton</w:t>
            </w:r>
          </w:p>
        </w:tc>
        <w:tc>
          <w:tcPr>
            <w:tcW w:w="0" w:type="auto"/>
            <w:tcBorders>
              <w:top w:val="single" w:sz="2" w:space="0" w:color="auto"/>
              <w:left w:val="single" w:sz="2" w:space="0" w:color="auto"/>
              <w:bottom w:val="single" w:sz="2" w:space="0" w:color="auto"/>
              <w:right w:val="single" w:sz="2" w:space="0" w:color="auto"/>
            </w:tcBorders>
            <w:vAlign w:val="center"/>
            <w:hideMark/>
          </w:tcPr>
          <w:p w:rsidR="00A03525" w:rsidRDefault="00A03525">
            <w:pPr>
              <w:rPr>
                <w:color w:val="212529"/>
              </w:rPr>
            </w:pPr>
            <w:r>
              <w:rPr>
                <w:color w:val="212529"/>
              </w:rPr>
              <w:t>@fat</w:t>
            </w:r>
          </w:p>
        </w:tc>
      </w:tr>
      <w:tr w:rsidR="00A03525" w:rsidTr="00AE2D9A">
        <w:trPr>
          <w:trHeight w:val="441"/>
        </w:trPr>
        <w:tc>
          <w:tcPr>
            <w:tcW w:w="0" w:type="auto"/>
            <w:tcBorders>
              <w:top w:val="single" w:sz="2" w:space="0" w:color="auto"/>
              <w:left w:val="single" w:sz="2" w:space="0" w:color="auto"/>
              <w:bottom w:val="single" w:sz="2" w:space="0" w:color="auto"/>
              <w:right w:val="single" w:sz="2" w:space="0" w:color="auto"/>
            </w:tcBorders>
            <w:vAlign w:val="center"/>
            <w:hideMark/>
          </w:tcPr>
          <w:p w:rsidR="00A03525" w:rsidRDefault="00A03525">
            <w:pPr>
              <w:jc w:val="center"/>
              <w:rPr>
                <w:b/>
                <w:bCs/>
                <w:color w:val="212529"/>
              </w:rPr>
            </w:pPr>
            <w:r>
              <w:rPr>
                <w:b/>
                <w:bCs/>
                <w:color w:val="212529"/>
              </w:rPr>
              <w:t>3</w:t>
            </w:r>
          </w:p>
        </w:tc>
        <w:tc>
          <w:tcPr>
            <w:tcW w:w="0" w:type="auto"/>
            <w:gridSpan w:val="2"/>
            <w:tcBorders>
              <w:top w:val="single" w:sz="2" w:space="0" w:color="auto"/>
              <w:left w:val="single" w:sz="2" w:space="0" w:color="auto"/>
              <w:bottom w:val="single" w:sz="2" w:space="0" w:color="auto"/>
              <w:right w:val="single" w:sz="2" w:space="0" w:color="auto"/>
            </w:tcBorders>
            <w:vAlign w:val="center"/>
            <w:hideMark/>
          </w:tcPr>
          <w:p w:rsidR="00A03525" w:rsidRDefault="00A03525">
            <w:pPr>
              <w:rPr>
                <w:color w:val="212529"/>
              </w:rPr>
            </w:pPr>
            <w:r>
              <w:rPr>
                <w:color w:val="212529"/>
              </w:rPr>
              <w:t>Larry the Bird</w:t>
            </w:r>
          </w:p>
        </w:tc>
        <w:tc>
          <w:tcPr>
            <w:tcW w:w="0" w:type="auto"/>
            <w:tcBorders>
              <w:top w:val="single" w:sz="2" w:space="0" w:color="auto"/>
              <w:left w:val="single" w:sz="2" w:space="0" w:color="auto"/>
              <w:bottom w:val="single" w:sz="2" w:space="0" w:color="auto"/>
              <w:right w:val="single" w:sz="2" w:space="0" w:color="auto"/>
            </w:tcBorders>
            <w:vAlign w:val="center"/>
            <w:hideMark/>
          </w:tcPr>
          <w:p w:rsidR="00A03525" w:rsidRDefault="00A03525">
            <w:pPr>
              <w:rPr>
                <w:color w:val="212529"/>
              </w:rPr>
            </w:pPr>
            <w:r>
              <w:rPr>
                <w:color w:val="212529"/>
              </w:rPr>
              <w:t>@twitter</w:t>
            </w:r>
          </w:p>
        </w:tc>
      </w:tr>
    </w:tbl>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 table-borderless"</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tbl>
      <w:tblPr>
        <w:tblW w:w="10046" w:type="dxa"/>
        <w:tblCellMar>
          <w:top w:w="15" w:type="dxa"/>
          <w:left w:w="15" w:type="dxa"/>
          <w:bottom w:w="15" w:type="dxa"/>
          <w:right w:w="15" w:type="dxa"/>
        </w:tblCellMar>
        <w:tblLook w:val="04A0" w:firstRow="1" w:lastRow="0" w:firstColumn="1" w:lastColumn="0" w:noHBand="0" w:noVBand="1"/>
      </w:tblPr>
      <w:tblGrid>
        <w:gridCol w:w="599"/>
        <w:gridCol w:w="2239"/>
        <w:gridCol w:w="3657"/>
        <w:gridCol w:w="3551"/>
      </w:tblGrid>
      <w:tr w:rsidR="00A03525" w:rsidTr="00AE2D9A">
        <w:trPr>
          <w:trHeight w:val="435"/>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rFonts w:ascii="Times New Roman" w:hAnsi="Times New Roman"/>
                <w:b/>
                <w:bCs/>
                <w:color w:val="FFFFFF"/>
                <w:sz w:val="24"/>
                <w:szCs w:val="24"/>
              </w:rPr>
            </w:pPr>
            <w:r>
              <w:rPr>
                <w:b/>
                <w:bCs/>
                <w:color w:val="FFFFFF"/>
              </w:rPr>
              <w: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FFFFFF"/>
              </w:rPr>
            </w:pPr>
            <w:r>
              <w:rPr>
                <w:b/>
                <w:bCs/>
                <w:color w:val="FFFFFF"/>
              </w:rPr>
              <w:t>First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FFFFFF"/>
              </w:rPr>
            </w:pPr>
            <w:r>
              <w:rPr>
                <w:b/>
                <w:bCs/>
                <w:color w:val="FFFFFF"/>
              </w:rPr>
              <w:t>Last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FFFFFF"/>
              </w:rPr>
            </w:pPr>
            <w:r>
              <w:rPr>
                <w:b/>
                <w:bCs/>
                <w:color w:val="FFFFFF"/>
              </w:rPr>
              <w:t>Handle</w:t>
            </w:r>
          </w:p>
        </w:tc>
      </w:tr>
      <w:tr w:rsidR="00A03525" w:rsidTr="00AE2D9A">
        <w:trPr>
          <w:trHeight w:val="450"/>
        </w:trPr>
        <w:tc>
          <w:tcPr>
            <w:tcW w:w="0" w:type="auto"/>
            <w:tcBorders>
              <w:top w:val="single" w:sz="2" w:space="0" w:color="auto"/>
              <w:left w:val="single" w:sz="2" w:space="0" w:color="auto"/>
              <w:bottom w:val="single" w:sz="2" w:space="0" w:color="auto"/>
              <w:right w:val="single" w:sz="2" w:space="0" w:color="auto"/>
            </w:tcBorders>
            <w:vAlign w:val="center"/>
            <w:hideMark/>
          </w:tcPr>
          <w:p w:rsidR="00A03525" w:rsidRDefault="00A03525">
            <w:pPr>
              <w:jc w:val="center"/>
              <w:rPr>
                <w:b/>
                <w:bCs/>
                <w:color w:val="FFFFFF"/>
              </w:rPr>
            </w:pPr>
            <w:r>
              <w:rPr>
                <w:b/>
                <w:bCs/>
                <w:color w:val="FFFFFF"/>
              </w:rPr>
              <w:t>1</w:t>
            </w:r>
          </w:p>
        </w:tc>
        <w:tc>
          <w:tcPr>
            <w:tcW w:w="0" w:type="auto"/>
            <w:tcBorders>
              <w:top w:val="single" w:sz="2" w:space="0" w:color="auto"/>
              <w:left w:val="single" w:sz="2" w:space="0" w:color="auto"/>
              <w:bottom w:val="single" w:sz="2" w:space="0" w:color="auto"/>
              <w:right w:val="single" w:sz="2" w:space="0" w:color="auto"/>
            </w:tcBorders>
            <w:vAlign w:val="center"/>
            <w:hideMark/>
          </w:tcPr>
          <w:p w:rsidR="00A03525" w:rsidRDefault="00A03525">
            <w:pPr>
              <w:rPr>
                <w:color w:val="FFFFFF"/>
              </w:rPr>
            </w:pPr>
            <w:r>
              <w:rPr>
                <w:color w:val="FFFFFF"/>
              </w:rPr>
              <w:t>Mark</w:t>
            </w:r>
          </w:p>
        </w:tc>
        <w:tc>
          <w:tcPr>
            <w:tcW w:w="0" w:type="auto"/>
            <w:tcBorders>
              <w:top w:val="single" w:sz="2" w:space="0" w:color="auto"/>
              <w:left w:val="single" w:sz="2" w:space="0" w:color="auto"/>
              <w:bottom w:val="single" w:sz="2" w:space="0" w:color="auto"/>
              <w:right w:val="single" w:sz="2" w:space="0" w:color="auto"/>
            </w:tcBorders>
            <w:vAlign w:val="center"/>
            <w:hideMark/>
          </w:tcPr>
          <w:p w:rsidR="00A03525" w:rsidRDefault="00A03525">
            <w:pPr>
              <w:rPr>
                <w:color w:val="FFFFFF"/>
              </w:rPr>
            </w:pPr>
            <w:r>
              <w:rPr>
                <w:color w:val="FFFFFF"/>
              </w:rPr>
              <w:t>Otto</w:t>
            </w:r>
          </w:p>
        </w:tc>
        <w:tc>
          <w:tcPr>
            <w:tcW w:w="0" w:type="auto"/>
            <w:tcBorders>
              <w:top w:val="single" w:sz="2" w:space="0" w:color="auto"/>
              <w:left w:val="single" w:sz="2" w:space="0" w:color="auto"/>
              <w:bottom w:val="single" w:sz="2" w:space="0" w:color="auto"/>
              <w:right w:val="single" w:sz="2" w:space="0" w:color="auto"/>
            </w:tcBorders>
            <w:vAlign w:val="center"/>
            <w:hideMark/>
          </w:tcPr>
          <w:p w:rsidR="00A03525" w:rsidRDefault="00A03525">
            <w:pPr>
              <w:rPr>
                <w:color w:val="FFFFFF"/>
              </w:rPr>
            </w:pPr>
            <w:r>
              <w:rPr>
                <w:color w:val="FFFFFF"/>
              </w:rPr>
              <w:t>@mdo</w:t>
            </w:r>
          </w:p>
        </w:tc>
      </w:tr>
      <w:tr w:rsidR="00A03525" w:rsidTr="00AE2D9A">
        <w:trPr>
          <w:trHeight w:val="435"/>
        </w:trPr>
        <w:tc>
          <w:tcPr>
            <w:tcW w:w="0" w:type="auto"/>
            <w:tcBorders>
              <w:top w:val="single" w:sz="2" w:space="0" w:color="auto"/>
              <w:left w:val="single" w:sz="2" w:space="0" w:color="auto"/>
              <w:bottom w:val="single" w:sz="2" w:space="0" w:color="auto"/>
              <w:right w:val="single" w:sz="2" w:space="0" w:color="auto"/>
            </w:tcBorders>
            <w:vAlign w:val="center"/>
            <w:hideMark/>
          </w:tcPr>
          <w:p w:rsidR="00A03525" w:rsidRDefault="00A03525">
            <w:pPr>
              <w:jc w:val="center"/>
              <w:rPr>
                <w:b/>
                <w:bCs/>
                <w:color w:val="FFFFFF"/>
              </w:rPr>
            </w:pPr>
            <w:r>
              <w:rPr>
                <w:b/>
                <w:bCs/>
                <w:color w:val="FFFFFF"/>
              </w:rPr>
              <w:t>2</w:t>
            </w:r>
          </w:p>
        </w:tc>
        <w:tc>
          <w:tcPr>
            <w:tcW w:w="0" w:type="auto"/>
            <w:tcBorders>
              <w:top w:val="single" w:sz="2" w:space="0" w:color="auto"/>
              <w:left w:val="single" w:sz="2" w:space="0" w:color="auto"/>
              <w:bottom w:val="single" w:sz="2" w:space="0" w:color="auto"/>
              <w:right w:val="single" w:sz="2" w:space="0" w:color="auto"/>
            </w:tcBorders>
            <w:vAlign w:val="center"/>
            <w:hideMark/>
          </w:tcPr>
          <w:p w:rsidR="00A03525" w:rsidRDefault="00A03525">
            <w:pPr>
              <w:rPr>
                <w:color w:val="FFFFFF"/>
              </w:rPr>
            </w:pPr>
            <w:r>
              <w:rPr>
                <w:color w:val="FFFFFF"/>
              </w:rPr>
              <w:t>Jacob</w:t>
            </w:r>
          </w:p>
        </w:tc>
        <w:tc>
          <w:tcPr>
            <w:tcW w:w="0" w:type="auto"/>
            <w:tcBorders>
              <w:top w:val="single" w:sz="2" w:space="0" w:color="auto"/>
              <w:left w:val="single" w:sz="2" w:space="0" w:color="auto"/>
              <w:bottom w:val="single" w:sz="2" w:space="0" w:color="auto"/>
              <w:right w:val="single" w:sz="2" w:space="0" w:color="auto"/>
            </w:tcBorders>
            <w:vAlign w:val="center"/>
            <w:hideMark/>
          </w:tcPr>
          <w:p w:rsidR="00A03525" w:rsidRDefault="00A03525">
            <w:pPr>
              <w:rPr>
                <w:color w:val="FFFFFF"/>
              </w:rPr>
            </w:pPr>
            <w:r>
              <w:rPr>
                <w:color w:val="FFFFFF"/>
              </w:rPr>
              <w:t>Thornton</w:t>
            </w:r>
          </w:p>
        </w:tc>
        <w:tc>
          <w:tcPr>
            <w:tcW w:w="0" w:type="auto"/>
            <w:tcBorders>
              <w:top w:val="single" w:sz="2" w:space="0" w:color="auto"/>
              <w:left w:val="single" w:sz="2" w:space="0" w:color="auto"/>
              <w:bottom w:val="single" w:sz="2" w:space="0" w:color="auto"/>
              <w:right w:val="single" w:sz="2" w:space="0" w:color="auto"/>
            </w:tcBorders>
            <w:vAlign w:val="center"/>
            <w:hideMark/>
          </w:tcPr>
          <w:p w:rsidR="00A03525" w:rsidRDefault="00A03525">
            <w:pPr>
              <w:rPr>
                <w:color w:val="FFFFFF"/>
              </w:rPr>
            </w:pPr>
            <w:r>
              <w:rPr>
                <w:color w:val="FFFFFF"/>
              </w:rPr>
              <w:t>@fat</w:t>
            </w:r>
          </w:p>
        </w:tc>
      </w:tr>
      <w:tr w:rsidR="00A03525" w:rsidTr="00AE2D9A">
        <w:trPr>
          <w:trHeight w:val="435"/>
        </w:trPr>
        <w:tc>
          <w:tcPr>
            <w:tcW w:w="0" w:type="auto"/>
            <w:tcBorders>
              <w:top w:val="single" w:sz="2" w:space="0" w:color="auto"/>
              <w:left w:val="single" w:sz="2" w:space="0" w:color="auto"/>
              <w:bottom w:val="single" w:sz="2" w:space="0" w:color="auto"/>
              <w:right w:val="single" w:sz="2" w:space="0" w:color="auto"/>
            </w:tcBorders>
            <w:vAlign w:val="center"/>
            <w:hideMark/>
          </w:tcPr>
          <w:p w:rsidR="00A03525" w:rsidRDefault="00A03525">
            <w:pPr>
              <w:jc w:val="center"/>
              <w:rPr>
                <w:b/>
                <w:bCs/>
                <w:color w:val="FFFFFF"/>
              </w:rPr>
            </w:pPr>
            <w:r>
              <w:rPr>
                <w:b/>
                <w:bCs/>
                <w:color w:val="FFFFFF"/>
              </w:rPr>
              <w:t>3</w:t>
            </w:r>
          </w:p>
        </w:tc>
        <w:tc>
          <w:tcPr>
            <w:tcW w:w="0" w:type="auto"/>
            <w:gridSpan w:val="2"/>
            <w:tcBorders>
              <w:top w:val="single" w:sz="2" w:space="0" w:color="auto"/>
              <w:left w:val="single" w:sz="2" w:space="0" w:color="auto"/>
              <w:bottom w:val="single" w:sz="2" w:space="0" w:color="auto"/>
              <w:right w:val="single" w:sz="2" w:space="0" w:color="auto"/>
            </w:tcBorders>
            <w:vAlign w:val="center"/>
            <w:hideMark/>
          </w:tcPr>
          <w:p w:rsidR="00A03525" w:rsidRDefault="00A03525">
            <w:pPr>
              <w:rPr>
                <w:color w:val="FFFFFF"/>
              </w:rPr>
            </w:pPr>
            <w:r>
              <w:rPr>
                <w:color w:val="FFFFFF"/>
              </w:rPr>
              <w:t>Larry the Bird</w:t>
            </w:r>
          </w:p>
        </w:tc>
        <w:tc>
          <w:tcPr>
            <w:tcW w:w="0" w:type="auto"/>
            <w:tcBorders>
              <w:top w:val="single" w:sz="2" w:space="0" w:color="auto"/>
              <w:left w:val="single" w:sz="2" w:space="0" w:color="auto"/>
              <w:bottom w:val="single" w:sz="2" w:space="0" w:color="auto"/>
              <w:right w:val="single" w:sz="2" w:space="0" w:color="auto"/>
            </w:tcBorders>
            <w:vAlign w:val="center"/>
            <w:hideMark/>
          </w:tcPr>
          <w:p w:rsidR="00A03525" w:rsidRDefault="00A03525">
            <w:pPr>
              <w:rPr>
                <w:color w:val="FFFFFF"/>
              </w:rPr>
            </w:pPr>
            <w:r>
              <w:rPr>
                <w:color w:val="FFFFFF"/>
              </w:rPr>
              <w:t>@twitter</w:t>
            </w:r>
          </w:p>
        </w:tc>
      </w:tr>
    </w:tbl>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 table-dark table-borderless"</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eading2"/>
        <w:shd w:val="clear" w:color="auto" w:fill="FFFFFF"/>
        <w:rPr>
          <w:rFonts w:ascii="Segoe UI" w:hAnsi="Segoe UI" w:cs="Segoe UI"/>
          <w:b w:val="0"/>
          <w:bCs w:val="0"/>
          <w:color w:val="212529"/>
        </w:rPr>
      </w:pPr>
      <w:bookmarkStart w:id="45" w:name="_Toc144064602"/>
      <w:r>
        <w:rPr>
          <w:rFonts w:ascii="Segoe UI" w:hAnsi="Segoe UI" w:cs="Segoe UI"/>
          <w:b w:val="0"/>
          <w:bCs w:val="0"/>
          <w:color w:val="212529"/>
        </w:rPr>
        <w:t>Small tables</w:t>
      </w:r>
      <w:bookmarkEnd w:id="45"/>
    </w:p>
    <w:tbl>
      <w:tblPr>
        <w:tblpPr w:leftFromText="180" w:rightFromText="180" w:vertAnchor="text" w:horzAnchor="margin" w:tblpY="452"/>
        <w:tblW w:w="10077" w:type="dxa"/>
        <w:tblCellMar>
          <w:top w:w="15" w:type="dxa"/>
          <w:left w:w="15" w:type="dxa"/>
          <w:bottom w:w="15" w:type="dxa"/>
          <w:right w:w="15" w:type="dxa"/>
        </w:tblCellMar>
        <w:tblLook w:val="04A0" w:firstRow="1" w:lastRow="0" w:firstColumn="1" w:lastColumn="0" w:noHBand="0" w:noVBand="1"/>
      </w:tblPr>
      <w:tblGrid>
        <w:gridCol w:w="675"/>
        <w:gridCol w:w="2524"/>
        <w:gridCol w:w="4121"/>
        <w:gridCol w:w="2757"/>
      </w:tblGrid>
      <w:tr w:rsidR="00BB5E74" w:rsidTr="00BB5E74">
        <w:trPr>
          <w:tblHeader/>
        </w:trPr>
        <w:tc>
          <w:tcPr>
            <w:tcW w:w="0" w:type="auto"/>
            <w:tcBorders>
              <w:top w:val="single" w:sz="2" w:space="0" w:color="auto"/>
              <w:left w:val="single" w:sz="2" w:space="0" w:color="auto"/>
              <w:right w:val="single" w:sz="2" w:space="0" w:color="auto"/>
            </w:tcBorders>
            <w:vAlign w:val="center"/>
            <w:hideMark/>
          </w:tcPr>
          <w:p w:rsidR="00BB5E74" w:rsidRDefault="00BB5E74" w:rsidP="00BB5E74">
            <w:pPr>
              <w:jc w:val="center"/>
              <w:rPr>
                <w:rFonts w:ascii="Times New Roman" w:hAnsi="Times New Roman" w:cs="Times New Roman"/>
                <w:b/>
                <w:bCs/>
                <w:color w:val="212529"/>
              </w:rPr>
            </w:pPr>
            <w:r>
              <w:rPr>
                <w:b/>
                <w:bCs/>
                <w:color w:val="212529"/>
              </w:rPr>
              <w:t>#</w:t>
            </w:r>
          </w:p>
        </w:tc>
        <w:tc>
          <w:tcPr>
            <w:tcW w:w="0" w:type="auto"/>
            <w:tcBorders>
              <w:top w:val="single" w:sz="2" w:space="0" w:color="auto"/>
              <w:left w:val="single" w:sz="2" w:space="0" w:color="auto"/>
              <w:right w:val="single" w:sz="2" w:space="0" w:color="auto"/>
            </w:tcBorders>
            <w:vAlign w:val="center"/>
            <w:hideMark/>
          </w:tcPr>
          <w:p w:rsidR="00BB5E74" w:rsidRDefault="00BB5E74" w:rsidP="00BB5E74">
            <w:pPr>
              <w:jc w:val="center"/>
              <w:rPr>
                <w:b/>
                <w:bCs/>
                <w:color w:val="212529"/>
              </w:rPr>
            </w:pPr>
            <w:r>
              <w:rPr>
                <w:b/>
                <w:bCs/>
                <w:color w:val="212529"/>
              </w:rPr>
              <w:t>First</w:t>
            </w:r>
          </w:p>
        </w:tc>
        <w:tc>
          <w:tcPr>
            <w:tcW w:w="0" w:type="auto"/>
            <w:tcBorders>
              <w:top w:val="single" w:sz="2" w:space="0" w:color="auto"/>
              <w:left w:val="single" w:sz="2" w:space="0" w:color="auto"/>
              <w:right w:val="single" w:sz="2" w:space="0" w:color="auto"/>
            </w:tcBorders>
            <w:vAlign w:val="center"/>
            <w:hideMark/>
          </w:tcPr>
          <w:p w:rsidR="00BB5E74" w:rsidRDefault="00BB5E74" w:rsidP="00BB5E74">
            <w:pPr>
              <w:jc w:val="center"/>
              <w:rPr>
                <w:b/>
                <w:bCs/>
                <w:color w:val="212529"/>
              </w:rPr>
            </w:pPr>
            <w:r>
              <w:rPr>
                <w:b/>
                <w:bCs/>
                <w:color w:val="212529"/>
              </w:rPr>
              <w:t>Last</w:t>
            </w:r>
          </w:p>
        </w:tc>
        <w:tc>
          <w:tcPr>
            <w:tcW w:w="2757" w:type="dxa"/>
            <w:tcBorders>
              <w:top w:val="single" w:sz="2" w:space="0" w:color="auto"/>
              <w:left w:val="single" w:sz="2" w:space="0" w:color="auto"/>
              <w:right w:val="single" w:sz="2" w:space="0" w:color="auto"/>
            </w:tcBorders>
            <w:vAlign w:val="center"/>
            <w:hideMark/>
          </w:tcPr>
          <w:p w:rsidR="00BB5E74" w:rsidRDefault="00BB5E74" w:rsidP="00BB5E74">
            <w:pPr>
              <w:jc w:val="center"/>
              <w:rPr>
                <w:b/>
                <w:bCs/>
                <w:color w:val="212529"/>
              </w:rPr>
            </w:pPr>
            <w:r>
              <w:rPr>
                <w:b/>
                <w:bCs/>
                <w:color w:val="212529"/>
              </w:rPr>
              <w:t>Handle</w:t>
            </w:r>
          </w:p>
        </w:tc>
      </w:tr>
      <w:tr w:rsidR="00BB5E74" w:rsidTr="00BB5E74">
        <w:tc>
          <w:tcPr>
            <w:tcW w:w="0" w:type="auto"/>
            <w:tcBorders>
              <w:top w:val="single" w:sz="2" w:space="0" w:color="auto"/>
              <w:left w:val="single" w:sz="2" w:space="0" w:color="auto"/>
              <w:bottom w:val="single" w:sz="6" w:space="0" w:color="auto"/>
              <w:right w:val="single" w:sz="2" w:space="0" w:color="auto"/>
            </w:tcBorders>
            <w:vAlign w:val="center"/>
            <w:hideMark/>
          </w:tcPr>
          <w:p w:rsidR="00BB5E74" w:rsidRDefault="00BB5E74" w:rsidP="00BB5E74">
            <w:pPr>
              <w:jc w:val="center"/>
              <w:rPr>
                <w:b/>
                <w:bCs/>
                <w:color w:val="212529"/>
              </w:rPr>
            </w:pPr>
            <w:r>
              <w:rPr>
                <w:b/>
                <w:bCs/>
                <w:color w:val="212529"/>
              </w:rPr>
              <w:t>1</w:t>
            </w:r>
          </w:p>
        </w:tc>
        <w:tc>
          <w:tcPr>
            <w:tcW w:w="0" w:type="auto"/>
            <w:tcBorders>
              <w:top w:val="single" w:sz="2" w:space="0" w:color="auto"/>
              <w:left w:val="single" w:sz="2" w:space="0" w:color="auto"/>
              <w:bottom w:val="single" w:sz="6" w:space="0" w:color="auto"/>
              <w:right w:val="single" w:sz="2" w:space="0" w:color="auto"/>
            </w:tcBorders>
            <w:vAlign w:val="center"/>
            <w:hideMark/>
          </w:tcPr>
          <w:p w:rsidR="00BB5E74" w:rsidRDefault="00BB5E74" w:rsidP="00BB5E74">
            <w:pPr>
              <w:rPr>
                <w:color w:val="212529"/>
              </w:rPr>
            </w:pPr>
            <w:r>
              <w:rPr>
                <w:color w:val="212529"/>
              </w:rPr>
              <w:t>Mark</w:t>
            </w:r>
          </w:p>
        </w:tc>
        <w:tc>
          <w:tcPr>
            <w:tcW w:w="0" w:type="auto"/>
            <w:tcBorders>
              <w:top w:val="single" w:sz="2" w:space="0" w:color="auto"/>
              <w:left w:val="single" w:sz="2" w:space="0" w:color="auto"/>
              <w:bottom w:val="single" w:sz="6" w:space="0" w:color="auto"/>
              <w:right w:val="single" w:sz="2" w:space="0" w:color="auto"/>
            </w:tcBorders>
            <w:vAlign w:val="center"/>
            <w:hideMark/>
          </w:tcPr>
          <w:p w:rsidR="00BB5E74" w:rsidRDefault="00BB5E74" w:rsidP="00BB5E74">
            <w:pPr>
              <w:rPr>
                <w:color w:val="212529"/>
              </w:rPr>
            </w:pPr>
            <w:r>
              <w:rPr>
                <w:color w:val="212529"/>
              </w:rPr>
              <w:t>Otto</w:t>
            </w:r>
          </w:p>
        </w:tc>
        <w:tc>
          <w:tcPr>
            <w:tcW w:w="2757" w:type="dxa"/>
            <w:tcBorders>
              <w:top w:val="single" w:sz="2" w:space="0" w:color="auto"/>
              <w:left w:val="single" w:sz="2" w:space="0" w:color="auto"/>
              <w:bottom w:val="single" w:sz="6" w:space="0" w:color="auto"/>
              <w:right w:val="single" w:sz="2" w:space="0" w:color="auto"/>
            </w:tcBorders>
            <w:vAlign w:val="center"/>
            <w:hideMark/>
          </w:tcPr>
          <w:p w:rsidR="00BB5E74" w:rsidRDefault="00BB5E74" w:rsidP="00BB5E74">
            <w:pPr>
              <w:rPr>
                <w:color w:val="212529"/>
              </w:rPr>
            </w:pPr>
            <w:r>
              <w:rPr>
                <w:color w:val="212529"/>
              </w:rPr>
              <w:t>@mdo</w:t>
            </w:r>
          </w:p>
        </w:tc>
      </w:tr>
      <w:tr w:rsidR="00BB5E74" w:rsidTr="00BB5E74">
        <w:tc>
          <w:tcPr>
            <w:tcW w:w="0" w:type="auto"/>
            <w:tcBorders>
              <w:top w:val="single" w:sz="2" w:space="0" w:color="auto"/>
              <w:left w:val="single" w:sz="2" w:space="0" w:color="auto"/>
              <w:bottom w:val="single" w:sz="6" w:space="0" w:color="auto"/>
              <w:right w:val="single" w:sz="2" w:space="0" w:color="auto"/>
            </w:tcBorders>
            <w:vAlign w:val="center"/>
            <w:hideMark/>
          </w:tcPr>
          <w:p w:rsidR="00BB5E74" w:rsidRDefault="00BB5E74" w:rsidP="00BB5E74">
            <w:pPr>
              <w:jc w:val="center"/>
              <w:rPr>
                <w:b/>
                <w:bCs/>
                <w:color w:val="212529"/>
              </w:rPr>
            </w:pPr>
            <w:r>
              <w:rPr>
                <w:b/>
                <w:bCs/>
                <w:color w:val="212529"/>
              </w:rPr>
              <w:t>2</w:t>
            </w:r>
          </w:p>
        </w:tc>
        <w:tc>
          <w:tcPr>
            <w:tcW w:w="0" w:type="auto"/>
            <w:tcBorders>
              <w:top w:val="single" w:sz="2" w:space="0" w:color="auto"/>
              <w:left w:val="single" w:sz="2" w:space="0" w:color="auto"/>
              <w:bottom w:val="single" w:sz="6" w:space="0" w:color="auto"/>
              <w:right w:val="single" w:sz="2" w:space="0" w:color="auto"/>
            </w:tcBorders>
            <w:vAlign w:val="center"/>
            <w:hideMark/>
          </w:tcPr>
          <w:p w:rsidR="00BB5E74" w:rsidRDefault="00BB5E74" w:rsidP="00BB5E74">
            <w:pPr>
              <w:rPr>
                <w:color w:val="212529"/>
              </w:rPr>
            </w:pPr>
            <w:r>
              <w:rPr>
                <w:color w:val="212529"/>
              </w:rPr>
              <w:t>Jacob</w:t>
            </w:r>
          </w:p>
        </w:tc>
        <w:tc>
          <w:tcPr>
            <w:tcW w:w="0" w:type="auto"/>
            <w:tcBorders>
              <w:top w:val="single" w:sz="2" w:space="0" w:color="auto"/>
              <w:left w:val="single" w:sz="2" w:space="0" w:color="auto"/>
              <w:bottom w:val="single" w:sz="6" w:space="0" w:color="auto"/>
              <w:right w:val="single" w:sz="2" w:space="0" w:color="auto"/>
            </w:tcBorders>
            <w:vAlign w:val="center"/>
            <w:hideMark/>
          </w:tcPr>
          <w:p w:rsidR="00BB5E74" w:rsidRDefault="00BB5E74" w:rsidP="00BB5E74">
            <w:pPr>
              <w:rPr>
                <w:color w:val="212529"/>
              </w:rPr>
            </w:pPr>
            <w:r>
              <w:rPr>
                <w:color w:val="212529"/>
              </w:rPr>
              <w:t>Thornton</w:t>
            </w:r>
          </w:p>
        </w:tc>
        <w:tc>
          <w:tcPr>
            <w:tcW w:w="2757" w:type="dxa"/>
            <w:tcBorders>
              <w:top w:val="single" w:sz="2" w:space="0" w:color="auto"/>
              <w:left w:val="single" w:sz="2" w:space="0" w:color="auto"/>
              <w:bottom w:val="single" w:sz="6" w:space="0" w:color="auto"/>
              <w:right w:val="single" w:sz="2" w:space="0" w:color="auto"/>
            </w:tcBorders>
            <w:vAlign w:val="center"/>
            <w:hideMark/>
          </w:tcPr>
          <w:p w:rsidR="00BB5E74" w:rsidRDefault="00BB5E74" w:rsidP="00BB5E74">
            <w:pPr>
              <w:rPr>
                <w:color w:val="212529"/>
              </w:rPr>
            </w:pPr>
            <w:r>
              <w:rPr>
                <w:color w:val="212529"/>
              </w:rPr>
              <w:t>@fat</w:t>
            </w:r>
          </w:p>
        </w:tc>
      </w:tr>
      <w:tr w:rsidR="00BB5E74" w:rsidTr="00BB5E74">
        <w:tc>
          <w:tcPr>
            <w:tcW w:w="0" w:type="auto"/>
            <w:tcBorders>
              <w:top w:val="single" w:sz="2" w:space="0" w:color="auto"/>
              <w:left w:val="single" w:sz="2" w:space="0" w:color="auto"/>
              <w:bottom w:val="single" w:sz="6" w:space="0" w:color="auto"/>
              <w:right w:val="single" w:sz="2" w:space="0" w:color="auto"/>
            </w:tcBorders>
            <w:vAlign w:val="center"/>
            <w:hideMark/>
          </w:tcPr>
          <w:p w:rsidR="00BB5E74" w:rsidRDefault="00BB5E74" w:rsidP="00BB5E74">
            <w:pPr>
              <w:jc w:val="center"/>
              <w:rPr>
                <w:b/>
                <w:bCs/>
                <w:color w:val="212529"/>
              </w:rPr>
            </w:pPr>
            <w:r>
              <w:rPr>
                <w:b/>
                <w:bCs/>
                <w:color w:val="212529"/>
              </w:rPr>
              <w:t>3</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rsidR="00BB5E74" w:rsidRDefault="00BB5E74" w:rsidP="00BB5E74">
            <w:pPr>
              <w:rPr>
                <w:color w:val="212529"/>
              </w:rPr>
            </w:pPr>
            <w:r>
              <w:rPr>
                <w:color w:val="212529"/>
              </w:rPr>
              <w:t>Larry the Bird</w:t>
            </w:r>
          </w:p>
        </w:tc>
        <w:tc>
          <w:tcPr>
            <w:tcW w:w="2757" w:type="dxa"/>
            <w:tcBorders>
              <w:top w:val="single" w:sz="2" w:space="0" w:color="auto"/>
              <w:left w:val="single" w:sz="2" w:space="0" w:color="auto"/>
              <w:bottom w:val="single" w:sz="6" w:space="0" w:color="auto"/>
              <w:right w:val="single" w:sz="2" w:space="0" w:color="auto"/>
            </w:tcBorders>
            <w:vAlign w:val="center"/>
            <w:hideMark/>
          </w:tcPr>
          <w:p w:rsidR="00BB5E74" w:rsidRDefault="00BB5E74" w:rsidP="00BB5E74">
            <w:pPr>
              <w:rPr>
                <w:color w:val="212529"/>
              </w:rPr>
            </w:pPr>
            <w:r>
              <w:rPr>
                <w:color w:val="212529"/>
              </w:rPr>
              <w:t>@twitter</w:t>
            </w:r>
          </w:p>
        </w:tc>
      </w:tr>
    </w:tbl>
    <w:p w:rsidR="00A03525" w:rsidRDefault="00A03525" w:rsidP="0093578F">
      <w:pPr>
        <w:pStyle w:val="NormalWeb"/>
        <w:shd w:val="clear" w:color="auto" w:fill="FFFFFF"/>
        <w:spacing w:before="0" w:beforeAutospacing="0"/>
        <w:rPr>
          <w:rFonts w:ascii="Segoe UI" w:hAnsi="Segoe UI" w:cs="Segoe UI"/>
          <w:color w:val="212529"/>
        </w:rPr>
      </w:pPr>
      <w:r>
        <w:rPr>
          <w:rFonts w:ascii="Segoe UI" w:hAnsi="Segoe UI" w:cs="Segoe UI"/>
          <w:color w:val="212529"/>
        </w:rPr>
        <w:t>Add </w:t>
      </w:r>
      <w:r>
        <w:rPr>
          <w:rStyle w:val="HTMLCode"/>
          <w:rFonts w:ascii="var(--bs-font-monospace)" w:hAnsi="var(--bs-font-monospace)"/>
          <w:color w:val="D63384"/>
          <w:sz w:val="21"/>
          <w:szCs w:val="21"/>
        </w:rPr>
        <w:t>.table-sm</w:t>
      </w:r>
      <w:r>
        <w:rPr>
          <w:rFonts w:ascii="Segoe UI" w:hAnsi="Segoe UI" w:cs="Segoe UI"/>
          <w:color w:val="212529"/>
        </w:rPr>
        <w:t> to make any </w:t>
      </w:r>
      <w:r>
        <w:rPr>
          <w:rStyle w:val="HTMLCode"/>
          <w:rFonts w:ascii="var(--bs-font-monospace)" w:hAnsi="var(--bs-font-monospace)"/>
          <w:color w:val="D63384"/>
          <w:sz w:val="21"/>
          <w:szCs w:val="21"/>
        </w:rPr>
        <w:t>.table</w:t>
      </w:r>
      <w:r>
        <w:rPr>
          <w:rFonts w:ascii="Segoe UI" w:hAnsi="Segoe UI" w:cs="Segoe UI"/>
          <w:color w:val="212529"/>
        </w:rPr>
        <w:t> more compact by cutting all cell </w:t>
      </w:r>
      <w:r>
        <w:rPr>
          <w:rStyle w:val="HTMLCode"/>
          <w:rFonts w:ascii="var(--bs-font-monospace)" w:hAnsi="var(--bs-font-monospace)"/>
          <w:color w:val="D63384"/>
          <w:sz w:val="21"/>
          <w:szCs w:val="21"/>
        </w:rPr>
        <w:t>padding</w:t>
      </w:r>
      <w:r>
        <w:rPr>
          <w:rFonts w:ascii="Segoe UI" w:hAnsi="Segoe UI" w:cs="Segoe UI"/>
          <w:color w:val="212529"/>
        </w:rPr>
        <w:t> in half.</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 table-sm"</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tbl>
      <w:tblPr>
        <w:tblW w:w="10195" w:type="dxa"/>
        <w:tblCellMar>
          <w:top w:w="15" w:type="dxa"/>
          <w:left w:w="15" w:type="dxa"/>
          <w:bottom w:w="15" w:type="dxa"/>
          <w:right w:w="15" w:type="dxa"/>
        </w:tblCellMar>
        <w:tblLook w:val="04A0" w:firstRow="1" w:lastRow="0" w:firstColumn="1" w:lastColumn="0" w:noHBand="0" w:noVBand="1"/>
      </w:tblPr>
      <w:tblGrid>
        <w:gridCol w:w="607"/>
        <w:gridCol w:w="2273"/>
        <w:gridCol w:w="3711"/>
        <w:gridCol w:w="3604"/>
      </w:tblGrid>
      <w:tr w:rsidR="00A03525" w:rsidTr="0093578F">
        <w:trPr>
          <w:trHeight w:val="451"/>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rFonts w:ascii="Times New Roman" w:hAnsi="Times New Roman"/>
                <w:b/>
                <w:bCs/>
                <w:color w:val="FFFFFF"/>
                <w:sz w:val="24"/>
                <w:szCs w:val="24"/>
              </w:rPr>
            </w:pPr>
            <w:r>
              <w:rPr>
                <w:b/>
                <w:bCs/>
                <w:color w:val="FFFFFF"/>
              </w:rPr>
              <w: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FFFFFF"/>
              </w:rPr>
            </w:pPr>
            <w:r>
              <w:rPr>
                <w:b/>
                <w:bCs/>
                <w:color w:val="FFFFFF"/>
              </w:rPr>
              <w:t>First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FFFFFF"/>
              </w:rPr>
            </w:pPr>
            <w:r>
              <w:rPr>
                <w:b/>
                <w:bCs/>
                <w:color w:val="FFFFFF"/>
              </w:rPr>
              <w:t>Last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FFFFFF"/>
              </w:rPr>
            </w:pPr>
            <w:r>
              <w:rPr>
                <w:b/>
                <w:bCs/>
                <w:color w:val="FFFFFF"/>
              </w:rPr>
              <w:t>Handle</w:t>
            </w:r>
          </w:p>
        </w:tc>
      </w:tr>
      <w:tr w:rsidR="00A03525" w:rsidTr="0093578F">
        <w:trPr>
          <w:trHeight w:val="467"/>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FFFFFF"/>
              </w:rPr>
            </w:pPr>
            <w:r>
              <w:rPr>
                <w:b/>
                <w:bCs/>
                <w:color w:val="FFFFFF"/>
              </w:rPr>
              <w:t>1</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Mark</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Otto</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@mdo</w:t>
            </w:r>
          </w:p>
        </w:tc>
      </w:tr>
      <w:tr w:rsidR="00A03525" w:rsidTr="0093578F">
        <w:trPr>
          <w:trHeight w:val="45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FFFFFF"/>
              </w:rPr>
            </w:pPr>
            <w:r>
              <w:rPr>
                <w:b/>
                <w:bCs/>
                <w:color w:val="FFFFFF"/>
              </w:rPr>
              <w:t>2</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Jacob</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Thornton</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@fat</w:t>
            </w:r>
          </w:p>
        </w:tc>
      </w:tr>
      <w:tr w:rsidR="00A03525" w:rsidTr="0093578F">
        <w:trPr>
          <w:trHeight w:val="45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FFFFFF"/>
              </w:rPr>
            </w:pPr>
            <w:r>
              <w:rPr>
                <w:b/>
                <w:bCs/>
                <w:color w:val="FFFFFF"/>
              </w:rPr>
              <w:t>3</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Larry the Bird</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FFFFFF"/>
              </w:rPr>
            </w:pPr>
            <w:r>
              <w:rPr>
                <w:color w:val="FFFFFF"/>
              </w:rPr>
              <w:t>@twitter</w:t>
            </w:r>
          </w:p>
        </w:tc>
      </w:tr>
    </w:tbl>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 table-dark table-sm"</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eading2"/>
        <w:shd w:val="clear" w:color="auto" w:fill="FFFFFF"/>
        <w:rPr>
          <w:rFonts w:ascii="Segoe UI" w:hAnsi="Segoe UI" w:cs="Segoe UI"/>
          <w:b w:val="0"/>
          <w:bCs w:val="0"/>
          <w:color w:val="212529"/>
        </w:rPr>
      </w:pPr>
      <w:bookmarkStart w:id="46" w:name="_Toc144064603"/>
      <w:r>
        <w:rPr>
          <w:rFonts w:ascii="Segoe UI" w:hAnsi="Segoe UI" w:cs="Segoe UI"/>
          <w:b w:val="0"/>
          <w:bCs w:val="0"/>
          <w:color w:val="212529"/>
        </w:rPr>
        <w:t>Vertical alignment</w:t>
      </w:r>
      <w:bookmarkEnd w:id="46"/>
    </w:p>
    <w:p w:rsidR="00A03525" w:rsidRDefault="00A03525" w:rsidP="00A03525">
      <w:pPr>
        <w:pStyle w:val="NormalWeb"/>
        <w:shd w:val="clear" w:color="auto" w:fill="FFFFFF"/>
        <w:spacing w:before="0" w:beforeAutospacing="0"/>
        <w:rPr>
          <w:rFonts w:ascii="Segoe UI" w:hAnsi="Segoe UI" w:cs="Segoe UI"/>
          <w:color w:val="212529"/>
        </w:rPr>
      </w:pPr>
      <w:r>
        <w:rPr>
          <w:rFonts w:ascii="Segoe UI" w:hAnsi="Segoe UI" w:cs="Segoe UI"/>
          <w:color w:val="212529"/>
        </w:rPr>
        <w:t>Table cells of </w:t>
      </w:r>
      <w:r>
        <w:rPr>
          <w:rStyle w:val="HTMLCode"/>
          <w:rFonts w:ascii="var(--bs-font-monospace)" w:hAnsi="var(--bs-font-monospace)"/>
          <w:color w:val="D63384"/>
          <w:sz w:val="21"/>
          <w:szCs w:val="21"/>
        </w:rPr>
        <w:t>&lt;thead&gt;</w:t>
      </w:r>
      <w:r>
        <w:rPr>
          <w:rFonts w:ascii="Segoe UI" w:hAnsi="Segoe UI" w:cs="Segoe UI"/>
          <w:color w:val="212529"/>
        </w:rPr>
        <w:t> are always vertical aligned to the bottom. Table cells in </w:t>
      </w:r>
      <w:r>
        <w:rPr>
          <w:rStyle w:val="HTMLCode"/>
          <w:rFonts w:ascii="var(--bs-font-monospace)" w:hAnsi="var(--bs-font-monospace)"/>
          <w:color w:val="D63384"/>
          <w:sz w:val="21"/>
          <w:szCs w:val="21"/>
        </w:rPr>
        <w:t>&lt;tbody&gt;</w:t>
      </w:r>
      <w:r>
        <w:rPr>
          <w:rFonts w:ascii="Segoe UI" w:hAnsi="Segoe UI" w:cs="Segoe UI"/>
          <w:color w:val="212529"/>
        </w:rPr>
        <w:t> inherit their alignment from </w:t>
      </w:r>
      <w:r>
        <w:rPr>
          <w:rStyle w:val="HTMLCode"/>
          <w:rFonts w:ascii="var(--bs-font-monospace)" w:hAnsi="var(--bs-font-monospace)"/>
          <w:color w:val="D63384"/>
          <w:sz w:val="21"/>
          <w:szCs w:val="21"/>
        </w:rPr>
        <w:t>&lt;table&gt;</w:t>
      </w:r>
      <w:r>
        <w:rPr>
          <w:rFonts w:ascii="Segoe UI" w:hAnsi="Segoe UI" w:cs="Segoe UI"/>
          <w:color w:val="212529"/>
        </w:rPr>
        <w:t> and are aligned to the the top by default. Use the </w:t>
      </w:r>
      <w:hyperlink r:id="rId27" w:history="1">
        <w:r>
          <w:rPr>
            <w:rStyle w:val="Hyperlink"/>
            <w:rFonts w:ascii="Segoe UI" w:hAnsi="Segoe UI" w:cs="Segoe UI"/>
            <w:color w:val="0D6EFD"/>
          </w:rPr>
          <w:t>vertical align</w:t>
        </w:r>
      </w:hyperlink>
      <w:r>
        <w:rPr>
          <w:rFonts w:ascii="Segoe UI" w:hAnsi="Segoe UI" w:cs="Segoe UI"/>
          <w:color w:val="212529"/>
        </w:rPr>
        <w:t> classes to re-align where needed.</w:t>
      </w:r>
    </w:p>
    <w:tbl>
      <w:tblPr>
        <w:tblW w:w="10195" w:type="dxa"/>
        <w:tblCellMar>
          <w:top w:w="15" w:type="dxa"/>
          <w:left w:w="15" w:type="dxa"/>
          <w:bottom w:w="15" w:type="dxa"/>
          <w:right w:w="15" w:type="dxa"/>
        </w:tblCellMar>
        <w:tblLook w:val="04A0" w:firstRow="1" w:lastRow="0" w:firstColumn="1" w:lastColumn="0" w:noHBand="0" w:noVBand="1"/>
      </w:tblPr>
      <w:tblGrid>
        <w:gridCol w:w="2175"/>
        <w:gridCol w:w="2175"/>
        <w:gridCol w:w="2175"/>
        <w:gridCol w:w="3670"/>
      </w:tblGrid>
      <w:tr w:rsidR="00A03525" w:rsidTr="0093578F">
        <w:trPr>
          <w:trHeight w:val="437"/>
          <w:tblHeader/>
        </w:trPr>
        <w:tc>
          <w:tcPr>
            <w:tcW w:w="2116" w:type="dxa"/>
            <w:tcBorders>
              <w:top w:val="single" w:sz="2" w:space="0" w:color="auto"/>
              <w:left w:val="single" w:sz="2" w:space="0" w:color="auto"/>
              <w:right w:val="single" w:sz="2" w:space="0" w:color="auto"/>
            </w:tcBorders>
            <w:vAlign w:val="center"/>
            <w:hideMark/>
          </w:tcPr>
          <w:p w:rsidR="00A03525" w:rsidRDefault="00A03525">
            <w:pPr>
              <w:jc w:val="center"/>
              <w:rPr>
                <w:rFonts w:ascii="Times New Roman" w:hAnsi="Times New Roman" w:cs="Times New Roman"/>
                <w:b/>
                <w:bCs/>
                <w:color w:val="212529"/>
              </w:rPr>
            </w:pPr>
            <w:r>
              <w:rPr>
                <w:b/>
                <w:bCs/>
                <w:color w:val="212529"/>
              </w:rPr>
              <w:t>Heading 1</w:t>
            </w:r>
          </w:p>
        </w:tc>
        <w:tc>
          <w:tcPr>
            <w:tcW w:w="2115" w:type="dxa"/>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 2</w:t>
            </w:r>
          </w:p>
        </w:tc>
        <w:tc>
          <w:tcPr>
            <w:tcW w:w="2115" w:type="dxa"/>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 3</w:t>
            </w:r>
          </w:p>
        </w:tc>
        <w:tc>
          <w:tcPr>
            <w:tcW w:w="3849" w:type="dxa"/>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 4</w:t>
            </w:r>
          </w:p>
        </w:tc>
      </w:tr>
      <w:tr w:rsidR="00A03525" w:rsidTr="0093578F">
        <w:trPr>
          <w:trHeight w:val="1328"/>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This cell inherits </w:t>
            </w:r>
            <w:r>
              <w:rPr>
                <w:rStyle w:val="HTMLCode"/>
                <w:rFonts w:ascii="var(--bs-font-monospace)" w:eastAsiaTheme="minorHAnsi" w:hAnsi="var(--bs-font-monospace)"/>
                <w:color w:val="D63384"/>
                <w:sz w:val="21"/>
                <w:szCs w:val="21"/>
              </w:rPr>
              <w:t>vertical-align: middle;</w:t>
            </w:r>
            <w:r>
              <w:rPr>
                <w:color w:val="212529"/>
              </w:rPr>
              <w:t> from the table</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This cell inherits </w:t>
            </w:r>
            <w:r>
              <w:rPr>
                <w:rStyle w:val="HTMLCode"/>
                <w:rFonts w:ascii="var(--bs-font-monospace)" w:eastAsiaTheme="minorHAnsi" w:hAnsi="var(--bs-font-monospace)"/>
                <w:color w:val="D63384"/>
                <w:sz w:val="21"/>
                <w:szCs w:val="21"/>
              </w:rPr>
              <w:t>vertical-align: middle;</w:t>
            </w:r>
            <w:r>
              <w:rPr>
                <w:color w:val="212529"/>
              </w:rPr>
              <w:t> from the table</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This cell inherits </w:t>
            </w:r>
            <w:r>
              <w:rPr>
                <w:rStyle w:val="HTMLCode"/>
                <w:rFonts w:ascii="var(--bs-font-monospace)" w:eastAsiaTheme="minorHAnsi" w:hAnsi="var(--bs-font-monospace)"/>
                <w:color w:val="D63384"/>
                <w:sz w:val="21"/>
                <w:szCs w:val="21"/>
              </w:rPr>
              <w:t>vertical-align: middle;</w:t>
            </w:r>
            <w:r>
              <w:rPr>
                <w:color w:val="212529"/>
              </w:rPr>
              <w:t> from the table</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This here is some placeholder text, intended to take up quite a bit of vertical space, to demonstrate how the vertical alignment works in the preceding cells.</w:t>
            </w:r>
          </w:p>
        </w:tc>
      </w:tr>
      <w:tr w:rsidR="00A03525" w:rsidTr="0093578F">
        <w:trPr>
          <w:trHeight w:val="1313"/>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This cell inherits </w:t>
            </w:r>
            <w:r>
              <w:rPr>
                <w:rStyle w:val="HTMLCode"/>
                <w:rFonts w:ascii="var(--bs-font-monospace)" w:eastAsiaTheme="minorHAnsi" w:hAnsi="var(--bs-font-monospace)"/>
                <w:color w:val="D63384"/>
                <w:sz w:val="21"/>
                <w:szCs w:val="21"/>
              </w:rPr>
              <w:t>vertical-align: bottom;</w:t>
            </w:r>
            <w:r>
              <w:rPr>
                <w:color w:val="212529"/>
              </w:rPr>
              <w:t> from the table row</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This cell inherits </w:t>
            </w:r>
            <w:r>
              <w:rPr>
                <w:rStyle w:val="HTMLCode"/>
                <w:rFonts w:ascii="var(--bs-font-monospace)" w:eastAsiaTheme="minorHAnsi" w:hAnsi="var(--bs-font-monospace)"/>
                <w:color w:val="D63384"/>
                <w:sz w:val="21"/>
                <w:szCs w:val="21"/>
              </w:rPr>
              <w:t>vertical-align: bottom;</w:t>
            </w:r>
            <w:r>
              <w:rPr>
                <w:color w:val="212529"/>
              </w:rPr>
              <w:t> from the table row</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This cell inherits </w:t>
            </w:r>
            <w:r>
              <w:rPr>
                <w:rStyle w:val="HTMLCode"/>
                <w:rFonts w:ascii="var(--bs-font-monospace)" w:eastAsiaTheme="minorHAnsi" w:hAnsi="var(--bs-font-monospace)"/>
                <w:color w:val="D63384"/>
                <w:sz w:val="21"/>
                <w:szCs w:val="21"/>
              </w:rPr>
              <w:t>vertical-align: bottom;</w:t>
            </w:r>
            <w:r>
              <w:rPr>
                <w:color w:val="212529"/>
              </w:rPr>
              <w:t> from the table row</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This here is some placeholder text, intended to take up quite a bit of vertical space, to demonstrate how the vertical alignment works in the preceding cells.</w:t>
            </w:r>
          </w:p>
        </w:tc>
      </w:tr>
      <w:tr w:rsidR="00A03525" w:rsidTr="0093578F">
        <w:trPr>
          <w:trHeight w:val="1313"/>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This cell inherits </w:t>
            </w:r>
            <w:r>
              <w:rPr>
                <w:rStyle w:val="HTMLCode"/>
                <w:rFonts w:ascii="var(--bs-font-monospace)" w:eastAsiaTheme="minorHAnsi" w:hAnsi="var(--bs-font-monospace)"/>
                <w:color w:val="D63384"/>
                <w:sz w:val="21"/>
                <w:szCs w:val="21"/>
              </w:rPr>
              <w:t>vertical-align: middle;</w:t>
            </w:r>
            <w:r>
              <w:rPr>
                <w:color w:val="212529"/>
              </w:rPr>
              <w:t> from the table</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This cell inherits </w:t>
            </w:r>
            <w:r>
              <w:rPr>
                <w:rStyle w:val="HTMLCode"/>
                <w:rFonts w:ascii="var(--bs-font-monospace)" w:eastAsiaTheme="minorHAnsi" w:hAnsi="var(--bs-font-monospace)"/>
                <w:color w:val="D63384"/>
                <w:sz w:val="21"/>
                <w:szCs w:val="21"/>
              </w:rPr>
              <w:t>vertical-align: middle;</w:t>
            </w:r>
            <w:r>
              <w:rPr>
                <w:color w:val="212529"/>
              </w:rPr>
              <w:t> from the table</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This cell is aligned to the top.</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This here is some placeholder text, intended to take up quite a bit of vertical space, to demonstrate how the vertical alignment works in the preceding cells.</w:t>
            </w:r>
          </w:p>
        </w:tc>
      </w:tr>
    </w:tbl>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"table-responsive"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 align-middle"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thead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thead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tbody</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"align-bottom"</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"align-top"</w:t>
      </w:r>
      <w:r>
        <w:rPr>
          <w:rStyle w:val="p"/>
          <w:rFonts w:ascii="var(--bs-font-monospace)" w:hAnsi="var(--bs-font-monospace)"/>
          <w:color w:val="212529"/>
        </w:rPr>
        <w:t>&gt;</w:t>
      </w:r>
      <w:r>
        <w:rPr>
          <w:rStyle w:val="HTMLCode"/>
          <w:rFonts w:ascii="var(--bs-font-monospace)" w:hAnsi="var(--bs-font-monospace)"/>
          <w:color w:val="212529"/>
        </w:rPr>
        <w:t>This cell is aligned to the top.</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tbody</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A03525" w:rsidRDefault="00A03525" w:rsidP="00A03525">
      <w:pPr>
        <w:pStyle w:val="Heading2"/>
        <w:shd w:val="clear" w:color="auto" w:fill="FFFFFF"/>
        <w:rPr>
          <w:rFonts w:ascii="Segoe UI" w:hAnsi="Segoe UI" w:cs="Segoe UI"/>
          <w:b w:val="0"/>
          <w:bCs w:val="0"/>
          <w:color w:val="212529"/>
        </w:rPr>
      </w:pPr>
      <w:bookmarkStart w:id="47" w:name="_Toc144064604"/>
      <w:r>
        <w:rPr>
          <w:rFonts w:ascii="Segoe UI" w:hAnsi="Segoe UI" w:cs="Segoe UI"/>
          <w:b w:val="0"/>
          <w:bCs w:val="0"/>
          <w:color w:val="212529"/>
        </w:rPr>
        <w:t>Nesting</w:t>
      </w:r>
      <w:bookmarkEnd w:id="47"/>
    </w:p>
    <w:p w:rsidR="00A03525" w:rsidRDefault="00A03525" w:rsidP="00A03525">
      <w:pPr>
        <w:pStyle w:val="NormalWeb"/>
        <w:shd w:val="clear" w:color="auto" w:fill="FFFFFF"/>
        <w:spacing w:before="0" w:beforeAutospacing="0"/>
        <w:rPr>
          <w:rFonts w:ascii="Segoe UI" w:hAnsi="Segoe UI" w:cs="Segoe UI"/>
          <w:color w:val="212529"/>
        </w:rPr>
      </w:pPr>
      <w:r>
        <w:rPr>
          <w:rFonts w:ascii="Segoe UI" w:hAnsi="Segoe UI" w:cs="Segoe UI"/>
          <w:color w:val="212529"/>
        </w:rPr>
        <w:t>Border styles, active styles, and table variants are not inherited by nested tables.</w:t>
      </w:r>
    </w:p>
    <w:tbl>
      <w:tblPr>
        <w:tblW w:w="10120" w:type="dxa"/>
        <w:tblCellMar>
          <w:top w:w="15" w:type="dxa"/>
          <w:left w:w="15" w:type="dxa"/>
          <w:bottom w:w="15" w:type="dxa"/>
          <w:right w:w="15" w:type="dxa"/>
        </w:tblCellMar>
        <w:tblLook w:val="04A0" w:firstRow="1" w:lastRow="0" w:firstColumn="1" w:lastColumn="0" w:noHBand="0" w:noVBand="1"/>
      </w:tblPr>
      <w:tblGrid>
        <w:gridCol w:w="694"/>
        <w:gridCol w:w="2442"/>
        <w:gridCol w:w="2879"/>
        <w:gridCol w:w="4105"/>
      </w:tblGrid>
      <w:tr w:rsidR="00A03525" w:rsidTr="0093578F">
        <w:trPr>
          <w:trHeight w:val="427"/>
          <w:tblHeader/>
        </w:trPr>
        <w:tc>
          <w:tcPr>
            <w:tcW w:w="0" w:type="auto"/>
            <w:tcBorders>
              <w:top w:val="single" w:sz="2" w:space="0" w:color="auto"/>
              <w:left w:val="single" w:sz="6" w:space="0" w:color="auto"/>
              <w:right w:val="single" w:sz="6" w:space="0" w:color="auto"/>
            </w:tcBorders>
            <w:vAlign w:val="center"/>
            <w:hideMark/>
          </w:tcPr>
          <w:p w:rsidR="00A03525" w:rsidRDefault="00A03525">
            <w:pPr>
              <w:jc w:val="center"/>
              <w:rPr>
                <w:rFonts w:ascii="Times New Roman" w:hAnsi="Times New Roman" w:cs="Times New Roman"/>
                <w:b/>
                <w:bCs/>
                <w:color w:val="212529"/>
              </w:rPr>
            </w:pPr>
            <w:r>
              <w:rPr>
                <w:b/>
                <w:bCs/>
                <w:color w:val="212529"/>
              </w:rPr>
              <w:t>#</w:t>
            </w:r>
          </w:p>
        </w:tc>
        <w:tc>
          <w:tcPr>
            <w:tcW w:w="0" w:type="auto"/>
            <w:tcBorders>
              <w:top w:val="single" w:sz="2" w:space="0" w:color="auto"/>
              <w:left w:val="single" w:sz="6" w:space="0" w:color="auto"/>
              <w:right w:val="single" w:sz="6" w:space="0" w:color="auto"/>
            </w:tcBorders>
            <w:vAlign w:val="center"/>
            <w:hideMark/>
          </w:tcPr>
          <w:p w:rsidR="00A03525" w:rsidRDefault="00A03525">
            <w:pPr>
              <w:jc w:val="center"/>
              <w:rPr>
                <w:b/>
                <w:bCs/>
                <w:color w:val="212529"/>
              </w:rPr>
            </w:pPr>
            <w:r>
              <w:rPr>
                <w:b/>
                <w:bCs/>
                <w:color w:val="212529"/>
              </w:rPr>
              <w:t>First</w:t>
            </w:r>
          </w:p>
        </w:tc>
        <w:tc>
          <w:tcPr>
            <w:tcW w:w="0" w:type="auto"/>
            <w:tcBorders>
              <w:top w:val="single" w:sz="2" w:space="0" w:color="auto"/>
              <w:left w:val="single" w:sz="6" w:space="0" w:color="auto"/>
              <w:right w:val="single" w:sz="6" w:space="0" w:color="auto"/>
            </w:tcBorders>
            <w:vAlign w:val="center"/>
            <w:hideMark/>
          </w:tcPr>
          <w:p w:rsidR="00A03525" w:rsidRDefault="00A03525">
            <w:pPr>
              <w:jc w:val="center"/>
              <w:rPr>
                <w:b/>
                <w:bCs/>
                <w:color w:val="212529"/>
              </w:rPr>
            </w:pPr>
            <w:r>
              <w:rPr>
                <w:b/>
                <w:bCs/>
                <w:color w:val="212529"/>
              </w:rPr>
              <w:t>Last</w:t>
            </w:r>
          </w:p>
        </w:tc>
        <w:tc>
          <w:tcPr>
            <w:tcW w:w="0" w:type="auto"/>
            <w:tcBorders>
              <w:top w:val="single" w:sz="2" w:space="0" w:color="auto"/>
              <w:left w:val="single" w:sz="6" w:space="0" w:color="auto"/>
              <w:right w:val="single" w:sz="6" w:space="0" w:color="auto"/>
            </w:tcBorders>
            <w:vAlign w:val="center"/>
            <w:hideMark/>
          </w:tcPr>
          <w:p w:rsidR="00A03525" w:rsidRDefault="00A03525">
            <w:pPr>
              <w:jc w:val="center"/>
              <w:rPr>
                <w:b/>
                <w:bCs/>
                <w:color w:val="212529"/>
              </w:rPr>
            </w:pPr>
            <w:r>
              <w:rPr>
                <w:b/>
                <w:bCs/>
                <w:color w:val="212529"/>
              </w:rPr>
              <w:t>Handle</w:t>
            </w:r>
          </w:p>
        </w:tc>
      </w:tr>
      <w:tr w:rsidR="00A03525" w:rsidTr="0093578F">
        <w:trPr>
          <w:trHeight w:val="442"/>
        </w:trPr>
        <w:tc>
          <w:tcPr>
            <w:tcW w:w="0" w:type="auto"/>
            <w:tcBorders>
              <w:top w:val="single" w:sz="2" w:space="0" w:color="auto"/>
              <w:left w:val="single" w:sz="6" w:space="0" w:color="auto"/>
              <w:bottom w:val="single" w:sz="2" w:space="0" w:color="auto"/>
              <w:right w:val="single" w:sz="6" w:space="0" w:color="auto"/>
            </w:tcBorders>
            <w:vAlign w:val="center"/>
            <w:hideMark/>
          </w:tcPr>
          <w:p w:rsidR="00A03525" w:rsidRDefault="00A03525">
            <w:pPr>
              <w:jc w:val="center"/>
              <w:rPr>
                <w:b/>
                <w:bCs/>
                <w:color w:val="212529"/>
              </w:rPr>
            </w:pPr>
            <w:r>
              <w:rPr>
                <w:b/>
                <w:bCs/>
                <w:color w:val="212529"/>
              </w:rPr>
              <w:t>1</w:t>
            </w:r>
          </w:p>
        </w:tc>
        <w:tc>
          <w:tcPr>
            <w:tcW w:w="0" w:type="auto"/>
            <w:tcBorders>
              <w:top w:val="single" w:sz="2" w:space="0" w:color="auto"/>
              <w:left w:val="single" w:sz="6" w:space="0" w:color="auto"/>
              <w:bottom w:val="single" w:sz="2" w:space="0" w:color="auto"/>
              <w:right w:val="single" w:sz="6" w:space="0" w:color="auto"/>
            </w:tcBorders>
            <w:vAlign w:val="center"/>
            <w:hideMark/>
          </w:tcPr>
          <w:p w:rsidR="00A03525" w:rsidRDefault="00A03525">
            <w:pPr>
              <w:rPr>
                <w:color w:val="212529"/>
              </w:rPr>
            </w:pPr>
            <w:r>
              <w:rPr>
                <w:color w:val="212529"/>
              </w:rPr>
              <w:t>Mark</w:t>
            </w:r>
          </w:p>
        </w:tc>
        <w:tc>
          <w:tcPr>
            <w:tcW w:w="0" w:type="auto"/>
            <w:tcBorders>
              <w:top w:val="single" w:sz="2" w:space="0" w:color="auto"/>
              <w:left w:val="single" w:sz="6" w:space="0" w:color="auto"/>
              <w:bottom w:val="single" w:sz="2" w:space="0" w:color="auto"/>
              <w:right w:val="single" w:sz="6" w:space="0" w:color="auto"/>
            </w:tcBorders>
            <w:vAlign w:val="center"/>
            <w:hideMark/>
          </w:tcPr>
          <w:p w:rsidR="00A03525" w:rsidRDefault="00A03525">
            <w:pPr>
              <w:rPr>
                <w:color w:val="212529"/>
              </w:rPr>
            </w:pPr>
            <w:r>
              <w:rPr>
                <w:color w:val="212529"/>
              </w:rPr>
              <w:t>Otto</w:t>
            </w:r>
          </w:p>
        </w:tc>
        <w:tc>
          <w:tcPr>
            <w:tcW w:w="0" w:type="auto"/>
            <w:tcBorders>
              <w:top w:val="single" w:sz="2" w:space="0" w:color="auto"/>
              <w:left w:val="single" w:sz="6" w:space="0" w:color="auto"/>
              <w:bottom w:val="single" w:sz="2" w:space="0" w:color="auto"/>
              <w:right w:val="single" w:sz="6" w:space="0" w:color="auto"/>
            </w:tcBorders>
            <w:vAlign w:val="center"/>
            <w:hideMark/>
          </w:tcPr>
          <w:p w:rsidR="00A03525" w:rsidRDefault="00A03525">
            <w:pPr>
              <w:rPr>
                <w:color w:val="212529"/>
              </w:rPr>
            </w:pPr>
            <w:r>
              <w:rPr>
                <w:color w:val="212529"/>
              </w:rPr>
              <w:t>@mdo</w:t>
            </w:r>
          </w:p>
        </w:tc>
      </w:tr>
      <w:tr w:rsidR="00A03525" w:rsidTr="0093578F">
        <w:trPr>
          <w:trHeight w:val="1901"/>
        </w:trPr>
        <w:tc>
          <w:tcPr>
            <w:tcW w:w="0" w:type="auto"/>
            <w:gridSpan w:val="4"/>
            <w:tcBorders>
              <w:top w:val="single" w:sz="2" w:space="0" w:color="auto"/>
              <w:left w:val="single" w:sz="6" w:space="0" w:color="auto"/>
              <w:bottom w:val="single" w:sz="2" w:space="0" w:color="auto"/>
              <w:right w:val="single" w:sz="6" w:space="0" w:color="auto"/>
            </w:tcBorders>
            <w:vAlign w:val="center"/>
            <w:hideMark/>
          </w:tcPr>
          <w:tbl>
            <w:tblPr>
              <w:tblW w:w="9879" w:type="dxa"/>
              <w:tblCellMar>
                <w:top w:w="15" w:type="dxa"/>
                <w:left w:w="15" w:type="dxa"/>
                <w:bottom w:w="15" w:type="dxa"/>
                <w:right w:w="15" w:type="dxa"/>
              </w:tblCellMar>
              <w:tblLook w:val="04A0" w:firstRow="1" w:lastRow="0" w:firstColumn="1" w:lastColumn="0" w:noHBand="0" w:noVBand="1"/>
            </w:tblPr>
            <w:tblGrid>
              <w:gridCol w:w="3293"/>
              <w:gridCol w:w="3293"/>
              <w:gridCol w:w="3293"/>
            </w:tblGrid>
            <w:tr w:rsidR="00A03525" w:rsidTr="0093578F">
              <w:trPr>
                <w:trHeight w:val="427"/>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Header</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Header</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Header</w:t>
                  </w:r>
                </w:p>
              </w:tc>
            </w:tr>
            <w:tr w:rsidR="00A03525" w:rsidTr="0093578F">
              <w:trPr>
                <w:trHeight w:val="442"/>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A</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First</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Last</w:t>
                  </w:r>
                </w:p>
              </w:tc>
            </w:tr>
            <w:tr w:rsidR="00A03525" w:rsidTr="0093578F">
              <w:trPr>
                <w:trHeight w:val="427"/>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B</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First</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Last</w:t>
                  </w:r>
                </w:p>
              </w:tc>
            </w:tr>
            <w:tr w:rsidR="00A03525" w:rsidTr="0093578F">
              <w:trPr>
                <w:trHeight w:val="427"/>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C</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First</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Last</w:t>
                  </w:r>
                </w:p>
              </w:tc>
            </w:tr>
          </w:tbl>
          <w:p w:rsidR="00A03525" w:rsidRDefault="00A03525">
            <w:pPr>
              <w:rPr>
                <w:color w:val="212529"/>
              </w:rPr>
            </w:pPr>
          </w:p>
        </w:tc>
      </w:tr>
      <w:tr w:rsidR="00A03525" w:rsidTr="0093578F">
        <w:trPr>
          <w:trHeight w:val="427"/>
        </w:trPr>
        <w:tc>
          <w:tcPr>
            <w:tcW w:w="0" w:type="auto"/>
            <w:tcBorders>
              <w:top w:val="single" w:sz="2" w:space="0" w:color="auto"/>
              <w:left w:val="single" w:sz="6" w:space="0" w:color="auto"/>
              <w:bottom w:val="single" w:sz="2" w:space="0" w:color="auto"/>
              <w:right w:val="single" w:sz="6" w:space="0" w:color="auto"/>
            </w:tcBorders>
            <w:vAlign w:val="center"/>
            <w:hideMark/>
          </w:tcPr>
          <w:p w:rsidR="00A03525" w:rsidRDefault="00A03525">
            <w:pPr>
              <w:jc w:val="center"/>
              <w:rPr>
                <w:b/>
                <w:bCs/>
                <w:color w:val="212529"/>
                <w:sz w:val="24"/>
                <w:szCs w:val="24"/>
              </w:rPr>
            </w:pPr>
            <w:r>
              <w:rPr>
                <w:b/>
                <w:bCs/>
                <w:color w:val="212529"/>
              </w:rPr>
              <w:t>3</w:t>
            </w:r>
          </w:p>
        </w:tc>
        <w:tc>
          <w:tcPr>
            <w:tcW w:w="0" w:type="auto"/>
            <w:tcBorders>
              <w:top w:val="single" w:sz="2" w:space="0" w:color="auto"/>
              <w:left w:val="single" w:sz="6" w:space="0" w:color="auto"/>
              <w:bottom w:val="single" w:sz="2" w:space="0" w:color="auto"/>
              <w:right w:val="single" w:sz="6" w:space="0" w:color="auto"/>
            </w:tcBorders>
            <w:vAlign w:val="center"/>
            <w:hideMark/>
          </w:tcPr>
          <w:p w:rsidR="00A03525" w:rsidRDefault="00A03525">
            <w:pPr>
              <w:rPr>
                <w:color w:val="212529"/>
              </w:rPr>
            </w:pPr>
            <w:r>
              <w:rPr>
                <w:color w:val="212529"/>
              </w:rPr>
              <w:t>Larry</w:t>
            </w:r>
          </w:p>
        </w:tc>
        <w:tc>
          <w:tcPr>
            <w:tcW w:w="0" w:type="auto"/>
            <w:tcBorders>
              <w:top w:val="single" w:sz="2" w:space="0" w:color="auto"/>
              <w:left w:val="single" w:sz="6" w:space="0" w:color="auto"/>
              <w:bottom w:val="single" w:sz="2" w:space="0" w:color="auto"/>
              <w:right w:val="single" w:sz="6" w:space="0" w:color="auto"/>
            </w:tcBorders>
            <w:vAlign w:val="center"/>
            <w:hideMark/>
          </w:tcPr>
          <w:p w:rsidR="00A03525" w:rsidRDefault="00A03525">
            <w:pPr>
              <w:rPr>
                <w:color w:val="212529"/>
              </w:rPr>
            </w:pPr>
            <w:r>
              <w:rPr>
                <w:color w:val="212529"/>
              </w:rPr>
              <w:t>the Bird</w:t>
            </w:r>
          </w:p>
        </w:tc>
        <w:tc>
          <w:tcPr>
            <w:tcW w:w="0" w:type="auto"/>
            <w:tcBorders>
              <w:top w:val="single" w:sz="2" w:space="0" w:color="auto"/>
              <w:left w:val="single" w:sz="6" w:space="0" w:color="auto"/>
              <w:bottom w:val="single" w:sz="2" w:space="0" w:color="auto"/>
              <w:right w:val="single" w:sz="6" w:space="0" w:color="auto"/>
            </w:tcBorders>
            <w:vAlign w:val="center"/>
            <w:hideMark/>
          </w:tcPr>
          <w:p w:rsidR="00A03525" w:rsidRDefault="00A03525">
            <w:pPr>
              <w:rPr>
                <w:color w:val="212529"/>
              </w:rPr>
            </w:pPr>
            <w:r>
              <w:rPr>
                <w:color w:val="212529"/>
              </w:rPr>
              <w:t>@twitter</w:t>
            </w:r>
          </w:p>
        </w:tc>
      </w:tr>
    </w:tbl>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 table-striped"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thead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thead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tbody</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HTMLCode"/>
          <w:rFonts w:ascii="var(--bs-font-monospace)" w:hAnsi="var(--bs-font-monospace)"/>
          <w:color w:val="212529"/>
        </w:rPr>
        <w:t xml:space="preserve"> </w:t>
      </w:r>
      <w:r>
        <w:rPr>
          <w:rStyle w:val="na"/>
          <w:rFonts w:ascii="var(--bs-font-monospace)" w:hAnsi="var(--bs-font-monospace)"/>
          <w:color w:val="006EE0"/>
        </w:rPr>
        <w:t>colspan</w:t>
      </w:r>
      <w:r>
        <w:rPr>
          <w:rStyle w:val="o"/>
          <w:rFonts w:ascii="var(--bs-font-monospace)" w:hAnsi="var(--bs-font-monospace)"/>
          <w:color w:val="555555"/>
        </w:rPr>
        <w:t>=</w:t>
      </w:r>
      <w:r>
        <w:rPr>
          <w:rStyle w:val="s"/>
          <w:rFonts w:ascii="var(--bs-font-monospace)" w:hAnsi="var(--bs-font-monospace)"/>
          <w:color w:val="D73038"/>
        </w:rPr>
        <w:t>"4"</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 mb-0"</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tbody</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eading2"/>
        <w:shd w:val="clear" w:color="auto" w:fill="FFFFFF"/>
        <w:rPr>
          <w:rFonts w:ascii="Segoe UI" w:hAnsi="Segoe UI" w:cs="Segoe UI"/>
          <w:b w:val="0"/>
          <w:bCs w:val="0"/>
          <w:color w:val="212529"/>
        </w:rPr>
      </w:pPr>
      <w:bookmarkStart w:id="48" w:name="_Toc144064605"/>
      <w:r>
        <w:rPr>
          <w:rFonts w:ascii="Segoe UI" w:hAnsi="Segoe UI" w:cs="Segoe UI"/>
          <w:b w:val="0"/>
          <w:bCs w:val="0"/>
          <w:color w:val="212529"/>
        </w:rPr>
        <w:t>How nesting works</w:t>
      </w:r>
      <w:bookmarkEnd w:id="48"/>
    </w:p>
    <w:p w:rsidR="00A03525" w:rsidRDefault="00A03525" w:rsidP="00A03525">
      <w:pPr>
        <w:pStyle w:val="NormalWeb"/>
        <w:shd w:val="clear" w:color="auto" w:fill="FFFFFF"/>
        <w:spacing w:before="0" w:beforeAutospacing="0"/>
        <w:rPr>
          <w:rFonts w:ascii="Segoe UI" w:hAnsi="Segoe UI" w:cs="Segoe UI"/>
          <w:color w:val="212529"/>
        </w:rPr>
      </w:pPr>
      <w:r>
        <w:rPr>
          <w:rFonts w:ascii="Segoe UI" w:hAnsi="Segoe UI" w:cs="Segoe UI"/>
          <w:color w:val="212529"/>
        </w:rPr>
        <w:t>To prevent </w:t>
      </w:r>
      <w:r>
        <w:rPr>
          <w:rStyle w:val="Emphasis"/>
          <w:rFonts w:ascii="Segoe UI" w:hAnsi="Segoe UI" w:cs="Segoe UI"/>
          <w:color w:val="212529"/>
        </w:rPr>
        <w:t>any</w:t>
      </w:r>
      <w:r>
        <w:rPr>
          <w:rFonts w:ascii="Segoe UI" w:hAnsi="Segoe UI" w:cs="Segoe UI"/>
          <w:color w:val="212529"/>
        </w:rPr>
        <w:t> styles from leaking to nested tables, we use the child combinator (</w:t>
      </w:r>
      <w:r>
        <w:rPr>
          <w:rStyle w:val="HTMLCode"/>
          <w:rFonts w:ascii="var(--bs-font-monospace)" w:hAnsi="var(--bs-font-monospace)"/>
          <w:color w:val="D63384"/>
          <w:sz w:val="21"/>
          <w:szCs w:val="21"/>
        </w:rPr>
        <w:t>&gt;</w:t>
      </w:r>
      <w:r>
        <w:rPr>
          <w:rFonts w:ascii="Segoe UI" w:hAnsi="Segoe UI" w:cs="Segoe UI"/>
          <w:color w:val="212529"/>
        </w:rPr>
        <w:t>) selector in our CSS. Since we need to target all the </w:t>
      </w:r>
      <w:r>
        <w:rPr>
          <w:rStyle w:val="HTMLCode"/>
          <w:rFonts w:ascii="var(--bs-font-monospace)" w:hAnsi="var(--bs-font-monospace)"/>
          <w:color w:val="D63384"/>
          <w:sz w:val="21"/>
          <w:szCs w:val="21"/>
        </w:rPr>
        <w:t>td</w:t>
      </w:r>
      <w:r>
        <w:rPr>
          <w:rFonts w:ascii="Segoe UI" w:hAnsi="Segoe UI" w:cs="Segoe UI"/>
          <w:color w:val="212529"/>
        </w:rPr>
        <w:t>s and </w:t>
      </w:r>
      <w:r>
        <w:rPr>
          <w:rStyle w:val="HTMLCode"/>
          <w:rFonts w:ascii="var(--bs-font-monospace)" w:hAnsi="var(--bs-font-monospace)"/>
          <w:color w:val="D63384"/>
          <w:sz w:val="21"/>
          <w:szCs w:val="21"/>
        </w:rPr>
        <w:t>th</w:t>
      </w:r>
      <w:r>
        <w:rPr>
          <w:rFonts w:ascii="Segoe UI" w:hAnsi="Segoe UI" w:cs="Segoe UI"/>
          <w:color w:val="212529"/>
        </w:rPr>
        <w:t>s in the </w:t>
      </w:r>
      <w:r>
        <w:rPr>
          <w:rStyle w:val="HTMLCode"/>
          <w:rFonts w:ascii="var(--bs-font-monospace)" w:hAnsi="var(--bs-font-monospace)"/>
          <w:color w:val="D63384"/>
          <w:sz w:val="21"/>
          <w:szCs w:val="21"/>
        </w:rPr>
        <w:t>thead</w:t>
      </w:r>
      <w:r>
        <w:rPr>
          <w:rFonts w:ascii="Segoe UI" w:hAnsi="Segoe UI" w:cs="Segoe UI"/>
          <w:color w:val="212529"/>
        </w:rPr>
        <w:t>, </w:t>
      </w:r>
      <w:r>
        <w:rPr>
          <w:rStyle w:val="HTMLCode"/>
          <w:rFonts w:ascii="var(--bs-font-monospace)" w:hAnsi="var(--bs-font-monospace)"/>
          <w:color w:val="D63384"/>
          <w:sz w:val="21"/>
          <w:szCs w:val="21"/>
        </w:rPr>
        <w:t>tbody</w:t>
      </w:r>
      <w:r>
        <w:rPr>
          <w:rFonts w:ascii="Segoe UI" w:hAnsi="Segoe UI" w:cs="Segoe UI"/>
          <w:color w:val="212529"/>
        </w:rPr>
        <w:t>, and </w:t>
      </w:r>
      <w:r>
        <w:rPr>
          <w:rStyle w:val="HTMLCode"/>
          <w:rFonts w:ascii="var(--bs-font-monospace)" w:hAnsi="var(--bs-font-monospace)"/>
          <w:color w:val="D63384"/>
          <w:sz w:val="21"/>
          <w:szCs w:val="21"/>
        </w:rPr>
        <w:t>tfoot</w:t>
      </w:r>
      <w:r>
        <w:rPr>
          <w:rFonts w:ascii="Segoe UI" w:hAnsi="Segoe UI" w:cs="Segoe UI"/>
          <w:color w:val="212529"/>
        </w:rPr>
        <w:t>, our selector would look pretty long without it. As such, we use the rather odd looking </w:t>
      </w:r>
      <w:r>
        <w:rPr>
          <w:rStyle w:val="HTMLCode"/>
          <w:rFonts w:ascii="var(--bs-font-monospace)" w:hAnsi="var(--bs-font-monospace)"/>
          <w:color w:val="D63384"/>
          <w:sz w:val="21"/>
          <w:szCs w:val="21"/>
        </w:rPr>
        <w:t>.table &gt; :not(caption) &gt; * &gt; *</w:t>
      </w:r>
      <w:r>
        <w:rPr>
          <w:rFonts w:ascii="Segoe UI" w:hAnsi="Segoe UI" w:cs="Segoe UI"/>
          <w:color w:val="212529"/>
        </w:rPr>
        <w:t> selector to target all </w:t>
      </w:r>
      <w:r>
        <w:rPr>
          <w:rStyle w:val="HTMLCode"/>
          <w:rFonts w:ascii="var(--bs-font-monospace)" w:hAnsi="var(--bs-font-monospace)"/>
          <w:color w:val="D63384"/>
          <w:sz w:val="21"/>
          <w:szCs w:val="21"/>
        </w:rPr>
        <w:t>td</w:t>
      </w:r>
      <w:r>
        <w:rPr>
          <w:rFonts w:ascii="Segoe UI" w:hAnsi="Segoe UI" w:cs="Segoe UI"/>
          <w:color w:val="212529"/>
        </w:rPr>
        <w:t>s and </w:t>
      </w:r>
      <w:r>
        <w:rPr>
          <w:rStyle w:val="HTMLCode"/>
          <w:rFonts w:ascii="var(--bs-font-monospace)" w:hAnsi="var(--bs-font-monospace)"/>
          <w:color w:val="D63384"/>
          <w:sz w:val="21"/>
          <w:szCs w:val="21"/>
        </w:rPr>
        <w:t>th</w:t>
      </w:r>
      <w:r>
        <w:rPr>
          <w:rFonts w:ascii="Segoe UI" w:hAnsi="Segoe UI" w:cs="Segoe UI"/>
          <w:color w:val="212529"/>
        </w:rPr>
        <w:t>s of the </w:t>
      </w:r>
      <w:r>
        <w:rPr>
          <w:rStyle w:val="HTMLCode"/>
          <w:rFonts w:ascii="var(--bs-font-monospace)" w:hAnsi="var(--bs-font-monospace)"/>
          <w:color w:val="D63384"/>
          <w:sz w:val="21"/>
          <w:szCs w:val="21"/>
        </w:rPr>
        <w:t>.table</w:t>
      </w:r>
      <w:r>
        <w:rPr>
          <w:rFonts w:ascii="Segoe UI" w:hAnsi="Segoe UI" w:cs="Segoe UI"/>
          <w:color w:val="212529"/>
        </w:rPr>
        <w:t>, but none of any potential nested tables.</w:t>
      </w:r>
    </w:p>
    <w:p w:rsidR="00A03525" w:rsidRDefault="00A03525" w:rsidP="00A03525">
      <w:pPr>
        <w:pStyle w:val="NormalWeb"/>
        <w:shd w:val="clear" w:color="auto" w:fill="FFFFFF"/>
        <w:spacing w:before="0" w:beforeAutospacing="0"/>
        <w:rPr>
          <w:rFonts w:ascii="Segoe UI" w:hAnsi="Segoe UI" w:cs="Segoe UI"/>
          <w:color w:val="212529"/>
        </w:rPr>
      </w:pPr>
      <w:r>
        <w:rPr>
          <w:rFonts w:ascii="Segoe UI" w:hAnsi="Segoe UI" w:cs="Segoe UI"/>
          <w:color w:val="212529"/>
        </w:rPr>
        <w:t>Note that if you add </w:t>
      </w:r>
      <w:r>
        <w:rPr>
          <w:rStyle w:val="HTMLCode"/>
          <w:rFonts w:ascii="var(--bs-font-monospace)" w:hAnsi="var(--bs-font-monospace)"/>
          <w:color w:val="D63384"/>
          <w:sz w:val="21"/>
          <w:szCs w:val="21"/>
        </w:rPr>
        <w:t>&lt;tr&gt;</w:t>
      </w:r>
      <w:r>
        <w:rPr>
          <w:rFonts w:ascii="Segoe UI" w:hAnsi="Segoe UI" w:cs="Segoe UI"/>
          <w:color w:val="212529"/>
        </w:rPr>
        <w:t>s as direct children of a table, those </w:t>
      </w:r>
      <w:r>
        <w:rPr>
          <w:rStyle w:val="HTMLCode"/>
          <w:rFonts w:ascii="var(--bs-font-monospace)" w:hAnsi="var(--bs-font-monospace)"/>
          <w:color w:val="D63384"/>
          <w:sz w:val="21"/>
          <w:szCs w:val="21"/>
        </w:rPr>
        <w:t>&lt;tr&gt;</w:t>
      </w:r>
      <w:r>
        <w:rPr>
          <w:rFonts w:ascii="Segoe UI" w:hAnsi="Segoe UI" w:cs="Segoe UI"/>
          <w:color w:val="212529"/>
        </w:rPr>
        <w:t> will be wrapped in a </w:t>
      </w:r>
      <w:r>
        <w:rPr>
          <w:rStyle w:val="HTMLCode"/>
          <w:rFonts w:ascii="var(--bs-font-monospace)" w:hAnsi="var(--bs-font-monospace)"/>
          <w:color w:val="D63384"/>
          <w:sz w:val="21"/>
          <w:szCs w:val="21"/>
        </w:rPr>
        <w:t>&lt;tbody&gt;</w:t>
      </w:r>
      <w:r>
        <w:rPr>
          <w:rFonts w:ascii="Segoe UI" w:hAnsi="Segoe UI" w:cs="Segoe UI"/>
          <w:color w:val="212529"/>
        </w:rPr>
        <w:t> by default, thus making our selectors work as intended.</w:t>
      </w:r>
    </w:p>
    <w:p w:rsidR="00A03525" w:rsidRDefault="00A03525" w:rsidP="00A03525">
      <w:pPr>
        <w:pStyle w:val="Heading2"/>
        <w:shd w:val="clear" w:color="auto" w:fill="FFFFFF"/>
        <w:rPr>
          <w:rFonts w:ascii="Segoe UI" w:hAnsi="Segoe UI" w:cs="Segoe UI"/>
          <w:b w:val="0"/>
          <w:bCs w:val="0"/>
          <w:color w:val="212529"/>
        </w:rPr>
      </w:pPr>
      <w:bookmarkStart w:id="49" w:name="_Toc144064606"/>
      <w:r>
        <w:rPr>
          <w:rFonts w:ascii="Segoe UI" w:hAnsi="Segoe UI" w:cs="Segoe UI"/>
          <w:b w:val="0"/>
          <w:bCs w:val="0"/>
          <w:color w:val="212529"/>
        </w:rPr>
        <w:t>Anatomy</w:t>
      </w:r>
      <w:bookmarkEnd w:id="49"/>
    </w:p>
    <w:p w:rsidR="00A03525" w:rsidRDefault="00A03525" w:rsidP="00A03525">
      <w:pPr>
        <w:pStyle w:val="Heading3"/>
        <w:shd w:val="clear" w:color="auto" w:fill="FFFFFF"/>
        <w:rPr>
          <w:rFonts w:ascii="Segoe UI" w:hAnsi="Segoe UI" w:cs="Segoe UI"/>
          <w:b w:val="0"/>
          <w:bCs w:val="0"/>
          <w:color w:val="212529"/>
        </w:rPr>
      </w:pPr>
      <w:bookmarkStart w:id="50" w:name="_Toc144064607"/>
      <w:r>
        <w:rPr>
          <w:rFonts w:ascii="Segoe UI" w:hAnsi="Segoe UI" w:cs="Segoe UI"/>
          <w:b w:val="0"/>
          <w:bCs w:val="0"/>
          <w:color w:val="212529"/>
        </w:rPr>
        <w:t>Table head</w:t>
      </w:r>
      <w:bookmarkEnd w:id="50"/>
    </w:p>
    <w:p w:rsidR="00A03525" w:rsidRDefault="00A03525" w:rsidP="00A03525">
      <w:pPr>
        <w:pStyle w:val="NormalWeb"/>
        <w:shd w:val="clear" w:color="auto" w:fill="FFFFFF"/>
        <w:spacing w:before="0" w:beforeAutospacing="0"/>
        <w:rPr>
          <w:rFonts w:ascii="Segoe UI" w:hAnsi="Segoe UI" w:cs="Segoe UI"/>
          <w:color w:val="212529"/>
        </w:rPr>
      </w:pPr>
      <w:r>
        <w:rPr>
          <w:rFonts w:ascii="Segoe UI" w:hAnsi="Segoe UI" w:cs="Segoe UI"/>
          <w:color w:val="212529"/>
        </w:rPr>
        <w:t>Similar to tables and dark tables, use the modifier classes </w:t>
      </w:r>
      <w:r>
        <w:rPr>
          <w:rStyle w:val="HTMLCode"/>
          <w:rFonts w:ascii="var(--bs-font-monospace)" w:hAnsi="var(--bs-font-monospace)"/>
          <w:color w:val="D63384"/>
          <w:sz w:val="21"/>
          <w:szCs w:val="21"/>
        </w:rPr>
        <w:t>.table-light</w:t>
      </w:r>
      <w:r>
        <w:rPr>
          <w:rFonts w:ascii="Segoe UI" w:hAnsi="Segoe UI" w:cs="Segoe UI"/>
          <w:color w:val="212529"/>
        </w:rPr>
        <w:t> or </w:t>
      </w:r>
      <w:r>
        <w:rPr>
          <w:rStyle w:val="HTMLCode"/>
          <w:rFonts w:ascii="var(--bs-font-monospace)" w:hAnsi="var(--bs-font-monospace)"/>
          <w:color w:val="D63384"/>
          <w:sz w:val="21"/>
          <w:szCs w:val="21"/>
        </w:rPr>
        <w:t>.table-dark</w:t>
      </w:r>
      <w:r>
        <w:rPr>
          <w:rFonts w:ascii="Segoe UI" w:hAnsi="Segoe UI" w:cs="Segoe UI"/>
          <w:color w:val="212529"/>
        </w:rPr>
        <w:t> to make </w:t>
      </w:r>
      <w:r>
        <w:rPr>
          <w:rStyle w:val="HTMLCode"/>
          <w:rFonts w:ascii="var(--bs-font-monospace)" w:hAnsi="var(--bs-font-monospace)"/>
          <w:color w:val="D63384"/>
          <w:sz w:val="21"/>
          <w:szCs w:val="21"/>
        </w:rPr>
        <w:t>&lt;thead&gt;</w:t>
      </w:r>
      <w:r>
        <w:rPr>
          <w:rFonts w:ascii="Segoe UI" w:hAnsi="Segoe UI" w:cs="Segoe UI"/>
          <w:color w:val="212529"/>
        </w:rPr>
        <w:t>s appear light or dark gray.</w:t>
      </w:r>
    </w:p>
    <w:tbl>
      <w:tblPr>
        <w:tblW w:w="10181" w:type="dxa"/>
        <w:tblCellMar>
          <w:top w:w="15" w:type="dxa"/>
          <w:left w:w="15" w:type="dxa"/>
          <w:bottom w:w="15" w:type="dxa"/>
          <w:right w:w="15" w:type="dxa"/>
        </w:tblCellMar>
        <w:tblLook w:val="04A0" w:firstRow="1" w:lastRow="0" w:firstColumn="1" w:lastColumn="0" w:noHBand="0" w:noVBand="1"/>
      </w:tblPr>
      <w:tblGrid>
        <w:gridCol w:w="606"/>
        <w:gridCol w:w="2270"/>
        <w:gridCol w:w="3706"/>
        <w:gridCol w:w="3599"/>
      </w:tblGrid>
      <w:tr w:rsidR="00A03525" w:rsidTr="0093578F">
        <w:trPr>
          <w:trHeight w:val="472"/>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rFonts w:ascii="Times New Roman" w:hAnsi="Times New Roman" w:cs="Times New Roman"/>
                <w:b/>
                <w:bCs/>
                <w:color w:val="000000"/>
              </w:rPr>
            </w:pPr>
            <w:r>
              <w:rPr>
                <w:b/>
                <w:bCs/>
                <w:color w:val="000000"/>
              </w:rPr>
              <w: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000000"/>
              </w:rPr>
            </w:pPr>
            <w:r>
              <w:rPr>
                <w:b/>
                <w:bCs/>
                <w:color w:val="000000"/>
              </w:rPr>
              <w:t>First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000000"/>
              </w:rPr>
            </w:pPr>
            <w:r>
              <w:rPr>
                <w:b/>
                <w:bCs/>
                <w:color w:val="000000"/>
              </w:rPr>
              <w:t>Last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000000"/>
              </w:rPr>
            </w:pPr>
            <w:r>
              <w:rPr>
                <w:b/>
                <w:bCs/>
                <w:color w:val="000000"/>
              </w:rPr>
              <w:t>Handle</w:t>
            </w:r>
          </w:p>
        </w:tc>
      </w:tr>
      <w:tr w:rsidR="00A03525" w:rsidTr="0093578F">
        <w:trPr>
          <w:trHeight w:val="488"/>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1</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Mark</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Otto</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@mdo</w:t>
            </w:r>
          </w:p>
        </w:tc>
      </w:tr>
      <w:tr w:rsidR="00A03525" w:rsidTr="0093578F">
        <w:trPr>
          <w:trHeight w:val="472"/>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2</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Jacob</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Thornton</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@fat</w:t>
            </w:r>
          </w:p>
        </w:tc>
      </w:tr>
      <w:tr w:rsidR="00A03525" w:rsidTr="0093578F">
        <w:trPr>
          <w:trHeight w:val="472"/>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3</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Larry</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the Bird</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@twitter</w:t>
            </w:r>
          </w:p>
        </w:tc>
      </w:tr>
    </w:tbl>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thead</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"table-light"</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thead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tbody</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tbody</w:t>
      </w:r>
      <w:r>
        <w:rPr>
          <w:rStyle w:val="p"/>
          <w:rFonts w:ascii="var(--bs-font-monospace)" w:hAnsi="var(--bs-font-monospace)"/>
          <w:color w:val="212529"/>
        </w:rPr>
        <w:t>&gt;</w:t>
      </w:r>
    </w:p>
    <w:tbl>
      <w:tblPr>
        <w:tblpPr w:leftFromText="180" w:rightFromText="180" w:vertAnchor="text" w:horzAnchor="margin" w:tblpXSpec="center" w:tblpY="132"/>
        <w:tblW w:w="9447" w:type="dxa"/>
        <w:tblCellMar>
          <w:top w:w="15" w:type="dxa"/>
          <w:left w:w="15" w:type="dxa"/>
          <w:bottom w:w="15" w:type="dxa"/>
          <w:right w:w="15" w:type="dxa"/>
        </w:tblCellMar>
        <w:tblLook w:val="04A0" w:firstRow="1" w:lastRow="0" w:firstColumn="1" w:lastColumn="0" w:noHBand="0" w:noVBand="1"/>
      </w:tblPr>
      <w:tblGrid>
        <w:gridCol w:w="675"/>
        <w:gridCol w:w="2524"/>
        <w:gridCol w:w="4121"/>
        <w:gridCol w:w="2127"/>
      </w:tblGrid>
      <w:tr w:rsidR="0093578F" w:rsidTr="0093578F">
        <w:trPr>
          <w:tblHeader/>
        </w:trPr>
        <w:tc>
          <w:tcPr>
            <w:tcW w:w="0" w:type="auto"/>
            <w:tcBorders>
              <w:top w:val="single" w:sz="2" w:space="0" w:color="auto"/>
              <w:left w:val="single" w:sz="2" w:space="0" w:color="auto"/>
              <w:right w:val="single" w:sz="2" w:space="0" w:color="auto"/>
            </w:tcBorders>
            <w:vAlign w:val="center"/>
            <w:hideMark/>
          </w:tcPr>
          <w:p w:rsidR="0093578F" w:rsidRDefault="0093578F" w:rsidP="0093578F">
            <w:pPr>
              <w:jc w:val="center"/>
              <w:rPr>
                <w:rFonts w:ascii="Times New Roman" w:hAnsi="Times New Roman" w:cs="Times New Roman"/>
                <w:b/>
                <w:bCs/>
                <w:color w:val="FFFFFF"/>
              </w:rPr>
            </w:pPr>
            <w:r>
              <w:rPr>
                <w:b/>
                <w:bCs/>
                <w:color w:val="FFFFFF"/>
              </w:rPr>
              <w:t>#</w:t>
            </w:r>
          </w:p>
        </w:tc>
        <w:tc>
          <w:tcPr>
            <w:tcW w:w="0" w:type="auto"/>
            <w:tcBorders>
              <w:top w:val="single" w:sz="2" w:space="0" w:color="auto"/>
              <w:left w:val="single" w:sz="2" w:space="0" w:color="auto"/>
              <w:right w:val="single" w:sz="2" w:space="0" w:color="auto"/>
            </w:tcBorders>
            <w:vAlign w:val="center"/>
            <w:hideMark/>
          </w:tcPr>
          <w:p w:rsidR="0093578F" w:rsidRDefault="0093578F" w:rsidP="0093578F">
            <w:pPr>
              <w:jc w:val="center"/>
              <w:rPr>
                <w:b/>
                <w:bCs/>
                <w:color w:val="FFFFFF"/>
              </w:rPr>
            </w:pPr>
            <w:r>
              <w:rPr>
                <w:b/>
                <w:bCs/>
                <w:color w:val="FFFFFF"/>
              </w:rPr>
              <w:t>First</w:t>
            </w:r>
          </w:p>
        </w:tc>
        <w:tc>
          <w:tcPr>
            <w:tcW w:w="0" w:type="auto"/>
            <w:tcBorders>
              <w:top w:val="single" w:sz="2" w:space="0" w:color="auto"/>
              <w:left w:val="single" w:sz="2" w:space="0" w:color="auto"/>
              <w:right w:val="single" w:sz="2" w:space="0" w:color="auto"/>
            </w:tcBorders>
            <w:vAlign w:val="center"/>
            <w:hideMark/>
          </w:tcPr>
          <w:p w:rsidR="0093578F" w:rsidRDefault="0093578F" w:rsidP="0093578F">
            <w:pPr>
              <w:jc w:val="center"/>
              <w:rPr>
                <w:b/>
                <w:bCs/>
                <w:color w:val="FFFFFF"/>
              </w:rPr>
            </w:pPr>
            <w:r>
              <w:rPr>
                <w:b/>
                <w:bCs/>
                <w:color w:val="FFFFFF"/>
              </w:rPr>
              <w:t>Last</w:t>
            </w:r>
          </w:p>
        </w:tc>
        <w:tc>
          <w:tcPr>
            <w:tcW w:w="2127" w:type="dxa"/>
            <w:tcBorders>
              <w:top w:val="single" w:sz="2" w:space="0" w:color="auto"/>
              <w:left w:val="single" w:sz="2" w:space="0" w:color="auto"/>
              <w:right w:val="single" w:sz="2" w:space="0" w:color="auto"/>
            </w:tcBorders>
            <w:vAlign w:val="center"/>
            <w:hideMark/>
          </w:tcPr>
          <w:p w:rsidR="0093578F" w:rsidRDefault="0093578F" w:rsidP="0093578F">
            <w:pPr>
              <w:jc w:val="center"/>
              <w:rPr>
                <w:b/>
                <w:bCs/>
                <w:color w:val="FFFFFF"/>
              </w:rPr>
            </w:pPr>
            <w:r>
              <w:rPr>
                <w:b/>
                <w:bCs/>
                <w:color w:val="FFFFFF"/>
              </w:rPr>
              <w:t>Handle</w:t>
            </w:r>
          </w:p>
        </w:tc>
      </w:tr>
      <w:tr w:rsidR="0093578F" w:rsidTr="0093578F">
        <w:tc>
          <w:tcPr>
            <w:tcW w:w="0" w:type="auto"/>
            <w:tcBorders>
              <w:top w:val="single" w:sz="2" w:space="0" w:color="auto"/>
              <w:left w:val="single" w:sz="2" w:space="0" w:color="auto"/>
              <w:bottom w:val="single" w:sz="6" w:space="0" w:color="auto"/>
              <w:right w:val="single" w:sz="2" w:space="0" w:color="auto"/>
            </w:tcBorders>
            <w:vAlign w:val="center"/>
            <w:hideMark/>
          </w:tcPr>
          <w:p w:rsidR="0093578F" w:rsidRDefault="0093578F" w:rsidP="0093578F">
            <w:pPr>
              <w:jc w:val="center"/>
              <w:rPr>
                <w:b/>
                <w:bCs/>
                <w:color w:val="212529"/>
              </w:rPr>
            </w:pPr>
            <w:r>
              <w:rPr>
                <w:b/>
                <w:bCs/>
                <w:color w:val="212529"/>
              </w:rPr>
              <w:t>1</w:t>
            </w:r>
          </w:p>
        </w:tc>
        <w:tc>
          <w:tcPr>
            <w:tcW w:w="0" w:type="auto"/>
            <w:tcBorders>
              <w:top w:val="single" w:sz="2" w:space="0" w:color="auto"/>
              <w:left w:val="single" w:sz="2" w:space="0" w:color="auto"/>
              <w:bottom w:val="single" w:sz="6" w:space="0" w:color="auto"/>
              <w:right w:val="single" w:sz="2" w:space="0" w:color="auto"/>
            </w:tcBorders>
            <w:vAlign w:val="center"/>
            <w:hideMark/>
          </w:tcPr>
          <w:p w:rsidR="0093578F" w:rsidRDefault="0093578F" w:rsidP="0093578F">
            <w:pPr>
              <w:rPr>
                <w:color w:val="212529"/>
              </w:rPr>
            </w:pPr>
            <w:r>
              <w:rPr>
                <w:color w:val="212529"/>
              </w:rPr>
              <w:t>Mark</w:t>
            </w:r>
          </w:p>
        </w:tc>
        <w:tc>
          <w:tcPr>
            <w:tcW w:w="0" w:type="auto"/>
            <w:tcBorders>
              <w:top w:val="single" w:sz="2" w:space="0" w:color="auto"/>
              <w:left w:val="single" w:sz="2" w:space="0" w:color="auto"/>
              <w:bottom w:val="single" w:sz="6" w:space="0" w:color="auto"/>
              <w:right w:val="single" w:sz="2" w:space="0" w:color="auto"/>
            </w:tcBorders>
            <w:vAlign w:val="center"/>
            <w:hideMark/>
          </w:tcPr>
          <w:p w:rsidR="0093578F" w:rsidRDefault="0093578F" w:rsidP="0093578F">
            <w:pPr>
              <w:rPr>
                <w:color w:val="212529"/>
              </w:rPr>
            </w:pPr>
            <w:r>
              <w:rPr>
                <w:color w:val="212529"/>
              </w:rPr>
              <w:t>Otto</w:t>
            </w:r>
          </w:p>
        </w:tc>
        <w:tc>
          <w:tcPr>
            <w:tcW w:w="2127" w:type="dxa"/>
            <w:tcBorders>
              <w:top w:val="single" w:sz="2" w:space="0" w:color="auto"/>
              <w:left w:val="single" w:sz="2" w:space="0" w:color="auto"/>
              <w:bottom w:val="single" w:sz="6" w:space="0" w:color="auto"/>
              <w:right w:val="single" w:sz="2" w:space="0" w:color="auto"/>
            </w:tcBorders>
            <w:vAlign w:val="center"/>
            <w:hideMark/>
          </w:tcPr>
          <w:p w:rsidR="0093578F" w:rsidRDefault="0093578F" w:rsidP="0093578F">
            <w:pPr>
              <w:rPr>
                <w:color w:val="212529"/>
              </w:rPr>
            </w:pPr>
            <w:r>
              <w:rPr>
                <w:color w:val="212529"/>
              </w:rPr>
              <w:t>@mdo</w:t>
            </w:r>
          </w:p>
        </w:tc>
      </w:tr>
      <w:tr w:rsidR="0093578F" w:rsidTr="0093578F">
        <w:tc>
          <w:tcPr>
            <w:tcW w:w="0" w:type="auto"/>
            <w:tcBorders>
              <w:top w:val="single" w:sz="2" w:space="0" w:color="auto"/>
              <w:left w:val="single" w:sz="2" w:space="0" w:color="auto"/>
              <w:bottom w:val="single" w:sz="6" w:space="0" w:color="auto"/>
              <w:right w:val="single" w:sz="2" w:space="0" w:color="auto"/>
            </w:tcBorders>
            <w:vAlign w:val="center"/>
            <w:hideMark/>
          </w:tcPr>
          <w:p w:rsidR="0093578F" w:rsidRDefault="0093578F" w:rsidP="0093578F">
            <w:pPr>
              <w:jc w:val="center"/>
              <w:rPr>
                <w:b/>
                <w:bCs/>
                <w:color w:val="212529"/>
              </w:rPr>
            </w:pPr>
            <w:r>
              <w:rPr>
                <w:b/>
                <w:bCs/>
                <w:color w:val="212529"/>
              </w:rPr>
              <w:t>2</w:t>
            </w:r>
          </w:p>
        </w:tc>
        <w:tc>
          <w:tcPr>
            <w:tcW w:w="0" w:type="auto"/>
            <w:tcBorders>
              <w:top w:val="single" w:sz="2" w:space="0" w:color="auto"/>
              <w:left w:val="single" w:sz="2" w:space="0" w:color="auto"/>
              <w:bottom w:val="single" w:sz="6" w:space="0" w:color="auto"/>
              <w:right w:val="single" w:sz="2" w:space="0" w:color="auto"/>
            </w:tcBorders>
            <w:vAlign w:val="center"/>
            <w:hideMark/>
          </w:tcPr>
          <w:p w:rsidR="0093578F" w:rsidRDefault="0093578F" w:rsidP="0093578F">
            <w:pPr>
              <w:rPr>
                <w:color w:val="212529"/>
              </w:rPr>
            </w:pPr>
            <w:r>
              <w:rPr>
                <w:color w:val="212529"/>
              </w:rPr>
              <w:t>Jacob</w:t>
            </w:r>
          </w:p>
        </w:tc>
        <w:tc>
          <w:tcPr>
            <w:tcW w:w="0" w:type="auto"/>
            <w:tcBorders>
              <w:top w:val="single" w:sz="2" w:space="0" w:color="auto"/>
              <w:left w:val="single" w:sz="2" w:space="0" w:color="auto"/>
              <w:bottom w:val="single" w:sz="6" w:space="0" w:color="auto"/>
              <w:right w:val="single" w:sz="2" w:space="0" w:color="auto"/>
            </w:tcBorders>
            <w:vAlign w:val="center"/>
            <w:hideMark/>
          </w:tcPr>
          <w:p w:rsidR="0093578F" w:rsidRDefault="0093578F" w:rsidP="0093578F">
            <w:pPr>
              <w:rPr>
                <w:color w:val="212529"/>
              </w:rPr>
            </w:pPr>
            <w:r>
              <w:rPr>
                <w:color w:val="212529"/>
              </w:rPr>
              <w:t>Thornton</w:t>
            </w:r>
          </w:p>
        </w:tc>
        <w:tc>
          <w:tcPr>
            <w:tcW w:w="2127" w:type="dxa"/>
            <w:tcBorders>
              <w:top w:val="single" w:sz="2" w:space="0" w:color="auto"/>
              <w:left w:val="single" w:sz="2" w:space="0" w:color="auto"/>
              <w:bottom w:val="single" w:sz="6" w:space="0" w:color="auto"/>
              <w:right w:val="single" w:sz="2" w:space="0" w:color="auto"/>
            </w:tcBorders>
            <w:vAlign w:val="center"/>
            <w:hideMark/>
          </w:tcPr>
          <w:p w:rsidR="0093578F" w:rsidRDefault="0093578F" w:rsidP="0093578F">
            <w:pPr>
              <w:rPr>
                <w:color w:val="212529"/>
              </w:rPr>
            </w:pPr>
            <w:r>
              <w:rPr>
                <w:color w:val="212529"/>
              </w:rPr>
              <w:t>@fat</w:t>
            </w:r>
          </w:p>
        </w:tc>
      </w:tr>
      <w:tr w:rsidR="0093578F" w:rsidTr="0093578F">
        <w:tc>
          <w:tcPr>
            <w:tcW w:w="0" w:type="auto"/>
            <w:tcBorders>
              <w:top w:val="single" w:sz="2" w:space="0" w:color="auto"/>
              <w:left w:val="single" w:sz="2" w:space="0" w:color="auto"/>
              <w:bottom w:val="single" w:sz="6" w:space="0" w:color="auto"/>
              <w:right w:val="single" w:sz="2" w:space="0" w:color="auto"/>
            </w:tcBorders>
            <w:vAlign w:val="center"/>
            <w:hideMark/>
          </w:tcPr>
          <w:p w:rsidR="0093578F" w:rsidRDefault="0093578F" w:rsidP="0093578F">
            <w:pPr>
              <w:jc w:val="center"/>
              <w:rPr>
                <w:b/>
                <w:bCs/>
                <w:color w:val="212529"/>
              </w:rPr>
            </w:pPr>
            <w:r>
              <w:rPr>
                <w:b/>
                <w:bCs/>
                <w:color w:val="212529"/>
              </w:rPr>
              <w:t>3</w:t>
            </w:r>
          </w:p>
        </w:tc>
        <w:tc>
          <w:tcPr>
            <w:tcW w:w="0" w:type="auto"/>
            <w:tcBorders>
              <w:top w:val="single" w:sz="2" w:space="0" w:color="auto"/>
              <w:left w:val="single" w:sz="2" w:space="0" w:color="auto"/>
              <w:bottom w:val="single" w:sz="6" w:space="0" w:color="auto"/>
              <w:right w:val="single" w:sz="2" w:space="0" w:color="auto"/>
            </w:tcBorders>
            <w:vAlign w:val="center"/>
            <w:hideMark/>
          </w:tcPr>
          <w:p w:rsidR="0093578F" w:rsidRDefault="0093578F" w:rsidP="0093578F">
            <w:pPr>
              <w:rPr>
                <w:color w:val="212529"/>
              </w:rPr>
            </w:pPr>
            <w:r>
              <w:rPr>
                <w:color w:val="212529"/>
              </w:rPr>
              <w:t>Larry</w:t>
            </w:r>
          </w:p>
        </w:tc>
        <w:tc>
          <w:tcPr>
            <w:tcW w:w="0" w:type="auto"/>
            <w:tcBorders>
              <w:top w:val="single" w:sz="2" w:space="0" w:color="auto"/>
              <w:left w:val="single" w:sz="2" w:space="0" w:color="auto"/>
              <w:bottom w:val="single" w:sz="6" w:space="0" w:color="auto"/>
              <w:right w:val="single" w:sz="2" w:space="0" w:color="auto"/>
            </w:tcBorders>
            <w:vAlign w:val="center"/>
            <w:hideMark/>
          </w:tcPr>
          <w:p w:rsidR="0093578F" w:rsidRDefault="0093578F" w:rsidP="0093578F">
            <w:pPr>
              <w:rPr>
                <w:color w:val="212529"/>
              </w:rPr>
            </w:pPr>
            <w:r>
              <w:rPr>
                <w:color w:val="212529"/>
              </w:rPr>
              <w:t>the Bird</w:t>
            </w:r>
          </w:p>
        </w:tc>
        <w:tc>
          <w:tcPr>
            <w:tcW w:w="2127" w:type="dxa"/>
            <w:tcBorders>
              <w:top w:val="single" w:sz="2" w:space="0" w:color="auto"/>
              <w:left w:val="single" w:sz="2" w:space="0" w:color="auto"/>
              <w:bottom w:val="single" w:sz="6" w:space="0" w:color="auto"/>
              <w:right w:val="single" w:sz="2" w:space="0" w:color="auto"/>
            </w:tcBorders>
            <w:vAlign w:val="center"/>
            <w:hideMark/>
          </w:tcPr>
          <w:p w:rsidR="0093578F" w:rsidRDefault="0093578F" w:rsidP="0093578F">
            <w:pPr>
              <w:rPr>
                <w:color w:val="212529"/>
              </w:rPr>
            </w:pPr>
            <w:r>
              <w:rPr>
                <w:color w:val="212529"/>
              </w:rPr>
              <w:t>@twitter</w:t>
            </w:r>
          </w:p>
        </w:tc>
      </w:tr>
    </w:tbl>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thead</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"table-dark"</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thead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tbody</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tbody</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eading3"/>
        <w:shd w:val="clear" w:color="auto" w:fill="FFFFFF"/>
        <w:rPr>
          <w:rFonts w:ascii="Segoe UI" w:hAnsi="Segoe UI" w:cs="Segoe UI"/>
          <w:b w:val="0"/>
          <w:bCs w:val="0"/>
          <w:color w:val="212529"/>
        </w:rPr>
      </w:pPr>
      <w:bookmarkStart w:id="51" w:name="_Toc144064608"/>
      <w:r>
        <w:rPr>
          <w:rFonts w:ascii="Segoe UI" w:hAnsi="Segoe UI" w:cs="Segoe UI"/>
          <w:b w:val="0"/>
          <w:bCs w:val="0"/>
          <w:color w:val="212529"/>
        </w:rPr>
        <w:t>Table foot</w:t>
      </w:r>
      <w:bookmarkEnd w:id="51"/>
    </w:p>
    <w:tbl>
      <w:tblPr>
        <w:tblW w:w="9941" w:type="dxa"/>
        <w:tblCellMar>
          <w:top w:w="15" w:type="dxa"/>
          <w:left w:w="15" w:type="dxa"/>
          <w:bottom w:w="15" w:type="dxa"/>
          <w:right w:w="15" w:type="dxa"/>
        </w:tblCellMar>
        <w:tblLook w:val="04A0" w:firstRow="1" w:lastRow="0" w:firstColumn="1" w:lastColumn="0" w:noHBand="0" w:noVBand="1"/>
      </w:tblPr>
      <w:tblGrid>
        <w:gridCol w:w="2095"/>
        <w:gridCol w:w="2096"/>
        <w:gridCol w:w="2917"/>
        <w:gridCol w:w="2833"/>
      </w:tblGrid>
      <w:tr w:rsidR="00A03525" w:rsidTr="00BD7B62">
        <w:trPr>
          <w:trHeight w:val="424"/>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rFonts w:ascii="Times New Roman" w:hAnsi="Times New Roman" w:cs="Times New Roman"/>
                <w:b/>
                <w:bCs/>
                <w:color w:val="000000"/>
              </w:rPr>
            </w:pPr>
            <w:r>
              <w:rPr>
                <w:b/>
                <w:bCs/>
                <w:color w:val="000000"/>
              </w:rPr>
              <w: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000000"/>
              </w:rPr>
            </w:pPr>
            <w:r>
              <w:rPr>
                <w:b/>
                <w:bCs/>
                <w:color w:val="000000"/>
              </w:rPr>
              <w:t>First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000000"/>
              </w:rPr>
            </w:pPr>
            <w:r>
              <w:rPr>
                <w:b/>
                <w:bCs/>
                <w:color w:val="000000"/>
              </w:rPr>
              <w:t>Last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000000"/>
              </w:rPr>
            </w:pPr>
            <w:r>
              <w:rPr>
                <w:b/>
                <w:bCs/>
                <w:color w:val="000000"/>
              </w:rPr>
              <w:t>Handle</w:t>
            </w:r>
          </w:p>
        </w:tc>
      </w:tr>
      <w:tr w:rsidR="00A03525" w:rsidTr="00BD7B62">
        <w:trPr>
          <w:trHeight w:val="438"/>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1</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Mark</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Otto</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@mdo</w:t>
            </w:r>
          </w:p>
        </w:tc>
      </w:tr>
      <w:tr w:rsidR="00A03525" w:rsidTr="00BD7B62">
        <w:trPr>
          <w:trHeight w:val="424"/>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2</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Jacob</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Thornton</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@fat</w:t>
            </w:r>
          </w:p>
        </w:tc>
      </w:tr>
      <w:tr w:rsidR="00A03525" w:rsidTr="00BD7B62">
        <w:trPr>
          <w:trHeight w:val="424"/>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3</w:t>
            </w:r>
          </w:p>
        </w:tc>
        <w:tc>
          <w:tcPr>
            <w:tcW w:w="0" w:type="auto"/>
            <w:tcBorders>
              <w:top w:val="single" w:sz="2" w:space="0" w:color="auto"/>
              <w:left w:val="single" w:sz="2" w:space="0" w:color="auto"/>
              <w:right w:val="single" w:sz="2" w:space="0" w:color="auto"/>
            </w:tcBorders>
            <w:vAlign w:val="center"/>
            <w:hideMark/>
          </w:tcPr>
          <w:p w:rsidR="00A03525" w:rsidRDefault="00A03525">
            <w:pPr>
              <w:rPr>
                <w:color w:val="212529"/>
              </w:rPr>
            </w:pPr>
            <w:r>
              <w:rPr>
                <w:color w:val="212529"/>
              </w:rPr>
              <w:t>Larry</w:t>
            </w:r>
          </w:p>
        </w:tc>
        <w:tc>
          <w:tcPr>
            <w:tcW w:w="0" w:type="auto"/>
            <w:tcBorders>
              <w:top w:val="single" w:sz="2" w:space="0" w:color="auto"/>
              <w:left w:val="single" w:sz="2" w:space="0" w:color="auto"/>
              <w:right w:val="single" w:sz="2" w:space="0" w:color="auto"/>
            </w:tcBorders>
            <w:vAlign w:val="center"/>
            <w:hideMark/>
          </w:tcPr>
          <w:p w:rsidR="00A03525" w:rsidRDefault="00A03525">
            <w:pPr>
              <w:rPr>
                <w:color w:val="212529"/>
              </w:rPr>
            </w:pPr>
            <w:r>
              <w:rPr>
                <w:color w:val="212529"/>
              </w:rPr>
              <w:t>the Bird</w:t>
            </w:r>
          </w:p>
        </w:tc>
        <w:tc>
          <w:tcPr>
            <w:tcW w:w="0" w:type="auto"/>
            <w:tcBorders>
              <w:top w:val="single" w:sz="2" w:space="0" w:color="auto"/>
              <w:left w:val="single" w:sz="2" w:space="0" w:color="auto"/>
              <w:right w:val="single" w:sz="2" w:space="0" w:color="auto"/>
            </w:tcBorders>
            <w:vAlign w:val="center"/>
            <w:hideMark/>
          </w:tcPr>
          <w:p w:rsidR="00A03525" w:rsidRDefault="00A03525">
            <w:pPr>
              <w:rPr>
                <w:color w:val="212529"/>
              </w:rPr>
            </w:pPr>
            <w:r>
              <w:rPr>
                <w:color w:val="212529"/>
              </w:rPr>
              <w:t>@twitter</w:t>
            </w:r>
          </w:p>
        </w:tc>
      </w:tr>
      <w:tr w:rsidR="00A03525" w:rsidTr="00BD7B62">
        <w:trPr>
          <w:trHeight w:val="438"/>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Footer</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Footer</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Footer</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Footer</w:t>
            </w:r>
          </w:p>
        </w:tc>
      </w:tr>
    </w:tbl>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thead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thead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tbody</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tbody</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tfoot</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tfoot</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eading3"/>
        <w:shd w:val="clear" w:color="auto" w:fill="FFFFFF"/>
        <w:rPr>
          <w:rFonts w:ascii="Segoe UI" w:hAnsi="Segoe UI" w:cs="Segoe UI"/>
          <w:b w:val="0"/>
          <w:bCs w:val="0"/>
          <w:color w:val="212529"/>
        </w:rPr>
      </w:pPr>
      <w:bookmarkStart w:id="52" w:name="_Toc144064609"/>
      <w:r>
        <w:rPr>
          <w:rFonts w:ascii="Segoe UI" w:hAnsi="Segoe UI" w:cs="Segoe UI"/>
          <w:b w:val="0"/>
          <w:bCs w:val="0"/>
          <w:color w:val="212529"/>
        </w:rPr>
        <w:t>Captions</w:t>
      </w:r>
      <w:bookmarkEnd w:id="52"/>
    </w:p>
    <w:tbl>
      <w:tblPr>
        <w:tblpPr w:leftFromText="180" w:rightFromText="180" w:vertAnchor="text" w:horzAnchor="margin" w:tblpY="793"/>
        <w:tblW w:w="9800" w:type="dxa"/>
        <w:tblCellMar>
          <w:top w:w="15" w:type="dxa"/>
          <w:left w:w="15" w:type="dxa"/>
          <w:bottom w:w="15" w:type="dxa"/>
          <w:right w:w="15" w:type="dxa"/>
        </w:tblCellMar>
        <w:tblLook w:val="04A0" w:firstRow="1" w:lastRow="0" w:firstColumn="1" w:lastColumn="0" w:noHBand="0" w:noVBand="1"/>
      </w:tblPr>
      <w:tblGrid>
        <w:gridCol w:w="183"/>
        <w:gridCol w:w="686"/>
        <w:gridCol w:w="1120"/>
        <w:gridCol w:w="7811"/>
      </w:tblGrid>
      <w:tr w:rsidR="00BD7B62" w:rsidTr="00BD7B62">
        <w:trPr>
          <w:tblHeader/>
        </w:trPr>
        <w:tc>
          <w:tcPr>
            <w:tcW w:w="9800" w:type="dxa"/>
            <w:gridSpan w:val="4"/>
            <w:tcBorders>
              <w:top w:val="nil"/>
              <w:left w:val="nil"/>
              <w:bottom w:val="nil"/>
              <w:right w:val="nil"/>
            </w:tcBorders>
            <w:vAlign w:val="center"/>
            <w:hideMark/>
          </w:tcPr>
          <w:p w:rsidR="00BD7B62" w:rsidRDefault="00BD7B62" w:rsidP="00BD7B62">
            <w:pPr>
              <w:rPr>
                <w:color w:val="6C757D"/>
                <w:sz w:val="24"/>
                <w:szCs w:val="24"/>
              </w:rPr>
            </w:pPr>
            <w:r>
              <w:rPr>
                <w:color w:val="6C757D"/>
              </w:rPr>
              <w:t>List of users</w:t>
            </w:r>
          </w:p>
        </w:tc>
      </w:tr>
      <w:tr w:rsidR="00BD7B62" w:rsidTr="00BD7B62">
        <w:trPr>
          <w:tblHeader/>
        </w:trPr>
        <w:tc>
          <w:tcPr>
            <w:tcW w:w="0" w:type="auto"/>
            <w:tcBorders>
              <w:top w:val="single" w:sz="2" w:space="0" w:color="auto"/>
              <w:left w:val="single" w:sz="2" w:space="0" w:color="auto"/>
              <w:right w:val="single" w:sz="2" w:space="0" w:color="auto"/>
            </w:tcBorders>
            <w:vAlign w:val="center"/>
            <w:hideMark/>
          </w:tcPr>
          <w:p w:rsidR="00BD7B62" w:rsidRDefault="00BD7B62" w:rsidP="00BD7B62">
            <w:pPr>
              <w:jc w:val="center"/>
              <w:rPr>
                <w:b/>
                <w:bCs/>
                <w:color w:val="212529"/>
              </w:rPr>
            </w:pPr>
            <w:r>
              <w:rPr>
                <w:b/>
                <w:bCs/>
                <w:color w:val="212529"/>
              </w:rPr>
              <w:t>#</w:t>
            </w:r>
          </w:p>
        </w:tc>
        <w:tc>
          <w:tcPr>
            <w:tcW w:w="0" w:type="auto"/>
            <w:tcBorders>
              <w:top w:val="single" w:sz="2" w:space="0" w:color="auto"/>
              <w:left w:val="single" w:sz="2" w:space="0" w:color="auto"/>
              <w:right w:val="single" w:sz="2" w:space="0" w:color="auto"/>
            </w:tcBorders>
            <w:vAlign w:val="center"/>
            <w:hideMark/>
          </w:tcPr>
          <w:p w:rsidR="00BD7B62" w:rsidRDefault="00BD7B62" w:rsidP="00BD7B62">
            <w:pPr>
              <w:jc w:val="center"/>
              <w:rPr>
                <w:b/>
                <w:bCs/>
                <w:color w:val="212529"/>
              </w:rPr>
            </w:pPr>
            <w:r>
              <w:rPr>
                <w:b/>
                <w:bCs/>
                <w:color w:val="212529"/>
              </w:rPr>
              <w:t>First</w:t>
            </w:r>
          </w:p>
        </w:tc>
        <w:tc>
          <w:tcPr>
            <w:tcW w:w="0" w:type="auto"/>
            <w:tcBorders>
              <w:top w:val="single" w:sz="2" w:space="0" w:color="auto"/>
              <w:left w:val="single" w:sz="2" w:space="0" w:color="auto"/>
              <w:right w:val="single" w:sz="2" w:space="0" w:color="auto"/>
            </w:tcBorders>
            <w:vAlign w:val="center"/>
            <w:hideMark/>
          </w:tcPr>
          <w:p w:rsidR="00BD7B62" w:rsidRDefault="00BD7B62" w:rsidP="00BD7B62">
            <w:pPr>
              <w:jc w:val="center"/>
              <w:rPr>
                <w:b/>
                <w:bCs/>
                <w:color w:val="212529"/>
              </w:rPr>
            </w:pPr>
            <w:r>
              <w:rPr>
                <w:b/>
                <w:bCs/>
                <w:color w:val="212529"/>
              </w:rPr>
              <w:t>Last</w:t>
            </w:r>
          </w:p>
        </w:tc>
        <w:tc>
          <w:tcPr>
            <w:tcW w:w="6046" w:type="dxa"/>
            <w:tcBorders>
              <w:top w:val="single" w:sz="2" w:space="0" w:color="auto"/>
              <w:left w:val="single" w:sz="2" w:space="0" w:color="auto"/>
              <w:right w:val="single" w:sz="2" w:space="0" w:color="auto"/>
            </w:tcBorders>
            <w:vAlign w:val="center"/>
            <w:hideMark/>
          </w:tcPr>
          <w:p w:rsidR="00BD7B62" w:rsidRDefault="00BD7B62" w:rsidP="00BD7B62">
            <w:pPr>
              <w:jc w:val="center"/>
              <w:rPr>
                <w:b/>
                <w:bCs/>
                <w:color w:val="212529"/>
              </w:rPr>
            </w:pPr>
            <w:r>
              <w:rPr>
                <w:b/>
                <w:bCs/>
                <w:color w:val="212529"/>
              </w:rPr>
              <w:t>Handle</w:t>
            </w:r>
          </w:p>
        </w:tc>
      </w:tr>
      <w:tr w:rsidR="00BD7B62" w:rsidTr="00BD7B62">
        <w:tc>
          <w:tcPr>
            <w:tcW w:w="0" w:type="auto"/>
            <w:tcBorders>
              <w:top w:val="single" w:sz="2" w:space="0" w:color="auto"/>
              <w:left w:val="single" w:sz="2" w:space="0" w:color="auto"/>
              <w:bottom w:val="single" w:sz="6" w:space="0" w:color="auto"/>
              <w:right w:val="single" w:sz="2" w:space="0" w:color="auto"/>
            </w:tcBorders>
            <w:vAlign w:val="center"/>
            <w:hideMark/>
          </w:tcPr>
          <w:p w:rsidR="00BD7B62" w:rsidRDefault="00BD7B62" w:rsidP="00BD7B62">
            <w:pPr>
              <w:jc w:val="center"/>
              <w:rPr>
                <w:b/>
                <w:bCs/>
                <w:color w:val="212529"/>
              </w:rPr>
            </w:pPr>
            <w:r>
              <w:rPr>
                <w:b/>
                <w:bCs/>
                <w:color w:val="212529"/>
              </w:rPr>
              <w:t>1</w:t>
            </w:r>
          </w:p>
        </w:tc>
        <w:tc>
          <w:tcPr>
            <w:tcW w:w="0" w:type="auto"/>
            <w:tcBorders>
              <w:top w:val="single" w:sz="2" w:space="0" w:color="auto"/>
              <w:left w:val="single" w:sz="2" w:space="0" w:color="auto"/>
              <w:bottom w:val="single" w:sz="6" w:space="0" w:color="auto"/>
              <w:right w:val="single" w:sz="2" w:space="0" w:color="auto"/>
            </w:tcBorders>
            <w:vAlign w:val="center"/>
            <w:hideMark/>
          </w:tcPr>
          <w:p w:rsidR="00BD7B62" w:rsidRDefault="00BD7B62" w:rsidP="00BD7B62">
            <w:pPr>
              <w:rPr>
                <w:color w:val="212529"/>
              </w:rPr>
            </w:pPr>
            <w:r>
              <w:rPr>
                <w:color w:val="212529"/>
              </w:rPr>
              <w:t>Mark</w:t>
            </w:r>
          </w:p>
        </w:tc>
        <w:tc>
          <w:tcPr>
            <w:tcW w:w="0" w:type="auto"/>
            <w:tcBorders>
              <w:top w:val="single" w:sz="2" w:space="0" w:color="auto"/>
              <w:left w:val="single" w:sz="2" w:space="0" w:color="auto"/>
              <w:bottom w:val="single" w:sz="6" w:space="0" w:color="auto"/>
              <w:right w:val="single" w:sz="2" w:space="0" w:color="auto"/>
            </w:tcBorders>
            <w:vAlign w:val="center"/>
            <w:hideMark/>
          </w:tcPr>
          <w:p w:rsidR="00BD7B62" w:rsidRDefault="00BD7B62" w:rsidP="00BD7B62">
            <w:pPr>
              <w:rPr>
                <w:color w:val="212529"/>
              </w:rPr>
            </w:pPr>
            <w:r>
              <w:rPr>
                <w:color w:val="212529"/>
              </w:rPr>
              <w:t>Otto</w:t>
            </w:r>
          </w:p>
        </w:tc>
        <w:tc>
          <w:tcPr>
            <w:tcW w:w="6046" w:type="dxa"/>
            <w:tcBorders>
              <w:top w:val="single" w:sz="2" w:space="0" w:color="auto"/>
              <w:left w:val="single" w:sz="2" w:space="0" w:color="auto"/>
              <w:bottom w:val="single" w:sz="6" w:space="0" w:color="auto"/>
              <w:right w:val="single" w:sz="2" w:space="0" w:color="auto"/>
            </w:tcBorders>
            <w:vAlign w:val="center"/>
            <w:hideMark/>
          </w:tcPr>
          <w:p w:rsidR="00BD7B62" w:rsidRDefault="00BD7B62" w:rsidP="00BD7B62">
            <w:pPr>
              <w:rPr>
                <w:color w:val="212529"/>
              </w:rPr>
            </w:pPr>
            <w:r>
              <w:rPr>
                <w:color w:val="212529"/>
              </w:rPr>
              <w:t>@mdo</w:t>
            </w:r>
          </w:p>
        </w:tc>
      </w:tr>
      <w:tr w:rsidR="00BD7B62" w:rsidTr="00BD7B62">
        <w:tc>
          <w:tcPr>
            <w:tcW w:w="0" w:type="auto"/>
            <w:tcBorders>
              <w:top w:val="single" w:sz="2" w:space="0" w:color="auto"/>
              <w:left w:val="single" w:sz="2" w:space="0" w:color="auto"/>
              <w:bottom w:val="single" w:sz="6" w:space="0" w:color="auto"/>
              <w:right w:val="single" w:sz="2" w:space="0" w:color="auto"/>
            </w:tcBorders>
            <w:vAlign w:val="center"/>
            <w:hideMark/>
          </w:tcPr>
          <w:p w:rsidR="00BD7B62" w:rsidRDefault="00BD7B62" w:rsidP="00BD7B62">
            <w:pPr>
              <w:jc w:val="center"/>
              <w:rPr>
                <w:b/>
                <w:bCs/>
                <w:color w:val="212529"/>
              </w:rPr>
            </w:pPr>
            <w:r>
              <w:rPr>
                <w:b/>
                <w:bCs/>
                <w:color w:val="212529"/>
              </w:rPr>
              <w:t>2</w:t>
            </w:r>
          </w:p>
        </w:tc>
        <w:tc>
          <w:tcPr>
            <w:tcW w:w="0" w:type="auto"/>
            <w:tcBorders>
              <w:top w:val="single" w:sz="2" w:space="0" w:color="auto"/>
              <w:left w:val="single" w:sz="2" w:space="0" w:color="auto"/>
              <w:bottom w:val="single" w:sz="6" w:space="0" w:color="auto"/>
              <w:right w:val="single" w:sz="2" w:space="0" w:color="auto"/>
            </w:tcBorders>
            <w:vAlign w:val="center"/>
            <w:hideMark/>
          </w:tcPr>
          <w:p w:rsidR="00BD7B62" w:rsidRDefault="00BD7B62" w:rsidP="00BD7B62">
            <w:pPr>
              <w:rPr>
                <w:color w:val="212529"/>
              </w:rPr>
            </w:pPr>
            <w:r>
              <w:rPr>
                <w:color w:val="212529"/>
              </w:rPr>
              <w:t>Jacob</w:t>
            </w:r>
          </w:p>
        </w:tc>
        <w:tc>
          <w:tcPr>
            <w:tcW w:w="0" w:type="auto"/>
            <w:tcBorders>
              <w:top w:val="single" w:sz="2" w:space="0" w:color="auto"/>
              <w:left w:val="single" w:sz="2" w:space="0" w:color="auto"/>
              <w:bottom w:val="single" w:sz="6" w:space="0" w:color="auto"/>
              <w:right w:val="single" w:sz="2" w:space="0" w:color="auto"/>
            </w:tcBorders>
            <w:vAlign w:val="center"/>
            <w:hideMark/>
          </w:tcPr>
          <w:p w:rsidR="00BD7B62" w:rsidRDefault="00BD7B62" w:rsidP="00BD7B62">
            <w:pPr>
              <w:rPr>
                <w:color w:val="212529"/>
              </w:rPr>
            </w:pPr>
            <w:r>
              <w:rPr>
                <w:color w:val="212529"/>
              </w:rPr>
              <w:t>Thornton</w:t>
            </w:r>
          </w:p>
        </w:tc>
        <w:tc>
          <w:tcPr>
            <w:tcW w:w="6046" w:type="dxa"/>
            <w:tcBorders>
              <w:top w:val="single" w:sz="2" w:space="0" w:color="auto"/>
              <w:left w:val="single" w:sz="2" w:space="0" w:color="auto"/>
              <w:bottom w:val="single" w:sz="6" w:space="0" w:color="auto"/>
              <w:right w:val="single" w:sz="2" w:space="0" w:color="auto"/>
            </w:tcBorders>
            <w:vAlign w:val="center"/>
            <w:hideMark/>
          </w:tcPr>
          <w:p w:rsidR="00BD7B62" w:rsidRDefault="00BD7B62" w:rsidP="00BD7B62">
            <w:pPr>
              <w:rPr>
                <w:color w:val="212529"/>
              </w:rPr>
            </w:pPr>
            <w:r>
              <w:rPr>
                <w:color w:val="212529"/>
              </w:rPr>
              <w:t>@fat</w:t>
            </w:r>
          </w:p>
        </w:tc>
      </w:tr>
      <w:tr w:rsidR="00BD7B62" w:rsidTr="00BD7B62">
        <w:tc>
          <w:tcPr>
            <w:tcW w:w="0" w:type="auto"/>
            <w:tcBorders>
              <w:top w:val="single" w:sz="2" w:space="0" w:color="auto"/>
              <w:left w:val="single" w:sz="2" w:space="0" w:color="auto"/>
              <w:bottom w:val="single" w:sz="6" w:space="0" w:color="auto"/>
              <w:right w:val="single" w:sz="2" w:space="0" w:color="auto"/>
            </w:tcBorders>
            <w:vAlign w:val="center"/>
            <w:hideMark/>
          </w:tcPr>
          <w:p w:rsidR="00BD7B62" w:rsidRDefault="00BD7B62" w:rsidP="00BD7B62">
            <w:pPr>
              <w:jc w:val="center"/>
              <w:rPr>
                <w:b/>
                <w:bCs/>
                <w:color w:val="212529"/>
              </w:rPr>
            </w:pPr>
            <w:r>
              <w:rPr>
                <w:b/>
                <w:bCs/>
                <w:color w:val="212529"/>
              </w:rPr>
              <w:t>3</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rsidR="00BD7B62" w:rsidRDefault="00BD7B62" w:rsidP="00BD7B62">
            <w:pPr>
              <w:rPr>
                <w:color w:val="212529"/>
              </w:rPr>
            </w:pPr>
            <w:r>
              <w:rPr>
                <w:color w:val="212529"/>
              </w:rPr>
              <w:t>Larry the Bird</w:t>
            </w:r>
          </w:p>
        </w:tc>
        <w:tc>
          <w:tcPr>
            <w:tcW w:w="6046" w:type="dxa"/>
            <w:tcBorders>
              <w:top w:val="single" w:sz="2" w:space="0" w:color="auto"/>
              <w:left w:val="single" w:sz="2" w:space="0" w:color="auto"/>
              <w:bottom w:val="single" w:sz="6" w:space="0" w:color="auto"/>
              <w:right w:val="single" w:sz="2" w:space="0" w:color="auto"/>
            </w:tcBorders>
            <w:vAlign w:val="center"/>
            <w:hideMark/>
          </w:tcPr>
          <w:p w:rsidR="00BD7B62" w:rsidRDefault="00BD7B62" w:rsidP="00BD7B62">
            <w:pPr>
              <w:rPr>
                <w:color w:val="212529"/>
              </w:rPr>
            </w:pPr>
            <w:r>
              <w:rPr>
                <w:color w:val="212529"/>
              </w:rPr>
              <w:t>@twitter</w:t>
            </w:r>
          </w:p>
        </w:tc>
      </w:tr>
    </w:tbl>
    <w:p w:rsidR="00A03525" w:rsidRDefault="00A03525" w:rsidP="00A03525">
      <w:pPr>
        <w:pStyle w:val="NormalWeb"/>
        <w:shd w:val="clear" w:color="auto" w:fill="FFFFFF"/>
        <w:spacing w:before="0" w:beforeAutospacing="0"/>
        <w:rPr>
          <w:rFonts w:ascii="Segoe UI" w:hAnsi="Segoe UI" w:cs="Segoe UI"/>
          <w:color w:val="212529"/>
        </w:rPr>
      </w:pPr>
      <w:r>
        <w:rPr>
          <w:rFonts w:ascii="Segoe UI" w:hAnsi="Segoe UI" w:cs="Segoe UI"/>
          <w:color w:val="212529"/>
        </w:rPr>
        <w:t>A </w:t>
      </w:r>
      <w:r>
        <w:rPr>
          <w:rStyle w:val="HTMLCode"/>
          <w:rFonts w:ascii="var(--bs-font-monospace)" w:hAnsi="var(--bs-font-monospace)"/>
          <w:color w:val="D63384"/>
          <w:sz w:val="21"/>
          <w:szCs w:val="21"/>
        </w:rPr>
        <w:t>&lt;caption&gt;</w:t>
      </w:r>
      <w:r>
        <w:rPr>
          <w:rFonts w:ascii="Segoe UI" w:hAnsi="Segoe UI" w:cs="Segoe UI"/>
          <w:color w:val="212529"/>
        </w:rPr>
        <w:t> functions like a heading for a table. It helps users with screen readers to find a table and understand what it’s about and decide if they want to read it.</w:t>
      </w:r>
    </w:p>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 table-sm"</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caption</w:t>
      </w:r>
      <w:r>
        <w:rPr>
          <w:rStyle w:val="p"/>
          <w:rFonts w:ascii="var(--bs-font-monospace)" w:hAnsi="var(--bs-font-monospace)"/>
          <w:color w:val="212529"/>
        </w:rPr>
        <w:t>&gt;</w:t>
      </w:r>
      <w:r>
        <w:rPr>
          <w:rStyle w:val="HTMLCode"/>
          <w:rFonts w:ascii="var(--bs-font-monospace)" w:hAnsi="var(--bs-font-monospace)"/>
          <w:color w:val="212529"/>
        </w:rPr>
        <w:t>List of users</w:t>
      </w:r>
      <w:r>
        <w:rPr>
          <w:rStyle w:val="p"/>
          <w:rFonts w:ascii="var(--bs-font-monospace)" w:hAnsi="var(--bs-font-monospace)"/>
          <w:color w:val="212529"/>
        </w:rPr>
        <w:t>&lt;/</w:t>
      </w:r>
      <w:r>
        <w:rPr>
          <w:rStyle w:val="nt"/>
          <w:rFonts w:ascii="var(--bs-font-monospace)" w:hAnsi="var(--bs-font-monospace)"/>
          <w:color w:val="2F6F9F"/>
        </w:rPr>
        <w:t>caption</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thead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thead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tbody</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tbody</w:t>
      </w:r>
      <w:r>
        <w:rPr>
          <w:rStyle w:val="p"/>
          <w:rFonts w:ascii="var(--bs-font-monospace)" w:hAnsi="var(--bs-font-monospace)"/>
          <w:color w:val="212529"/>
        </w:rPr>
        <w:t>&gt;</w:t>
      </w:r>
    </w:p>
    <w:p w:rsidR="00A03525" w:rsidRDefault="00A03525" w:rsidP="00A03525">
      <w:pPr>
        <w:pStyle w:val="HTMLPreformatted"/>
        <w:rPr>
          <w:rStyle w:val="p"/>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F40551" w:rsidRDefault="00F40551" w:rsidP="00A03525">
      <w:pPr>
        <w:pStyle w:val="HTMLPreformatted"/>
        <w:rPr>
          <w:rStyle w:val="HTMLCode"/>
          <w:rFonts w:ascii="var(--bs-font-monospace)" w:hAnsi="var(--bs-font-monospace)"/>
          <w:color w:val="212529"/>
        </w:rPr>
      </w:pPr>
    </w:p>
    <w:p w:rsidR="00A03525" w:rsidRDefault="00A03525" w:rsidP="00A03525">
      <w:pPr>
        <w:pStyle w:val="NormalWeb"/>
        <w:shd w:val="clear" w:color="auto" w:fill="FFFFFF"/>
        <w:spacing w:before="0" w:beforeAutospacing="0"/>
        <w:rPr>
          <w:rFonts w:ascii="Segoe UI" w:hAnsi="Segoe UI" w:cs="Segoe UI"/>
          <w:color w:val="212529"/>
        </w:rPr>
      </w:pPr>
      <w:r>
        <w:rPr>
          <w:rFonts w:ascii="Segoe UI" w:hAnsi="Segoe UI" w:cs="Segoe UI"/>
          <w:color w:val="212529"/>
        </w:rPr>
        <w:t>You can also put the </w:t>
      </w:r>
      <w:r>
        <w:rPr>
          <w:rStyle w:val="HTMLCode"/>
          <w:rFonts w:ascii="var(--bs-font-monospace)" w:hAnsi="var(--bs-font-monospace)"/>
          <w:color w:val="D63384"/>
          <w:sz w:val="21"/>
          <w:szCs w:val="21"/>
        </w:rPr>
        <w:t>&lt;caption&gt;</w:t>
      </w:r>
      <w:r>
        <w:rPr>
          <w:rFonts w:ascii="Segoe UI" w:hAnsi="Segoe UI" w:cs="Segoe UI"/>
          <w:color w:val="212529"/>
        </w:rPr>
        <w:t> on the top of the table with </w:t>
      </w:r>
      <w:r>
        <w:rPr>
          <w:rStyle w:val="HTMLCode"/>
          <w:rFonts w:ascii="var(--bs-font-monospace)" w:hAnsi="var(--bs-font-monospace)"/>
          <w:color w:val="D63384"/>
          <w:sz w:val="21"/>
          <w:szCs w:val="21"/>
        </w:rPr>
        <w:t>.caption-top</w:t>
      </w:r>
      <w:r>
        <w:rPr>
          <w:rFonts w:ascii="Segoe UI" w:hAnsi="Segoe UI" w:cs="Segoe UI"/>
          <w:color w:val="212529"/>
        </w:rPr>
        <w:t>.</w:t>
      </w:r>
    </w:p>
    <w:tbl>
      <w:tblPr>
        <w:tblW w:w="10062" w:type="dxa"/>
        <w:tblInd w:w="3" w:type="dxa"/>
        <w:tblCellMar>
          <w:top w:w="15" w:type="dxa"/>
          <w:left w:w="15" w:type="dxa"/>
          <w:bottom w:w="15" w:type="dxa"/>
          <w:right w:w="15" w:type="dxa"/>
        </w:tblCellMar>
        <w:tblLook w:val="04A0" w:firstRow="1" w:lastRow="0" w:firstColumn="1" w:lastColumn="0" w:noHBand="0" w:noVBand="1"/>
      </w:tblPr>
      <w:tblGrid>
        <w:gridCol w:w="600"/>
        <w:gridCol w:w="2243"/>
        <w:gridCol w:w="3662"/>
        <w:gridCol w:w="3557"/>
      </w:tblGrid>
      <w:tr w:rsidR="00A03525" w:rsidTr="00F40551">
        <w:trPr>
          <w:trHeight w:val="441"/>
          <w:tblHeader/>
        </w:trPr>
        <w:tc>
          <w:tcPr>
            <w:tcW w:w="0" w:type="auto"/>
            <w:gridSpan w:val="4"/>
            <w:tcBorders>
              <w:top w:val="nil"/>
              <w:left w:val="nil"/>
              <w:bottom w:val="nil"/>
              <w:right w:val="nil"/>
            </w:tcBorders>
            <w:vAlign w:val="center"/>
            <w:hideMark/>
          </w:tcPr>
          <w:p w:rsidR="00A03525" w:rsidRDefault="00A03525">
            <w:pPr>
              <w:rPr>
                <w:color w:val="6C757D"/>
                <w:sz w:val="24"/>
                <w:szCs w:val="24"/>
              </w:rPr>
            </w:pPr>
            <w:r>
              <w:rPr>
                <w:color w:val="6C757D"/>
              </w:rPr>
              <w:t>List of users</w:t>
            </w:r>
          </w:p>
        </w:tc>
      </w:tr>
      <w:tr w:rsidR="00A03525" w:rsidTr="00F40551">
        <w:trPr>
          <w:trHeight w:val="426"/>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First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Last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Handle</w:t>
            </w:r>
          </w:p>
        </w:tc>
      </w:tr>
      <w:tr w:rsidR="00A03525" w:rsidTr="00F40551">
        <w:trPr>
          <w:trHeight w:val="44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1</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Mark</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Otto</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@mdo</w:t>
            </w:r>
          </w:p>
        </w:tc>
      </w:tr>
      <w:tr w:rsidR="00A03525" w:rsidTr="00F40551">
        <w:trPr>
          <w:trHeight w:val="426"/>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2</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Jacob</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Thornton</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@fat</w:t>
            </w:r>
          </w:p>
        </w:tc>
      </w:tr>
      <w:tr w:rsidR="00A03525" w:rsidTr="00F40551">
        <w:trPr>
          <w:trHeight w:val="426"/>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3</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Larry</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the Bird</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@twitter</w:t>
            </w:r>
          </w:p>
        </w:tc>
      </w:tr>
    </w:tbl>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 caption-top"</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caption</w:t>
      </w:r>
      <w:r>
        <w:rPr>
          <w:rStyle w:val="p"/>
          <w:rFonts w:ascii="var(--bs-font-monospace)" w:hAnsi="var(--bs-font-monospace)"/>
          <w:color w:val="212529"/>
        </w:rPr>
        <w:t>&gt;</w:t>
      </w:r>
      <w:r>
        <w:rPr>
          <w:rStyle w:val="HTMLCode"/>
          <w:rFonts w:ascii="var(--bs-font-monospace)" w:hAnsi="var(--bs-font-monospace)"/>
          <w:color w:val="212529"/>
        </w:rPr>
        <w:t>List of users</w:t>
      </w:r>
      <w:r>
        <w:rPr>
          <w:rStyle w:val="p"/>
          <w:rFonts w:ascii="var(--bs-font-monospace)" w:hAnsi="var(--bs-font-monospace)"/>
          <w:color w:val="212529"/>
        </w:rPr>
        <w:t>&lt;/</w:t>
      </w:r>
      <w:r>
        <w:rPr>
          <w:rStyle w:val="nt"/>
          <w:rFonts w:ascii="var(--bs-font-monospace)" w:hAnsi="var(--bs-font-monospace)"/>
          <w:color w:val="2F6F9F"/>
        </w:rPr>
        <w:t>caption</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thead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w:t>
      </w:r>
      <w:r>
        <w:rPr>
          <w:rStyle w:val="HTMLCode"/>
          <w:rFonts w:ascii="var(--bs-font-monospace)" w:hAnsi="var(--bs-font-monospace)"/>
          <w:color w:val="212529"/>
        </w:rPr>
        <w:t xml:space="preserve"> </w:t>
      </w:r>
      <w:r>
        <w:rPr>
          <w:rStyle w:val="na"/>
          <w:rFonts w:ascii="var(--bs-font-monospace)" w:hAnsi="var(--bs-font-monospace)"/>
          <w:color w:val="006EE0"/>
        </w:rPr>
        <w:t>scope</w:t>
      </w:r>
      <w:r>
        <w:rPr>
          <w:rStyle w:val="o"/>
          <w:rFonts w:ascii="var(--bs-font-monospace)" w:hAnsi="var(--bs-font-monospace)"/>
          <w:color w:val="555555"/>
        </w:rPr>
        <w:t>=</w:t>
      </w:r>
      <w:r>
        <w:rPr>
          <w:rStyle w:val="s"/>
          <w:rFonts w:ascii="var(--bs-font-monospace)" w:hAnsi="var(--bs-font-monospace)"/>
          <w:color w:val="D73038"/>
        </w:rPr>
        <w:t>"col"</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th</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w:t>
      </w:r>
      <w:r>
        <w:rPr>
          <w:rStyle w:val="HTMLCode"/>
          <w:rFonts w:ascii="var(--bs-font-monospace)" w:hAnsi="var(--bs-font-monospace)"/>
          <w:color w:val="212529"/>
        </w:rPr>
        <w:t xml:space="preserve"> </w:t>
      </w:r>
      <w:r>
        <w:rPr>
          <w:rStyle w:val="na"/>
          <w:rFonts w:ascii="var(--bs-font-monospace)" w:hAnsi="var(--bs-font-monospace)"/>
          <w:color w:val="006EE0"/>
        </w:rPr>
        <w:t>scope</w:t>
      </w:r>
      <w:r>
        <w:rPr>
          <w:rStyle w:val="o"/>
          <w:rFonts w:ascii="var(--bs-font-monospace)" w:hAnsi="var(--bs-font-monospace)"/>
          <w:color w:val="555555"/>
        </w:rPr>
        <w:t>=</w:t>
      </w:r>
      <w:r>
        <w:rPr>
          <w:rStyle w:val="s"/>
          <w:rFonts w:ascii="var(--bs-font-monospace)" w:hAnsi="var(--bs-font-monospace)"/>
          <w:color w:val="D73038"/>
        </w:rPr>
        <w:t>"col"</w:t>
      </w:r>
      <w:r>
        <w:rPr>
          <w:rStyle w:val="p"/>
          <w:rFonts w:ascii="var(--bs-font-monospace)" w:hAnsi="var(--bs-font-monospace)"/>
          <w:color w:val="212529"/>
        </w:rPr>
        <w:t>&gt;</w:t>
      </w:r>
      <w:r>
        <w:rPr>
          <w:rStyle w:val="HTMLCode"/>
          <w:rFonts w:ascii="var(--bs-font-monospace)" w:hAnsi="var(--bs-font-monospace)"/>
          <w:color w:val="212529"/>
        </w:rPr>
        <w:t>First</w:t>
      </w:r>
      <w:r>
        <w:rPr>
          <w:rStyle w:val="p"/>
          <w:rFonts w:ascii="var(--bs-font-monospace)" w:hAnsi="var(--bs-font-monospace)"/>
          <w:color w:val="212529"/>
        </w:rPr>
        <w:t>&lt;/</w:t>
      </w:r>
      <w:r>
        <w:rPr>
          <w:rStyle w:val="nt"/>
          <w:rFonts w:ascii="var(--bs-font-monospace)" w:hAnsi="var(--bs-font-monospace)"/>
          <w:color w:val="2F6F9F"/>
        </w:rPr>
        <w:t>th</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w:t>
      </w:r>
      <w:r>
        <w:rPr>
          <w:rStyle w:val="HTMLCode"/>
          <w:rFonts w:ascii="var(--bs-font-monospace)" w:hAnsi="var(--bs-font-monospace)"/>
          <w:color w:val="212529"/>
        </w:rPr>
        <w:t xml:space="preserve"> </w:t>
      </w:r>
      <w:r>
        <w:rPr>
          <w:rStyle w:val="na"/>
          <w:rFonts w:ascii="var(--bs-font-monospace)" w:hAnsi="var(--bs-font-monospace)"/>
          <w:color w:val="006EE0"/>
        </w:rPr>
        <w:t>scope</w:t>
      </w:r>
      <w:r>
        <w:rPr>
          <w:rStyle w:val="o"/>
          <w:rFonts w:ascii="var(--bs-font-monospace)" w:hAnsi="var(--bs-font-monospace)"/>
          <w:color w:val="555555"/>
        </w:rPr>
        <w:t>=</w:t>
      </w:r>
      <w:r>
        <w:rPr>
          <w:rStyle w:val="s"/>
          <w:rFonts w:ascii="var(--bs-font-monospace)" w:hAnsi="var(--bs-font-monospace)"/>
          <w:color w:val="D73038"/>
        </w:rPr>
        <w:t>"col"</w:t>
      </w:r>
      <w:r>
        <w:rPr>
          <w:rStyle w:val="p"/>
          <w:rFonts w:ascii="var(--bs-font-monospace)" w:hAnsi="var(--bs-font-monospace)"/>
          <w:color w:val="212529"/>
        </w:rPr>
        <w:t>&gt;</w:t>
      </w:r>
      <w:r>
        <w:rPr>
          <w:rStyle w:val="HTMLCode"/>
          <w:rFonts w:ascii="var(--bs-font-monospace)" w:hAnsi="var(--bs-font-monospace)"/>
          <w:color w:val="212529"/>
        </w:rPr>
        <w:t>Last</w:t>
      </w:r>
      <w:r>
        <w:rPr>
          <w:rStyle w:val="p"/>
          <w:rFonts w:ascii="var(--bs-font-monospace)" w:hAnsi="var(--bs-font-monospace)"/>
          <w:color w:val="212529"/>
        </w:rPr>
        <w:t>&lt;/</w:t>
      </w:r>
      <w:r>
        <w:rPr>
          <w:rStyle w:val="nt"/>
          <w:rFonts w:ascii="var(--bs-font-monospace)" w:hAnsi="var(--bs-font-monospace)"/>
          <w:color w:val="2F6F9F"/>
        </w:rPr>
        <w:t>th</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w:t>
      </w:r>
      <w:r>
        <w:rPr>
          <w:rStyle w:val="HTMLCode"/>
          <w:rFonts w:ascii="var(--bs-font-monospace)" w:hAnsi="var(--bs-font-monospace)"/>
          <w:color w:val="212529"/>
        </w:rPr>
        <w:t xml:space="preserve"> </w:t>
      </w:r>
      <w:r>
        <w:rPr>
          <w:rStyle w:val="na"/>
          <w:rFonts w:ascii="var(--bs-font-monospace)" w:hAnsi="var(--bs-font-monospace)"/>
          <w:color w:val="006EE0"/>
        </w:rPr>
        <w:t>scope</w:t>
      </w:r>
      <w:r>
        <w:rPr>
          <w:rStyle w:val="o"/>
          <w:rFonts w:ascii="var(--bs-font-monospace)" w:hAnsi="var(--bs-font-monospace)"/>
          <w:color w:val="555555"/>
        </w:rPr>
        <w:t>=</w:t>
      </w:r>
      <w:r>
        <w:rPr>
          <w:rStyle w:val="s"/>
          <w:rFonts w:ascii="var(--bs-font-monospace)" w:hAnsi="var(--bs-font-monospace)"/>
          <w:color w:val="D73038"/>
        </w:rPr>
        <w:t>"col"</w:t>
      </w:r>
      <w:r>
        <w:rPr>
          <w:rStyle w:val="p"/>
          <w:rFonts w:ascii="var(--bs-font-monospace)" w:hAnsi="var(--bs-font-monospace)"/>
          <w:color w:val="212529"/>
        </w:rPr>
        <w:t>&gt;</w:t>
      </w:r>
      <w:r>
        <w:rPr>
          <w:rStyle w:val="HTMLCode"/>
          <w:rFonts w:ascii="var(--bs-font-monospace)" w:hAnsi="var(--bs-font-monospace)"/>
          <w:color w:val="212529"/>
        </w:rPr>
        <w:t>Handle</w:t>
      </w:r>
      <w:r>
        <w:rPr>
          <w:rStyle w:val="p"/>
          <w:rFonts w:ascii="var(--bs-font-monospace)" w:hAnsi="var(--bs-font-monospace)"/>
          <w:color w:val="212529"/>
        </w:rPr>
        <w:t>&lt;/</w:t>
      </w:r>
      <w:r>
        <w:rPr>
          <w:rStyle w:val="nt"/>
          <w:rFonts w:ascii="var(--bs-font-monospace)" w:hAnsi="var(--bs-font-monospace)"/>
          <w:color w:val="2F6F9F"/>
        </w:rPr>
        <w:t>th</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thead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tbody</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w:t>
      </w:r>
      <w:r>
        <w:rPr>
          <w:rStyle w:val="HTMLCode"/>
          <w:rFonts w:ascii="var(--bs-font-monospace)" w:hAnsi="var(--bs-font-monospace)"/>
          <w:color w:val="212529"/>
        </w:rPr>
        <w:t xml:space="preserve"> </w:t>
      </w:r>
      <w:r>
        <w:rPr>
          <w:rStyle w:val="na"/>
          <w:rFonts w:ascii="var(--bs-font-monospace)" w:hAnsi="var(--bs-font-monospace)"/>
          <w:color w:val="006EE0"/>
        </w:rPr>
        <w:t>scope</w:t>
      </w:r>
      <w:r>
        <w:rPr>
          <w:rStyle w:val="o"/>
          <w:rFonts w:ascii="var(--bs-font-monospace)" w:hAnsi="var(--bs-font-monospace)"/>
          <w:color w:val="555555"/>
        </w:rPr>
        <w:t>=</w:t>
      </w:r>
      <w:r>
        <w:rPr>
          <w:rStyle w:val="s"/>
          <w:rFonts w:ascii="var(--bs-font-monospace)" w:hAnsi="var(--bs-font-monospace)"/>
          <w:color w:val="D73038"/>
        </w:rPr>
        <w:t>"row"</w:t>
      </w:r>
      <w:r>
        <w:rPr>
          <w:rStyle w:val="p"/>
          <w:rFonts w:ascii="var(--bs-font-monospace)" w:hAnsi="var(--bs-font-monospace)"/>
          <w:color w:val="212529"/>
        </w:rPr>
        <w:t>&gt;</w:t>
      </w:r>
      <w:r>
        <w:rPr>
          <w:rStyle w:val="HTMLCode"/>
          <w:rFonts w:ascii="var(--bs-font-monospace)" w:hAnsi="var(--bs-font-monospace)"/>
          <w:color w:val="212529"/>
        </w:rPr>
        <w:t>1</w:t>
      </w:r>
      <w:r>
        <w:rPr>
          <w:rStyle w:val="p"/>
          <w:rFonts w:ascii="var(--bs-font-monospace)" w:hAnsi="var(--bs-font-monospace)"/>
          <w:color w:val="212529"/>
        </w:rPr>
        <w:t>&lt;/</w:t>
      </w:r>
      <w:r>
        <w:rPr>
          <w:rStyle w:val="nt"/>
          <w:rFonts w:ascii="var(--bs-font-monospace)" w:hAnsi="var(--bs-font-monospace)"/>
          <w:color w:val="2F6F9F"/>
        </w:rPr>
        <w:t>th</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r>
        <w:rPr>
          <w:rStyle w:val="HTMLCode"/>
          <w:rFonts w:ascii="var(--bs-font-monospace)" w:hAnsi="var(--bs-font-monospace)"/>
          <w:color w:val="212529"/>
        </w:rPr>
        <w:t>Mark</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r>
        <w:rPr>
          <w:rStyle w:val="HTMLCode"/>
          <w:rFonts w:ascii="var(--bs-font-monospace)" w:hAnsi="var(--bs-font-monospace)"/>
          <w:color w:val="212529"/>
        </w:rPr>
        <w:t>Otto</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r>
        <w:rPr>
          <w:rStyle w:val="HTMLCode"/>
          <w:rFonts w:ascii="var(--bs-font-monospace)" w:hAnsi="var(--bs-font-monospace)"/>
          <w:color w:val="212529"/>
        </w:rPr>
        <w:t>@mdo</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w:t>
      </w:r>
      <w:r>
        <w:rPr>
          <w:rStyle w:val="HTMLCode"/>
          <w:rFonts w:ascii="var(--bs-font-monospace)" w:hAnsi="var(--bs-font-monospace)"/>
          <w:color w:val="212529"/>
        </w:rPr>
        <w:t xml:space="preserve"> </w:t>
      </w:r>
      <w:r>
        <w:rPr>
          <w:rStyle w:val="na"/>
          <w:rFonts w:ascii="var(--bs-font-monospace)" w:hAnsi="var(--bs-font-monospace)"/>
          <w:color w:val="006EE0"/>
        </w:rPr>
        <w:t>scope</w:t>
      </w:r>
      <w:r>
        <w:rPr>
          <w:rStyle w:val="o"/>
          <w:rFonts w:ascii="var(--bs-font-monospace)" w:hAnsi="var(--bs-font-monospace)"/>
          <w:color w:val="555555"/>
        </w:rPr>
        <w:t>=</w:t>
      </w:r>
      <w:r>
        <w:rPr>
          <w:rStyle w:val="s"/>
          <w:rFonts w:ascii="var(--bs-font-monospace)" w:hAnsi="var(--bs-font-monospace)"/>
          <w:color w:val="D73038"/>
        </w:rPr>
        <w:t>"row"</w:t>
      </w:r>
      <w:r>
        <w:rPr>
          <w:rStyle w:val="p"/>
          <w:rFonts w:ascii="var(--bs-font-monospace)" w:hAnsi="var(--bs-font-monospace)"/>
          <w:color w:val="212529"/>
        </w:rPr>
        <w:t>&gt;</w:t>
      </w:r>
      <w:r>
        <w:rPr>
          <w:rStyle w:val="HTMLCode"/>
          <w:rFonts w:ascii="var(--bs-font-monospace)" w:hAnsi="var(--bs-font-monospace)"/>
          <w:color w:val="212529"/>
        </w:rPr>
        <w:t>2</w:t>
      </w:r>
      <w:r>
        <w:rPr>
          <w:rStyle w:val="p"/>
          <w:rFonts w:ascii="var(--bs-font-monospace)" w:hAnsi="var(--bs-font-monospace)"/>
          <w:color w:val="212529"/>
        </w:rPr>
        <w:t>&lt;/</w:t>
      </w:r>
      <w:r>
        <w:rPr>
          <w:rStyle w:val="nt"/>
          <w:rFonts w:ascii="var(--bs-font-monospace)" w:hAnsi="var(--bs-font-monospace)"/>
          <w:color w:val="2F6F9F"/>
        </w:rPr>
        <w:t>th</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r>
        <w:rPr>
          <w:rStyle w:val="HTMLCode"/>
          <w:rFonts w:ascii="var(--bs-font-monospace)" w:hAnsi="var(--bs-font-monospace)"/>
          <w:color w:val="212529"/>
        </w:rPr>
        <w:t>Jacob</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r>
        <w:rPr>
          <w:rStyle w:val="HTMLCode"/>
          <w:rFonts w:ascii="var(--bs-font-monospace)" w:hAnsi="var(--bs-font-monospace)"/>
          <w:color w:val="212529"/>
        </w:rPr>
        <w:t>Thornton</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r>
        <w:rPr>
          <w:rStyle w:val="HTMLCode"/>
          <w:rFonts w:ascii="var(--bs-font-monospace)" w:hAnsi="var(--bs-font-monospace)"/>
          <w:color w:val="212529"/>
        </w:rPr>
        <w:t>@fat</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th</w:t>
      </w:r>
      <w:r>
        <w:rPr>
          <w:rStyle w:val="HTMLCode"/>
          <w:rFonts w:ascii="var(--bs-font-monospace)" w:hAnsi="var(--bs-font-monospace)"/>
          <w:color w:val="212529"/>
        </w:rPr>
        <w:t xml:space="preserve"> </w:t>
      </w:r>
      <w:r>
        <w:rPr>
          <w:rStyle w:val="na"/>
          <w:rFonts w:ascii="var(--bs-font-monospace)" w:hAnsi="var(--bs-font-monospace)"/>
          <w:color w:val="006EE0"/>
        </w:rPr>
        <w:t>scope</w:t>
      </w:r>
      <w:r>
        <w:rPr>
          <w:rStyle w:val="o"/>
          <w:rFonts w:ascii="var(--bs-font-monospace)" w:hAnsi="var(--bs-font-monospace)"/>
          <w:color w:val="555555"/>
        </w:rPr>
        <w:t>=</w:t>
      </w:r>
      <w:r>
        <w:rPr>
          <w:rStyle w:val="s"/>
          <w:rFonts w:ascii="var(--bs-font-monospace)" w:hAnsi="var(--bs-font-monospace)"/>
          <w:color w:val="D73038"/>
        </w:rPr>
        <w:t>"row"</w:t>
      </w:r>
      <w:r>
        <w:rPr>
          <w:rStyle w:val="p"/>
          <w:rFonts w:ascii="var(--bs-font-monospace)" w:hAnsi="var(--bs-font-monospace)"/>
          <w:color w:val="212529"/>
        </w:rPr>
        <w:t>&gt;</w:t>
      </w:r>
      <w:r>
        <w:rPr>
          <w:rStyle w:val="HTMLCode"/>
          <w:rFonts w:ascii="var(--bs-font-monospace)" w:hAnsi="var(--bs-font-monospace)"/>
          <w:color w:val="212529"/>
        </w:rPr>
        <w:t>3</w:t>
      </w:r>
      <w:r>
        <w:rPr>
          <w:rStyle w:val="p"/>
          <w:rFonts w:ascii="var(--bs-font-monospace)" w:hAnsi="var(--bs-font-monospace)"/>
          <w:color w:val="212529"/>
        </w:rPr>
        <w:t>&lt;/</w:t>
      </w:r>
      <w:r>
        <w:rPr>
          <w:rStyle w:val="nt"/>
          <w:rFonts w:ascii="var(--bs-font-monospace)" w:hAnsi="var(--bs-font-monospace)"/>
          <w:color w:val="2F6F9F"/>
        </w:rPr>
        <w:t>th</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r>
        <w:rPr>
          <w:rStyle w:val="HTMLCode"/>
          <w:rFonts w:ascii="var(--bs-font-monospace)" w:hAnsi="var(--bs-font-monospace)"/>
          <w:color w:val="212529"/>
        </w:rPr>
        <w:t>Larry</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r>
        <w:rPr>
          <w:rStyle w:val="HTMLCode"/>
          <w:rFonts w:ascii="var(--bs-font-monospace)" w:hAnsi="var(--bs-font-monospace)"/>
          <w:color w:val="212529"/>
        </w:rPr>
        <w:t>the Bird</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r>
        <w:rPr>
          <w:rStyle w:val="HTMLCode"/>
          <w:rFonts w:ascii="var(--bs-font-monospace)" w:hAnsi="var(--bs-font-monospace)"/>
          <w:color w:val="212529"/>
        </w:rPr>
        <w:t>@twitter</w:t>
      </w:r>
      <w:r>
        <w:rPr>
          <w:rStyle w:val="p"/>
          <w:rFonts w:ascii="var(--bs-font-monospace)" w:hAnsi="var(--bs-font-monospace)"/>
          <w:color w:val="212529"/>
        </w:rPr>
        <w:t>&lt;/</w:t>
      </w:r>
      <w:r>
        <w:rPr>
          <w:rStyle w:val="nt"/>
          <w:rFonts w:ascii="var(--bs-font-monospace)" w:hAnsi="var(--bs-font-monospace)"/>
          <w:color w:val="2F6F9F"/>
        </w:rPr>
        <w:t>td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tr</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tbody</w:t>
      </w:r>
      <w:r>
        <w:rPr>
          <w:rStyle w:val="p"/>
          <w:rFonts w:ascii="var(--bs-font-monospace)" w:hAnsi="var(--bs-font-monospace)"/>
          <w:color w:val="212529"/>
        </w:rPr>
        <w:t>&gt;</w:t>
      </w:r>
    </w:p>
    <w:p w:rsidR="00A03525" w:rsidRDefault="00A03525" w:rsidP="00A0352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eading2"/>
        <w:shd w:val="clear" w:color="auto" w:fill="FFFFFF"/>
        <w:rPr>
          <w:rFonts w:ascii="Segoe UI" w:hAnsi="Segoe UI" w:cs="Segoe UI"/>
          <w:b w:val="0"/>
          <w:bCs w:val="0"/>
          <w:color w:val="212529"/>
        </w:rPr>
      </w:pPr>
      <w:bookmarkStart w:id="53" w:name="_Toc144064610"/>
      <w:r>
        <w:rPr>
          <w:rFonts w:ascii="Segoe UI" w:hAnsi="Segoe UI" w:cs="Segoe UI"/>
          <w:b w:val="0"/>
          <w:bCs w:val="0"/>
          <w:color w:val="212529"/>
        </w:rPr>
        <w:t>Responsive tables</w:t>
      </w:r>
      <w:bookmarkEnd w:id="53"/>
    </w:p>
    <w:p w:rsidR="00A03525" w:rsidRDefault="00A03525" w:rsidP="00A03525">
      <w:pPr>
        <w:pStyle w:val="NormalWeb"/>
        <w:shd w:val="clear" w:color="auto" w:fill="FFFFFF"/>
        <w:spacing w:before="0" w:beforeAutospacing="0"/>
        <w:rPr>
          <w:rFonts w:ascii="Segoe UI" w:hAnsi="Segoe UI" w:cs="Segoe UI"/>
          <w:color w:val="212529"/>
        </w:rPr>
      </w:pPr>
      <w:r>
        <w:rPr>
          <w:rFonts w:ascii="Segoe UI" w:hAnsi="Segoe UI" w:cs="Segoe UI"/>
          <w:color w:val="212529"/>
        </w:rPr>
        <w:t>Responsive tables allow tables to be scrolled horizontally with ease. Make any table responsive across all viewports by wrapping a </w:t>
      </w:r>
      <w:r>
        <w:rPr>
          <w:rStyle w:val="HTMLCode"/>
          <w:rFonts w:ascii="var(--bs-font-monospace)" w:hAnsi="var(--bs-font-monospace)"/>
          <w:color w:val="D63384"/>
          <w:sz w:val="21"/>
          <w:szCs w:val="21"/>
        </w:rPr>
        <w:t>.table</w:t>
      </w:r>
      <w:r>
        <w:rPr>
          <w:rFonts w:ascii="Segoe UI" w:hAnsi="Segoe UI" w:cs="Segoe UI"/>
          <w:color w:val="212529"/>
        </w:rPr>
        <w:t> with </w:t>
      </w:r>
      <w:r>
        <w:rPr>
          <w:rStyle w:val="HTMLCode"/>
          <w:rFonts w:ascii="var(--bs-font-monospace)" w:hAnsi="var(--bs-font-monospace)"/>
          <w:color w:val="D63384"/>
          <w:sz w:val="21"/>
          <w:szCs w:val="21"/>
        </w:rPr>
        <w:t>.table-responsive</w:t>
      </w:r>
      <w:r>
        <w:rPr>
          <w:rFonts w:ascii="Segoe UI" w:hAnsi="Segoe UI" w:cs="Segoe UI"/>
          <w:color w:val="212529"/>
        </w:rPr>
        <w:t>. Or, pick a maximum breakpoint with which to have a responsive table up to by using </w:t>
      </w:r>
      <w:r>
        <w:rPr>
          <w:rStyle w:val="HTMLCode"/>
          <w:rFonts w:ascii="var(--bs-font-monospace)" w:hAnsi="var(--bs-font-monospace)"/>
          <w:color w:val="D63384"/>
          <w:sz w:val="21"/>
          <w:szCs w:val="21"/>
        </w:rPr>
        <w:t>.table-responsive{-sm|-md|-lg|-xl|-xxl}</w:t>
      </w:r>
      <w:r>
        <w:rPr>
          <w:rFonts w:ascii="Segoe UI" w:hAnsi="Segoe UI" w:cs="Segoe UI"/>
          <w:color w:val="212529"/>
        </w:rPr>
        <w:t>.</w:t>
      </w:r>
    </w:p>
    <w:p w:rsidR="00A03525" w:rsidRDefault="00A03525" w:rsidP="00A03525">
      <w:pPr>
        <w:pStyle w:val="Heading5"/>
        <w:shd w:val="clear" w:color="auto" w:fill="FFFFFF"/>
        <w:spacing w:before="0"/>
        <w:rPr>
          <w:rFonts w:ascii="Segoe UI" w:hAnsi="Segoe UI" w:cs="Segoe UI"/>
          <w:color w:val="212529"/>
        </w:rPr>
      </w:pPr>
      <w:r>
        <w:rPr>
          <w:rFonts w:ascii="Segoe UI" w:hAnsi="Segoe UI" w:cs="Segoe UI"/>
          <w:b/>
          <w:bCs/>
          <w:color w:val="212529"/>
        </w:rPr>
        <w:t>Vertical clipping/truncation</w:t>
      </w:r>
    </w:p>
    <w:p w:rsidR="00A03525" w:rsidRDefault="00A03525" w:rsidP="00A03525">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Responsive tables make use of </w:t>
      </w:r>
      <w:r>
        <w:rPr>
          <w:rStyle w:val="HTMLCode"/>
          <w:rFonts w:ascii="var(--bs-font-monospace)" w:hAnsi="var(--bs-font-monospace)"/>
          <w:color w:val="D63384"/>
          <w:sz w:val="21"/>
          <w:szCs w:val="21"/>
        </w:rPr>
        <w:t>overflow-y: hidden</w:t>
      </w:r>
      <w:r>
        <w:rPr>
          <w:rFonts w:ascii="Segoe UI" w:hAnsi="Segoe UI" w:cs="Segoe UI"/>
          <w:color w:val="212529"/>
        </w:rPr>
        <w:t>, which clips off any content that goes beyond the bottom or top edges of the table. In particular, this can clip off dropdown menus and other third-party widgets.</w:t>
      </w:r>
    </w:p>
    <w:p w:rsidR="00A03525" w:rsidRDefault="00A03525" w:rsidP="00A03525">
      <w:pPr>
        <w:pStyle w:val="Heading3"/>
        <w:shd w:val="clear" w:color="auto" w:fill="FFFFFF"/>
        <w:rPr>
          <w:rFonts w:ascii="Segoe UI" w:hAnsi="Segoe UI" w:cs="Segoe UI"/>
          <w:b w:val="0"/>
          <w:bCs w:val="0"/>
          <w:color w:val="212529"/>
        </w:rPr>
      </w:pPr>
      <w:bookmarkStart w:id="54" w:name="_Toc144064611"/>
      <w:r>
        <w:rPr>
          <w:rFonts w:ascii="Segoe UI" w:hAnsi="Segoe UI" w:cs="Segoe UI"/>
          <w:b w:val="0"/>
          <w:bCs w:val="0"/>
          <w:color w:val="212529"/>
        </w:rPr>
        <w:t>Always responsive</w:t>
      </w:r>
      <w:bookmarkEnd w:id="54"/>
    </w:p>
    <w:p w:rsidR="00A03525" w:rsidRDefault="00A03525" w:rsidP="00A03525">
      <w:pPr>
        <w:pStyle w:val="NormalWeb"/>
        <w:shd w:val="clear" w:color="auto" w:fill="FFFFFF"/>
        <w:spacing w:before="0" w:beforeAutospacing="0"/>
        <w:rPr>
          <w:rFonts w:ascii="Segoe UI" w:hAnsi="Segoe UI" w:cs="Segoe UI"/>
          <w:color w:val="212529"/>
        </w:rPr>
      </w:pPr>
      <w:r>
        <w:rPr>
          <w:rFonts w:ascii="Segoe UI" w:hAnsi="Segoe UI" w:cs="Segoe UI"/>
          <w:color w:val="212529"/>
        </w:rPr>
        <w:t>Across every breakpoint, use </w:t>
      </w:r>
      <w:r>
        <w:rPr>
          <w:rStyle w:val="HTMLCode"/>
          <w:rFonts w:ascii="var(--bs-font-monospace)" w:hAnsi="var(--bs-font-monospace)"/>
          <w:color w:val="D63384"/>
          <w:sz w:val="21"/>
          <w:szCs w:val="21"/>
        </w:rPr>
        <w:t>.table-responsive</w:t>
      </w:r>
      <w:r>
        <w:rPr>
          <w:rFonts w:ascii="Segoe UI" w:hAnsi="Segoe UI" w:cs="Segoe UI"/>
          <w:color w:val="212529"/>
        </w:rPr>
        <w:t> for horizontally scrolling tables.</w:t>
      </w:r>
    </w:p>
    <w:tbl>
      <w:tblPr>
        <w:tblW w:w="9742" w:type="dxa"/>
        <w:tblCellMar>
          <w:top w:w="15" w:type="dxa"/>
          <w:left w:w="15" w:type="dxa"/>
          <w:bottom w:w="15" w:type="dxa"/>
          <w:right w:w="15" w:type="dxa"/>
        </w:tblCellMar>
        <w:tblLook w:val="04A0" w:firstRow="1" w:lastRow="0" w:firstColumn="1" w:lastColumn="0" w:noHBand="0" w:noVBand="1"/>
      </w:tblPr>
      <w:tblGrid>
        <w:gridCol w:w="193"/>
        <w:gridCol w:w="1061"/>
        <w:gridCol w:w="1061"/>
        <w:gridCol w:w="1061"/>
        <w:gridCol w:w="1061"/>
        <w:gridCol w:w="1061"/>
        <w:gridCol w:w="1061"/>
        <w:gridCol w:w="1061"/>
        <w:gridCol w:w="1061"/>
        <w:gridCol w:w="1061"/>
      </w:tblGrid>
      <w:tr w:rsidR="00A03525" w:rsidTr="00F216C0">
        <w:trPr>
          <w:trHeight w:val="424"/>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rFonts w:ascii="Times New Roman" w:hAnsi="Times New Roman" w:cs="Times New Roman"/>
                <w:b/>
                <w:bCs/>
                <w:color w:val="212529"/>
              </w:rPr>
            </w:pPr>
            <w:r>
              <w:rPr>
                <w:b/>
                <w:bCs/>
                <w:color w:val="212529"/>
              </w:rPr>
              <w: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r>
      <w:tr w:rsidR="00A03525" w:rsidTr="00F216C0">
        <w:trPr>
          <w:trHeight w:val="439"/>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1</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r>
      <w:tr w:rsidR="00A03525" w:rsidTr="00F216C0">
        <w:trPr>
          <w:trHeight w:val="424"/>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2</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r>
      <w:tr w:rsidR="00A03525" w:rsidTr="00F216C0">
        <w:trPr>
          <w:trHeight w:val="424"/>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3</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r>
    </w:tbl>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"table-responsive"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A03525" w:rsidRDefault="00A03525" w:rsidP="00A03525">
      <w:pPr>
        <w:pStyle w:val="Heading3"/>
        <w:shd w:val="clear" w:color="auto" w:fill="FFFFFF"/>
        <w:rPr>
          <w:rFonts w:ascii="Segoe UI" w:hAnsi="Segoe UI" w:cs="Segoe UI"/>
          <w:b w:val="0"/>
          <w:bCs w:val="0"/>
          <w:color w:val="212529"/>
        </w:rPr>
      </w:pPr>
      <w:bookmarkStart w:id="55" w:name="_Toc144064612"/>
      <w:r>
        <w:rPr>
          <w:rFonts w:ascii="Segoe UI" w:hAnsi="Segoe UI" w:cs="Segoe UI"/>
          <w:b w:val="0"/>
          <w:bCs w:val="0"/>
          <w:color w:val="212529"/>
        </w:rPr>
        <w:t>Breakpoint specific</w:t>
      </w:r>
      <w:bookmarkEnd w:id="55"/>
    </w:p>
    <w:p w:rsidR="00A03525" w:rsidRDefault="00A03525" w:rsidP="00A03525">
      <w:pPr>
        <w:pStyle w:val="NormalWeb"/>
        <w:shd w:val="clear" w:color="auto" w:fill="FFFFFF"/>
        <w:spacing w:before="0" w:beforeAutospacing="0"/>
        <w:rPr>
          <w:rFonts w:ascii="Segoe UI" w:hAnsi="Segoe UI" w:cs="Segoe UI"/>
          <w:color w:val="212529"/>
        </w:rPr>
      </w:pPr>
      <w:r>
        <w:rPr>
          <w:rFonts w:ascii="Segoe UI" w:hAnsi="Segoe UI" w:cs="Segoe UI"/>
          <w:color w:val="212529"/>
        </w:rPr>
        <w:t>Use </w:t>
      </w:r>
      <w:r>
        <w:rPr>
          <w:rStyle w:val="HTMLCode"/>
          <w:rFonts w:ascii="var(--bs-font-monospace)" w:hAnsi="var(--bs-font-monospace)"/>
          <w:color w:val="D63384"/>
          <w:sz w:val="21"/>
          <w:szCs w:val="21"/>
        </w:rPr>
        <w:t>.table-responsive{-sm|-md|-lg|-xl|-xxl}</w:t>
      </w:r>
      <w:r>
        <w:rPr>
          <w:rFonts w:ascii="Segoe UI" w:hAnsi="Segoe UI" w:cs="Segoe UI"/>
          <w:color w:val="212529"/>
        </w:rPr>
        <w:t> as needed to create responsive tables up to a particular breakpoint. From that breakpoint and up, the table will behave normally and not scroll horizontally.</w:t>
      </w:r>
    </w:p>
    <w:p w:rsidR="00A03525" w:rsidRDefault="00A03525" w:rsidP="00A03525">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These tables may appear broken until their responsive styles apply at specific viewport widths.</w:t>
      </w:r>
    </w:p>
    <w:tbl>
      <w:tblPr>
        <w:tblW w:w="10045" w:type="dxa"/>
        <w:tblCellMar>
          <w:top w:w="15" w:type="dxa"/>
          <w:left w:w="15" w:type="dxa"/>
          <w:bottom w:w="15" w:type="dxa"/>
          <w:right w:w="15" w:type="dxa"/>
        </w:tblCellMar>
        <w:tblLook w:val="04A0" w:firstRow="1" w:lastRow="0" w:firstColumn="1" w:lastColumn="0" w:noHBand="0" w:noVBand="1"/>
      </w:tblPr>
      <w:tblGrid>
        <w:gridCol w:w="222"/>
        <w:gridCol w:w="1227"/>
        <w:gridCol w:w="1228"/>
        <w:gridCol w:w="1228"/>
        <w:gridCol w:w="1228"/>
        <w:gridCol w:w="1228"/>
        <w:gridCol w:w="1228"/>
        <w:gridCol w:w="1228"/>
        <w:gridCol w:w="1228"/>
      </w:tblGrid>
      <w:tr w:rsidR="00A03525" w:rsidTr="00F216C0">
        <w:trPr>
          <w:trHeight w:val="436"/>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rFonts w:ascii="Times New Roman" w:hAnsi="Times New Roman" w:cs="Times New Roman"/>
                <w:b/>
                <w:bCs/>
                <w:color w:val="212529"/>
              </w:rPr>
            </w:pPr>
            <w:r>
              <w:rPr>
                <w:b/>
                <w:bCs/>
                <w:color w:val="212529"/>
              </w:rPr>
              <w: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r>
      <w:tr w:rsidR="00A03525" w:rsidTr="00F216C0">
        <w:trPr>
          <w:trHeight w:val="45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1</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r>
      <w:tr w:rsidR="00A03525" w:rsidTr="00F216C0">
        <w:trPr>
          <w:trHeight w:val="436"/>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2</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r>
      <w:tr w:rsidR="00A03525" w:rsidTr="00F216C0">
        <w:trPr>
          <w:trHeight w:val="436"/>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3</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r>
      <w:tr w:rsidR="00A03525" w:rsidTr="00F216C0">
        <w:trPr>
          <w:trHeight w:val="451"/>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rFonts w:ascii="Times New Roman" w:hAnsi="Times New Roman" w:cs="Times New Roman"/>
                <w:b/>
                <w:bCs/>
                <w:color w:val="212529"/>
              </w:rPr>
            </w:pPr>
            <w:r>
              <w:rPr>
                <w:b/>
                <w:bCs/>
                <w:color w:val="212529"/>
              </w:rPr>
              <w: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r>
      <w:tr w:rsidR="00A03525" w:rsidTr="00F216C0">
        <w:trPr>
          <w:trHeight w:val="436"/>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1</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r>
      <w:tr w:rsidR="00A03525" w:rsidTr="00F216C0">
        <w:trPr>
          <w:trHeight w:val="436"/>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2</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r>
      <w:tr w:rsidR="00A03525" w:rsidTr="00F216C0">
        <w:trPr>
          <w:trHeight w:val="45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3</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r>
    </w:tbl>
    <w:p w:rsidR="00A03525" w:rsidRDefault="00A03525" w:rsidP="00A03525">
      <w:pPr>
        <w:shd w:val="clear" w:color="auto" w:fill="FFFFFF"/>
        <w:rPr>
          <w:rFonts w:ascii="Segoe UI" w:hAnsi="Segoe UI" w:cs="Segoe UI"/>
          <w:vanish/>
          <w:color w:val="212529"/>
        </w:rPr>
      </w:pPr>
    </w:p>
    <w:tbl>
      <w:tblPr>
        <w:tblW w:w="10037" w:type="dxa"/>
        <w:tblCellMar>
          <w:top w:w="15" w:type="dxa"/>
          <w:left w:w="15" w:type="dxa"/>
          <w:bottom w:w="15" w:type="dxa"/>
          <w:right w:w="15" w:type="dxa"/>
        </w:tblCellMar>
        <w:tblLook w:val="04A0" w:firstRow="1" w:lastRow="0" w:firstColumn="1" w:lastColumn="0" w:noHBand="0" w:noVBand="1"/>
      </w:tblPr>
      <w:tblGrid>
        <w:gridCol w:w="221"/>
        <w:gridCol w:w="1227"/>
        <w:gridCol w:w="1227"/>
        <w:gridCol w:w="1227"/>
        <w:gridCol w:w="1227"/>
        <w:gridCol w:w="1227"/>
        <w:gridCol w:w="1227"/>
        <w:gridCol w:w="1227"/>
        <w:gridCol w:w="1227"/>
      </w:tblGrid>
      <w:tr w:rsidR="00A03525" w:rsidTr="00F216C0">
        <w:trPr>
          <w:trHeight w:val="446"/>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rFonts w:ascii="Times New Roman" w:hAnsi="Times New Roman" w:cs="Times New Roman"/>
                <w:b/>
                <w:bCs/>
                <w:color w:val="212529"/>
              </w:rPr>
            </w:pPr>
            <w:r>
              <w:rPr>
                <w:b/>
                <w:bCs/>
                <w:color w:val="212529"/>
              </w:rPr>
              <w: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r>
      <w:tr w:rsidR="00A03525" w:rsidTr="00F216C0">
        <w:trPr>
          <w:trHeight w:val="46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1</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r>
      <w:tr w:rsidR="00A03525" w:rsidTr="00F216C0">
        <w:trPr>
          <w:trHeight w:val="446"/>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2</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r>
      <w:tr w:rsidR="00A03525" w:rsidTr="00F216C0">
        <w:trPr>
          <w:trHeight w:val="446"/>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3</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r>
      <w:tr w:rsidR="00A03525" w:rsidTr="00F216C0">
        <w:trPr>
          <w:trHeight w:val="461"/>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rFonts w:ascii="Times New Roman" w:hAnsi="Times New Roman" w:cs="Times New Roman"/>
                <w:b/>
                <w:bCs/>
                <w:color w:val="212529"/>
              </w:rPr>
            </w:pPr>
            <w:r>
              <w:rPr>
                <w:b/>
                <w:bCs/>
                <w:color w:val="212529"/>
              </w:rPr>
              <w: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r>
      <w:tr w:rsidR="00A03525" w:rsidTr="00F216C0">
        <w:trPr>
          <w:trHeight w:val="446"/>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1</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r>
      <w:tr w:rsidR="00A03525" w:rsidTr="00F216C0">
        <w:trPr>
          <w:trHeight w:val="446"/>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2</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r>
      <w:tr w:rsidR="00A03525" w:rsidTr="00F216C0">
        <w:trPr>
          <w:trHeight w:val="46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3</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r>
    </w:tbl>
    <w:p w:rsidR="00A03525" w:rsidRDefault="00A03525" w:rsidP="00A03525">
      <w:pPr>
        <w:shd w:val="clear" w:color="auto" w:fill="FFFFFF"/>
        <w:rPr>
          <w:rFonts w:ascii="Segoe UI" w:hAnsi="Segoe UI" w:cs="Segoe UI"/>
          <w:vanish/>
          <w:color w:val="212529"/>
        </w:rPr>
      </w:pPr>
    </w:p>
    <w:tbl>
      <w:tblPr>
        <w:tblW w:w="10013" w:type="dxa"/>
        <w:tblCellMar>
          <w:top w:w="15" w:type="dxa"/>
          <w:left w:w="15" w:type="dxa"/>
          <w:bottom w:w="15" w:type="dxa"/>
          <w:right w:w="15" w:type="dxa"/>
        </w:tblCellMar>
        <w:tblLook w:val="04A0" w:firstRow="1" w:lastRow="0" w:firstColumn="1" w:lastColumn="0" w:noHBand="0" w:noVBand="1"/>
      </w:tblPr>
      <w:tblGrid>
        <w:gridCol w:w="221"/>
        <w:gridCol w:w="1224"/>
        <w:gridCol w:w="1224"/>
        <w:gridCol w:w="1224"/>
        <w:gridCol w:w="1224"/>
        <w:gridCol w:w="1224"/>
        <w:gridCol w:w="1224"/>
        <w:gridCol w:w="1224"/>
        <w:gridCol w:w="1224"/>
      </w:tblGrid>
      <w:tr w:rsidR="00A03525" w:rsidTr="00F216C0">
        <w:trPr>
          <w:trHeight w:val="436"/>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rFonts w:ascii="Times New Roman" w:hAnsi="Times New Roman" w:cs="Times New Roman"/>
                <w:b/>
                <w:bCs/>
                <w:color w:val="212529"/>
              </w:rPr>
            </w:pPr>
            <w:r>
              <w:rPr>
                <w:b/>
                <w:bCs/>
                <w:color w:val="212529"/>
              </w:rPr>
              <w: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r>
      <w:tr w:rsidR="00A03525" w:rsidTr="00F216C0">
        <w:trPr>
          <w:trHeight w:val="45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1</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r>
      <w:tr w:rsidR="00A03525" w:rsidTr="00F216C0">
        <w:trPr>
          <w:trHeight w:val="436"/>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2</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r>
      <w:tr w:rsidR="00A03525" w:rsidTr="00F216C0">
        <w:trPr>
          <w:trHeight w:val="436"/>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3</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r>
      <w:tr w:rsidR="00A03525" w:rsidTr="00F216C0">
        <w:trPr>
          <w:trHeight w:val="451"/>
          <w:tblHeader/>
        </w:trPr>
        <w:tc>
          <w:tcPr>
            <w:tcW w:w="0" w:type="auto"/>
            <w:tcBorders>
              <w:top w:val="single" w:sz="2" w:space="0" w:color="auto"/>
              <w:left w:val="single" w:sz="2" w:space="0" w:color="auto"/>
              <w:right w:val="single" w:sz="2" w:space="0" w:color="auto"/>
            </w:tcBorders>
            <w:vAlign w:val="center"/>
            <w:hideMark/>
          </w:tcPr>
          <w:p w:rsidR="00A03525" w:rsidRDefault="00A03525">
            <w:pPr>
              <w:jc w:val="center"/>
              <w:rPr>
                <w:rFonts w:ascii="Times New Roman" w:hAnsi="Times New Roman" w:cs="Times New Roman"/>
                <w:b/>
                <w:bCs/>
                <w:color w:val="212529"/>
              </w:rPr>
            </w:pPr>
            <w:r>
              <w:rPr>
                <w:b/>
                <w:bCs/>
                <w:color w:val="212529"/>
              </w:rPr>
              <w:t>#</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c>
          <w:tcPr>
            <w:tcW w:w="0" w:type="auto"/>
            <w:tcBorders>
              <w:top w:val="single" w:sz="2" w:space="0" w:color="auto"/>
              <w:left w:val="single" w:sz="2" w:space="0" w:color="auto"/>
              <w:right w:val="single" w:sz="2" w:space="0" w:color="auto"/>
            </w:tcBorders>
            <w:vAlign w:val="center"/>
            <w:hideMark/>
          </w:tcPr>
          <w:p w:rsidR="00A03525" w:rsidRDefault="00A03525">
            <w:pPr>
              <w:jc w:val="center"/>
              <w:rPr>
                <w:b/>
                <w:bCs/>
                <w:color w:val="212529"/>
              </w:rPr>
            </w:pPr>
            <w:r>
              <w:rPr>
                <w:b/>
                <w:bCs/>
                <w:color w:val="212529"/>
              </w:rPr>
              <w:t>Heading</w:t>
            </w:r>
          </w:p>
        </w:tc>
      </w:tr>
      <w:tr w:rsidR="00A03525" w:rsidTr="00F216C0">
        <w:trPr>
          <w:trHeight w:val="436"/>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1</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r>
      <w:tr w:rsidR="00A03525" w:rsidTr="00F216C0">
        <w:trPr>
          <w:trHeight w:val="436"/>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2</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r>
      <w:tr w:rsidR="00A03525" w:rsidTr="00F216C0">
        <w:trPr>
          <w:trHeight w:val="451"/>
        </w:trPr>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jc w:val="center"/>
              <w:rPr>
                <w:b/>
                <w:bCs/>
                <w:color w:val="212529"/>
              </w:rPr>
            </w:pPr>
            <w:r>
              <w:rPr>
                <w:b/>
                <w:bCs/>
                <w:color w:val="212529"/>
              </w:rPr>
              <w:t>3</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c>
          <w:tcPr>
            <w:tcW w:w="0" w:type="auto"/>
            <w:tcBorders>
              <w:top w:val="single" w:sz="2" w:space="0" w:color="auto"/>
              <w:left w:val="single" w:sz="2" w:space="0" w:color="auto"/>
              <w:bottom w:val="single" w:sz="6" w:space="0" w:color="auto"/>
              <w:right w:val="single" w:sz="2" w:space="0" w:color="auto"/>
            </w:tcBorders>
            <w:vAlign w:val="center"/>
            <w:hideMark/>
          </w:tcPr>
          <w:p w:rsidR="00A03525" w:rsidRDefault="00A03525">
            <w:pPr>
              <w:rPr>
                <w:color w:val="212529"/>
              </w:rPr>
            </w:pPr>
            <w:r>
              <w:rPr>
                <w:color w:val="212529"/>
              </w:rPr>
              <w:t>Cell</w:t>
            </w:r>
          </w:p>
        </w:tc>
      </w:tr>
    </w:tbl>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"table-responsive"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"table-responsive-sm"</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"table-responsive-md"</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"table-responsive-lg"</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"table-responsive-xl"</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"table-responsive-xxl"</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table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"table"</w:t>
      </w:r>
      <w:r>
        <w:rPr>
          <w:rStyle w:val="p"/>
          <w:rFonts w:ascii="var(--bs-font-monospace)" w:hAnsi="var(--bs-font-monospace)"/>
          <w:color w:val="212529"/>
        </w:rPr>
        <w:t>&gt;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table</w:t>
      </w:r>
      <w:r>
        <w:rPr>
          <w:rStyle w:val="p"/>
          <w:rFonts w:ascii="var(--bs-font-monospace)" w:hAnsi="var(--bs-font-monospace)"/>
          <w:color w:val="212529"/>
        </w:rPr>
        <w:t>&gt;</w:t>
      </w:r>
    </w:p>
    <w:p w:rsidR="00A03525" w:rsidRDefault="00A03525" w:rsidP="00A0352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A03525" w:rsidRDefault="00A03525" w:rsidP="00A03525">
      <w:pPr>
        <w:pStyle w:val="Heading2"/>
        <w:shd w:val="clear" w:color="auto" w:fill="FFFFFF"/>
        <w:rPr>
          <w:rFonts w:ascii="Segoe UI" w:hAnsi="Segoe UI" w:cs="Segoe UI"/>
          <w:b w:val="0"/>
          <w:bCs w:val="0"/>
          <w:color w:val="212529"/>
        </w:rPr>
      </w:pPr>
      <w:bookmarkStart w:id="56" w:name="_Toc144064613"/>
      <w:r>
        <w:rPr>
          <w:rFonts w:ascii="Segoe UI" w:hAnsi="Segoe UI" w:cs="Segoe UI"/>
          <w:b w:val="0"/>
          <w:bCs w:val="0"/>
          <w:color w:val="212529"/>
        </w:rPr>
        <w:t>Sass</w:t>
      </w:r>
      <w:bookmarkEnd w:id="56"/>
    </w:p>
    <w:p w:rsidR="00A03525" w:rsidRDefault="00A03525" w:rsidP="00A03525">
      <w:pPr>
        <w:pStyle w:val="Heading3"/>
        <w:shd w:val="clear" w:color="auto" w:fill="FFFFFF"/>
        <w:rPr>
          <w:rFonts w:ascii="Segoe UI" w:hAnsi="Segoe UI" w:cs="Segoe UI"/>
          <w:b w:val="0"/>
          <w:bCs w:val="0"/>
          <w:color w:val="212529"/>
        </w:rPr>
      </w:pPr>
      <w:bookmarkStart w:id="57" w:name="_Toc144064614"/>
      <w:r>
        <w:rPr>
          <w:rFonts w:ascii="Segoe UI" w:hAnsi="Segoe UI" w:cs="Segoe UI"/>
          <w:b w:val="0"/>
          <w:bCs w:val="0"/>
          <w:color w:val="212529"/>
        </w:rPr>
        <w:t>Variables</w:t>
      </w:r>
      <w:bookmarkEnd w:id="57"/>
    </w:p>
    <w:p w:rsidR="00A03525" w:rsidRDefault="00A03525" w:rsidP="00A03525">
      <w:pPr>
        <w:shd w:val="clear" w:color="auto" w:fill="FFFFFF"/>
        <w:rPr>
          <w:rFonts w:ascii="Segoe UI" w:hAnsi="Segoe UI" w:cs="Segoe UI"/>
          <w:color w:val="212529"/>
        </w:rPr>
      </w:pP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$table-cell-padding-y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kt"/>
          <w:rFonts w:ascii="var(--bs-font-monospace)" w:hAnsi="var(--bs-font-monospace)"/>
          <w:color w:val="007788"/>
        </w:rPr>
        <w:t>rem</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$table-cell-padding-x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kt"/>
          <w:rFonts w:ascii="var(--bs-font-monospace)" w:hAnsi="var(--bs-font-monospace)"/>
          <w:color w:val="007788"/>
        </w:rPr>
        <w:t>rem</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$table-cell-padding-y-sm</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.25</w:t>
      </w:r>
      <w:r>
        <w:rPr>
          <w:rStyle w:val="kt"/>
          <w:rFonts w:ascii="var(--bs-font-monospace)" w:hAnsi="var(--bs-font-monospace)"/>
          <w:color w:val="007788"/>
        </w:rPr>
        <w:t>rem</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$table-cell-padding-x-sm</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.25</w:t>
      </w:r>
      <w:r>
        <w:rPr>
          <w:rStyle w:val="kt"/>
          <w:rFonts w:ascii="var(--bs-font-monospace)" w:hAnsi="var(--bs-font-monospace)"/>
          <w:color w:val="007788"/>
        </w:rPr>
        <w:t>rem</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$table-cell-vertical-align</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top</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$body-color</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$table-bg</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transparent</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$table-accent-bg</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transparent</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$table-th-font-weight</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$table-striped-color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$table-color</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$table-striped-bg-factor</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.05</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$table-striped-bg</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$black</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$table-striped-bg-factor</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$table-active-color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$table-color</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$table-active-bg-factor</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.1</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$table-active-bg</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$black</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$table-active-bg-factor</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$table-hover-color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$table-color</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$table-hover-bg-factor</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.075</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$table-hover-bg</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$black</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$table-hover-bg-factor</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$table-border-factor</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.1</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$table-border-width</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$border-width</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$border-color</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$table-striped-order</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odd</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$table-group-separator-color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currentColor</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$table-caption-color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$text-muted</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$table-bg-scale</w:t>
      </w:r>
      <w:r>
        <w:rPr>
          <w:rStyle w:val="o"/>
          <w:rFonts w:ascii="var(--bs-font-monospace)" w:hAnsi="var(--bs-font-monospace)"/>
          <w:color w:val="555555"/>
        </w:rPr>
        <w:t>:</w:t>
      </w:r>
      <w:r>
        <w:rPr>
          <w:rStyle w:val="HTMLCode"/>
          <w:rFonts w:ascii="var(--bs-font-monospace)" w:hAnsi="var(--bs-font-monospace)"/>
          <w:color w:val="212529"/>
        </w:rPr>
        <w:t xml:space="preserve">              </w:t>
      </w:r>
      <w:r>
        <w:rPr>
          <w:rStyle w:val="o"/>
          <w:rFonts w:ascii="var(--bs-font-monospace)" w:hAnsi="var(--bs-font-monospace)"/>
          <w:color w:val="555555"/>
        </w:rPr>
        <w:t>-</w:t>
      </w:r>
      <w:r>
        <w:rPr>
          <w:rStyle w:val="mi"/>
          <w:rFonts w:ascii="var(--bs-font-monospace)" w:hAnsi="var(--bs-font-monospace)"/>
          <w:color w:val="C24F19"/>
        </w:rPr>
        <w:t>80</w:t>
      </w:r>
      <w:r>
        <w:rPr>
          <w:rStyle w:val="kt"/>
          <w:rFonts w:ascii="var(--bs-font-monospace)" w:hAnsi="var(--bs-font-monospace)"/>
          <w:color w:val="007788"/>
        </w:rPr>
        <w:t>%</w:t>
      </w:r>
      <w:r>
        <w:rPr>
          <w:rStyle w:val="p"/>
          <w:rFonts w:ascii="var(--bs-font-monospace)" w:hAnsi="var(--bs-font-monospace)"/>
          <w:color w:val="212529"/>
        </w:rPr>
        <w:t>;</w:t>
      </w:r>
    </w:p>
    <w:p w:rsidR="00706F5C" w:rsidRPr="00706F5C" w:rsidRDefault="00A03525" w:rsidP="00706F5C">
      <w:pPr>
        <w:pStyle w:val="Heading3"/>
        <w:shd w:val="clear" w:color="auto" w:fill="FFFFFF"/>
        <w:rPr>
          <w:rFonts w:ascii="Segoe UI" w:hAnsi="Segoe UI" w:cs="Segoe UI"/>
          <w:b w:val="0"/>
          <w:bCs w:val="0"/>
          <w:color w:val="212529"/>
        </w:rPr>
      </w:pPr>
      <w:bookmarkStart w:id="58" w:name="_Toc144064615"/>
      <w:r>
        <w:rPr>
          <w:rFonts w:ascii="Segoe UI" w:hAnsi="Segoe UI" w:cs="Segoe UI"/>
          <w:b w:val="0"/>
          <w:bCs w:val="0"/>
          <w:color w:val="212529"/>
        </w:rPr>
        <w:t>Loop</w:t>
      </w:r>
      <w:bookmarkEnd w:id="58"/>
    </w:p>
    <w:p w:rsidR="00A03525" w:rsidRDefault="00A03525" w:rsidP="00A03525">
      <w:pPr>
        <w:pStyle w:val="HTMLPreformatted"/>
        <w:rPr>
          <w:rStyle w:val="HTMLCode"/>
          <w:rFonts w:ascii="var(--bs-font-monospace)" w:hAnsi="var(--bs-font-monospace)"/>
          <w:color w:val="212529"/>
        </w:rPr>
      </w:pPr>
      <w:r>
        <w:rPr>
          <w:rStyle w:val="nv"/>
          <w:rFonts w:ascii="var(--bs-font-monospace)" w:hAnsi="var(--bs-font-monospace)"/>
          <w:color w:val="003333"/>
        </w:rPr>
        <w:t>$table-variants</w:t>
      </w:r>
      <w:r>
        <w:rPr>
          <w:rStyle w:val="o"/>
          <w:rFonts w:ascii="var(--bs-font-monospace)" w:hAnsi="var(--bs-font-monospace)"/>
          <w:color w:val="555555"/>
        </w:rPr>
        <w:t>:</w:t>
      </w:r>
      <w:r>
        <w:rPr>
          <w:rStyle w:val="HTMLCode"/>
          <w:rFonts w:ascii="var(--bs-font-monospace)" w:hAnsi="var(--bs-font-monospace)"/>
          <w:color w:val="212529"/>
        </w:rPr>
        <w:t xml:space="preserve"> </w:t>
      </w:r>
      <w:r>
        <w:rPr>
          <w:rStyle w:val="p"/>
          <w:rFonts w:ascii="var(--bs-font-monospace)" w:hAnsi="var(--bs-font-monospace)"/>
          <w:color w:val="212529"/>
        </w:rPr>
        <w: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s2"/>
          <w:rFonts w:ascii="var(--bs-font-monospace)" w:hAnsi="var(--bs-font-monospace)"/>
          <w:color w:val="CC3300"/>
        </w:rPr>
        <w:t>"primary"</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shift-color</w:t>
      </w:r>
      <w:r>
        <w:rPr>
          <w:rStyle w:val="p"/>
          <w:rFonts w:ascii="var(--bs-font-monospace)" w:hAnsi="var(--bs-font-monospace)"/>
          <w:color w:val="212529"/>
        </w:rPr>
        <w:t>(</w:t>
      </w:r>
      <w:r>
        <w:rPr>
          <w:rStyle w:val="nv"/>
          <w:rFonts w:ascii="var(--bs-font-monospace)" w:hAnsi="var(--bs-font-monospace)"/>
          <w:color w:val="003333"/>
        </w:rPr>
        <w:t>$primary</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$table-bg-scale</w:t>
      </w:r>
      <w:r>
        <w:rPr>
          <w:rStyle w:val="p"/>
          <w:rFonts w:ascii="var(--bs-font-monospace)" w:hAnsi="var(--bs-font-monospace)"/>
          <w:color w:val="212529"/>
        </w:rPr>
        <w:t>)</w:t>
      </w:r>
      <w:r>
        <w:rPr>
          <w:rStyle w:val="o"/>
          <w:rFonts w:ascii="var(--bs-font-monospace)" w:hAnsi="var(--bs-font-monospace)"/>
          <w:color w:val="555555"/>
        </w:rPr>
        <w: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s2"/>
          <w:rFonts w:ascii="var(--bs-font-monospace)" w:hAnsi="var(--bs-font-monospace)"/>
          <w:color w:val="CC3300"/>
        </w:rPr>
        <w:t>"secondary"</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shift-color</w:t>
      </w:r>
      <w:r>
        <w:rPr>
          <w:rStyle w:val="p"/>
          <w:rFonts w:ascii="var(--bs-font-monospace)" w:hAnsi="var(--bs-font-monospace)"/>
          <w:color w:val="212529"/>
        </w:rPr>
        <w:t>(</w:t>
      </w:r>
      <w:r>
        <w:rPr>
          <w:rStyle w:val="nv"/>
          <w:rFonts w:ascii="var(--bs-font-monospace)" w:hAnsi="var(--bs-font-monospace)"/>
          <w:color w:val="003333"/>
        </w:rPr>
        <w:t>$secondary</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$table-bg-scale</w:t>
      </w:r>
      <w:r>
        <w:rPr>
          <w:rStyle w:val="p"/>
          <w:rFonts w:ascii="var(--bs-font-monospace)" w:hAnsi="var(--bs-font-monospace)"/>
          <w:color w:val="212529"/>
        </w:rPr>
        <w:t>)</w:t>
      </w:r>
      <w:r>
        <w:rPr>
          <w:rStyle w:val="o"/>
          <w:rFonts w:ascii="var(--bs-font-monospace)" w:hAnsi="var(--bs-font-monospace)"/>
          <w:color w:val="555555"/>
        </w:rPr>
        <w: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s2"/>
          <w:rFonts w:ascii="var(--bs-font-monospace)" w:hAnsi="var(--bs-font-monospace)"/>
          <w:color w:val="CC3300"/>
        </w:rPr>
        <w:t>"success"</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shift-color</w:t>
      </w:r>
      <w:r>
        <w:rPr>
          <w:rStyle w:val="p"/>
          <w:rFonts w:ascii="var(--bs-font-monospace)" w:hAnsi="var(--bs-font-monospace)"/>
          <w:color w:val="212529"/>
        </w:rPr>
        <w:t>(</w:t>
      </w:r>
      <w:r>
        <w:rPr>
          <w:rStyle w:val="nv"/>
          <w:rFonts w:ascii="var(--bs-font-monospace)" w:hAnsi="var(--bs-font-monospace)"/>
          <w:color w:val="003333"/>
        </w:rPr>
        <w:t>$success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$table-bg-scale</w:t>
      </w:r>
      <w:r>
        <w:rPr>
          <w:rStyle w:val="p"/>
          <w:rFonts w:ascii="var(--bs-font-monospace)" w:hAnsi="var(--bs-font-monospace)"/>
          <w:color w:val="212529"/>
        </w:rPr>
        <w:t>)</w:t>
      </w:r>
      <w:r>
        <w:rPr>
          <w:rStyle w:val="o"/>
          <w:rFonts w:ascii="var(--bs-font-monospace)" w:hAnsi="var(--bs-font-monospace)"/>
          <w:color w:val="555555"/>
        </w:rPr>
        <w: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s2"/>
          <w:rFonts w:ascii="var(--bs-font-monospace)" w:hAnsi="var(--bs-font-monospace)"/>
          <w:color w:val="CC3300"/>
        </w:rPr>
        <w:t>"info"</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shift-color</w:t>
      </w:r>
      <w:r>
        <w:rPr>
          <w:rStyle w:val="p"/>
          <w:rFonts w:ascii="var(--bs-font-monospace)" w:hAnsi="var(--bs-font-monospace)"/>
          <w:color w:val="212529"/>
        </w:rPr>
        <w:t>(</w:t>
      </w:r>
      <w:r>
        <w:rPr>
          <w:rStyle w:val="nv"/>
          <w:rFonts w:ascii="var(--bs-font-monospace)" w:hAnsi="var(--bs-font-monospace)"/>
          <w:color w:val="003333"/>
        </w:rPr>
        <w:t>$info</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$table-bg-scale</w:t>
      </w:r>
      <w:r>
        <w:rPr>
          <w:rStyle w:val="p"/>
          <w:rFonts w:ascii="var(--bs-font-monospace)" w:hAnsi="var(--bs-font-monospace)"/>
          <w:color w:val="212529"/>
        </w:rPr>
        <w:t>)</w:t>
      </w:r>
      <w:r>
        <w:rPr>
          <w:rStyle w:val="o"/>
          <w:rFonts w:ascii="var(--bs-font-monospace)" w:hAnsi="var(--bs-font-monospace)"/>
          <w:color w:val="555555"/>
        </w:rPr>
        <w: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s2"/>
          <w:rFonts w:ascii="var(--bs-font-monospace)" w:hAnsi="var(--bs-font-monospace)"/>
          <w:color w:val="CC3300"/>
        </w:rPr>
        <w:t>"warning"</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shift-color</w:t>
      </w:r>
      <w:r>
        <w:rPr>
          <w:rStyle w:val="p"/>
          <w:rFonts w:ascii="var(--bs-font-monospace)" w:hAnsi="var(--bs-font-monospace)"/>
          <w:color w:val="212529"/>
        </w:rPr>
        <w:t>(</w:t>
      </w:r>
      <w:r>
        <w:rPr>
          <w:rStyle w:val="nv"/>
          <w:rFonts w:ascii="var(--bs-font-monospace)" w:hAnsi="var(--bs-font-monospace)"/>
          <w:color w:val="003333"/>
        </w:rPr>
        <w:t>$warning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$table-bg-scale</w:t>
      </w:r>
      <w:r>
        <w:rPr>
          <w:rStyle w:val="p"/>
          <w:rFonts w:ascii="var(--bs-font-monospace)" w:hAnsi="var(--bs-font-monospace)"/>
          <w:color w:val="212529"/>
        </w:rPr>
        <w:t>)</w:t>
      </w:r>
      <w:r>
        <w:rPr>
          <w:rStyle w:val="o"/>
          <w:rFonts w:ascii="var(--bs-font-monospace)" w:hAnsi="var(--bs-font-monospace)"/>
          <w:color w:val="555555"/>
        </w:rPr>
        <w: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s2"/>
          <w:rFonts w:ascii="var(--bs-font-monospace)" w:hAnsi="var(--bs-font-monospace)"/>
          <w:color w:val="CC3300"/>
        </w:rPr>
        <w:t>"danger"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shift-color</w:t>
      </w:r>
      <w:r>
        <w:rPr>
          <w:rStyle w:val="p"/>
          <w:rFonts w:ascii="var(--bs-font-monospace)" w:hAnsi="var(--bs-font-monospace)"/>
          <w:color w:val="212529"/>
        </w:rPr>
        <w:t>(</w:t>
      </w:r>
      <w:r>
        <w:rPr>
          <w:rStyle w:val="nv"/>
          <w:rFonts w:ascii="var(--bs-font-monospace)" w:hAnsi="var(--bs-font-monospace)"/>
          <w:color w:val="003333"/>
        </w:rPr>
        <w:t>$danger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$table-bg-scale</w:t>
      </w:r>
      <w:r>
        <w:rPr>
          <w:rStyle w:val="p"/>
          <w:rFonts w:ascii="var(--bs-font-monospace)" w:hAnsi="var(--bs-font-monospace)"/>
          <w:color w:val="212529"/>
        </w:rPr>
        <w:t>)</w:t>
      </w:r>
      <w:r>
        <w:rPr>
          <w:rStyle w:val="o"/>
          <w:rFonts w:ascii="var(--bs-font-monospace)" w:hAnsi="var(--bs-font-monospace)"/>
          <w:color w:val="555555"/>
        </w:rPr>
        <w: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s2"/>
          <w:rFonts w:ascii="var(--bs-font-monospace)" w:hAnsi="var(--bs-font-monospace)"/>
          <w:color w:val="CC3300"/>
        </w:rPr>
        <w:t>"light"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$light</w:t>
      </w:r>
      <w:r>
        <w:rPr>
          <w:rStyle w:val="o"/>
          <w:rFonts w:ascii="var(--bs-font-monospace)" w:hAnsi="var(--bs-font-monospace)"/>
          <w:color w:val="555555"/>
        </w:rPr>
        <w:t>,</w:t>
      </w:r>
    </w:p>
    <w:p w:rsidR="00A03525" w:rsidRDefault="00A03525" w:rsidP="00A0352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s2"/>
          <w:rFonts w:ascii="var(--bs-font-monospace)" w:hAnsi="var(--bs-font-monospace)"/>
          <w:color w:val="CC3300"/>
        </w:rPr>
        <w:t>"dark"</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$dark</w:t>
      </w:r>
      <w:r>
        <w:rPr>
          <w:rStyle w:val="o"/>
          <w:rFonts w:ascii="var(--bs-font-monospace)" w:hAnsi="var(--bs-font-monospace)"/>
          <w:color w:val="555555"/>
        </w:rPr>
        <w:t>,</w:t>
      </w:r>
    </w:p>
    <w:p w:rsidR="00A03525" w:rsidRDefault="00A03525" w:rsidP="00A03525">
      <w:pPr>
        <w:pStyle w:val="HTMLPreformatted"/>
        <w:rPr>
          <w:rStyle w:val="HTMLCode"/>
          <w:rFonts w:ascii="var(--bs-font-monospace)" w:hAnsi="var(--bs-font-monospace)"/>
          <w:color w:val="212529"/>
        </w:rPr>
      </w:pPr>
      <w:r>
        <w:rPr>
          <w:rStyle w:val="p"/>
          <w:rFonts w:ascii="var(--bs-font-monospace)" w:hAnsi="var(--bs-font-monospace)"/>
          <w:color w:val="212529"/>
        </w:rPr>
        <w:t>);</w:t>
      </w:r>
    </w:p>
    <w:p w:rsidR="00A03525" w:rsidRDefault="00A03525" w:rsidP="00A03525">
      <w:pPr>
        <w:pStyle w:val="Heading3"/>
        <w:shd w:val="clear" w:color="auto" w:fill="FFFFFF"/>
        <w:rPr>
          <w:rFonts w:ascii="Segoe UI" w:hAnsi="Segoe UI" w:cs="Segoe UI"/>
          <w:b w:val="0"/>
          <w:bCs w:val="0"/>
          <w:color w:val="212529"/>
        </w:rPr>
      </w:pPr>
      <w:bookmarkStart w:id="59" w:name="_Toc144064616"/>
      <w:r>
        <w:rPr>
          <w:rFonts w:ascii="Segoe UI" w:hAnsi="Segoe UI" w:cs="Segoe UI"/>
          <w:b w:val="0"/>
          <w:bCs w:val="0"/>
          <w:color w:val="212529"/>
        </w:rPr>
        <w:t>Customizing</w:t>
      </w:r>
      <w:bookmarkEnd w:id="59"/>
    </w:p>
    <w:p w:rsidR="00A03525" w:rsidRDefault="00A03525" w:rsidP="00BC5942">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factor variables (</w:t>
      </w:r>
      <w:r>
        <w:rPr>
          <w:rStyle w:val="HTMLCode"/>
          <w:rFonts w:ascii="var(--bs-font-monospace)" w:eastAsiaTheme="minorHAnsi" w:hAnsi="var(--bs-font-monospace)"/>
          <w:color w:val="D63384"/>
          <w:sz w:val="21"/>
          <w:szCs w:val="21"/>
        </w:rPr>
        <w:t>$table-striped-bg-factor</w:t>
      </w:r>
      <w:r>
        <w:rPr>
          <w:rFonts w:ascii="Segoe UI" w:hAnsi="Segoe UI" w:cs="Segoe UI"/>
          <w:color w:val="212529"/>
        </w:rPr>
        <w:t>, </w:t>
      </w:r>
      <w:r>
        <w:rPr>
          <w:rStyle w:val="HTMLCode"/>
          <w:rFonts w:ascii="var(--bs-font-monospace)" w:eastAsiaTheme="minorHAnsi" w:hAnsi="var(--bs-font-monospace)"/>
          <w:color w:val="D63384"/>
          <w:sz w:val="21"/>
          <w:szCs w:val="21"/>
        </w:rPr>
        <w:t>$table-active-bg-factor</w:t>
      </w:r>
      <w:r>
        <w:rPr>
          <w:rFonts w:ascii="Segoe UI" w:hAnsi="Segoe UI" w:cs="Segoe UI"/>
          <w:color w:val="212529"/>
        </w:rPr>
        <w:t> &amp; </w:t>
      </w:r>
      <w:r>
        <w:rPr>
          <w:rStyle w:val="HTMLCode"/>
          <w:rFonts w:ascii="var(--bs-font-monospace)" w:eastAsiaTheme="minorHAnsi" w:hAnsi="var(--bs-font-monospace)"/>
          <w:color w:val="D63384"/>
          <w:sz w:val="21"/>
          <w:szCs w:val="21"/>
        </w:rPr>
        <w:t>$table-hover-bg-factor</w:t>
      </w:r>
      <w:r>
        <w:rPr>
          <w:rFonts w:ascii="Segoe UI" w:hAnsi="Segoe UI" w:cs="Segoe UI"/>
          <w:color w:val="212529"/>
        </w:rPr>
        <w:t>) are used to determine the contrast in table variants.</w:t>
      </w:r>
    </w:p>
    <w:p w:rsidR="00A03525" w:rsidRDefault="00A03525" w:rsidP="00BC5942">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Apart from the light &amp; dark table variants, theme colors are lightened by the </w:t>
      </w:r>
      <w:r>
        <w:rPr>
          <w:rStyle w:val="HTMLCode"/>
          <w:rFonts w:ascii="var(--bs-font-monospace)" w:eastAsiaTheme="minorHAnsi" w:hAnsi="var(--bs-font-monospace)"/>
          <w:color w:val="D63384"/>
          <w:sz w:val="21"/>
          <w:szCs w:val="21"/>
        </w:rPr>
        <w:t>$table-bg-level</w:t>
      </w:r>
      <w:r>
        <w:rPr>
          <w:rFonts w:ascii="Segoe UI" w:hAnsi="Segoe UI" w:cs="Segoe UI"/>
          <w:color w:val="212529"/>
        </w:rPr>
        <w:t> variable.</w:t>
      </w:r>
    </w:p>
    <w:p w:rsidR="00F23C26" w:rsidRDefault="00F23C26"/>
    <w:p w:rsidR="00B91B91" w:rsidRDefault="00B91B91"/>
    <w:p w:rsidR="00B91B91" w:rsidRDefault="00B91B91"/>
    <w:p w:rsidR="00B91B91" w:rsidRDefault="00B91B91"/>
    <w:p w:rsidR="00B91B91" w:rsidRDefault="00B91B91"/>
    <w:p w:rsidR="000A3104" w:rsidRDefault="000A3104" w:rsidP="000A3104">
      <w:pPr>
        <w:pStyle w:val="Heading1"/>
        <w:shd w:val="clear" w:color="auto" w:fill="FFFFFF"/>
        <w:spacing w:before="0" w:beforeAutospacing="0"/>
        <w:rPr>
          <w:rFonts w:ascii="Segoe UI" w:hAnsi="Segoe UI" w:cs="Segoe UI"/>
          <w:b w:val="0"/>
          <w:bCs w:val="0"/>
          <w:color w:val="212529"/>
        </w:rPr>
      </w:pPr>
      <w:bookmarkStart w:id="60" w:name="_Toc144064617"/>
      <w:r>
        <w:rPr>
          <w:rFonts w:ascii="Segoe UI" w:hAnsi="Segoe UI" w:cs="Segoe UI"/>
          <w:b w:val="0"/>
          <w:bCs w:val="0"/>
          <w:color w:val="212529"/>
        </w:rPr>
        <w:t>Figures</w:t>
      </w:r>
      <w:bookmarkEnd w:id="60"/>
    </w:p>
    <w:p w:rsidR="005C0039" w:rsidRDefault="000A3104" w:rsidP="0015509E">
      <w:pPr>
        <w:pStyle w:val="bd-lead"/>
        <w:shd w:val="clear" w:color="auto" w:fill="FFFFFF"/>
        <w:spacing w:before="0" w:beforeAutospacing="0"/>
        <w:rPr>
          <w:rFonts w:ascii="Segoe UI" w:hAnsi="Segoe UI" w:cs="Segoe UI"/>
          <w:color w:val="212529"/>
        </w:rPr>
      </w:pPr>
      <w:r>
        <w:rPr>
          <w:rFonts w:ascii="Segoe UI" w:hAnsi="Segoe UI" w:cs="Segoe UI"/>
          <w:color w:val="212529"/>
        </w:rPr>
        <w:t>Documentation and examples for displaying related images and text with the figure component in Bootstrap.</w:t>
      </w:r>
    </w:p>
    <w:p w:rsidR="000A3104" w:rsidRDefault="000A3104" w:rsidP="000A3104">
      <w:pPr>
        <w:pStyle w:val="NormalWeb"/>
        <w:shd w:val="clear" w:color="auto" w:fill="FFFFFF"/>
        <w:spacing w:before="0" w:beforeAutospacing="0"/>
        <w:rPr>
          <w:rFonts w:ascii="Segoe UI" w:hAnsi="Segoe UI" w:cs="Segoe UI"/>
          <w:color w:val="212529"/>
        </w:rPr>
      </w:pPr>
      <w:r>
        <w:rPr>
          <w:rFonts w:ascii="Segoe UI" w:hAnsi="Segoe UI" w:cs="Segoe UI"/>
          <w:color w:val="212529"/>
        </w:rPr>
        <w:t>Anytime you need to display a piece of content—like an image with an optional caption, consider using a </w:t>
      </w:r>
      <w:r>
        <w:rPr>
          <w:rStyle w:val="HTMLCode"/>
          <w:rFonts w:ascii="var(--bs-font-monospace)" w:hAnsi="var(--bs-font-monospace)"/>
          <w:color w:val="D63384"/>
          <w:sz w:val="21"/>
          <w:szCs w:val="21"/>
        </w:rPr>
        <w:t>&lt;figure&gt;</w:t>
      </w:r>
      <w:r>
        <w:rPr>
          <w:rFonts w:ascii="Segoe UI" w:hAnsi="Segoe UI" w:cs="Segoe UI"/>
          <w:color w:val="212529"/>
        </w:rPr>
        <w:t>.</w:t>
      </w:r>
    </w:p>
    <w:p w:rsidR="000A3104" w:rsidRDefault="000A3104" w:rsidP="000A3104">
      <w:pPr>
        <w:pStyle w:val="NormalWeb"/>
        <w:shd w:val="clear" w:color="auto" w:fill="FFFFFF"/>
        <w:spacing w:before="0" w:beforeAutospacing="0"/>
        <w:rPr>
          <w:rFonts w:ascii="Segoe UI" w:hAnsi="Segoe UI" w:cs="Segoe UI"/>
          <w:color w:val="212529"/>
        </w:rPr>
      </w:pPr>
      <w:r>
        <w:rPr>
          <w:rFonts w:ascii="Segoe UI" w:hAnsi="Segoe UI" w:cs="Segoe UI"/>
          <w:color w:val="212529"/>
        </w:rPr>
        <w:t>Use the included </w:t>
      </w:r>
      <w:r>
        <w:rPr>
          <w:rStyle w:val="HTMLCode"/>
          <w:rFonts w:ascii="var(--bs-font-monospace)" w:hAnsi="var(--bs-font-monospace)"/>
          <w:color w:val="D63384"/>
          <w:sz w:val="21"/>
          <w:szCs w:val="21"/>
        </w:rPr>
        <w:t>.figure</w:t>
      </w:r>
      <w:r>
        <w:rPr>
          <w:rFonts w:ascii="Segoe UI" w:hAnsi="Segoe UI" w:cs="Segoe UI"/>
          <w:color w:val="212529"/>
        </w:rPr>
        <w:t>, </w:t>
      </w:r>
      <w:r>
        <w:rPr>
          <w:rStyle w:val="HTMLCode"/>
          <w:rFonts w:ascii="var(--bs-font-monospace)" w:hAnsi="var(--bs-font-monospace)"/>
          <w:color w:val="D63384"/>
          <w:sz w:val="21"/>
          <w:szCs w:val="21"/>
        </w:rPr>
        <w:t>.figure-img</w:t>
      </w:r>
      <w:r>
        <w:rPr>
          <w:rFonts w:ascii="Segoe UI" w:hAnsi="Segoe UI" w:cs="Segoe UI"/>
          <w:color w:val="212529"/>
        </w:rPr>
        <w:t> and </w:t>
      </w:r>
      <w:r>
        <w:rPr>
          <w:rStyle w:val="HTMLCode"/>
          <w:rFonts w:ascii="var(--bs-font-monospace)" w:hAnsi="var(--bs-font-monospace)"/>
          <w:color w:val="D63384"/>
          <w:sz w:val="21"/>
          <w:szCs w:val="21"/>
        </w:rPr>
        <w:t>.figure-caption</w:t>
      </w:r>
      <w:r>
        <w:rPr>
          <w:rFonts w:ascii="Segoe UI" w:hAnsi="Segoe UI" w:cs="Segoe UI"/>
          <w:color w:val="212529"/>
        </w:rPr>
        <w:t> classes to provide some baseline styles for the HTML5 </w:t>
      </w:r>
      <w:r>
        <w:rPr>
          <w:rStyle w:val="HTMLCode"/>
          <w:rFonts w:ascii="var(--bs-font-monospace)" w:hAnsi="var(--bs-font-monospace)"/>
          <w:color w:val="D63384"/>
          <w:sz w:val="21"/>
          <w:szCs w:val="21"/>
        </w:rPr>
        <w:t>&lt;figure&gt;</w:t>
      </w:r>
      <w:r>
        <w:rPr>
          <w:rFonts w:ascii="Segoe UI" w:hAnsi="Segoe UI" w:cs="Segoe UI"/>
          <w:color w:val="212529"/>
        </w:rPr>
        <w:t> and </w:t>
      </w:r>
      <w:r>
        <w:rPr>
          <w:rStyle w:val="HTMLCode"/>
          <w:rFonts w:ascii="var(--bs-font-monospace)" w:hAnsi="var(--bs-font-monospace)"/>
          <w:color w:val="D63384"/>
          <w:sz w:val="21"/>
          <w:szCs w:val="21"/>
        </w:rPr>
        <w:t>&lt;figcaption&gt;</w:t>
      </w:r>
      <w:r>
        <w:rPr>
          <w:rFonts w:ascii="Segoe UI" w:hAnsi="Segoe UI" w:cs="Segoe UI"/>
          <w:color w:val="212529"/>
        </w:rPr>
        <w:t> elements. Images in figures have no explicit size, so be sure to add the </w:t>
      </w:r>
      <w:r>
        <w:rPr>
          <w:rStyle w:val="HTMLCode"/>
          <w:rFonts w:ascii="var(--bs-font-monospace)" w:hAnsi="var(--bs-font-monospace)"/>
          <w:color w:val="D63384"/>
          <w:sz w:val="21"/>
          <w:szCs w:val="21"/>
        </w:rPr>
        <w:t>.img-fluid</w:t>
      </w:r>
      <w:r>
        <w:rPr>
          <w:rFonts w:ascii="Segoe UI" w:hAnsi="Segoe UI" w:cs="Segoe UI"/>
          <w:color w:val="212529"/>
        </w:rPr>
        <w:t> class to your </w:t>
      </w:r>
      <w:r>
        <w:rPr>
          <w:rStyle w:val="HTMLCode"/>
          <w:rFonts w:ascii="var(--bs-font-monospace)" w:hAnsi="var(--bs-font-monospace)"/>
          <w:color w:val="D63384"/>
          <w:sz w:val="21"/>
          <w:szCs w:val="21"/>
        </w:rPr>
        <w:t>&lt;img&gt;</w:t>
      </w:r>
      <w:r>
        <w:rPr>
          <w:rFonts w:ascii="Segoe UI" w:hAnsi="Segoe UI" w:cs="Segoe UI"/>
          <w:color w:val="212529"/>
        </w:rPr>
        <w:t> to make it responsive.</w:t>
      </w:r>
    </w:p>
    <w:p w:rsidR="000A3104" w:rsidRDefault="000A3104" w:rsidP="000A3104">
      <w:pPr>
        <w:shd w:val="clear" w:color="auto" w:fill="FFFFFF"/>
        <w:rPr>
          <w:rFonts w:ascii="Segoe UI" w:hAnsi="Segoe UI" w:cs="Segoe UI"/>
          <w:color w:val="212529"/>
        </w:rPr>
      </w:pPr>
      <w:r>
        <w:rPr>
          <w:rFonts w:ascii="Segoe UI" w:hAnsi="Segoe UI" w:cs="Segoe UI"/>
          <w:color w:val="212529"/>
        </w:rPr>
        <w:t>400x300A caption for the above image.</w:t>
      </w:r>
    </w:p>
    <w:p w:rsidR="000A3104" w:rsidRDefault="000A3104" w:rsidP="000A3104">
      <w:pPr>
        <w:shd w:val="clear" w:color="auto" w:fill="FFFFFF"/>
        <w:rPr>
          <w:rFonts w:ascii="Segoe UI" w:hAnsi="Segoe UI" w:cs="Segoe UI"/>
          <w:color w:val="212529"/>
        </w:rPr>
      </w:pPr>
    </w:p>
    <w:p w:rsidR="000A3104" w:rsidRDefault="000A3104" w:rsidP="000A310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figure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"figure"</w:t>
      </w:r>
      <w:r>
        <w:rPr>
          <w:rStyle w:val="p"/>
          <w:rFonts w:ascii="var(--bs-font-monospace)" w:hAnsi="var(--bs-font-monospace)"/>
          <w:color w:val="212529"/>
        </w:rPr>
        <w:t>&gt;</w:t>
      </w:r>
    </w:p>
    <w:p w:rsidR="000A3104" w:rsidRDefault="000A3104" w:rsidP="000A310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"figure-img img-fluid rounded"</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0A3104" w:rsidRDefault="000A3104" w:rsidP="000A310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figcaption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"figure-caption"</w:t>
      </w:r>
      <w:r>
        <w:rPr>
          <w:rStyle w:val="p"/>
          <w:rFonts w:ascii="var(--bs-font-monospace)" w:hAnsi="var(--bs-font-monospace)"/>
          <w:color w:val="212529"/>
        </w:rPr>
        <w:t>&gt;</w:t>
      </w:r>
      <w:r>
        <w:rPr>
          <w:rStyle w:val="HTMLCode"/>
          <w:rFonts w:ascii="var(--bs-font-monospace)" w:hAnsi="var(--bs-font-monospace)"/>
          <w:color w:val="212529"/>
        </w:rPr>
        <w:t>A caption for the above image.</w:t>
      </w:r>
      <w:r>
        <w:rPr>
          <w:rStyle w:val="p"/>
          <w:rFonts w:ascii="var(--bs-font-monospace)" w:hAnsi="var(--bs-font-monospace)"/>
          <w:color w:val="212529"/>
        </w:rPr>
        <w:t>&lt;/</w:t>
      </w:r>
      <w:r>
        <w:rPr>
          <w:rStyle w:val="nt"/>
          <w:rFonts w:ascii="var(--bs-font-monospace)" w:hAnsi="var(--bs-font-monospace)"/>
          <w:color w:val="2F6F9F"/>
        </w:rPr>
        <w:t>figcaption</w:t>
      </w:r>
      <w:r>
        <w:rPr>
          <w:rStyle w:val="p"/>
          <w:rFonts w:ascii="var(--bs-font-monospace)" w:hAnsi="var(--bs-font-monospace)"/>
          <w:color w:val="212529"/>
        </w:rPr>
        <w:t>&gt;</w:t>
      </w:r>
    </w:p>
    <w:p w:rsidR="000A3104" w:rsidRDefault="000A3104" w:rsidP="000A3104">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figure</w:t>
      </w:r>
      <w:r>
        <w:rPr>
          <w:rStyle w:val="p"/>
          <w:rFonts w:ascii="var(--bs-font-monospace)" w:hAnsi="var(--bs-font-monospace)"/>
          <w:color w:val="212529"/>
        </w:rPr>
        <w:t>&gt;</w:t>
      </w:r>
    </w:p>
    <w:p w:rsidR="000A3104" w:rsidRDefault="000A3104" w:rsidP="000A3104">
      <w:pPr>
        <w:pStyle w:val="NormalWeb"/>
        <w:shd w:val="clear" w:color="auto" w:fill="FFFFFF"/>
        <w:spacing w:before="0" w:beforeAutospacing="0"/>
        <w:rPr>
          <w:rFonts w:ascii="Segoe UI" w:hAnsi="Segoe UI" w:cs="Segoe UI"/>
          <w:color w:val="212529"/>
        </w:rPr>
      </w:pPr>
      <w:r>
        <w:rPr>
          <w:rFonts w:ascii="Segoe UI" w:hAnsi="Segoe UI" w:cs="Segoe UI"/>
          <w:color w:val="212529"/>
        </w:rPr>
        <w:t>Aligning the figure’s caption is easy with our </w:t>
      </w:r>
      <w:hyperlink r:id="rId28" w:anchor="text-alignment" w:history="1">
        <w:r>
          <w:rPr>
            <w:rStyle w:val="Hyperlink"/>
            <w:rFonts w:ascii="Segoe UI" w:hAnsi="Segoe UI" w:cs="Segoe UI"/>
            <w:color w:val="0D6EFD"/>
          </w:rPr>
          <w:t>text utilities</w:t>
        </w:r>
      </w:hyperlink>
      <w:r>
        <w:rPr>
          <w:rFonts w:ascii="Segoe UI" w:hAnsi="Segoe UI" w:cs="Segoe UI"/>
          <w:color w:val="212529"/>
        </w:rPr>
        <w:t>.</w:t>
      </w:r>
    </w:p>
    <w:p w:rsidR="000A3104" w:rsidRDefault="000A3104" w:rsidP="000A3104">
      <w:pPr>
        <w:shd w:val="clear" w:color="auto" w:fill="FFFFFF"/>
        <w:rPr>
          <w:rFonts w:ascii="Segoe UI" w:hAnsi="Segoe UI" w:cs="Segoe UI"/>
          <w:color w:val="212529"/>
        </w:rPr>
      </w:pPr>
      <w:r>
        <w:rPr>
          <w:rFonts w:ascii="Segoe UI" w:hAnsi="Segoe UI" w:cs="Segoe UI"/>
          <w:color w:val="212529"/>
        </w:rPr>
        <w:t>400x300A caption for the above image.</w:t>
      </w:r>
    </w:p>
    <w:p w:rsidR="000A3104" w:rsidRDefault="000A3104" w:rsidP="000A3104">
      <w:pPr>
        <w:shd w:val="clear" w:color="auto" w:fill="FFFFFF"/>
        <w:rPr>
          <w:rFonts w:ascii="Segoe UI" w:hAnsi="Segoe UI" w:cs="Segoe UI"/>
          <w:color w:val="212529"/>
        </w:rPr>
      </w:pPr>
    </w:p>
    <w:p w:rsidR="000A3104" w:rsidRDefault="000A3104" w:rsidP="000A310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figure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"figure"</w:t>
      </w:r>
      <w:r>
        <w:rPr>
          <w:rStyle w:val="p"/>
          <w:rFonts w:ascii="var(--bs-font-monospace)" w:hAnsi="var(--bs-font-monospace)"/>
          <w:color w:val="212529"/>
        </w:rPr>
        <w:t>&gt;</w:t>
      </w:r>
    </w:p>
    <w:p w:rsidR="000A3104" w:rsidRDefault="000A3104" w:rsidP="000A310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"figure-img img-fluid rounded"</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0A3104" w:rsidRDefault="000A3104" w:rsidP="000A310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figcaption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"figure-caption text-end"</w:t>
      </w:r>
      <w:r>
        <w:rPr>
          <w:rStyle w:val="p"/>
          <w:rFonts w:ascii="var(--bs-font-monospace)" w:hAnsi="var(--bs-font-monospace)"/>
          <w:color w:val="212529"/>
        </w:rPr>
        <w:t>&gt;</w:t>
      </w:r>
      <w:r>
        <w:rPr>
          <w:rStyle w:val="HTMLCode"/>
          <w:rFonts w:ascii="var(--bs-font-monospace)" w:hAnsi="var(--bs-font-monospace)"/>
          <w:color w:val="212529"/>
        </w:rPr>
        <w:t>A caption for the above image.</w:t>
      </w:r>
      <w:r>
        <w:rPr>
          <w:rStyle w:val="p"/>
          <w:rFonts w:ascii="var(--bs-font-monospace)" w:hAnsi="var(--bs-font-monospace)"/>
          <w:color w:val="212529"/>
        </w:rPr>
        <w:t>&lt;/</w:t>
      </w:r>
      <w:r>
        <w:rPr>
          <w:rStyle w:val="nt"/>
          <w:rFonts w:ascii="var(--bs-font-monospace)" w:hAnsi="var(--bs-font-monospace)"/>
          <w:color w:val="2F6F9F"/>
        </w:rPr>
        <w:t>figcaption</w:t>
      </w:r>
      <w:r>
        <w:rPr>
          <w:rStyle w:val="p"/>
          <w:rFonts w:ascii="var(--bs-font-monospace)" w:hAnsi="var(--bs-font-monospace)"/>
          <w:color w:val="212529"/>
        </w:rPr>
        <w:t>&gt;</w:t>
      </w:r>
    </w:p>
    <w:p w:rsidR="000A3104" w:rsidRDefault="000A3104" w:rsidP="000A3104">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figure</w:t>
      </w:r>
      <w:r>
        <w:rPr>
          <w:rStyle w:val="p"/>
          <w:rFonts w:ascii="var(--bs-font-monospace)" w:hAnsi="var(--bs-font-monospace)"/>
          <w:color w:val="212529"/>
        </w:rPr>
        <w:t>&gt;</w:t>
      </w:r>
    </w:p>
    <w:p w:rsidR="000A3104" w:rsidRDefault="000A3104" w:rsidP="000A3104">
      <w:pPr>
        <w:pStyle w:val="Heading2"/>
        <w:shd w:val="clear" w:color="auto" w:fill="FFFFFF"/>
        <w:rPr>
          <w:rFonts w:ascii="Segoe UI" w:hAnsi="Segoe UI" w:cs="Segoe UI"/>
          <w:b w:val="0"/>
          <w:bCs w:val="0"/>
          <w:color w:val="212529"/>
        </w:rPr>
      </w:pPr>
      <w:bookmarkStart w:id="61" w:name="_Toc144064618"/>
      <w:r>
        <w:rPr>
          <w:rFonts w:ascii="Segoe UI" w:hAnsi="Segoe UI" w:cs="Segoe UI"/>
          <w:b w:val="0"/>
          <w:bCs w:val="0"/>
          <w:color w:val="212529"/>
        </w:rPr>
        <w:t>Sass</w:t>
      </w:r>
      <w:bookmarkEnd w:id="61"/>
    </w:p>
    <w:p w:rsidR="000A3104" w:rsidRDefault="000A3104" w:rsidP="000A3104">
      <w:pPr>
        <w:pStyle w:val="Heading3"/>
        <w:shd w:val="clear" w:color="auto" w:fill="FFFFFF"/>
        <w:rPr>
          <w:rFonts w:ascii="Segoe UI" w:hAnsi="Segoe UI" w:cs="Segoe UI"/>
          <w:b w:val="0"/>
          <w:bCs w:val="0"/>
          <w:color w:val="212529"/>
        </w:rPr>
      </w:pPr>
      <w:bookmarkStart w:id="62" w:name="_Toc144064619"/>
      <w:r>
        <w:rPr>
          <w:rFonts w:ascii="Segoe UI" w:hAnsi="Segoe UI" w:cs="Segoe UI"/>
          <w:b w:val="0"/>
          <w:bCs w:val="0"/>
          <w:color w:val="212529"/>
        </w:rPr>
        <w:t>Variables</w:t>
      </w:r>
      <w:bookmarkEnd w:id="62"/>
    </w:p>
    <w:p w:rsidR="000A3104" w:rsidRDefault="000A3104" w:rsidP="000A3104">
      <w:pPr>
        <w:shd w:val="clear" w:color="auto" w:fill="FFFFFF"/>
        <w:rPr>
          <w:rFonts w:ascii="Segoe UI" w:hAnsi="Segoe UI" w:cs="Segoe UI"/>
          <w:color w:val="212529"/>
        </w:rPr>
      </w:pPr>
    </w:p>
    <w:p w:rsidR="000A3104" w:rsidRDefault="000A3104" w:rsidP="000A3104">
      <w:pPr>
        <w:pStyle w:val="HTMLPreformatted"/>
        <w:rPr>
          <w:rStyle w:val="HTMLCode"/>
          <w:rFonts w:ascii="var(--bs-font-monospace)" w:hAnsi="var(--bs-font-monospace)"/>
          <w:color w:val="212529"/>
        </w:rPr>
      </w:pPr>
      <w:r>
        <w:rPr>
          <w:rStyle w:val="nv"/>
          <w:rFonts w:ascii="var(--bs-font-monospace)" w:hAnsi="var(--bs-font-monospace)"/>
          <w:color w:val="003333"/>
        </w:rPr>
        <w:t>$figure-caption-font-size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$small-font-size</w:t>
      </w:r>
      <w:r>
        <w:rPr>
          <w:rStyle w:val="p"/>
          <w:rFonts w:ascii="var(--bs-font-monospace)" w:hAnsi="var(--bs-font-monospace)"/>
          <w:color w:val="212529"/>
        </w:rPr>
        <w:t>;</w:t>
      </w:r>
    </w:p>
    <w:p w:rsidR="000A3104" w:rsidRDefault="000A3104" w:rsidP="000A3104">
      <w:pPr>
        <w:pStyle w:val="HTMLPreformatted"/>
        <w:rPr>
          <w:rFonts w:ascii="var(--bs-font-monospace)" w:hAnsi="var(--bs-font-monospace)"/>
          <w:color w:val="212529"/>
          <w:sz w:val="21"/>
          <w:szCs w:val="21"/>
        </w:rPr>
      </w:pPr>
      <w:r>
        <w:rPr>
          <w:rStyle w:val="nv"/>
          <w:rFonts w:ascii="var(--bs-font-monospace)" w:hAnsi="var(--bs-font-monospace)"/>
          <w:color w:val="003333"/>
        </w:rPr>
        <w:t>$figure-caption-color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$gray-600</w:t>
      </w:r>
      <w:r>
        <w:rPr>
          <w:rStyle w:val="p"/>
          <w:rFonts w:ascii="var(--bs-font-monospace)" w:hAnsi="var(--bs-font-monospace)"/>
          <w:color w:val="212529"/>
        </w:rPr>
        <w:t>;</w:t>
      </w:r>
    </w:p>
    <w:p w:rsidR="00B91B91" w:rsidRDefault="00B91B91"/>
    <w:p w:rsidR="00D92EA1" w:rsidRDefault="00D92EA1"/>
    <w:p w:rsidR="00D92EA1" w:rsidRDefault="00D92EA1"/>
    <w:p w:rsidR="00D92EA1" w:rsidRDefault="00D92EA1"/>
    <w:p w:rsidR="00C844E3" w:rsidRDefault="00C844E3" w:rsidP="00C844E3">
      <w:pPr>
        <w:pStyle w:val="Heading1"/>
        <w:shd w:val="clear" w:color="auto" w:fill="FFFFFF"/>
        <w:spacing w:before="0" w:beforeAutospacing="0"/>
        <w:rPr>
          <w:rFonts w:ascii="Segoe UI" w:hAnsi="Segoe UI" w:cs="Segoe UI"/>
          <w:b w:val="0"/>
          <w:bCs w:val="0"/>
          <w:color w:val="212529"/>
        </w:rPr>
      </w:pPr>
      <w:bookmarkStart w:id="63" w:name="_Toc144064620"/>
      <w:r>
        <w:rPr>
          <w:rFonts w:ascii="Segoe UI" w:hAnsi="Segoe UI" w:cs="Segoe UI"/>
          <w:b w:val="0"/>
          <w:bCs w:val="0"/>
          <w:color w:val="212529"/>
        </w:rPr>
        <w:t>Forms</w:t>
      </w:r>
      <w:bookmarkEnd w:id="63"/>
    </w:p>
    <w:p w:rsidR="00C844E3" w:rsidRDefault="00C844E3" w:rsidP="00C844E3">
      <w:pPr>
        <w:pStyle w:val="bd-lead"/>
        <w:shd w:val="clear" w:color="auto" w:fill="FFFFFF"/>
        <w:spacing w:before="0" w:beforeAutospacing="0"/>
        <w:rPr>
          <w:rFonts w:ascii="Segoe UI" w:hAnsi="Segoe UI" w:cs="Segoe UI"/>
          <w:color w:val="212529"/>
        </w:rPr>
      </w:pPr>
      <w:r>
        <w:rPr>
          <w:rFonts w:ascii="Segoe UI" w:hAnsi="Segoe UI" w:cs="Segoe UI"/>
          <w:color w:val="212529"/>
        </w:rPr>
        <w:t>Examples and usage guidelines for form control styles, layout options, and custom components for creating a wide variety of forms.</w:t>
      </w:r>
    </w:p>
    <w:p w:rsidR="009C32DD" w:rsidRPr="009C32DD" w:rsidRDefault="009C32DD" w:rsidP="009C32DD">
      <w:pPr>
        <w:pStyle w:val="Heading2"/>
        <w:shd w:val="clear" w:color="auto" w:fill="FFFFFF"/>
        <w:rPr>
          <w:rFonts w:ascii="Segoe UI" w:hAnsi="Segoe UI" w:cs="Segoe UI"/>
          <w:b w:val="0"/>
          <w:bCs w:val="0"/>
          <w:color w:val="212529"/>
        </w:rPr>
      </w:pPr>
      <w:bookmarkStart w:id="64" w:name="_Toc144064621"/>
      <w:r w:rsidRPr="009C32DD">
        <w:rPr>
          <w:rFonts w:ascii="Segoe UI" w:hAnsi="Segoe UI" w:cs="Segoe UI"/>
          <w:b w:val="0"/>
          <w:bCs w:val="0"/>
          <w:color w:val="212529"/>
        </w:rPr>
        <w:t>Form control</w:t>
      </w:r>
      <w:bookmarkEnd w:id="64"/>
    </w:p>
    <w:p w:rsidR="009C32DD" w:rsidRPr="009C32DD" w:rsidRDefault="009C32DD" w:rsidP="00BA6D0D">
      <w:r w:rsidRPr="009C32DD">
        <w:t>Style textual inputs and textareas with support for multiple states.</w:t>
      </w:r>
    </w:p>
    <w:p w:rsidR="009C32DD" w:rsidRPr="009C32DD" w:rsidRDefault="009C32DD" w:rsidP="009C32DD">
      <w:pPr>
        <w:pStyle w:val="Heading2"/>
        <w:shd w:val="clear" w:color="auto" w:fill="FFFFFF"/>
        <w:rPr>
          <w:rFonts w:ascii="Segoe UI" w:hAnsi="Segoe UI" w:cs="Segoe UI"/>
          <w:b w:val="0"/>
          <w:bCs w:val="0"/>
          <w:color w:val="212529"/>
        </w:rPr>
      </w:pPr>
      <w:bookmarkStart w:id="65" w:name="_Toc144064622"/>
      <w:r w:rsidRPr="009C32DD">
        <w:rPr>
          <w:rFonts w:ascii="Segoe UI" w:hAnsi="Segoe UI" w:cs="Segoe UI"/>
          <w:b w:val="0"/>
          <w:bCs w:val="0"/>
          <w:color w:val="212529"/>
        </w:rPr>
        <w:t>Select</w:t>
      </w:r>
      <w:bookmarkEnd w:id="65"/>
    </w:p>
    <w:p w:rsidR="009C32DD" w:rsidRPr="009C32DD" w:rsidRDefault="009C32DD" w:rsidP="00BA6D0D">
      <w:r w:rsidRPr="009C32DD">
        <w:t>Improve browser default select elements with a custom initial appearance.</w:t>
      </w:r>
    </w:p>
    <w:p w:rsidR="009C32DD" w:rsidRPr="009C32DD" w:rsidRDefault="009C32DD" w:rsidP="009C32DD">
      <w:pPr>
        <w:pStyle w:val="Heading2"/>
        <w:shd w:val="clear" w:color="auto" w:fill="FFFFFF"/>
        <w:rPr>
          <w:rFonts w:ascii="Segoe UI" w:hAnsi="Segoe UI" w:cs="Segoe UI"/>
          <w:b w:val="0"/>
          <w:bCs w:val="0"/>
          <w:color w:val="212529"/>
        </w:rPr>
      </w:pPr>
      <w:bookmarkStart w:id="66" w:name="_Toc144064623"/>
      <w:r w:rsidRPr="009C32DD">
        <w:rPr>
          <w:rFonts w:ascii="Segoe UI" w:hAnsi="Segoe UI" w:cs="Segoe UI"/>
          <w:b w:val="0"/>
          <w:bCs w:val="0"/>
          <w:color w:val="212529"/>
        </w:rPr>
        <w:t>Checks &amp; radios</w:t>
      </w:r>
      <w:bookmarkEnd w:id="66"/>
    </w:p>
    <w:p w:rsidR="009C32DD" w:rsidRPr="009C32DD" w:rsidRDefault="009C32DD" w:rsidP="00BA6D0D">
      <w:r w:rsidRPr="009C32DD">
        <w:t>Use our custom radio buttons and checkboxes in forms for selecting input options.</w:t>
      </w:r>
    </w:p>
    <w:p w:rsidR="009C32DD" w:rsidRPr="009C32DD" w:rsidRDefault="009C32DD" w:rsidP="009C32DD">
      <w:pPr>
        <w:pStyle w:val="Heading2"/>
        <w:shd w:val="clear" w:color="auto" w:fill="FFFFFF"/>
        <w:rPr>
          <w:rFonts w:ascii="Segoe UI" w:hAnsi="Segoe UI" w:cs="Segoe UI"/>
          <w:b w:val="0"/>
          <w:bCs w:val="0"/>
          <w:color w:val="212529"/>
        </w:rPr>
      </w:pPr>
      <w:bookmarkStart w:id="67" w:name="_Toc144064624"/>
      <w:r w:rsidRPr="009C32DD">
        <w:rPr>
          <w:rFonts w:ascii="Segoe UI" w:hAnsi="Segoe UI" w:cs="Segoe UI"/>
          <w:b w:val="0"/>
          <w:bCs w:val="0"/>
          <w:color w:val="212529"/>
        </w:rPr>
        <w:t>Range</w:t>
      </w:r>
      <w:bookmarkEnd w:id="67"/>
    </w:p>
    <w:p w:rsidR="009C32DD" w:rsidRPr="009C32DD" w:rsidRDefault="009C32DD" w:rsidP="00BA6D0D">
      <w:r w:rsidRPr="009C32DD">
        <w:t>Replace browser default range inputs with our custom version.</w:t>
      </w:r>
    </w:p>
    <w:p w:rsidR="009C32DD" w:rsidRPr="009C32DD" w:rsidRDefault="009C32DD" w:rsidP="009C32DD">
      <w:pPr>
        <w:pStyle w:val="Heading2"/>
        <w:shd w:val="clear" w:color="auto" w:fill="FFFFFF"/>
        <w:rPr>
          <w:rFonts w:ascii="Segoe UI" w:hAnsi="Segoe UI" w:cs="Segoe UI"/>
          <w:b w:val="0"/>
          <w:bCs w:val="0"/>
          <w:color w:val="212529"/>
        </w:rPr>
      </w:pPr>
      <w:bookmarkStart w:id="68" w:name="_Toc144064625"/>
      <w:r w:rsidRPr="009C32DD">
        <w:rPr>
          <w:rFonts w:ascii="Segoe UI" w:hAnsi="Segoe UI" w:cs="Segoe UI"/>
          <w:b w:val="0"/>
          <w:bCs w:val="0"/>
          <w:color w:val="212529"/>
        </w:rPr>
        <w:t>Input group</w:t>
      </w:r>
      <w:bookmarkEnd w:id="68"/>
    </w:p>
    <w:p w:rsidR="009C32DD" w:rsidRPr="009C32DD" w:rsidRDefault="009C32DD" w:rsidP="00BA6D0D">
      <w:r w:rsidRPr="009C32DD">
        <w:t>Attach labels and buttons to your inputs for increased semantic value.</w:t>
      </w:r>
    </w:p>
    <w:p w:rsidR="009C32DD" w:rsidRPr="009C32DD" w:rsidRDefault="009C32DD" w:rsidP="009C32DD">
      <w:pPr>
        <w:pStyle w:val="Heading2"/>
        <w:shd w:val="clear" w:color="auto" w:fill="FFFFFF"/>
        <w:rPr>
          <w:rFonts w:ascii="Segoe UI" w:hAnsi="Segoe UI" w:cs="Segoe UI"/>
          <w:b w:val="0"/>
          <w:bCs w:val="0"/>
          <w:color w:val="212529"/>
        </w:rPr>
      </w:pPr>
      <w:bookmarkStart w:id="69" w:name="_Toc144064626"/>
      <w:r w:rsidRPr="009C32DD">
        <w:rPr>
          <w:rFonts w:ascii="Segoe UI" w:hAnsi="Segoe UI" w:cs="Segoe UI"/>
          <w:b w:val="0"/>
          <w:bCs w:val="0"/>
          <w:color w:val="212529"/>
        </w:rPr>
        <w:t>Floating labels</w:t>
      </w:r>
      <w:bookmarkEnd w:id="69"/>
    </w:p>
    <w:p w:rsidR="009C32DD" w:rsidRPr="009C32DD" w:rsidRDefault="009C32DD" w:rsidP="00BA6D0D">
      <w:r w:rsidRPr="009C32DD">
        <w:t>Create beautifully simple form labels that float over your input fields.</w:t>
      </w:r>
    </w:p>
    <w:p w:rsidR="009C32DD" w:rsidRPr="009C32DD" w:rsidRDefault="009C32DD" w:rsidP="009C32DD">
      <w:pPr>
        <w:pStyle w:val="Heading2"/>
        <w:shd w:val="clear" w:color="auto" w:fill="FFFFFF"/>
        <w:rPr>
          <w:rFonts w:ascii="Segoe UI" w:hAnsi="Segoe UI" w:cs="Segoe UI"/>
          <w:b w:val="0"/>
          <w:bCs w:val="0"/>
          <w:color w:val="212529"/>
        </w:rPr>
      </w:pPr>
      <w:bookmarkStart w:id="70" w:name="_Toc144064627"/>
      <w:r w:rsidRPr="009C32DD">
        <w:rPr>
          <w:rFonts w:ascii="Segoe UI" w:hAnsi="Segoe UI" w:cs="Segoe UI"/>
          <w:b w:val="0"/>
          <w:bCs w:val="0"/>
          <w:color w:val="212529"/>
        </w:rPr>
        <w:t>Layout</w:t>
      </w:r>
      <w:bookmarkEnd w:id="70"/>
    </w:p>
    <w:p w:rsidR="009C32DD" w:rsidRPr="009C32DD" w:rsidRDefault="009C32DD" w:rsidP="00BA6D0D">
      <w:r w:rsidRPr="009C32DD">
        <w:t>Create inline, horizontal, or complex grid-based layouts with your forms.</w:t>
      </w:r>
    </w:p>
    <w:p w:rsidR="009C32DD" w:rsidRPr="009C32DD" w:rsidRDefault="009C32DD" w:rsidP="009C32DD">
      <w:pPr>
        <w:pStyle w:val="Heading2"/>
        <w:shd w:val="clear" w:color="auto" w:fill="FFFFFF"/>
        <w:rPr>
          <w:rFonts w:ascii="Segoe UI" w:hAnsi="Segoe UI" w:cs="Segoe UI"/>
          <w:b w:val="0"/>
          <w:bCs w:val="0"/>
          <w:color w:val="212529"/>
        </w:rPr>
      </w:pPr>
      <w:bookmarkStart w:id="71" w:name="_Toc144064628"/>
      <w:r w:rsidRPr="009C32DD">
        <w:rPr>
          <w:rFonts w:ascii="Segoe UI" w:hAnsi="Segoe UI" w:cs="Segoe UI"/>
          <w:b w:val="0"/>
          <w:bCs w:val="0"/>
          <w:color w:val="212529"/>
        </w:rPr>
        <w:t>Validation</w:t>
      </w:r>
      <w:bookmarkEnd w:id="71"/>
    </w:p>
    <w:p w:rsidR="009C32DD" w:rsidRDefault="009C32DD" w:rsidP="00BA6D0D">
      <w:r w:rsidRPr="009C32DD">
        <w:t>Validate your forms with custom or native validation behaviors and styles.</w:t>
      </w:r>
    </w:p>
    <w:p w:rsidR="00BA6D0D" w:rsidRDefault="00BA6D0D" w:rsidP="00C844E3">
      <w:pPr>
        <w:pStyle w:val="Heading2"/>
        <w:shd w:val="clear" w:color="auto" w:fill="FFFFFF"/>
        <w:rPr>
          <w:rFonts w:ascii="Segoe UI" w:hAnsi="Segoe UI" w:cs="Segoe UI"/>
          <w:b w:val="0"/>
          <w:bCs w:val="0"/>
          <w:color w:val="212529"/>
        </w:rPr>
      </w:pPr>
    </w:p>
    <w:p w:rsidR="00C844E3" w:rsidRDefault="00C844E3" w:rsidP="00C844E3">
      <w:pPr>
        <w:pStyle w:val="Heading2"/>
        <w:shd w:val="clear" w:color="auto" w:fill="FFFFFF"/>
        <w:rPr>
          <w:rFonts w:ascii="Segoe UI" w:hAnsi="Segoe UI" w:cs="Segoe UI"/>
          <w:b w:val="0"/>
          <w:bCs w:val="0"/>
          <w:color w:val="212529"/>
        </w:rPr>
      </w:pPr>
      <w:bookmarkStart w:id="72" w:name="_Toc144064629"/>
      <w:r>
        <w:rPr>
          <w:rFonts w:ascii="Segoe UI" w:hAnsi="Segoe UI" w:cs="Segoe UI"/>
          <w:b w:val="0"/>
          <w:bCs w:val="0"/>
          <w:color w:val="212529"/>
        </w:rPr>
        <w:t>Overview</w:t>
      </w:r>
      <w:bookmarkEnd w:id="72"/>
    </w:p>
    <w:p w:rsidR="00C844E3" w:rsidRDefault="00C844E3" w:rsidP="00C844E3">
      <w:pPr>
        <w:pStyle w:val="NormalWeb"/>
        <w:shd w:val="clear" w:color="auto" w:fill="FFFFFF"/>
        <w:spacing w:before="0" w:beforeAutospacing="0"/>
        <w:rPr>
          <w:rFonts w:ascii="Segoe UI" w:hAnsi="Segoe UI" w:cs="Segoe UI"/>
          <w:color w:val="212529"/>
        </w:rPr>
      </w:pPr>
      <w:r>
        <w:rPr>
          <w:rFonts w:ascii="Segoe UI" w:hAnsi="Segoe UI" w:cs="Segoe UI"/>
          <w:color w:val="212529"/>
        </w:rPr>
        <w:t>Bootstrap’s form controls expand on </w:t>
      </w:r>
      <w:hyperlink r:id="rId29" w:anchor="forms" w:history="1">
        <w:r>
          <w:rPr>
            <w:rStyle w:val="Hyperlink"/>
            <w:rFonts w:ascii="Segoe UI" w:hAnsi="Segoe UI" w:cs="Segoe UI"/>
            <w:color w:val="0D6EFD"/>
          </w:rPr>
          <w:t>our Rebooted form styles</w:t>
        </w:r>
      </w:hyperlink>
      <w:r>
        <w:rPr>
          <w:rFonts w:ascii="Segoe UI" w:hAnsi="Segoe UI" w:cs="Segoe UI"/>
          <w:color w:val="212529"/>
        </w:rPr>
        <w:t> with classes. Use these classes to opt into their customized displays for a more consistent rendering across browsers and devices.</w:t>
      </w:r>
    </w:p>
    <w:p w:rsidR="00C844E3" w:rsidRDefault="00C844E3" w:rsidP="00C844E3">
      <w:pPr>
        <w:pStyle w:val="NormalWeb"/>
        <w:shd w:val="clear" w:color="auto" w:fill="FFFFFF"/>
        <w:spacing w:before="0" w:beforeAutospacing="0"/>
        <w:rPr>
          <w:rFonts w:ascii="Segoe UI" w:hAnsi="Segoe UI" w:cs="Segoe UI"/>
          <w:color w:val="212529"/>
        </w:rPr>
      </w:pPr>
      <w:r>
        <w:rPr>
          <w:rFonts w:ascii="Segoe UI" w:hAnsi="Segoe UI" w:cs="Segoe UI"/>
          <w:color w:val="212529"/>
        </w:rPr>
        <w:t>Be sure to use an appropriate </w:t>
      </w:r>
      <w:r>
        <w:rPr>
          <w:rStyle w:val="HTMLCode"/>
          <w:rFonts w:ascii="var(--bs-font-monospace)" w:hAnsi="var(--bs-font-monospace)"/>
          <w:color w:val="D63384"/>
          <w:sz w:val="21"/>
          <w:szCs w:val="21"/>
        </w:rPr>
        <w:t>type</w:t>
      </w:r>
      <w:r>
        <w:rPr>
          <w:rFonts w:ascii="Segoe UI" w:hAnsi="Segoe UI" w:cs="Segoe UI"/>
          <w:color w:val="212529"/>
        </w:rPr>
        <w:t> attribute on all inputs (e.g., </w:t>
      </w:r>
      <w:r>
        <w:rPr>
          <w:rStyle w:val="HTMLCode"/>
          <w:rFonts w:ascii="var(--bs-font-monospace)" w:hAnsi="var(--bs-font-monospace)"/>
          <w:color w:val="D63384"/>
          <w:sz w:val="21"/>
          <w:szCs w:val="21"/>
        </w:rPr>
        <w:t>email</w:t>
      </w:r>
      <w:r>
        <w:rPr>
          <w:rFonts w:ascii="Segoe UI" w:hAnsi="Segoe UI" w:cs="Segoe UI"/>
          <w:color w:val="212529"/>
        </w:rPr>
        <w:t> for email address or </w:t>
      </w:r>
      <w:r>
        <w:rPr>
          <w:rStyle w:val="HTMLCode"/>
          <w:rFonts w:ascii="var(--bs-font-monospace)" w:hAnsi="var(--bs-font-monospace)"/>
          <w:color w:val="D63384"/>
          <w:sz w:val="21"/>
          <w:szCs w:val="21"/>
        </w:rPr>
        <w:t>number</w:t>
      </w:r>
      <w:r>
        <w:rPr>
          <w:rFonts w:ascii="Segoe UI" w:hAnsi="Segoe UI" w:cs="Segoe UI"/>
          <w:color w:val="212529"/>
        </w:rPr>
        <w:t> for numerical information) to take advantage of newer input controls like email verification, number selection, and more.</w:t>
      </w:r>
    </w:p>
    <w:p w:rsidR="00C844E3" w:rsidRDefault="00C844E3" w:rsidP="00C844E3">
      <w:pPr>
        <w:pStyle w:val="NormalWeb"/>
        <w:shd w:val="clear" w:color="auto" w:fill="FFFFFF"/>
        <w:spacing w:before="0" w:beforeAutospacing="0"/>
        <w:rPr>
          <w:rFonts w:ascii="Segoe UI" w:hAnsi="Segoe UI" w:cs="Segoe UI"/>
          <w:color w:val="212529"/>
        </w:rPr>
      </w:pPr>
      <w:r>
        <w:rPr>
          <w:rFonts w:ascii="Segoe UI" w:hAnsi="Segoe UI" w:cs="Segoe UI"/>
          <w:color w:val="212529"/>
        </w:rPr>
        <w:t>Here’s a quick example to demonstrate Bootstrap’s form styles. Keep reading for documentation on required classes, form layout, and more.</w:t>
      </w:r>
    </w:p>
    <w:p w:rsidR="00C844E3" w:rsidRDefault="00C844E3" w:rsidP="00C844E3">
      <w:pPr>
        <w:pStyle w:val="z-TopofForm"/>
      </w:pPr>
      <w:r>
        <w:t>Top of Form</w:t>
      </w:r>
    </w:p>
    <w:p w:rsidR="00C844E3" w:rsidRDefault="00C844E3" w:rsidP="00C844E3">
      <w:pPr>
        <w:shd w:val="clear" w:color="auto" w:fill="FFFFFF"/>
        <w:rPr>
          <w:rFonts w:ascii="Segoe UI" w:hAnsi="Segoe UI" w:cs="Segoe UI"/>
          <w:color w:val="212529"/>
        </w:rPr>
      </w:pPr>
      <w:r>
        <w:rPr>
          <w:rFonts w:ascii="Segoe UI" w:hAnsi="Segoe UI" w:cs="Segoe UI"/>
          <w:color w:val="212529"/>
        </w:rPr>
        <w:t>Email address</w:t>
      </w:r>
    </w:p>
    <w:p w:rsidR="00C844E3" w:rsidRDefault="00C844E3" w:rsidP="00C844E3">
      <w:pPr>
        <w:shd w:val="clear" w:color="auto" w:fill="FFFFFF"/>
        <w:rPr>
          <w:rFonts w:ascii="Segoe UI" w:hAnsi="Segoe UI" w:cs="Segoe UI"/>
          <w:color w:val="6C757D"/>
          <w:sz w:val="21"/>
          <w:szCs w:val="21"/>
        </w:rPr>
      </w:pPr>
      <w:r>
        <w:rPr>
          <w:rFonts w:ascii="Segoe UI" w:hAnsi="Segoe UI" w:cs="Segoe UI"/>
          <w:color w:val="6C757D"/>
          <w:sz w:val="21"/>
          <w:szCs w:val="21"/>
        </w:rPr>
        <w:t>We'll never share your email with anyone else.</w:t>
      </w:r>
    </w:p>
    <w:p w:rsidR="00C844E3" w:rsidRDefault="00C844E3" w:rsidP="00C844E3">
      <w:pPr>
        <w:shd w:val="clear" w:color="auto" w:fill="FFFFFF"/>
        <w:rPr>
          <w:rFonts w:ascii="Segoe UI" w:hAnsi="Segoe UI" w:cs="Segoe UI"/>
          <w:color w:val="212529"/>
          <w:sz w:val="24"/>
          <w:szCs w:val="24"/>
        </w:rPr>
      </w:pPr>
      <w:r>
        <w:rPr>
          <w:rFonts w:ascii="Segoe UI" w:hAnsi="Segoe UI" w:cs="Segoe UI"/>
          <w:color w:val="212529"/>
        </w:rPr>
        <w:t>Password</w:t>
      </w:r>
      <w:r>
        <w:rPr>
          <w:rFonts w:ascii="Segoe UI" w:hAnsi="Segoe UI" w:cs="Segoe UI"/>
          <w:color w:val="212529"/>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49.5pt;height:18pt" o:ole="">
            <v:imagedata r:id="rId30" o:title=""/>
          </v:shape>
          <w:control r:id="rId31" w:name="DefaultOcxName" w:shapeid="_x0000_i1106"/>
        </w:object>
      </w:r>
    </w:p>
    <w:p w:rsidR="00C844E3" w:rsidRDefault="00C844E3" w:rsidP="00C844E3">
      <w:pPr>
        <w:shd w:val="clear" w:color="auto" w:fill="FFFFFF"/>
        <w:rPr>
          <w:rFonts w:ascii="Segoe UI" w:hAnsi="Segoe UI" w:cs="Segoe UI"/>
          <w:color w:val="212529"/>
        </w:rPr>
      </w:pPr>
      <w:r>
        <w:rPr>
          <w:rFonts w:ascii="Segoe UI" w:hAnsi="Segoe UI" w:cs="Segoe UI"/>
          <w:color w:val="212529"/>
        </w:rPr>
        <w:object w:dxaOrig="0" w:dyaOrig="0">
          <v:shape id="_x0000_i1105" type="#_x0000_t75" style="width:20.25pt;height:18pt" o:ole="">
            <v:imagedata r:id="rId32" o:title=""/>
          </v:shape>
          <w:control r:id="rId33" w:name="DefaultOcxName1" w:shapeid="_x0000_i1105"/>
        </w:object>
      </w:r>
      <w:r>
        <w:rPr>
          <w:rFonts w:ascii="Segoe UI" w:hAnsi="Segoe UI" w:cs="Segoe UI"/>
          <w:color w:val="212529"/>
        </w:rPr>
        <w:t>Check me out</w:t>
      </w:r>
    </w:p>
    <w:p w:rsidR="00C844E3" w:rsidRDefault="00C844E3" w:rsidP="00C844E3">
      <w:pPr>
        <w:shd w:val="clear" w:color="auto" w:fill="FFFFFF"/>
        <w:rPr>
          <w:rFonts w:ascii="Segoe UI" w:hAnsi="Segoe UI" w:cs="Segoe UI"/>
          <w:color w:val="212529"/>
        </w:rPr>
      </w:pPr>
      <w:r>
        <w:rPr>
          <w:rFonts w:ascii="Segoe UI" w:hAnsi="Segoe UI" w:cs="Segoe UI"/>
          <w:color w:val="212529"/>
        </w:rPr>
        <w:t>Submit</w:t>
      </w:r>
    </w:p>
    <w:p w:rsidR="00C844E3" w:rsidRDefault="00C844E3" w:rsidP="00C844E3">
      <w:pPr>
        <w:pStyle w:val="z-BottomofForm"/>
      </w:pPr>
      <w:r>
        <w:t>Bottom of Form</w:t>
      </w:r>
    </w:p>
    <w:p w:rsidR="00C844E3" w:rsidRDefault="00C844E3" w:rsidP="00C844E3">
      <w:pPr>
        <w:shd w:val="clear" w:color="auto" w:fill="FFFFFF"/>
        <w:rPr>
          <w:rFonts w:ascii="Segoe UI" w:hAnsi="Segoe UI" w:cs="Segoe UI"/>
          <w:color w:val="212529"/>
        </w:rPr>
      </w:pPr>
    </w:p>
    <w:p w:rsidR="00C844E3" w:rsidRDefault="00C844E3" w:rsidP="00C844E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"exampleInputEmail1"</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Email address</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"email"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"exampleInputEmail1"</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"emailHelp"</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"emailHelp"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"form-text"</w:t>
      </w:r>
      <w:r>
        <w:rPr>
          <w:rStyle w:val="p"/>
          <w:rFonts w:ascii="var(--bs-font-monospace)" w:hAnsi="var(--bs-font-monospace)"/>
          <w:color w:val="212529"/>
        </w:rPr>
        <w:t>&gt;</w:t>
      </w:r>
      <w:r>
        <w:rPr>
          <w:rStyle w:val="HTMLCode"/>
          <w:rFonts w:ascii="var(--bs-font-monospace)" w:hAnsi="var(--bs-font-monospace)"/>
          <w:color w:val="212529"/>
        </w:rPr>
        <w:t>We'll never share your email with anyone else.</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"exampleInputPassword1"</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Password</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"password"</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"exampleInputPassword1"</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 form-check"</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"checkbox"</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"form-check-input"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"exampleCheck1"</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"exampleCheck1"</w:t>
      </w:r>
      <w:r>
        <w:rPr>
          <w:rStyle w:val="p"/>
          <w:rFonts w:ascii="var(--bs-font-monospace)" w:hAnsi="var(--bs-font-monospace)"/>
          <w:color w:val="212529"/>
        </w:rPr>
        <w:t>&gt;</w:t>
      </w:r>
      <w:r>
        <w:rPr>
          <w:rStyle w:val="HTMLCode"/>
          <w:rFonts w:ascii="var(--bs-font-monospace)" w:hAnsi="var(--bs-font-monospace)"/>
          <w:color w:val="212529"/>
        </w:rPr>
        <w:t>Check me out</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"submit"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Submit</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C844E3" w:rsidRDefault="00C844E3" w:rsidP="00C844E3">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C844E3" w:rsidRDefault="00C844E3" w:rsidP="00C844E3">
      <w:pPr>
        <w:pStyle w:val="Heading2"/>
        <w:shd w:val="clear" w:color="auto" w:fill="FFFFFF"/>
        <w:rPr>
          <w:rFonts w:ascii="Segoe UI" w:hAnsi="Segoe UI" w:cs="Segoe UI"/>
          <w:b w:val="0"/>
          <w:bCs w:val="0"/>
          <w:color w:val="212529"/>
        </w:rPr>
      </w:pPr>
      <w:bookmarkStart w:id="73" w:name="_Toc144064630"/>
      <w:r>
        <w:rPr>
          <w:rFonts w:ascii="Segoe UI" w:hAnsi="Segoe UI" w:cs="Segoe UI"/>
          <w:b w:val="0"/>
          <w:bCs w:val="0"/>
          <w:color w:val="212529"/>
        </w:rPr>
        <w:t>Form text</w:t>
      </w:r>
      <w:bookmarkEnd w:id="73"/>
    </w:p>
    <w:p w:rsidR="00C844E3" w:rsidRDefault="00C844E3" w:rsidP="00C844E3">
      <w:pPr>
        <w:pStyle w:val="NormalWeb"/>
        <w:shd w:val="clear" w:color="auto" w:fill="FFFFFF"/>
        <w:spacing w:before="0" w:beforeAutospacing="0"/>
        <w:rPr>
          <w:rFonts w:ascii="Segoe UI" w:hAnsi="Segoe UI" w:cs="Segoe UI"/>
          <w:color w:val="212529"/>
        </w:rPr>
      </w:pPr>
      <w:r>
        <w:rPr>
          <w:rFonts w:ascii="Segoe UI" w:hAnsi="Segoe UI" w:cs="Segoe UI"/>
          <w:color w:val="212529"/>
        </w:rPr>
        <w:t>Block-level or inline-level form text can be created using </w:t>
      </w:r>
      <w:r>
        <w:rPr>
          <w:rStyle w:val="HTMLCode"/>
          <w:rFonts w:ascii="var(--bs-font-monospace)" w:hAnsi="var(--bs-font-monospace)"/>
          <w:color w:val="D63384"/>
          <w:sz w:val="21"/>
          <w:szCs w:val="21"/>
        </w:rPr>
        <w:t>.form-text</w:t>
      </w:r>
      <w:r>
        <w:rPr>
          <w:rFonts w:ascii="Segoe UI" w:hAnsi="Segoe UI" w:cs="Segoe UI"/>
          <w:color w:val="212529"/>
        </w:rPr>
        <w:t>.</w:t>
      </w:r>
    </w:p>
    <w:p w:rsidR="00C844E3" w:rsidRDefault="00C844E3" w:rsidP="00C844E3">
      <w:pPr>
        <w:pStyle w:val="Heading5"/>
        <w:shd w:val="clear" w:color="auto" w:fill="FFFFFF"/>
        <w:spacing w:before="0"/>
        <w:rPr>
          <w:rFonts w:ascii="Segoe UI" w:hAnsi="Segoe UI" w:cs="Segoe UI"/>
          <w:color w:val="212529"/>
        </w:rPr>
      </w:pPr>
      <w:r>
        <w:rPr>
          <w:rFonts w:ascii="Segoe UI" w:hAnsi="Segoe UI" w:cs="Segoe UI"/>
          <w:b/>
          <w:bCs/>
          <w:color w:val="212529"/>
        </w:rPr>
        <w:t>Associating form text with form controls</w:t>
      </w:r>
    </w:p>
    <w:p w:rsidR="00C844E3" w:rsidRDefault="00C844E3" w:rsidP="00C844E3">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Form text should be explicitly associated with the form control it relates to using the </w:t>
      </w:r>
      <w:r>
        <w:rPr>
          <w:rStyle w:val="HTMLCode"/>
          <w:rFonts w:ascii="var(--bs-font-monospace)" w:hAnsi="var(--bs-font-monospace)"/>
          <w:color w:val="D63384"/>
          <w:sz w:val="21"/>
          <w:szCs w:val="21"/>
        </w:rPr>
        <w:t>aria-describedby</w:t>
      </w:r>
      <w:r>
        <w:rPr>
          <w:rFonts w:ascii="Segoe UI" w:hAnsi="Segoe UI" w:cs="Segoe UI"/>
          <w:color w:val="212529"/>
        </w:rPr>
        <w:t> attribute. This will ensure that assistive technologies—such as screen readers—will announce this form text when the user focuses or enters the control.</w:t>
      </w:r>
    </w:p>
    <w:p w:rsidR="00C844E3" w:rsidRDefault="00C844E3" w:rsidP="00C844E3">
      <w:pPr>
        <w:pStyle w:val="NormalWeb"/>
        <w:shd w:val="clear" w:color="auto" w:fill="FFFFFF"/>
        <w:spacing w:before="0" w:beforeAutospacing="0"/>
        <w:rPr>
          <w:rFonts w:ascii="Segoe UI" w:hAnsi="Segoe UI" w:cs="Segoe UI"/>
          <w:color w:val="212529"/>
        </w:rPr>
      </w:pPr>
      <w:r>
        <w:rPr>
          <w:rFonts w:ascii="Segoe UI" w:hAnsi="Segoe UI" w:cs="Segoe UI"/>
          <w:color w:val="212529"/>
        </w:rPr>
        <w:t>Form text below inputs can be styled with </w:t>
      </w:r>
      <w:r>
        <w:rPr>
          <w:rStyle w:val="HTMLCode"/>
          <w:rFonts w:ascii="var(--bs-font-monospace)" w:hAnsi="var(--bs-font-monospace)"/>
          <w:color w:val="D63384"/>
          <w:sz w:val="21"/>
          <w:szCs w:val="21"/>
        </w:rPr>
        <w:t>.form-text</w:t>
      </w:r>
      <w:r>
        <w:rPr>
          <w:rFonts w:ascii="Segoe UI" w:hAnsi="Segoe UI" w:cs="Segoe UI"/>
          <w:color w:val="212529"/>
        </w:rPr>
        <w:t>. If a block-level element will be used, a top margin is added for easy spacing from the inputs above.</w:t>
      </w:r>
    </w:p>
    <w:p w:rsidR="00C844E3" w:rsidRDefault="00C844E3" w:rsidP="00C844E3">
      <w:pPr>
        <w:shd w:val="clear" w:color="auto" w:fill="FFFFFF"/>
        <w:rPr>
          <w:rFonts w:ascii="Segoe UI" w:hAnsi="Segoe UI" w:cs="Segoe UI"/>
          <w:color w:val="212529"/>
        </w:rPr>
      </w:pPr>
      <w:r>
        <w:rPr>
          <w:rFonts w:ascii="Segoe UI" w:hAnsi="Segoe UI" w:cs="Segoe UI"/>
          <w:color w:val="212529"/>
        </w:rPr>
        <w:t>Password</w:t>
      </w:r>
      <w:r>
        <w:rPr>
          <w:rFonts w:ascii="Segoe UI" w:hAnsi="Segoe UI" w:cs="Segoe UI"/>
          <w:color w:val="212529"/>
        </w:rPr>
        <w:object w:dxaOrig="0" w:dyaOrig="0">
          <v:shape id="_x0000_i1104" type="#_x0000_t75" style="width:49.5pt;height:18pt" o:ole="">
            <v:imagedata r:id="rId30" o:title=""/>
          </v:shape>
          <w:control r:id="rId34" w:name="DefaultOcxName2" w:shapeid="_x0000_i1104"/>
        </w:object>
      </w:r>
    </w:p>
    <w:p w:rsidR="00C844E3" w:rsidRDefault="00C844E3" w:rsidP="00C844E3">
      <w:pPr>
        <w:shd w:val="clear" w:color="auto" w:fill="FFFFFF"/>
        <w:rPr>
          <w:rFonts w:ascii="Segoe UI" w:hAnsi="Segoe UI" w:cs="Segoe UI"/>
          <w:color w:val="6C757D"/>
          <w:sz w:val="21"/>
          <w:szCs w:val="21"/>
        </w:rPr>
      </w:pPr>
      <w:r>
        <w:rPr>
          <w:rFonts w:ascii="Segoe UI" w:hAnsi="Segoe UI" w:cs="Segoe UI"/>
          <w:color w:val="6C757D"/>
          <w:sz w:val="21"/>
          <w:szCs w:val="21"/>
        </w:rPr>
        <w:t>Your password must be 8-20 characters long, contain letters and numbers, and must not contain spaces, special characters, or emoji.</w:t>
      </w:r>
    </w:p>
    <w:p w:rsidR="00C844E3" w:rsidRDefault="00C844E3" w:rsidP="00C844E3">
      <w:pPr>
        <w:shd w:val="clear" w:color="auto" w:fill="FFFFFF"/>
        <w:rPr>
          <w:rFonts w:ascii="Segoe UI" w:hAnsi="Segoe UI" w:cs="Segoe UI"/>
          <w:color w:val="212529"/>
          <w:sz w:val="24"/>
          <w:szCs w:val="24"/>
        </w:rPr>
      </w:pPr>
    </w:p>
    <w:p w:rsidR="00C844E3" w:rsidRDefault="00C844E3" w:rsidP="00C844E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"inputPassword5"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Password</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"password"</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"inputPassword5"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"passwordHelpBlock"</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"passwordHelpBlock"</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"form-text"</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Your password must be 8-20 characters long, contain letters and numbers, and must not contain spaces, special characters, or emoji.</w:t>
      </w:r>
    </w:p>
    <w:p w:rsidR="00C844E3" w:rsidRDefault="00C844E3" w:rsidP="00C844E3">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C844E3" w:rsidRDefault="00C844E3" w:rsidP="00C844E3">
      <w:pPr>
        <w:pStyle w:val="NormalWeb"/>
        <w:shd w:val="clear" w:color="auto" w:fill="FFFFFF"/>
        <w:spacing w:before="0" w:beforeAutospacing="0"/>
        <w:rPr>
          <w:rFonts w:ascii="Segoe UI" w:hAnsi="Segoe UI" w:cs="Segoe UI"/>
          <w:color w:val="212529"/>
        </w:rPr>
      </w:pPr>
      <w:r>
        <w:rPr>
          <w:rFonts w:ascii="Segoe UI" w:hAnsi="Segoe UI" w:cs="Segoe UI"/>
          <w:color w:val="212529"/>
        </w:rPr>
        <w:t>Inline text can use any typical inline HTML element (be it a </w:t>
      </w:r>
      <w:r>
        <w:rPr>
          <w:rStyle w:val="HTMLCode"/>
          <w:rFonts w:ascii="var(--bs-font-monospace)" w:hAnsi="var(--bs-font-monospace)"/>
          <w:color w:val="D63384"/>
          <w:sz w:val="21"/>
          <w:szCs w:val="21"/>
        </w:rPr>
        <w:t>&lt;span&gt;</w:t>
      </w:r>
      <w:r>
        <w:rPr>
          <w:rFonts w:ascii="Segoe UI" w:hAnsi="Segoe UI" w:cs="Segoe UI"/>
          <w:color w:val="212529"/>
        </w:rPr>
        <w:t>, </w:t>
      </w:r>
      <w:r>
        <w:rPr>
          <w:rStyle w:val="HTMLCode"/>
          <w:rFonts w:ascii="var(--bs-font-monospace)" w:hAnsi="var(--bs-font-monospace)"/>
          <w:color w:val="D63384"/>
          <w:sz w:val="21"/>
          <w:szCs w:val="21"/>
        </w:rPr>
        <w:t>&lt;small&gt;</w:t>
      </w:r>
      <w:r>
        <w:rPr>
          <w:rFonts w:ascii="Segoe UI" w:hAnsi="Segoe UI" w:cs="Segoe UI"/>
          <w:color w:val="212529"/>
        </w:rPr>
        <w:t>, or something else) with nothing more than the </w:t>
      </w:r>
      <w:r>
        <w:rPr>
          <w:rStyle w:val="HTMLCode"/>
          <w:rFonts w:ascii="var(--bs-font-monospace)" w:hAnsi="var(--bs-font-monospace)"/>
          <w:color w:val="D63384"/>
          <w:sz w:val="21"/>
          <w:szCs w:val="21"/>
        </w:rPr>
        <w:t>.form-text</w:t>
      </w:r>
      <w:r>
        <w:rPr>
          <w:rFonts w:ascii="Segoe UI" w:hAnsi="Segoe UI" w:cs="Segoe UI"/>
          <w:color w:val="212529"/>
        </w:rPr>
        <w:t> class.</w:t>
      </w:r>
    </w:p>
    <w:p w:rsidR="00C844E3" w:rsidRDefault="00C844E3" w:rsidP="00C844E3">
      <w:pPr>
        <w:shd w:val="clear" w:color="auto" w:fill="FFFFFF"/>
        <w:rPr>
          <w:rFonts w:ascii="Segoe UI" w:hAnsi="Segoe UI" w:cs="Segoe UI"/>
          <w:color w:val="212529"/>
        </w:rPr>
      </w:pPr>
      <w:r>
        <w:rPr>
          <w:rFonts w:ascii="Segoe UI" w:hAnsi="Segoe UI" w:cs="Segoe UI"/>
          <w:color w:val="212529"/>
        </w:rPr>
        <w:t>Password</w:t>
      </w:r>
    </w:p>
    <w:p w:rsidR="00C844E3" w:rsidRDefault="00C844E3" w:rsidP="00C844E3">
      <w:pPr>
        <w:shd w:val="clear" w:color="auto" w:fill="FFFFFF"/>
        <w:rPr>
          <w:rFonts w:ascii="Segoe UI" w:hAnsi="Segoe UI" w:cs="Segoe UI"/>
          <w:color w:val="212529"/>
        </w:rPr>
      </w:pPr>
      <w:r>
        <w:rPr>
          <w:rFonts w:ascii="Segoe UI" w:hAnsi="Segoe UI" w:cs="Segoe UI"/>
          <w:color w:val="212529"/>
        </w:rPr>
        <w:object w:dxaOrig="0" w:dyaOrig="0">
          <v:shape id="_x0000_i1103" type="#_x0000_t75" style="width:49.5pt;height:18pt" o:ole="">
            <v:imagedata r:id="rId30" o:title=""/>
          </v:shape>
          <w:control r:id="rId35" w:name="DefaultOcxName3" w:shapeid="_x0000_i1103"/>
        </w:object>
      </w:r>
    </w:p>
    <w:p w:rsidR="00C844E3" w:rsidRDefault="00C844E3" w:rsidP="00C844E3">
      <w:pPr>
        <w:shd w:val="clear" w:color="auto" w:fill="FFFFFF"/>
        <w:rPr>
          <w:rFonts w:ascii="Segoe UI" w:hAnsi="Segoe UI" w:cs="Segoe UI"/>
          <w:color w:val="212529"/>
        </w:rPr>
      </w:pPr>
      <w:r>
        <w:rPr>
          <w:rStyle w:val="form-text"/>
          <w:rFonts w:ascii="Segoe UI" w:hAnsi="Segoe UI" w:cs="Segoe UI"/>
          <w:color w:val="6C757D"/>
          <w:sz w:val="21"/>
          <w:szCs w:val="21"/>
        </w:rPr>
        <w:t>Must be 8-20 characters long.</w:t>
      </w:r>
    </w:p>
    <w:p w:rsidR="00C844E3" w:rsidRDefault="00C844E3" w:rsidP="00C844E3">
      <w:pPr>
        <w:shd w:val="clear" w:color="auto" w:fill="FFFFFF"/>
        <w:rPr>
          <w:rFonts w:ascii="Segoe UI" w:hAnsi="Segoe UI" w:cs="Segoe UI"/>
          <w:color w:val="212529"/>
        </w:rPr>
      </w:pPr>
    </w:p>
    <w:p w:rsidR="00C844E3" w:rsidRDefault="00C844E3" w:rsidP="00C844E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"row g-3 align-items-center"</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"col-auto"</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"inputPassword6"</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"col-form-label"</w:t>
      </w:r>
      <w:r>
        <w:rPr>
          <w:rStyle w:val="p"/>
          <w:rFonts w:ascii="var(--bs-font-monospace)" w:hAnsi="var(--bs-font-monospace)"/>
          <w:color w:val="212529"/>
        </w:rPr>
        <w:t>&gt;</w:t>
      </w:r>
      <w:r>
        <w:rPr>
          <w:rStyle w:val="HTMLCode"/>
          <w:rFonts w:ascii="var(--bs-font-monospace)" w:hAnsi="var(--bs-font-monospace)"/>
          <w:color w:val="212529"/>
        </w:rPr>
        <w:t>Password</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"col-auto"</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"password"</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"inputPassword6"</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"passwordHelpInline"</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"col-auto"</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"passwordHelpInline"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"form-text"</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Must be 8-20 characters long.</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C844E3" w:rsidRDefault="00C844E3" w:rsidP="00C844E3">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AF7EA2" w:rsidRDefault="00AF7EA2" w:rsidP="00C844E3">
      <w:pPr>
        <w:pStyle w:val="Heading2"/>
        <w:shd w:val="clear" w:color="auto" w:fill="FFFFFF"/>
        <w:rPr>
          <w:rFonts w:ascii="Segoe UI" w:hAnsi="Segoe UI" w:cs="Segoe UI"/>
          <w:b w:val="0"/>
          <w:bCs w:val="0"/>
          <w:color w:val="212529"/>
        </w:rPr>
      </w:pPr>
    </w:p>
    <w:p w:rsidR="00AF7EA2" w:rsidRDefault="00AF7EA2" w:rsidP="00C844E3">
      <w:pPr>
        <w:pStyle w:val="Heading2"/>
        <w:shd w:val="clear" w:color="auto" w:fill="FFFFFF"/>
        <w:rPr>
          <w:rFonts w:ascii="Segoe UI" w:hAnsi="Segoe UI" w:cs="Segoe UI"/>
          <w:b w:val="0"/>
          <w:bCs w:val="0"/>
          <w:color w:val="212529"/>
        </w:rPr>
      </w:pPr>
    </w:p>
    <w:p w:rsidR="00C844E3" w:rsidRDefault="00C844E3" w:rsidP="00C844E3">
      <w:pPr>
        <w:pStyle w:val="Heading2"/>
        <w:shd w:val="clear" w:color="auto" w:fill="FFFFFF"/>
        <w:rPr>
          <w:rFonts w:ascii="Segoe UI" w:hAnsi="Segoe UI" w:cs="Segoe UI"/>
          <w:b w:val="0"/>
          <w:bCs w:val="0"/>
          <w:color w:val="212529"/>
        </w:rPr>
      </w:pPr>
      <w:bookmarkStart w:id="74" w:name="_Toc144064631"/>
      <w:r>
        <w:rPr>
          <w:rFonts w:ascii="Segoe UI" w:hAnsi="Segoe UI" w:cs="Segoe UI"/>
          <w:b w:val="0"/>
          <w:bCs w:val="0"/>
          <w:color w:val="212529"/>
        </w:rPr>
        <w:t>Disabled forms</w:t>
      </w:r>
      <w:bookmarkEnd w:id="74"/>
    </w:p>
    <w:p w:rsidR="00C844E3" w:rsidRDefault="00C844E3" w:rsidP="00C844E3">
      <w:pPr>
        <w:pStyle w:val="NormalWeb"/>
        <w:shd w:val="clear" w:color="auto" w:fill="FFFFFF"/>
        <w:spacing w:before="0" w:beforeAutospacing="0"/>
        <w:rPr>
          <w:rFonts w:ascii="Segoe UI" w:hAnsi="Segoe UI" w:cs="Segoe UI"/>
          <w:color w:val="212529"/>
        </w:rPr>
      </w:pPr>
      <w:r>
        <w:rPr>
          <w:rFonts w:ascii="Segoe UI" w:hAnsi="Segoe UI" w:cs="Segoe UI"/>
          <w:color w:val="212529"/>
        </w:rPr>
        <w:t>Add the </w:t>
      </w:r>
      <w:r>
        <w:rPr>
          <w:rStyle w:val="HTMLCode"/>
          <w:rFonts w:ascii="var(--bs-font-monospace)" w:hAnsi="var(--bs-font-monospace)"/>
          <w:color w:val="D63384"/>
          <w:sz w:val="21"/>
          <w:szCs w:val="21"/>
        </w:rPr>
        <w:t>disabled</w:t>
      </w:r>
      <w:r>
        <w:rPr>
          <w:rFonts w:ascii="Segoe UI" w:hAnsi="Segoe UI" w:cs="Segoe UI"/>
          <w:color w:val="212529"/>
        </w:rPr>
        <w:t> boolean attribute on an input to prevent user interactions and make it appear lighter.</w:t>
      </w:r>
    </w:p>
    <w:p w:rsidR="00C844E3" w:rsidRDefault="00C844E3" w:rsidP="00C844E3">
      <w:pPr>
        <w:shd w:val="clear" w:color="auto" w:fill="FFFFFF"/>
        <w:rPr>
          <w:rFonts w:ascii="Segoe UI" w:hAnsi="Segoe UI" w:cs="Segoe UI"/>
          <w:color w:val="212529"/>
        </w:rPr>
      </w:pPr>
    </w:p>
    <w:p w:rsidR="00C844E3" w:rsidRDefault="00C844E3" w:rsidP="00C844E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"disabledInput"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"Disabled input here..."</w:t>
      </w:r>
      <w:r>
        <w:rPr>
          <w:rStyle w:val="HTMLCode"/>
          <w:rFonts w:ascii="var(--bs-font-monospace)" w:hAnsi="var(--bs-font-monospace)"/>
          <w:color w:val="212529"/>
        </w:rPr>
        <w:t xml:space="preserve"> </w:t>
      </w:r>
      <w:r>
        <w:rPr>
          <w:rStyle w:val="na"/>
          <w:rFonts w:ascii="var(--bs-font-monospace)" w:hAnsi="var(--bs-font-monospace)"/>
          <w:color w:val="006EE0"/>
        </w:rPr>
        <w:t>disabled</w:t>
      </w:r>
      <w:r>
        <w:rPr>
          <w:rStyle w:val="p"/>
          <w:rFonts w:ascii="var(--bs-font-monospace)" w:hAnsi="var(--bs-font-monospace)"/>
          <w:color w:val="212529"/>
        </w:rPr>
        <w:t>&gt;</w:t>
      </w:r>
    </w:p>
    <w:p w:rsidR="00C844E3" w:rsidRDefault="00C844E3" w:rsidP="00C844E3">
      <w:pPr>
        <w:pStyle w:val="NormalWeb"/>
        <w:shd w:val="clear" w:color="auto" w:fill="FFFFFF"/>
        <w:spacing w:before="0" w:beforeAutospacing="0"/>
        <w:rPr>
          <w:rFonts w:ascii="Segoe UI" w:hAnsi="Segoe UI" w:cs="Segoe UI"/>
          <w:color w:val="212529"/>
        </w:rPr>
      </w:pPr>
      <w:r>
        <w:rPr>
          <w:rFonts w:ascii="Segoe UI" w:hAnsi="Segoe UI" w:cs="Segoe UI"/>
          <w:color w:val="212529"/>
        </w:rPr>
        <w:t>Add the </w:t>
      </w:r>
      <w:r>
        <w:rPr>
          <w:rStyle w:val="HTMLCode"/>
          <w:rFonts w:ascii="var(--bs-font-monospace)" w:hAnsi="var(--bs-font-monospace)"/>
          <w:color w:val="D63384"/>
          <w:sz w:val="21"/>
          <w:szCs w:val="21"/>
        </w:rPr>
        <w:t>disabled</w:t>
      </w:r>
      <w:r>
        <w:rPr>
          <w:rFonts w:ascii="Segoe UI" w:hAnsi="Segoe UI" w:cs="Segoe UI"/>
          <w:color w:val="212529"/>
        </w:rPr>
        <w:t> attribute to a </w:t>
      </w:r>
      <w:r>
        <w:rPr>
          <w:rStyle w:val="HTMLCode"/>
          <w:rFonts w:ascii="var(--bs-font-monospace)" w:hAnsi="var(--bs-font-monospace)"/>
          <w:color w:val="D63384"/>
          <w:sz w:val="21"/>
          <w:szCs w:val="21"/>
        </w:rPr>
        <w:t>&lt;fieldset&gt;</w:t>
      </w:r>
      <w:r>
        <w:rPr>
          <w:rFonts w:ascii="Segoe UI" w:hAnsi="Segoe UI" w:cs="Segoe UI"/>
          <w:color w:val="212529"/>
        </w:rPr>
        <w:t> to disable all the controls within. Browsers treat all native form controls (</w:t>
      </w:r>
      <w:r>
        <w:rPr>
          <w:rStyle w:val="HTMLCode"/>
          <w:rFonts w:ascii="var(--bs-font-monospace)" w:hAnsi="var(--bs-font-monospace)"/>
          <w:color w:val="D63384"/>
          <w:sz w:val="21"/>
          <w:szCs w:val="21"/>
        </w:rPr>
        <w:t>&lt;input&gt;</w:t>
      </w:r>
      <w:r>
        <w:rPr>
          <w:rFonts w:ascii="Segoe UI" w:hAnsi="Segoe UI" w:cs="Segoe UI"/>
          <w:color w:val="212529"/>
        </w:rPr>
        <w:t>, </w:t>
      </w:r>
      <w:r>
        <w:rPr>
          <w:rStyle w:val="HTMLCode"/>
          <w:rFonts w:ascii="var(--bs-font-monospace)" w:hAnsi="var(--bs-font-monospace)"/>
          <w:color w:val="D63384"/>
          <w:sz w:val="21"/>
          <w:szCs w:val="21"/>
        </w:rPr>
        <w:t>&lt;select&gt;</w:t>
      </w:r>
      <w:r>
        <w:rPr>
          <w:rFonts w:ascii="Segoe UI" w:hAnsi="Segoe UI" w:cs="Segoe UI"/>
          <w:color w:val="212529"/>
        </w:rPr>
        <w:t>, and </w:t>
      </w:r>
      <w:r>
        <w:rPr>
          <w:rStyle w:val="HTMLCode"/>
          <w:rFonts w:ascii="var(--bs-font-monospace)" w:hAnsi="var(--bs-font-monospace)"/>
          <w:color w:val="D63384"/>
          <w:sz w:val="21"/>
          <w:szCs w:val="21"/>
        </w:rPr>
        <w:t>&lt;button&gt;</w:t>
      </w:r>
      <w:r>
        <w:rPr>
          <w:rFonts w:ascii="Segoe UI" w:hAnsi="Segoe UI" w:cs="Segoe UI"/>
          <w:color w:val="212529"/>
        </w:rPr>
        <w:t> elements) inside a </w:t>
      </w:r>
      <w:r>
        <w:rPr>
          <w:rStyle w:val="HTMLCode"/>
          <w:rFonts w:ascii="var(--bs-font-monospace)" w:hAnsi="var(--bs-font-monospace)"/>
          <w:color w:val="D63384"/>
          <w:sz w:val="21"/>
          <w:szCs w:val="21"/>
        </w:rPr>
        <w:t>&lt;fieldset disabled&gt;</w:t>
      </w:r>
      <w:r>
        <w:rPr>
          <w:rFonts w:ascii="Segoe UI" w:hAnsi="Segoe UI" w:cs="Segoe UI"/>
          <w:color w:val="212529"/>
        </w:rPr>
        <w:t> as disabled, preventing both keyboard and mouse interactions on them.</w:t>
      </w:r>
    </w:p>
    <w:p w:rsidR="00C844E3" w:rsidRDefault="00C844E3" w:rsidP="00C844E3">
      <w:pPr>
        <w:pStyle w:val="NormalWeb"/>
        <w:shd w:val="clear" w:color="auto" w:fill="FFFFFF"/>
        <w:spacing w:before="0" w:beforeAutospacing="0"/>
        <w:rPr>
          <w:rFonts w:ascii="Segoe UI" w:hAnsi="Segoe UI" w:cs="Segoe UI"/>
          <w:color w:val="212529"/>
        </w:rPr>
      </w:pPr>
      <w:r>
        <w:rPr>
          <w:rFonts w:ascii="Segoe UI" w:hAnsi="Segoe UI" w:cs="Segoe UI"/>
          <w:color w:val="212529"/>
        </w:rPr>
        <w:t>However, if your form also includes custom button-like elements such as </w:t>
      </w:r>
      <w:r>
        <w:rPr>
          <w:rStyle w:val="HTMLCode"/>
          <w:rFonts w:ascii="var(--bs-font-monospace)" w:hAnsi="var(--bs-font-monospace)"/>
          <w:color w:val="D63384"/>
          <w:sz w:val="21"/>
          <w:szCs w:val="21"/>
        </w:rPr>
        <w:t>&lt;a class="btn btn-*"&gt;...&lt;/a&gt;</w:t>
      </w:r>
      <w:r>
        <w:rPr>
          <w:rFonts w:ascii="Segoe UI" w:hAnsi="Segoe UI" w:cs="Segoe UI"/>
          <w:color w:val="212529"/>
        </w:rPr>
        <w:t>, these will only be given a style of </w:t>
      </w:r>
      <w:r>
        <w:rPr>
          <w:rStyle w:val="HTMLCode"/>
          <w:rFonts w:ascii="var(--bs-font-monospace)" w:hAnsi="var(--bs-font-monospace)"/>
          <w:color w:val="D63384"/>
          <w:sz w:val="21"/>
          <w:szCs w:val="21"/>
        </w:rPr>
        <w:t>pointer-events: none</w:t>
      </w:r>
      <w:r>
        <w:rPr>
          <w:rFonts w:ascii="Segoe UI" w:hAnsi="Segoe UI" w:cs="Segoe UI"/>
          <w:color w:val="212529"/>
        </w:rPr>
        <w:t>, meaning they are still focusable and operable using the keyboard. In this case, you must manually modify these controls by adding </w:t>
      </w:r>
      <w:r>
        <w:rPr>
          <w:rStyle w:val="HTMLCode"/>
          <w:rFonts w:ascii="var(--bs-font-monospace)" w:hAnsi="var(--bs-font-monospace)"/>
          <w:color w:val="D63384"/>
          <w:sz w:val="21"/>
          <w:szCs w:val="21"/>
        </w:rPr>
        <w:t>tabindex="-1"</w:t>
      </w:r>
      <w:r>
        <w:rPr>
          <w:rFonts w:ascii="Segoe UI" w:hAnsi="Segoe UI" w:cs="Segoe UI"/>
          <w:color w:val="212529"/>
        </w:rPr>
        <w:t> to prevent them from receiving focus and </w:t>
      </w:r>
      <w:r>
        <w:rPr>
          <w:rStyle w:val="HTMLCode"/>
          <w:rFonts w:ascii="var(--bs-font-monospace)" w:hAnsi="var(--bs-font-monospace)"/>
          <w:color w:val="D63384"/>
          <w:sz w:val="21"/>
          <w:szCs w:val="21"/>
        </w:rPr>
        <w:t>aria-disabled="disabled"</w:t>
      </w:r>
      <w:r>
        <w:rPr>
          <w:rFonts w:ascii="Segoe UI" w:hAnsi="Segoe UI" w:cs="Segoe UI"/>
          <w:color w:val="212529"/>
        </w:rPr>
        <w:t> to signal their state to assistive technologies.</w:t>
      </w:r>
    </w:p>
    <w:p w:rsidR="00C844E3" w:rsidRDefault="00C844E3" w:rsidP="00C844E3">
      <w:pPr>
        <w:pStyle w:val="z-TopofForm"/>
      </w:pPr>
      <w:r>
        <w:t>Top of Form</w:t>
      </w:r>
    </w:p>
    <w:p w:rsidR="00C844E3" w:rsidRDefault="00C844E3" w:rsidP="00C844E3">
      <w:pPr>
        <w:shd w:val="clear" w:color="auto" w:fill="FFFFFF"/>
        <w:rPr>
          <w:rFonts w:ascii="Segoe UI" w:hAnsi="Segoe UI" w:cs="Segoe UI"/>
          <w:color w:val="212529"/>
        </w:rPr>
      </w:pPr>
      <w:r>
        <w:rPr>
          <w:rFonts w:ascii="Segoe UI" w:hAnsi="Segoe UI" w:cs="Segoe UI"/>
          <w:color w:val="212529"/>
        </w:rPr>
        <w:t>Disabled fieldset example</w:t>
      </w:r>
    </w:p>
    <w:p w:rsidR="00C844E3" w:rsidRDefault="00C844E3" w:rsidP="00C844E3">
      <w:pPr>
        <w:shd w:val="clear" w:color="auto" w:fill="FFFFFF"/>
        <w:rPr>
          <w:rFonts w:ascii="Segoe UI" w:hAnsi="Segoe UI" w:cs="Segoe UI"/>
          <w:color w:val="212529"/>
        </w:rPr>
      </w:pPr>
      <w:r>
        <w:rPr>
          <w:rFonts w:ascii="Segoe UI" w:hAnsi="Segoe UI" w:cs="Segoe UI"/>
          <w:color w:val="212529"/>
        </w:rPr>
        <w:t>Disabled input</w:t>
      </w:r>
      <w:r>
        <w:rPr>
          <w:rFonts w:ascii="Segoe UI" w:hAnsi="Segoe UI" w:cs="Segoe UI"/>
          <w:color w:val="212529"/>
        </w:rPr>
        <w:object w:dxaOrig="0" w:dyaOrig="0">
          <v:shape id="_x0000_i1102" type="#_x0000_t75" style="width:49.5pt;height:18pt" o:ole="">
            <v:imagedata r:id="rId30" o:title=""/>
          </v:shape>
          <w:control r:id="rId36" w:name="DefaultOcxName4" w:shapeid="_x0000_i1102"/>
        </w:object>
      </w:r>
    </w:p>
    <w:p w:rsidR="00C844E3" w:rsidRDefault="00C844E3" w:rsidP="00C844E3">
      <w:pPr>
        <w:shd w:val="clear" w:color="auto" w:fill="FFFFFF"/>
        <w:rPr>
          <w:rFonts w:ascii="Segoe UI" w:hAnsi="Segoe UI" w:cs="Segoe UI"/>
          <w:color w:val="212529"/>
        </w:rPr>
      </w:pPr>
      <w:r>
        <w:rPr>
          <w:rFonts w:ascii="Segoe UI" w:hAnsi="Segoe UI" w:cs="Segoe UI"/>
          <w:color w:val="212529"/>
        </w:rPr>
        <w:t>Disabled select menu       </w:t>
      </w:r>
      <w:r>
        <w:rPr>
          <w:rFonts w:ascii="Segoe UI" w:hAnsi="Segoe UI" w:cs="Segoe UI"/>
          <w:color w:val="212529"/>
        </w:rPr>
        <w:object w:dxaOrig="0" w:dyaOrig="0">
          <v:shape id="_x0000_i1101" type="#_x0000_t75" style="width:102pt;height:18pt" o:ole="">
            <v:imagedata r:id="rId37" o:title=""/>
          </v:shape>
          <w:control r:id="rId38" w:name="DefaultOcxName5" w:shapeid="_x0000_i1101"/>
        </w:object>
      </w:r>
    </w:p>
    <w:p w:rsidR="00C844E3" w:rsidRDefault="00C844E3" w:rsidP="00C844E3">
      <w:pPr>
        <w:shd w:val="clear" w:color="auto" w:fill="FFFFFF"/>
        <w:rPr>
          <w:rFonts w:ascii="Segoe UI" w:hAnsi="Segoe UI" w:cs="Segoe UI"/>
          <w:color w:val="212529"/>
        </w:rPr>
      </w:pPr>
      <w:r>
        <w:rPr>
          <w:rFonts w:ascii="Segoe UI" w:hAnsi="Segoe UI" w:cs="Segoe UI"/>
          <w:color w:val="212529"/>
        </w:rPr>
        <w:object w:dxaOrig="0" w:dyaOrig="0">
          <v:shape id="_x0000_i1100" type="#_x0000_t75" style="width:20.25pt;height:18pt" o:ole="">
            <v:imagedata r:id="rId32" o:title=""/>
          </v:shape>
          <w:control r:id="rId39" w:name="DefaultOcxName6" w:shapeid="_x0000_i1100"/>
        </w:object>
      </w:r>
      <w:r>
        <w:rPr>
          <w:rFonts w:ascii="Segoe UI" w:hAnsi="Segoe UI" w:cs="Segoe UI"/>
          <w:color w:val="212529"/>
        </w:rPr>
        <w:t>Can't check this</w:t>
      </w:r>
    </w:p>
    <w:p w:rsidR="00C844E3" w:rsidRDefault="00C844E3" w:rsidP="00C844E3">
      <w:pPr>
        <w:shd w:val="clear" w:color="auto" w:fill="FFFFFF"/>
        <w:rPr>
          <w:rFonts w:ascii="Segoe UI" w:hAnsi="Segoe UI" w:cs="Segoe UI"/>
          <w:color w:val="212529"/>
        </w:rPr>
      </w:pPr>
      <w:r>
        <w:rPr>
          <w:rFonts w:ascii="Segoe UI" w:hAnsi="Segoe UI" w:cs="Segoe UI"/>
          <w:color w:val="212529"/>
        </w:rPr>
        <w:t>Submit</w:t>
      </w:r>
    </w:p>
    <w:p w:rsidR="00C844E3" w:rsidRDefault="00C844E3" w:rsidP="00C844E3">
      <w:pPr>
        <w:pStyle w:val="z-BottomofForm"/>
      </w:pPr>
      <w:r>
        <w:t>Bottom of Form</w:t>
      </w:r>
    </w:p>
    <w:p w:rsidR="00C844E3" w:rsidRDefault="00C844E3" w:rsidP="00C844E3">
      <w:pPr>
        <w:shd w:val="clear" w:color="auto" w:fill="FFFFFF"/>
        <w:rPr>
          <w:rFonts w:ascii="Segoe UI" w:hAnsi="Segoe UI" w:cs="Segoe UI"/>
          <w:color w:val="212529"/>
        </w:rPr>
      </w:pPr>
    </w:p>
    <w:p w:rsidR="00C844E3" w:rsidRDefault="00C844E3" w:rsidP="00C844E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fieldset</w:t>
      </w:r>
      <w:r>
        <w:rPr>
          <w:rStyle w:val="HTMLCode"/>
          <w:rFonts w:ascii="var(--bs-font-monospace)" w:hAnsi="var(--bs-font-monospace)"/>
          <w:color w:val="212529"/>
        </w:rPr>
        <w:t xml:space="preserve"> </w:t>
      </w:r>
      <w:r>
        <w:rPr>
          <w:rStyle w:val="na"/>
          <w:rFonts w:ascii="var(--bs-font-monospace)" w:hAnsi="var(--bs-font-monospace)"/>
          <w:color w:val="006EE0"/>
        </w:rPr>
        <w:t>disabled</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legend</w:t>
      </w:r>
      <w:r>
        <w:rPr>
          <w:rStyle w:val="p"/>
          <w:rFonts w:ascii="var(--bs-font-monospace)" w:hAnsi="var(--bs-font-monospace)"/>
          <w:color w:val="212529"/>
        </w:rPr>
        <w:t>&gt;</w:t>
      </w:r>
      <w:r>
        <w:rPr>
          <w:rStyle w:val="HTMLCode"/>
          <w:rFonts w:ascii="var(--bs-font-monospace)" w:hAnsi="var(--bs-font-monospace)"/>
          <w:color w:val="212529"/>
        </w:rPr>
        <w:t>Disabled fieldset example</w:t>
      </w:r>
      <w:r>
        <w:rPr>
          <w:rStyle w:val="p"/>
          <w:rFonts w:ascii="var(--bs-font-monospace)" w:hAnsi="var(--bs-font-monospace)"/>
          <w:color w:val="212529"/>
        </w:rPr>
        <w:t>&lt;/</w:t>
      </w:r>
      <w:r>
        <w:rPr>
          <w:rStyle w:val="nt"/>
          <w:rFonts w:ascii="var(--bs-font-monospace)" w:hAnsi="var(--bs-font-monospace)"/>
          <w:color w:val="2F6F9F"/>
        </w:rPr>
        <w:t>legend</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"disabledTextInput"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Disabled input</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"disabledTextInput"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"Disabled input"</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"disabledSelect"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Disabled select menu</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"disabledSelect"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"form-select"</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r>
        <w:rPr>
          <w:rStyle w:val="HTMLCode"/>
          <w:rFonts w:ascii="var(--bs-font-monospace)" w:hAnsi="var(--bs-font-monospace)"/>
          <w:color w:val="212529"/>
        </w:rPr>
        <w:t>Disabled select</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"checkbox"</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"disabledFieldsetCheck"</w:t>
      </w:r>
      <w:r>
        <w:rPr>
          <w:rStyle w:val="HTMLCode"/>
          <w:rFonts w:ascii="var(--bs-font-monospace)" w:hAnsi="var(--bs-font-monospace)"/>
          <w:color w:val="212529"/>
        </w:rPr>
        <w:t xml:space="preserve"> </w:t>
      </w:r>
      <w:r>
        <w:rPr>
          <w:rStyle w:val="na"/>
          <w:rFonts w:ascii="var(--bs-font-monospace)" w:hAnsi="var(--bs-font-monospace)"/>
          <w:color w:val="006EE0"/>
        </w:rPr>
        <w:t>disabled</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"disabledFieldsetCheck"</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Can't check this</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"submit"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Submit</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C844E3" w:rsidRDefault="00C844E3" w:rsidP="00C844E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fieldset</w:t>
      </w:r>
      <w:r>
        <w:rPr>
          <w:rStyle w:val="p"/>
          <w:rFonts w:ascii="var(--bs-font-monospace)" w:hAnsi="var(--bs-font-monospace)"/>
          <w:color w:val="212529"/>
        </w:rPr>
        <w:t>&gt;</w:t>
      </w:r>
    </w:p>
    <w:p w:rsidR="00C844E3" w:rsidRDefault="00C844E3" w:rsidP="00C844E3">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C844E3" w:rsidRDefault="00C844E3" w:rsidP="00C844E3">
      <w:pPr>
        <w:pStyle w:val="Heading2"/>
        <w:shd w:val="clear" w:color="auto" w:fill="FFFFFF"/>
        <w:rPr>
          <w:rFonts w:ascii="Segoe UI" w:hAnsi="Segoe UI" w:cs="Segoe UI"/>
          <w:b w:val="0"/>
          <w:bCs w:val="0"/>
          <w:color w:val="212529"/>
        </w:rPr>
      </w:pPr>
      <w:bookmarkStart w:id="75" w:name="_Toc144064632"/>
      <w:r>
        <w:rPr>
          <w:rFonts w:ascii="Segoe UI" w:hAnsi="Segoe UI" w:cs="Segoe UI"/>
          <w:b w:val="0"/>
          <w:bCs w:val="0"/>
          <w:color w:val="212529"/>
        </w:rPr>
        <w:t>Accessibility</w:t>
      </w:r>
      <w:bookmarkEnd w:id="75"/>
    </w:p>
    <w:p w:rsidR="00C844E3" w:rsidRDefault="00C844E3" w:rsidP="00C844E3">
      <w:pPr>
        <w:pStyle w:val="NormalWeb"/>
        <w:shd w:val="clear" w:color="auto" w:fill="FFFFFF"/>
        <w:spacing w:before="0" w:beforeAutospacing="0"/>
        <w:rPr>
          <w:rFonts w:ascii="Segoe UI" w:hAnsi="Segoe UI" w:cs="Segoe UI"/>
          <w:color w:val="212529"/>
        </w:rPr>
      </w:pPr>
      <w:r>
        <w:rPr>
          <w:rFonts w:ascii="Segoe UI" w:hAnsi="Segoe UI" w:cs="Segoe UI"/>
          <w:color w:val="212529"/>
        </w:rPr>
        <w:t>Ensure that all form controls have an appropriate accessible name so that their purpose can be conveyed to users of assistive technologies. The simplest way to achieve this is to use a </w:t>
      </w:r>
      <w:r>
        <w:rPr>
          <w:rStyle w:val="HTMLCode"/>
          <w:rFonts w:ascii="var(--bs-font-monospace)" w:hAnsi="var(--bs-font-monospace)"/>
          <w:color w:val="D63384"/>
          <w:sz w:val="21"/>
          <w:szCs w:val="21"/>
        </w:rPr>
        <w:t>&lt;label&gt;</w:t>
      </w:r>
      <w:r>
        <w:rPr>
          <w:rFonts w:ascii="Segoe UI" w:hAnsi="Segoe UI" w:cs="Segoe UI"/>
          <w:color w:val="212529"/>
        </w:rPr>
        <w:t> element, or—in the case of buttons—to include sufficiently descriptive text as part of the </w:t>
      </w:r>
      <w:r>
        <w:rPr>
          <w:rStyle w:val="HTMLCode"/>
          <w:rFonts w:ascii="var(--bs-font-monospace)" w:hAnsi="var(--bs-font-monospace)"/>
          <w:color w:val="D63384"/>
          <w:sz w:val="21"/>
          <w:szCs w:val="21"/>
        </w:rPr>
        <w:t>&lt;button&gt;...&lt;/button&gt;</w:t>
      </w:r>
      <w:r>
        <w:rPr>
          <w:rFonts w:ascii="Segoe UI" w:hAnsi="Segoe UI" w:cs="Segoe UI"/>
          <w:color w:val="212529"/>
        </w:rPr>
        <w:t> content.</w:t>
      </w:r>
    </w:p>
    <w:p w:rsidR="00C844E3" w:rsidRDefault="00C844E3" w:rsidP="00C844E3">
      <w:pPr>
        <w:pStyle w:val="NormalWeb"/>
        <w:shd w:val="clear" w:color="auto" w:fill="FFFFFF"/>
        <w:spacing w:before="0" w:beforeAutospacing="0"/>
        <w:rPr>
          <w:rFonts w:ascii="Segoe UI" w:hAnsi="Segoe UI" w:cs="Segoe UI"/>
          <w:color w:val="212529"/>
        </w:rPr>
      </w:pPr>
      <w:r>
        <w:rPr>
          <w:rFonts w:ascii="Segoe UI" w:hAnsi="Segoe UI" w:cs="Segoe UI"/>
          <w:color w:val="212529"/>
        </w:rPr>
        <w:t>For situations where it’s not possible to include a visible </w:t>
      </w:r>
      <w:r>
        <w:rPr>
          <w:rStyle w:val="HTMLCode"/>
          <w:rFonts w:ascii="var(--bs-font-monospace)" w:hAnsi="var(--bs-font-monospace)"/>
          <w:color w:val="D63384"/>
          <w:sz w:val="21"/>
          <w:szCs w:val="21"/>
        </w:rPr>
        <w:t>&lt;label&gt;</w:t>
      </w:r>
      <w:r>
        <w:rPr>
          <w:rFonts w:ascii="Segoe UI" w:hAnsi="Segoe UI" w:cs="Segoe UI"/>
          <w:color w:val="212529"/>
        </w:rPr>
        <w:t> or appropriate text content, there are alternative ways of still providing an accessible name, such as:</w:t>
      </w:r>
    </w:p>
    <w:p w:rsidR="00C844E3" w:rsidRDefault="00C844E3" w:rsidP="00BC5942">
      <w:pPr>
        <w:numPr>
          <w:ilvl w:val="0"/>
          <w:numId w:val="8"/>
        </w:numPr>
        <w:shd w:val="clear" w:color="auto" w:fill="FFFFFF"/>
        <w:spacing w:before="100" w:beforeAutospacing="1" w:after="100" w:afterAutospacing="1" w:line="240" w:lineRule="auto"/>
        <w:rPr>
          <w:rFonts w:ascii="Segoe UI" w:hAnsi="Segoe UI" w:cs="Segoe UI"/>
          <w:color w:val="212529"/>
        </w:rPr>
      </w:pPr>
      <w:r>
        <w:rPr>
          <w:rStyle w:val="HTMLCode"/>
          <w:rFonts w:ascii="var(--bs-font-monospace)" w:eastAsiaTheme="minorHAnsi" w:hAnsi="var(--bs-font-monospace)"/>
          <w:color w:val="D63384"/>
          <w:sz w:val="21"/>
          <w:szCs w:val="21"/>
        </w:rPr>
        <w:t>&lt;label&gt;</w:t>
      </w:r>
      <w:r>
        <w:rPr>
          <w:rFonts w:ascii="Segoe UI" w:hAnsi="Segoe UI" w:cs="Segoe UI"/>
          <w:color w:val="212529"/>
        </w:rPr>
        <w:t> elements hidden using the </w:t>
      </w:r>
      <w:r>
        <w:rPr>
          <w:rStyle w:val="HTMLCode"/>
          <w:rFonts w:ascii="var(--bs-font-monospace)" w:eastAsiaTheme="minorHAnsi" w:hAnsi="var(--bs-font-monospace)"/>
          <w:color w:val="D63384"/>
          <w:sz w:val="21"/>
          <w:szCs w:val="21"/>
        </w:rPr>
        <w:t>.visually-hidden</w:t>
      </w:r>
      <w:r>
        <w:rPr>
          <w:rFonts w:ascii="Segoe UI" w:hAnsi="Segoe UI" w:cs="Segoe UI"/>
          <w:color w:val="212529"/>
        </w:rPr>
        <w:t> class</w:t>
      </w:r>
    </w:p>
    <w:p w:rsidR="00C844E3" w:rsidRDefault="00C844E3" w:rsidP="00BC5942">
      <w:pPr>
        <w:numPr>
          <w:ilvl w:val="0"/>
          <w:numId w:val="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Pointing to an existing element that can act as a label using </w:t>
      </w:r>
      <w:r>
        <w:rPr>
          <w:rStyle w:val="HTMLCode"/>
          <w:rFonts w:ascii="var(--bs-font-monospace)" w:eastAsiaTheme="minorHAnsi" w:hAnsi="var(--bs-font-monospace)"/>
          <w:color w:val="D63384"/>
          <w:sz w:val="21"/>
          <w:szCs w:val="21"/>
        </w:rPr>
        <w:t>aria-labelledby</w:t>
      </w:r>
    </w:p>
    <w:p w:rsidR="00C844E3" w:rsidRDefault="00C844E3" w:rsidP="00BC5942">
      <w:pPr>
        <w:numPr>
          <w:ilvl w:val="0"/>
          <w:numId w:val="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Providing a </w:t>
      </w:r>
      <w:r>
        <w:rPr>
          <w:rStyle w:val="HTMLCode"/>
          <w:rFonts w:ascii="var(--bs-font-monospace)" w:eastAsiaTheme="minorHAnsi" w:hAnsi="var(--bs-font-monospace)"/>
          <w:color w:val="D63384"/>
          <w:sz w:val="21"/>
          <w:szCs w:val="21"/>
        </w:rPr>
        <w:t>title</w:t>
      </w:r>
      <w:r>
        <w:rPr>
          <w:rFonts w:ascii="Segoe UI" w:hAnsi="Segoe UI" w:cs="Segoe UI"/>
          <w:color w:val="212529"/>
        </w:rPr>
        <w:t> attribute</w:t>
      </w:r>
    </w:p>
    <w:p w:rsidR="00C844E3" w:rsidRDefault="00C844E3" w:rsidP="00BC5942">
      <w:pPr>
        <w:numPr>
          <w:ilvl w:val="0"/>
          <w:numId w:val="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Explicitly setting the accessible name on an element using </w:t>
      </w:r>
      <w:r>
        <w:rPr>
          <w:rStyle w:val="HTMLCode"/>
          <w:rFonts w:ascii="var(--bs-font-monospace)" w:eastAsiaTheme="minorHAnsi" w:hAnsi="var(--bs-font-monospace)"/>
          <w:color w:val="D63384"/>
          <w:sz w:val="21"/>
          <w:szCs w:val="21"/>
        </w:rPr>
        <w:t>aria-label</w:t>
      </w:r>
    </w:p>
    <w:p w:rsidR="00C844E3" w:rsidRDefault="00C844E3" w:rsidP="00C844E3">
      <w:pPr>
        <w:pStyle w:val="NormalWeb"/>
        <w:shd w:val="clear" w:color="auto" w:fill="FFFFFF"/>
        <w:spacing w:before="0" w:beforeAutospacing="0"/>
        <w:rPr>
          <w:rFonts w:ascii="Segoe UI" w:hAnsi="Segoe UI" w:cs="Segoe UI"/>
          <w:color w:val="212529"/>
        </w:rPr>
      </w:pPr>
      <w:r>
        <w:rPr>
          <w:rFonts w:ascii="Segoe UI" w:hAnsi="Segoe UI" w:cs="Segoe UI"/>
          <w:color w:val="212529"/>
        </w:rPr>
        <w:t>If none of these are present, assistive technologies may resort to using the </w:t>
      </w:r>
      <w:r>
        <w:rPr>
          <w:rStyle w:val="HTMLCode"/>
          <w:rFonts w:ascii="var(--bs-font-monospace)" w:hAnsi="var(--bs-font-monospace)"/>
          <w:color w:val="D63384"/>
          <w:sz w:val="21"/>
          <w:szCs w:val="21"/>
        </w:rPr>
        <w:t>placeholder</w:t>
      </w:r>
      <w:r>
        <w:rPr>
          <w:rFonts w:ascii="Segoe UI" w:hAnsi="Segoe UI" w:cs="Segoe UI"/>
          <w:color w:val="212529"/>
        </w:rPr>
        <w:t> attribute as a fallback for the accessible name on </w:t>
      </w:r>
      <w:r>
        <w:rPr>
          <w:rStyle w:val="HTMLCode"/>
          <w:rFonts w:ascii="var(--bs-font-monospace)" w:hAnsi="var(--bs-font-monospace)"/>
          <w:color w:val="D63384"/>
          <w:sz w:val="21"/>
          <w:szCs w:val="21"/>
        </w:rPr>
        <w:t>&lt;input&gt;</w:t>
      </w:r>
      <w:r>
        <w:rPr>
          <w:rFonts w:ascii="Segoe UI" w:hAnsi="Segoe UI" w:cs="Segoe UI"/>
          <w:color w:val="212529"/>
        </w:rPr>
        <w:t> and </w:t>
      </w:r>
      <w:r>
        <w:rPr>
          <w:rStyle w:val="HTMLCode"/>
          <w:rFonts w:ascii="var(--bs-font-monospace)" w:hAnsi="var(--bs-font-monospace)"/>
          <w:color w:val="D63384"/>
          <w:sz w:val="21"/>
          <w:szCs w:val="21"/>
        </w:rPr>
        <w:t>&lt;textarea&gt;</w:t>
      </w:r>
      <w:r>
        <w:rPr>
          <w:rFonts w:ascii="Segoe UI" w:hAnsi="Segoe UI" w:cs="Segoe UI"/>
          <w:color w:val="212529"/>
        </w:rPr>
        <w:t> elements. The examples in this section provide a few suggested, case-specific approaches.</w:t>
      </w:r>
    </w:p>
    <w:p w:rsidR="00C844E3" w:rsidRDefault="00C844E3" w:rsidP="00C844E3">
      <w:pPr>
        <w:pStyle w:val="NormalWeb"/>
        <w:shd w:val="clear" w:color="auto" w:fill="FFFFFF"/>
        <w:spacing w:before="0" w:beforeAutospacing="0"/>
        <w:rPr>
          <w:rFonts w:ascii="Segoe UI" w:hAnsi="Segoe UI" w:cs="Segoe UI"/>
          <w:color w:val="212529"/>
        </w:rPr>
      </w:pPr>
      <w:r>
        <w:rPr>
          <w:rFonts w:ascii="Segoe UI" w:hAnsi="Segoe UI" w:cs="Segoe UI"/>
          <w:color w:val="212529"/>
        </w:rPr>
        <w:t>While using visually hidden content (</w:t>
      </w:r>
      <w:r>
        <w:rPr>
          <w:rStyle w:val="HTMLCode"/>
          <w:rFonts w:ascii="var(--bs-font-monospace)" w:hAnsi="var(--bs-font-monospace)"/>
          <w:color w:val="D63384"/>
          <w:sz w:val="21"/>
          <w:szCs w:val="21"/>
        </w:rPr>
        <w:t>.visually-hidden</w:t>
      </w:r>
      <w:r>
        <w:rPr>
          <w:rFonts w:ascii="Segoe UI" w:hAnsi="Segoe UI" w:cs="Segoe UI"/>
          <w:color w:val="212529"/>
        </w:rPr>
        <w:t>, </w:t>
      </w:r>
      <w:r>
        <w:rPr>
          <w:rStyle w:val="HTMLCode"/>
          <w:rFonts w:ascii="var(--bs-font-monospace)" w:hAnsi="var(--bs-font-monospace)"/>
          <w:color w:val="D63384"/>
          <w:sz w:val="21"/>
          <w:szCs w:val="21"/>
        </w:rPr>
        <w:t>aria-label</w:t>
      </w:r>
      <w:r>
        <w:rPr>
          <w:rFonts w:ascii="Segoe UI" w:hAnsi="Segoe UI" w:cs="Segoe UI"/>
          <w:color w:val="212529"/>
        </w:rPr>
        <w:t>, and even </w:t>
      </w:r>
      <w:r>
        <w:rPr>
          <w:rStyle w:val="HTMLCode"/>
          <w:rFonts w:ascii="var(--bs-font-monospace)" w:hAnsi="var(--bs-font-monospace)"/>
          <w:color w:val="D63384"/>
          <w:sz w:val="21"/>
          <w:szCs w:val="21"/>
        </w:rPr>
        <w:t>placeholder</w:t>
      </w:r>
      <w:r>
        <w:rPr>
          <w:rFonts w:ascii="Segoe UI" w:hAnsi="Segoe UI" w:cs="Segoe UI"/>
          <w:color w:val="212529"/>
        </w:rPr>
        <w:t> content, which disappears once a form field has content) will benefit assistive technology users, a lack of visible label text may still be problematic for certain users. Some form of visible label is generally the best approach, both for accessibility and usability.</w:t>
      </w:r>
    </w:p>
    <w:p w:rsidR="00C844E3" w:rsidRDefault="00C844E3" w:rsidP="00C844E3">
      <w:pPr>
        <w:pStyle w:val="Heading2"/>
        <w:shd w:val="clear" w:color="auto" w:fill="FFFFFF"/>
        <w:rPr>
          <w:rFonts w:ascii="Segoe UI" w:hAnsi="Segoe UI" w:cs="Segoe UI"/>
          <w:b w:val="0"/>
          <w:bCs w:val="0"/>
          <w:color w:val="212529"/>
        </w:rPr>
      </w:pPr>
      <w:bookmarkStart w:id="76" w:name="_Toc144064633"/>
      <w:r>
        <w:rPr>
          <w:rFonts w:ascii="Segoe UI" w:hAnsi="Segoe UI" w:cs="Segoe UI"/>
          <w:b w:val="0"/>
          <w:bCs w:val="0"/>
          <w:color w:val="212529"/>
        </w:rPr>
        <w:t>Sass</w:t>
      </w:r>
      <w:bookmarkEnd w:id="76"/>
    </w:p>
    <w:p w:rsidR="00C844E3" w:rsidRDefault="00C844E3" w:rsidP="00C844E3">
      <w:pPr>
        <w:pStyle w:val="NormalWeb"/>
        <w:shd w:val="clear" w:color="auto" w:fill="FFFFFF"/>
        <w:spacing w:before="0" w:beforeAutospacing="0"/>
        <w:rPr>
          <w:rFonts w:ascii="Segoe UI" w:hAnsi="Segoe UI" w:cs="Segoe UI"/>
          <w:color w:val="212529"/>
        </w:rPr>
      </w:pPr>
      <w:r>
        <w:rPr>
          <w:rFonts w:ascii="Segoe UI" w:hAnsi="Segoe UI" w:cs="Segoe UI"/>
          <w:color w:val="212529"/>
        </w:rPr>
        <w:t>Many form variables are set at a general level to be re-used and extended by individual form components. You’ll see these most often as </w:t>
      </w:r>
      <w:r>
        <w:rPr>
          <w:rStyle w:val="HTMLCode"/>
          <w:rFonts w:ascii="var(--bs-font-monospace)" w:hAnsi="var(--bs-font-monospace)"/>
          <w:color w:val="D63384"/>
          <w:sz w:val="21"/>
          <w:szCs w:val="21"/>
        </w:rPr>
        <w:t>$btn-input-*</w:t>
      </w:r>
      <w:r>
        <w:rPr>
          <w:rFonts w:ascii="Segoe UI" w:hAnsi="Segoe UI" w:cs="Segoe UI"/>
          <w:color w:val="212529"/>
        </w:rPr>
        <w:t> and </w:t>
      </w:r>
      <w:r>
        <w:rPr>
          <w:rStyle w:val="HTMLCode"/>
          <w:rFonts w:ascii="var(--bs-font-monospace)" w:hAnsi="var(--bs-font-monospace)"/>
          <w:color w:val="D63384"/>
          <w:sz w:val="21"/>
          <w:szCs w:val="21"/>
        </w:rPr>
        <w:t>$input-*</w:t>
      </w:r>
      <w:r>
        <w:rPr>
          <w:rFonts w:ascii="Segoe UI" w:hAnsi="Segoe UI" w:cs="Segoe UI"/>
          <w:color w:val="212529"/>
        </w:rPr>
        <w:t> variables.</w:t>
      </w:r>
    </w:p>
    <w:p w:rsidR="00C844E3" w:rsidRDefault="00C844E3" w:rsidP="00C844E3">
      <w:pPr>
        <w:pStyle w:val="Heading3"/>
        <w:shd w:val="clear" w:color="auto" w:fill="FFFFFF"/>
        <w:rPr>
          <w:rFonts w:ascii="Segoe UI" w:hAnsi="Segoe UI" w:cs="Segoe UI"/>
          <w:b w:val="0"/>
          <w:bCs w:val="0"/>
          <w:color w:val="212529"/>
        </w:rPr>
      </w:pPr>
      <w:bookmarkStart w:id="77" w:name="_Toc144064634"/>
      <w:r>
        <w:rPr>
          <w:rFonts w:ascii="Segoe UI" w:hAnsi="Segoe UI" w:cs="Segoe UI"/>
          <w:b w:val="0"/>
          <w:bCs w:val="0"/>
          <w:color w:val="212529"/>
        </w:rPr>
        <w:t>Variables</w:t>
      </w:r>
      <w:bookmarkEnd w:id="77"/>
    </w:p>
    <w:p w:rsidR="00C844E3" w:rsidRDefault="00C844E3" w:rsidP="00AF7EA2">
      <w:pPr>
        <w:pStyle w:val="NormalWeb"/>
        <w:shd w:val="clear" w:color="auto" w:fill="FFFFFF"/>
        <w:spacing w:before="0" w:beforeAutospacing="0"/>
        <w:rPr>
          <w:rFonts w:ascii="Segoe UI" w:hAnsi="Segoe UI" w:cs="Segoe UI"/>
          <w:color w:val="212529"/>
        </w:rPr>
      </w:pPr>
      <w:r>
        <w:rPr>
          <w:rStyle w:val="HTMLCode"/>
          <w:rFonts w:ascii="var(--bs-font-monospace)" w:hAnsi="var(--bs-font-monospace)"/>
          <w:color w:val="D63384"/>
          <w:sz w:val="21"/>
          <w:szCs w:val="21"/>
        </w:rPr>
        <w:t>$btn-input-*</w:t>
      </w:r>
      <w:r>
        <w:rPr>
          <w:rFonts w:ascii="Segoe UI" w:hAnsi="Segoe UI" w:cs="Segoe UI"/>
          <w:color w:val="212529"/>
        </w:rPr>
        <w:t> variables are shared global variables between our </w:t>
      </w:r>
      <w:hyperlink r:id="rId40" w:history="1">
        <w:r>
          <w:rPr>
            <w:rStyle w:val="Hyperlink"/>
            <w:rFonts w:ascii="Segoe UI" w:hAnsi="Segoe UI" w:cs="Segoe UI"/>
            <w:color w:val="0D6EFD"/>
          </w:rPr>
          <w:t>buttons</w:t>
        </w:r>
      </w:hyperlink>
      <w:r>
        <w:rPr>
          <w:rFonts w:ascii="Segoe UI" w:hAnsi="Segoe UI" w:cs="Segoe UI"/>
          <w:color w:val="212529"/>
        </w:rPr>
        <w:t> and our form components. You’ll find these frequently reassigned as values to other component-specific variables.</w:t>
      </w:r>
    </w:p>
    <w:p w:rsidR="00C844E3" w:rsidRDefault="00C844E3" w:rsidP="00C844E3">
      <w:pPr>
        <w:pStyle w:val="HTMLPreformatted"/>
        <w:rPr>
          <w:rStyle w:val="HTMLCode"/>
          <w:rFonts w:ascii="var(--bs-font-monospace)" w:hAnsi="var(--bs-font-monospace)"/>
          <w:color w:val="212529"/>
        </w:rPr>
      </w:pPr>
      <w:r>
        <w:rPr>
          <w:rStyle w:val="nv"/>
          <w:rFonts w:ascii="var(--bs-font-monospace)" w:hAnsi="var(--bs-font-monospace)"/>
          <w:color w:val="003333"/>
        </w:rPr>
        <w:t>$input-btn-padding-y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.375</w:t>
      </w:r>
      <w:r>
        <w:rPr>
          <w:rStyle w:val="kt"/>
          <w:rFonts w:ascii="var(--bs-font-monospace)" w:hAnsi="var(--bs-font-monospace)"/>
          <w:color w:val="007788"/>
        </w:rPr>
        <w:t>rem</w:t>
      </w:r>
      <w:r>
        <w:rPr>
          <w:rStyle w:val="p"/>
          <w:rFonts w:ascii="var(--bs-font-monospace)" w:hAnsi="var(--bs-font-monospace)"/>
          <w:color w:val="212529"/>
        </w:rPr>
        <w:t>;</w:t>
      </w:r>
    </w:p>
    <w:p w:rsidR="00C844E3" w:rsidRDefault="00C844E3" w:rsidP="00C844E3">
      <w:pPr>
        <w:pStyle w:val="HTMLPreformatted"/>
        <w:rPr>
          <w:rStyle w:val="HTMLCode"/>
          <w:rFonts w:ascii="var(--bs-font-monospace)" w:hAnsi="var(--bs-font-monospace)"/>
          <w:color w:val="212529"/>
        </w:rPr>
      </w:pPr>
      <w:r>
        <w:rPr>
          <w:rStyle w:val="nv"/>
          <w:rFonts w:ascii="var(--bs-font-monospace)" w:hAnsi="var(--bs-font-monospace)"/>
          <w:color w:val="003333"/>
        </w:rPr>
        <w:t>$input-btn-padding-x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.75</w:t>
      </w:r>
      <w:r>
        <w:rPr>
          <w:rStyle w:val="kt"/>
          <w:rFonts w:ascii="var(--bs-font-monospace)" w:hAnsi="var(--bs-font-monospace)"/>
          <w:color w:val="007788"/>
        </w:rPr>
        <w:t>rem</w:t>
      </w:r>
      <w:r>
        <w:rPr>
          <w:rStyle w:val="p"/>
          <w:rFonts w:ascii="var(--bs-font-monospace)" w:hAnsi="var(--bs-font-monospace)"/>
          <w:color w:val="212529"/>
        </w:rPr>
        <w:t>;</w:t>
      </w:r>
    </w:p>
    <w:p w:rsidR="00C844E3" w:rsidRDefault="00C844E3" w:rsidP="00C844E3">
      <w:pPr>
        <w:pStyle w:val="HTMLPreformatted"/>
        <w:rPr>
          <w:rStyle w:val="HTMLCode"/>
          <w:rFonts w:ascii="var(--bs-font-monospace)" w:hAnsi="var(--bs-font-monospace)"/>
          <w:color w:val="212529"/>
        </w:rPr>
      </w:pPr>
      <w:r>
        <w:rPr>
          <w:rStyle w:val="nv"/>
          <w:rFonts w:ascii="var(--bs-font-monospace)" w:hAnsi="var(--bs-font-monospace)"/>
          <w:color w:val="003333"/>
        </w:rPr>
        <w:t>$input-btn-font-family</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p>
    <w:p w:rsidR="00C844E3" w:rsidRDefault="00C844E3" w:rsidP="00C844E3">
      <w:pPr>
        <w:pStyle w:val="HTMLPreformatted"/>
        <w:rPr>
          <w:rStyle w:val="HTMLCode"/>
          <w:rFonts w:ascii="var(--bs-font-monospace)" w:hAnsi="var(--bs-font-monospace)"/>
          <w:color w:val="212529"/>
        </w:rPr>
      </w:pPr>
      <w:r>
        <w:rPr>
          <w:rStyle w:val="nv"/>
          <w:rFonts w:ascii="var(--bs-font-monospace)" w:hAnsi="var(--bs-font-monospace)"/>
          <w:color w:val="003333"/>
        </w:rPr>
        <w:t>$input-btn-font-size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$font-size-base</w:t>
      </w:r>
      <w:r>
        <w:rPr>
          <w:rStyle w:val="p"/>
          <w:rFonts w:ascii="var(--bs-font-monospace)" w:hAnsi="var(--bs-font-monospace)"/>
          <w:color w:val="212529"/>
        </w:rPr>
        <w:t>;</w:t>
      </w:r>
    </w:p>
    <w:p w:rsidR="00C844E3" w:rsidRDefault="00C844E3" w:rsidP="00C844E3">
      <w:pPr>
        <w:pStyle w:val="HTMLPreformatted"/>
        <w:rPr>
          <w:rStyle w:val="HTMLCode"/>
          <w:rFonts w:ascii="var(--bs-font-monospace)" w:hAnsi="var(--bs-font-monospace)"/>
          <w:color w:val="212529"/>
        </w:rPr>
      </w:pPr>
      <w:r>
        <w:rPr>
          <w:rStyle w:val="nv"/>
          <w:rFonts w:ascii="var(--bs-font-monospace)" w:hAnsi="var(--bs-font-monospace)"/>
          <w:color w:val="003333"/>
        </w:rPr>
        <w:t>$input-btn-line-height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$line-height-base</w:t>
      </w:r>
      <w:r>
        <w:rPr>
          <w:rStyle w:val="p"/>
          <w:rFonts w:ascii="var(--bs-font-monospace)" w:hAnsi="var(--bs-font-monospace)"/>
          <w:color w:val="212529"/>
        </w:rPr>
        <w:t>;</w:t>
      </w:r>
    </w:p>
    <w:p w:rsidR="00C844E3" w:rsidRDefault="00C844E3" w:rsidP="00C844E3">
      <w:pPr>
        <w:pStyle w:val="HTMLPreformatted"/>
        <w:rPr>
          <w:rStyle w:val="HTMLCode"/>
          <w:rFonts w:ascii="var(--bs-font-monospace)" w:hAnsi="var(--bs-font-monospace)"/>
          <w:color w:val="212529"/>
        </w:rPr>
      </w:pPr>
    </w:p>
    <w:p w:rsidR="00C844E3" w:rsidRDefault="00C844E3" w:rsidP="00C844E3">
      <w:pPr>
        <w:pStyle w:val="HTMLPreformatted"/>
        <w:rPr>
          <w:rStyle w:val="HTMLCode"/>
          <w:rFonts w:ascii="var(--bs-font-monospace)" w:hAnsi="var(--bs-font-monospace)"/>
          <w:color w:val="212529"/>
        </w:rPr>
      </w:pPr>
      <w:r>
        <w:rPr>
          <w:rStyle w:val="nv"/>
          <w:rFonts w:ascii="var(--bs-font-monospace)" w:hAnsi="var(--bs-font-monospace)"/>
          <w:color w:val="003333"/>
        </w:rPr>
        <w:t>$input-btn-focus-width</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.25</w:t>
      </w:r>
      <w:r>
        <w:rPr>
          <w:rStyle w:val="kt"/>
          <w:rFonts w:ascii="var(--bs-font-monospace)" w:hAnsi="var(--bs-font-monospace)"/>
          <w:color w:val="007788"/>
        </w:rPr>
        <w:t>rem</w:t>
      </w:r>
      <w:r>
        <w:rPr>
          <w:rStyle w:val="p"/>
          <w:rFonts w:ascii="var(--bs-font-monospace)" w:hAnsi="var(--bs-font-monospace)"/>
          <w:color w:val="212529"/>
        </w:rPr>
        <w:t>;</w:t>
      </w:r>
    </w:p>
    <w:p w:rsidR="00C844E3" w:rsidRDefault="00C844E3" w:rsidP="00C844E3">
      <w:pPr>
        <w:pStyle w:val="HTMLPreformatted"/>
        <w:rPr>
          <w:rStyle w:val="HTMLCode"/>
          <w:rFonts w:ascii="var(--bs-font-monospace)" w:hAnsi="var(--bs-font-monospace)"/>
          <w:color w:val="212529"/>
        </w:rPr>
      </w:pPr>
      <w:r>
        <w:rPr>
          <w:rStyle w:val="nv"/>
          <w:rFonts w:ascii="var(--bs-font-monospace)" w:hAnsi="var(--bs-font-monospace)"/>
          <w:color w:val="003333"/>
        </w:rPr>
        <w:t>$input-btn-focus-color-opacity</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.25</w:t>
      </w:r>
      <w:r>
        <w:rPr>
          <w:rStyle w:val="p"/>
          <w:rFonts w:ascii="var(--bs-font-monospace)" w:hAnsi="var(--bs-font-monospace)"/>
          <w:color w:val="212529"/>
        </w:rPr>
        <w:t>;</w:t>
      </w:r>
    </w:p>
    <w:p w:rsidR="00C844E3" w:rsidRDefault="00C844E3" w:rsidP="00C844E3">
      <w:pPr>
        <w:pStyle w:val="HTMLPreformatted"/>
        <w:rPr>
          <w:rStyle w:val="HTMLCode"/>
          <w:rFonts w:ascii="var(--bs-font-monospace)" w:hAnsi="var(--bs-font-monospace)"/>
          <w:color w:val="212529"/>
        </w:rPr>
      </w:pPr>
      <w:r>
        <w:rPr>
          <w:rStyle w:val="nv"/>
          <w:rFonts w:ascii="var(--bs-font-monospace)" w:hAnsi="var(--bs-font-monospace)"/>
          <w:color w:val="003333"/>
        </w:rPr>
        <w:t>$input-btn-focus-color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$component-active-bg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$input-btn-focus-color-opacity</w:t>
      </w:r>
      <w:r>
        <w:rPr>
          <w:rStyle w:val="p"/>
          <w:rFonts w:ascii="var(--bs-font-monospace)" w:hAnsi="var(--bs-font-monospace)"/>
          <w:color w:val="212529"/>
        </w:rPr>
        <w:t>);</w:t>
      </w:r>
    </w:p>
    <w:p w:rsidR="00C844E3" w:rsidRDefault="00C844E3" w:rsidP="00C844E3">
      <w:pPr>
        <w:pStyle w:val="HTMLPreformatted"/>
        <w:rPr>
          <w:rStyle w:val="HTMLCode"/>
          <w:rFonts w:ascii="var(--bs-font-monospace)" w:hAnsi="var(--bs-font-monospace)"/>
          <w:color w:val="212529"/>
        </w:rPr>
      </w:pPr>
      <w:r>
        <w:rPr>
          <w:rStyle w:val="nv"/>
          <w:rFonts w:ascii="var(--bs-font-monospace)" w:hAnsi="var(--bs-font-monospace)"/>
          <w:color w:val="003333"/>
        </w:rPr>
        <w:t>$input-btn-focus-blur</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p"/>
          <w:rFonts w:ascii="var(--bs-font-monospace)" w:hAnsi="var(--bs-font-monospace)"/>
          <w:color w:val="212529"/>
        </w:rPr>
        <w:t>;</w:t>
      </w:r>
    </w:p>
    <w:p w:rsidR="00C844E3" w:rsidRDefault="00C844E3" w:rsidP="00C844E3">
      <w:pPr>
        <w:pStyle w:val="HTMLPreformatted"/>
        <w:rPr>
          <w:rStyle w:val="HTMLCode"/>
          <w:rFonts w:ascii="var(--bs-font-monospace)" w:hAnsi="var(--bs-font-monospace)"/>
          <w:color w:val="212529"/>
        </w:rPr>
      </w:pPr>
      <w:r>
        <w:rPr>
          <w:rStyle w:val="nv"/>
          <w:rFonts w:ascii="var(--bs-font-monospace)" w:hAnsi="var(--bs-font-monospace)"/>
          <w:color w:val="003333"/>
        </w:rPr>
        <w:t>$input-btn-focus-box-shadow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nv"/>
          <w:rFonts w:ascii="var(--bs-font-monospace)" w:hAnsi="var(--bs-font-monospace)"/>
          <w:color w:val="003333"/>
        </w:rPr>
        <w:t>$input-btn-focus-blur</w:t>
      </w:r>
      <w:r>
        <w:rPr>
          <w:rStyle w:val="HTMLCode"/>
          <w:rFonts w:ascii="var(--bs-font-monospace)" w:hAnsi="var(--bs-font-monospace)"/>
          <w:color w:val="212529"/>
        </w:rPr>
        <w:t xml:space="preserve"> </w:t>
      </w:r>
      <w:r>
        <w:rPr>
          <w:rStyle w:val="nv"/>
          <w:rFonts w:ascii="var(--bs-font-monospace)" w:hAnsi="var(--bs-font-monospace)"/>
          <w:color w:val="003333"/>
        </w:rPr>
        <w:t>$input-btn-focus-width</w:t>
      </w:r>
      <w:r>
        <w:rPr>
          <w:rStyle w:val="HTMLCode"/>
          <w:rFonts w:ascii="var(--bs-font-monospace)" w:hAnsi="var(--bs-font-monospace)"/>
          <w:color w:val="212529"/>
        </w:rPr>
        <w:t xml:space="preserve"> </w:t>
      </w:r>
      <w:r>
        <w:rPr>
          <w:rStyle w:val="nv"/>
          <w:rFonts w:ascii="var(--bs-font-monospace)" w:hAnsi="var(--bs-font-monospace)"/>
          <w:color w:val="003333"/>
        </w:rPr>
        <w:t>$input-btn-focus-color</w:t>
      </w:r>
      <w:r>
        <w:rPr>
          <w:rStyle w:val="p"/>
          <w:rFonts w:ascii="var(--bs-font-monospace)" w:hAnsi="var(--bs-font-monospace)"/>
          <w:color w:val="212529"/>
        </w:rPr>
        <w:t>;</w:t>
      </w:r>
    </w:p>
    <w:p w:rsidR="00C844E3" w:rsidRDefault="00C844E3" w:rsidP="00C844E3">
      <w:pPr>
        <w:pStyle w:val="HTMLPreformatted"/>
        <w:rPr>
          <w:rStyle w:val="HTMLCode"/>
          <w:rFonts w:ascii="var(--bs-font-monospace)" w:hAnsi="var(--bs-font-monospace)"/>
          <w:color w:val="212529"/>
        </w:rPr>
      </w:pPr>
    </w:p>
    <w:p w:rsidR="00C844E3" w:rsidRDefault="00C844E3" w:rsidP="00C844E3">
      <w:pPr>
        <w:pStyle w:val="HTMLPreformatted"/>
        <w:rPr>
          <w:rStyle w:val="HTMLCode"/>
          <w:rFonts w:ascii="var(--bs-font-monospace)" w:hAnsi="var(--bs-font-monospace)"/>
          <w:color w:val="212529"/>
        </w:rPr>
      </w:pPr>
      <w:r>
        <w:rPr>
          <w:rStyle w:val="nv"/>
          <w:rFonts w:ascii="var(--bs-font-monospace)" w:hAnsi="var(--bs-font-monospace)"/>
          <w:color w:val="003333"/>
        </w:rPr>
        <w:t>$input-btn-padding-y-sm</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.25</w:t>
      </w:r>
      <w:r>
        <w:rPr>
          <w:rStyle w:val="kt"/>
          <w:rFonts w:ascii="var(--bs-font-monospace)" w:hAnsi="var(--bs-font-monospace)"/>
          <w:color w:val="007788"/>
        </w:rPr>
        <w:t>rem</w:t>
      </w:r>
      <w:r>
        <w:rPr>
          <w:rStyle w:val="p"/>
          <w:rFonts w:ascii="var(--bs-font-monospace)" w:hAnsi="var(--bs-font-monospace)"/>
          <w:color w:val="212529"/>
        </w:rPr>
        <w:t>;</w:t>
      </w:r>
    </w:p>
    <w:p w:rsidR="00C844E3" w:rsidRDefault="00C844E3" w:rsidP="00C844E3">
      <w:pPr>
        <w:pStyle w:val="HTMLPreformatted"/>
        <w:rPr>
          <w:rStyle w:val="HTMLCode"/>
          <w:rFonts w:ascii="var(--bs-font-monospace)" w:hAnsi="var(--bs-font-monospace)"/>
          <w:color w:val="212529"/>
        </w:rPr>
      </w:pPr>
      <w:r>
        <w:rPr>
          <w:rStyle w:val="nv"/>
          <w:rFonts w:ascii="var(--bs-font-monospace)" w:hAnsi="var(--bs-font-monospace)"/>
          <w:color w:val="003333"/>
        </w:rPr>
        <w:t>$input-btn-padding-x-sm</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kt"/>
          <w:rFonts w:ascii="var(--bs-font-monospace)" w:hAnsi="var(--bs-font-monospace)"/>
          <w:color w:val="007788"/>
        </w:rPr>
        <w:t>rem</w:t>
      </w:r>
      <w:r>
        <w:rPr>
          <w:rStyle w:val="p"/>
          <w:rFonts w:ascii="var(--bs-font-monospace)" w:hAnsi="var(--bs-font-monospace)"/>
          <w:color w:val="212529"/>
        </w:rPr>
        <w:t>;</w:t>
      </w:r>
    </w:p>
    <w:p w:rsidR="00C844E3" w:rsidRDefault="00C844E3" w:rsidP="00C844E3">
      <w:pPr>
        <w:pStyle w:val="HTMLPreformatted"/>
        <w:rPr>
          <w:rStyle w:val="HTMLCode"/>
          <w:rFonts w:ascii="var(--bs-font-monospace)" w:hAnsi="var(--bs-font-monospace)"/>
          <w:color w:val="212529"/>
        </w:rPr>
      </w:pPr>
      <w:r>
        <w:rPr>
          <w:rStyle w:val="nv"/>
          <w:rFonts w:ascii="var(--bs-font-monospace)" w:hAnsi="var(--bs-font-monospace)"/>
          <w:color w:val="003333"/>
        </w:rPr>
        <w:t>$input-btn-font-size-sm</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$font-size-sm</w:t>
      </w:r>
      <w:r>
        <w:rPr>
          <w:rStyle w:val="p"/>
          <w:rFonts w:ascii="var(--bs-font-monospace)" w:hAnsi="var(--bs-font-monospace)"/>
          <w:color w:val="212529"/>
        </w:rPr>
        <w:t>;</w:t>
      </w:r>
    </w:p>
    <w:p w:rsidR="00C844E3" w:rsidRDefault="00C844E3" w:rsidP="00C844E3">
      <w:pPr>
        <w:pStyle w:val="HTMLPreformatted"/>
        <w:rPr>
          <w:rStyle w:val="HTMLCode"/>
          <w:rFonts w:ascii="var(--bs-font-monospace)" w:hAnsi="var(--bs-font-monospace)"/>
          <w:color w:val="212529"/>
        </w:rPr>
      </w:pPr>
    </w:p>
    <w:p w:rsidR="00C844E3" w:rsidRDefault="00C844E3" w:rsidP="00C844E3">
      <w:pPr>
        <w:pStyle w:val="HTMLPreformatted"/>
        <w:rPr>
          <w:rStyle w:val="HTMLCode"/>
          <w:rFonts w:ascii="var(--bs-font-monospace)" w:hAnsi="var(--bs-font-monospace)"/>
          <w:color w:val="212529"/>
        </w:rPr>
      </w:pPr>
      <w:r>
        <w:rPr>
          <w:rStyle w:val="nv"/>
          <w:rFonts w:ascii="var(--bs-font-monospace)" w:hAnsi="var(--bs-font-monospace)"/>
          <w:color w:val="003333"/>
        </w:rPr>
        <w:t>$input-btn-padding-y-lg</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kt"/>
          <w:rFonts w:ascii="var(--bs-font-monospace)" w:hAnsi="var(--bs-font-monospace)"/>
          <w:color w:val="007788"/>
        </w:rPr>
        <w:t>rem</w:t>
      </w:r>
      <w:r>
        <w:rPr>
          <w:rStyle w:val="p"/>
          <w:rFonts w:ascii="var(--bs-font-monospace)" w:hAnsi="var(--bs-font-monospace)"/>
          <w:color w:val="212529"/>
        </w:rPr>
        <w:t>;</w:t>
      </w:r>
    </w:p>
    <w:p w:rsidR="00C844E3" w:rsidRDefault="00C844E3" w:rsidP="00C844E3">
      <w:pPr>
        <w:pStyle w:val="HTMLPreformatted"/>
        <w:rPr>
          <w:rStyle w:val="HTMLCode"/>
          <w:rFonts w:ascii="var(--bs-font-monospace)" w:hAnsi="var(--bs-font-monospace)"/>
          <w:color w:val="212529"/>
        </w:rPr>
      </w:pPr>
      <w:r>
        <w:rPr>
          <w:rStyle w:val="nv"/>
          <w:rFonts w:ascii="var(--bs-font-monospace)" w:hAnsi="var(--bs-font-monospace)"/>
          <w:color w:val="003333"/>
        </w:rPr>
        <w:t>$input-btn-padding-x-lg</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kt"/>
          <w:rFonts w:ascii="var(--bs-font-monospace)" w:hAnsi="var(--bs-font-monospace)"/>
          <w:color w:val="007788"/>
        </w:rPr>
        <w:t>rem</w:t>
      </w:r>
      <w:r>
        <w:rPr>
          <w:rStyle w:val="p"/>
          <w:rFonts w:ascii="var(--bs-font-monospace)" w:hAnsi="var(--bs-font-monospace)"/>
          <w:color w:val="212529"/>
        </w:rPr>
        <w:t>;</w:t>
      </w:r>
    </w:p>
    <w:p w:rsidR="00C844E3" w:rsidRDefault="00C844E3" w:rsidP="00C844E3">
      <w:pPr>
        <w:pStyle w:val="HTMLPreformatted"/>
        <w:rPr>
          <w:rStyle w:val="HTMLCode"/>
          <w:rFonts w:ascii="var(--bs-font-monospace)" w:hAnsi="var(--bs-font-monospace)"/>
          <w:color w:val="212529"/>
        </w:rPr>
      </w:pPr>
      <w:r>
        <w:rPr>
          <w:rStyle w:val="nv"/>
          <w:rFonts w:ascii="var(--bs-font-monospace)" w:hAnsi="var(--bs-font-monospace)"/>
          <w:color w:val="003333"/>
        </w:rPr>
        <w:t>$input-btn-font-size-lg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$font-size-lg</w:t>
      </w:r>
      <w:r>
        <w:rPr>
          <w:rStyle w:val="p"/>
          <w:rFonts w:ascii="var(--bs-font-monospace)" w:hAnsi="var(--bs-font-monospace)"/>
          <w:color w:val="212529"/>
        </w:rPr>
        <w:t>;</w:t>
      </w:r>
    </w:p>
    <w:p w:rsidR="00C844E3" w:rsidRDefault="00C844E3" w:rsidP="00C844E3">
      <w:pPr>
        <w:pStyle w:val="HTMLPreformatted"/>
        <w:rPr>
          <w:rStyle w:val="HTMLCode"/>
          <w:rFonts w:ascii="var(--bs-font-monospace)" w:hAnsi="var(--bs-font-monospace)"/>
          <w:color w:val="212529"/>
        </w:rPr>
      </w:pPr>
    </w:p>
    <w:p w:rsidR="00C844E3" w:rsidRDefault="00C844E3" w:rsidP="00C844E3">
      <w:pPr>
        <w:pStyle w:val="HTMLPreformatted"/>
        <w:rPr>
          <w:rFonts w:ascii="var(--bs-font-monospace)" w:hAnsi="var(--bs-font-monospace)"/>
          <w:color w:val="212529"/>
          <w:sz w:val="21"/>
          <w:szCs w:val="21"/>
        </w:rPr>
      </w:pPr>
      <w:r>
        <w:rPr>
          <w:rStyle w:val="nv"/>
          <w:rFonts w:ascii="var(--bs-font-monospace)" w:hAnsi="var(--bs-font-monospace)"/>
          <w:color w:val="003333"/>
        </w:rPr>
        <w:t>$input-btn-border-width</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$border-width</w:t>
      </w:r>
      <w:r>
        <w:rPr>
          <w:rStyle w:val="p"/>
          <w:rFonts w:ascii="var(--bs-font-monospace)" w:hAnsi="var(--bs-font-monospace)"/>
          <w:color w:val="212529"/>
        </w:rPr>
        <w:t>;</w:t>
      </w:r>
    </w:p>
    <w:p w:rsidR="00D92EA1" w:rsidRDefault="00D92EA1"/>
    <w:p w:rsidR="00AF7EA2" w:rsidRDefault="00AF7EA2"/>
    <w:p w:rsidR="00AF7EA2" w:rsidRDefault="00AF7EA2"/>
    <w:p w:rsidR="00AF7EA2" w:rsidRDefault="00AF7EA2"/>
    <w:p w:rsidR="00AF7EA2" w:rsidRDefault="00AF7EA2"/>
    <w:p w:rsidR="00AF7EA2" w:rsidRDefault="00AF7EA2"/>
    <w:p w:rsidR="00AF7EA2" w:rsidRDefault="00AF7EA2"/>
    <w:p w:rsidR="00AF7EA2" w:rsidRDefault="00AF7EA2"/>
    <w:p w:rsidR="00AF7EA2" w:rsidRDefault="00AF7EA2"/>
    <w:p w:rsidR="00AF7EA2" w:rsidRDefault="00AF7EA2"/>
    <w:p w:rsidR="00AF7EA2" w:rsidRDefault="00AF7EA2"/>
    <w:p w:rsidR="00AF7EA2" w:rsidRDefault="00AF7EA2"/>
    <w:p w:rsidR="00AF7EA2" w:rsidRDefault="00AF7EA2"/>
    <w:p w:rsidR="00AF7EA2" w:rsidRDefault="00AF7EA2"/>
    <w:p w:rsidR="00AF7EA2" w:rsidRDefault="00AF7EA2"/>
    <w:p w:rsidR="00AF7EA2" w:rsidRDefault="00AF7EA2"/>
    <w:p w:rsidR="00AF7EA2" w:rsidRDefault="00AF7EA2"/>
    <w:p w:rsidR="00AF7EA2" w:rsidRDefault="00AF7EA2"/>
    <w:p w:rsidR="002F5841" w:rsidRDefault="002F5841" w:rsidP="002F5841">
      <w:pPr>
        <w:pStyle w:val="Heading1"/>
        <w:shd w:val="clear" w:color="auto" w:fill="FFFFFF"/>
        <w:spacing w:before="0" w:beforeAutospacing="0"/>
        <w:rPr>
          <w:rFonts w:ascii="Segoe UI" w:hAnsi="Segoe UI" w:cs="Segoe UI"/>
          <w:b w:val="0"/>
          <w:bCs w:val="0"/>
          <w:color w:val="212529"/>
        </w:rPr>
      </w:pPr>
      <w:bookmarkStart w:id="78" w:name="_Toc144064635"/>
      <w:r>
        <w:rPr>
          <w:rFonts w:ascii="Segoe UI" w:hAnsi="Segoe UI" w:cs="Segoe UI"/>
          <w:b w:val="0"/>
          <w:bCs w:val="0"/>
          <w:color w:val="212529"/>
        </w:rPr>
        <w:t>Form controls</w:t>
      </w:r>
      <w:bookmarkEnd w:id="78"/>
    </w:p>
    <w:p w:rsidR="002F5841" w:rsidRDefault="002F5841" w:rsidP="002F5841">
      <w:pPr>
        <w:pStyle w:val="bd-lead"/>
        <w:shd w:val="clear" w:color="auto" w:fill="FFFFFF"/>
        <w:spacing w:before="0" w:beforeAutospacing="0"/>
        <w:rPr>
          <w:rFonts w:ascii="Segoe UI" w:hAnsi="Segoe UI" w:cs="Segoe UI"/>
          <w:color w:val="212529"/>
        </w:rPr>
      </w:pPr>
      <w:r>
        <w:rPr>
          <w:rFonts w:ascii="Segoe UI" w:hAnsi="Segoe UI" w:cs="Segoe UI"/>
          <w:color w:val="212529"/>
        </w:rPr>
        <w:t>Give textual form controls like </w:t>
      </w:r>
      <w:r>
        <w:rPr>
          <w:rStyle w:val="HTMLCode"/>
          <w:rFonts w:ascii="var(--bs-font-monospace)" w:hAnsi="var(--bs-font-monospace)"/>
          <w:color w:val="D63384"/>
          <w:sz w:val="21"/>
          <w:szCs w:val="21"/>
        </w:rPr>
        <w:t>&lt;input&gt;</w:t>
      </w:r>
      <w:r>
        <w:rPr>
          <w:rFonts w:ascii="Segoe UI" w:hAnsi="Segoe UI" w:cs="Segoe UI"/>
          <w:color w:val="212529"/>
        </w:rPr>
        <w:t>s and </w:t>
      </w:r>
      <w:r>
        <w:rPr>
          <w:rStyle w:val="HTMLCode"/>
          <w:rFonts w:ascii="var(--bs-font-monospace)" w:hAnsi="var(--bs-font-monospace)"/>
          <w:color w:val="D63384"/>
          <w:sz w:val="21"/>
          <w:szCs w:val="21"/>
        </w:rPr>
        <w:t>&lt;textarea&gt;</w:t>
      </w:r>
      <w:r>
        <w:rPr>
          <w:rFonts w:ascii="Segoe UI" w:hAnsi="Segoe UI" w:cs="Segoe UI"/>
          <w:color w:val="212529"/>
        </w:rPr>
        <w:t>s an upgrade with custom styles, sizing, focus states, and more.</w:t>
      </w:r>
    </w:p>
    <w:p w:rsidR="002F5841" w:rsidRDefault="002F5841" w:rsidP="002F5841">
      <w:pPr>
        <w:pStyle w:val="Heading2"/>
        <w:shd w:val="clear" w:color="auto" w:fill="FFFFFF"/>
        <w:spacing w:before="0" w:beforeAutospacing="0"/>
        <w:rPr>
          <w:rFonts w:ascii="Segoe UI" w:hAnsi="Segoe UI" w:cs="Segoe UI"/>
          <w:b w:val="0"/>
          <w:bCs w:val="0"/>
          <w:color w:val="212529"/>
        </w:rPr>
      </w:pPr>
      <w:bookmarkStart w:id="79" w:name="_Toc144064636"/>
      <w:r>
        <w:rPr>
          <w:rFonts w:ascii="Segoe UI" w:hAnsi="Segoe UI" w:cs="Segoe UI"/>
          <w:b w:val="0"/>
          <w:bCs w:val="0"/>
          <w:color w:val="212529"/>
        </w:rPr>
        <w:t>Example</w:t>
      </w:r>
      <w:bookmarkEnd w:id="79"/>
    </w:p>
    <w:p w:rsidR="002F5841" w:rsidRDefault="002F5841" w:rsidP="002F5841">
      <w:pPr>
        <w:shd w:val="clear" w:color="auto" w:fill="FFFFFF"/>
        <w:rPr>
          <w:rFonts w:ascii="Segoe UI" w:hAnsi="Segoe UI" w:cs="Segoe UI"/>
          <w:color w:val="212529"/>
        </w:rPr>
      </w:pPr>
      <w:r>
        <w:rPr>
          <w:rFonts w:ascii="Segoe UI" w:hAnsi="Segoe UI" w:cs="Segoe UI"/>
          <w:color w:val="212529"/>
        </w:rPr>
        <w:t>Email address</w:t>
      </w:r>
    </w:p>
    <w:p w:rsidR="002F5841" w:rsidRDefault="002F5841" w:rsidP="002F5841">
      <w:pPr>
        <w:shd w:val="clear" w:color="auto" w:fill="FFFFFF"/>
        <w:rPr>
          <w:rFonts w:ascii="Segoe UI" w:hAnsi="Segoe UI" w:cs="Segoe UI"/>
          <w:color w:val="212529"/>
        </w:rPr>
      </w:pPr>
      <w:r>
        <w:rPr>
          <w:rFonts w:ascii="Segoe UI" w:hAnsi="Segoe UI" w:cs="Segoe UI"/>
          <w:color w:val="212529"/>
        </w:rPr>
        <w:t>Example textarea</w:t>
      </w:r>
      <w:r>
        <w:rPr>
          <w:rFonts w:ascii="Segoe UI" w:hAnsi="Segoe UI" w:cs="Segoe UI"/>
          <w:color w:val="212529"/>
        </w:rPr>
        <w:object w:dxaOrig="0" w:dyaOrig="0">
          <v:shape id="_x0000_i1144" type="#_x0000_t75" style="width:136.5pt;height:50.25pt" o:ole="">
            <v:imagedata r:id="rId41" o:title=""/>
          </v:shape>
          <w:control r:id="rId42" w:name="DefaultOcxName13" w:shapeid="_x0000_i1144"/>
        </w:object>
      </w:r>
    </w:p>
    <w:p w:rsidR="002F5841" w:rsidRDefault="002F5841" w:rsidP="002F5841">
      <w:pPr>
        <w:shd w:val="clear" w:color="auto" w:fill="FFFFFF"/>
        <w:rPr>
          <w:rFonts w:ascii="Segoe UI" w:hAnsi="Segoe UI" w:cs="Segoe UI"/>
          <w:color w:val="212529"/>
        </w:rPr>
      </w:pPr>
    </w:p>
    <w:p w:rsidR="002F5841" w:rsidRDefault="002F5841" w:rsidP="002F584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"exampleFormControlInput1"</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Email address</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"email"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"exampleFormControlInput1"</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"name@example.com"</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"exampleFormControlTextarea1"</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Example textarea</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textarea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"exampleFormControlTextarea1"</w:t>
      </w:r>
      <w:r>
        <w:rPr>
          <w:rStyle w:val="HTMLCode"/>
          <w:rFonts w:ascii="var(--bs-font-monospace)" w:hAnsi="var(--bs-font-monospace)"/>
          <w:color w:val="212529"/>
        </w:rPr>
        <w:t xml:space="preserve"> </w:t>
      </w:r>
      <w:r>
        <w:rPr>
          <w:rStyle w:val="na"/>
          <w:rFonts w:ascii="var(--bs-font-monospace)" w:hAnsi="var(--bs-font-monospace)"/>
          <w:color w:val="006EE0"/>
        </w:rPr>
        <w:t>rows</w:t>
      </w:r>
      <w:r>
        <w:rPr>
          <w:rStyle w:val="o"/>
          <w:rFonts w:ascii="var(--bs-font-monospace)" w:hAnsi="var(--bs-font-monospace)"/>
          <w:color w:val="555555"/>
        </w:rPr>
        <w:t>=</w:t>
      </w:r>
      <w:r>
        <w:rPr>
          <w:rStyle w:val="s"/>
          <w:rFonts w:ascii="var(--bs-font-monospace)" w:hAnsi="var(--bs-font-monospace)"/>
          <w:color w:val="D73038"/>
        </w:rPr>
        <w:t>"3"</w:t>
      </w:r>
      <w:r>
        <w:rPr>
          <w:rStyle w:val="p"/>
          <w:rFonts w:ascii="var(--bs-font-monospace)" w:hAnsi="var(--bs-font-monospace)"/>
          <w:color w:val="212529"/>
        </w:rPr>
        <w:t>&gt;&lt;/</w:t>
      </w:r>
      <w:r>
        <w:rPr>
          <w:rStyle w:val="nt"/>
          <w:rFonts w:ascii="var(--bs-font-monospace)" w:hAnsi="var(--bs-font-monospace)"/>
          <w:color w:val="2F6F9F"/>
        </w:rPr>
        <w:t>textarea</w:t>
      </w:r>
      <w:r>
        <w:rPr>
          <w:rStyle w:val="p"/>
          <w:rFonts w:ascii="var(--bs-font-monospace)" w:hAnsi="var(--bs-font-monospace)"/>
          <w:color w:val="212529"/>
        </w:rPr>
        <w:t>&gt;</w:t>
      </w:r>
    </w:p>
    <w:p w:rsidR="002F5841" w:rsidRDefault="002F5841" w:rsidP="002F584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F5841" w:rsidRDefault="002F5841" w:rsidP="002F5841">
      <w:pPr>
        <w:pStyle w:val="Heading2"/>
        <w:shd w:val="clear" w:color="auto" w:fill="FFFFFF"/>
        <w:rPr>
          <w:rFonts w:ascii="Segoe UI" w:hAnsi="Segoe UI" w:cs="Segoe UI"/>
          <w:b w:val="0"/>
          <w:bCs w:val="0"/>
          <w:color w:val="212529"/>
        </w:rPr>
      </w:pPr>
      <w:bookmarkStart w:id="80" w:name="_Toc144064637"/>
      <w:r>
        <w:rPr>
          <w:rFonts w:ascii="Segoe UI" w:hAnsi="Segoe UI" w:cs="Segoe UI"/>
          <w:b w:val="0"/>
          <w:bCs w:val="0"/>
          <w:color w:val="212529"/>
        </w:rPr>
        <w:t>Sizing</w:t>
      </w:r>
      <w:bookmarkEnd w:id="80"/>
    </w:p>
    <w:p w:rsidR="002F5841" w:rsidRDefault="002F5841" w:rsidP="002F5841">
      <w:pPr>
        <w:pStyle w:val="NormalWeb"/>
        <w:shd w:val="clear" w:color="auto" w:fill="FFFFFF"/>
        <w:spacing w:before="0" w:beforeAutospacing="0"/>
        <w:rPr>
          <w:rFonts w:ascii="Segoe UI" w:hAnsi="Segoe UI" w:cs="Segoe UI"/>
          <w:color w:val="212529"/>
        </w:rPr>
      </w:pPr>
      <w:r>
        <w:rPr>
          <w:rFonts w:ascii="Segoe UI" w:hAnsi="Segoe UI" w:cs="Segoe UI"/>
          <w:color w:val="212529"/>
        </w:rPr>
        <w:t>Set heights using classes like </w:t>
      </w:r>
      <w:r>
        <w:rPr>
          <w:rStyle w:val="HTMLCode"/>
          <w:rFonts w:ascii="var(--bs-font-monospace)" w:hAnsi="var(--bs-font-monospace)"/>
          <w:color w:val="D63384"/>
          <w:sz w:val="21"/>
          <w:szCs w:val="21"/>
        </w:rPr>
        <w:t>.form-control-lg</w:t>
      </w:r>
      <w:r>
        <w:rPr>
          <w:rFonts w:ascii="Segoe UI" w:hAnsi="Segoe UI" w:cs="Segoe UI"/>
          <w:color w:val="212529"/>
        </w:rPr>
        <w:t> and </w:t>
      </w:r>
      <w:r>
        <w:rPr>
          <w:rStyle w:val="HTMLCode"/>
          <w:rFonts w:ascii="var(--bs-font-monospace)" w:hAnsi="var(--bs-font-monospace)"/>
          <w:color w:val="D63384"/>
          <w:sz w:val="21"/>
          <w:szCs w:val="21"/>
        </w:rPr>
        <w:t>.form-control-sm</w:t>
      </w:r>
      <w:r>
        <w:rPr>
          <w:rFonts w:ascii="Segoe UI" w:hAnsi="Segoe UI" w:cs="Segoe UI"/>
          <w:color w:val="212529"/>
        </w:rPr>
        <w:t>.</w:t>
      </w:r>
    </w:p>
    <w:p w:rsidR="002F5841" w:rsidRDefault="002F5841" w:rsidP="002F5841">
      <w:pPr>
        <w:shd w:val="clear" w:color="auto" w:fill="FFFFFF"/>
        <w:rPr>
          <w:rFonts w:ascii="Segoe UI" w:hAnsi="Segoe UI" w:cs="Segoe UI"/>
          <w:color w:val="212529"/>
        </w:rPr>
      </w:pPr>
      <w:r>
        <w:rPr>
          <w:rFonts w:ascii="Segoe UI" w:hAnsi="Segoe UI" w:cs="Segoe UI"/>
          <w:color w:val="212529"/>
        </w:rPr>
        <w:object w:dxaOrig="0" w:dyaOrig="0">
          <v:shape id="_x0000_i1143" type="#_x0000_t75" style="width:49.5pt;height:18pt" o:ole="">
            <v:imagedata r:id="rId30" o:title=""/>
          </v:shape>
          <w:control r:id="rId43" w:name="DefaultOcxName12" w:shapeid="_x0000_i1143"/>
        </w:object>
      </w:r>
      <w:r>
        <w:rPr>
          <w:rFonts w:ascii="Segoe UI" w:hAnsi="Segoe UI" w:cs="Segoe UI"/>
          <w:color w:val="212529"/>
        </w:rPr>
        <w:object w:dxaOrig="0" w:dyaOrig="0">
          <v:shape id="_x0000_i1142" type="#_x0000_t75" style="width:49.5pt;height:18pt" o:ole="">
            <v:imagedata r:id="rId30" o:title=""/>
          </v:shape>
          <w:control r:id="rId44" w:name="DefaultOcxName21" w:shapeid="_x0000_i1142"/>
        </w:object>
      </w:r>
      <w:r>
        <w:rPr>
          <w:rFonts w:ascii="Segoe UI" w:hAnsi="Segoe UI" w:cs="Segoe UI"/>
          <w:color w:val="212529"/>
        </w:rPr>
        <w:object w:dxaOrig="0" w:dyaOrig="0">
          <v:shape id="_x0000_i1141" type="#_x0000_t75" style="width:49.5pt;height:18pt" o:ole="">
            <v:imagedata r:id="rId30" o:title=""/>
          </v:shape>
          <w:control r:id="rId45" w:name="DefaultOcxName31" w:shapeid="_x0000_i1141"/>
        </w:object>
      </w:r>
    </w:p>
    <w:p w:rsidR="002F5841" w:rsidRDefault="002F5841" w:rsidP="002F5841">
      <w:pPr>
        <w:shd w:val="clear" w:color="auto" w:fill="FFFFFF"/>
        <w:rPr>
          <w:rFonts w:ascii="Segoe UI" w:hAnsi="Segoe UI" w:cs="Segoe UI"/>
          <w:color w:val="212529"/>
        </w:rPr>
      </w:pPr>
    </w:p>
    <w:p w:rsidR="002F5841" w:rsidRDefault="002F5841" w:rsidP="002F584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 form-control-lg"</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".form-control-lg"</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".form-control-lg example"</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"Default input"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"default input example"</w:t>
      </w:r>
      <w:r>
        <w:rPr>
          <w:rStyle w:val="p"/>
          <w:rFonts w:ascii="var(--bs-font-monospace)" w:hAnsi="var(--bs-font-monospace)"/>
          <w:color w:val="212529"/>
        </w:rPr>
        <w:t>&gt;</w:t>
      </w:r>
    </w:p>
    <w:p w:rsidR="002F5841" w:rsidRDefault="002F5841" w:rsidP="002F584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 form-control-sm"</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".form-control-sm"</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".form-control-sm example"</w:t>
      </w:r>
      <w:r>
        <w:rPr>
          <w:rStyle w:val="p"/>
          <w:rFonts w:ascii="var(--bs-font-monospace)" w:hAnsi="var(--bs-font-monospace)"/>
          <w:color w:val="212529"/>
        </w:rPr>
        <w:t>&gt;</w:t>
      </w:r>
    </w:p>
    <w:p w:rsidR="002F5841" w:rsidRDefault="002F5841" w:rsidP="002F5841">
      <w:pPr>
        <w:pStyle w:val="Heading2"/>
        <w:shd w:val="clear" w:color="auto" w:fill="FFFFFF"/>
        <w:rPr>
          <w:rFonts w:ascii="Segoe UI" w:hAnsi="Segoe UI" w:cs="Segoe UI"/>
          <w:b w:val="0"/>
          <w:bCs w:val="0"/>
          <w:color w:val="212529"/>
        </w:rPr>
      </w:pPr>
      <w:bookmarkStart w:id="81" w:name="_Toc144064638"/>
      <w:r>
        <w:rPr>
          <w:rFonts w:ascii="Segoe UI" w:hAnsi="Segoe UI" w:cs="Segoe UI"/>
          <w:b w:val="0"/>
          <w:bCs w:val="0"/>
          <w:color w:val="212529"/>
        </w:rPr>
        <w:t>Disabled</w:t>
      </w:r>
      <w:bookmarkEnd w:id="81"/>
    </w:p>
    <w:p w:rsidR="002F5841" w:rsidRDefault="002F5841" w:rsidP="002F5841">
      <w:pPr>
        <w:pStyle w:val="NormalWeb"/>
        <w:shd w:val="clear" w:color="auto" w:fill="FFFFFF"/>
        <w:spacing w:before="0" w:beforeAutospacing="0"/>
        <w:rPr>
          <w:rFonts w:ascii="Segoe UI" w:hAnsi="Segoe UI" w:cs="Segoe UI"/>
          <w:color w:val="212529"/>
        </w:rPr>
      </w:pPr>
      <w:r>
        <w:rPr>
          <w:rFonts w:ascii="Segoe UI" w:hAnsi="Segoe UI" w:cs="Segoe UI"/>
          <w:color w:val="212529"/>
        </w:rPr>
        <w:t>Add the </w:t>
      </w:r>
      <w:r>
        <w:rPr>
          <w:rStyle w:val="HTMLCode"/>
          <w:rFonts w:ascii="var(--bs-font-monospace)" w:hAnsi="var(--bs-font-monospace)"/>
          <w:color w:val="D63384"/>
          <w:sz w:val="21"/>
          <w:szCs w:val="21"/>
        </w:rPr>
        <w:t>disabled</w:t>
      </w:r>
      <w:r>
        <w:rPr>
          <w:rFonts w:ascii="Segoe UI" w:hAnsi="Segoe UI" w:cs="Segoe UI"/>
          <w:color w:val="212529"/>
        </w:rPr>
        <w:t> boolean attribute on an input to give it a grayed out appearance and remove pointer events.</w:t>
      </w:r>
    </w:p>
    <w:p w:rsidR="002F5841" w:rsidRDefault="002F5841" w:rsidP="002F5841">
      <w:pPr>
        <w:shd w:val="clear" w:color="auto" w:fill="FFFFFF"/>
        <w:rPr>
          <w:rFonts w:ascii="Segoe UI" w:hAnsi="Segoe UI" w:cs="Segoe UI"/>
          <w:color w:val="212529"/>
        </w:rPr>
      </w:pPr>
      <w:r>
        <w:rPr>
          <w:rFonts w:ascii="Segoe UI" w:hAnsi="Segoe UI" w:cs="Segoe UI"/>
          <w:color w:val="212529"/>
        </w:rPr>
        <w:object w:dxaOrig="0" w:dyaOrig="0">
          <v:shape id="_x0000_i1140" type="#_x0000_t75" style="width:49.5pt;height:18pt" o:ole="">
            <v:imagedata r:id="rId30" o:title=""/>
          </v:shape>
          <w:control r:id="rId46" w:name="DefaultOcxName41" w:shapeid="_x0000_i1140"/>
        </w:object>
      </w:r>
      <w:r>
        <w:rPr>
          <w:rFonts w:ascii="Segoe UI" w:hAnsi="Segoe UI" w:cs="Segoe UI"/>
          <w:color w:val="212529"/>
        </w:rPr>
        <w:object w:dxaOrig="0" w:dyaOrig="0">
          <v:shape id="_x0000_i1139" type="#_x0000_t75" style="width:49.5pt;height:18pt" o:ole="">
            <v:imagedata r:id="rId47" o:title=""/>
          </v:shape>
          <w:control r:id="rId48" w:name="DefaultOcxName51" w:shapeid="_x0000_i1139"/>
        </w:object>
      </w:r>
    </w:p>
    <w:p w:rsidR="002F5841" w:rsidRDefault="002F5841" w:rsidP="002F5841">
      <w:pPr>
        <w:shd w:val="clear" w:color="auto" w:fill="FFFFFF"/>
        <w:rPr>
          <w:rFonts w:ascii="Segoe UI" w:hAnsi="Segoe UI" w:cs="Segoe UI"/>
          <w:color w:val="212529"/>
        </w:rPr>
      </w:pPr>
    </w:p>
    <w:p w:rsidR="002F5841" w:rsidRDefault="002F5841" w:rsidP="002F584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"Disabled input"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"Disabled input example"</w:t>
      </w:r>
      <w:r>
        <w:rPr>
          <w:rStyle w:val="HTMLCode"/>
          <w:rFonts w:ascii="var(--bs-font-monospace)" w:hAnsi="var(--bs-font-monospace)"/>
          <w:color w:val="212529"/>
        </w:rPr>
        <w:t xml:space="preserve"> </w:t>
      </w:r>
      <w:r>
        <w:rPr>
          <w:rStyle w:val="na"/>
          <w:rFonts w:ascii="var(--bs-font-monospace)" w:hAnsi="var(--bs-font-monospace)"/>
          <w:color w:val="006EE0"/>
        </w:rPr>
        <w:t>disabled</w:t>
      </w:r>
      <w:r>
        <w:rPr>
          <w:rStyle w:val="p"/>
          <w:rFonts w:ascii="var(--bs-font-monospace)" w:hAnsi="var(--bs-font-monospace)"/>
          <w:color w:val="212529"/>
        </w:rPr>
        <w:t>&gt;</w:t>
      </w:r>
    </w:p>
    <w:p w:rsidR="002F5841" w:rsidRDefault="002F5841" w:rsidP="002F584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"Disabled readonly input"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"Disabled input example"</w:t>
      </w:r>
      <w:r>
        <w:rPr>
          <w:rStyle w:val="HTMLCode"/>
          <w:rFonts w:ascii="var(--bs-font-monospace)" w:hAnsi="var(--bs-font-monospace)"/>
          <w:color w:val="212529"/>
        </w:rPr>
        <w:t xml:space="preserve"> </w:t>
      </w:r>
      <w:r>
        <w:rPr>
          <w:rStyle w:val="na"/>
          <w:rFonts w:ascii="var(--bs-font-monospace)" w:hAnsi="var(--bs-font-monospace)"/>
          <w:color w:val="006EE0"/>
        </w:rPr>
        <w:t>disabled</w:t>
      </w:r>
      <w:r>
        <w:rPr>
          <w:rStyle w:val="HTMLCode"/>
          <w:rFonts w:ascii="var(--bs-font-monospace)" w:hAnsi="var(--bs-font-monospace)"/>
          <w:color w:val="212529"/>
        </w:rPr>
        <w:t xml:space="preserve"> </w:t>
      </w:r>
      <w:r>
        <w:rPr>
          <w:rStyle w:val="na"/>
          <w:rFonts w:ascii="var(--bs-font-monospace)" w:hAnsi="var(--bs-font-monospace)"/>
          <w:color w:val="006EE0"/>
        </w:rPr>
        <w:t>readonly</w:t>
      </w:r>
      <w:r>
        <w:rPr>
          <w:rStyle w:val="p"/>
          <w:rFonts w:ascii="var(--bs-font-monospace)" w:hAnsi="var(--bs-font-monospace)"/>
          <w:color w:val="212529"/>
        </w:rPr>
        <w:t>&gt;</w:t>
      </w:r>
    </w:p>
    <w:p w:rsidR="002F5841" w:rsidRDefault="002F5841" w:rsidP="002F5841">
      <w:pPr>
        <w:pStyle w:val="Heading2"/>
        <w:shd w:val="clear" w:color="auto" w:fill="FFFFFF"/>
        <w:rPr>
          <w:rFonts w:ascii="Segoe UI" w:hAnsi="Segoe UI" w:cs="Segoe UI"/>
          <w:b w:val="0"/>
          <w:bCs w:val="0"/>
          <w:color w:val="212529"/>
        </w:rPr>
      </w:pPr>
      <w:bookmarkStart w:id="82" w:name="_Toc144064639"/>
      <w:r>
        <w:rPr>
          <w:rFonts w:ascii="Segoe UI" w:hAnsi="Segoe UI" w:cs="Segoe UI"/>
          <w:b w:val="0"/>
          <w:bCs w:val="0"/>
          <w:color w:val="212529"/>
        </w:rPr>
        <w:t>Readonly</w:t>
      </w:r>
      <w:bookmarkEnd w:id="82"/>
    </w:p>
    <w:p w:rsidR="002F5841" w:rsidRDefault="002F5841" w:rsidP="002F5841">
      <w:pPr>
        <w:pStyle w:val="NormalWeb"/>
        <w:shd w:val="clear" w:color="auto" w:fill="FFFFFF"/>
        <w:spacing w:before="0" w:beforeAutospacing="0"/>
        <w:rPr>
          <w:rFonts w:ascii="Segoe UI" w:hAnsi="Segoe UI" w:cs="Segoe UI"/>
          <w:color w:val="212529"/>
        </w:rPr>
      </w:pPr>
      <w:r>
        <w:rPr>
          <w:rFonts w:ascii="Segoe UI" w:hAnsi="Segoe UI" w:cs="Segoe UI"/>
          <w:color w:val="212529"/>
        </w:rPr>
        <w:t>Add the </w:t>
      </w:r>
      <w:r>
        <w:rPr>
          <w:rStyle w:val="HTMLCode"/>
          <w:rFonts w:ascii="var(--bs-font-monospace)" w:hAnsi="var(--bs-font-monospace)"/>
          <w:color w:val="D63384"/>
          <w:sz w:val="21"/>
          <w:szCs w:val="21"/>
        </w:rPr>
        <w:t>readonly</w:t>
      </w:r>
      <w:r>
        <w:rPr>
          <w:rFonts w:ascii="Segoe UI" w:hAnsi="Segoe UI" w:cs="Segoe UI"/>
          <w:color w:val="212529"/>
        </w:rPr>
        <w:t> boolean attribute on an input to prevent modification of the input’s value.</w:t>
      </w:r>
    </w:p>
    <w:p w:rsidR="002F5841" w:rsidRDefault="002F5841" w:rsidP="002F5841">
      <w:pPr>
        <w:shd w:val="clear" w:color="auto" w:fill="FFFFFF"/>
        <w:rPr>
          <w:rFonts w:ascii="Segoe UI" w:hAnsi="Segoe UI" w:cs="Segoe UI"/>
          <w:color w:val="212529"/>
        </w:rPr>
      </w:pPr>
      <w:r>
        <w:rPr>
          <w:rFonts w:ascii="Segoe UI" w:hAnsi="Segoe UI" w:cs="Segoe UI"/>
          <w:color w:val="212529"/>
        </w:rPr>
        <w:object w:dxaOrig="0" w:dyaOrig="0">
          <v:shape id="_x0000_i1138" type="#_x0000_t75" style="width:49.5pt;height:18pt" o:ole="">
            <v:imagedata r:id="rId49" o:title=""/>
          </v:shape>
          <w:control r:id="rId50" w:name="DefaultOcxName61" w:shapeid="_x0000_i1138"/>
        </w:object>
      </w:r>
    </w:p>
    <w:p w:rsidR="002F5841" w:rsidRDefault="002F5841" w:rsidP="002F5841">
      <w:pPr>
        <w:shd w:val="clear" w:color="auto" w:fill="FFFFFF"/>
        <w:rPr>
          <w:rFonts w:ascii="Segoe UI" w:hAnsi="Segoe UI" w:cs="Segoe UI"/>
          <w:color w:val="212529"/>
        </w:rPr>
      </w:pPr>
    </w:p>
    <w:p w:rsidR="002F5841" w:rsidRDefault="002F5841" w:rsidP="002F584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"Readonly input here..."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"readonly input example"</w:t>
      </w:r>
      <w:r>
        <w:rPr>
          <w:rStyle w:val="HTMLCode"/>
          <w:rFonts w:ascii="var(--bs-font-monospace)" w:hAnsi="var(--bs-font-monospace)"/>
          <w:color w:val="212529"/>
        </w:rPr>
        <w:t xml:space="preserve"> </w:t>
      </w:r>
      <w:r>
        <w:rPr>
          <w:rStyle w:val="na"/>
          <w:rFonts w:ascii="var(--bs-font-monospace)" w:hAnsi="var(--bs-font-monospace)"/>
          <w:color w:val="006EE0"/>
        </w:rPr>
        <w:t>readonly</w:t>
      </w:r>
      <w:r>
        <w:rPr>
          <w:rStyle w:val="p"/>
          <w:rFonts w:ascii="var(--bs-font-monospace)" w:hAnsi="var(--bs-font-monospace)"/>
          <w:color w:val="212529"/>
        </w:rPr>
        <w:t>&gt;</w:t>
      </w:r>
    </w:p>
    <w:p w:rsidR="002F5841" w:rsidRDefault="002F5841" w:rsidP="002F5841">
      <w:pPr>
        <w:pStyle w:val="Heading2"/>
        <w:shd w:val="clear" w:color="auto" w:fill="FFFFFF"/>
        <w:rPr>
          <w:rFonts w:ascii="Segoe UI" w:hAnsi="Segoe UI" w:cs="Segoe UI"/>
          <w:b w:val="0"/>
          <w:bCs w:val="0"/>
          <w:color w:val="212529"/>
        </w:rPr>
      </w:pPr>
      <w:bookmarkStart w:id="83" w:name="_Toc144064640"/>
      <w:r>
        <w:rPr>
          <w:rFonts w:ascii="Segoe UI" w:hAnsi="Segoe UI" w:cs="Segoe UI"/>
          <w:b w:val="0"/>
          <w:bCs w:val="0"/>
          <w:color w:val="212529"/>
        </w:rPr>
        <w:t>Readonly plain text</w:t>
      </w:r>
      <w:bookmarkEnd w:id="83"/>
    </w:p>
    <w:p w:rsidR="002F5841" w:rsidRDefault="002F5841" w:rsidP="002F5841">
      <w:pPr>
        <w:pStyle w:val="NormalWeb"/>
        <w:shd w:val="clear" w:color="auto" w:fill="FFFFFF"/>
        <w:spacing w:before="0" w:beforeAutospacing="0"/>
        <w:rPr>
          <w:rFonts w:ascii="Segoe UI" w:hAnsi="Segoe UI" w:cs="Segoe UI"/>
          <w:color w:val="212529"/>
        </w:rPr>
      </w:pPr>
      <w:r>
        <w:rPr>
          <w:rFonts w:ascii="Segoe UI" w:hAnsi="Segoe UI" w:cs="Segoe UI"/>
          <w:color w:val="212529"/>
        </w:rPr>
        <w:t>If you want to have </w:t>
      </w:r>
      <w:r>
        <w:rPr>
          <w:rStyle w:val="HTMLCode"/>
          <w:rFonts w:ascii="var(--bs-font-monospace)" w:hAnsi="var(--bs-font-monospace)"/>
          <w:color w:val="D63384"/>
          <w:sz w:val="21"/>
          <w:szCs w:val="21"/>
        </w:rPr>
        <w:t>&lt;input readonly&gt;</w:t>
      </w:r>
      <w:r>
        <w:rPr>
          <w:rFonts w:ascii="Segoe UI" w:hAnsi="Segoe UI" w:cs="Segoe UI"/>
          <w:color w:val="212529"/>
        </w:rPr>
        <w:t> elements in your form styled as plain text, use the </w:t>
      </w:r>
      <w:r>
        <w:rPr>
          <w:rStyle w:val="HTMLCode"/>
          <w:rFonts w:ascii="var(--bs-font-monospace)" w:hAnsi="var(--bs-font-monospace)"/>
          <w:color w:val="D63384"/>
          <w:sz w:val="21"/>
          <w:szCs w:val="21"/>
        </w:rPr>
        <w:t>.form-control-plaintext</w:t>
      </w:r>
      <w:r>
        <w:rPr>
          <w:rFonts w:ascii="Segoe UI" w:hAnsi="Segoe UI" w:cs="Segoe UI"/>
          <w:color w:val="212529"/>
        </w:rPr>
        <w:t> class to remove the default form field styling and preserve the correct margin and padding.</w:t>
      </w:r>
    </w:p>
    <w:p w:rsidR="002F5841" w:rsidRDefault="002F5841" w:rsidP="002F5841">
      <w:pPr>
        <w:shd w:val="clear" w:color="auto" w:fill="FFFFFF"/>
        <w:rPr>
          <w:rFonts w:ascii="Segoe UI" w:hAnsi="Segoe UI" w:cs="Segoe UI"/>
          <w:color w:val="212529"/>
        </w:rPr>
      </w:pPr>
      <w:r>
        <w:rPr>
          <w:rFonts w:ascii="Segoe UI" w:hAnsi="Segoe UI" w:cs="Segoe UI"/>
          <w:color w:val="212529"/>
        </w:rPr>
        <w:t>Email</w:t>
      </w:r>
    </w:p>
    <w:p w:rsidR="002F5841" w:rsidRDefault="002F5841" w:rsidP="002F5841">
      <w:pPr>
        <w:shd w:val="clear" w:color="auto" w:fill="FFFFFF"/>
        <w:rPr>
          <w:rFonts w:ascii="Segoe UI" w:hAnsi="Segoe UI" w:cs="Segoe UI"/>
          <w:color w:val="212529"/>
        </w:rPr>
      </w:pPr>
      <w:r>
        <w:rPr>
          <w:rFonts w:ascii="Segoe UI" w:hAnsi="Segoe UI" w:cs="Segoe UI"/>
          <w:color w:val="212529"/>
        </w:rPr>
        <w:object w:dxaOrig="0" w:dyaOrig="0">
          <v:shape id="_x0000_i1137" type="#_x0000_t75" style="width:49.5pt;height:18pt" o:ole="">
            <v:imagedata r:id="rId51" o:title=""/>
          </v:shape>
          <w:control r:id="rId52" w:name="DefaultOcxName7" w:shapeid="_x0000_i1137"/>
        </w:object>
      </w:r>
    </w:p>
    <w:p w:rsidR="002F5841" w:rsidRDefault="002F5841" w:rsidP="002F5841">
      <w:pPr>
        <w:shd w:val="clear" w:color="auto" w:fill="FFFFFF"/>
        <w:rPr>
          <w:rFonts w:ascii="Segoe UI" w:hAnsi="Segoe UI" w:cs="Segoe UI"/>
          <w:color w:val="212529"/>
        </w:rPr>
      </w:pPr>
      <w:r>
        <w:rPr>
          <w:rFonts w:ascii="Segoe UI" w:hAnsi="Segoe UI" w:cs="Segoe UI"/>
          <w:color w:val="212529"/>
        </w:rPr>
        <w:t>Password</w:t>
      </w:r>
    </w:p>
    <w:p w:rsidR="002F5841" w:rsidRDefault="002F5841" w:rsidP="002F5841">
      <w:pPr>
        <w:shd w:val="clear" w:color="auto" w:fill="FFFFFF"/>
        <w:rPr>
          <w:rFonts w:ascii="Segoe UI" w:hAnsi="Segoe UI" w:cs="Segoe UI"/>
          <w:color w:val="212529"/>
        </w:rPr>
      </w:pPr>
      <w:r>
        <w:rPr>
          <w:rFonts w:ascii="Segoe UI" w:hAnsi="Segoe UI" w:cs="Segoe UI"/>
          <w:color w:val="212529"/>
        </w:rPr>
        <w:object w:dxaOrig="0" w:dyaOrig="0">
          <v:shape id="_x0000_i1136" type="#_x0000_t75" style="width:49.5pt;height:18pt" o:ole="">
            <v:imagedata r:id="rId30" o:title=""/>
          </v:shape>
          <w:control r:id="rId53" w:name="DefaultOcxName8" w:shapeid="_x0000_i1136"/>
        </w:object>
      </w:r>
    </w:p>
    <w:p w:rsidR="002F5841" w:rsidRDefault="002F5841" w:rsidP="002F5841">
      <w:pPr>
        <w:shd w:val="clear" w:color="auto" w:fill="FFFFFF"/>
        <w:rPr>
          <w:rFonts w:ascii="Segoe UI" w:hAnsi="Segoe UI" w:cs="Segoe UI"/>
          <w:color w:val="212529"/>
        </w:rPr>
      </w:pP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 row"</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"staticEmail"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"col-sm-2 col-form-label"</w:t>
      </w:r>
      <w:r>
        <w:rPr>
          <w:rStyle w:val="p"/>
          <w:rFonts w:ascii="var(--bs-font-monospace)" w:hAnsi="var(--bs-font-monospace)"/>
          <w:color w:val="212529"/>
        </w:rPr>
        <w:t>&gt;</w:t>
      </w:r>
      <w:r>
        <w:rPr>
          <w:rStyle w:val="HTMLCode"/>
          <w:rFonts w:ascii="var(--bs-font-monospace)" w:hAnsi="var(--bs-font-monospace)"/>
          <w:color w:val="212529"/>
        </w:rPr>
        <w:t>Email</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"col-sm-10"</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readonly</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"form-control-plaintext"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"staticEmail"</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"email@example.com"</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 row"</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"inputPassword"</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"col-sm-2 col-form-label"</w:t>
      </w:r>
      <w:r>
        <w:rPr>
          <w:rStyle w:val="p"/>
          <w:rFonts w:ascii="var(--bs-font-monospace)" w:hAnsi="var(--bs-font-monospace)"/>
          <w:color w:val="212529"/>
        </w:rPr>
        <w:t>&gt;</w:t>
      </w:r>
      <w:r>
        <w:rPr>
          <w:rStyle w:val="HTMLCode"/>
          <w:rFonts w:ascii="var(--bs-font-monospace)" w:hAnsi="var(--bs-font-monospace)"/>
          <w:color w:val="212529"/>
        </w:rPr>
        <w:t>Password</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"col-sm-10"</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"password"</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"inputPassword"</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F5841" w:rsidRDefault="002F5841" w:rsidP="002F5841">
      <w:pPr>
        <w:pStyle w:val="HTMLPreformatted"/>
        <w:rPr>
          <w:rFonts w:ascii="var(--bs-font-monospace)" w:hAnsi="var(--bs-font-monospace)"/>
          <w:color w:val="212529"/>
          <w:sz w:val="21"/>
          <w:szCs w:val="21"/>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F5841" w:rsidRDefault="002F5841" w:rsidP="002F5841">
      <w:pPr>
        <w:pStyle w:val="z-TopofForm"/>
      </w:pPr>
      <w:r>
        <w:t>Top of Form</w:t>
      </w:r>
    </w:p>
    <w:p w:rsidR="002F5841" w:rsidRDefault="002F5841" w:rsidP="002F5841">
      <w:pPr>
        <w:shd w:val="clear" w:color="auto" w:fill="FFFFFF"/>
        <w:rPr>
          <w:rFonts w:ascii="Segoe UI" w:hAnsi="Segoe UI" w:cs="Segoe UI"/>
          <w:color w:val="212529"/>
          <w:sz w:val="24"/>
          <w:szCs w:val="24"/>
        </w:rPr>
      </w:pPr>
      <w:r>
        <w:rPr>
          <w:rFonts w:ascii="Segoe UI" w:hAnsi="Segoe UI" w:cs="Segoe UI"/>
          <w:color w:val="212529"/>
        </w:rPr>
        <w:t>Email</w:t>
      </w:r>
      <w:r>
        <w:rPr>
          <w:rFonts w:ascii="Segoe UI" w:hAnsi="Segoe UI" w:cs="Segoe UI"/>
          <w:color w:val="212529"/>
        </w:rPr>
        <w:object w:dxaOrig="0" w:dyaOrig="0">
          <v:shape id="_x0000_i1135" type="#_x0000_t75" style="width:49.5pt;height:18pt" o:ole="">
            <v:imagedata r:id="rId54" o:title=""/>
          </v:shape>
          <w:control r:id="rId55" w:name="DefaultOcxName9" w:shapeid="_x0000_i1135"/>
        </w:object>
      </w:r>
    </w:p>
    <w:p w:rsidR="002F5841" w:rsidRDefault="002F5841" w:rsidP="002F5841">
      <w:pPr>
        <w:shd w:val="clear" w:color="auto" w:fill="FFFFFF"/>
        <w:rPr>
          <w:rFonts w:ascii="Segoe UI" w:hAnsi="Segoe UI" w:cs="Segoe UI"/>
          <w:color w:val="212529"/>
        </w:rPr>
      </w:pPr>
      <w:r>
        <w:rPr>
          <w:rFonts w:ascii="Segoe UI" w:hAnsi="Segoe UI" w:cs="Segoe UI"/>
          <w:color w:val="212529"/>
        </w:rPr>
        <w:t>Password</w:t>
      </w:r>
      <w:r>
        <w:rPr>
          <w:rFonts w:ascii="Segoe UI" w:hAnsi="Segoe UI" w:cs="Segoe UI"/>
          <w:color w:val="212529"/>
        </w:rPr>
        <w:object w:dxaOrig="0" w:dyaOrig="0">
          <v:shape id="_x0000_i1134" type="#_x0000_t75" style="width:49.5pt;height:18pt" o:ole="">
            <v:imagedata r:id="rId30" o:title=""/>
          </v:shape>
          <w:control r:id="rId56" w:name="DefaultOcxName10" w:shapeid="_x0000_i1134"/>
        </w:object>
      </w:r>
    </w:p>
    <w:p w:rsidR="002F5841" w:rsidRDefault="002F5841" w:rsidP="002F5841">
      <w:pPr>
        <w:shd w:val="clear" w:color="auto" w:fill="FFFFFF"/>
        <w:rPr>
          <w:rFonts w:ascii="Segoe UI" w:hAnsi="Segoe UI" w:cs="Segoe UI"/>
          <w:color w:val="212529"/>
        </w:rPr>
      </w:pPr>
      <w:r>
        <w:rPr>
          <w:rFonts w:ascii="Segoe UI" w:hAnsi="Segoe UI" w:cs="Segoe UI"/>
          <w:color w:val="212529"/>
        </w:rPr>
        <w:t>Confirm identity</w:t>
      </w:r>
    </w:p>
    <w:p w:rsidR="002F5841" w:rsidRDefault="002F5841" w:rsidP="002F5841">
      <w:pPr>
        <w:pStyle w:val="z-BottomofForm"/>
      </w:pPr>
      <w:r>
        <w:t>Bottom of Form</w:t>
      </w:r>
    </w:p>
    <w:p w:rsidR="002F5841" w:rsidRDefault="002F5841" w:rsidP="002F5841">
      <w:pPr>
        <w:shd w:val="clear" w:color="auto" w:fill="FFFFFF"/>
        <w:rPr>
          <w:rFonts w:ascii="Segoe UI" w:hAnsi="Segoe UI" w:cs="Segoe UI"/>
          <w:color w:val="212529"/>
        </w:rPr>
      </w:pPr>
    </w:p>
    <w:p w:rsidR="002F5841" w:rsidRDefault="002F5841" w:rsidP="002F584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form</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"row g-3"</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"col-auto"</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"staticEmail2"</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Email</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readonly</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"form-control-plaintext"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"staticEmail2"</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"email@example.com"</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"col-auto"</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"inputPassword2"</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Password</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"password"</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"inputPassword2"</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"Password"</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"col-auto"</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"submit"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 mb-3"</w:t>
      </w:r>
      <w:r>
        <w:rPr>
          <w:rStyle w:val="p"/>
          <w:rFonts w:ascii="var(--bs-font-monospace)" w:hAnsi="var(--bs-font-monospace)"/>
          <w:color w:val="212529"/>
        </w:rPr>
        <w:t>&gt;</w:t>
      </w:r>
      <w:r>
        <w:rPr>
          <w:rStyle w:val="HTMLCode"/>
          <w:rFonts w:ascii="var(--bs-font-monospace)" w:hAnsi="var(--bs-font-monospace)"/>
          <w:color w:val="212529"/>
        </w:rPr>
        <w:t>Confirm identity</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F5841" w:rsidRDefault="002F5841" w:rsidP="002F584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2F5841" w:rsidRDefault="002F5841" w:rsidP="002F5841">
      <w:pPr>
        <w:pStyle w:val="Heading2"/>
        <w:shd w:val="clear" w:color="auto" w:fill="FFFFFF"/>
        <w:rPr>
          <w:rFonts w:ascii="Segoe UI" w:hAnsi="Segoe UI" w:cs="Segoe UI"/>
          <w:b w:val="0"/>
          <w:bCs w:val="0"/>
          <w:color w:val="212529"/>
        </w:rPr>
      </w:pPr>
      <w:bookmarkStart w:id="84" w:name="_Toc144064641"/>
      <w:r>
        <w:rPr>
          <w:rFonts w:ascii="Segoe UI" w:hAnsi="Segoe UI" w:cs="Segoe UI"/>
          <w:b w:val="0"/>
          <w:bCs w:val="0"/>
          <w:color w:val="212529"/>
        </w:rPr>
        <w:t>File input</w:t>
      </w:r>
      <w:bookmarkEnd w:id="84"/>
    </w:p>
    <w:p w:rsidR="002F5841" w:rsidRDefault="002F5841" w:rsidP="002F5841">
      <w:pPr>
        <w:shd w:val="clear" w:color="auto" w:fill="FFFFFF"/>
        <w:rPr>
          <w:rFonts w:ascii="Segoe UI" w:hAnsi="Segoe UI" w:cs="Segoe UI"/>
          <w:color w:val="212529"/>
        </w:rPr>
      </w:pPr>
      <w:r>
        <w:rPr>
          <w:rFonts w:ascii="Segoe UI" w:hAnsi="Segoe UI" w:cs="Segoe UI"/>
          <w:color w:val="212529"/>
        </w:rPr>
        <w:t>Default file input example</w:t>
      </w:r>
    </w:p>
    <w:p w:rsidR="002F5841" w:rsidRDefault="002F5841" w:rsidP="002F5841">
      <w:pPr>
        <w:shd w:val="clear" w:color="auto" w:fill="FFFFFF"/>
        <w:rPr>
          <w:rFonts w:ascii="Segoe UI" w:hAnsi="Segoe UI" w:cs="Segoe UI"/>
          <w:color w:val="212529"/>
        </w:rPr>
      </w:pPr>
      <w:r>
        <w:rPr>
          <w:rFonts w:ascii="Segoe UI" w:hAnsi="Segoe UI" w:cs="Segoe UI"/>
          <w:color w:val="212529"/>
        </w:rPr>
        <w:t>Multiple files input example</w:t>
      </w:r>
    </w:p>
    <w:p w:rsidR="002F5841" w:rsidRDefault="002F5841" w:rsidP="002F5841">
      <w:pPr>
        <w:shd w:val="clear" w:color="auto" w:fill="FFFFFF"/>
        <w:rPr>
          <w:rFonts w:ascii="Segoe UI" w:hAnsi="Segoe UI" w:cs="Segoe UI"/>
          <w:color w:val="212529"/>
        </w:rPr>
      </w:pPr>
      <w:r>
        <w:rPr>
          <w:rFonts w:ascii="Segoe UI" w:hAnsi="Segoe UI" w:cs="Segoe UI"/>
          <w:color w:val="212529"/>
        </w:rPr>
        <w:t>Disabled file input example</w:t>
      </w:r>
    </w:p>
    <w:p w:rsidR="002F5841" w:rsidRDefault="002F5841" w:rsidP="002F5841">
      <w:pPr>
        <w:shd w:val="clear" w:color="auto" w:fill="FFFFFF"/>
        <w:rPr>
          <w:rFonts w:ascii="Segoe UI" w:hAnsi="Segoe UI" w:cs="Segoe UI"/>
          <w:color w:val="212529"/>
        </w:rPr>
      </w:pPr>
      <w:r>
        <w:rPr>
          <w:rFonts w:ascii="Segoe UI" w:hAnsi="Segoe UI" w:cs="Segoe UI"/>
          <w:color w:val="212529"/>
        </w:rPr>
        <w:t>Small file input example</w:t>
      </w:r>
    </w:p>
    <w:p w:rsidR="002F5841" w:rsidRDefault="002F5841" w:rsidP="002F5841">
      <w:pPr>
        <w:shd w:val="clear" w:color="auto" w:fill="FFFFFF"/>
        <w:rPr>
          <w:rFonts w:ascii="Segoe UI" w:hAnsi="Segoe UI" w:cs="Segoe UI"/>
          <w:color w:val="212529"/>
        </w:rPr>
      </w:pPr>
      <w:r>
        <w:rPr>
          <w:rFonts w:ascii="Segoe UI" w:hAnsi="Segoe UI" w:cs="Segoe UI"/>
          <w:color w:val="212529"/>
        </w:rPr>
        <w:t>Large file input example</w:t>
      </w:r>
    </w:p>
    <w:p w:rsidR="002F5841" w:rsidRDefault="002F5841" w:rsidP="002F5841">
      <w:pPr>
        <w:shd w:val="clear" w:color="auto" w:fill="FFFFFF"/>
        <w:rPr>
          <w:rFonts w:ascii="Segoe UI" w:hAnsi="Segoe UI" w:cs="Segoe UI"/>
          <w:color w:val="212529"/>
        </w:rPr>
      </w:pPr>
    </w:p>
    <w:p w:rsidR="002F5841" w:rsidRDefault="002F5841" w:rsidP="002F584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"formFile"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Default file input example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"file"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"formFile"</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"formFileMultiple"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Multiple files input example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"file"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"formFileMultiple"</w:t>
      </w:r>
      <w:r>
        <w:rPr>
          <w:rStyle w:val="HTMLCode"/>
          <w:rFonts w:ascii="var(--bs-font-monospace)" w:hAnsi="var(--bs-font-monospace)"/>
          <w:color w:val="212529"/>
        </w:rPr>
        <w:t xml:space="preserve"> </w:t>
      </w:r>
      <w:r>
        <w:rPr>
          <w:rStyle w:val="na"/>
          <w:rFonts w:ascii="var(--bs-font-monospace)" w:hAnsi="var(--bs-font-monospace)"/>
          <w:color w:val="006EE0"/>
        </w:rPr>
        <w:t>multiple</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"formFileDisabled"</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Disabled file input example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"file"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"formFileDisabled"</w:t>
      </w:r>
      <w:r>
        <w:rPr>
          <w:rStyle w:val="HTMLCode"/>
          <w:rFonts w:ascii="var(--bs-font-monospace)" w:hAnsi="var(--bs-font-monospace)"/>
          <w:color w:val="212529"/>
        </w:rPr>
        <w:t xml:space="preserve"> </w:t>
      </w:r>
      <w:r>
        <w:rPr>
          <w:rStyle w:val="na"/>
          <w:rFonts w:ascii="var(--bs-font-monospace)" w:hAnsi="var(--bs-font-monospace)"/>
          <w:color w:val="006EE0"/>
        </w:rPr>
        <w:t>disabled</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"formFileSm"</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Small file input example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 form-control-sm"</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"formFileSm"</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"file"</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"formFileLg"</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Large file input example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 form-control-lg"</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"formFileLg"</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"file"</w:t>
      </w:r>
      <w:r>
        <w:rPr>
          <w:rStyle w:val="p"/>
          <w:rFonts w:ascii="var(--bs-font-monospace)" w:hAnsi="var(--bs-font-monospace)"/>
          <w:color w:val="212529"/>
        </w:rPr>
        <w:t>&gt;</w:t>
      </w:r>
    </w:p>
    <w:p w:rsidR="002F5841" w:rsidRDefault="002F5841" w:rsidP="002F584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F5841" w:rsidRDefault="002F5841" w:rsidP="002F5841">
      <w:pPr>
        <w:pStyle w:val="Heading2"/>
        <w:shd w:val="clear" w:color="auto" w:fill="FFFFFF"/>
        <w:rPr>
          <w:rFonts w:ascii="Segoe UI" w:hAnsi="Segoe UI" w:cs="Segoe UI"/>
          <w:b w:val="0"/>
          <w:bCs w:val="0"/>
          <w:color w:val="212529"/>
        </w:rPr>
      </w:pPr>
      <w:bookmarkStart w:id="85" w:name="_Toc144064642"/>
      <w:r>
        <w:rPr>
          <w:rFonts w:ascii="Segoe UI" w:hAnsi="Segoe UI" w:cs="Segoe UI"/>
          <w:b w:val="0"/>
          <w:bCs w:val="0"/>
          <w:color w:val="212529"/>
        </w:rPr>
        <w:t>Color</w:t>
      </w:r>
      <w:bookmarkEnd w:id="85"/>
    </w:p>
    <w:p w:rsidR="002F5841" w:rsidRDefault="002F5841" w:rsidP="002F5841">
      <w:pPr>
        <w:shd w:val="clear" w:color="auto" w:fill="FFFFFF"/>
        <w:rPr>
          <w:rFonts w:ascii="Segoe UI" w:hAnsi="Segoe UI" w:cs="Segoe UI"/>
          <w:color w:val="212529"/>
        </w:rPr>
      </w:pPr>
      <w:r>
        <w:rPr>
          <w:rFonts w:ascii="Segoe UI" w:hAnsi="Segoe UI" w:cs="Segoe UI"/>
          <w:color w:val="212529"/>
        </w:rPr>
        <w:t>Color picker</w:t>
      </w:r>
    </w:p>
    <w:p w:rsidR="002F5841" w:rsidRDefault="002F5841" w:rsidP="002F5841">
      <w:pPr>
        <w:shd w:val="clear" w:color="auto" w:fill="FFFFFF"/>
        <w:rPr>
          <w:rFonts w:ascii="Segoe UI" w:hAnsi="Segoe UI" w:cs="Segoe UI"/>
          <w:color w:val="212529"/>
        </w:rPr>
      </w:pPr>
    </w:p>
    <w:p w:rsidR="002F5841" w:rsidRDefault="002F5841" w:rsidP="002F584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"exampleColorInput"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Color picker</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2F5841" w:rsidRDefault="002F5841" w:rsidP="002F584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"color"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 form-control-color"</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"exampleColorInput"</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"#563d7c"</w:t>
      </w:r>
      <w:r>
        <w:rPr>
          <w:rStyle w:val="HTMLCode"/>
          <w:rFonts w:ascii="var(--bs-font-monospace)" w:hAnsi="var(--bs-font-monospace)"/>
          <w:color w:val="212529"/>
        </w:rPr>
        <w:t xml:space="preserve"> </w:t>
      </w:r>
      <w:r>
        <w:rPr>
          <w:rStyle w:val="na"/>
          <w:rFonts w:ascii="var(--bs-font-monospace)" w:hAnsi="var(--bs-font-monospace)"/>
          <w:color w:val="006EE0"/>
        </w:rPr>
        <w:t>title</w:t>
      </w:r>
      <w:r>
        <w:rPr>
          <w:rStyle w:val="o"/>
          <w:rFonts w:ascii="var(--bs-font-monospace)" w:hAnsi="var(--bs-font-monospace)"/>
          <w:color w:val="555555"/>
        </w:rPr>
        <w:t>=</w:t>
      </w:r>
      <w:r>
        <w:rPr>
          <w:rStyle w:val="s"/>
          <w:rFonts w:ascii="var(--bs-font-monospace)" w:hAnsi="var(--bs-font-monospace)"/>
          <w:color w:val="D73038"/>
        </w:rPr>
        <w:t>"Choose your color"</w:t>
      </w:r>
      <w:r>
        <w:rPr>
          <w:rStyle w:val="p"/>
          <w:rFonts w:ascii="var(--bs-font-monospace)" w:hAnsi="var(--bs-font-monospace)"/>
          <w:color w:val="212529"/>
        </w:rPr>
        <w:t>&gt;</w:t>
      </w:r>
    </w:p>
    <w:p w:rsidR="002F5841" w:rsidRDefault="002F5841" w:rsidP="002F5841">
      <w:pPr>
        <w:pStyle w:val="Heading2"/>
        <w:shd w:val="clear" w:color="auto" w:fill="FFFFFF"/>
        <w:rPr>
          <w:rFonts w:ascii="Segoe UI" w:hAnsi="Segoe UI" w:cs="Segoe UI"/>
          <w:b w:val="0"/>
          <w:bCs w:val="0"/>
          <w:color w:val="212529"/>
        </w:rPr>
      </w:pPr>
      <w:bookmarkStart w:id="86" w:name="_Toc144064643"/>
      <w:r>
        <w:rPr>
          <w:rFonts w:ascii="Segoe UI" w:hAnsi="Segoe UI" w:cs="Segoe UI"/>
          <w:b w:val="0"/>
          <w:bCs w:val="0"/>
          <w:color w:val="212529"/>
        </w:rPr>
        <w:t>Datalists</w:t>
      </w:r>
      <w:bookmarkEnd w:id="86"/>
    </w:p>
    <w:p w:rsidR="002F5841" w:rsidRDefault="002F5841" w:rsidP="002F5841">
      <w:pPr>
        <w:pStyle w:val="NormalWeb"/>
        <w:shd w:val="clear" w:color="auto" w:fill="FFFFFF"/>
        <w:spacing w:before="0" w:beforeAutospacing="0"/>
        <w:rPr>
          <w:rFonts w:ascii="Segoe UI" w:hAnsi="Segoe UI" w:cs="Segoe UI"/>
          <w:color w:val="212529"/>
        </w:rPr>
      </w:pPr>
      <w:r>
        <w:rPr>
          <w:rFonts w:ascii="Segoe UI" w:hAnsi="Segoe UI" w:cs="Segoe UI"/>
          <w:color w:val="212529"/>
        </w:rPr>
        <w:t>Datalists allow you to create a group of </w:t>
      </w:r>
      <w:r>
        <w:rPr>
          <w:rStyle w:val="HTMLCode"/>
          <w:rFonts w:ascii="var(--bs-font-monospace)" w:hAnsi="var(--bs-font-monospace)"/>
          <w:color w:val="D63384"/>
          <w:sz w:val="21"/>
          <w:szCs w:val="21"/>
        </w:rPr>
        <w:t>&lt;option&gt;</w:t>
      </w:r>
      <w:r>
        <w:rPr>
          <w:rFonts w:ascii="Segoe UI" w:hAnsi="Segoe UI" w:cs="Segoe UI"/>
          <w:color w:val="212529"/>
        </w:rPr>
        <w:t>s that can be accessed (and autocompleted) from within an </w:t>
      </w:r>
      <w:r>
        <w:rPr>
          <w:rStyle w:val="HTMLCode"/>
          <w:rFonts w:ascii="var(--bs-font-monospace)" w:hAnsi="var(--bs-font-monospace)"/>
          <w:color w:val="D63384"/>
          <w:sz w:val="21"/>
          <w:szCs w:val="21"/>
        </w:rPr>
        <w:t>&lt;input&gt;</w:t>
      </w:r>
      <w:r>
        <w:rPr>
          <w:rFonts w:ascii="Segoe UI" w:hAnsi="Segoe UI" w:cs="Segoe UI"/>
          <w:color w:val="212529"/>
        </w:rPr>
        <w:t>. These are similar to </w:t>
      </w:r>
      <w:r>
        <w:rPr>
          <w:rStyle w:val="HTMLCode"/>
          <w:rFonts w:ascii="var(--bs-font-monospace)" w:hAnsi="var(--bs-font-monospace)"/>
          <w:color w:val="D63384"/>
          <w:sz w:val="21"/>
          <w:szCs w:val="21"/>
        </w:rPr>
        <w:t>&lt;select&gt;</w:t>
      </w:r>
      <w:r>
        <w:rPr>
          <w:rFonts w:ascii="Segoe UI" w:hAnsi="Segoe UI" w:cs="Segoe UI"/>
          <w:color w:val="212529"/>
        </w:rPr>
        <w:t> elements, but come with more menu styling limitations and differences. While most browsers and operating systems include some support for </w:t>
      </w:r>
      <w:r>
        <w:rPr>
          <w:rStyle w:val="HTMLCode"/>
          <w:rFonts w:ascii="var(--bs-font-monospace)" w:hAnsi="var(--bs-font-monospace)"/>
          <w:color w:val="D63384"/>
          <w:sz w:val="21"/>
          <w:szCs w:val="21"/>
        </w:rPr>
        <w:t>&lt;datalist&gt;</w:t>
      </w:r>
      <w:r>
        <w:rPr>
          <w:rFonts w:ascii="Segoe UI" w:hAnsi="Segoe UI" w:cs="Segoe UI"/>
          <w:color w:val="212529"/>
        </w:rPr>
        <w:t> elements, their styling is inconsistent at best.</w:t>
      </w:r>
    </w:p>
    <w:p w:rsidR="002F5841" w:rsidRDefault="002F5841" w:rsidP="002F5841">
      <w:pPr>
        <w:pStyle w:val="NormalWeb"/>
        <w:shd w:val="clear" w:color="auto" w:fill="FFFFFF"/>
        <w:spacing w:before="0" w:beforeAutospacing="0"/>
        <w:rPr>
          <w:rFonts w:ascii="Segoe UI" w:hAnsi="Segoe UI" w:cs="Segoe UI"/>
          <w:color w:val="212529"/>
        </w:rPr>
      </w:pPr>
      <w:r>
        <w:rPr>
          <w:rFonts w:ascii="Segoe UI" w:hAnsi="Segoe UI" w:cs="Segoe UI"/>
          <w:color w:val="212529"/>
        </w:rPr>
        <w:t>Learn more about </w:t>
      </w:r>
      <w:hyperlink r:id="rId57" w:history="1">
        <w:r>
          <w:rPr>
            <w:rStyle w:val="Hyperlink"/>
            <w:rFonts w:ascii="Segoe UI" w:hAnsi="Segoe UI" w:cs="Segoe UI"/>
            <w:color w:val="0D6EFD"/>
          </w:rPr>
          <w:t>support for datalist elements</w:t>
        </w:r>
      </w:hyperlink>
      <w:r>
        <w:rPr>
          <w:rFonts w:ascii="Segoe UI" w:hAnsi="Segoe UI" w:cs="Segoe UI"/>
          <w:color w:val="212529"/>
        </w:rPr>
        <w:t>.</w:t>
      </w:r>
    </w:p>
    <w:p w:rsidR="002F5841" w:rsidRDefault="002F5841" w:rsidP="002F5841">
      <w:pPr>
        <w:shd w:val="clear" w:color="auto" w:fill="FFFFFF"/>
        <w:rPr>
          <w:rFonts w:ascii="Segoe UI" w:hAnsi="Segoe UI" w:cs="Segoe UI"/>
          <w:color w:val="212529"/>
        </w:rPr>
      </w:pPr>
      <w:r>
        <w:rPr>
          <w:rFonts w:ascii="Segoe UI" w:hAnsi="Segoe UI" w:cs="Segoe UI"/>
          <w:color w:val="212529"/>
        </w:rPr>
        <w:t>Datalist example</w:t>
      </w:r>
      <w:r>
        <w:rPr>
          <w:rFonts w:ascii="Segoe UI" w:hAnsi="Segoe UI" w:cs="Segoe UI"/>
          <w:color w:val="212529"/>
        </w:rPr>
        <w:object w:dxaOrig="0" w:dyaOrig="0">
          <v:shape id="_x0000_i1133" type="#_x0000_t75" style="width:49.5pt;height:18pt" o:ole="">
            <v:imagedata r:id="rId30" o:title=""/>
          </v:shape>
          <w:control r:id="rId58" w:name="DefaultOcxName11" w:shapeid="_x0000_i1133"/>
        </w:object>
      </w:r>
    </w:p>
    <w:p w:rsidR="002F5841" w:rsidRDefault="002F5841" w:rsidP="002F5841">
      <w:pPr>
        <w:shd w:val="clear" w:color="auto" w:fill="FFFFFF"/>
        <w:rPr>
          <w:rFonts w:ascii="Segoe UI" w:hAnsi="Segoe UI" w:cs="Segoe UI"/>
          <w:color w:val="212529"/>
        </w:rPr>
      </w:pPr>
    </w:p>
    <w:p w:rsidR="002F5841" w:rsidRDefault="002F5841" w:rsidP="002F584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"exampleDataList"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Datalist example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list</w:t>
      </w:r>
      <w:r>
        <w:rPr>
          <w:rStyle w:val="o"/>
          <w:rFonts w:ascii="var(--bs-font-monospace)" w:hAnsi="var(--bs-font-monospace)"/>
          <w:color w:val="555555"/>
        </w:rPr>
        <w:t>=</w:t>
      </w:r>
      <w:r>
        <w:rPr>
          <w:rStyle w:val="s"/>
          <w:rFonts w:ascii="var(--bs-font-monospace)" w:hAnsi="var(--bs-font-monospace)"/>
          <w:color w:val="D73038"/>
        </w:rPr>
        <w:t>"datalistOptions"</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"exampleDataList"</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"Type to search..."</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datalist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"datalistOptions"</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"San Francisco"</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"New York"</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"Seattle"</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"Los Angeles"</w:t>
      </w:r>
      <w:r>
        <w:rPr>
          <w:rStyle w:val="p"/>
          <w:rFonts w:ascii="var(--bs-font-monospace)" w:hAnsi="var(--bs-font-monospace)"/>
          <w:color w:val="212529"/>
        </w:rPr>
        <w:t>&gt;</w:t>
      </w:r>
    </w:p>
    <w:p w:rsidR="002F5841" w:rsidRDefault="002F5841" w:rsidP="002F584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"Chicago"</w:t>
      </w:r>
      <w:r>
        <w:rPr>
          <w:rStyle w:val="p"/>
          <w:rFonts w:ascii="var(--bs-font-monospace)" w:hAnsi="var(--bs-font-monospace)"/>
          <w:color w:val="212529"/>
        </w:rPr>
        <w:t>&gt;</w:t>
      </w:r>
    </w:p>
    <w:p w:rsidR="002F5841" w:rsidRDefault="002F5841" w:rsidP="002F584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datalist</w:t>
      </w:r>
      <w:r>
        <w:rPr>
          <w:rStyle w:val="p"/>
          <w:rFonts w:ascii="var(--bs-font-monospace)" w:hAnsi="var(--bs-font-monospace)"/>
          <w:color w:val="212529"/>
        </w:rPr>
        <w:t>&gt;</w:t>
      </w:r>
    </w:p>
    <w:p w:rsidR="002F5841" w:rsidRDefault="002F5841" w:rsidP="002F5841">
      <w:pPr>
        <w:pStyle w:val="Heading2"/>
        <w:shd w:val="clear" w:color="auto" w:fill="FFFFFF"/>
        <w:rPr>
          <w:rFonts w:ascii="Segoe UI" w:hAnsi="Segoe UI" w:cs="Segoe UI"/>
          <w:b w:val="0"/>
          <w:bCs w:val="0"/>
          <w:color w:val="212529"/>
        </w:rPr>
      </w:pPr>
      <w:bookmarkStart w:id="87" w:name="_Toc144064644"/>
      <w:r>
        <w:rPr>
          <w:rFonts w:ascii="Segoe UI" w:hAnsi="Segoe UI" w:cs="Segoe UI"/>
          <w:b w:val="0"/>
          <w:bCs w:val="0"/>
          <w:color w:val="212529"/>
        </w:rPr>
        <w:t>Sass</w:t>
      </w:r>
      <w:bookmarkEnd w:id="87"/>
    </w:p>
    <w:p w:rsidR="002F5841" w:rsidRDefault="002F5841" w:rsidP="002F5841">
      <w:pPr>
        <w:pStyle w:val="Heading3"/>
        <w:shd w:val="clear" w:color="auto" w:fill="FFFFFF"/>
        <w:rPr>
          <w:rFonts w:ascii="Segoe UI" w:hAnsi="Segoe UI" w:cs="Segoe UI"/>
          <w:b w:val="0"/>
          <w:bCs w:val="0"/>
          <w:color w:val="212529"/>
        </w:rPr>
      </w:pPr>
      <w:bookmarkStart w:id="88" w:name="_Toc144064645"/>
      <w:r>
        <w:rPr>
          <w:rFonts w:ascii="Segoe UI" w:hAnsi="Segoe UI" w:cs="Segoe UI"/>
          <w:b w:val="0"/>
          <w:bCs w:val="0"/>
          <w:color w:val="212529"/>
        </w:rPr>
        <w:t>Variables</w:t>
      </w:r>
      <w:bookmarkEnd w:id="88"/>
    </w:p>
    <w:p w:rsidR="002F5841" w:rsidRDefault="002F5841" w:rsidP="002F5841">
      <w:pPr>
        <w:pStyle w:val="NormalWeb"/>
        <w:shd w:val="clear" w:color="auto" w:fill="FFFFFF"/>
        <w:spacing w:before="0" w:beforeAutospacing="0"/>
        <w:rPr>
          <w:rFonts w:ascii="Segoe UI" w:hAnsi="Segoe UI" w:cs="Segoe UI"/>
          <w:color w:val="212529"/>
        </w:rPr>
      </w:pPr>
      <w:r>
        <w:rPr>
          <w:rStyle w:val="HTMLCode"/>
          <w:rFonts w:ascii="var(--bs-font-monospace)" w:hAnsi="var(--bs-font-monospace)"/>
          <w:color w:val="D63384"/>
          <w:sz w:val="21"/>
          <w:szCs w:val="21"/>
        </w:rPr>
        <w:t>$input-*</w:t>
      </w:r>
      <w:r>
        <w:rPr>
          <w:rFonts w:ascii="Segoe UI" w:hAnsi="Segoe UI" w:cs="Segoe UI"/>
          <w:color w:val="212529"/>
        </w:rPr>
        <w:t> are shared across most of our form controls (and not buttons).</w:t>
      </w:r>
    </w:p>
    <w:p w:rsidR="002F5841" w:rsidRDefault="002F5841" w:rsidP="002F5841">
      <w:pPr>
        <w:shd w:val="clear" w:color="auto" w:fill="FFFFFF"/>
        <w:rPr>
          <w:rFonts w:ascii="Segoe UI" w:hAnsi="Segoe UI" w:cs="Segoe UI"/>
          <w:color w:val="212529"/>
        </w:rPr>
      </w:pP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$input-btn-padding-y</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$input-btn-padding-x</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$input-font-family</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$input-btn-font-family</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$input-font-size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$input-btn-font-size</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$input-font-weight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$font-weight-base</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$input-line-height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$input-btn-line-height</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$input-padding-y-sm</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$input-btn-padding-y-sm</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$input-padding-x-sm</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$input-btn-padding-x-sm</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$input-font-size-sm</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$input-btn-font-size-sm</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$input-padding-y-lg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$input-btn-padding-y-lg</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$input-padding-x-lg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$input-btn-padding-x-lg</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$input-font-size-lg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$input-btn-font-size-lg</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$white</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$input-disabled-bg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$gray-200</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$input-disabled-border-color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$body-color</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$gray-400</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$input-border-width</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$input-btn-border-width</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$box-shadow-inset</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$input-border-radius-sm</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$border-radius-sm</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$input-border-radius-lg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$border-radius-lg</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$input-focus-bg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$input-bg</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$input-focus-border-color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tint-color</w:t>
      </w:r>
      <w:r>
        <w:rPr>
          <w:rStyle w:val="p"/>
          <w:rFonts w:ascii="var(--bs-font-monospace)" w:hAnsi="var(--bs-font-monospace)"/>
          <w:color w:val="212529"/>
        </w:rPr>
        <w:t>(</w:t>
      </w:r>
      <w:r>
        <w:rPr>
          <w:rStyle w:val="nv"/>
          <w:rFonts w:ascii="var(--bs-font-monospace)" w:hAnsi="var(--bs-font-monospace)"/>
          <w:color w:val="003333"/>
        </w:rPr>
        <w:t>$component-active-bg</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50</w:t>
      </w:r>
      <w:r>
        <w:rPr>
          <w:rStyle w:val="kt"/>
          <w:rFonts w:ascii="var(--bs-font-monospace)" w:hAnsi="var(--bs-font-monospace)"/>
          <w:color w:val="007788"/>
        </w:rPr>
        <w:t>%</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$input-focus-color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$input-color</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$input-focus-width</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$input-btn-focus-width</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$input-focus-box-shadow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$input-btn-focus-box-shadow</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$input-placeholder-color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$gray-600</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$input-plaintext-color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$body-color</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$input-height-border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$input-border-width</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2</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$input-height-inner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add</w:t>
      </w:r>
      <w:r>
        <w:rPr>
          <w:rStyle w:val="p"/>
          <w:rFonts w:ascii="var(--bs-font-monospace)" w:hAnsi="var(--bs-font-monospace)"/>
          <w:color w:val="212529"/>
        </w:rPr>
        <w:t>(</w:t>
      </w:r>
      <w:r>
        <w:rPr>
          <w:rStyle w:val="nv"/>
          <w:rFonts w:ascii="var(--bs-font-monospace)" w:hAnsi="var(--bs-font-monospace)"/>
          <w:color w:val="003333"/>
        </w:rPr>
        <w:t>$input-line-height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kt"/>
          <w:rFonts w:ascii="var(--bs-font-monospace)" w:hAnsi="var(--bs-font-monospace)"/>
          <w:color w:val="007788"/>
        </w:rPr>
        <w:t>em</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$input-padding-y</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2</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$input-height-inner-half</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add</w:t>
      </w:r>
      <w:r>
        <w:rPr>
          <w:rStyle w:val="p"/>
          <w:rFonts w:ascii="var(--bs-font-monospace)" w:hAnsi="var(--bs-font-monospace)"/>
          <w:color w:val="212529"/>
        </w:rPr>
        <w:t>(</w:t>
      </w:r>
      <w:r>
        <w:rPr>
          <w:rStyle w:val="nv"/>
          <w:rFonts w:ascii="var(--bs-font-monospace)" w:hAnsi="var(--bs-font-monospace)"/>
          <w:color w:val="003333"/>
        </w:rPr>
        <w:t>$input-line-height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kt"/>
          <w:rFonts w:ascii="var(--bs-font-monospace)" w:hAnsi="var(--bs-font-monospace)"/>
          <w:color w:val="007788"/>
        </w:rPr>
        <w:t>em</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$input-padding-y</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$input-height-inner-quarter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add</w:t>
      </w:r>
      <w:r>
        <w:rPr>
          <w:rStyle w:val="p"/>
          <w:rFonts w:ascii="var(--bs-font-monospace)" w:hAnsi="var(--bs-font-monospace)"/>
          <w:color w:val="212529"/>
        </w:rPr>
        <w:t>(</w:t>
      </w:r>
      <w:r>
        <w:rPr>
          <w:rStyle w:val="nv"/>
          <w:rFonts w:ascii="var(--bs-font-monospace)" w:hAnsi="var(--bs-font-monospace)"/>
          <w:color w:val="003333"/>
        </w:rPr>
        <w:t>$input-line-height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.25</w:t>
      </w:r>
      <w:r>
        <w:rPr>
          <w:rStyle w:val="kt"/>
          <w:rFonts w:ascii="var(--bs-font-monospace)" w:hAnsi="var(--bs-font-monospace)"/>
          <w:color w:val="007788"/>
        </w:rPr>
        <w:t>em</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$input-padding-y</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$input-height</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add</w:t>
      </w:r>
      <w:r>
        <w:rPr>
          <w:rStyle w:val="p"/>
          <w:rFonts w:ascii="var(--bs-font-monospace)" w:hAnsi="var(--bs-font-monospace)"/>
          <w:color w:val="212529"/>
        </w:rPr>
        <w:t>(</w:t>
      </w:r>
      <w:r>
        <w:rPr>
          <w:rStyle w:val="nv"/>
          <w:rFonts w:ascii="var(--bs-font-monospace)" w:hAnsi="var(--bs-font-monospace)"/>
          <w:color w:val="003333"/>
        </w:rPr>
        <w:t>$input-line-height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kt"/>
          <w:rFonts w:ascii="var(--bs-font-monospace)" w:hAnsi="var(--bs-font-monospace)"/>
          <w:color w:val="007788"/>
        </w:rPr>
        <w:t>em</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add</w:t>
      </w:r>
      <w:r>
        <w:rPr>
          <w:rStyle w:val="p"/>
          <w:rFonts w:ascii="var(--bs-font-monospace)" w:hAnsi="var(--bs-font-monospace)"/>
          <w:color w:val="212529"/>
        </w:rPr>
        <w:t>(</w:t>
      </w:r>
      <w:r>
        <w:rPr>
          <w:rStyle w:val="nv"/>
          <w:rFonts w:ascii="var(--bs-font-monospace)" w:hAnsi="var(--bs-font-monospace)"/>
          <w:color w:val="003333"/>
        </w:rPr>
        <w:t>$input-padding-y</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2</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$input-height-border</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false</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$input-height-sm</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add</w:t>
      </w:r>
      <w:r>
        <w:rPr>
          <w:rStyle w:val="p"/>
          <w:rFonts w:ascii="var(--bs-font-monospace)" w:hAnsi="var(--bs-font-monospace)"/>
          <w:color w:val="212529"/>
        </w:rPr>
        <w:t>(</w:t>
      </w:r>
      <w:r>
        <w:rPr>
          <w:rStyle w:val="nv"/>
          <w:rFonts w:ascii="var(--bs-font-monospace)" w:hAnsi="var(--bs-font-monospace)"/>
          <w:color w:val="003333"/>
        </w:rPr>
        <w:t>$input-line-height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kt"/>
          <w:rFonts w:ascii="var(--bs-font-monospace)" w:hAnsi="var(--bs-font-monospace)"/>
          <w:color w:val="007788"/>
        </w:rPr>
        <w:t>em</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add</w:t>
      </w:r>
      <w:r>
        <w:rPr>
          <w:rStyle w:val="p"/>
          <w:rFonts w:ascii="var(--bs-font-monospace)" w:hAnsi="var(--bs-font-monospace)"/>
          <w:color w:val="212529"/>
        </w:rPr>
        <w:t>(</w:t>
      </w:r>
      <w:r>
        <w:rPr>
          <w:rStyle w:val="nv"/>
          <w:rFonts w:ascii="var(--bs-font-monospace)" w:hAnsi="var(--bs-font-monospace)"/>
          <w:color w:val="003333"/>
        </w:rPr>
        <w:t>$input-padding-y-sm</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2</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$input-height-border</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false</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$input-height-lg</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add</w:t>
      </w:r>
      <w:r>
        <w:rPr>
          <w:rStyle w:val="p"/>
          <w:rFonts w:ascii="var(--bs-font-monospace)" w:hAnsi="var(--bs-font-monospace)"/>
          <w:color w:val="212529"/>
        </w:rPr>
        <w:t>(</w:t>
      </w:r>
      <w:r>
        <w:rPr>
          <w:rStyle w:val="nv"/>
          <w:rFonts w:ascii="var(--bs-font-monospace)" w:hAnsi="var(--bs-font-monospace)"/>
          <w:color w:val="003333"/>
        </w:rPr>
        <w:t>$input-line-height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kt"/>
          <w:rFonts w:ascii="var(--bs-font-monospace)" w:hAnsi="var(--bs-font-monospace)"/>
          <w:color w:val="007788"/>
        </w:rPr>
        <w:t>em</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add</w:t>
      </w:r>
      <w:r>
        <w:rPr>
          <w:rStyle w:val="p"/>
          <w:rFonts w:ascii="var(--bs-font-monospace)" w:hAnsi="var(--bs-font-monospace)"/>
          <w:color w:val="212529"/>
        </w:rPr>
        <w:t>(</w:t>
      </w:r>
      <w:r>
        <w:rPr>
          <w:rStyle w:val="nv"/>
          <w:rFonts w:ascii="var(--bs-font-monospace)" w:hAnsi="var(--bs-font-monospace)"/>
          <w:color w:val="003333"/>
        </w:rPr>
        <w:t>$input-padding-y-lg</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2</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$input-height-border</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false</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$input-transition</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border-color</w:t>
      </w:r>
      <w:r>
        <w:rPr>
          <w:rStyle w:val="HTMLCode"/>
          <w:rFonts w:ascii="var(--bs-font-monospace)" w:hAnsi="var(--bs-font-monospace)"/>
          <w:color w:val="212529"/>
        </w:rPr>
        <w:t xml:space="preserve"> </w:t>
      </w:r>
      <w:r>
        <w:rPr>
          <w:rStyle w:val="mf"/>
          <w:rFonts w:ascii="var(--bs-font-monospace)" w:hAnsi="var(--bs-font-monospace)"/>
          <w:color w:val="C24F19"/>
        </w:rPr>
        <w:t>.15</w:t>
      </w:r>
      <w:r>
        <w:rPr>
          <w:rStyle w:val="kt"/>
          <w:rFonts w:ascii="var(--bs-font-monospace)" w:hAnsi="var(--bs-font-monospace)"/>
          <w:color w:val="007788"/>
        </w:rPr>
        <w:t>s</w:t>
      </w:r>
      <w:r>
        <w:rPr>
          <w:rStyle w:val="HTMLCode"/>
          <w:rFonts w:ascii="var(--bs-font-monospace)" w:hAnsi="var(--bs-font-monospace)"/>
          <w:color w:val="212529"/>
        </w:rPr>
        <w:t xml:space="preserve"> </w:t>
      </w:r>
      <w:r>
        <w:rPr>
          <w:rStyle w:val="ni"/>
          <w:rFonts w:ascii="var(--bs-font-monospace)" w:hAnsi="var(--bs-font-monospace)"/>
          <w:color w:val="727272"/>
        </w:rPr>
        <w:t>ease-in-out</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box-shadow</w:t>
      </w:r>
      <w:r>
        <w:rPr>
          <w:rStyle w:val="HTMLCode"/>
          <w:rFonts w:ascii="var(--bs-font-monospace)" w:hAnsi="var(--bs-font-monospace)"/>
          <w:color w:val="212529"/>
        </w:rPr>
        <w:t xml:space="preserve"> </w:t>
      </w:r>
      <w:r>
        <w:rPr>
          <w:rStyle w:val="mf"/>
          <w:rFonts w:ascii="var(--bs-font-monospace)" w:hAnsi="var(--bs-font-monospace)"/>
          <w:color w:val="C24F19"/>
        </w:rPr>
        <w:t>.15</w:t>
      </w:r>
      <w:r>
        <w:rPr>
          <w:rStyle w:val="kt"/>
          <w:rFonts w:ascii="var(--bs-font-monospace)" w:hAnsi="var(--bs-font-monospace)"/>
          <w:color w:val="007788"/>
        </w:rPr>
        <w:t>s</w:t>
      </w:r>
      <w:r>
        <w:rPr>
          <w:rStyle w:val="HTMLCode"/>
          <w:rFonts w:ascii="var(--bs-font-monospace)" w:hAnsi="var(--bs-font-monospace)"/>
          <w:color w:val="212529"/>
        </w:rPr>
        <w:t xml:space="preserve"> </w:t>
      </w:r>
      <w:r>
        <w:rPr>
          <w:rStyle w:val="ni"/>
          <w:rFonts w:ascii="var(--bs-font-monospace)" w:hAnsi="var(--bs-font-monospace)"/>
          <w:color w:val="727272"/>
        </w:rPr>
        <w:t>ease-in-out</w:t>
      </w:r>
      <w:r>
        <w:rPr>
          <w:rStyle w:val="p"/>
          <w:rFonts w:ascii="var(--bs-font-monospace)" w:hAnsi="var(--bs-font-monospace)"/>
          <w:color w:val="212529"/>
        </w:rPr>
        <w:t>;</w:t>
      </w:r>
    </w:p>
    <w:p w:rsidR="002F5841" w:rsidRDefault="002F5841" w:rsidP="002F5841">
      <w:pPr>
        <w:pStyle w:val="NormalWeb"/>
        <w:shd w:val="clear" w:color="auto" w:fill="FFFFFF"/>
        <w:spacing w:before="0" w:beforeAutospacing="0"/>
        <w:rPr>
          <w:rFonts w:ascii="Segoe UI" w:hAnsi="Segoe UI" w:cs="Segoe UI"/>
          <w:color w:val="212529"/>
        </w:rPr>
      </w:pPr>
      <w:r>
        <w:rPr>
          <w:rStyle w:val="HTMLCode"/>
          <w:rFonts w:ascii="var(--bs-font-monospace)" w:hAnsi="var(--bs-font-monospace)"/>
          <w:color w:val="D63384"/>
          <w:sz w:val="21"/>
          <w:szCs w:val="21"/>
        </w:rPr>
        <w:t>$form-label-*</w:t>
      </w:r>
      <w:r>
        <w:rPr>
          <w:rFonts w:ascii="Segoe UI" w:hAnsi="Segoe UI" w:cs="Segoe UI"/>
          <w:color w:val="212529"/>
        </w:rPr>
        <w:t> and </w:t>
      </w:r>
      <w:r>
        <w:rPr>
          <w:rStyle w:val="HTMLCode"/>
          <w:rFonts w:ascii="var(--bs-font-monospace)" w:hAnsi="var(--bs-font-monospace)"/>
          <w:color w:val="D63384"/>
          <w:sz w:val="21"/>
          <w:szCs w:val="21"/>
        </w:rPr>
        <w:t>$form-text-*</w:t>
      </w:r>
      <w:r>
        <w:rPr>
          <w:rFonts w:ascii="Segoe UI" w:hAnsi="Segoe UI" w:cs="Segoe UI"/>
          <w:color w:val="212529"/>
        </w:rPr>
        <w:t> are for our </w:t>
      </w:r>
      <w:r>
        <w:rPr>
          <w:rStyle w:val="HTMLCode"/>
          <w:rFonts w:ascii="var(--bs-font-monospace)" w:hAnsi="var(--bs-font-monospace)"/>
          <w:color w:val="D63384"/>
          <w:sz w:val="21"/>
          <w:szCs w:val="21"/>
        </w:rPr>
        <w:t>&lt;label&gt;</w:t>
      </w:r>
      <w:r>
        <w:rPr>
          <w:rFonts w:ascii="Segoe UI" w:hAnsi="Segoe UI" w:cs="Segoe UI"/>
          <w:color w:val="212529"/>
        </w:rPr>
        <w:t>s and </w:t>
      </w:r>
      <w:r>
        <w:rPr>
          <w:rStyle w:val="HTMLCode"/>
          <w:rFonts w:ascii="var(--bs-font-monospace)" w:hAnsi="var(--bs-font-monospace)"/>
          <w:color w:val="D63384"/>
          <w:sz w:val="21"/>
          <w:szCs w:val="21"/>
        </w:rPr>
        <w:t>.form-text</w:t>
      </w:r>
      <w:r>
        <w:rPr>
          <w:rFonts w:ascii="Segoe UI" w:hAnsi="Segoe UI" w:cs="Segoe UI"/>
          <w:color w:val="212529"/>
        </w:rPr>
        <w:t> component.</w:t>
      </w:r>
    </w:p>
    <w:p w:rsidR="002F5841" w:rsidRDefault="002F5841" w:rsidP="002F5841">
      <w:pPr>
        <w:shd w:val="clear" w:color="auto" w:fill="FFFFFF"/>
        <w:rPr>
          <w:rFonts w:ascii="Segoe UI" w:hAnsi="Segoe UI" w:cs="Segoe UI"/>
          <w:color w:val="212529"/>
        </w:rPr>
      </w:pP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$form-label-margin-bottom</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kt"/>
          <w:rFonts w:ascii="var(--bs-font-monospace)" w:hAnsi="var(--bs-font-monospace)"/>
          <w:color w:val="007788"/>
        </w:rPr>
        <w:t>rem</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$form-label-font-size</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$form-label-font-style</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$form-label-font-weight</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$form-label-color</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p>
    <w:p w:rsidR="002F5841" w:rsidRDefault="002F5841" w:rsidP="002F5841">
      <w:pPr>
        <w:shd w:val="clear" w:color="auto" w:fill="FFFFFF"/>
        <w:rPr>
          <w:rFonts w:ascii="Segoe UI" w:hAnsi="Segoe UI" w:cs="Segoe UI"/>
          <w:color w:val="212529"/>
        </w:rPr>
      </w:pP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$form-text-margin-top</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.25</w:t>
      </w:r>
      <w:r>
        <w:rPr>
          <w:rStyle w:val="kt"/>
          <w:rFonts w:ascii="var(--bs-font-monospace)" w:hAnsi="var(--bs-font-monospace)"/>
          <w:color w:val="007788"/>
        </w:rPr>
        <w:t>rem</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$form-text-font-size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$small-font-size</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$form-text-font-style</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$form-text-font-weight</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$form-text-color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$text-muted</w:t>
      </w:r>
      <w:r>
        <w:rPr>
          <w:rStyle w:val="p"/>
          <w:rFonts w:ascii="var(--bs-font-monospace)" w:hAnsi="var(--bs-font-monospace)"/>
          <w:color w:val="212529"/>
        </w:rPr>
        <w:t>;</w:t>
      </w:r>
    </w:p>
    <w:p w:rsidR="002F5841" w:rsidRDefault="002F5841" w:rsidP="002F5841">
      <w:pPr>
        <w:pStyle w:val="NormalWeb"/>
        <w:shd w:val="clear" w:color="auto" w:fill="FFFFFF"/>
        <w:spacing w:before="0" w:beforeAutospacing="0"/>
        <w:rPr>
          <w:rFonts w:ascii="Segoe UI" w:hAnsi="Segoe UI" w:cs="Segoe UI"/>
          <w:color w:val="212529"/>
        </w:rPr>
      </w:pPr>
      <w:r>
        <w:rPr>
          <w:rStyle w:val="HTMLCode"/>
          <w:rFonts w:ascii="var(--bs-font-monospace)" w:hAnsi="var(--bs-font-monospace)"/>
          <w:color w:val="D63384"/>
          <w:sz w:val="21"/>
          <w:szCs w:val="21"/>
        </w:rPr>
        <w:t>$form-file-*</w:t>
      </w:r>
      <w:r>
        <w:rPr>
          <w:rFonts w:ascii="Segoe UI" w:hAnsi="Segoe UI" w:cs="Segoe UI"/>
          <w:color w:val="212529"/>
        </w:rPr>
        <w:t> are for file input.</w:t>
      </w:r>
    </w:p>
    <w:p w:rsidR="002F5841" w:rsidRDefault="002F5841" w:rsidP="002F5841">
      <w:pPr>
        <w:shd w:val="clear" w:color="auto" w:fill="FFFFFF"/>
        <w:rPr>
          <w:rFonts w:ascii="Segoe UI" w:hAnsi="Segoe UI" w:cs="Segoe UI"/>
          <w:color w:val="212529"/>
        </w:rPr>
      </w:pP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$form-file-button-color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$input-color</w:t>
      </w:r>
      <w:r>
        <w:rPr>
          <w:rStyle w:val="p"/>
          <w:rFonts w:ascii="var(--bs-font-monospace)" w:hAnsi="var(--bs-font-monospace)"/>
          <w:color w:val="212529"/>
        </w:rPr>
        <w:t>;</w:t>
      </w:r>
    </w:p>
    <w:p w:rsidR="002F5841" w:rsidRDefault="002F5841" w:rsidP="002F5841">
      <w:pPr>
        <w:pStyle w:val="HTMLPreformatted"/>
        <w:rPr>
          <w:rStyle w:val="HTMLCode"/>
          <w:rFonts w:ascii="var(--bs-font-monospace)" w:hAnsi="var(--bs-font-monospace)"/>
          <w:color w:val="212529"/>
        </w:rPr>
      </w:pPr>
      <w:r>
        <w:rPr>
          <w:rStyle w:val="nv"/>
          <w:rFonts w:ascii="var(--bs-font-monospace)" w:hAnsi="var(--bs-font-monospace)"/>
          <w:color w:val="003333"/>
        </w:rPr>
        <w:t>$form-file-button-bg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$input-group-addon-bg</w:t>
      </w:r>
      <w:r>
        <w:rPr>
          <w:rStyle w:val="p"/>
          <w:rFonts w:ascii="var(--bs-font-monospace)" w:hAnsi="var(--bs-font-monospace)"/>
          <w:color w:val="212529"/>
        </w:rPr>
        <w:t>;</w:t>
      </w:r>
    </w:p>
    <w:p w:rsidR="002F5841" w:rsidRDefault="002F5841" w:rsidP="002F5841">
      <w:pPr>
        <w:pStyle w:val="HTMLPreformatted"/>
        <w:rPr>
          <w:rFonts w:ascii="var(--bs-font-monospace)" w:hAnsi="var(--bs-font-monospace)"/>
          <w:color w:val="212529"/>
          <w:sz w:val="21"/>
          <w:szCs w:val="21"/>
        </w:rPr>
      </w:pPr>
      <w:r>
        <w:rPr>
          <w:rStyle w:val="nv"/>
          <w:rFonts w:ascii="var(--bs-font-monospace)" w:hAnsi="var(--bs-font-monospace)"/>
          <w:color w:val="003333"/>
        </w:rPr>
        <w:t>$form-file-button-hover-bg</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shade-color</w:t>
      </w:r>
      <w:r>
        <w:rPr>
          <w:rStyle w:val="p"/>
          <w:rFonts w:ascii="var(--bs-font-monospace)" w:hAnsi="var(--bs-font-monospace)"/>
          <w:color w:val="212529"/>
        </w:rPr>
        <w:t>(</w:t>
      </w:r>
      <w:r>
        <w:rPr>
          <w:rStyle w:val="nv"/>
          <w:rFonts w:ascii="var(--bs-font-monospace)" w:hAnsi="var(--bs-font-monospace)"/>
          <w:color w:val="003333"/>
        </w:rPr>
        <w:t>$form-file-button-bg</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5</w:t>
      </w:r>
      <w:r>
        <w:rPr>
          <w:rStyle w:val="kt"/>
          <w:rFonts w:ascii="var(--bs-font-monospace)" w:hAnsi="var(--bs-font-monospace)"/>
          <w:color w:val="007788"/>
        </w:rPr>
        <w:t>%</w:t>
      </w:r>
      <w:r>
        <w:rPr>
          <w:rStyle w:val="p"/>
          <w:rFonts w:ascii="var(--bs-font-monospace)" w:hAnsi="var(--bs-font-monospace)"/>
          <w:color w:val="212529"/>
        </w:rPr>
        <w:t>);</w:t>
      </w:r>
    </w:p>
    <w:p w:rsidR="00AF7EA2" w:rsidRDefault="00AF7EA2"/>
    <w:p w:rsidR="00B90761" w:rsidRDefault="00B90761"/>
    <w:p w:rsidR="00B90761" w:rsidRDefault="00B90761"/>
    <w:p w:rsidR="00B90761" w:rsidRDefault="00B90761"/>
    <w:p w:rsidR="00B90761" w:rsidRDefault="00B90761"/>
    <w:p w:rsidR="00B90761" w:rsidRDefault="00B90761"/>
    <w:p w:rsidR="00B90761" w:rsidRDefault="00B90761"/>
    <w:p w:rsidR="00B90761" w:rsidRDefault="00B90761"/>
    <w:p w:rsidR="00B90761" w:rsidRDefault="00B90761"/>
    <w:p w:rsidR="00B90761" w:rsidRDefault="00B90761"/>
    <w:p w:rsidR="00B90761" w:rsidRDefault="00B90761"/>
    <w:p w:rsidR="00B90761" w:rsidRDefault="00B90761"/>
    <w:p w:rsidR="00B90761" w:rsidRDefault="00B90761"/>
    <w:p w:rsidR="00B90761" w:rsidRDefault="00B90761"/>
    <w:p w:rsidR="00B90761" w:rsidRDefault="00B90761"/>
    <w:p w:rsidR="00B90761" w:rsidRDefault="00B90761"/>
    <w:p w:rsidR="00B90761" w:rsidRDefault="00B90761"/>
    <w:p w:rsidR="00B90761" w:rsidRDefault="00B90761"/>
    <w:p w:rsidR="00B90761" w:rsidRDefault="00B90761"/>
    <w:p w:rsidR="00B90761" w:rsidRDefault="00B90761"/>
    <w:p w:rsidR="00B90761" w:rsidRDefault="00B90761"/>
    <w:p w:rsidR="008577DD" w:rsidRDefault="008577DD" w:rsidP="008577DD">
      <w:pPr>
        <w:pStyle w:val="Heading1"/>
        <w:shd w:val="clear" w:color="auto" w:fill="FFFFFF"/>
        <w:spacing w:before="0" w:beforeAutospacing="0"/>
        <w:rPr>
          <w:rFonts w:ascii="Segoe UI" w:hAnsi="Segoe UI" w:cs="Segoe UI"/>
          <w:b w:val="0"/>
          <w:bCs w:val="0"/>
          <w:color w:val="212529"/>
        </w:rPr>
      </w:pPr>
      <w:bookmarkStart w:id="89" w:name="_Toc144064646"/>
      <w:r>
        <w:rPr>
          <w:rFonts w:ascii="Segoe UI" w:hAnsi="Segoe UI" w:cs="Segoe UI"/>
          <w:b w:val="0"/>
          <w:bCs w:val="0"/>
          <w:color w:val="212529"/>
        </w:rPr>
        <w:t>Input group</w:t>
      </w:r>
      <w:bookmarkEnd w:id="89"/>
    </w:p>
    <w:p w:rsidR="008577DD" w:rsidRDefault="008577DD" w:rsidP="008577DD">
      <w:pPr>
        <w:pStyle w:val="bd-lead"/>
        <w:shd w:val="clear" w:color="auto" w:fill="FFFFFF"/>
        <w:spacing w:before="0" w:beforeAutospacing="0"/>
        <w:rPr>
          <w:rFonts w:ascii="Segoe UI" w:hAnsi="Segoe UI" w:cs="Segoe UI"/>
          <w:color w:val="212529"/>
        </w:rPr>
      </w:pPr>
      <w:r>
        <w:rPr>
          <w:rFonts w:ascii="Segoe UI" w:hAnsi="Segoe UI" w:cs="Segoe UI"/>
          <w:color w:val="212529"/>
        </w:rPr>
        <w:t>Easily extend form controls by adding text, buttons, or button groups on either side of textual inputs, custom selects, and custom file inputs.</w:t>
      </w:r>
    </w:p>
    <w:p w:rsidR="008577DD" w:rsidRDefault="008577DD" w:rsidP="008577DD">
      <w:pPr>
        <w:pStyle w:val="Heading2"/>
        <w:shd w:val="clear" w:color="auto" w:fill="FFFFFF"/>
        <w:spacing w:before="0" w:beforeAutospacing="0"/>
        <w:rPr>
          <w:rFonts w:ascii="Segoe UI" w:hAnsi="Segoe UI" w:cs="Segoe UI"/>
          <w:b w:val="0"/>
          <w:bCs w:val="0"/>
          <w:color w:val="212529"/>
        </w:rPr>
      </w:pPr>
      <w:bookmarkStart w:id="90" w:name="_Toc144064647"/>
      <w:r>
        <w:rPr>
          <w:rFonts w:ascii="Segoe UI" w:hAnsi="Segoe UI" w:cs="Segoe UI"/>
          <w:b w:val="0"/>
          <w:bCs w:val="0"/>
          <w:color w:val="212529"/>
        </w:rPr>
        <w:t>Basic example</w:t>
      </w:r>
      <w:bookmarkEnd w:id="90"/>
    </w:p>
    <w:p w:rsidR="008577DD" w:rsidRDefault="008577DD" w:rsidP="008577DD">
      <w:pPr>
        <w:pStyle w:val="NormalWeb"/>
        <w:shd w:val="clear" w:color="auto" w:fill="FFFFFF"/>
        <w:spacing w:before="0" w:beforeAutospacing="0"/>
        <w:rPr>
          <w:rFonts w:ascii="Segoe UI" w:hAnsi="Segoe UI" w:cs="Segoe UI"/>
          <w:color w:val="212529"/>
        </w:rPr>
      </w:pPr>
      <w:r>
        <w:rPr>
          <w:rFonts w:ascii="Segoe UI" w:hAnsi="Segoe UI" w:cs="Segoe UI"/>
          <w:color w:val="212529"/>
        </w:rPr>
        <w:t>Place one add-on or button on either side of an input. You may also place one on both sides of an input. Remember to place </w:t>
      </w:r>
      <w:r>
        <w:rPr>
          <w:rStyle w:val="HTMLCode"/>
          <w:rFonts w:ascii="var(--bs-font-monospace)" w:hAnsi="var(--bs-font-monospace)"/>
          <w:color w:val="D63384"/>
          <w:sz w:val="21"/>
          <w:szCs w:val="21"/>
        </w:rPr>
        <w:t>&lt;label&gt;</w:t>
      </w:r>
      <w:r>
        <w:rPr>
          <w:rFonts w:ascii="Segoe UI" w:hAnsi="Segoe UI" w:cs="Segoe UI"/>
          <w:color w:val="212529"/>
        </w:rPr>
        <w:t>s outside the input group.</w:t>
      </w:r>
    </w:p>
    <w:p w:rsidR="008577DD" w:rsidRDefault="008577DD" w:rsidP="008577DD">
      <w:pPr>
        <w:shd w:val="clear" w:color="auto" w:fill="FFFFFF"/>
        <w:rPr>
          <w:rFonts w:ascii="Segoe UI" w:hAnsi="Segoe UI" w:cs="Segoe UI"/>
          <w:color w:val="212529"/>
        </w:rPr>
      </w:pPr>
      <w:r>
        <w:rPr>
          <w:rStyle w:val="input-group-text"/>
          <w:rFonts w:ascii="Segoe UI" w:hAnsi="Segoe UI" w:cs="Segoe UI"/>
          <w:color w:val="212529"/>
          <w:bdr w:val="single" w:sz="6" w:space="0" w:color="CED4DA" w:frame="1"/>
          <w:shd w:val="clear" w:color="auto" w:fill="E9ECEF"/>
        </w:rPr>
        <w:t>@</w:t>
      </w:r>
      <w:r>
        <w:rPr>
          <w:rFonts w:ascii="Segoe UI" w:hAnsi="Segoe UI" w:cs="Segoe UI"/>
          <w:color w:val="212529"/>
        </w:rPr>
        <w:object w:dxaOrig="0" w:dyaOrig="0">
          <v:shape id="_x0000_i1242" type="#_x0000_t75" style="width:49.5pt;height:18pt" o:ole="">
            <v:imagedata r:id="rId30" o:title=""/>
          </v:shape>
          <w:control r:id="rId59" w:name="DefaultOcxName33" w:shapeid="_x0000_i1242"/>
        </w:object>
      </w:r>
    </w:p>
    <w:p w:rsidR="008577DD" w:rsidRDefault="008577DD" w:rsidP="008577DD">
      <w:pPr>
        <w:shd w:val="clear" w:color="auto" w:fill="FFFFFF"/>
        <w:rPr>
          <w:rFonts w:ascii="Segoe UI" w:hAnsi="Segoe UI" w:cs="Segoe UI"/>
          <w:color w:val="212529"/>
        </w:rPr>
      </w:pPr>
      <w:r>
        <w:rPr>
          <w:rFonts w:ascii="Segoe UI" w:hAnsi="Segoe UI" w:cs="Segoe UI"/>
          <w:color w:val="212529"/>
        </w:rPr>
        <w:object w:dxaOrig="0" w:dyaOrig="0">
          <v:shape id="_x0000_i1241" type="#_x0000_t75" style="width:49.5pt;height:18pt" o:ole="">
            <v:imagedata r:id="rId30" o:title=""/>
          </v:shape>
          <w:control r:id="rId60" w:name="DefaultOcxName110" w:shapeid="_x0000_i1241"/>
        </w:object>
      </w:r>
      <w:r>
        <w:rPr>
          <w:rStyle w:val="input-group-text"/>
          <w:rFonts w:ascii="Segoe UI" w:hAnsi="Segoe UI" w:cs="Segoe UI"/>
          <w:color w:val="212529"/>
          <w:bdr w:val="single" w:sz="6" w:space="0" w:color="CED4DA" w:frame="1"/>
          <w:shd w:val="clear" w:color="auto" w:fill="E9ECEF"/>
        </w:rPr>
        <w:t>@example.com</w:t>
      </w:r>
    </w:p>
    <w:p w:rsidR="008577DD" w:rsidRDefault="008577DD" w:rsidP="008577DD">
      <w:pPr>
        <w:shd w:val="clear" w:color="auto" w:fill="FFFFFF"/>
        <w:rPr>
          <w:rFonts w:ascii="Segoe UI" w:hAnsi="Segoe UI" w:cs="Segoe UI"/>
          <w:color w:val="212529"/>
        </w:rPr>
      </w:pPr>
      <w:r>
        <w:rPr>
          <w:rFonts w:ascii="Segoe UI" w:hAnsi="Segoe UI" w:cs="Segoe UI"/>
          <w:color w:val="212529"/>
        </w:rPr>
        <w:t>Your vanity URL</w:t>
      </w:r>
    </w:p>
    <w:p w:rsidR="008577DD" w:rsidRDefault="008577DD" w:rsidP="008577DD">
      <w:pPr>
        <w:shd w:val="clear" w:color="auto" w:fill="FFFFFF"/>
        <w:rPr>
          <w:rFonts w:ascii="Segoe UI" w:hAnsi="Segoe UI" w:cs="Segoe UI"/>
          <w:color w:val="212529"/>
        </w:rPr>
      </w:pPr>
      <w:r>
        <w:rPr>
          <w:rStyle w:val="input-group-text"/>
          <w:rFonts w:ascii="Segoe UI" w:hAnsi="Segoe UI" w:cs="Segoe UI"/>
          <w:color w:val="212529"/>
          <w:bdr w:val="single" w:sz="6" w:space="0" w:color="CED4DA" w:frame="1"/>
          <w:shd w:val="clear" w:color="auto" w:fill="E9ECEF"/>
        </w:rPr>
        <w:t>https://example.com/users/</w:t>
      </w:r>
      <w:r>
        <w:rPr>
          <w:rFonts w:ascii="Segoe UI" w:hAnsi="Segoe UI" w:cs="Segoe UI"/>
          <w:color w:val="212529"/>
        </w:rPr>
        <w:object w:dxaOrig="0" w:dyaOrig="0">
          <v:shape id="_x0000_i1240" type="#_x0000_t75" style="width:49.5pt;height:18pt" o:ole="">
            <v:imagedata r:id="rId30" o:title=""/>
          </v:shape>
          <w:control r:id="rId61" w:name="DefaultOcxName210" w:shapeid="_x0000_i1240"/>
        </w:object>
      </w:r>
    </w:p>
    <w:p w:rsidR="008577DD" w:rsidRDefault="008577DD" w:rsidP="008577DD">
      <w:pPr>
        <w:shd w:val="clear" w:color="auto" w:fill="FFFFFF"/>
        <w:rPr>
          <w:rFonts w:ascii="Segoe UI" w:hAnsi="Segoe UI" w:cs="Segoe UI"/>
          <w:color w:val="212529"/>
        </w:rPr>
      </w:pPr>
      <w:r>
        <w:rPr>
          <w:rStyle w:val="input-group-text"/>
          <w:rFonts w:ascii="Segoe UI" w:hAnsi="Segoe UI" w:cs="Segoe UI"/>
          <w:color w:val="212529"/>
          <w:bdr w:val="single" w:sz="6" w:space="0" w:color="CED4DA" w:frame="1"/>
          <w:shd w:val="clear" w:color="auto" w:fill="E9ECEF"/>
        </w:rPr>
        <w:t>$</w:t>
      </w:r>
      <w:r>
        <w:rPr>
          <w:rFonts w:ascii="Segoe UI" w:hAnsi="Segoe UI" w:cs="Segoe UI"/>
          <w:color w:val="212529"/>
        </w:rPr>
        <w:object w:dxaOrig="0" w:dyaOrig="0">
          <v:shape id="_x0000_i1239" type="#_x0000_t75" style="width:49.5pt;height:18pt" o:ole="">
            <v:imagedata r:id="rId30" o:title=""/>
          </v:shape>
          <w:control r:id="rId62" w:name="DefaultOcxName32" w:shapeid="_x0000_i1239"/>
        </w:object>
      </w:r>
      <w:r>
        <w:rPr>
          <w:rStyle w:val="input-group-text"/>
          <w:rFonts w:ascii="Segoe UI" w:hAnsi="Segoe UI" w:cs="Segoe UI"/>
          <w:color w:val="212529"/>
          <w:bdr w:val="single" w:sz="6" w:space="0" w:color="CED4DA" w:frame="1"/>
          <w:shd w:val="clear" w:color="auto" w:fill="E9ECEF"/>
        </w:rPr>
        <w:t>.00</w:t>
      </w:r>
    </w:p>
    <w:p w:rsidR="008577DD" w:rsidRDefault="008577DD" w:rsidP="008577DD">
      <w:pPr>
        <w:shd w:val="clear" w:color="auto" w:fill="FFFFFF"/>
        <w:rPr>
          <w:rFonts w:ascii="Segoe UI" w:hAnsi="Segoe UI" w:cs="Segoe UI"/>
          <w:color w:val="212529"/>
        </w:rPr>
      </w:pPr>
      <w:r>
        <w:rPr>
          <w:rFonts w:ascii="Segoe UI" w:hAnsi="Segoe UI" w:cs="Segoe UI"/>
          <w:color w:val="212529"/>
        </w:rPr>
        <w:object w:dxaOrig="0" w:dyaOrig="0">
          <v:shape id="_x0000_i1238" type="#_x0000_t75" style="width:49.5pt;height:18pt" o:ole="">
            <v:imagedata r:id="rId30" o:title=""/>
          </v:shape>
          <w:control r:id="rId63" w:name="DefaultOcxName42" w:shapeid="_x0000_i1238"/>
        </w:object>
      </w:r>
      <w:r>
        <w:rPr>
          <w:rStyle w:val="input-group-text"/>
          <w:rFonts w:ascii="Segoe UI" w:hAnsi="Segoe UI" w:cs="Segoe UI"/>
          <w:color w:val="212529"/>
          <w:bdr w:val="single" w:sz="6" w:space="0" w:color="CED4DA" w:frame="1"/>
          <w:shd w:val="clear" w:color="auto" w:fill="E9ECEF"/>
        </w:rPr>
        <w:t>@</w:t>
      </w:r>
      <w:r>
        <w:rPr>
          <w:rFonts w:ascii="Segoe UI" w:hAnsi="Segoe UI" w:cs="Segoe UI"/>
          <w:color w:val="212529"/>
        </w:rPr>
        <w:object w:dxaOrig="0" w:dyaOrig="0">
          <v:shape id="_x0000_i1237" type="#_x0000_t75" style="width:49.5pt;height:18pt" o:ole="">
            <v:imagedata r:id="rId30" o:title=""/>
          </v:shape>
          <w:control r:id="rId64" w:name="DefaultOcxName52" w:shapeid="_x0000_i1237"/>
        </w:object>
      </w:r>
    </w:p>
    <w:p w:rsidR="008577DD" w:rsidRDefault="008577DD" w:rsidP="008577DD">
      <w:pPr>
        <w:shd w:val="clear" w:color="auto" w:fill="FFFFFF"/>
        <w:rPr>
          <w:rFonts w:ascii="Segoe UI" w:hAnsi="Segoe UI" w:cs="Segoe UI"/>
          <w:color w:val="212529"/>
        </w:rPr>
      </w:pPr>
      <w:r>
        <w:rPr>
          <w:rStyle w:val="input-group-text"/>
          <w:rFonts w:ascii="Segoe UI" w:hAnsi="Segoe UI" w:cs="Segoe UI"/>
          <w:color w:val="212529"/>
          <w:bdr w:val="single" w:sz="6" w:space="0" w:color="CED4DA" w:frame="1"/>
          <w:shd w:val="clear" w:color="auto" w:fill="E9ECEF"/>
        </w:rPr>
        <w:t>With textarea</w:t>
      </w:r>
      <w:r>
        <w:rPr>
          <w:rFonts w:ascii="Segoe UI" w:hAnsi="Segoe UI" w:cs="Segoe UI"/>
          <w:color w:val="212529"/>
        </w:rPr>
        <w:object w:dxaOrig="0" w:dyaOrig="0">
          <v:shape id="_x0000_i1236" type="#_x0000_t75" style="width:136.5pt;height:60.75pt" o:ole="">
            <v:imagedata r:id="rId65" o:title=""/>
          </v:shape>
          <w:control r:id="rId66" w:name="DefaultOcxName62" w:shapeid="_x0000_i1236"/>
        </w:object>
      </w:r>
    </w:p>
    <w:p w:rsidR="008577DD" w:rsidRDefault="008577DD" w:rsidP="008577DD">
      <w:pPr>
        <w:shd w:val="clear" w:color="auto" w:fill="FFFFFF"/>
        <w:rPr>
          <w:rFonts w:ascii="Segoe UI" w:hAnsi="Segoe UI" w:cs="Segoe UI"/>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mb-3"</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"basic-addon1"</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"Username"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"Username"</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"basic-addon1"</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mb-3"</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"Recipient's username"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"Recipient's username"</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"basic-addon2"</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"basic-addon2"</w:t>
      </w:r>
      <w:r>
        <w:rPr>
          <w:rStyle w:val="p"/>
          <w:rFonts w:ascii="var(--bs-font-monospace)" w:hAnsi="var(--bs-font-monospace)"/>
          <w:color w:val="212529"/>
        </w:rPr>
        <w:t>&gt;</w:t>
      </w:r>
      <w:r>
        <w:rPr>
          <w:rStyle w:val="HTMLCode"/>
          <w:rFonts w:ascii="var(--bs-font-monospace)" w:hAnsi="var(--bs-font-monospace)"/>
          <w:color w:val="212529"/>
        </w:rPr>
        <w:t>@example.com</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"basic-url"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Your vanity URL</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mb-3"</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"basic-addon3"</w:t>
      </w:r>
      <w:r>
        <w:rPr>
          <w:rStyle w:val="p"/>
          <w:rFonts w:ascii="var(--bs-font-monospace)" w:hAnsi="var(--bs-font-monospace)"/>
          <w:color w:val="212529"/>
        </w:rPr>
        <w:t>&gt;</w:t>
      </w:r>
      <w:r>
        <w:rPr>
          <w:rStyle w:val="HTMLCode"/>
          <w:rFonts w:ascii="var(--bs-font-monospace)" w:hAnsi="var(--bs-font-monospace)"/>
          <w:color w:val="212529"/>
        </w:rPr>
        <w:t>https://example.com/users/</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"basic-url"</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"basic-addon3"</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mb-3"</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"Amount (to the nearest dollar)"</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p"/>
          <w:rFonts w:ascii="var(--bs-font-monospace)" w:hAnsi="var(--bs-font-monospace)"/>
          <w:color w:val="212529"/>
        </w:rPr>
        <w:t>&gt;</w:t>
      </w:r>
      <w:r>
        <w:rPr>
          <w:rStyle w:val="HTMLCode"/>
          <w:rFonts w:ascii="var(--bs-font-monospace)" w:hAnsi="var(--bs-font-monospace)"/>
          <w:color w:val="212529"/>
        </w:rPr>
        <w:t>.00</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mb-3"</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"Username"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"Username"</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"Server"</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"Server"</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p"/>
          <w:rFonts w:ascii="var(--bs-font-monospace)" w:hAnsi="var(--bs-font-monospace)"/>
          <w:color w:val="212529"/>
        </w:rPr>
        <w:t>&gt;</w:t>
      </w:r>
      <w:r>
        <w:rPr>
          <w:rStyle w:val="HTMLCode"/>
          <w:rFonts w:ascii="var(--bs-font-monospace)" w:hAnsi="var(--bs-font-monospace)"/>
          <w:color w:val="212529"/>
        </w:rPr>
        <w:t>With textarea</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textarea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"With textarea"</w:t>
      </w:r>
      <w:r>
        <w:rPr>
          <w:rStyle w:val="p"/>
          <w:rFonts w:ascii="var(--bs-font-monospace)" w:hAnsi="var(--bs-font-monospace)"/>
          <w:color w:val="212529"/>
        </w:rPr>
        <w:t>&gt;&lt;/</w:t>
      </w:r>
      <w:r>
        <w:rPr>
          <w:rStyle w:val="nt"/>
          <w:rFonts w:ascii="var(--bs-font-monospace)" w:hAnsi="var(--bs-font-monospace)"/>
          <w:color w:val="2F6F9F"/>
        </w:rPr>
        <w:t>textarea</w:t>
      </w:r>
      <w:r>
        <w:rPr>
          <w:rStyle w:val="p"/>
          <w:rFonts w:ascii="var(--bs-font-monospace)" w:hAnsi="var(--bs-font-monospace)"/>
          <w:color w:val="212529"/>
        </w:rPr>
        <w:t>&gt;</w:t>
      </w:r>
    </w:p>
    <w:p w:rsidR="008577DD" w:rsidRDefault="008577DD" w:rsidP="008577D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eading2"/>
        <w:shd w:val="clear" w:color="auto" w:fill="FFFFFF"/>
        <w:rPr>
          <w:rFonts w:ascii="Segoe UI" w:hAnsi="Segoe UI" w:cs="Segoe UI"/>
          <w:b w:val="0"/>
          <w:bCs w:val="0"/>
          <w:color w:val="212529"/>
        </w:rPr>
      </w:pPr>
      <w:bookmarkStart w:id="91" w:name="_Toc144064648"/>
      <w:r>
        <w:rPr>
          <w:rFonts w:ascii="Segoe UI" w:hAnsi="Segoe UI" w:cs="Segoe UI"/>
          <w:b w:val="0"/>
          <w:bCs w:val="0"/>
          <w:color w:val="212529"/>
        </w:rPr>
        <w:t>Wrapping</w:t>
      </w:r>
      <w:bookmarkEnd w:id="91"/>
    </w:p>
    <w:p w:rsidR="008577DD" w:rsidRDefault="008577DD" w:rsidP="008577DD">
      <w:pPr>
        <w:pStyle w:val="NormalWeb"/>
        <w:shd w:val="clear" w:color="auto" w:fill="FFFFFF"/>
        <w:spacing w:before="0" w:beforeAutospacing="0"/>
        <w:rPr>
          <w:rFonts w:ascii="Segoe UI" w:hAnsi="Segoe UI" w:cs="Segoe UI"/>
          <w:color w:val="212529"/>
        </w:rPr>
      </w:pPr>
      <w:r>
        <w:rPr>
          <w:rFonts w:ascii="Segoe UI" w:hAnsi="Segoe UI" w:cs="Segoe UI"/>
          <w:color w:val="212529"/>
        </w:rPr>
        <w:t>Input groups wrap by default via </w:t>
      </w:r>
      <w:r>
        <w:rPr>
          <w:rStyle w:val="HTMLCode"/>
          <w:rFonts w:ascii="var(--bs-font-monospace)" w:hAnsi="var(--bs-font-monospace)"/>
          <w:color w:val="D63384"/>
          <w:sz w:val="21"/>
          <w:szCs w:val="21"/>
        </w:rPr>
        <w:t>flex-wrap: wrap</w:t>
      </w:r>
      <w:r>
        <w:rPr>
          <w:rFonts w:ascii="Segoe UI" w:hAnsi="Segoe UI" w:cs="Segoe UI"/>
          <w:color w:val="212529"/>
        </w:rPr>
        <w:t> in order to accommodate custom form field validation within an input group. You may disable this with </w:t>
      </w:r>
      <w:r>
        <w:rPr>
          <w:rStyle w:val="HTMLCode"/>
          <w:rFonts w:ascii="var(--bs-font-monospace)" w:hAnsi="var(--bs-font-monospace)"/>
          <w:color w:val="D63384"/>
          <w:sz w:val="21"/>
          <w:szCs w:val="21"/>
        </w:rPr>
        <w:t>.flex-nowrap</w:t>
      </w:r>
      <w:r>
        <w:rPr>
          <w:rFonts w:ascii="Segoe UI" w:hAnsi="Segoe UI" w:cs="Segoe UI"/>
          <w:color w:val="212529"/>
        </w:rPr>
        <w:t>.</w:t>
      </w:r>
    </w:p>
    <w:p w:rsidR="008577DD" w:rsidRDefault="008577DD" w:rsidP="008577DD">
      <w:pPr>
        <w:shd w:val="clear" w:color="auto" w:fill="FFFFFF"/>
        <w:rPr>
          <w:rFonts w:ascii="Segoe UI" w:hAnsi="Segoe UI" w:cs="Segoe UI"/>
          <w:color w:val="212529"/>
        </w:rPr>
      </w:pPr>
      <w:r>
        <w:rPr>
          <w:rStyle w:val="input-group-text"/>
          <w:rFonts w:ascii="Segoe UI" w:hAnsi="Segoe UI" w:cs="Segoe UI"/>
          <w:color w:val="212529"/>
          <w:bdr w:val="single" w:sz="6" w:space="0" w:color="CED4DA" w:frame="1"/>
          <w:shd w:val="clear" w:color="auto" w:fill="E9ECEF"/>
        </w:rPr>
        <w:t>@</w:t>
      </w:r>
      <w:r>
        <w:rPr>
          <w:rFonts w:ascii="Segoe UI" w:hAnsi="Segoe UI" w:cs="Segoe UI"/>
          <w:color w:val="212529"/>
        </w:rPr>
        <w:object w:dxaOrig="0" w:dyaOrig="0">
          <v:shape id="_x0000_i1235" type="#_x0000_t75" style="width:49.5pt;height:18pt" o:ole="">
            <v:imagedata r:id="rId30" o:title=""/>
          </v:shape>
          <w:control r:id="rId67" w:name="DefaultOcxName71" w:shapeid="_x0000_i1235"/>
        </w:object>
      </w:r>
    </w:p>
    <w:p w:rsidR="008577DD" w:rsidRDefault="008577DD" w:rsidP="008577DD">
      <w:pPr>
        <w:shd w:val="clear" w:color="auto" w:fill="FFFFFF"/>
        <w:rPr>
          <w:rFonts w:ascii="Segoe UI" w:hAnsi="Segoe UI" w:cs="Segoe UI"/>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flex-nowrap"</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"addon-wrapping"</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"Username"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"Username"</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"addon-wrapping"</w:t>
      </w:r>
      <w:r>
        <w:rPr>
          <w:rStyle w:val="p"/>
          <w:rFonts w:ascii="var(--bs-font-monospace)" w:hAnsi="var(--bs-font-monospace)"/>
          <w:color w:val="212529"/>
        </w:rPr>
        <w:t>&gt;</w:t>
      </w:r>
    </w:p>
    <w:p w:rsidR="008577DD" w:rsidRDefault="008577DD" w:rsidP="008577D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eading2"/>
        <w:shd w:val="clear" w:color="auto" w:fill="FFFFFF"/>
        <w:rPr>
          <w:rFonts w:ascii="Segoe UI" w:hAnsi="Segoe UI" w:cs="Segoe UI"/>
          <w:b w:val="0"/>
          <w:bCs w:val="0"/>
          <w:color w:val="212529"/>
        </w:rPr>
      </w:pPr>
      <w:bookmarkStart w:id="92" w:name="_Toc144064649"/>
      <w:r>
        <w:rPr>
          <w:rFonts w:ascii="Segoe UI" w:hAnsi="Segoe UI" w:cs="Segoe UI"/>
          <w:b w:val="0"/>
          <w:bCs w:val="0"/>
          <w:color w:val="212529"/>
        </w:rPr>
        <w:t>Sizing</w:t>
      </w:r>
      <w:bookmarkEnd w:id="92"/>
    </w:p>
    <w:p w:rsidR="008577DD" w:rsidRDefault="008577DD" w:rsidP="008577DD">
      <w:pPr>
        <w:pStyle w:val="NormalWeb"/>
        <w:shd w:val="clear" w:color="auto" w:fill="FFFFFF"/>
        <w:spacing w:before="0" w:beforeAutospacing="0"/>
        <w:rPr>
          <w:rFonts w:ascii="Segoe UI" w:hAnsi="Segoe UI" w:cs="Segoe UI"/>
          <w:color w:val="212529"/>
        </w:rPr>
      </w:pPr>
      <w:r>
        <w:rPr>
          <w:rFonts w:ascii="Segoe UI" w:hAnsi="Segoe UI" w:cs="Segoe UI"/>
          <w:color w:val="212529"/>
        </w:rPr>
        <w:t>Add the relative form sizing classes to the </w:t>
      </w:r>
      <w:r>
        <w:rPr>
          <w:rStyle w:val="HTMLCode"/>
          <w:rFonts w:ascii="var(--bs-font-monospace)" w:hAnsi="var(--bs-font-monospace)"/>
          <w:color w:val="D63384"/>
          <w:sz w:val="21"/>
          <w:szCs w:val="21"/>
        </w:rPr>
        <w:t>.input-group</w:t>
      </w:r>
      <w:r>
        <w:rPr>
          <w:rFonts w:ascii="Segoe UI" w:hAnsi="Segoe UI" w:cs="Segoe UI"/>
          <w:color w:val="212529"/>
        </w:rPr>
        <w:t> itself and contents within will automatically resize—no need for repeating the form control size classes on each element.</w:t>
      </w:r>
    </w:p>
    <w:p w:rsidR="008577DD" w:rsidRDefault="008577DD" w:rsidP="008577DD">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Sizing on the individual input group elements isn’t supported.</w:t>
      </w:r>
    </w:p>
    <w:p w:rsidR="008577DD" w:rsidRDefault="008577DD" w:rsidP="008577DD">
      <w:pPr>
        <w:shd w:val="clear" w:color="auto" w:fill="FFFFFF"/>
        <w:rPr>
          <w:rFonts w:ascii="Segoe UI" w:hAnsi="Segoe UI" w:cs="Segoe UI"/>
          <w:color w:val="212529"/>
        </w:rPr>
      </w:pPr>
      <w:r>
        <w:rPr>
          <w:rStyle w:val="input-group-text"/>
          <w:rFonts w:ascii="Segoe UI" w:hAnsi="Segoe UI" w:cs="Segoe UI"/>
          <w:color w:val="212529"/>
          <w:bdr w:val="single" w:sz="6" w:space="0" w:color="CED4DA" w:frame="1"/>
          <w:shd w:val="clear" w:color="auto" w:fill="E9ECEF"/>
        </w:rPr>
        <w:t>Small</w:t>
      </w:r>
      <w:r>
        <w:rPr>
          <w:rFonts w:ascii="Segoe UI" w:hAnsi="Segoe UI" w:cs="Segoe UI"/>
          <w:color w:val="212529"/>
        </w:rPr>
        <w:object w:dxaOrig="0" w:dyaOrig="0">
          <v:shape id="_x0000_i1234" type="#_x0000_t75" style="width:49.5pt;height:18pt" o:ole="">
            <v:imagedata r:id="rId30" o:title=""/>
          </v:shape>
          <w:control r:id="rId68" w:name="DefaultOcxName81" w:shapeid="_x0000_i1234"/>
        </w:object>
      </w:r>
    </w:p>
    <w:p w:rsidR="008577DD" w:rsidRDefault="008577DD" w:rsidP="008577DD">
      <w:pPr>
        <w:shd w:val="clear" w:color="auto" w:fill="FFFFFF"/>
        <w:rPr>
          <w:rFonts w:ascii="Segoe UI" w:hAnsi="Segoe UI" w:cs="Segoe UI"/>
          <w:color w:val="212529"/>
        </w:rPr>
      </w:pPr>
      <w:r>
        <w:rPr>
          <w:rStyle w:val="input-group-text"/>
          <w:rFonts w:ascii="Segoe UI" w:hAnsi="Segoe UI" w:cs="Segoe UI"/>
          <w:color w:val="212529"/>
          <w:bdr w:val="single" w:sz="6" w:space="0" w:color="CED4DA" w:frame="1"/>
          <w:shd w:val="clear" w:color="auto" w:fill="E9ECEF"/>
        </w:rPr>
        <w:t>Default</w:t>
      </w:r>
      <w:r>
        <w:rPr>
          <w:rFonts w:ascii="Segoe UI" w:hAnsi="Segoe UI" w:cs="Segoe UI"/>
          <w:color w:val="212529"/>
        </w:rPr>
        <w:object w:dxaOrig="0" w:dyaOrig="0">
          <v:shape id="_x0000_i1233" type="#_x0000_t75" style="width:49.5pt;height:18pt" o:ole="">
            <v:imagedata r:id="rId30" o:title=""/>
          </v:shape>
          <w:control r:id="rId69" w:name="DefaultOcxName91" w:shapeid="_x0000_i1233"/>
        </w:object>
      </w:r>
    </w:p>
    <w:p w:rsidR="008577DD" w:rsidRDefault="008577DD" w:rsidP="008577DD">
      <w:pPr>
        <w:shd w:val="clear" w:color="auto" w:fill="FFFFFF"/>
        <w:rPr>
          <w:rFonts w:ascii="Segoe UI" w:hAnsi="Segoe UI" w:cs="Segoe UI"/>
          <w:color w:val="212529"/>
        </w:rPr>
      </w:pPr>
      <w:r>
        <w:rPr>
          <w:rStyle w:val="input-group-text"/>
          <w:rFonts w:ascii="Segoe UI" w:hAnsi="Segoe UI" w:cs="Segoe UI"/>
          <w:color w:val="212529"/>
          <w:bdr w:val="single" w:sz="6" w:space="0" w:color="CED4DA" w:frame="1"/>
          <w:shd w:val="clear" w:color="auto" w:fill="E9ECEF"/>
        </w:rPr>
        <w:t>Large</w:t>
      </w:r>
      <w:r>
        <w:rPr>
          <w:rFonts w:ascii="Segoe UI" w:hAnsi="Segoe UI" w:cs="Segoe UI"/>
          <w:color w:val="212529"/>
        </w:rPr>
        <w:object w:dxaOrig="0" w:dyaOrig="0">
          <v:shape id="_x0000_i1232" type="#_x0000_t75" style="width:49.5pt;height:18pt" o:ole="">
            <v:imagedata r:id="rId30" o:title=""/>
          </v:shape>
          <w:control r:id="rId70" w:name="DefaultOcxName101" w:shapeid="_x0000_i1232"/>
        </w:object>
      </w:r>
    </w:p>
    <w:p w:rsidR="008577DD" w:rsidRDefault="008577DD" w:rsidP="008577DD">
      <w:pPr>
        <w:shd w:val="clear" w:color="auto" w:fill="FFFFFF"/>
        <w:rPr>
          <w:rFonts w:ascii="Segoe UI" w:hAnsi="Segoe UI" w:cs="Segoe UI"/>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input-group-sm mb-3"</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"inputGroup-sizing-sm"</w:t>
      </w:r>
      <w:r>
        <w:rPr>
          <w:rStyle w:val="p"/>
          <w:rFonts w:ascii="var(--bs-font-monospace)" w:hAnsi="var(--bs-font-monospace)"/>
          <w:color w:val="212529"/>
        </w:rPr>
        <w:t>&gt;</w:t>
      </w:r>
      <w:r>
        <w:rPr>
          <w:rStyle w:val="HTMLCode"/>
          <w:rFonts w:ascii="var(--bs-font-monospace)" w:hAnsi="var(--bs-font-monospace)"/>
          <w:color w:val="212529"/>
        </w:rPr>
        <w:t>Small</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"Sizing example input"</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"inputGroup-sizing-sm"</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mb-3"</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"inputGroup-sizing-default"</w:t>
      </w:r>
      <w:r>
        <w:rPr>
          <w:rStyle w:val="p"/>
          <w:rFonts w:ascii="var(--bs-font-monospace)" w:hAnsi="var(--bs-font-monospace)"/>
          <w:color w:val="212529"/>
        </w:rPr>
        <w:t>&gt;</w:t>
      </w:r>
      <w:r>
        <w:rPr>
          <w:rStyle w:val="HTMLCode"/>
          <w:rFonts w:ascii="var(--bs-font-monospace)" w:hAnsi="var(--bs-font-monospace)"/>
          <w:color w:val="212529"/>
        </w:rPr>
        <w:t>Default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"Sizing example input"</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"inputGroup-sizing-default"</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input-group-lg"</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"inputGroup-sizing-lg"</w:t>
      </w:r>
      <w:r>
        <w:rPr>
          <w:rStyle w:val="p"/>
          <w:rFonts w:ascii="var(--bs-font-monospace)" w:hAnsi="var(--bs-font-monospace)"/>
          <w:color w:val="212529"/>
        </w:rPr>
        <w:t>&gt;</w:t>
      </w:r>
      <w:r>
        <w:rPr>
          <w:rStyle w:val="HTMLCode"/>
          <w:rFonts w:ascii="var(--bs-font-monospace)" w:hAnsi="var(--bs-font-monospace)"/>
          <w:color w:val="212529"/>
        </w:rPr>
        <w:t>Large</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"Sizing example input"</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"inputGroup-sizing-lg"</w:t>
      </w:r>
      <w:r>
        <w:rPr>
          <w:rStyle w:val="p"/>
          <w:rFonts w:ascii="var(--bs-font-monospace)" w:hAnsi="var(--bs-font-monospace)"/>
          <w:color w:val="212529"/>
        </w:rPr>
        <w:t>&gt;</w:t>
      </w:r>
    </w:p>
    <w:p w:rsidR="008577DD" w:rsidRDefault="008577DD" w:rsidP="008577D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eading2"/>
        <w:shd w:val="clear" w:color="auto" w:fill="FFFFFF"/>
        <w:rPr>
          <w:rFonts w:ascii="Segoe UI" w:hAnsi="Segoe UI" w:cs="Segoe UI"/>
          <w:b w:val="0"/>
          <w:bCs w:val="0"/>
          <w:color w:val="212529"/>
        </w:rPr>
      </w:pPr>
      <w:bookmarkStart w:id="93" w:name="_Toc144064650"/>
      <w:r>
        <w:rPr>
          <w:rFonts w:ascii="Segoe UI" w:hAnsi="Segoe UI" w:cs="Segoe UI"/>
          <w:b w:val="0"/>
          <w:bCs w:val="0"/>
          <w:color w:val="212529"/>
        </w:rPr>
        <w:t>Checkboxes and radios</w:t>
      </w:r>
      <w:bookmarkEnd w:id="93"/>
    </w:p>
    <w:p w:rsidR="008577DD" w:rsidRDefault="008577DD" w:rsidP="008577DD">
      <w:pPr>
        <w:pStyle w:val="NormalWeb"/>
        <w:shd w:val="clear" w:color="auto" w:fill="FFFFFF"/>
        <w:spacing w:before="0" w:beforeAutospacing="0"/>
        <w:rPr>
          <w:rFonts w:ascii="Segoe UI" w:hAnsi="Segoe UI" w:cs="Segoe UI"/>
          <w:color w:val="212529"/>
        </w:rPr>
      </w:pPr>
      <w:r>
        <w:rPr>
          <w:rFonts w:ascii="Segoe UI" w:hAnsi="Segoe UI" w:cs="Segoe UI"/>
          <w:color w:val="212529"/>
        </w:rPr>
        <w:t>Place any checkbox or radio option within an input group’s addon instead of text. We recommend adding </w:t>
      </w:r>
      <w:r>
        <w:rPr>
          <w:rStyle w:val="HTMLCode"/>
          <w:rFonts w:ascii="var(--bs-font-monospace)" w:hAnsi="var(--bs-font-monospace)"/>
          <w:color w:val="D63384"/>
          <w:sz w:val="21"/>
          <w:szCs w:val="21"/>
        </w:rPr>
        <w:t>.mt-0</w:t>
      </w:r>
      <w:r>
        <w:rPr>
          <w:rFonts w:ascii="Segoe UI" w:hAnsi="Segoe UI" w:cs="Segoe UI"/>
          <w:color w:val="212529"/>
        </w:rPr>
        <w:t> to the </w:t>
      </w:r>
      <w:r>
        <w:rPr>
          <w:rStyle w:val="HTMLCode"/>
          <w:rFonts w:ascii="var(--bs-font-monospace)" w:hAnsi="var(--bs-font-monospace)"/>
          <w:color w:val="D63384"/>
          <w:sz w:val="21"/>
          <w:szCs w:val="21"/>
        </w:rPr>
        <w:t>.form-check-input</w:t>
      </w:r>
      <w:r>
        <w:rPr>
          <w:rFonts w:ascii="Segoe UI" w:hAnsi="Segoe UI" w:cs="Segoe UI"/>
          <w:color w:val="212529"/>
        </w:rPr>
        <w:t> when there’s no visible text next to the input.</w:t>
      </w:r>
    </w:p>
    <w:p w:rsidR="008577DD" w:rsidRDefault="008577DD" w:rsidP="008577DD">
      <w:pPr>
        <w:shd w:val="clear" w:color="auto" w:fill="E9ECEF"/>
        <w:jc w:val="center"/>
        <w:rPr>
          <w:rFonts w:ascii="Segoe UI" w:hAnsi="Segoe UI" w:cs="Segoe UI"/>
          <w:color w:val="212529"/>
        </w:rPr>
      </w:pPr>
      <w:r>
        <w:rPr>
          <w:rFonts w:ascii="Segoe UI" w:hAnsi="Segoe UI" w:cs="Segoe UI"/>
          <w:color w:val="212529"/>
        </w:rPr>
        <w:object w:dxaOrig="0" w:dyaOrig="0">
          <v:shape id="_x0000_i1231" type="#_x0000_t75" style="width:20.25pt;height:18pt" o:ole="">
            <v:imagedata r:id="rId32" o:title=""/>
          </v:shape>
          <w:control r:id="rId71" w:name="DefaultOcxName111" w:shapeid="_x0000_i1231"/>
        </w:object>
      </w:r>
    </w:p>
    <w:p w:rsidR="008577DD" w:rsidRDefault="008577DD" w:rsidP="008577DD">
      <w:pPr>
        <w:shd w:val="clear" w:color="auto" w:fill="FFFFFF"/>
        <w:rPr>
          <w:rFonts w:ascii="Segoe UI" w:hAnsi="Segoe UI" w:cs="Segoe UI"/>
          <w:color w:val="212529"/>
        </w:rPr>
      </w:pPr>
      <w:r>
        <w:rPr>
          <w:rFonts w:ascii="Segoe UI" w:hAnsi="Segoe UI" w:cs="Segoe UI"/>
          <w:color w:val="212529"/>
        </w:rPr>
        <w:object w:dxaOrig="0" w:dyaOrig="0">
          <v:shape id="_x0000_i1230" type="#_x0000_t75" style="width:49.5pt;height:18pt" o:ole="">
            <v:imagedata r:id="rId30" o:title=""/>
          </v:shape>
          <w:control r:id="rId72" w:name="DefaultOcxName121" w:shapeid="_x0000_i1230"/>
        </w:object>
      </w:r>
    </w:p>
    <w:p w:rsidR="008577DD" w:rsidRDefault="008577DD" w:rsidP="008577DD">
      <w:pPr>
        <w:shd w:val="clear" w:color="auto" w:fill="E9ECEF"/>
        <w:jc w:val="center"/>
        <w:rPr>
          <w:rFonts w:ascii="Segoe UI" w:hAnsi="Segoe UI" w:cs="Segoe UI"/>
          <w:color w:val="212529"/>
        </w:rPr>
      </w:pPr>
      <w:r>
        <w:rPr>
          <w:rFonts w:ascii="Segoe UI" w:hAnsi="Segoe UI" w:cs="Segoe UI"/>
          <w:color w:val="212529"/>
        </w:rPr>
        <w:object w:dxaOrig="0" w:dyaOrig="0">
          <v:shape id="_x0000_i1229" type="#_x0000_t75" style="width:20.25pt;height:18pt" o:ole="">
            <v:imagedata r:id="rId73" o:title=""/>
          </v:shape>
          <w:control r:id="rId74" w:name="DefaultOcxName131" w:shapeid="_x0000_i1229"/>
        </w:object>
      </w:r>
    </w:p>
    <w:p w:rsidR="008577DD" w:rsidRDefault="008577DD" w:rsidP="008577DD">
      <w:pPr>
        <w:shd w:val="clear" w:color="auto" w:fill="FFFFFF"/>
        <w:rPr>
          <w:rFonts w:ascii="Segoe UI" w:hAnsi="Segoe UI" w:cs="Segoe UI"/>
          <w:color w:val="212529"/>
        </w:rPr>
      </w:pPr>
      <w:r>
        <w:rPr>
          <w:rFonts w:ascii="Segoe UI" w:hAnsi="Segoe UI" w:cs="Segoe UI"/>
          <w:color w:val="212529"/>
        </w:rPr>
        <w:object w:dxaOrig="0" w:dyaOrig="0">
          <v:shape id="_x0000_i1228" type="#_x0000_t75" style="width:49.5pt;height:18pt" o:ole="">
            <v:imagedata r:id="rId30" o:title=""/>
          </v:shape>
          <w:control r:id="rId75" w:name="DefaultOcxName14" w:shapeid="_x0000_i1228"/>
        </w:object>
      </w:r>
    </w:p>
    <w:p w:rsidR="008577DD" w:rsidRDefault="008577DD" w:rsidP="008577DD">
      <w:pPr>
        <w:shd w:val="clear" w:color="auto" w:fill="FFFFFF"/>
        <w:rPr>
          <w:rFonts w:ascii="Segoe UI" w:hAnsi="Segoe UI" w:cs="Segoe UI"/>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mb-3"</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"form-check-input mt-0"</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"checkbox"</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"Checkbox for following text input"</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"Text input with checkbox"</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"form-check-input mt-0"</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"radio"</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"Radio button for following text input"</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"Text input with radio button"</w:t>
      </w:r>
      <w:r>
        <w:rPr>
          <w:rStyle w:val="p"/>
          <w:rFonts w:ascii="var(--bs-font-monospace)" w:hAnsi="var(--bs-font-monospace)"/>
          <w:color w:val="212529"/>
        </w:rPr>
        <w:t>&gt;</w:t>
      </w:r>
    </w:p>
    <w:p w:rsidR="008577DD" w:rsidRDefault="008577DD" w:rsidP="008577D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eading2"/>
        <w:shd w:val="clear" w:color="auto" w:fill="FFFFFF"/>
        <w:rPr>
          <w:rFonts w:ascii="Segoe UI" w:hAnsi="Segoe UI" w:cs="Segoe UI"/>
          <w:b w:val="0"/>
          <w:bCs w:val="0"/>
          <w:color w:val="212529"/>
        </w:rPr>
      </w:pPr>
      <w:bookmarkStart w:id="94" w:name="_Toc144064651"/>
      <w:r>
        <w:rPr>
          <w:rFonts w:ascii="Segoe UI" w:hAnsi="Segoe UI" w:cs="Segoe UI"/>
          <w:b w:val="0"/>
          <w:bCs w:val="0"/>
          <w:color w:val="212529"/>
        </w:rPr>
        <w:t>Multiple inputs</w:t>
      </w:r>
      <w:bookmarkEnd w:id="94"/>
    </w:p>
    <w:p w:rsidR="008577DD" w:rsidRDefault="008577DD" w:rsidP="008577DD">
      <w:pPr>
        <w:pStyle w:val="NormalWeb"/>
        <w:shd w:val="clear" w:color="auto" w:fill="FFFFFF"/>
        <w:spacing w:before="0" w:beforeAutospacing="0"/>
        <w:rPr>
          <w:rFonts w:ascii="Segoe UI" w:hAnsi="Segoe UI" w:cs="Segoe UI"/>
          <w:color w:val="212529"/>
        </w:rPr>
      </w:pPr>
      <w:r>
        <w:rPr>
          <w:rFonts w:ascii="Segoe UI" w:hAnsi="Segoe UI" w:cs="Segoe UI"/>
          <w:color w:val="212529"/>
        </w:rPr>
        <w:t>While multiple </w:t>
      </w:r>
      <w:r>
        <w:rPr>
          <w:rStyle w:val="HTMLCode"/>
          <w:rFonts w:ascii="var(--bs-font-monospace)" w:hAnsi="var(--bs-font-monospace)"/>
          <w:color w:val="D63384"/>
          <w:sz w:val="21"/>
          <w:szCs w:val="21"/>
        </w:rPr>
        <w:t>&lt;input&gt;</w:t>
      </w:r>
      <w:r>
        <w:rPr>
          <w:rFonts w:ascii="Segoe UI" w:hAnsi="Segoe UI" w:cs="Segoe UI"/>
          <w:color w:val="212529"/>
        </w:rPr>
        <w:t>s are supported visually, validation styles are only available for input groups with a single </w:t>
      </w:r>
      <w:r>
        <w:rPr>
          <w:rStyle w:val="HTMLCode"/>
          <w:rFonts w:ascii="var(--bs-font-monospace)" w:hAnsi="var(--bs-font-monospace)"/>
          <w:color w:val="D63384"/>
          <w:sz w:val="21"/>
          <w:szCs w:val="21"/>
        </w:rPr>
        <w:t>&lt;input&gt;</w:t>
      </w:r>
      <w:r>
        <w:rPr>
          <w:rFonts w:ascii="Segoe UI" w:hAnsi="Segoe UI" w:cs="Segoe UI"/>
          <w:color w:val="212529"/>
        </w:rPr>
        <w:t>.</w:t>
      </w:r>
    </w:p>
    <w:p w:rsidR="008577DD" w:rsidRDefault="008577DD" w:rsidP="008577DD">
      <w:pPr>
        <w:shd w:val="clear" w:color="auto" w:fill="FFFFFF"/>
        <w:rPr>
          <w:rFonts w:ascii="Segoe UI" w:hAnsi="Segoe UI" w:cs="Segoe UI"/>
          <w:color w:val="212529"/>
        </w:rPr>
      </w:pPr>
      <w:r>
        <w:rPr>
          <w:rStyle w:val="input-group-text"/>
          <w:rFonts w:ascii="Segoe UI" w:hAnsi="Segoe UI" w:cs="Segoe UI"/>
          <w:color w:val="212529"/>
          <w:bdr w:val="single" w:sz="6" w:space="0" w:color="CED4DA" w:frame="1"/>
          <w:shd w:val="clear" w:color="auto" w:fill="E9ECEF"/>
        </w:rPr>
        <w:t>First and last name</w:t>
      </w:r>
      <w:r>
        <w:rPr>
          <w:rFonts w:ascii="Segoe UI" w:hAnsi="Segoe UI" w:cs="Segoe UI"/>
          <w:color w:val="212529"/>
        </w:rPr>
        <w:object w:dxaOrig="0" w:dyaOrig="0">
          <v:shape id="_x0000_i1227" type="#_x0000_t75" style="width:49.5pt;height:18pt" o:ole="">
            <v:imagedata r:id="rId30" o:title=""/>
          </v:shape>
          <w:control r:id="rId76" w:name="DefaultOcxName15" w:shapeid="_x0000_i1227"/>
        </w:object>
      </w:r>
      <w:r>
        <w:rPr>
          <w:rFonts w:ascii="Segoe UI" w:hAnsi="Segoe UI" w:cs="Segoe UI"/>
          <w:color w:val="212529"/>
        </w:rPr>
        <w:object w:dxaOrig="0" w:dyaOrig="0">
          <v:shape id="_x0000_i1226" type="#_x0000_t75" style="width:49.5pt;height:18pt" o:ole="">
            <v:imagedata r:id="rId30" o:title=""/>
          </v:shape>
          <w:control r:id="rId77" w:name="DefaultOcxName16" w:shapeid="_x0000_i1226"/>
        </w:object>
      </w:r>
    </w:p>
    <w:p w:rsidR="008577DD" w:rsidRDefault="008577DD" w:rsidP="008577DD">
      <w:pPr>
        <w:shd w:val="clear" w:color="auto" w:fill="FFFFFF"/>
        <w:rPr>
          <w:rFonts w:ascii="Segoe UI" w:hAnsi="Segoe UI" w:cs="Segoe UI"/>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p"/>
          <w:rFonts w:ascii="var(--bs-font-monospace)" w:hAnsi="var(--bs-font-monospace)"/>
          <w:color w:val="212529"/>
        </w:rPr>
        <w:t>&gt;</w:t>
      </w:r>
      <w:r>
        <w:rPr>
          <w:rStyle w:val="HTMLCode"/>
          <w:rFonts w:ascii="var(--bs-font-monospace)" w:hAnsi="var(--bs-font-monospace)"/>
          <w:color w:val="212529"/>
        </w:rPr>
        <w:t>First and last name</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"First name"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"Last name"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p"/>
          <w:rFonts w:ascii="var(--bs-font-monospace)" w:hAnsi="var(--bs-font-monospace)"/>
          <w:color w:val="212529"/>
        </w:rPr>
        <w:t>&gt;</w:t>
      </w:r>
    </w:p>
    <w:p w:rsidR="008577DD" w:rsidRDefault="008577DD" w:rsidP="008577D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eading2"/>
        <w:shd w:val="clear" w:color="auto" w:fill="FFFFFF"/>
        <w:rPr>
          <w:rFonts w:ascii="Segoe UI" w:hAnsi="Segoe UI" w:cs="Segoe UI"/>
          <w:b w:val="0"/>
          <w:bCs w:val="0"/>
          <w:color w:val="212529"/>
        </w:rPr>
      </w:pPr>
      <w:bookmarkStart w:id="95" w:name="_Toc144064652"/>
      <w:r>
        <w:rPr>
          <w:rFonts w:ascii="Segoe UI" w:hAnsi="Segoe UI" w:cs="Segoe UI"/>
          <w:b w:val="0"/>
          <w:bCs w:val="0"/>
          <w:color w:val="212529"/>
        </w:rPr>
        <w:t>Multiple addons</w:t>
      </w:r>
      <w:bookmarkEnd w:id="95"/>
    </w:p>
    <w:p w:rsidR="008577DD" w:rsidRDefault="008577DD" w:rsidP="008577DD">
      <w:pPr>
        <w:pStyle w:val="NormalWeb"/>
        <w:shd w:val="clear" w:color="auto" w:fill="FFFFFF"/>
        <w:spacing w:before="0" w:beforeAutospacing="0"/>
        <w:rPr>
          <w:rFonts w:ascii="Segoe UI" w:hAnsi="Segoe UI" w:cs="Segoe UI"/>
          <w:color w:val="212529"/>
        </w:rPr>
      </w:pPr>
      <w:r>
        <w:rPr>
          <w:rFonts w:ascii="Segoe UI" w:hAnsi="Segoe UI" w:cs="Segoe UI"/>
          <w:color w:val="212529"/>
        </w:rPr>
        <w:t>Multiple add-ons are supported and can be mixed with checkbox and radio input versions.</w:t>
      </w:r>
    </w:p>
    <w:p w:rsidR="008577DD" w:rsidRDefault="008577DD" w:rsidP="008577DD">
      <w:pPr>
        <w:shd w:val="clear" w:color="auto" w:fill="FFFFFF"/>
        <w:rPr>
          <w:rFonts w:ascii="Segoe UI" w:hAnsi="Segoe UI" w:cs="Segoe UI"/>
          <w:color w:val="212529"/>
        </w:rPr>
      </w:pPr>
      <w:r>
        <w:rPr>
          <w:rStyle w:val="input-group-text"/>
          <w:rFonts w:ascii="Segoe UI" w:hAnsi="Segoe UI" w:cs="Segoe UI"/>
          <w:color w:val="212529"/>
          <w:bdr w:val="single" w:sz="6" w:space="0" w:color="CED4DA" w:frame="1"/>
          <w:shd w:val="clear" w:color="auto" w:fill="E9ECEF"/>
        </w:rPr>
        <w:t>$0.00</w:t>
      </w:r>
      <w:r>
        <w:rPr>
          <w:rFonts w:ascii="Segoe UI" w:hAnsi="Segoe UI" w:cs="Segoe UI"/>
          <w:color w:val="212529"/>
        </w:rPr>
        <w:object w:dxaOrig="0" w:dyaOrig="0">
          <v:shape id="_x0000_i1225" type="#_x0000_t75" style="width:49.5pt;height:18pt" o:ole="">
            <v:imagedata r:id="rId30" o:title=""/>
          </v:shape>
          <w:control r:id="rId78" w:name="DefaultOcxName17" w:shapeid="_x0000_i1225"/>
        </w:object>
      </w:r>
    </w:p>
    <w:p w:rsidR="008577DD" w:rsidRDefault="008577DD" w:rsidP="008577DD">
      <w:pPr>
        <w:shd w:val="clear" w:color="auto" w:fill="FFFFFF"/>
        <w:rPr>
          <w:rFonts w:ascii="Segoe UI" w:hAnsi="Segoe UI" w:cs="Segoe UI"/>
          <w:color w:val="212529"/>
        </w:rPr>
      </w:pPr>
      <w:r>
        <w:rPr>
          <w:rFonts w:ascii="Segoe UI" w:hAnsi="Segoe UI" w:cs="Segoe UI"/>
          <w:color w:val="212529"/>
        </w:rPr>
        <w:object w:dxaOrig="0" w:dyaOrig="0">
          <v:shape id="_x0000_i1224" type="#_x0000_t75" style="width:49.5pt;height:18pt" o:ole="">
            <v:imagedata r:id="rId30" o:title=""/>
          </v:shape>
          <w:control r:id="rId79" w:name="DefaultOcxName18" w:shapeid="_x0000_i1224"/>
        </w:object>
      </w:r>
      <w:r>
        <w:rPr>
          <w:rStyle w:val="input-group-text"/>
          <w:rFonts w:ascii="Segoe UI" w:hAnsi="Segoe UI" w:cs="Segoe UI"/>
          <w:color w:val="212529"/>
          <w:bdr w:val="single" w:sz="6" w:space="0" w:color="CED4DA" w:frame="1"/>
          <w:shd w:val="clear" w:color="auto" w:fill="E9ECEF"/>
        </w:rPr>
        <w:t>$0.00</w:t>
      </w:r>
    </w:p>
    <w:p w:rsidR="008577DD" w:rsidRDefault="008577DD" w:rsidP="008577DD">
      <w:pPr>
        <w:shd w:val="clear" w:color="auto" w:fill="FFFFFF"/>
        <w:rPr>
          <w:rFonts w:ascii="Segoe UI" w:hAnsi="Segoe UI" w:cs="Segoe UI"/>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mb-3"</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p"/>
          <w:rFonts w:ascii="var(--bs-font-monospace)" w:hAnsi="var(--bs-font-monospace)"/>
          <w:color w:val="212529"/>
        </w:rPr>
        <w:t>&gt;</w:t>
      </w:r>
      <w:r>
        <w:rPr>
          <w:rStyle w:val="HTMLCode"/>
          <w:rFonts w:ascii="var(--bs-font-monospace)" w:hAnsi="var(--bs-font-monospace)"/>
          <w:color w:val="212529"/>
        </w:rPr>
        <w:t>0.00</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"Dollar amount (with dot and two decimal places)"</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"Dollar amount (with dot and two decimal places)"</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p"/>
          <w:rFonts w:ascii="var(--bs-font-monospace)" w:hAnsi="var(--bs-font-monospace)"/>
          <w:color w:val="212529"/>
        </w:rPr>
        <w:t>&gt;</w:t>
      </w:r>
      <w:r>
        <w:rPr>
          <w:rStyle w:val="HTMLCode"/>
          <w:rFonts w:ascii="var(--bs-font-monospace)" w:hAnsi="var(--bs-font-monospace)"/>
          <w:color w:val="212529"/>
        </w:rPr>
        <w:t>0.00</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8577DD" w:rsidRDefault="008577DD" w:rsidP="008577D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eading2"/>
        <w:shd w:val="clear" w:color="auto" w:fill="FFFFFF"/>
        <w:rPr>
          <w:rFonts w:ascii="Segoe UI" w:hAnsi="Segoe UI" w:cs="Segoe UI"/>
          <w:b w:val="0"/>
          <w:bCs w:val="0"/>
          <w:color w:val="212529"/>
        </w:rPr>
      </w:pPr>
      <w:bookmarkStart w:id="96" w:name="_Toc144064653"/>
      <w:r>
        <w:rPr>
          <w:rFonts w:ascii="Segoe UI" w:hAnsi="Segoe UI" w:cs="Segoe UI"/>
          <w:b w:val="0"/>
          <w:bCs w:val="0"/>
          <w:color w:val="212529"/>
        </w:rPr>
        <w:t>Button addons</w:t>
      </w:r>
      <w:bookmarkEnd w:id="96"/>
    </w:p>
    <w:p w:rsidR="008577DD" w:rsidRDefault="008577DD" w:rsidP="008577DD">
      <w:pPr>
        <w:shd w:val="clear" w:color="auto" w:fill="FFFFFF"/>
        <w:rPr>
          <w:rFonts w:ascii="Segoe UI" w:hAnsi="Segoe UI" w:cs="Segoe UI"/>
          <w:color w:val="212529"/>
        </w:rPr>
      </w:pPr>
      <w:r>
        <w:rPr>
          <w:rFonts w:ascii="Segoe UI" w:hAnsi="Segoe UI" w:cs="Segoe UI"/>
          <w:color w:val="212529"/>
        </w:rPr>
        <w:t>Button</w:t>
      </w:r>
      <w:r>
        <w:rPr>
          <w:rFonts w:ascii="Segoe UI" w:hAnsi="Segoe UI" w:cs="Segoe UI"/>
          <w:color w:val="212529"/>
        </w:rPr>
        <w:object w:dxaOrig="0" w:dyaOrig="0">
          <v:shape id="_x0000_i1223" type="#_x0000_t75" style="width:49.5pt;height:18pt" o:ole="">
            <v:imagedata r:id="rId30" o:title=""/>
          </v:shape>
          <w:control r:id="rId80" w:name="DefaultOcxName19" w:shapeid="_x0000_i1223"/>
        </w:object>
      </w:r>
    </w:p>
    <w:p w:rsidR="008577DD" w:rsidRDefault="008577DD" w:rsidP="008577DD">
      <w:pPr>
        <w:shd w:val="clear" w:color="auto" w:fill="FFFFFF"/>
        <w:rPr>
          <w:rFonts w:ascii="Segoe UI" w:hAnsi="Segoe UI" w:cs="Segoe UI"/>
          <w:color w:val="212529"/>
        </w:rPr>
      </w:pPr>
      <w:r>
        <w:rPr>
          <w:rFonts w:ascii="Segoe UI" w:hAnsi="Segoe UI" w:cs="Segoe UI"/>
          <w:color w:val="212529"/>
        </w:rPr>
        <w:object w:dxaOrig="0" w:dyaOrig="0">
          <v:shape id="_x0000_i1222" type="#_x0000_t75" style="width:49.5pt;height:18pt" o:ole="">
            <v:imagedata r:id="rId30" o:title=""/>
          </v:shape>
          <w:control r:id="rId81" w:name="DefaultOcxName20" w:shapeid="_x0000_i1222"/>
        </w:object>
      </w:r>
      <w:r>
        <w:rPr>
          <w:rFonts w:ascii="Segoe UI" w:hAnsi="Segoe UI" w:cs="Segoe UI"/>
          <w:color w:val="212529"/>
        </w:rPr>
        <w:t>Button</w:t>
      </w:r>
    </w:p>
    <w:p w:rsidR="008577DD" w:rsidRDefault="008577DD" w:rsidP="008577DD">
      <w:pPr>
        <w:shd w:val="clear" w:color="auto" w:fill="FFFFFF"/>
        <w:rPr>
          <w:rFonts w:ascii="Segoe UI" w:hAnsi="Segoe UI" w:cs="Segoe UI"/>
          <w:color w:val="212529"/>
        </w:rPr>
      </w:pPr>
      <w:r>
        <w:rPr>
          <w:rFonts w:ascii="Segoe UI" w:hAnsi="Segoe UI" w:cs="Segoe UI"/>
          <w:color w:val="212529"/>
        </w:rPr>
        <w:t>ButtonButton</w:t>
      </w:r>
      <w:r>
        <w:rPr>
          <w:rFonts w:ascii="Segoe UI" w:hAnsi="Segoe UI" w:cs="Segoe UI"/>
          <w:color w:val="212529"/>
        </w:rPr>
        <w:object w:dxaOrig="0" w:dyaOrig="0">
          <v:shape id="_x0000_i1221" type="#_x0000_t75" style="width:49.5pt;height:18pt" o:ole="">
            <v:imagedata r:id="rId30" o:title=""/>
          </v:shape>
          <w:control r:id="rId82" w:name="DefaultOcxName211" w:shapeid="_x0000_i1221"/>
        </w:object>
      </w:r>
    </w:p>
    <w:p w:rsidR="008577DD" w:rsidRDefault="008577DD" w:rsidP="008577DD">
      <w:pPr>
        <w:shd w:val="clear" w:color="auto" w:fill="FFFFFF"/>
        <w:rPr>
          <w:rFonts w:ascii="Segoe UI" w:hAnsi="Segoe UI" w:cs="Segoe UI"/>
          <w:color w:val="212529"/>
        </w:rPr>
      </w:pPr>
      <w:r>
        <w:rPr>
          <w:rFonts w:ascii="Segoe UI" w:hAnsi="Segoe UI" w:cs="Segoe UI"/>
          <w:color w:val="212529"/>
        </w:rPr>
        <w:object w:dxaOrig="0" w:dyaOrig="0">
          <v:shape id="_x0000_i1220" type="#_x0000_t75" style="width:49.5pt;height:18pt" o:ole="">
            <v:imagedata r:id="rId30" o:title=""/>
          </v:shape>
          <w:control r:id="rId83" w:name="DefaultOcxName22" w:shapeid="_x0000_i1220"/>
        </w:object>
      </w:r>
      <w:r>
        <w:rPr>
          <w:rFonts w:ascii="Segoe UI" w:hAnsi="Segoe UI" w:cs="Segoe UI"/>
          <w:color w:val="212529"/>
        </w:rPr>
        <w:t>ButtonButton</w:t>
      </w:r>
    </w:p>
    <w:p w:rsidR="008577DD" w:rsidRDefault="008577DD" w:rsidP="008577DD">
      <w:pPr>
        <w:shd w:val="clear" w:color="auto" w:fill="FFFFFF"/>
        <w:rPr>
          <w:rFonts w:ascii="Segoe UI" w:hAnsi="Segoe UI" w:cs="Segoe UI"/>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mb-3"</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"button-addon1"</w:t>
      </w:r>
      <w:r>
        <w:rPr>
          <w:rStyle w:val="p"/>
          <w:rFonts w:ascii="var(--bs-font-monospace)" w:hAnsi="var(--bs-font-monospace)"/>
          <w:color w:val="212529"/>
        </w:rPr>
        <w:t>&gt;</w:t>
      </w:r>
      <w:r>
        <w:rPr>
          <w:rStyle w:val="HTMLCode"/>
          <w:rFonts w:ascii="var(--bs-font-monospace)" w:hAnsi="var(--bs-font-monospace)"/>
          <w:color w:val="212529"/>
        </w:rPr>
        <w:t>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"Example text with button addon"</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"button-addon1"</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mb-3"</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"Recipient's username"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"Recipient's username"</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"button-addon2"</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"button-addon2"</w:t>
      </w:r>
      <w:r>
        <w:rPr>
          <w:rStyle w:val="p"/>
          <w:rFonts w:ascii="var(--bs-font-monospace)" w:hAnsi="var(--bs-font-monospace)"/>
          <w:color w:val="212529"/>
        </w:rPr>
        <w:t>&gt;</w:t>
      </w:r>
      <w:r>
        <w:rPr>
          <w:rStyle w:val="HTMLCode"/>
          <w:rFonts w:ascii="var(--bs-font-monospace)" w:hAnsi="var(--bs-font-monospace)"/>
          <w:color w:val="212529"/>
        </w:rPr>
        <w:t>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mb-3"</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"Example text with two button addons"</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"Recipient's username"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"Recipient's username with two button addons"</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577DD" w:rsidRDefault="008577DD" w:rsidP="008577D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eading2"/>
        <w:shd w:val="clear" w:color="auto" w:fill="FFFFFF"/>
        <w:rPr>
          <w:rFonts w:ascii="Segoe UI" w:hAnsi="Segoe UI" w:cs="Segoe UI"/>
          <w:b w:val="0"/>
          <w:bCs w:val="0"/>
          <w:color w:val="212529"/>
        </w:rPr>
      </w:pPr>
      <w:bookmarkStart w:id="97" w:name="_Toc144064654"/>
      <w:r>
        <w:rPr>
          <w:rFonts w:ascii="Segoe UI" w:hAnsi="Segoe UI" w:cs="Segoe UI"/>
          <w:b w:val="0"/>
          <w:bCs w:val="0"/>
          <w:color w:val="212529"/>
        </w:rPr>
        <w:t>Buttons with dropdowns</w:t>
      </w:r>
      <w:bookmarkEnd w:id="97"/>
    </w:p>
    <w:p w:rsidR="008577DD" w:rsidRDefault="008577DD" w:rsidP="008577DD">
      <w:pPr>
        <w:shd w:val="clear" w:color="auto" w:fill="FFFFFF"/>
        <w:rPr>
          <w:rFonts w:ascii="Segoe UI" w:hAnsi="Segoe UI" w:cs="Segoe UI"/>
          <w:color w:val="212529"/>
        </w:rPr>
      </w:pPr>
      <w:r>
        <w:rPr>
          <w:rFonts w:ascii="Segoe UI" w:hAnsi="Segoe UI" w:cs="Segoe UI"/>
          <w:color w:val="212529"/>
        </w:rPr>
        <w:t>Dropdown</w:t>
      </w:r>
      <w:r>
        <w:rPr>
          <w:rFonts w:ascii="Segoe UI" w:hAnsi="Segoe UI" w:cs="Segoe UI"/>
          <w:color w:val="212529"/>
        </w:rPr>
        <w:object w:dxaOrig="0" w:dyaOrig="0">
          <v:shape id="_x0000_i1219" type="#_x0000_t75" style="width:49.5pt;height:18pt" o:ole="">
            <v:imagedata r:id="rId30" o:title=""/>
          </v:shape>
          <w:control r:id="rId84" w:name="DefaultOcxName23" w:shapeid="_x0000_i1219"/>
        </w:object>
      </w:r>
    </w:p>
    <w:p w:rsidR="008577DD" w:rsidRDefault="008577DD" w:rsidP="008577DD">
      <w:pPr>
        <w:shd w:val="clear" w:color="auto" w:fill="FFFFFF"/>
        <w:rPr>
          <w:rFonts w:ascii="Segoe UI" w:hAnsi="Segoe UI" w:cs="Segoe UI"/>
          <w:color w:val="212529"/>
        </w:rPr>
      </w:pPr>
      <w:r>
        <w:rPr>
          <w:rFonts w:ascii="Segoe UI" w:hAnsi="Segoe UI" w:cs="Segoe UI"/>
          <w:color w:val="212529"/>
        </w:rPr>
        <w:object w:dxaOrig="0" w:dyaOrig="0">
          <v:shape id="_x0000_i1218" type="#_x0000_t75" style="width:49.5pt;height:18pt" o:ole="">
            <v:imagedata r:id="rId30" o:title=""/>
          </v:shape>
          <w:control r:id="rId85" w:name="DefaultOcxName24" w:shapeid="_x0000_i1218"/>
        </w:object>
      </w:r>
      <w:r>
        <w:rPr>
          <w:rFonts w:ascii="Segoe UI" w:hAnsi="Segoe UI" w:cs="Segoe UI"/>
          <w:color w:val="212529"/>
        </w:rPr>
        <w:t>Dropdown</w:t>
      </w:r>
    </w:p>
    <w:p w:rsidR="008577DD" w:rsidRDefault="008577DD" w:rsidP="008577DD">
      <w:pPr>
        <w:shd w:val="clear" w:color="auto" w:fill="FFFFFF"/>
        <w:rPr>
          <w:rFonts w:ascii="Segoe UI" w:hAnsi="Segoe UI" w:cs="Segoe UI"/>
          <w:color w:val="212529"/>
        </w:rPr>
      </w:pPr>
      <w:r>
        <w:rPr>
          <w:rFonts w:ascii="Segoe UI" w:hAnsi="Segoe UI" w:cs="Segoe UI"/>
          <w:color w:val="212529"/>
        </w:rPr>
        <w:t>Dropdown</w:t>
      </w:r>
      <w:r>
        <w:rPr>
          <w:rFonts w:ascii="Segoe UI" w:hAnsi="Segoe UI" w:cs="Segoe UI"/>
          <w:color w:val="212529"/>
        </w:rPr>
        <w:object w:dxaOrig="0" w:dyaOrig="0">
          <v:shape id="_x0000_i1217" type="#_x0000_t75" style="width:49.5pt;height:18pt" o:ole="">
            <v:imagedata r:id="rId30" o:title=""/>
          </v:shape>
          <w:control r:id="rId86" w:name="DefaultOcxName25" w:shapeid="_x0000_i1217"/>
        </w:object>
      </w:r>
      <w:r>
        <w:rPr>
          <w:rFonts w:ascii="Segoe UI" w:hAnsi="Segoe UI" w:cs="Segoe UI"/>
          <w:color w:val="212529"/>
        </w:rPr>
        <w:t>Dropdown</w:t>
      </w:r>
    </w:p>
    <w:p w:rsidR="008577DD" w:rsidRDefault="008577DD" w:rsidP="008577DD">
      <w:pPr>
        <w:shd w:val="clear" w:color="auto" w:fill="FFFFFF"/>
        <w:rPr>
          <w:rFonts w:ascii="Segoe UI" w:hAnsi="Segoe UI" w:cs="Segoe UI"/>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mb-3"</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 dropdown-toggle"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r>
        <w:rPr>
          <w:rStyle w:val="HTMLCode"/>
          <w:rFonts w:ascii="var(--bs-font-monospace)" w:hAnsi="var(--bs-font-monospace)"/>
          <w:color w:val="212529"/>
        </w:rPr>
        <w:t>Dropdown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hr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"dropdown-divider"</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Separated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"Text input with dropdown button"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mb-3"</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"Text input with dropdown button"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 dropdown-toggle"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r>
        <w:rPr>
          <w:rStyle w:val="HTMLCode"/>
          <w:rFonts w:ascii="var(--bs-font-monospace)" w:hAnsi="var(--bs-font-monospace)"/>
          <w:color w:val="212529"/>
        </w:rPr>
        <w:t>Dropdown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 dropdown-menu-end"</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hr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"dropdown-divider"</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Separated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 dropdown-toggle"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r>
        <w:rPr>
          <w:rStyle w:val="HTMLCode"/>
          <w:rFonts w:ascii="var(--bs-font-monospace)" w:hAnsi="var(--bs-font-monospace)"/>
          <w:color w:val="212529"/>
        </w:rPr>
        <w:t>Dropdown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Action before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action before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hr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"dropdown-divider"</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Separated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"Text input with 2 dropdown buttons"</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 dropdown-toggle"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r>
        <w:rPr>
          <w:rStyle w:val="HTMLCode"/>
          <w:rFonts w:ascii="var(--bs-font-monospace)" w:hAnsi="var(--bs-font-monospace)"/>
          <w:color w:val="212529"/>
        </w:rPr>
        <w:t>Dropdown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 dropdown-menu-end"</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hr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"dropdown-divider"</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Separated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8577DD" w:rsidRDefault="008577DD" w:rsidP="008577D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eading2"/>
        <w:shd w:val="clear" w:color="auto" w:fill="FFFFFF"/>
        <w:rPr>
          <w:rFonts w:ascii="Segoe UI" w:hAnsi="Segoe UI" w:cs="Segoe UI"/>
          <w:b w:val="0"/>
          <w:bCs w:val="0"/>
          <w:color w:val="212529"/>
        </w:rPr>
      </w:pPr>
      <w:bookmarkStart w:id="98" w:name="_Toc144064655"/>
      <w:r>
        <w:rPr>
          <w:rFonts w:ascii="Segoe UI" w:hAnsi="Segoe UI" w:cs="Segoe UI"/>
          <w:b w:val="0"/>
          <w:bCs w:val="0"/>
          <w:color w:val="212529"/>
        </w:rPr>
        <w:t>Segmented buttons</w:t>
      </w:r>
      <w:bookmarkEnd w:id="98"/>
    </w:p>
    <w:p w:rsidR="008577DD" w:rsidRDefault="008577DD" w:rsidP="008577DD">
      <w:pPr>
        <w:shd w:val="clear" w:color="auto" w:fill="FFFFFF"/>
        <w:rPr>
          <w:rFonts w:ascii="Segoe UI" w:hAnsi="Segoe UI" w:cs="Segoe UI"/>
          <w:color w:val="212529"/>
        </w:rPr>
      </w:pPr>
      <w:r>
        <w:rPr>
          <w:rFonts w:ascii="Segoe UI" w:hAnsi="Segoe UI" w:cs="Segoe UI"/>
          <w:color w:val="212529"/>
        </w:rPr>
        <w:t>Action</w:t>
      </w:r>
      <w:r>
        <w:rPr>
          <w:rStyle w:val="visually-hidden"/>
          <w:rFonts w:ascii="Segoe UI" w:hAnsi="Segoe UI" w:cs="Segoe UI"/>
          <w:color w:val="212529"/>
        </w:rPr>
        <w:t>Toggle Dropdown</w:t>
      </w:r>
      <w:r>
        <w:rPr>
          <w:rFonts w:ascii="Segoe UI" w:hAnsi="Segoe UI" w:cs="Segoe UI"/>
          <w:color w:val="212529"/>
        </w:rPr>
        <w:object w:dxaOrig="0" w:dyaOrig="0">
          <v:shape id="_x0000_i1216" type="#_x0000_t75" style="width:49.5pt;height:18pt" o:ole="">
            <v:imagedata r:id="rId30" o:title=""/>
          </v:shape>
          <w:control r:id="rId87" w:name="DefaultOcxName26" w:shapeid="_x0000_i1216"/>
        </w:object>
      </w:r>
    </w:p>
    <w:p w:rsidR="008577DD" w:rsidRDefault="008577DD" w:rsidP="008577DD">
      <w:pPr>
        <w:shd w:val="clear" w:color="auto" w:fill="FFFFFF"/>
        <w:rPr>
          <w:rFonts w:ascii="Segoe UI" w:hAnsi="Segoe UI" w:cs="Segoe UI"/>
          <w:color w:val="212529"/>
        </w:rPr>
      </w:pPr>
      <w:r>
        <w:rPr>
          <w:rFonts w:ascii="Segoe UI" w:hAnsi="Segoe UI" w:cs="Segoe UI"/>
          <w:color w:val="212529"/>
        </w:rPr>
        <w:object w:dxaOrig="0" w:dyaOrig="0">
          <v:shape id="_x0000_i1215" type="#_x0000_t75" style="width:49.5pt;height:18pt" o:ole="">
            <v:imagedata r:id="rId30" o:title=""/>
          </v:shape>
          <w:control r:id="rId88" w:name="DefaultOcxName27" w:shapeid="_x0000_i1215"/>
        </w:object>
      </w:r>
      <w:r>
        <w:rPr>
          <w:rFonts w:ascii="Segoe UI" w:hAnsi="Segoe UI" w:cs="Segoe UI"/>
          <w:color w:val="212529"/>
        </w:rPr>
        <w:t>Action</w:t>
      </w:r>
      <w:r>
        <w:rPr>
          <w:rStyle w:val="visually-hidden"/>
          <w:rFonts w:ascii="Segoe UI" w:hAnsi="Segoe UI" w:cs="Segoe UI"/>
          <w:color w:val="212529"/>
        </w:rPr>
        <w:t>Toggle Dropdown</w:t>
      </w:r>
    </w:p>
    <w:p w:rsidR="008577DD" w:rsidRDefault="008577DD" w:rsidP="008577DD">
      <w:pPr>
        <w:shd w:val="clear" w:color="auto" w:fill="FFFFFF"/>
        <w:rPr>
          <w:rFonts w:ascii="Segoe UI" w:hAnsi="Segoe UI" w:cs="Segoe UI"/>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mb-3"</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 dropdown-toggle dropdown-toggle-split"</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Toggle Dropdown</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hr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"dropdown-divider"</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Separated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"Text input with segmented dropdown button"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"Text input with segmented dropdown button"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 dropdown-toggle dropdown-toggle-split"</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Toggle Dropdown</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 dropdown-menu-end"</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hr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"dropdown-divider"</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Separated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8577DD" w:rsidRDefault="008577DD" w:rsidP="008577D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eading2"/>
        <w:shd w:val="clear" w:color="auto" w:fill="FFFFFF"/>
        <w:rPr>
          <w:rFonts w:ascii="Segoe UI" w:hAnsi="Segoe UI" w:cs="Segoe UI"/>
          <w:b w:val="0"/>
          <w:bCs w:val="0"/>
          <w:color w:val="212529"/>
        </w:rPr>
      </w:pPr>
      <w:bookmarkStart w:id="99" w:name="_Toc144064656"/>
      <w:r>
        <w:rPr>
          <w:rFonts w:ascii="Segoe UI" w:hAnsi="Segoe UI" w:cs="Segoe UI"/>
          <w:b w:val="0"/>
          <w:bCs w:val="0"/>
          <w:color w:val="212529"/>
        </w:rPr>
        <w:t>Custom forms</w:t>
      </w:r>
      <w:bookmarkEnd w:id="99"/>
    </w:p>
    <w:p w:rsidR="008577DD" w:rsidRDefault="008577DD" w:rsidP="008577DD">
      <w:pPr>
        <w:pStyle w:val="NormalWeb"/>
        <w:shd w:val="clear" w:color="auto" w:fill="FFFFFF"/>
        <w:spacing w:before="0" w:beforeAutospacing="0"/>
        <w:rPr>
          <w:rFonts w:ascii="Segoe UI" w:hAnsi="Segoe UI" w:cs="Segoe UI"/>
          <w:color w:val="212529"/>
        </w:rPr>
      </w:pPr>
      <w:r>
        <w:rPr>
          <w:rFonts w:ascii="Segoe UI" w:hAnsi="Segoe UI" w:cs="Segoe UI"/>
          <w:color w:val="212529"/>
        </w:rPr>
        <w:t>Input groups include support for custom selects and custom file inputs. Browser default versions of these are not supported.</w:t>
      </w:r>
    </w:p>
    <w:p w:rsidR="008577DD" w:rsidRDefault="008577DD" w:rsidP="008577DD">
      <w:pPr>
        <w:pStyle w:val="Heading3"/>
        <w:shd w:val="clear" w:color="auto" w:fill="FFFFFF"/>
        <w:rPr>
          <w:rFonts w:ascii="Segoe UI" w:hAnsi="Segoe UI" w:cs="Segoe UI"/>
          <w:b w:val="0"/>
          <w:bCs w:val="0"/>
          <w:color w:val="212529"/>
        </w:rPr>
      </w:pPr>
      <w:bookmarkStart w:id="100" w:name="_Toc144064657"/>
      <w:r>
        <w:rPr>
          <w:rFonts w:ascii="Segoe UI" w:hAnsi="Segoe UI" w:cs="Segoe UI"/>
          <w:b w:val="0"/>
          <w:bCs w:val="0"/>
          <w:color w:val="212529"/>
        </w:rPr>
        <w:t>Custom select</w:t>
      </w:r>
      <w:bookmarkEnd w:id="100"/>
    </w:p>
    <w:p w:rsidR="008577DD" w:rsidRDefault="008577DD" w:rsidP="008577DD">
      <w:pPr>
        <w:shd w:val="clear" w:color="auto" w:fill="FFFFFF"/>
        <w:rPr>
          <w:rFonts w:ascii="Segoe UI" w:hAnsi="Segoe UI" w:cs="Segoe UI"/>
          <w:color w:val="212529"/>
        </w:rPr>
      </w:pPr>
      <w:r>
        <w:rPr>
          <w:rFonts w:ascii="Segoe UI" w:hAnsi="Segoe UI" w:cs="Segoe UI"/>
          <w:color w:val="212529"/>
        </w:rPr>
        <w:t>Options                  </w:t>
      </w:r>
      <w:r>
        <w:rPr>
          <w:rFonts w:ascii="Segoe UI" w:hAnsi="Segoe UI" w:cs="Segoe UI"/>
          <w:color w:val="212529"/>
        </w:rPr>
        <w:object w:dxaOrig="0" w:dyaOrig="0">
          <v:shape id="_x0000_i1214" type="#_x0000_t75" style="width:75pt;height:18pt" o:ole="">
            <v:imagedata r:id="rId89" o:title=""/>
          </v:shape>
          <w:control r:id="rId90" w:name="DefaultOcxName28" w:shapeid="_x0000_i1214"/>
        </w:object>
      </w:r>
    </w:p>
    <w:p w:rsidR="008577DD" w:rsidRDefault="008577DD" w:rsidP="008577DD">
      <w:pPr>
        <w:shd w:val="clear" w:color="auto" w:fill="FFFFFF"/>
        <w:rPr>
          <w:rFonts w:ascii="Segoe UI" w:hAnsi="Segoe UI" w:cs="Segoe UI"/>
          <w:color w:val="212529"/>
        </w:rPr>
      </w:pPr>
      <w:r>
        <w:rPr>
          <w:rFonts w:ascii="Segoe UI" w:hAnsi="Segoe UI" w:cs="Segoe UI"/>
          <w:color w:val="212529"/>
        </w:rPr>
        <w:t>                  </w:t>
      </w:r>
      <w:r>
        <w:rPr>
          <w:rFonts w:ascii="Segoe UI" w:hAnsi="Segoe UI" w:cs="Segoe UI"/>
          <w:color w:val="212529"/>
        </w:rPr>
        <w:object w:dxaOrig="0" w:dyaOrig="0">
          <v:shape id="_x0000_i1213" type="#_x0000_t75" style="width:75pt;height:18pt" o:ole="">
            <v:imagedata r:id="rId91" o:title=""/>
          </v:shape>
          <w:control r:id="rId92" w:name="DefaultOcxName29" w:shapeid="_x0000_i1213"/>
        </w:object>
      </w:r>
      <w:r>
        <w:rPr>
          <w:rFonts w:ascii="Segoe UI" w:hAnsi="Segoe UI" w:cs="Segoe UI"/>
          <w:color w:val="212529"/>
        </w:rPr>
        <w:t>Options</w:t>
      </w:r>
    </w:p>
    <w:p w:rsidR="008577DD" w:rsidRDefault="008577DD" w:rsidP="008577DD">
      <w:pPr>
        <w:shd w:val="clear" w:color="auto" w:fill="FFFFFF"/>
        <w:rPr>
          <w:rFonts w:ascii="Segoe UI" w:hAnsi="Segoe UI" w:cs="Segoe UI"/>
          <w:color w:val="212529"/>
        </w:rPr>
      </w:pPr>
      <w:r>
        <w:rPr>
          <w:rFonts w:ascii="Segoe UI" w:hAnsi="Segoe UI" w:cs="Segoe UI"/>
          <w:color w:val="212529"/>
        </w:rPr>
        <w:t>Button                  </w:t>
      </w:r>
      <w:r>
        <w:rPr>
          <w:rFonts w:ascii="Segoe UI" w:hAnsi="Segoe UI" w:cs="Segoe UI"/>
          <w:color w:val="212529"/>
        </w:rPr>
        <w:object w:dxaOrig="0" w:dyaOrig="0">
          <v:shape id="_x0000_i1212" type="#_x0000_t75" style="width:75pt;height:18pt" o:ole="">
            <v:imagedata r:id="rId93" o:title=""/>
          </v:shape>
          <w:control r:id="rId94" w:name="DefaultOcxName30" w:shapeid="_x0000_i1212"/>
        </w:object>
      </w:r>
    </w:p>
    <w:p w:rsidR="008577DD" w:rsidRDefault="008577DD" w:rsidP="008577DD">
      <w:pPr>
        <w:shd w:val="clear" w:color="auto" w:fill="FFFFFF"/>
        <w:rPr>
          <w:rFonts w:ascii="Segoe UI" w:hAnsi="Segoe UI" w:cs="Segoe UI"/>
          <w:color w:val="212529"/>
        </w:rPr>
      </w:pPr>
      <w:r>
        <w:rPr>
          <w:rFonts w:ascii="Segoe UI" w:hAnsi="Segoe UI" w:cs="Segoe UI"/>
          <w:color w:val="212529"/>
        </w:rPr>
        <w:t>                  </w:t>
      </w:r>
      <w:r>
        <w:rPr>
          <w:rFonts w:ascii="Segoe UI" w:hAnsi="Segoe UI" w:cs="Segoe UI"/>
          <w:color w:val="212529"/>
        </w:rPr>
        <w:object w:dxaOrig="0" w:dyaOrig="0">
          <v:shape id="_x0000_i1211" type="#_x0000_t75" style="width:75pt;height:18pt" o:ole="">
            <v:imagedata r:id="rId95" o:title=""/>
          </v:shape>
          <w:control r:id="rId96" w:name="DefaultOcxName311" w:shapeid="_x0000_i1211"/>
        </w:object>
      </w:r>
      <w:r>
        <w:rPr>
          <w:rFonts w:ascii="Segoe UI" w:hAnsi="Segoe UI" w:cs="Segoe UI"/>
          <w:color w:val="212529"/>
        </w:rPr>
        <w:t>Button</w:t>
      </w:r>
    </w:p>
    <w:p w:rsidR="008577DD" w:rsidRDefault="008577DD" w:rsidP="008577DD">
      <w:pPr>
        <w:shd w:val="clear" w:color="auto" w:fill="FFFFFF"/>
        <w:rPr>
          <w:rFonts w:ascii="Segoe UI" w:hAnsi="Segoe UI" w:cs="Segoe UI"/>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mb-3"</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"inputGroupSelect01"</w:t>
      </w:r>
      <w:r>
        <w:rPr>
          <w:rStyle w:val="p"/>
          <w:rFonts w:ascii="var(--bs-font-monospace)" w:hAnsi="var(--bs-font-monospace)"/>
          <w:color w:val="212529"/>
        </w:rPr>
        <w:t>&gt;</w:t>
      </w:r>
      <w:r>
        <w:rPr>
          <w:rStyle w:val="HTMLCode"/>
          <w:rFonts w:ascii="var(--bs-font-monospace)" w:hAnsi="var(--bs-font-monospace)"/>
          <w:color w:val="212529"/>
        </w:rPr>
        <w:t>Options</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"form-select"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"inputGroupSelect01"</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selected</w:t>
      </w:r>
      <w:r>
        <w:rPr>
          <w:rStyle w:val="p"/>
          <w:rFonts w:ascii="var(--bs-font-monospace)" w:hAnsi="var(--bs-font-monospace)"/>
          <w:color w:val="212529"/>
        </w:rPr>
        <w:t>&gt;</w:t>
      </w:r>
      <w:r>
        <w:rPr>
          <w:rStyle w:val="HTMLCode"/>
          <w:rFonts w:ascii="var(--bs-font-monospace)" w:hAnsi="var(--bs-font-monospace)"/>
          <w:color w:val="212529"/>
        </w:rPr>
        <w:t>Choose...</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"1"</w:t>
      </w:r>
      <w:r>
        <w:rPr>
          <w:rStyle w:val="p"/>
          <w:rFonts w:ascii="var(--bs-font-monospace)" w:hAnsi="var(--bs-font-monospace)"/>
          <w:color w:val="212529"/>
        </w:rPr>
        <w:t>&gt;</w:t>
      </w:r>
      <w:r>
        <w:rPr>
          <w:rStyle w:val="HTMLCode"/>
          <w:rFonts w:ascii="var(--bs-font-monospace)" w:hAnsi="var(--bs-font-monospace)"/>
          <w:color w:val="212529"/>
        </w:rPr>
        <w:t>One</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"2"</w:t>
      </w:r>
      <w:r>
        <w:rPr>
          <w:rStyle w:val="p"/>
          <w:rFonts w:ascii="var(--bs-font-monospace)" w:hAnsi="var(--bs-font-monospace)"/>
          <w:color w:val="212529"/>
        </w:rPr>
        <w:t>&gt;</w:t>
      </w:r>
      <w:r>
        <w:rPr>
          <w:rStyle w:val="HTMLCode"/>
          <w:rFonts w:ascii="var(--bs-font-monospace)" w:hAnsi="var(--bs-font-monospace)"/>
          <w:color w:val="212529"/>
        </w:rPr>
        <w:t>Two</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"3"</w:t>
      </w:r>
      <w:r>
        <w:rPr>
          <w:rStyle w:val="p"/>
          <w:rFonts w:ascii="var(--bs-font-monospace)" w:hAnsi="var(--bs-font-monospace)"/>
          <w:color w:val="212529"/>
        </w:rPr>
        <w:t>&gt;</w:t>
      </w:r>
      <w:r>
        <w:rPr>
          <w:rStyle w:val="HTMLCode"/>
          <w:rFonts w:ascii="var(--bs-font-monospace)" w:hAnsi="var(--bs-font-monospace)"/>
          <w:color w:val="212529"/>
        </w:rPr>
        <w:t>Three</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mb-3"</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"form-select"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"inputGroupSelect02"</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selected</w:t>
      </w:r>
      <w:r>
        <w:rPr>
          <w:rStyle w:val="p"/>
          <w:rFonts w:ascii="var(--bs-font-monospace)" w:hAnsi="var(--bs-font-monospace)"/>
          <w:color w:val="212529"/>
        </w:rPr>
        <w:t>&gt;</w:t>
      </w:r>
      <w:r>
        <w:rPr>
          <w:rStyle w:val="HTMLCode"/>
          <w:rFonts w:ascii="var(--bs-font-monospace)" w:hAnsi="var(--bs-font-monospace)"/>
          <w:color w:val="212529"/>
        </w:rPr>
        <w:t>Choose...</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"1"</w:t>
      </w:r>
      <w:r>
        <w:rPr>
          <w:rStyle w:val="p"/>
          <w:rFonts w:ascii="var(--bs-font-monospace)" w:hAnsi="var(--bs-font-monospace)"/>
          <w:color w:val="212529"/>
        </w:rPr>
        <w:t>&gt;</w:t>
      </w:r>
      <w:r>
        <w:rPr>
          <w:rStyle w:val="HTMLCode"/>
          <w:rFonts w:ascii="var(--bs-font-monospace)" w:hAnsi="var(--bs-font-monospace)"/>
          <w:color w:val="212529"/>
        </w:rPr>
        <w:t>One</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"2"</w:t>
      </w:r>
      <w:r>
        <w:rPr>
          <w:rStyle w:val="p"/>
          <w:rFonts w:ascii="var(--bs-font-monospace)" w:hAnsi="var(--bs-font-monospace)"/>
          <w:color w:val="212529"/>
        </w:rPr>
        <w:t>&gt;</w:t>
      </w:r>
      <w:r>
        <w:rPr>
          <w:rStyle w:val="HTMLCode"/>
          <w:rFonts w:ascii="var(--bs-font-monospace)" w:hAnsi="var(--bs-font-monospace)"/>
          <w:color w:val="212529"/>
        </w:rPr>
        <w:t>Two</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"3"</w:t>
      </w:r>
      <w:r>
        <w:rPr>
          <w:rStyle w:val="p"/>
          <w:rFonts w:ascii="var(--bs-font-monospace)" w:hAnsi="var(--bs-font-monospace)"/>
          <w:color w:val="212529"/>
        </w:rPr>
        <w:t>&gt;</w:t>
      </w:r>
      <w:r>
        <w:rPr>
          <w:rStyle w:val="HTMLCode"/>
          <w:rFonts w:ascii="var(--bs-font-monospace)" w:hAnsi="var(--bs-font-monospace)"/>
          <w:color w:val="212529"/>
        </w:rPr>
        <w:t>Three</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"inputGroupSelect02"</w:t>
      </w:r>
      <w:r>
        <w:rPr>
          <w:rStyle w:val="p"/>
          <w:rFonts w:ascii="var(--bs-font-monospace)" w:hAnsi="var(--bs-font-monospace)"/>
          <w:color w:val="212529"/>
        </w:rPr>
        <w:t>&gt;</w:t>
      </w:r>
      <w:r>
        <w:rPr>
          <w:rStyle w:val="HTMLCode"/>
          <w:rFonts w:ascii="var(--bs-font-monospace)" w:hAnsi="var(--bs-font-monospace)"/>
          <w:color w:val="212529"/>
        </w:rPr>
        <w:t>Options</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mb-3"</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"form-select"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"inputGroupSelect03"</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"Example select with button addon"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selected</w:t>
      </w:r>
      <w:r>
        <w:rPr>
          <w:rStyle w:val="p"/>
          <w:rFonts w:ascii="var(--bs-font-monospace)" w:hAnsi="var(--bs-font-monospace)"/>
          <w:color w:val="212529"/>
        </w:rPr>
        <w:t>&gt;</w:t>
      </w:r>
      <w:r>
        <w:rPr>
          <w:rStyle w:val="HTMLCode"/>
          <w:rFonts w:ascii="var(--bs-font-monospace)" w:hAnsi="var(--bs-font-monospace)"/>
          <w:color w:val="212529"/>
        </w:rPr>
        <w:t>Choose...</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"1"</w:t>
      </w:r>
      <w:r>
        <w:rPr>
          <w:rStyle w:val="p"/>
          <w:rFonts w:ascii="var(--bs-font-monospace)" w:hAnsi="var(--bs-font-monospace)"/>
          <w:color w:val="212529"/>
        </w:rPr>
        <w:t>&gt;</w:t>
      </w:r>
      <w:r>
        <w:rPr>
          <w:rStyle w:val="HTMLCode"/>
          <w:rFonts w:ascii="var(--bs-font-monospace)" w:hAnsi="var(--bs-font-monospace)"/>
          <w:color w:val="212529"/>
        </w:rPr>
        <w:t>One</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"2"</w:t>
      </w:r>
      <w:r>
        <w:rPr>
          <w:rStyle w:val="p"/>
          <w:rFonts w:ascii="var(--bs-font-monospace)" w:hAnsi="var(--bs-font-monospace)"/>
          <w:color w:val="212529"/>
        </w:rPr>
        <w:t>&gt;</w:t>
      </w:r>
      <w:r>
        <w:rPr>
          <w:rStyle w:val="HTMLCode"/>
          <w:rFonts w:ascii="var(--bs-font-monospace)" w:hAnsi="var(--bs-font-monospace)"/>
          <w:color w:val="212529"/>
        </w:rPr>
        <w:t>Two</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"3"</w:t>
      </w:r>
      <w:r>
        <w:rPr>
          <w:rStyle w:val="p"/>
          <w:rFonts w:ascii="var(--bs-font-monospace)" w:hAnsi="var(--bs-font-monospace)"/>
          <w:color w:val="212529"/>
        </w:rPr>
        <w:t>&gt;</w:t>
      </w:r>
      <w:r>
        <w:rPr>
          <w:rStyle w:val="HTMLCode"/>
          <w:rFonts w:ascii="var(--bs-font-monospace)" w:hAnsi="var(--bs-font-monospace)"/>
          <w:color w:val="212529"/>
        </w:rPr>
        <w:t>Three</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"form-select"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"inputGroupSelect04"</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"Example select with button addon"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selected</w:t>
      </w:r>
      <w:r>
        <w:rPr>
          <w:rStyle w:val="p"/>
          <w:rFonts w:ascii="var(--bs-font-monospace)" w:hAnsi="var(--bs-font-monospace)"/>
          <w:color w:val="212529"/>
        </w:rPr>
        <w:t>&gt;</w:t>
      </w:r>
      <w:r>
        <w:rPr>
          <w:rStyle w:val="HTMLCode"/>
          <w:rFonts w:ascii="var(--bs-font-monospace)" w:hAnsi="var(--bs-font-monospace)"/>
          <w:color w:val="212529"/>
        </w:rPr>
        <w:t>Choose...</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"1"</w:t>
      </w:r>
      <w:r>
        <w:rPr>
          <w:rStyle w:val="p"/>
          <w:rFonts w:ascii="var(--bs-font-monospace)" w:hAnsi="var(--bs-font-monospace)"/>
          <w:color w:val="212529"/>
        </w:rPr>
        <w:t>&gt;</w:t>
      </w:r>
      <w:r>
        <w:rPr>
          <w:rStyle w:val="HTMLCode"/>
          <w:rFonts w:ascii="var(--bs-font-monospace)" w:hAnsi="var(--bs-font-monospace)"/>
          <w:color w:val="212529"/>
        </w:rPr>
        <w:t>One</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"2"</w:t>
      </w:r>
      <w:r>
        <w:rPr>
          <w:rStyle w:val="p"/>
          <w:rFonts w:ascii="var(--bs-font-monospace)" w:hAnsi="var(--bs-font-monospace)"/>
          <w:color w:val="212529"/>
        </w:rPr>
        <w:t>&gt;</w:t>
      </w:r>
      <w:r>
        <w:rPr>
          <w:rStyle w:val="HTMLCode"/>
          <w:rFonts w:ascii="var(--bs-font-monospace)" w:hAnsi="var(--bs-font-monospace)"/>
          <w:color w:val="212529"/>
        </w:rPr>
        <w:t>Two</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"3"</w:t>
      </w:r>
      <w:r>
        <w:rPr>
          <w:rStyle w:val="p"/>
          <w:rFonts w:ascii="var(--bs-font-monospace)" w:hAnsi="var(--bs-font-monospace)"/>
          <w:color w:val="212529"/>
        </w:rPr>
        <w:t>&gt;</w:t>
      </w:r>
      <w:r>
        <w:rPr>
          <w:rStyle w:val="HTMLCode"/>
          <w:rFonts w:ascii="var(--bs-font-monospace)" w:hAnsi="var(--bs-font-monospace)"/>
          <w:color w:val="212529"/>
        </w:rPr>
        <w:t>Three</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577DD" w:rsidRDefault="008577DD" w:rsidP="008577D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eading3"/>
        <w:shd w:val="clear" w:color="auto" w:fill="FFFFFF"/>
        <w:rPr>
          <w:rFonts w:ascii="Segoe UI" w:hAnsi="Segoe UI" w:cs="Segoe UI"/>
          <w:b w:val="0"/>
          <w:bCs w:val="0"/>
          <w:color w:val="212529"/>
        </w:rPr>
      </w:pPr>
      <w:bookmarkStart w:id="101" w:name="_Toc144064658"/>
      <w:r>
        <w:rPr>
          <w:rFonts w:ascii="Segoe UI" w:hAnsi="Segoe UI" w:cs="Segoe UI"/>
          <w:b w:val="0"/>
          <w:bCs w:val="0"/>
          <w:color w:val="212529"/>
        </w:rPr>
        <w:t>Custom file input</w:t>
      </w:r>
      <w:bookmarkEnd w:id="101"/>
    </w:p>
    <w:p w:rsidR="008577DD" w:rsidRDefault="008577DD" w:rsidP="008577DD">
      <w:pPr>
        <w:shd w:val="clear" w:color="auto" w:fill="FFFFFF"/>
        <w:rPr>
          <w:rFonts w:ascii="Segoe UI" w:hAnsi="Segoe UI" w:cs="Segoe UI"/>
          <w:color w:val="212529"/>
        </w:rPr>
      </w:pPr>
      <w:r>
        <w:rPr>
          <w:rFonts w:ascii="Segoe UI" w:hAnsi="Segoe UI" w:cs="Segoe UI"/>
          <w:color w:val="212529"/>
        </w:rPr>
        <w:t>Upload</w:t>
      </w:r>
    </w:p>
    <w:p w:rsidR="008577DD" w:rsidRDefault="008577DD" w:rsidP="008577DD">
      <w:pPr>
        <w:shd w:val="clear" w:color="auto" w:fill="FFFFFF"/>
        <w:rPr>
          <w:rFonts w:ascii="Segoe UI" w:hAnsi="Segoe UI" w:cs="Segoe UI"/>
          <w:color w:val="212529"/>
        </w:rPr>
      </w:pPr>
      <w:r>
        <w:rPr>
          <w:rFonts w:ascii="Segoe UI" w:hAnsi="Segoe UI" w:cs="Segoe UI"/>
          <w:color w:val="212529"/>
        </w:rPr>
        <w:t>Upload</w:t>
      </w:r>
    </w:p>
    <w:p w:rsidR="008577DD" w:rsidRDefault="008577DD" w:rsidP="008577DD">
      <w:pPr>
        <w:shd w:val="clear" w:color="auto" w:fill="FFFFFF"/>
        <w:rPr>
          <w:rFonts w:ascii="Segoe UI" w:hAnsi="Segoe UI" w:cs="Segoe UI"/>
          <w:color w:val="212529"/>
        </w:rPr>
      </w:pPr>
      <w:r>
        <w:rPr>
          <w:rFonts w:ascii="Segoe UI" w:hAnsi="Segoe UI" w:cs="Segoe UI"/>
          <w:color w:val="212529"/>
        </w:rPr>
        <w:t>Button</w:t>
      </w:r>
    </w:p>
    <w:p w:rsidR="008577DD" w:rsidRDefault="008577DD" w:rsidP="008577DD">
      <w:pPr>
        <w:shd w:val="clear" w:color="auto" w:fill="FFFFFF"/>
        <w:rPr>
          <w:rFonts w:ascii="Segoe UI" w:hAnsi="Segoe UI" w:cs="Segoe UI"/>
          <w:color w:val="212529"/>
        </w:rPr>
      </w:pPr>
      <w:r>
        <w:rPr>
          <w:rFonts w:ascii="Segoe UI" w:hAnsi="Segoe UI" w:cs="Segoe UI"/>
          <w:color w:val="212529"/>
        </w:rPr>
        <w:t>Button</w:t>
      </w:r>
    </w:p>
    <w:p w:rsidR="008577DD" w:rsidRDefault="008577DD" w:rsidP="008577DD">
      <w:pPr>
        <w:shd w:val="clear" w:color="auto" w:fill="FFFFFF"/>
        <w:rPr>
          <w:rFonts w:ascii="Segoe UI" w:hAnsi="Segoe UI" w:cs="Segoe UI"/>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mb-3"</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"inputGroupFile01"</w:t>
      </w:r>
      <w:r>
        <w:rPr>
          <w:rStyle w:val="p"/>
          <w:rFonts w:ascii="var(--bs-font-monospace)" w:hAnsi="var(--bs-font-monospace)"/>
          <w:color w:val="212529"/>
        </w:rPr>
        <w:t>&gt;</w:t>
      </w:r>
      <w:r>
        <w:rPr>
          <w:rStyle w:val="HTMLCode"/>
          <w:rFonts w:ascii="var(--bs-font-monospace)" w:hAnsi="var(--bs-font-monospace)"/>
          <w:color w:val="212529"/>
        </w:rPr>
        <w:t>Upload</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"file"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"inputGroupFile01"</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mb-3"</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"file"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"inputGroupFile02"</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"inputGroupFile02"</w:t>
      </w:r>
      <w:r>
        <w:rPr>
          <w:rStyle w:val="p"/>
          <w:rFonts w:ascii="var(--bs-font-monospace)" w:hAnsi="var(--bs-font-monospace)"/>
          <w:color w:val="212529"/>
        </w:rPr>
        <w:t>&gt;</w:t>
      </w:r>
      <w:r>
        <w:rPr>
          <w:rStyle w:val="HTMLCode"/>
          <w:rFonts w:ascii="var(--bs-font-monospace)" w:hAnsi="var(--bs-font-monospace)"/>
          <w:color w:val="212529"/>
        </w:rPr>
        <w:t>Upload</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mb-3"</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"inputGroupFileAddon03"</w:t>
      </w:r>
      <w:r>
        <w:rPr>
          <w:rStyle w:val="p"/>
          <w:rFonts w:ascii="var(--bs-font-monospace)" w:hAnsi="var(--bs-font-monospace)"/>
          <w:color w:val="212529"/>
        </w:rPr>
        <w:t>&gt;</w:t>
      </w:r>
      <w:r>
        <w:rPr>
          <w:rStyle w:val="HTMLCode"/>
          <w:rFonts w:ascii="var(--bs-font-monospace)" w:hAnsi="var(--bs-font-monospace)"/>
          <w:color w:val="212529"/>
        </w:rPr>
        <w:t>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"file"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"inputGroupFile03"</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"inputGroupFileAddon03"</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"Upload"</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p>
    <w:p w:rsidR="008577DD" w:rsidRDefault="008577DD" w:rsidP="008577D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"file"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"inputGroupFile04"</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"inputGroupFileAddon04"</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"Upload"</w:t>
      </w:r>
      <w:r>
        <w:rPr>
          <w:rStyle w:val="p"/>
          <w:rFonts w:ascii="var(--bs-font-monospace)" w:hAnsi="var(--bs-font-monospace)"/>
          <w:color w:val="212529"/>
        </w:rPr>
        <w:t>&gt;</w:t>
      </w:r>
    </w:p>
    <w:p w:rsidR="008577DD" w:rsidRDefault="008577DD" w:rsidP="008577D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"inputGroupFileAddon04"</w:t>
      </w:r>
      <w:r>
        <w:rPr>
          <w:rStyle w:val="p"/>
          <w:rFonts w:ascii="var(--bs-font-monospace)" w:hAnsi="var(--bs-font-monospace)"/>
          <w:color w:val="212529"/>
        </w:rPr>
        <w:t>&gt;</w:t>
      </w:r>
      <w:r>
        <w:rPr>
          <w:rStyle w:val="HTMLCode"/>
          <w:rFonts w:ascii="var(--bs-font-monospace)" w:hAnsi="var(--bs-font-monospace)"/>
          <w:color w:val="212529"/>
        </w:rPr>
        <w:t>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577DD" w:rsidRDefault="008577DD" w:rsidP="008577D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577DD" w:rsidRDefault="008577DD" w:rsidP="008577DD">
      <w:pPr>
        <w:pStyle w:val="Heading2"/>
        <w:shd w:val="clear" w:color="auto" w:fill="FFFFFF"/>
        <w:rPr>
          <w:rFonts w:ascii="Segoe UI" w:hAnsi="Segoe UI" w:cs="Segoe UI"/>
          <w:b w:val="0"/>
          <w:bCs w:val="0"/>
          <w:color w:val="212529"/>
        </w:rPr>
      </w:pPr>
      <w:bookmarkStart w:id="102" w:name="_Toc144064659"/>
      <w:r>
        <w:rPr>
          <w:rFonts w:ascii="Segoe UI" w:hAnsi="Segoe UI" w:cs="Segoe UI"/>
          <w:b w:val="0"/>
          <w:bCs w:val="0"/>
          <w:color w:val="212529"/>
        </w:rPr>
        <w:t>Sass</w:t>
      </w:r>
      <w:bookmarkEnd w:id="102"/>
    </w:p>
    <w:p w:rsidR="008577DD" w:rsidRDefault="008577DD" w:rsidP="008577DD">
      <w:pPr>
        <w:pStyle w:val="Heading3"/>
        <w:shd w:val="clear" w:color="auto" w:fill="FFFFFF"/>
        <w:rPr>
          <w:rFonts w:ascii="Segoe UI" w:hAnsi="Segoe UI" w:cs="Segoe UI"/>
          <w:b w:val="0"/>
          <w:bCs w:val="0"/>
          <w:color w:val="212529"/>
        </w:rPr>
      </w:pPr>
      <w:bookmarkStart w:id="103" w:name="_Toc144064660"/>
      <w:r>
        <w:rPr>
          <w:rFonts w:ascii="Segoe UI" w:hAnsi="Segoe UI" w:cs="Segoe UI"/>
          <w:b w:val="0"/>
          <w:bCs w:val="0"/>
          <w:color w:val="212529"/>
        </w:rPr>
        <w:t>Variables</w:t>
      </w:r>
      <w:bookmarkEnd w:id="103"/>
    </w:p>
    <w:p w:rsidR="008577DD" w:rsidRDefault="008577DD" w:rsidP="008577DD">
      <w:pPr>
        <w:shd w:val="clear" w:color="auto" w:fill="FFFFFF"/>
        <w:rPr>
          <w:rFonts w:ascii="Segoe UI" w:hAnsi="Segoe UI" w:cs="Segoe UI"/>
          <w:color w:val="212529"/>
        </w:rPr>
      </w:pPr>
    </w:p>
    <w:p w:rsidR="008577DD" w:rsidRDefault="008577DD" w:rsidP="008577DD">
      <w:pPr>
        <w:pStyle w:val="HTMLPreformatted"/>
        <w:rPr>
          <w:rStyle w:val="HTMLCode"/>
          <w:rFonts w:ascii="var(--bs-font-monospace)" w:hAnsi="var(--bs-font-monospace)"/>
          <w:color w:val="212529"/>
        </w:rPr>
      </w:pPr>
      <w:r>
        <w:rPr>
          <w:rStyle w:val="nv"/>
          <w:rFonts w:ascii="var(--bs-font-monospace)" w:hAnsi="var(--bs-font-monospace)"/>
          <w:color w:val="003333"/>
        </w:rPr>
        <w:t>$input-group-addon-padding-y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$input-padding-y</w:t>
      </w:r>
      <w:r>
        <w:rPr>
          <w:rStyle w:val="p"/>
          <w:rFonts w:ascii="var(--bs-font-monospace)" w:hAnsi="var(--bs-font-monospace)"/>
          <w:color w:val="212529"/>
        </w:rPr>
        <w:t>;</w:t>
      </w:r>
    </w:p>
    <w:p w:rsidR="008577DD" w:rsidRDefault="008577DD" w:rsidP="008577DD">
      <w:pPr>
        <w:pStyle w:val="HTMLPreformatted"/>
        <w:rPr>
          <w:rStyle w:val="HTMLCode"/>
          <w:rFonts w:ascii="var(--bs-font-monospace)" w:hAnsi="var(--bs-font-monospace)"/>
          <w:color w:val="212529"/>
        </w:rPr>
      </w:pPr>
      <w:r>
        <w:rPr>
          <w:rStyle w:val="nv"/>
          <w:rFonts w:ascii="var(--bs-font-monospace)" w:hAnsi="var(--bs-font-monospace)"/>
          <w:color w:val="003333"/>
        </w:rPr>
        <w:t>$input-group-addon-padding-x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$input-padding-x</w:t>
      </w:r>
      <w:r>
        <w:rPr>
          <w:rStyle w:val="p"/>
          <w:rFonts w:ascii="var(--bs-font-monospace)" w:hAnsi="var(--bs-font-monospace)"/>
          <w:color w:val="212529"/>
        </w:rPr>
        <w:t>;</w:t>
      </w:r>
    </w:p>
    <w:p w:rsidR="008577DD" w:rsidRDefault="008577DD" w:rsidP="008577DD">
      <w:pPr>
        <w:pStyle w:val="HTMLPreformatted"/>
        <w:rPr>
          <w:rStyle w:val="HTMLCode"/>
          <w:rFonts w:ascii="var(--bs-font-monospace)" w:hAnsi="var(--bs-font-monospace)"/>
          <w:color w:val="212529"/>
        </w:rPr>
      </w:pPr>
      <w:r>
        <w:rPr>
          <w:rStyle w:val="nv"/>
          <w:rFonts w:ascii="var(--bs-font-monospace)" w:hAnsi="var(--bs-font-monospace)"/>
          <w:color w:val="003333"/>
        </w:rPr>
        <w:t>$input-group-addon-font-weight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$input-font-weight</w:t>
      </w:r>
      <w:r>
        <w:rPr>
          <w:rStyle w:val="p"/>
          <w:rFonts w:ascii="var(--bs-font-monospace)" w:hAnsi="var(--bs-font-monospace)"/>
          <w:color w:val="212529"/>
        </w:rPr>
        <w:t>;</w:t>
      </w:r>
    </w:p>
    <w:p w:rsidR="008577DD" w:rsidRDefault="008577DD" w:rsidP="008577DD">
      <w:pPr>
        <w:pStyle w:val="HTMLPreformatted"/>
        <w:rPr>
          <w:rStyle w:val="HTMLCode"/>
          <w:rFonts w:ascii="var(--bs-font-monospace)" w:hAnsi="var(--bs-font-monospace)"/>
          <w:color w:val="212529"/>
        </w:rPr>
      </w:pPr>
      <w:r>
        <w:rPr>
          <w:rStyle w:val="nv"/>
          <w:rFonts w:ascii="var(--bs-font-monospace)" w:hAnsi="var(--bs-font-monospace)"/>
          <w:color w:val="003333"/>
        </w:rPr>
        <w:t>$input-group-addon-color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$input-color</w:t>
      </w:r>
      <w:r>
        <w:rPr>
          <w:rStyle w:val="p"/>
          <w:rFonts w:ascii="var(--bs-font-monospace)" w:hAnsi="var(--bs-font-monospace)"/>
          <w:color w:val="212529"/>
        </w:rPr>
        <w:t>;</w:t>
      </w:r>
    </w:p>
    <w:p w:rsidR="008577DD" w:rsidRDefault="008577DD" w:rsidP="008577DD">
      <w:pPr>
        <w:pStyle w:val="HTMLPreformatted"/>
        <w:rPr>
          <w:rStyle w:val="HTMLCode"/>
          <w:rFonts w:ascii="var(--bs-font-monospace)" w:hAnsi="var(--bs-font-monospace)"/>
          <w:color w:val="212529"/>
        </w:rPr>
      </w:pPr>
      <w:r>
        <w:rPr>
          <w:rStyle w:val="nv"/>
          <w:rFonts w:ascii="var(--bs-font-monospace)" w:hAnsi="var(--bs-font-monospace)"/>
          <w:color w:val="003333"/>
        </w:rPr>
        <w:t>$input-group-addon-bg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$gray-200</w:t>
      </w:r>
      <w:r>
        <w:rPr>
          <w:rStyle w:val="p"/>
          <w:rFonts w:ascii="var(--bs-font-monospace)" w:hAnsi="var(--bs-font-monospace)"/>
          <w:color w:val="212529"/>
        </w:rPr>
        <w:t>;</w:t>
      </w:r>
    </w:p>
    <w:p w:rsidR="008577DD" w:rsidRDefault="008577DD" w:rsidP="008577DD">
      <w:pPr>
        <w:pStyle w:val="HTMLPreformatted"/>
        <w:rPr>
          <w:rFonts w:ascii="var(--bs-font-monospace)" w:hAnsi="var(--bs-font-monospace)"/>
          <w:color w:val="212529"/>
          <w:sz w:val="21"/>
          <w:szCs w:val="21"/>
        </w:rPr>
      </w:pPr>
      <w:r>
        <w:rPr>
          <w:rStyle w:val="nv"/>
          <w:rFonts w:ascii="var(--bs-font-monospace)" w:hAnsi="var(--bs-font-monospace)"/>
          <w:color w:val="003333"/>
        </w:rPr>
        <w:t>$input-group-addon-border-color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$input-border-color</w:t>
      </w:r>
      <w:r>
        <w:rPr>
          <w:rStyle w:val="p"/>
          <w:rFonts w:ascii="var(--bs-font-monospace)" w:hAnsi="var(--bs-font-monospace)"/>
          <w:color w:val="212529"/>
        </w:rPr>
        <w:t>;</w:t>
      </w:r>
    </w:p>
    <w:p w:rsidR="00B90761" w:rsidRDefault="00B90761"/>
    <w:p w:rsidR="00267867" w:rsidRDefault="00267867"/>
    <w:p w:rsidR="00267867" w:rsidRDefault="00267867"/>
    <w:p w:rsidR="00267867" w:rsidRDefault="00267867"/>
    <w:p w:rsidR="00267867" w:rsidRDefault="00267867"/>
    <w:p w:rsidR="00267867" w:rsidRDefault="00267867"/>
    <w:p w:rsidR="00267867" w:rsidRDefault="00267867"/>
    <w:p w:rsidR="00267867" w:rsidRDefault="00267867"/>
    <w:p w:rsidR="00267867" w:rsidRDefault="00267867"/>
    <w:p w:rsidR="00267867" w:rsidRDefault="00267867"/>
    <w:p w:rsidR="00267867" w:rsidRDefault="00267867"/>
    <w:p w:rsidR="00267867" w:rsidRDefault="00267867"/>
    <w:p w:rsidR="00267867" w:rsidRDefault="00267867"/>
    <w:p w:rsidR="00267867" w:rsidRDefault="00267867"/>
    <w:p w:rsidR="00267867" w:rsidRDefault="00267867"/>
    <w:p w:rsidR="00267867" w:rsidRDefault="00267867"/>
    <w:p w:rsidR="00267867" w:rsidRDefault="00267867"/>
    <w:p w:rsidR="00E1509C" w:rsidRDefault="00E1509C" w:rsidP="00E1509C">
      <w:pPr>
        <w:pStyle w:val="Heading1"/>
        <w:shd w:val="clear" w:color="auto" w:fill="FFFFFF"/>
        <w:spacing w:before="0" w:beforeAutospacing="0"/>
        <w:rPr>
          <w:rFonts w:ascii="Segoe UI" w:hAnsi="Segoe UI" w:cs="Segoe UI"/>
          <w:b w:val="0"/>
          <w:bCs w:val="0"/>
          <w:color w:val="212529"/>
        </w:rPr>
      </w:pPr>
      <w:bookmarkStart w:id="104" w:name="_Toc144064661"/>
      <w:r>
        <w:rPr>
          <w:rFonts w:ascii="Segoe UI" w:hAnsi="Segoe UI" w:cs="Segoe UI"/>
          <w:b w:val="0"/>
          <w:bCs w:val="0"/>
          <w:color w:val="212529"/>
        </w:rPr>
        <w:t>Floating labels</w:t>
      </w:r>
      <w:bookmarkEnd w:id="104"/>
    </w:p>
    <w:p w:rsidR="00E1509C" w:rsidRDefault="00E1509C" w:rsidP="00E1509C">
      <w:pPr>
        <w:pStyle w:val="bd-lead"/>
        <w:shd w:val="clear" w:color="auto" w:fill="FFFFFF"/>
        <w:spacing w:before="0" w:beforeAutospacing="0"/>
        <w:rPr>
          <w:rFonts w:ascii="Segoe UI" w:hAnsi="Segoe UI" w:cs="Segoe UI"/>
          <w:color w:val="212529"/>
        </w:rPr>
      </w:pPr>
      <w:r>
        <w:rPr>
          <w:rFonts w:ascii="Segoe UI" w:hAnsi="Segoe UI" w:cs="Segoe UI"/>
          <w:color w:val="212529"/>
        </w:rPr>
        <w:t>Create beautifully simple form labels that float over your input fields.</w:t>
      </w:r>
    </w:p>
    <w:p w:rsidR="00E1509C" w:rsidRDefault="00E1509C" w:rsidP="00E1509C">
      <w:pPr>
        <w:pStyle w:val="Heading2"/>
        <w:shd w:val="clear" w:color="auto" w:fill="FFFFFF"/>
        <w:spacing w:before="0" w:beforeAutospacing="0"/>
        <w:rPr>
          <w:rFonts w:ascii="Segoe UI" w:hAnsi="Segoe UI" w:cs="Segoe UI"/>
          <w:b w:val="0"/>
          <w:bCs w:val="0"/>
          <w:color w:val="212529"/>
        </w:rPr>
      </w:pPr>
      <w:bookmarkStart w:id="105" w:name="_Toc144064662"/>
      <w:r>
        <w:rPr>
          <w:rFonts w:ascii="Segoe UI" w:hAnsi="Segoe UI" w:cs="Segoe UI"/>
          <w:b w:val="0"/>
          <w:bCs w:val="0"/>
          <w:color w:val="212529"/>
        </w:rPr>
        <w:t>Example</w:t>
      </w:r>
      <w:bookmarkEnd w:id="105"/>
    </w:p>
    <w:p w:rsidR="00E1509C" w:rsidRDefault="00E1509C" w:rsidP="00E1509C">
      <w:pPr>
        <w:pStyle w:val="NormalWeb"/>
        <w:shd w:val="clear" w:color="auto" w:fill="FFFFFF"/>
        <w:spacing w:before="0" w:beforeAutospacing="0"/>
        <w:rPr>
          <w:rFonts w:ascii="Segoe UI" w:hAnsi="Segoe UI" w:cs="Segoe UI"/>
          <w:color w:val="212529"/>
        </w:rPr>
      </w:pPr>
      <w:r>
        <w:rPr>
          <w:rFonts w:ascii="Segoe UI" w:hAnsi="Segoe UI" w:cs="Segoe UI"/>
          <w:color w:val="212529"/>
        </w:rPr>
        <w:t>Wrap a pair of </w:t>
      </w:r>
      <w:r>
        <w:rPr>
          <w:rStyle w:val="HTMLCode"/>
          <w:rFonts w:ascii="var(--bs-font-monospace)" w:hAnsi="var(--bs-font-monospace)"/>
          <w:color w:val="D63384"/>
          <w:sz w:val="21"/>
          <w:szCs w:val="21"/>
        </w:rPr>
        <w:t>&lt;input class="form-control"&gt;</w:t>
      </w:r>
      <w:r>
        <w:rPr>
          <w:rFonts w:ascii="Segoe UI" w:hAnsi="Segoe UI" w:cs="Segoe UI"/>
          <w:color w:val="212529"/>
        </w:rPr>
        <w:t> and </w:t>
      </w:r>
      <w:r>
        <w:rPr>
          <w:rStyle w:val="HTMLCode"/>
          <w:rFonts w:ascii="var(--bs-font-monospace)" w:hAnsi="var(--bs-font-monospace)"/>
          <w:color w:val="D63384"/>
          <w:sz w:val="21"/>
          <w:szCs w:val="21"/>
        </w:rPr>
        <w:t>&lt;label&gt;</w:t>
      </w:r>
      <w:r>
        <w:rPr>
          <w:rFonts w:ascii="Segoe UI" w:hAnsi="Segoe UI" w:cs="Segoe UI"/>
          <w:color w:val="212529"/>
        </w:rPr>
        <w:t> elements in </w:t>
      </w:r>
      <w:r>
        <w:rPr>
          <w:rStyle w:val="HTMLCode"/>
          <w:rFonts w:ascii="var(--bs-font-monospace)" w:hAnsi="var(--bs-font-monospace)"/>
          <w:color w:val="D63384"/>
          <w:sz w:val="21"/>
          <w:szCs w:val="21"/>
        </w:rPr>
        <w:t>.form-floating</w:t>
      </w:r>
      <w:r>
        <w:rPr>
          <w:rFonts w:ascii="Segoe UI" w:hAnsi="Segoe UI" w:cs="Segoe UI"/>
          <w:color w:val="212529"/>
        </w:rPr>
        <w:t> to enable floating labels with Bootstrap’s textual form fields. A </w:t>
      </w:r>
      <w:r>
        <w:rPr>
          <w:rStyle w:val="HTMLCode"/>
          <w:rFonts w:ascii="var(--bs-font-monospace)" w:hAnsi="var(--bs-font-monospace)"/>
          <w:color w:val="D63384"/>
          <w:sz w:val="21"/>
          <w:szCs w:val="21"/>
        </w:rPr>
        <w:t>placeholder</w:t>
      </w:r>
      <w:r>
        <w:rPr>
          <w:rFonts w:ascii="Segoe UI" w:hAnsi="Segoe UI" w:cs="Segoe UI"/>
          <w:color w:val="212529"/>
        </w:rPr>
        <w:t> is required on each </w:t>
      </w:r>
      <w:r>
        <w:rPr>
          <w:rStyle w:val="HTMLCode"/>
          <w:rFonts w:ascii="var(--bs-font-monospace)" w:hAnsi="var(--bs-font-monospace)"/>
          <w:color w:val="D63384"/>
          <w:sz w:val="21"/>
          <w:szCs w:val="21"/>
        </w:rPr>
        <w:t>&lt;input&gt;</w:t>
      </w:r>
      <w:r>
        <w:rPr>
          <w:rFonts w:ascii="Segoe UI" w:hAnsi="Segoe UI" w:cs="Segoe UI"/>
          <w:color w:val="212529"/>
        </w:rPr>
        <w:t> as our method of CSS-only floating labels uses the </w:t>
      </w:r>
      <w:r>
        <w:rPr>
          <w:rStyle w:val="HTMLCode"/>
          <w:rFonts w:ascii="var(--bs-font-monospace)" w:hAnsi="var(--bs-font-monospace)"/>
          <w:color w:val="D63384"/>
          <w:sz w:val="21"/>
          <w:szCs w:val="21"/>
        </w:rPr>
        <w:t>:placeholder-shown</w:t>
      </w:r>
      <w:r>
        <w:rPr>
          <w:rFonts w:ascii="Segoe UI" w:hAnsi="Segoe UI" w:cs="Segoe UI"/>
          <w:color w:val="212529"/>
        </w:rPr>
        <w:t> pseudo-element. Also note that the </w:t>
      </w:r>
      <w:r>
        <w:rPr>
          <w:rStyle w:val="HTMLCode"/>
          <w:rFonts w:ascii="var(--bs-font-monospace)" w:hAnsi="var(--bs-font-monospace)"/>
          <w:color w:val="D63384"/>
          <w:sz w:val="21"/>
          <w:szCs w:val="21"/>
        </w:rPr>
        <w:t>&lt;input&gt;</w:t>
      </w:r>
      <w:r>
        <w:rPr>
          <w:rFonts w:ascii="Segoe UI" w:hAnsi="Segoe UI" w:cs="Segoe UI"/>
          <w:color w:val="212529"/>
        </w:rPr>
        <w:t> must come first so we can utilize a sibling selector (e.g., </w:t>
      </w:r>
      <w:r>
        <w:rPr>
          <w:rStyle w:val="HTMLCode"/>
          <w:rFonts w:ascii="var(--bs-font-monospace)" w:hAnsi="var(--bs-font-monospace)"/>
          <w:color w:val="D63384"/>
          <w:sz w:val="21"/>
          <w:szCs w:val="21"/>
        </w:rPr>
        <w:t>~</w:t>
      </w:r>
      <w:r>
        <w:rPr>
          <w:rFonts w:ascii="Segoe UI" w:hAnsi="Segoe UI" w:cs="Segoe UI"/>
          <w:color w:val="212529"/>
        </w:rPr>
        <w:t>).</w:t>
      </w:r>
    </w:p>
    <w:p w:rsidR="00E1509C" w:rsidRDefault="00E1509C" w:rsidP="00E1509C">
      <w:pPr>
        <w:shd w:val="clear" w:color="auto" w:fill="FFFFFF"/>
        <w:rPr>
          <w:rFonts w:ascii="Segoe UI" w:hAnsi="Segoe UI" w:cs="Segoe UI"/>
          <w:color w:val="212529"/>
        </w:rPr>
      </w:pPr>
      <w:r>
        <w:rPr>
          <w:rFonts w:ascii="Segoe UI" w:hAnsi="Segoe UI" w:cs="Segoe UI"/>
          <w:color w:val="212529"/>
        </w:rPr>
        <w:t>Email address</w:t>
      </w:r>
    </w:p>
    <w:p w:rsidR="00E1509C" w:rsidRDefault="00E1509C" w:rsidP="00E1509C">
      <w:pPr>
        <w:shd w:val="clear" w:color="auto" w:fill="FFFFFF"/>
        <w:rPr>
          <w:rFonts w:ascii="Segoe UI" w:hAnsi="Segoe UI" w:cs="Segoe UI"/>
          <w:color w:val="212529"/>
        </w:rPr>
      </w:pPr>
      <w:r>
        <w:rPr>
          <w:rFonts w:ascii="Segoe UI" w:hAnsi="Segoe UI" w:cs="Segoe UI"/>
          <w:color w:val="212529"/>
        </w:rPr>
        <w:object w:dxaOrig="0" w:dyaOrig="0">
          <v:shape id="_x0000_i1259" type="#_x0000_t75" style="width:49.5pt;height:18pt" o:ole="">
            <v:imagedata r:id="rId30" o:title=""/>
          </v:shape>
          <w:control r:id="rId97" w:name="DefaultOcxName35" w:shapeid="_x0000_i1259"/>
        </w:object>
      </w:r>
      <w:r>
        <w:rPr>
          <w:rFonts w:ascii="Segoe UI" w:hAnsi="Segoe UI" w:cs="Segoe UI"/>
          <w:color w:val="212529"/>
        </w:rPr>
        <w:t>Password</w:t>
      </w:r>
    </w:p>
    <w:p w:rsidR="00E1509C" w:rsidRDefault="00E1509C" w:rsidP="00E1509C">
      <w:pPr>
        <w:shd w:val="clear" w:color="auto" w:fill="FFFFFF"/>
        <w:rPr>
          <w:rFonts w:ascii="Segoe UI" w:hAnsi="Segoe UI" w:cs="Segoe UI"/>
          <w:color w:val="212529"/>
        </w:rPr>
      </w:pPr>
    </w:p>
    <w:p w:rsidR="00E1509C" w:rsidRDefault="00E1509C" w:rsidP="00E1509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"form-floating mb-3"</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"email"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"floatingInput"</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"name@example.com"</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"floatingInput"</w:t>
      </w:r>
      <w:r>
        <w:rPr>
          <w:rStyle w:val="p"/>
          <w:rFonts w:ascii="var(--bs-font-monospace)" w:hAnsi="var(--bs-font-monospace)"/>
          <w:color w:val="212529"/>
        </w:rPr>
        <w:t>&gt;</w:t>
      </w:r>
      <w:r>
        <w:rPr>
          <w:rStyle w:val="HTMLCode"/>
          <w:rFonts w:ascii="var(--bs-font-monospace)" w:hAnsi="var(--bs-font-monospace)"/>
          <w:color w:val="212529"/>
        </w:rPr>
        <w:t>Email address</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"form-floating"</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"password"</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"floatingPassword"</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"Password"</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"floatingPassword"</w:t>
      </w:r>
      <w:r>
        <w:rPr>
          <w:rStyle w:val="p"/>
          <w:rFonts w:ascii="var(--bs-font-monospace)" w:hAnsi="var(--bs-font-monospace)"/>
          <w:color w:val="212529"/>
        </w:rPr>
        <w:t>&gt;</w:t>
      </w:r>
      <w:r>
        <w:rPr>
          <w:rStyle w:val="HTMLCode"/>
          <w:rFonts w:ascii="var(--bs-font-monospace)" w:hAnsi="var(--bs-font-monospace)"/>
          <w:color w:val="212529"/>
        </w:rPr>
        <w:t>Password</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E1509C" w:rsidRDefault="00E1509C" w:rsidP="00E1509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1509C" w:rsidRDefault="00E1509C" w:rsidP="00E1509C">
      <w:pPr>
        <w:pStyle w:val="NormalWeb"/>
        <w:shd w:val="clear" w:color="auto" w:fill="FFFFFF"/>
        <w:spacing w:before="0" w:beforeAutospacing="0"/>
        <w:rPr>
          <w:rFonts w:ascii="Segoe UI" w:hAnsi="Segoe UI" w:cs="Segoe UI"/>
          <w:color w:val="212529"/>
        </w:rPr>
      </w:pPr>
      <w:r>
        <w:rPr>
          <w:rFonts w:ascii="Segoe UI" w:hAnsi="Segoe UI" w:cs="Segoe UI"/>
          <w:color w:val="212529"/>
        </w:rPr>
        <w:t>When there’s a </w:t>
      </w:r>
      <w:r>
        <w:rPr>
          <w:rStyle w:val="HTMLCode"/>
          <w:rFonts w:ascii="var(--bs-font-monospace)" w:hAnsi="var(--bs-font-monospace)"/>
          <w:color w:val="D63384"/>
          <w:sz w:val="21"/>
          <w:szCs w:val="21"/>
        </w:rPr>
        <w:t>value</w:t>
      </w:r>
      <w:r>
        <w:rPr>
          <w:rFonts w:ascii="Segoe UI" w:hAnsi="Segoe UI" w:cs="Segoe UI"/>
          <w:color w:val="212529"/>
        </w:rPr>
        <w:t> already defined, </w:t>
      </w:r>
      <w:r>
        <w:rPr>
          <w:rStyle w:val="HTMLCode"/>
          <w:rFonts w:ascii="var(--bs-font-monospace)" w:hAnsi="var(--bs-font-monospace)"/>
          <w:color w:val="D63384"/>
          <w:sz w:val="21"/>
          <w:szCs w:val="21"/>
        </w:rPr>
        <w:t>&lt;label&gt;</w:t>
      </w:r>
      <w:r>
        <w:rPr>
          <w:rFonts w:ascii="Segoe UI" w:hAnsi="Segoe UI" w:cs="Segoe UI"/>
          <w:color w:val="212529"/>
        </w:rPr>
        <w:t>s will automatically adjust to their floated position.</w:t>
      </w:r>
    </w:p>
    <w:p w:rsidR="00E1509C" w:rsidRDefault="00E1509C" w:rsidP="00E1509C">
      <w:pPr>
        <w:pStyle w:val="z-TopofForm"/>
      </w:pPr>
      <w:r>
        <w:t>Top of Form</w:t>
      </w:r>
    </w:p>
    <w:p w:rsidR="00E1509C" w:rsidRDefault="00E1509C" w:rsidP="00E1509C">
      <w:pPr>
        <w:shd w:val="clear" w:color="auto" w:fill="FFFFFF"/>
        <w:rPr>
          <w:rFonts w:ascii="Segoe UI" w:hAnsi="Segoe UI" w:cs="Segoe UI"/>
          <w:color w:val="212529"/>
        </w:rPr>
      </w:pPr>
      <w:r>
        <w:rPr>
          <w:rFonts w:ascii="Segoe UI" w:hAnsi="Segoe UI" w:cs="Segoe UI"/>
          <w:color w:val="212529"/>
        </w:rPr>
        <w:t>Input with value</w:t>
      </w:r>
    </w:p>
    <w:p w:rsidR="00E1509C" w:rsidRDefault="00E1509C" w:rsidP="00E1509C">
      <w:pPr>
        <w:pStyle w:val="z-BottomofForm"/>
      </w:pPr>
      <w:r>
        <w:t>Bottom of Form</w:t>
      </w:r>
    </w:p>
    <w:p w:rsidR="00E1509C" w:rsidRDefault="00E1509C" w:rsidP="00E1509C">
      <w:pPr>
        <w:shd w:val="clear" w:color="auto" w:fill="FFFFFF"/>
        <w:rPr>
          <w:rFonts w:ascii="Segoe UI" w:hAnsi="Segoe UI" w:cs="Segoe UI"/>
          <w:color w:val="212529"/>
        </w:rPr>
      </w:pPr>
    </w:p>
    <w:p w:rsidR="00E1509C" w:rsidRDefault="00E1509C" w:rsidP="00E1509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form</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"form-floating"</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"email"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"floatingInputValue"</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"name@example.com"</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"test@example.com"</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"floatingInputValue"</w:t>
      </w:r>
      <w:r>
        <w:rPr>
          <w:rStyle w:val="p"/>
          <w:rFonts w:ascii="var(--bs-font-monospace)" w:hAnsi="var(--bs-font-monospace)"/>
          <w:color w:val="212529"/>
        </w:rPr>
        <w:t>&gt;</w:t>
      </w:r>
      <w:r>
        <w:rPr>
          <w:rStyle w:val="HTMLCode"/>
          <w:rFonts w:ascii="var(--bs-font-monospace)" w:hAnsi="var(--bs-font-monospace)"/>
          <w:color w:val="212529"/>
        </w:rPr>
        <w:t>Input with value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E1509C" w:rsidRDefault="00E1509C" w:rsidP="00E1509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E1509C" w:rsidRDefault="00E1509C" w:rsidP="00E1509C">
      <w:pPr>
        <w:pStyle w:val="NormalWeb"/>
        <w:shd w:val="clear" w:color="auto" w:fill="FFFFFF"/>
        <w:spacing w:before="0" w:beforeAutospacing="0"/>
        <w:rPr>
          <w:rFonts w:ascii="Segoe UI" w:hAnsi="Segoe UI" w:cs="Segoe UI"/>
          <w:color w:val="212529"/>
        </w:rPr>
      </w:pPr>
      <w:r>
        <w:rPr>
          <w:rFonts w:ascii="Segoe UI" w:hAnsi="Segoe UI" w:cs="Segoe UI"/>
          <w:color w:val="212529"/>
        </w:rPr>
        <w:t>Form validation styles also work as expected.</w:t>
      </w:r>
    </w:p>
    <w:p w:rsidR="00E1509C" w:rsidRDefault="00E1509C" w:rsidP="00E1509C">
      <w:pPr>
        <w:pStyle w:val="z-TopofForm"/>
      </w:pPr>
      <w:r>
        <w:t>Top of Form</w:t>
      </w:r>
    </w:p>
    <w:p w:rsidR="00E1509C" w:rsidRDefault="00E1509C" w:rsidP="00E1509C">
      <w:pPr>
        <w:shd w:val="clear" w:color="auto" w:fill="FFFFFF"/>
        <w:rPr>
          <w:rFonts w:ascii="Segoe UI" w:hAnsi="Segoe UI" w:cs="Segoe UI"/>
          <w:color w:val="212529"/>
        </w:rPr>
      </w:pPr>
      <w:r>
        <w:rPr>
          <w:rFonts w:ascii="Segoe UI" w:hAnsi="Segoe UI" w:cs="Segoe UI"/>
          <w:color w:val="212529"/>
        </w:rPr>
        <w:t>Invalid input</w:t>
      </w:r>
    </w:p>
    <w:p w:rsidR="00E1509C" w:rsidRDefault="00E1509C" w:rsidP="00E1509C">
      <w:pPr>
        <w:pStyle w:val="z-BottomofForm"/>
      </w:pPr>
      <w:r>
        <w:t>Bottom of Form</w:t>
      </w:r>
    </w:p>
    <w:p w:rsidR="00E1509C" w:rsidRDefault="00E1509C" w:rsidP="00E1509C">
      <w:pPr>
        <w:shd w:val="clear" w:color="auto" w:fill="FFFFFF"/>
        <w:rPr>
          <w:rFonts w:ascii="Segoe UI" w:hAnsi="Segoe UI" w:cs="Segoe UI"/>
          <w:color w:val="212529"/>
        </w:rPr>
      </w:pPr>
    </w:p>
    <w:p w:rsidR="00E1509C" w:rsidRDefault="00E1509C" w:rsidP="00E1509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form</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"form-floating"</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"email"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 is-invalid"</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"floatingInputInvalid"</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"name@example.com"</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"test@example.com"</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"floatingInputInvalid"</w:t>
      </w:r>
      <w:r>
        <w:rPr>
          <w:rStyle w:val="p"/>
          <w:rFonts w:ascii="var(--bs-font-monospace)" w:hAnsi="var(--bs-font-monospace)"/>
          <w:color w:val="212529"/>
        </w:rPr>
        <w:t>&gt;</w:t>
      </w:r>
      <w:r>
        <w:rPr>
          <w:rStyle w:val="HTMLCode"/>
          <w:rFonts w:ascii="var(--bs-font-monospace)" w:hAnsi="var(--bs-font-monospace)"/>
          <w:color w:val="212529"/>
        </w:rPr>
        <w:t>Invalid input</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E1509C" w:rsidRDefault="00E1509C" w:rsidP="00E1509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E1509C" w:rsidRDefault="00E1509C" w:rsidP="00E1509C">
      <w:pPr>
        <w:pStyle w:val="Heading2"/>
        <w:shd w:val="clear" w:color="auto" w:fill="FFFFFF"/>
        <w:rPr>
          <w:rFonts w:ascii="Segoe UI" w:hAnsi="Segoe UI" w:cs="Segoe UI"/>
          <w:b w:val="0"/>
          <w:bCs w:val="0"/>
          <w:color w:val="212529"/>
        </w:rPr>
      </w:pPr>
      <w:bookmarkStart w:id="106" w:name="_Toc144064663"/>
      <w:r>
        <w:rPr>
          <w:rFonts w:ascii="Segoe UI" w:hAnsi="Segoe UI" w:cs="Segoe UI"/>
          <w:b w:val="0"/>
          <w:bCs w:val="0"/>
          <w:color w:val="212529"/>
        </w:rPr>
        <w:t>Textareas</w:t>
      </w:r>
      <w:bookmarkEnd w:id="106"/>
    </w:p>
    <w:p w:rsidR="00E1509C" w:rsidRDefault="00E1509C" w:rsidP="00E1509C">
      <w:pPr>
        <w:pStyle w:val="NormalWeb"/>
        <w:shd w:val="clear" w:color="auto" w:fill="FFFFFF"/>
        <w:spacing w:before="0" w:beforeAutospacing="0"/>
        <w:rPr>
          <w:rFonts w:ascii="Segoe UI" w:hAnsi="Segoe UI" w:cs="Segoe UI"/>
          <w:color w:val="212529"/>
        </w:rPr>
      </w:pPr>
      <w:r>
        <w:rPr>
          <w:rFonts w:ascii="Segoe UI" w:hAnsi="Segoe UI" w:cs="Segoe UI"/>
          <w:color w:val="212529"/>
        </w:rPr>
        <w:t>By default, </w:t>
      </w:r>
      <w:r>
        <w:rPr>
          <w:rStyle w:val="HTMLCode"/>
          <w:rFonts w:ascii="var(--bs-font-monospace)" w:hAnsi="var(--bs-font-monospace)"/>
          <w:color w:val="D63384"/>
          <w:sz w:val="21"/>
          <w:szCs w:val="21"/>
        </w:rPr>
        <w:t>&lt;textarea&gt;</w:t>
      </w:r>
      <w:r>
        <w:rPr>
          <w:rFonts w:ascii="Segoe UI" w:hAnsi="Segoe UI" w:cs="Segoe UI"/>
          <w:color w:val="212529"/>
        </w:rPr>
        <w:t>s with </w:t>
      </w:r>
      <w:r>
        <w:rPr>
          <w:rStyle w:val="HTMLCode"/>
          <w:rFonts w:ascii="var(--bs-font-monospace)" w:hAnsi="var(--bs-font-monospace)"/>
          <w:color w:val="D63384"/>
          <w:sz w:val="21"/>
          <w:szCs w:val="21"/>
        </w:rPr>
        <w:t>.form-control</w:t>
      </w:r>
      <w:r>
        <w:rPr>
          <w:rFonts w:ascii="Segoe UI" w:hAnsi="Segoe UI" w:cs="Segoe UI"/>
          <w:color w:val="212529"/>
        </w:rPr>
        <w:t> will be the same height as </w:t>
      </w:r>
      <w:r>
        <w:rPr>
          <w:rStyle w:val="HTMLCode"/>
          <w:rFonts w:ascii="var(--bs-font-monospace)" w:hAnsi="var(--bs-font-monospace)"/>
          <w:color w:val="D63384"/>
          <w:sz w:val="21"/>
          <w:szCs w:val="21"/>
        </w:rPr>
        <w:t>&lt;input&gt;</w:t>
      </w:r>
      <w:r>
        <w:rPr>
          <w:rFonts w:ascii="Segoe UI" w:hAnsi="Segoe UI" w:cs="Segoe UI"/>
          <w:color w:val="212529"/>
        </w:rPr>
        <w:t>s.</w:t>
      </w:r>
    </w:p>
    <w:p w:rsidR="00E1509C" w:rsidRDefault="00E1509C" w:rsidP="00E1509C">
      <w:pPr>
        <w:shd w:val="clear" w:color="auto" w:fill="FFFFFF"/>
        <w:rPr>
          <w:rFonts w:ascii="Segoe UI" w:hAnsi="Segoe UI" w:cs="Segoe UI"/>
          <w:color w:val="212529"/>
        </w:rPr>
      </w:pPr>
      <w:r>
        <w:rPr>
          <w:rFonts w:ascii="Segoe UI" w:hAnsi="Segoe UI" w:cs="Segoe UI"/>
          <w:color w:val="212529"/>
        </w:rPr>
        <w:object w:dxaOrig="0" w:dyaOrig="0">
          <v:shape id="_x0000_i1258" type="#_x0000_t75" style="width:136.5pt;height:60.75pt" o:ole="">
            <v:imagedata r:id="rId65" o:title=""/>
          </v:shape>
          <w:control r:id="rId98" w:name="DefaultOcxName112" w:shapeid="_x0000_i1258"/>
        </w:object>
      </w:r>
      <w:r>
        <w:rPr>
          <w:rFonts w:ascii="Segoe UI" w:hAnsi="Segoe UI" w:cs="Segoe UI"/>
          <w:color w:val="212529"/>
        </w:rPr>
        <w:t>Comments</w:t>
      </w:r>
    </w:p>
    <w:p w:rsidR="00E1509C" w:rsidRDefault="00E1509C" w:rsidP="00E1509C">
      <w:pPr>
        <w:shd w:val="clear" w:color="auto" w:fill="FFFFFF"/>
        <w:rPr>
          <w:rFonts w:ascii="Segoe UI" w:hAnsi="Segoe UI" w:cs="Segoe UI"/>
          <w:color w:val="212529"/>
        </w:rPr>
      </w:pPr>
    </w:p>
    <w:p w:rsidR="00E1509C" w:rsidRDefault="00E1509C" w:rsidP="00E1509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"form-floating"</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textarea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"Leave a comment here"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"floatingTextarea"</w:t>
      </w:r>
      <w:r>
        <w:rPr>
          <w:rStyle w:val="p"/>
          <w:rFonts w:ascii="var(--bs-font-monospace)" w:hAnsi="var(--bs-font-monospace)"/>
          <w:color w:val="212529"/>
        </w:rPr>
        <w:t>&gt;&lt;/</w:t>
      </w:r>
      <w:r>
        <w:rPr>
          <w:rStyle w:val="nt"/>
          <w:rFonts w:ascii="var(--bs-font-monospace)" w:hAnsi="var(--bs-font-monospace)"/>
          <w:color w:val="2F6F9F"/>
        </w:rPr>
        <w:t>textarea</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"floatingTextarea"</w:t>
      </w:r>
      <w:r>
        <w:rPr>
          <w:rStyle w:val="p"/>
          <w:rFonts w:ascii="var(--bs-font-monospace)" w:hAnsi="var(--bs-font-monospace)"/>
          <w:color w:val="212529"/>
        </w:rPr>
        <w:t>&gt;</w:t>
      </w:r>
      <w:r>
        <w:rPr>
          <w:rStyle w:val="HTMLCode"/>
          <w:rFonts w:ascii="var(--bs-font-monospace)" w:hAnsi="var(--bs-font-monospace)"/>
          <w:color w:val="212529"/>
        </w:rPr>
        <w:t>Comments</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E1509C" w:rsidRDefault="00E1509C" w:rsidP="00E1509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1509C" w:rsidRDefault="00E1509C" w:rsidP="00E1509C">
      <w:pPr>
        <w:pStyle w:val="NormalWeb"/>
        <w:shd w:val="clear" w:color="auto" w:fill="FFFFFF"/>
        <w:spacing w:before="0" w:beforeAutospacing="0"/>
        <w:rPr>
          <w:rFonts w:ascii="Segoe UI" w:hAnsi="Segoe UI" w:cs="Segoe UI"/>
          <w:color w:val="212529"/>
        </w:rPr>
      </w:pPr>
      <w:r>
        <w:rPr>
          <w:rFonts w:ascii="Segoe UI" w:hAnsi="Segoe UI" w:cs="Segoe UI"/>
          <w:color w:val="212529"/>
        </w:rPr>
        <w:t>To set a custom height on your </w:t>
      </w:r>
      <w:r>
        <w:rPr>
          <w:rStyle w:val="HTMLCode"/>
          <w:rFonts w:ascii="var(--bs-font-monospace)" w:hAnsi="var(--bs-font-monospace)"/>
          <w:color w:val="D63384"/>
          <w:sz w:val="21"/>
          <w:szCs w:val="21"/>
        </w:rPr>
        <w:t>&lt;textarea&gt;</w:t>
      </w:r>
      <w:r>
        <w:rPr>
          <w:rFonts w:ascii="Segoe UI" w:hAnsi="Segoe UI" w:cs="Segoe UI"/>
          <w:color w:val="212529"/>
        </w:rPr>
        <w:t>, do not use the </w:t>
      </w:r>
      <w:r>
        <w:rPr>
          <w:rStyle w:val="HTMLCode"/>
          <w:rFonts w:ascii="var(--bs-font-monospace)" w:hAnsi="var(--bs-font-monospace)"/>
          <w:color w:val="D63384"/>
          <w:sz w:val="21"/>
          <w:szCs w:val="21"/>
        </w:rPr>
        <w:t>rows</w:t>
      </w:r>
      <w:r>
        <w:rPr>
          <w:rFonts w:ascii="Segoe UI" w:hAnsi="Segoe UI" w:cs="Segoe UI"/>
          <w:color w:val="212529"/>
        </w:rPr>
        <w:t> attribute. Instead, set an explicit </w:t>
      </w:r>
      <w:r>
        <w:rPr>
          <w:rStyle w:val="HTMLCode"/>
          <w:rFonts w:ascii="var(--bs-font-monospace)" w:hAnsi="var(--bs-font-monospace)"/>
          <w:color w:val="D63384"/>
          <w:sz w:val="21"/>
          <w:szCs w:val="21"/>
        </w:rPr>
        <w:t>height</w:t>
      </w:r>
      <w:r>
        <w:rPr>
          <w:rFonts w:ascii="Segoe UI" w:hAnsi="Segoe UI" w:cs="Segoe UI"/>
          <w:color w:val="212529"/>
        </w:rPr>
        <w:t> (either inline or via custom CSS).</w:t>
      </w:r>
    </w:p>
    <w:p w:rsidR="00E1509C" w:rsidRDefault="00E1509C" w:rsidP="00E1509C">
      <w:pPr>
        <w:shd w:val="clear" w:color="auto" w:fill="FFFFFF"/>
        <w:rPr>
          <w:rFonts w:ascii="Segoe UI" w:hAnsi="Segoe UI" w:cs="Segoe UI"/>
          <w:color w:val="212529"/>
        </w:rPr>
      </w:pPr>
      <w:r>
        <w:rPr>
          <w:rFonts w:ascii="Segoe UI" w:hAnsi="Segoe UI" w:cs="Segoe UI"/>
          <w:color w:val="212529"/>
        </w:rPr>
        <w:object w:dxaOrig="0" w:dyaOrig="0">
          <v:shape id="_x0000_i1257" type="#_x0000_t75" style="width:136.5pt;height:60.75pt" o:ole="">
            <v:imagedata r:id="rId65" o:title=""/>
          </v:shape>
          <w:control r:id="rId99" w:name="DefaultOcxName212" w:shapeid="_x0000_i1257"/>
        </w:object>
      </w:r>
      <w:r>
        <w:rPr>
          <w:rFonts w:ascii="Segoe UI" w:hAnsi="Segoe UI" w:cs="Segoe UI"/>
          <w:color w:val="212529"/>
        </w:rPr>
        <w:t>Comments</w:t>
      </w:r>
    </w:p>
    <w:p w:rsidR="00E1509C" w:rsidRDefault="00E1509C" w:rsidP="00E1509C">
      <w:pPr>
        <w:shd w:val="clear" w:color="auto" w:fill="FFFFFF"/>
        <w:rPr>
          <w:rFonts w:ascii="Segoe UI" w:hAnsi="Segoe UI" w:cs="Segoe UI"/>
          <w:color w:val="212529"/>
        </w:rPr>
      </w:pPr>
    </w:p>
    <w:p w:rsidR="00E1509C" w:rsidRDefault="00E1509C" w:rsidP="00E1509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"form-floating"</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textarea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"Leave a comment here"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"floatingTextarea2"</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"height: 100px"</w:t>
      </w:r>
      <w:r>
        <w:rPr>
          <w:rStyle w:val="p"/>
          <w:rFonts w:ascii="var(--bs-font-monospace)" w:hAnsi="var(--bs-font-monospace)"/>
          <w:color w:val="212529"/>
        </w:rPr>
        <w:t>&gt;&lt;/</w:t>
      </w:r>
      <w:r>
        <w:rPr>
          <w:rStyle w:val="nt"/>
          <w:rFonts w:ascii="var(--bs-font-monospace)" w:hAnsi="var(--bs-font-monospace)"/>
          <w:color w:val="2F6F9F"/>
        </w:rPr>
        <w:t>textarea</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"floatingTextarea2"</w:t>
      </w:r>
      <w:r>
        <w:rPr>
          <w:rStyle w:val="p"/>
          <w:rFonts w:ascii="var(--bs-font-monospace)" w:hAnsi="var(--bs-font-monospace)"/>
          <w:color w:val="212529"/>
        </w:rPr>
        <w:t>&gt;</w:t>
      </w:r>
      <w:r>
        <w:rPr>
          <w:rStyle w:val="HTMLCode"/>
          <w:rFonts w:ascii="var(--bs-font-monospace)" w:hAnsi="var(--bs-font-monospace)"/>
          <w:color w:val="212529"/>
        </w:rPr>
        <w:t>Comments</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E1509C" w:rsidRDefault="00E1509C" w:rsidP="00E1509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1509C" w:rsidRDefault="00E1509C" w:rsidP="00E1509C">
      <w:pPr>
        <w:pStyle w:val="Heading2"/>
        <w:shd w:val="clear" w:color="auto" w:fill="FFFFFF"/>
        <w:rPr>
          <w:rFonts w:ascii="Segoe UI" w:hAnsi="Segoe UI" w:cs="Segoe UI"/>
          <w:b w:val="0"/>
          <w:bCs w:val="0"/>
          <w:color w:val="212529"/>
        </w:rPr>
      </w:pPr>
      <w:bookmarkStart w:id="107" w:name="_Toc144064664"/>
      <w:r>
        <w:rPr>
          <w:rFonts w:ascii="Segoe UI" w:hAnsi="Segoe UI" w:cs="Segoe UI"/>
          <w:b w:val="0"/>
          <w:bCs w:val="0"/>
          <w:color w:val="212529"/>
        </w:rPr>
        <w:t>Selects</w:t>
      </w:r>
      <w:bookmarkEnd w:id="107"/>
    </w:p>
    <w:p w:rsidR="00E1509C" w:rsidRDefault="00E1509C" w:rsidP="00E1509C">
      <w:pPr>
        <w:pStyle w:val="NormalWeb"/>
        <w:shd w:val="clear" w:color="auto" w:fill="FFFFFF"/>
        <w:spacing w:before="0" w:beforeAutospacing="0"/>
        <w:rPr>
          <w:rFonts w:ascii="Segoe UI" w:hAnsi="Segoe UI" w:cs="Segoe UI"/>
          <w:color w:val="212529"/>
        </w:rPr>
      </w:pPr>
      <w:r>
        <w:rPr>
          <w:rFonts w:ascii="Segoe UI" w:hAnsi="Segoe UI" w:cs="Segoe UI"/>
          <w:color w:val="212529"/>
        </w:rPr>
        <w:t>Other than </w:t>
      </w:r>
      <w:r>
        <w:rPr>
          <w:rStyle w:val="HTMLCode"/>
          <w:rFonts w:ascii="var(--bs-font-monospace)" w:hAnsi="var(--bs-font-monospace)"/>
          <w:color w:val="D63384"/>
          <w:sz w:val="21"/>
          <w:szCs w:val="21"/>
        </w:rPr>
        <w:t>.form-control</w:t>
      </w:r>
      <w:r>
        <w:rPr>
          <w:rFonts w:ascii="Segoe UI" w:hAnsi="Segoe UI" w:cs="Segoe UI"/>
          <w:color w:val="212529"/>
        </w:rPr>
        <w:t>, floating labels are only available on </w:t>
      </w:r>
      <w:r>
        <w:rPr>
          <w:rStyle w:val="HTMLCode"/>
          <w:rFonts w:ascii="var(--bs-font-monospace)" w:hAnsi="var(--bs-font-monospace)"/>
          <w:color w:val="D63384"/>
          <w:sz w:val="21"/>
          <w:szCs w:val="21"/>
        </w:rPr>
        <w:t>.form-select</w:t>
      </w:r>
      <w:r>
        <w:rPr>
          <w:rFonts w:ascii="Segoe UI" w:hAnsi="Segoe UI" w:cs="Segoe UI"/>
          <w:color w:val="212529"/>
        </w:rPr>
        <w:t>s. They work in the same way, but unlike </w:t>
      </w:r>
      <w:r>
        <w:rPr>
          <w:rStyle w:val="HTMLCode"/>
          <w:rFonts w:ascii="var(--bs-font-monospace)" w:hAnsi="var(--bs-font-monospace)"/>
          <w:color w:val="D63384"/>
          <w:sz w:val="21"/>
          <w:szCs w:val="21"/>
        </w:rPr>
        <w:t>&lt;input&gt;</w:t>
      </w:r>
      <w:r>
        <w:rPr>
          <w:rFonts w:ascii="Segoe UI" w:hAnsi="Segoe UI" w:cs="Segoe UI"/>
          <w:color w:val="212529"/>
        </w:rPr>
        <w:t>s, they’ll always show the </w:t>
      </w:r>
      <w:r>
        <w:rPr>
          <w:rStyle w:val="HTMLCode"/>
          <w:rFonts w:ascii="var(--bs-font-monospace)" w:hAnsi="var(--bs-font-monospace)"/>
          <w:color w:val="D63384"/>
          <w:sz w:val="21"/>
          <w:szCs w:val="21"/>
        </w:rPr>
        <w:t>&lt;label&gt;</w:t>
      </w:r>
      <w:r>
        <w:rPr>
          <w:rFonts w:ascii="Segoe UI" w:hAnsi="Segoe UI" w:cs="Segoe UI"/>
          <w:color w:val="212529"/>
        </w:rPr>
        <w:t> in its floated state. </w:t>
      </w:r>
      <w:r>
        <w:rPr>
          <w:rStyle w:val="Strong"/>
          <w:rFonts w:ascii="Segoe UI" w:hAnsi="Segoe UI" w:cs="Segoe UI"/>
          <w:color w:val="212529"/>
        </w:rPr>
        <w:t>Selects with </w:t>
      </w:r>
      <w:r>
        <w:rPr>
          <w:rStyle w:val="HTMLCode"/>
          <w:rFonts w:ascii="var(--bs-font-monospace)" w:hAnsi="var(--bs-font-monospace)"/>
          <w:b/>
          <w:bCs/>
          <w:color w:val="D63384"/>
          <w:sz w:val="21"/>
          <w:szCs w:val="21"/>
        </w:rPr>
        <w:t>size</w:t>
      </w:r>
      <w:r>
        <w:rPr>
          <w:rStyle w:val="Strong"/>
          <w:rFonts w:ascii="Segoe UI" w:hAnsi="Segoe UI" w:cs="Segoe UI"/>
          <w:color w:val="212529"/>
        </w:rPr>
        <w:t> and </w:t>
      </w:r>
      <w:r>
        <w:rPr>
          <w:rStyle w:val="HTMLCode"/>
          <w:rFonts w:ascii="var(--bs-font-monospace)" w:hAnsi="var(--bs-font-monospace)"/>
          <w:b/>
          <w:bCs/>
          <w:color w:val="D63384"/>
          <w:sz w:val="21"/>
          <w:szCs w:val="21"/>
        </w:rPr>
        <w:t>multiple</w:t>
      </w:r>
      <w:r>
        <w:rPr>
          <w:rStyle w:val="Strong"/>
          <w:rFonts w:ascii="Segoe UI" w:hAnsi="Segoe UI" w:cs="Segoe UI"/>
          <w:color w:val="212529"/>
        </w:rPr>
        <w:t> are not supported.</w:t>
      </w:r>
    </w:p>
    <w:p w:rsidR="00E1509C" w:rsidRDefault="00E1509C" w:rsidP="00E1509C">
      <w:pPr>
        <w:shd w:val="clear" w:color="auto" w:fill="FFFFFF"/>
        <w:rPr>
          <w:rFonts w:ascii="Segoe UI" w:hAnsi="Segoe UI" w:cs="Segoe UI"/>
          <w:color w:val="212529"/>
        </w:rPr>
      </w:pPr>
      <w:r>
        <w:rPr>
          <w:rFonts w:ascii="Segoe UI" w:hAnsi="Segoe UI" w:cs="Segoe UI"/>
          <w:color w:val="212529"/>
        </w:rPr>
        <w:t>                  </w:t>
      </w:r>
      <w:r>
        <w:rPr>
          <w:rFonts w:ascii="Segoe UI" w:hAnsi="Segoe UI" w:cs="Segoe UI"/>
          <w:color w:val="212529"/>
        </w:rPr>
        <w:object w:dxaOrig="0" w:dyaOrig="0">
          <v:shape id="_x0000_i1256" type="#_x0000_t75" style="width:129pt;height:18pt" o:ole="">
            <v:imagedata r:id="rId100" o:title=""/>
          </v:shape>
          <w:control r:id="rId101" w:name="DefaultOcxName34" w:shapeid="_x0000_i1256"/>
        </w:object>
      </w:r>
      <w:r>
        <w:rPr>
          <w:rFonts w:ascii="Segoe UI" w:hAnsi="Segoe UI" w:cs="Segoe UI"/>
          <w:color w:val="212529"/>
        </w:rPr>
        <w:t>Works with selects</w:t>
      </w:r>
    </w:p>
    <w:p w:rsidR="00E1509C" w:rsidRDefault="00E1509C" w:rsidP="00E1509C">
      <w:pPr>
        <w:shd w:val="clear" w:color="auto" w:fill="FFFFFF"/>
        <w:rPr>
          <w:rFonts w:ascii="Segoe UI" w:hAnsi="Segoe UI" w:cs="Segoe UI"/>
          <w:color w:val="212529"/>
        </w:rPr>
      </w:pPr>
    </w:p>
    <w:p w:rsidR="00E1509C" w:rsidRDefault="00E1509C" w:rsidP="00E1509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"form-floating"</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"form-select"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"floatingSelect"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"Floating label select example"</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selected</w:t>
      </w:r>
      <w:r>
        <w:rPr>
          <w:rStyle w:val="p"/>
          <w:rFonts w:ascii="var(--bs-font-monospace)" w:hAnsi="var(--bs-font-monospace)"/>
          <w:color w:val="212529"/>
        </w:rPr>
        <w:t>&gt;</w:t>
      </w:r>
      <w:r>
        <w:rPr>
          <w:rStyle w:val="HTMLCode"/>
          <w:rFonts w:ascii="var(--bs-font-monospace)" w:hAnsi="var(--bs-font-monospace)"/>
          <w:color w:val="212529"/>
        </w:rPr>
        <w:t>Open this select menu</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"1"</w:t>
      </w:r>
      <w:r>
        <w:rPr>
          <w:rStyle w:val="p"/>
          <w:rFonts w:ascii="var(--bs-font-monospace)" w:hAnsi="var(--bs-font-monospace)"/>
          <w:color w:val="212529"/>
        </w:rPr>
        <w:t>&gt;</w:t>
      </w:r>
      <w:r>
        <w:rPr>
          <w:rStyle w:val="HTMLCode"/>
          <w:rFonts w:ascii="var(--bs-font-monospace)" w:hAnsi="var(--bs-font-monospace)"/>
          <w:color w:val="212529"/>
        </w:rPr>
        <w:t>One</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"2"</w:t>
      </w:r>
      <w:r>
        <w:rPr>
          <w:rStyle w:val="p"/>
          <w:rFonts w:ascii="var(--bs-font-monospace)" w:hAnsi="var(--bs-font-monospace)"/>
          <w:color w:val="212529"/>
        </w:rPr>
        <w:t>&gt;</w:t>
      </w:r>
      <w:r>
        <w:rPr>
          <w:rStyle w:val="HTMLCode"/>
          <w:rFonts w:ascii="var(--bs-font-monospace)" w:hAnsi="var(--bs-font-monospace)"/>
          <w:color w:val="212529"/>
        </w:rPr>
        <w:t>Two</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"3"</w:t>
      </w:r>
      <w:r>
        <w:rPr>
          <w:rStyle w:val="p"/>
          <w:rFonts w:ascii="var(--bs-font-monospace)" w:hAnsi="var(--bs-font-monospace)"/>
          <w:color w:val="212529"/>
        </w:rPr>
        <w:t>&gt;</w:t>
      </w:r>
      <w:r>
        <w:rPr>
          <w:rStyle w:val="HTMLCode"/>
          <w:rFonts w:ascii="var(--bs-font-monospace)" w:hAnsi="var(--bs-font-monospace)"/>
          <w:color w:val="212529"/>
        </w:rPr>
        <w:t>Three</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"floatingSelect"</w:t>
      </w:r>
      <w:r>
        <w:rPr>
          <w:rStyle w:val="p"/>
          <w:rFonts w:ascii="var(--bs-font-monospace)" w:hAnsi="var(--bs-font-monospace)"/>
          <w:color w:val="212529"/>
        </w:rPr>
        <w:t>&gt;</w:t>
      </w:r>
      <w:r>
        <w:rPr>
          <w:rStyle w:val="HTMLCode"/>
          <w:rFonts w:ascii="var(--bs-font-monospace)" w:hAnsi="var(--bs-font-monospace)"/>
          <w:color w:val="212529"/>
        </w:rPr>
        <w:t>Works with selects</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E1509C" w:rsidRDefault="00E1509C" w:rsidP="00E1509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1509C" w:rsidRDefault="00E1509C" w:rsidP="00E1509C">
      <w:pPr>
        <w:pStyle w:val="Heading2"/>
        <w:shd w:val="clear" w:color="auto" w:fill="FFFFFF"/>
        <w:rPr>
          <w:rFonts w:ascii="Segoe UI" w:hAnsi="Segoe UI" w:cs="Segoe UI"/>
          <w:b w:val="0"/>
          <w:bCs w:val="0"/>
          <w:color w:val="212529"/>
        </w:rPr>
      </w:pPr>
      <w:bookmarkStart w:id="108" w:name="_Toc144064665"/>
      <w:r>
        <w:rPr>
          <w:rFonts w:ascii="Segoe UI" w:hAnsi="Segoe UI" w:cs="Segoe UI"/>
          <w:b w:val="0"/>
          <w:bCs w:val="0"/>
          <w:color w:val="212529"/>
        </w:rPr>
        <w:t>Layout</w:t>
      </w:r>
      <w:bookmarkEnd w:id="108"/>
    </w:p>
    <w:p w:rsidR="00E1509C" w:rsidRDefault="00E1509C" w:rsidP="00E1509C">
      <w:pPr>
        <w:pStyle w:val="NormalWeb"/>
        <w:shd w:val="clear" w:color="auto" w:fill="FFFFFF"/>
        <w:spacing w:before="0" w:beforeAutospacing="0"/>
        <w:rPr>
          <w:rFonts w:ascii="Segoe UI" w:hAnsi="Segoe UI" w:cs="Segoe UI"/>
          <w:color w:val="212529"/>
        </w:rPr>
      </w:pPr>
      <w:r>
        <w:rPr>
          <w:rFonts w:ascii="Segoe UI" w:hAnsi="Segoe UI" w:cs="Segoe UI"/>
          <w:color w:val="212529"/>
        </w:rPr>
        <w:t>When working with the Bootstrap grid system, be sure to place form elements within column classes.</w:t>
      </w:r>
    </w:p>
    <w:p w:rsidR="00E1509C" w:rsidRDefault="00E1509C" w:rsidP="00E1509C">
      <w:pPr>
        <w:shd w:val="clear" w:color="auto" w:fill="FFFFFF"/>
        <w:rPr>
          <w:rFonts w:ascii="Segoe UI" w:hAnsi="Segoe UI" w:cs="Segoe UI"/>
          <w:color w:val="212529"/>
        </w:rPr>
      </w:pPr>
      <w:r>
        <w:rPr>
          <w:rFonts w:ascii="Segoe UI" w:hAnsi="Segoe UI" w:cs="Segoe UI"/>
          <w:color w:val="212529"/>
        </w:rPr>
        <w:t>Email address</w:t>
      </w:r>
    </w:p>
    <w:p w:rsidR="00E1509C" w:rsidRDefault="00E1509C" w:rsidP="00E1509C">
      <w:pPr>
        <w:shd w:val="clear" w:color="auto" w:fill="FFFFFF"/>
        <w:rPr>
          <w:rFonts w:ascii="Segoe UI" w:hAnsi="Segoe UI" w:cs="Segoe UI"/>
          <w:color w:val="212529"/>
        </w:rPr>
      </w:pPr>
      <w:r>
        <w:rPr>
          <w:rFonts w:ascii="Segoe UI" w:hAnsi="Segoe UI" w:cs="Segoe UI"/>
          <w:color w:val="212529"/>
        </w:rPr>
        <w:t>                                  </w:t>
      </w:r>
      <w:r>
        <w:rPr>
          <w:rFonts w:ascii="Segoe UI" w:hAnsi="Segoe UI" w:cs="Segoe UI"/>
          <w:color w:val="212529"/>
        </w:rPr>
        <w:object w:dxaOrig="0" w:dyaOrig="0">
          <v:shape id="_x0000_i1255" type="#_x0000_t75" style="width:129pt;height:18pt" o:ole="">
            <v:imagedata r:id="rId102" o:title=""/>
          </v:shape>
          <w:control r:id="rId103" w:name="DefaultOcxName43" w:shapeid="_x0000_i1255"/>
        </w:object>
      </w:r>
      <w:r>
        <w:rPr>
          <w:rFonts w:ascii="Segoe UI" w:hAnsi="Segoe UI" w:cs="Segoe UI"/>
          <w:color w:val="212529"/>
        </w:rPr>
        <w:t>Works with selects</w:t>
      </w:r>
    </w:p>
    <w:p w:rsidR="00E1509C" w:rsidRDefault="00E1509C" w:rsidP="00E1509C">
      <w:pPr>
        <w:shd w:val="clear" w:color="auto" w:fill="FFFFFF"/>
        <w:rPr>
          <w:rFonts w:ascii="Segoe UI" w:hAnsi="Segoe UI" w:cs="Segoe UI"/>
          <w:color w:val="212529"/>
        </w:rPr>
      </w:pPr>
    </w:p>
    <w:p w:rsidR="00E1509C" w:rsidRDefault="00E1509C" w:rsidP="00E1509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"row g-2"</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"form-floating"</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"email"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"floatingInputGrid"</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"name@example.com"</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"mdo@example.com"</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"floatingInputGrid"</w:t>
      </w:r>
      <w:r>
        <w:rPr>
          <w:rStyle w:val="p"/>
          <w:rFonts w:ascii="var(--bs-font-monospace)" w:hAnsi="var(--bs-font-monospace)"/>
          <w:color w:val="212529"/>
        </w:rPr>
        <w:t>&gt;</w:t>
      </w:r>
      <w:r>
        <w:rPr>
          <w:rStyle w:val="HTMLCode"/>
          <w:rFonts w:ascii="var(--bs-font-monospace)" w:hAnsi="var(--bs-font-monospace)"/>
          <w:color w:val="212529"/>
        </w:rPr>
        <w:t>Email address</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"form-floating"</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"form-select"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"floatingSelectGrid"</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"Floating label select example"</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selected</w:t>
      </w:r>
      <w:r>
        <w:rPr>
          <w:rStyle w:val="p"/>
          <w:rFonts w:ascii="var(--bs-font-monospace)" w:hAnsi="var(--bs-font-monospace)"/>
          <w:color w:val="212529"/>
        </w:rPr>
        <w:t>&gt;</w:t>
      </w:r>
      <w:r>
        <w:rPr>
          <w:rStyle w:val="HTMLCode"/>
          <w:rFonts w:ascii="var(--bs-font-monospace)" w:hAnsi="var(--bs-font-monospace)"/>
          <w:color w:val="212529"/>
        </w:rPr>
        <w:t>Open this select menu</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"1"</w:t>
      </w:r>
      <w:r>
        <w:rPr>
          <w:rStyle w:val="p"/>
          <w:rFonts w:ascii="var(--bs-font-monospace)" w:hAnsi="var(--bs-font-monospace)"/>
          <w:color w:val="212529"/>
        </w:rPr>
        <w:t>&gt;</w:t>
      </w:r>
      <w:r>
        <w:rPr>
          <w:rStyle w:val="HTMLCode"/>
          <w:rFonts w:ascii="var(--bs-font-monospace)" w:hAnsi="var(--bs-font-monospace)"/>
          <w:color w:val="212529"/>
        </w:rPr>
        <w:t>One</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"2"</w:t>
      </w:r>
      <w:r>
        <w:rPr>
          <w:rStyle w:val="p"/>
          <w:rFonts w:ascii="var(--bs-font-monospace)" w:hAnsi="var(--bs-font-monospace)"/>
          <w:color w:val="212529"/>
        </w:rPr>
        <w:t>&gt;</w:t>
      </w:r>
      <w:r>
        <w:rPr>
          <w:rStyle w:val="HTMLCode"/>
          <w:rFonts w:ascii="var(--bs-font-monospace)" w:hAnsi="var(--bs-font-monospace)"/>
          <w:color w:val="212529"/>
        </w:rPr>
        <w:t>Two</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"3"</w:t>
      </w:r>
      <w:r>
        <w:rPr>
          <w:rStyle w:val="p"/>
          <w:rFonts w:ascii="var(--bs-font-monospace)" w:hAnsi="var(--bs-font-monospace)"/>
          <w:color w:val="212529"/>
        </w:rPr>
        <w:t>&gt;</w:t>
      </w:r>
      <w:r>
        <w:rPr>
          <w:rStyle w:val="HTMLCode"/>
          <w:rFonts w:ascii="var(--bs-font-monospace)" w:hAnsi="var(--bs-font-monospace)"/>
          <w:color w:val="212529"/>
        </w:rPr>
        <w:t>Three</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"floatingSelectGrid"</w:t>
      </w:r>
      <w:r>
        <w:rPr>
          <w:rStyle w:val="p"/>
          <w:rFonts w:ascii="var(--bs-font-monospace)" w:hAnsi="var(--bs-font-monospace)"/>
          <w:color w:val="212529"/>
        </w:rPr>
        <w:t>&gt;</w:t>
      </w:r>
      <w:r>
        <w:rPr>
          <w:rStyle w:val="HTMLCode"/>
          <w:rFonts w:ascii="var(--bs-font-monospace)" w:hAnsi="var(--bs-font-monospace)"/>
          <w:color w:val="212529"/>
        </w:rPr>
        <w:t>Works with selects</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1509C" w:rsidRDefault="00E1509C" w:rsidP="00E1509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1509C" w:rsidRDefault="00E1509C" w:rsidP="00E1509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1509C" w:rsidRDefault="00E1509C" w:rsidP="00E1509C">
      <w:pPr>
        <w:pStyle w:val="Heading2"/>
        <w:shd w:val="clear" w:color="auto" w:fill="FFFFFF"/>
        <w:rPr>
          <w:rFonts w:ascii="Segoe UI" w:hAnsi="Segoe UI" w:cs="Segoe UI"/>
          <w:b w:val="0"/>
          <w:bCs w:val="0"/>
          <w:color w:val="212529"/>
        </w:rPr>
      </w:pPr>
      <w:bookmarkStart w:id="109" w:name="_Toc144064666"/>
      <w:r>
        <w:rPr>
          <w:rFonts w:ascii="Segoe UI" w:hAnsi="Segoe UI" w:cs="Segoe UI"/>
          <w:b w:val="0"/>
          <w:bCs w:val="0"/>
          <w:color w:val="212529"/>
        </w:rPr>
        <w:t>Sass</w:t>
      </w:r>
      <w:bookmarkEnd w:id="109"/>
    </w:p>
    <w:p w:rsidR="00E1509C" w:rsidRDefault="00E1509C" w:rsidP="00E1509C">
      <w:pPr>
        <w:pStyle w:val="Heading3"/>
        <w:shd w:val="clear" w:color="auto" w:fill="FFFFFF"/>
        <w:rPr>
          <w:rFonts w:ascii="Segoe UI" w:hAnsi="Segoe UI" w:cs="Segoe UI"/>
          <w:b w:val="0"/>
          <w:bCs w:val="0"/>
          <w:color w:val="212529"/>
        </w:rPr>
      </w:pPr>
      <w:bookmarkStart w:id="110" w:name="_Toc144064667"/>
      <w:r>
        <w:rPr>
          <w:rFonts w:ascii="Segoe UI" w:hAnsi="Segoe UI" w:cs="Segoe UI"/>
          <w:b w:val="0"/>
          <w:bCs w:val="0"/>
          <w:color w:val="212529"/>
        </w:rPr>
        <w:t>Variables</w:t>
      </w:r>
      <w:bookmarkEnd w:id="110"/>
    </w:p>
    <w:p w:rsidR="00E1509C" w:rsidRDefault="00E1509C" w:rsidP="00E1509C">
      <w:pPr>
        <w:shd w:val="clear" w:color="auto" w:fill="FFFFFF"/>
        <w:rPr>
          <w:rFonts w:ascii="Segoe UI" w:hAnsi="Segoe UI" w:cs="Segoe UI"/>
          <w:color w:val="212529"/>
        </w:rPr>
      </w:pPr>
    </w:p>
    <w:p w:rsidR="00E1509C" w:rsidRDefault="00E1509C" w:rsidP="00E1509C">
      <w:pPr>
        <w:pStyle w:val="HTMLPreformatted"/>
        <w:rPr>
          <w:rStyle w:val="HTMLCode"/>
          <w:rFonts w:ascii="var(--bs-font-monospace)" w:hAnsi="var(--bs-font-monospace)"/>
          <w:color w:val="212529"/>
        </w:rPr>
      </w:pPr>
      <w:r>
        <w:rPr>
          <w:rStyle w:val="nv"/>
          <w:rFonts w:ascii="var(--bs-font-monospace)" w:hAnsi="var(--bs-font-monospace)"/>
          <w:color w:val="003333"/>
        </w:rPr>
        <w:t>$form-floating-height</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add</w:t>
      </w:r>
      <w:r>
        <w:rPr>
          <w:rStyle w:val="p"/>
          <w:rFonts w:ascii="var(--bs-font-monospace)" w:hAnsi="var(--bs-font-monospace)"/>
          <w:color w:val="212529"/>
        </w:rPr>
        <w:t>(</w:t>
      </w:r>
      <w:r>
        <w:rPr>
          <w:rStyle w:val="mi"/>
          <w:rFonts w:ascii="var(--bs-font-monospace)" w:hAnsi="var(--bs-font-monospace)"/>
          <w:color w:val="C24F19"/>
        </w:rPr>
        <w:t>3</w:t>
      </w:r>
      <w:r>
        <w:rPr>
          <w:rStyle w:val="mf"/>
          <w:rFonts w:ascii="var(--bs-font-monospace)" w:hAnsi="var(--bs-font-monospace)"/>
          <w:color w:val="C24F19"/>
        </w:rPr>
        <w:t>.5</w:t>
      </w:r>
      <w:r>
        <w:rPr>
          <w:rStyle w:val="kt"/>
          <w:rFonts w:ascii="var(--bs-font-monospace)" w:hAnsi="var(--bs-font-monospace)"/>
          <w:color w:val="007788"/>
        </w:rPr>
        <w:t>rem</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$input-height-border</w:t>
      </w:r>
      <w:r>
        <w:rPr>
          <w:rStyle w:val="p"/>
          <w:rFonts w:ascii="var(--bs-font-monospace)" w:hAnsi="var(--bs-font-monospace)"/>
          <w:color w:val="212529"/>
        </w:rPr>
        <w:t>);</w:t>
      </w:r>
    </w:p>
    <w:p w:rsidR="00E1509C" w:rsidRDefault="00E1509C" w:rsidP="00E1509C">
      <w:pPr>
        <w:pStyle w:val="HTMLPreformatted"/>
        <w:rPr>
          <w:rStyle w:val="HTMLCode"/>
          <w:rFonts w:ascii="var(--bs-font-monospace)" w:hAnsi="var(--bs-font-monospace)"/>
          <w:color w:val="212529"/>
        </w:rPr>
      </w:pPr>
      <w:r>
        <w:rPr>
          <w:rStyle w:val="nv"/>
          <w:rFonts w:ascii="var(--bs-font-monospace)" w:hAnsi="var(--bs-font-monospace)"/>
          <w:color w:val="003333"/>
        </w:rPr>
        <w:t>$form-floating-line-height</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mf"/>
          <w:rFonts w:ascii="var(--bs-font-monospace)" w:hAnsi="var(--bs-font-monospace)"/>
          <w:color w:val="C24F19"/>
        </w:rPr>
        <w:t>.25</w:t>
      </w:r>
      <w:r>
        <w:rPr>
          <w:rStyle w:val="p"/>
          <w:rFonts w:ascii="var(--bs-font-monospace)" w:hAnsi="var(--bs-font-monospace)"/>
          <w:color w:val="212529"/>
        </w:rPr>
        <w:t>;</w:t>
      </w:r>
    </w:p>
    <w:p w:rsidR="00E1509C" w:rsidRDefault="00E1509C" w:rsidP="00E1509C">
      <w:pPr>
        <w:pStyle w:val="HTMLPreformatted"/>
        <w:rPr>
          <w:rStyle w:val="HTMLCode"/>
          <w:rFonts w:ascii="var(--bs-font-monospace)" w:hAnsi="var(--bs-font-monospace)"/>
          <w:color w:val="212529"/>
        </w:rPr>
      </w:pPr>
      <w:r>
        <w:rPr>
          <w:rStyle w:val="nv"/>
          <w:rFonts w:ascii="var(--bs-font-monospace)" w:hAnsi="var(--bs-font-monospace)"/>
          <w:color w:val="003333"/>
        </w:rPr>
        <w:t>$form-floating-padding-x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$input-padding-x</w:t>
      </w:r>
      <w:r>
        <w:rPr>
          <w:rStyle w:val="p"/>
          <w:rFonts w:ascii="var(--bs-font-monospace)" w:hAnsi="var(--bs-font-monospace)"/>
          <w:color w:val="212529"/>
        </w:rPr>
        <w:t>;</w:t>
      </w:r>
    </w:p>
    <w:p w:rsidR="00E1509C" w:rsidRDefault="00E1509C" w:rsidP="00E1509C">
      <w:pPr>
        <w:pStyle w:val="HTMLPreformatted"/>
        <w:rPr>
          <w:rStyle w:val="HTMLCode"/>
          <w:rFonts w:ascii="var(--bs-font-monospace)" w:hAnsi="var(--bs-font-monospace)"/>
          <w:color w:val="212529"/>
        </w:rPr>
      </w:pPr>
      <w:r>
        <w:rPr>
          <w:rStyle w:val="nv"/>
          <w:rFonts w:ascii="var(--bs-font-monospace)" w:hAnsi="var(--bs-font-monospace)"/>
          <w:color w:val="003333"/>
        </w:rPr>
        <w:t>$form-floating-padding-y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kt"/>
          <w:rFonts w:ascii="var(--bs-font-monospace)" w:hAnsi="var(--bs-font-monospace)"/>
          <w:color w:val="007788"/>
        </w:rPr>
        <w:t>rem</w:t>
      </w:r>
      <w:r>
        <w:rPr>
          <w:rStyle w:val="p"/>
          <w:rFonts w:ascii="var(--bs-font-monospace)" w:hAnsi="var(--bs-font-monospace)"/>
          <w:color w:val="212529"/>
        </w:rPr>
        <w:t>;</w:t>
      </w:r>
    </w:p>
    <w:p w:rsidR="00E1509C" w:rsidRDefault="00E1509C" w:rsidP="00E1509C">
      <w:pPr>
        <w:pStyle w:val="HTMLPreformatted"/>
        <w:rPr>
          <w:rStyle w:val="HTMLCode"/>
          <w:rFonts w:ascii="var(--bs-font-monospace)" w:hAnsi="var(--bs-font-monospace)"/>
          <w:color w:val="212529"/>
        </w:rPr>
      </w:pPr>
      <w:r>
        <w:rPr>
          <w:rStyle w:val="nv"/>
          <w:rFonts w:ascii="var(--bs-font-monospace)" w:hAnsi="var(--bs-font-monospace)"/>
          <w:color w:val="003333"/>
        </w:rPr>
        <w:t>$form-floating-input-padding-t</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mf"/>
          <w:rFonts w:ascii="var(--bs-font-monospace)" w:hAnsi="var(--bs-font-monospace)"/>
          <w:color w:val="C24F19"/>
        </w:rPr>
        <w:t>.625</w:t>
      </w:r>
      <w:r>
        <w:rPr>
          <w:rStyle w:val="kt"/>
          <w:rFonts w:ascii="var(--bs-font-monospace)" w:hAnsi="var(--bs-font-monospace)"/>
          <w:color w:val="007788"/>
        </w:rPr>
        <w:t>rem</w:t>
      </w:r>
      <w:r>
        <w:rPr>
          <w:rStyle w:val="p"/>
          <w:rFonts w:ascii="var(--bs-font-monospace)" w:hAnsi="var(--bs-font-monospace)"/>
          <w:color w:val="212529"/>
        </w:rPr>
        <w:t>;</w:t>
      </w:r>
    </w:p>
    <w:p w:rsidR="00E1509C" w:rsidRDefault="00E1509C" w:rsidP="00E1509C">
      <w:pPr>
        <w:pStyle w:val="HTMLPreformatted"/>
        <w:rPr>
          <w:rStyle w:val="HTMLCode"/>
          <w:rFonts w:ascii="var(--bs-font-monospace)" w:hAnsi="var(--bs-font-monospace)"/>
          <w:color w:val="212529"/>
        </w:rPr>
      </w:pPr>
      <w:r>
        <w:rPr>
          <w:rStyle w:val="nv"/>
          <w:rFonts w:ascii="var(--bs-font-monospace)" w:hAnsi="var(--bs-font-monospace)"/>
          <w:color w:val="003333"/>
        </w:rPr>
        <w:t>$form-floating-input-padding-b</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.625</w:t>
      </w:r>
      <w:r>
        <w:rPr>
          <w:rStyle w:val="kt"/>
          <w:rFonts w:ascii="var(--bs-font-monospace)" w:hAnsi="var(--bs-font-monospace)"/>
          <w:color w:val="007788"/>
        </w:rPr>
        <w:t>rem</w:t>
      </w:r>
      <w:r>
        <w:rPr>
          <w:rStyle w:val="p"/>
          <w:rFonts w:ascii="var(--bs-font-monospace)" w:hAnsi="var(--bs-font-monospace)"/>
          <w:color w:val="212529"/>
        </w:rPr>
        <w:t>;</w:t>
      </w:r>
    </w:p>
    <w:p w:rsidR="00E1509C" w:rsidRDefault="00E1509C" w:rsidP="00E1509C">
      <w:pPr>
        <w:pStyle w:val="HTMLPreformatted"/>
        <w:rPr>
          <w:rStyle w:val="HTMLCode"/>
          <w:rFonts w:ascii="var(--bs-font-monospace)" w:hAnsi="var(--bs-font-monospace)"/>
          <w:color w:val="212529"/>
        </w:rPr>
      </w:pPr>
      <w:r>
        <w:rPr>
          <w:rStyle w:val="nv"/>
          <w:rFonts w:ascii="var(--bs-font-monospace)" w:hAnsi="var(--bs-font-monospace)"/>
          <w:color w:val="003333"/>
        </w:rPr>
        <w:t>$form-floating-label-opacity</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.65</w:t>
      </w:r>
      <w:r>
        <w:rPr>
          <w:rStyle w:val="p"/>
          <w:rFonts w:ascii="var(--bs-font-monospace)" w:hAnsi="var(--bs-font-monospace)"/>
          <w:color w:val="212529"/>
        </w:rPr>
        <w:t>;</w:t>
      </w:r>
    </w:p>
    <w:p w:rsidR="00E1509C" w:rsidRDefault="00E1509C" w:rsidP="00E1509C">
      <w:pPr>
        <w:pStyle w:val="HTMLPreformatted"/>
        <w:rPr>
          <w:rStyle w:val="HTMLCode"/>
          <w:rFonts w:ascii="var(--bs-font-monospace)" w:hAnsi="var(--bs-font-monospace)"/>
          <w:color w:val="212529"/>
        </w:rPr>
      </w:pPr>
      <w:r>
        <w:rPr>
          <w:rStyle w:val="nv"/>
          <w:rFonts w:ascii="var(--bs-font-monospace)" w:hAnsi="var(--bs-font-monospace)"/>
          <w:color w:val="003333"/>
        </w:rPr>
        <w:t>$form-floating-label-transform</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scale</w:t>
      </w:r>
      <w:r>
        <w:rPr>
          <w:rStyle w:val="p"/>
          <w:rFonts w:ascii="var(--bs-font-monospace)" w:hAnsi="var(--bs-font-monospace)"/>
          <w:color w:val="212529"/>
        </w:rPr>
        <w:t>(</w:t>
      </w:r>
      <w:r>
        <w:rPr>
          <w:rStyle w:val="mf"/>
          <w:rFonts w:ascii="var(--bs-font-monospace)" w:hAnsi="var(--bs-font-monospace)"/>
          <w:color w:val="C24F19"/>
        </w:rPr>
        <w:t>.85</w:t>
      </w:r>
      <w:r>
        <w:rPr>
          <w:rStyle w:val="p"/>
          <w:rFonts w:ascii="var(--bs-font-monospace)" w:hAnsi="var(--bs-font-monospace)"/>
          <w:color w:val="212529"/>
        </w:rPr>
        <w:t>)</w:t>
      </w:r>
      <w:r>
        <w:rPr>
          <w:rStyle w:val="HTMLCode"/>
          <w:rFonts w:ascii="var(--bs-font-monospace)" w:hAnsi="var(--bs-font-monospace)"/>
          <w:color w:val="212529"/>
        </w:rPr>
        <w:t xml:space="preserve"> </w:t>
      </w:r>
      <w:r>
        <w:rPr>
          <w:rStyle w:val="nf"/>
          <w:rFonts w:ascii="var(--bs-font-monospace)" w:hAnsi="var(--bs-font-monospace)"/>
          <w:color w:val="B715F4"/>
        </w:rPr>
        <w:t>translateY</w:t>
      </w:r>
      <w:r>
        <w:rPr>
          <w:rStyle w:val="p"/>
          <w:rFonts w:ascii="var(--bs-font-monospace)" w:hAnsi="var(--bs-font-monospace)"/>
          <w:color w:val="212529"/>
        </w:rPr>
        <w:t>(</w:t>
      </w:r>
      <w:r>
        <w:rPr>
          <w:rStyle w:val="o"/>
          <w:rFonts w:ascii="var(--bs-font-monospace)" w:hAnsi="var(--bs-font-monospace)"/>
          <w:color w:val="555555"/>
        </w:rPr>
        <w:t>-</w:t>
      </w:r>
      <w:r>
        <w:rPr>
          <w:rStyle w:val="mf"/>
          <w:rFonts w:ascii="var(--bs-font-monospace)" w:hAnsi="var(--bs-font-monospace)"/>
          <w:color w:val="C24F19"/>
        </w:rPr>
        <w:t>.5</w:t>
      </w:r>
      <w:r>
        <w:rPr>
          <w:rStyle w:val="kt"/>
          <w:rFonts w:ascii="var(--bs-font-monospace)" w:hAnsi="var(--bs-font-monospace)"/>
          <w:color w:val="007788"/>
        </w:rPr>
        <w:t>rem</w:t>
      </w:r>
      <w:r>
        <w:rPr>
          <w:rStyle w:val="p"/>
          <w:rFonts w:ascii="var(--bs-font-monospace)" w:hAnsi="var(--bs-font-monospace)"/>
          <w:color w:val="212529"/>
        </w:rPr>
        <w:t>)</w:t>
      </w:r>
      <w:r>
        <w:rPr>
          <w:rStyle w:val="HTMLCode"/>
          <w:rFonts w:ascii="var(--bs-font-monospace)" w:hAnsi="var(--bs-font-monospace)"/>
          <w:color w:val="212529"/>
        </w:rPr>
        <w:t xml:space="preserve"> </w:t>
      </w:r>
      <w:r>
        <w:rPr>
          <w:rStyle w:val="nf"/>
          <w:rFonts w:ascii="var(--bs-font-monospace)" w:hAnsi="var(--bs-font-monospace)"/>
          <w:color w:val="B715F4"/>
        </w:rPr>
        <w:t>translateX</w:t>
      </w:r>
      <w:r>
        <w:rPr>
          <w:rStyle w:val="p"/>
          <w:rFonts w:ascii="var(--bs-font-monospace)" w:hAnsi="var(--bs-font-monospace)"/>
          <w:color w:val="212529"/>
        </w:rPr>
        <w:t>(</w:t>
      </w:r>
      <w:r>
        <w:rPr>
          <w:rStyle w:val="mf"/>
          <w:rFonts w:ascii="var(--bs-font-monospace)" w:hAnsi="var(--bs-font-monospace)"/>
          <w:color w:val="C24F19"/>
        </w:rPr>
        <w:t>.15</w:t>
      </w:r>
      <w:r>
        <w:rPr>
          <w:rStyle w:val="kt"/>
          <w:rFonts w:ascii="var(--bs-font-monospace)" w:hAnsi="var(--bs-font-monospace)"/>
          <w:color w:val="007788"/>
        </w:rPr>
        <w:t>rem</w:t>
      </w:r>
      <w:r>
        <w:rPr>
          <w:rStyle w:val="p"/>
          <w:rFonts w:ascii="var(--bs-font-monospace)" w:hAnsi="var(--bs-font-monospace)"/>
          <w:color w:val="212529"/>
        </w:rPr>
        <w:t>);</w:t>
      </w:r>
    </w:p>
    <w:p w:rsidR="00E1509C" w:rsidRDefault="00E1509C" w:rsidP="00E1509C">
      <w:pPr>
        <w:pStyle w:val="HTMLPreformatted"/>
        <w:rPr>
          <w:rFonts w:ascii="var(--bs-font-monospace)" w:hAnsi="var(--bs-font-monospace)"/>
          <w:color w:val="212529"/>
          <w:sz w:val="21"/>
          <w:szCs w:val="21"/>
        </w:rPr>
      </w:pPr>
      <w:r>
        <w:rPr>
          <w:rStyle w:val="nv"/>
          <w:rFonts w:ascii="var(--bs-font-monospace)" w:hAnsi="var(--bs-font-monospace)"/>
          <w:color w:val="003333"/>
        </w:rPr>
        <w:t>$form-floating-transition</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opacity</w:t>
      </w:r>
      <w:r>
        <w:rPr>
          <w:rStyle w:val="HTMLCode"/>
          <w:rFonts w:ascii="var(--bs-font-monospace)" w:hAnsi="var(--bs-font-monospace)"/>
          <w:color w:val="212529"/>
        </w:rPr>
        <w:t xml:space="preserve"> </w:t>
      </w:r>
      <w:r>
        <w:rPr>
          <w:rStyle w:val="mf"/>
          <w:rFonts w:ascii="var(--bs-font-monospace)" w:hAnsi="var(--bs-font-monospace)"/>
          <w:color w:val="C24F19"/>
        </w:rPr>
        <w:t>.1</w:t>
      </w:r>
      <w:r>
        <w:rPr>
          <w:rStyle w:val="kt"/>
          <w:rFonts w:ascii="var(--bs-font-monospace)" w:hAnsi="var(--bs-font-monospace)"/>
          <w:color w:val="007788"/>
        </w:rPr>
        <w:t>s</w:t>
      </w:r>
      <w:r>
        <w:rPr>
          <w:rStyle w:val="HTMLCode"/>
          <w:rFonts w:ascii="var(--bs-font-monospace)" w:hAnsi="var(--bs-font-monospace)"/>
          <w:color w:val="212529"/>
        </w:rPr>
        <w:t xml:space="preserve"> </w:t>
      </w:r>
      <w:r>
        <w:rPr>
          <w:rStyle w:val="ni"/>
          <w:rFonts w:ascii="var(--bs-font-monospace)" w:hAnsi="var(--bs-font-monospace)"/>
          <w:color w:val="727272"/>
        </w:rPr>
        <w:t>ease-in-out</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transform</w:t>
      </w:r>
      <w:r>
        <w:rPr>
          <w:rStyle w:val="HTMLCode"/>
          <w:rFonts w:ascii="var(--bs-font-monospace)" w:hAnsi="var(--bs-font-monospace)"/>
          <w:color w:val="212529"/>
        </w:rPr>
        <w:t xml:space="preserve"> </w:t>
      </w:r>
      <w:r>
        <w:rPr>
          <w:rStyle w:val="mf"/>
          <w:rFonts w:ascii="var(--bs-font-monospace)" w:hAnsi="var(--bs-font-monospace)"/>
          <w:color w:val="C24F19"/>
        </w:rPr>
        <w:t>.1</w:t>
      </w:r>
      <w:r>
        <w:rPr>
          <w:rStyle w:val="kt"/>
          <w:rFonts w:ascii="var(--bs-font-monospace)" w:hAnsi="var(--bs-font-monospace)"/>
          <w:color w:val="007788"/>
        </w:rPr>
        <w:t>s</w:t>
      </w:r>
      <w:r>
        <w:rPr>
          <w:rStyle w:val="HTMLCode"/>
          <w:rFonts w:ascii="var(--bs-font-monospace)" w:hAnsi="var(--bs-font-monospace)"/>
          <w:color w:val="212529"/>
        </w:rPr>
        <w:t xml:space="preserve"> </w:t>
      </w:r>
      <w:r>
        <w:rPr>
          <w:rStyle w:val="ni"/>
          <w:rFonts w:ascii="var(--bs-font-monospace)" w:hAnsi="var(--bs-font-monospace)"/>
          <w:color w:val="727272"/>
        </w:rPr>
        <w:t>ease-in-out</w:t>
      </w:r>
      <w:r>
        <w:rPr>
          <w:rStyle w:val="p"/>
          <w:rFonts w:ascii="var(--bs-font-monospace)" w:hAnsi="var(--bs-font-monospace)"/>
          <w:color w:val="212529"/>
        </w:rPr>
        <w:t>;</w:t>
      </w:r>
    </w:p>
    <w:p w:rsidR="00267867" w:rsidRDefault="00267867"/>
    <w:p w:rsidR="00CD19C6" w:rsidRDefault="00CD19C6"/>
    <w:p w:rsidR="00CD19C6" w:rsidRDefault="00CD19C6"/>
    <w:p w:rsidR="00CD19C6" w:rsidRDefault="00CD19C6"/>
    <w:p w:rsidR="00CD19C6" w:rsidRDefault="00CD19C6"/>
    <w:p w:rsidR="00CD19C6" w:rsidRDefault="00CD19C6"/>
    <w:p w:rsidR="00CD19C6" w:rsidRDefault="00CD19C6"/>
    <w:p w:rsidR="00CD19C6" w:rsidRDefault="00CD19C6"/>
    <w:p w:rsidR="00CD19C6" w:rsidRDefault="00CD19C6"/>
    <w:p w:rsidR="00CD19C6" w:rsidRDefault="00CD19C6"/>
    <w:p w:rsidR="00CD19C6" w:rsidRDefault="00CD19C6"/>
    <w:p w:rsidR="00CD19C6" w:rsidRDefault="00CD19C6"/>
    <w:p w:rsidR="00CD19C6" w:rsidRDefault="00CD19C6"/>
    <w:p w:rsidR="00CD19C6" w:rsidRDefault="00CD19C6"/>
    <w:p w:rsidR="00CD19C6" w:rsidRDefault="00CD19C6"/>
    <w:p w:rsidR="00CD19C6" w:rsidRDefault="00CD19C6"/>
    <w:p w:rsidR="00CD19C6" w:rsidRDefault="00CD19C6"/>
    <w:p w:rsidR="00CD19C6" w:rsidRDefault="00CD19C6"/>
    <w:p w:rsidR="00CD19C6" w:rsidRDefault="00CD19C6"/>
    <w:p w:rsidR="00CD19C6" w:rsidRDefault="00CD19C6"/>
    <w:p w:rsidR="00CD19C6" w:rsidRDefault="00CD19C6"/>
    <w:p w:rsidR="00CD19C6" w:rsidRDefault="00CD19C6"/>
    <w:p w:rsidR="00CD19C6" w:rsidRDefault="00CD19C6"/>
    <w:p w:rsidR="00CD19C6" w:rsidRDefault="00CD19C6"/>
    <w:p w:rsidR="00CD19C6" w:rsidRDefault="00CD19C6"/>
    <w:p w:rsidR="00CD19C6" w:rsidRDefault="00CD19C6"/>
    <w:p w:rsidR="00136BD4" w:rsidRDefault="00136BD4" w:rsidP="00136BD4">
      <w:pPr>
        <w:pStyle w:val="Heading1"/>
        <w:shd w:val="clear" w:color="auto" w:fill="FFFFFF"/>
        <w:spacing w:before="0" w:beforeAutospacing="0"/>
        <w:rPr>
          <w:rFonts w:ascii="Segoe UI" w:hAnsi="Segoe UI" w:cs="Segoe UI"/>
          <w:b w:val="0"/>
          <w:bCs w:val="0"/>
          <w:color w:val="212529"/>
        </w:rPr>
      </w:pPr>
      <w:bookmarkStart w:id="111" w:name="_Toc144064668"/>
      <w:r>
        <w:rPr>
          <w:rFonts w:ascii="Segoe UI" w:hAnsi="Segoe UI" w:cs="Segoe UI"/>
          <w:b w:val="0"/>
          <w:bCs w:val="0"/>
          <w:color w:val="212529"/>
        </w:rPr>
        <w:t>Validation</w:t>
      </w:r>
      <w:bookmarkEnd w:id="111"/>
    </w:p>
    <w:p w:rsidR="00136BD4" w:rsidRDefault="00136BD4" w:rsidP="00136BD4">
      <w:pPr>
        <w:pStyle w:val="bd-lead"/>
        <w:shd w:val="clear" w:color="auto" w:fill="FFFFFF"/>
        <w:spacing w:before="0" w:beforeAutospacing="0"/>
        <w:rPr>
          <w:rFonts w:ascii="Segoe UI" w:hAnsi="Segoe UI" w:cs="Segoe UI"/>
          <w:color w:val="212529"/>
        </w:rPr>
      </w:pPr>
      <w:r>
        <w:rPr>
          <w:rFonts w:ascii="Segoe UI" w:hAnsi="Segoe UI" w:cs="Segoe UI"/>
          <w:color w:val="212529"/>
        </w:rPr>
        <w:t>Provide valuable, actionable feedback to your users with HTML5 form validation, via browser default behaviors or custom styles and JavaScript.</w:t>
      </w:r>
    </w:p>
    <w:p w:rsidR="006675B5" w:rsidRDefault="006675B5" w:rsidP="00136BD4">
      <w:pPr>
        <w:shd w:val="clear" w:color="auto" w:fill="FFFFFF"/>
        <w:spacing w:after="0"/>
        <w:rPr>
          <w:rFonts w:ascii="Segoe UI" w:hAnsi="Segoe UI" w:cs="Segoe UI"/>
          <w:color w:val="212529"/>
        </w:rPr>
      </w:pPr>
    </w:p>
    <w:p w:rsidR="00136BD4" w:rsidRDefault="00136BD4" w:rsidP="00136BD4">
      <w:pPr>
        <w:shd w:val="clear" w:color="auto" w:fill="FFFFFF"/>
        <w:spacing w:after="0"/>
        <w:rPr>
          <w:rFonts w:ascii="Segoe UI" w:hAnsi="Segoe UI" w:cs="Segoe UI"/>
          <w:color w:val="212529"/>
        </w:rPr>
      </w:pPr>
      <w:r>
        <w:rPr>
          <w:rFonts w:ascii="Segoe UI" w:hAnsi="Segoe UI" w:cs="Segoe UI"/>
          <w:color w:val="212529"/>
        </w:rPr>
        <w:t>We are aware that currently the client-side custom validation styles and tooltips are not accessible, since they are not exposed to assistive technologies. While we work on a solution, we’d recommend either using the server-side option or the default browser validation method.</w:t>
      </w:r>
    </w:p>
    <w:p w:rsidR="00136BD4" w:rsidRDefault="00136BD4" w:rsidP="00136BD4">
      <w:pPr>
        <w:pStyle w:val="Heading2"/>
        <w:shd w:val="clear" w:color="auto" w:fill="FFFFFF"/>
        <w:rPr>
          <w:rFonts w:ascii="Segoe UI" w:hAnsi="Segoe UI" w:cs="Segoe UI"/>
          <w:b w:val="0"/>
          <w:bCs w:val="0"/>
          <w:color w:val="212529"/>
        </w:rPr>
      </w:pPr>
      <w:bookmarkStart w:id="112" w:name="_Toc144064669"/>
      <w:r>
        <w:rPr>
          <w:rFonts w:ascii="Segoe UI" w:hAnsi="Segoe UI" w:cs="Segoe UI"/>
          <w:b w:val="0"/>
          <w:bCs w:val="0"/>
          <w:color w:val="212529"/>
        </w:rPr>
        <w:t>How it works</w:t>
      </w:r>
      <w:bookmarkEnd w:id="112"/>
    </w:p>
    <w:p w:rsidR="00136BD4" w:rsidRDefault="00136BD4" w:rsidP="00136BD4">
      <w:pPr>
        <w:pStyle w:val="NormalWeb"/>
        <w:shd w:val="clear" w:color="auto" w:fill="FFFFFF"/>
        <w:spacing w:before="0" w:beforeAutospacing="0"/>
        <w:rPr>
          <w:rFonts w:ascii="Segoe UI" w:hAnsi="Segoe UI" w:cs="Segoe UI"/>
          <w:color w:val="212529"/>
        </w:rPr>
      </w:pPr>
      <w:r>
        <w:rPr>
          <w:rFonts w:ascii="Segoe UI" w:hAnsi="Segoe UI" w:cs="Segoe UI"/>
          <w:color w:val="212529"/>
        </w:rPr>
        <w:t>Here’s how form validation works with Bootstrap:</w:t>
      </w:r>
    </w:p>
    <w:p w:rsidR="00136BD4" w:rsidRDefault="00136BD4" w:rsidP="00BC5942">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HTML form validation is applied via CSS’s two pseudo-classes, </w:t>
      </w:r>
      <w:r>
        <w:rPr>
          <w:rStyle w:val="HTMLCode"/>
          <w:rFonts w:ascii="var(--bs-font-monospace)" w:eastAsiaTheme="minorHAnsi" w:hAnsi="var(--bs-font-monospace)"/>
          <w:color w:val="D63384"/>
          <w:sz w:val="21"/>
          <w:szCs w:val="21"/>
        </w:rPr>
        <w:t>:invalid</w:t>
      </w:r>
      <w:r>
        <w:rPr>
          <w:rFonts w:ascii="Segoe UI" w:hAnsi="Segoe UI" w:cs="Segoe UI"/>
          <w:color w:val="212529"/>
        </w:rPr>
        <w:t> and </w:t>
      </w:r>
      <w:r>
        <w:rPr>
          <w:rStyle w:val="HTMLCode"/>
          <w:rFonts w:ascii="var(--bs-font-monospace)" w:eastAsiaTheme="minorHAnsi" w:hAnsi="var(--bs-font-monospace)"/>
          <w:color w:val="D63384"/>
          <w:sz w:val="21"/>
          <w:szCs w:val="21"/>
        </w:rPr>
        <w:t>:valid</w:t>
      </w:r>
      <w:r>
        <w:rPr>
          <w:rFonts w:ascii="Segoe UI" w:hAnsi="Segoe UI" w:cs="Segoe UI"/>
          <w:color w:val="212529"/>
        </w:rPr>
        <w:t>. It applies to </w:t>
      </w:r>
      <w:r>
        <w:rPr>
          <w:rStyle w:val="HTMLCode"/>
          <w:rFonts w:ascii="var(--bs-font-monospace)" w:eastAsiaTheme="minorHAnsi" w:hAnsi="var(--bs-font-monospace)"/>
          <w:color w:val="D63384"/>
          <w:sz w:val="21"/>
          <w:szCs w:val="21"/>
        </w:rPr>
        <w:t>&lt;input&gt;</w:t>
      </w:r>
      <w:r>
        <w:rPr>
          <w:rFonts w:ascii="Segoe UI" w:hAnsi="Segoe UI" w:cs="Segoe UI"/>
          <w:color w:val="212529"/>
        </w:rPr>
        <w:t>, </w:t>
      </w:r>
      <w:r>
        <w:rPr>
          <w:rStyle w:val="HTMLCode"/>
          <w:rFonts w:ascii="var(--bs-font-monospace)" w:eastAsiaTheme="minorHAnsi" w:hAnsi="var(--bs-font-monospace)"/>
          <w:color w:val="D63384"/>
          <w:sz w:val="21"/>
          <w:szCs w:val="21"/>
        </w:rPr>
        <w:t>&lt;select&gt;</w:t>
      </w:r>
      <w:r>
        <w:rPr>
          <w:rFonts w:ascii="Segoe UI" w:hAnsi="Segoe UI" w:cs="Segoe UI"/>
          <w:color w:val="212529"/>
        </w:rPr>
        <w:t>, and </w:t>
      </w:r>
      <w:r>
        <w:rPr>
          <w:rStyle w:val="HTMLCode"/>
          <w:rFonts w:ascii="var(--bs-font-monospace)" w:eastAsiaTheme="minorHAnsi" w:hAnsi="var(--bs-font-monospace)"/>
          <w:color w:val="D63384"/>
          <w:sz w:val="21"/>
          <w:szCs w:val="21"/>
        </w:rPr>
        <w:t>&lt;textarea&gt;</w:t>
      </w:r>
      <w:r>
        <w:rPr>
          <w:rFonts w:ascii="Segoe UI" w:hAnsi="Segoe UI" w:cs="Segoe UI"/>
          <w:color w:val="212529"/>
        </w:rPr>
        <w:t> elements.</w:t>
      </w:r>
    </w:p>
    <w:p w:rsidR="00136BD4" w:rsidRDefault="00136BD4" w:rsidP="00BC5942">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Bootstrap scopes the </w:t>
      </w:r>
      <w:r>
        <w:rPr>
          <w:rStyle w:val="HTMLCode"/>
          <w:rFonts w:ascii="var(--bs-font-monospace)" w:eastAsiaTheme="minorHAnsi" w:hAnsi="var(--bs-font-monospace)"/>
          <w:color w:val="D63384"/>
          <w:sz w:val="21"/>
          <w:szCs w:val="21"/>
        </w:rPr>
        <w:t>:invalid</w:t>
      </w:r>
      <w:r>
        <w:rPr>
          <w:rFonts w:ascii="Segoe UI" w:hAnsi="Segoe UI" w:cs="Segoe UI"/>
          <w:color w:val="212529"/>
        </w:rPr>
        <w:t> and </w:t>
      </w:r>
      <w:r>
        <w:rPr>
          <w:rStyle w:val="HTMLCode"/>
          <w:rFonts w:ascii="var(--bs-font-monospace)" w:eastAsiaTheme="minorHAnsi" w:hAnsi="var(--bs-font-monospace)"/>
          <w:color w:val="D63384"/>
          <w:sz w:val="21"/>
          <w:szCs w:val="21"/>
        </w:rPr>
        <w:t>:valid</w:t>
      </w:r>
      <w:r>
        <w:rPr>
          <w:rFonts w:ascii="Segoe UI" w:hAnsi="Segoe UI" w:cs="Segoe UI"/>
          <w:color w:val="212529"/>
        </w:rPr>
        <w:t> styles to parent </w:t>
      </w:r>
      <w:r>
        <w:rPr>
          <w:rStyle w:val="HTMLCode"/>
          <w:rFonts w:ascii="var(--bs-font-monospace)" w:eastAsiaTheme="minorHAnsi" w:hAnsi="var(--bs-font-monospace)"/>
          <w:color w:val="D63384"/>
          <w:sz w:val="21"/>
          <w:szCs w:val="21"/>
        </w:rPr>
        <w:t>.was-validated</w:t>
      </w:r>
      <w:r>
        <w:rPr>
          <w:rFonts w:ascii="Segoe UI" w:hAnsi="Segoe UI" w:cs="Segoe UI"/>
          <w:color w:val="212529"/>
        </w:rPr>
        <w:t> class, usually applied to the </w:t>
      </w:r>
      <w:r>
        <w:rPr>
          <w:rStyle w:val="HTMLCode"/>
          <w:rFonts w:ascii="var(--bs-font-monospace)" w:eastAsiaTheme="minorHAnsi" w:hAnsi="var(--bs-font-monospace)"/>
          <w:color w:val="D63384"/>
          <w:sz w:val="21"/>
          <w:szCs w:val="21"/>
        </w:rPr>
        <w:t>&lt;form&gt;</w:t>
      </w:r>
      <w:r>
        <w:rPr>
          <w:rFonts w:ascii="Segoe UI" w:hAnsi="Segoe UI" w:cs="Segoe UI"/>
          <w:color w:val="212529"/>
        </w:rPr>
        <w:t>. Otherwise, any required field without a value shows up as invalid on page load. This way, you may choose when to activate them (typically after form submission is attempted).</w:t>
      </w:r>
    </w:p>
    <w:p w:rsidR="00136BD4" w:rsidRDefault="00136BD4" w:rsidP="00BC5942">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To reset the appearance of the form (for instance, in the case of dynamic form submissions using AJAX), remove the </w:t>
      </w:r>
      <w:r>
        <w:rPr>
          <w:rStyle w:val="HTMLCode"/>
          <w:rFonts w:ascii="var(--bs-font-monospace)" w:eastAsiaTheme="minorHAnsi" w:hAnsi="var(--bs-font-monospace)"/>
          <w:color w:val="D63384"/>
          <w:sz w:val="21"/>
          <w:szCs w:val="21"/>
        </w:rPr>
        <w:t>.was-validated</w:t>
      </w:r>
      <w:r>
        <w:rPr>
          <w:rFonts w:ascii="Segoe UI" w:hAnsi="Segoe UI" w:cs="Segoe UI"/>
          <w:color w:val="212529"/>
        </w:rPr>
        <w:t> class from the </w:t>
      </w:r>
      <w:r>
        <w:rPr>
          <w:rStyle w:val="HTMLCode"/>
          <w:rFonts w:ascii="var(--bs-font-monospace)" w:eastAsiaTheme="minorHAnsi" w:hAnsi="var(--bs-font-monospace)"/>
          <w:color w:val="D63384"/>
          <w:sz w:val="21"/>
          <w:szCs w:val="21"/>
        </w:rPr>
        <w:t>&lt;form&gt;</w:t>
      </w:r>
      <w:r>
        <w:rPr>
          <w:rFonts w:ascii="Segoe UI" w:hAnsi="Segoe UI" w:cs="Segoe UI"/>
          <w:color w:val="212529"/>
        </w:rPr>
        <w:t> again after submission.</w:t>
      </w:r>
    </w:p>
    <w:p w:rsidR="00136BD4" w:rsidRDefault="00136BD4" w:rsidP="00BC5942">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As a fallback, </w:t>
      </w:r>
      <w:r>
        <w:rPr>
          <w:rStyle w:val="HTMLCode"/>
          <w:rFonts w:ascii="var(--bs-font-monospace)" w:eastAsiaTheme="minorHAnsi" w:hAnsi="var(--bs-font-monospace)"/>
          <w:color w:val="D63384"/>
          <w:sz w:val="21"/>
          <w:szCs w:val="21"/>
        </w:rPr>
        <w:t>.is-invalid</w:t>
      </w:r>
      <w:r>
        <w:rPr>
          <w:rFonts w:ascii="Segoe UI" w:hAnsi="Segoe UI" w:cs="Segoe UI"/>
          <w:color w:val="212529"/>
        </w:rPr>
        <w:t> and </w:t>
      </w:r>
      <w:r>
        <w:rPr>
          <w:rStyle w:val="HTMLCode"/>
          <w:rFonts w:ascii="var(--bs-font-monospace)" w:eastAsiaTheme="minorHAnsi" w:hAnsi="var(--bs-font-monospace)"/>
          <w:color w:val="D63384"/>
          <w:sz w:val="21"/>
          <w:szCs w:val="21"/>
        </w:rPr>
        <w:t>.is-valid</w:t>
      </w:r>
      <w:r>
        <w:rPr>
          <w:rFonts w:ascii="Segoe UI" w:hAnsi="Segoe UI" w:cs="Segoe UI"/>
          <w:color w:val="212529"/>
        </w:rPr>
        <w:t> classes may be used instead of the pseudo-classes for </w:t>
      </w:r>
      <w:hyperlink r:id="rId104" w:anchor="server-side" w:history="1">
        <w:r>
          <w:rPr>
            <w:rStyle w:val="Hyperlink"/>
            <w:rFonts w:ascii="Segoe UI" w:hAnsi="Segoe UI" w:cs="Segoe UI"/>
            <w:color w:val="0D6EFD"/>
          </w:rPr>
          <w:t>server-side validation</w:t>
        </w:r>
      </w:hyperlink>
      <w:r>
        <w:rPr>
          <w:rFonts w:ascii="Segoe UI" w:hAnsi="Segoe UI" w:cs="Segoe UI"/>
          <w:color w:val="212529"/>
        </w:rPr>
        <w:t>. They do not require a </w:t>
      </w:r>
      <w:r>
        <w:rPr>
          <w:rStyle w:val="HTMLCode"/>
          <w:rFonts w:ascii="var(--bs-font-monospace)" w:eastAsiaTheme="minorHAnsi" w:hAnsi="var(--bs-font-monospace)"/>
          <w:color w:val="D63384"/>
          <w:sz w:val="21"/>
          <w:szCs w:val="21"/>
        </w:rPr>
        <w:t>.was-validated</w:t>
      </w:r>
      <w:r>
        <w:rPr>
          <w:rFonts w:ascii="Segoe UI" w:hAnsi="Segoe UI" w:cs="Segoe UI"/>
          <w:color w:val="212529"/>
        </w:rPr>
        <w:t> parent class.</w:t>
      </w:r>
    </w:p>
    <w:p w:rsidR="00136BD4" w:rsidRDefault="00136BD4" w:rsidP="00BC5942">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Due to constraints in how CSS works, we cannot (at present) apply styles to a </w:t>
      </w:r>
      <w:r>
        <w:rPr>
          <w:rStyle w:val="HTMLCode"/>
          <w:rFonts w:ascii="var(--bs-font-monospace)" w:eastAsiaTheme="minorHAnsi" w:hAnsi="var(--bs-font-monospace)"/>
          <w:color w:val="D63384"/>
          <w:sz w:val="21"/>
          <w:szCs w:val="21"/>
        </w:rPr>
        <w:t>&lt;label&gt;</w:t>
      </w:r>
      <w:r>
        <w:rPr>
          <w:rFonts w:ascii="Segoe UI" w:hAnsi="Segoe UI" w:cs="Segoe UI"/>
          <w:color w:val="212529"/>
        </w:rPr>
        <w:t> that comes before a form control in the DOM without the help of custom JavaScript.</w:t>
      </w:r>
    </w:p>
    <w:p w:rsidR="00136BD4" w:rsidRDefault="00136BD4" w:rsidP="00BC5942">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All modern browsers support the </w:t>
      </w:r>
      <w:hyperlink r:id="rId105" w:anchor="the-constraint-validation-api" w:history="1">
        <w:r>
          <w:rPr>
            <w:rStyle w:val="Hyperlink"/>
            <w:rFonts w:ascii="Segoe UI" w:hAnsi="Segoe UI" w:cs="Segoe UI"/>
            <w:color w:val="0D6EFD"/>
          </w:rPr>
          <w:t>constraint validation API</w:t>
        </w:r>
      </w:hyperlink>
      <w:r>
        <w:rPr>
          <w:rFonts w:ascii="Segoe UI" w:hAnsi="Segoe UI" w:cs="Segoe UI"/>
          <w:color w:val="212529"/>
        </w:rPr>
        <w:t>, a series of JavaScript methods for validating form controls.</w:t>
      </w:r>
    </w:p>
    <w:p w:rsidR="00136BD4" w:rsidRDefault="00136BD4" w:rsidP="00BC5942">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Feedback messages may utilize the </w:t>
      </w:r>
      <w:hyperlink r:id="rId106" w:anchor="browser-defaults" w:history="1">
        <w:r>
          <w:rPr>
            <w:rStyle w:val="Hyperlink"/>
            <w:rFonts w:ascii="Segoe UI" w:hAnsi="Segoe UI" w:cs="Segoe UI"/>
            <w:color w:val="0D6EFD"/>
          </w:rPr>
          <w:t>browser defaults</w:t>
        </w:r>
      </w:hyperlink>
      <w:r>
        <w:rPr>
          <w:rFonts w:ascii="Segoe UI" w:hAnsi="Segoe UI" w:cs="Segoe UI"/>
          <w:color w:val="212529"/>
        </w:rPr>
        <w:t> (different for each browser, and unstylable via CSS) or our custom feedback styles with additional HTML and CSS.</w:t>
      </w:r>
    </w:p>
    <w:p w:rsidR="00136BD4" w:rsidRDefault="00136BD4" w:rsidP="00BC5942">
      <w:pPr>
        <w:numPr>
          <w:ilvl w:val="0"/>
          <w:numId w:val="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You may provide custom validity messages with </w:t>
      </w:r>
      <w:r>
        <w:rPr>
          <w:rStyle w:val="HTMLCode"/>
          <w:rFonts w:ascii="var(--bs-font-monospace)" w:eastAsiaTheme="minorHAnsi" w:hAnsi="var(--bs-font-monospace)"/>
          <w:color w:val="D63384"/>
          <w:sz w:val="21"/>
          <w:szCs w:val="21"/>
        </w:rPr>
        <w:t>setCustomValidity</w:t>
      </w:r>
      <w:r>
        <w:rPr>
          <w:rFonts w:ascii="Segoe UI" w:hAnsi="Segoe UI" w:cs="Segoe UI"/>
          <w:color w:val="212529"/>
        </w:rPr>
        <w:t> in JavaScript.</w:t>
      </w:r>
    </w:p>
    <w:p w:rsidR="00136BD4" w:rsidRDefault="00136BD4" w:rsidP="00136BD4">
      <w:pPr>
        <w:pStyle w:val="NormalWeb"/>
        <w:shd w:val="clear" w:color="auto" w:fill="FFFFFF"/>
        <w:spacing w:before="0" w:beforeAutospacing="0"/>
        <w:rPr>
          <w:rFonts w:ascii="Segoe UI" w:hAnsi="Segoe UI" w:cs="Segoe UI"/>
          <w:color w:val="212529"/>
        </w:rPr>
      </w:pPr>
      <w:r>
        <w:rPr>
          <w:rFonts w:ascii="Segoe UI" w:hAnsi="Segoe UI" w:cs="Segoe UI"/>
          <w:color w:val="212529"/>
        </w:rPr>
        <w:t>With that in mind, consider the following demos for our custom form validation styles, optional server-side classes, and browser defaults.</w:t>
      </w:r>
    </w:p>
    <w:p w:rsidR="00136BD4" w:rsidRDefault="00136BD4" w:rsidP="00136BD4">
      <w:pPr>
        <w:pStyle w:val="Heading2"/>
        <w:shd w:val="clear" w:color="auto" w:fill="FFFFFF"/>
        <w:rPr>
          <w:rFonts w:ascii="Segoe UI" w:hAnsi="Segoe UI" w:cs="Segoe UI"/>
          <w:b w:val="0"/>
          <w:bCs w:val="0"/>
          <w:color w:val="212529"/>
        </w:rPr>
      </w:pPr>
      <w:bookmarkStart w:id="113" w:name="_Toc144064670"/>
      <w:r>
        <w:rPr>
          <w:rFonts w:ascii="Segoe UI" w:hAnsi="Segoe UI" w:cs="Segoe UI"/>
          <w:b w:val="0"/>
          <w:bCs w:val="0"/>
          <w:color w:val="212529"/>
        </w:rPr>
        <w:t>Custom styles</w:t>
      </w:r>
      <w:bookmarkEnd w:id="113"/>
    </w:p>
    <w:p w:rsidR="00136BD4" w:rsidRDefault="00136BD4" w:rsidP="00136BD4">
      <w:pPr>
        <w:pStyle w:val="NormalWeb"/>
        <w:shd w:val="clear" w:color="auto" w:fill="FFFFFF"/>
        <w:spacing w:before="0" w:beforeAutospacing="0"/>
        <w:rPr>
          <w:rFonts w:ascii="Segoe UI" w:hAnsi="Segoe UI" w:cs="Segoe UI"/>
          <w:color w:val="212529"/>
        </w:rPr>
      </w:pPr>
      <w:r>
        <w:rPr>
          <w:rFonts w:ascii="Segoe UI" w:hAnsi="Segoe UI" w:cs="Segoe UI"/>
          <w:color w:val="212529"/>
        </w:rPr>
        <w:t>For custom Bootstrap form validation messages, you’ll need to add the </w:t>
      </w:r>
      <w:r>
        <w:rPr>
          <w:rStyle w:val="HTMLCode"/>
          <w:rFonts w:ascii="var(--bs-font-monospace)" w:hAnsi="var(--bs-font-monospace)"/>
          <w:color w:val="D63384"/>
          <w:sz w:val="21"/>
          <w:szCs w:val="21"/>
        </w:rPr>
        <w:t>novalidate</w:t>
      </w:r>
      <w:r>
        <w:rPr>
          <w:rFonts w:ascii="Segoe UI" w:hAnsi="Segoe UI" w:cs="Segoe UI"/>
          <w:color w:val="212529"/>
        </w:rPr>
        <w:t> boolean attribute to your </w:t>
      </w:r>
      <w:r>
        <w:rPr>
          <w:rStyle w:val="HTMLCode"/>
          <w:rFonts w:ascii="var(--bs-font-monospace)" w:hAnsi="var(--bs-font-monospace)"/>
          <w:color w:val="D63384"/>
          <w:sz w:val="21"/>
          <w:szCs w:val="21"/>
        </w:rPr>
        <w:t>&lt;form&gt;</w:t>
      </w:r>
      <w:r>
        <w:rPr>
          <w:rFonts w:ascii="Segoe UI" w:hAnsi="Segoe UI" w:cs="Segoe UI"/>
          <w:color w:val="212529"/>
        </w:rPr>
        <w:t>. This disables the browser default feedback tooltips, but still provides access to the form validation APIs in JavaScript. Try to submit the form below; our JavaScript will intercept the submit button and relay feedback to you. When attempting to submit, you’ll see the </w:t>
      </w:r>
      <w:r>
        <w:rPr>
          <w:rStyle w:val="HTMLCode"/>
          <w:rFonts w:ascii="var(--bs-font-monospace)" w:hAnsi="var(--bs-font-monospace)"/>
          <w:color w:val="D63384"/>
          <w:sz w:val="21"/>
          <w:szCs w:val="21"/>
        </w:rPr>
        <w:t>:invalid</w:t>
      </w:r>
      <w:r>
        <w:rPr>
          <w:rFonts w:ascii="Segoe UI" w:hAnsi="Segoe UI" w:cs="Segoe UI"/>
          <w:color w:val="212529"/>
        </w:rPr>
        <w:t> and </w:t>
      </w:r>
      <w:r>
        <w:rPr>
          <w:rStyle w:val="HTMLCode"/>
          <w:rFonts w:ascii="var(--bs-font-monospace)" w:hAnsi="var(--bs-font-monospace)"/>
          <w:color w:val="D63384"/>
          <w:sz w:val="21"/>
          <w:szCs w:val="21"/>
        </w:rPr>
        <w:t>:valid</w:t>
      </w:r>
      <w:r>
        <w:rPr>
          <w:rFonts w:ascii="Segoe UI" w:hAnsi="Segoe UI" w:cs="Segoe UI"/>
          <w:color w:val="212529"/>
        </w:rPr>
        <w:t> styles applied to your form controls.</w:t>
      </w:r>
    </w:p>
    <w:p w:rsidR="00136BD4" w:rsidRDefault="00136BD4" w:rsidP="00136BD4">
      <w:pPr>
        <w:pStyle w:val="NormalWeb"/>
        <w:shd w:val="clear" w:color="auto" w:fill="FFFFFF"/>
        <w:spacing w:before="0" w:beforeAutospacing="0"/>
        <w:rPr>
          <w:rFonts w:ascii="Segoe UI" w:hAnsi="Segoe UI" w:cs="Segoe UI"/>
          <w:color w:val="212529"/>
        </w:rPr>
      </w:pPr>
      <w:r>
        <w:rPr>
          <w:rFonts w:ascii="Segoe UI" w:hAnsi="Segoe UI" w:cs="Segoe UI"/>
          <w:color w:val="212529"/>
        </w:rPr>
        <w:t>Custom feedback styles apply custom colors, borders, focus styles, and background icons to better communicate feedback. Background icons for </w:t>
      </w:r>
      <w:r>
        <w:rPr>
          <w:rStyle w:val="HTMLCode"/>
          <w:rFonts w:ascii="var(--bs-font-monospace)" w:hAnsi="var(--bs-font-monospace)"/>
          <w:color w:val="D63384"/>
          <w:sz w:val="21"/>
          <w:szCs w:val="21"/>
        </w:rPr>
        <w:t>&lt;select&gt;</w:t>
      </w:r>
      <w:r>
        <w:rPr>
          <w:rFonts w:ascii="Segoe UI" w:hAnsi="Segoe UI" w:cs="Segoe UI"/>
          <w:color w:val="212529"/>
        </w:rPr>
        <w:t>s are only available with </w:t>
      </w:r>
      <w:r>
        <w:rPr>
          <w:rStyle w:val="HTMLCode"/>
          <w:rFonts w:ascii="var(--bs-font-monospace)" w:hAnsi="var(--bs-font-monospace)"/>
          <w:color w:val="D63384"/>
          <w:sz w:val="21"/>
          <w:szCs w:val="21"/>
        </w:rPr>
        <w:t>.form-select</w:t>
      </w:r>
      <w:r>
        <w:rPr>
          <w:rFonts w:ascii="Segoe UI" w:hAnsi="Segoe UI" w:cs="Segoe UI"/>
          <w:color w:val="212529"/>
        </w:rPr>
        <w:t>, and not </w:t>
      </w:r>
      <w:r>
        <w:rPr>
          <w:rStyle w:val="HTMLCode"/>
          <w:rFonts w:ascii="var(--bs-font-monospace)" w:hAnsi="var(--bs-font-monospace)"/>
          <w:color w:val="D63384"/>
          <w:sz w:val="21"/>
          <w:szCs w:val="21"/>
        </w:rPr>
        <w:t>.form-control</w:t>
      </w:r>
      <w:r>
        <w:rPr>
          <w:rFonts w:ascii="Segoe UI" w:hAnsi="Segoe UI" w:cs="Segoe UI"/>
          <w:color w:val="212529"/>
        </w:rPr>
        <w:t>.</w:t>
      </w:r>
    </w:p>
    <w:p w:rsidR="00136BD4" w:rsidRDefault="00136BD4" w:rsidP="00136BD4">
      <w:pPr>
        <w:pStyle w:val="z-TopofForm"/>
      </w:pPr>
      <w:r>
        <w:t>Top of Form</w:t>
      </w:r>
    </w:p>
    <w:p w:rsidR="00136BD4" w:rsidRDefault="00136BD4" w:rsidP="00136BD4">
      <w:pPr>
        <w:shd w:val="clear" w:color="auto" w:fill="FFFFFF"/>
        <w:rPr>
          <w:rFonts w:ascii="Segoe UI" w:hAnsi="Segoe UI" w:cs="Segoe UI"/>
          <w:color w:val="212529"/>
        </w:rPr>
      </w:pPr>
      <w:r>
        <w:rPr>
          <w:rFonts w:ascii="Segoe UI" w:hAnsi="Segoe UI" w:cs="Segoe UI"/>
          <w:color w:val="212529"/>
        </w:rPr>
        <w:t>First name</w:t>
      </w:r>
      <w:r>
        <w:rPr>
          <w:rFonts w:ascii="Segoe UI" w:hAnsi="Segoe UI" w:cs="Segoe UI"/>
          <w:color w:val="212529"/>
        </w:rPr>
        <w:object w:dxaOrig="0" w:dyaOrig="0">
          <v:shape id="_x0000_i1357" type="#_x0000_t75" style="width:49.5pt;height:18pt" o:ole="">
            <v:imagedata r:id="rId107" o:title=""/>
          </v:shape>
          <w:control r:id="rId108" w:name="DefaultOcxName37" w:shapeid="_x0000_i1357"/>
        </w:object>
      </w:r>
    </w:p>
    <w:p w:rsidR="00136BD4" w:rsidRDefault="00136BD4" w:rsidP="00136BD4">
      <w:pPr>
        <w:shd w:val="clear" w:color="auto" w:fill="FFFFFF"/>
        <w:rPr>
          <w:rFonts w:ascii="Segoe UI" w:hAnsi="Segoe UI" w:cs="Segoe UI"/>
          <w:color w:val="212529"/>
        </w:rPr>
      </w:pPr>
      <w:r>
        <w:rPr>
          <w:rFonts w:ascii="Segoe UI" w:hAnsi="Segoe UI" w:cs="Segoe UI"/>
          <w:color w:val="212529"/>
        </w:rPr>
        <w:t>Last name</w:t>
      </w:r>
      <w:r>
        <w:rPr>
          <w:rFonts w:ascii="Segoe UI" w:hAnsi="Segoe UI" w:cs="Segoe UI"/>
          <w:color w:val="212529"/>
        </w:rPr>
        <w:object w:dxaOrig="0" w:dyaOrig="0">
          <v:shape id="_x0000_i1356" type="#_x0000_t75" style="width:49.5pt;height:18pt" o:ole="">
            <v:imagedata r:id="rId109" o:title=""/>
          </v:shape>
          <w:control r:id="rId110" w:name="DefaultOcxName114" w:shapeid="_x0000_i1356"/>
        </w:object>
      </w:r>
    </w:p>
    <w:p w:rsidR="00136BD4" w:rsidRDefault="00136BD4" w:rsidP="00136BD4">
      <w:pPr>
        <w:shd w:val="clear" w:color="auto" w:fill="FFFFFF"/>
        <w:rPr>
          <w:rFonts w:ascii="Segoe UI" w:hAnsi="Segoe UI" w:cs="Segoe UI"/>
          <w:color w:val="212529"/>
        </w:rPr>
      </w:pPr>
      <w:r>
        <w:rPr>
          <w:rFonts w:ascii="Segoe UI" w:hAnsi="Segoe UI" w:cs="Segoe UI"/>
          <w:color w:val="212529"/>
        </w:rPr>
        <w:t>Username</w:t>
      </w:r>
    </w:p>
    <w:p w:rsidR="00136BD4" w:rsidRDefault="00136BD4" w:rsidP="00136BD4">
      <w:pPr>
        <w:shd w:val="clear" w:color="auto" w:fill="FFFFFF"/>
        <w:rPr>
          <w:rFonts w:ascii="Segoe UI" w:hAnsi="Segoe UI" w:cs="Segoe UI"/>
          <w:color w:val="212529"/>
        </w:rPr>
      </w:pPr>
      <w:r>
        <w:rPr>
          <w:rStyle w:val="input-group-text"/>
          <w:rFonts w:ascii="Segoe UI" w:hAnsi="Segoe UI" w:cs="Segoe UI"/>
          <w:color w:val="212529"/>
          <w:bdr w:val="single" w:sz="6" w:space="0" w:color="CED4DA" w:frame="1"/>
          <w:shd w:val="clear" w:color="auto" w:fill="E9ECEF"/>
        </w:rPr>
        <w:t>@</w:t>
      </w:r>
      <w:r>
        <w:rPr>
          <w:rFonts w:ascii="Segoe UI" w:hAnsi="Segoe UI" w:cs="Segoe UI"/>
          <w:color w:val="212529"/>
        </w:rPr>
        <w:object w:dxaOrig="0" w:dyaOrig="0">
          <v:shape id="_x0000_i1355" type="#_x0000_t75" style="width:49.5pt;height:18pt" o:ole="">
            <v:imagedata r:id="rId30" o:title=""/>
          </v:shape>
          <w:control r:id="rId111" w:name="DefaultOcxName214" w:shapeid="_x0000_i1355"/>
        </w:object>
      </w:r>
    </w:p>
    <w:p w:rsidR="00136BD4" w:rsidRDefault="00136BD4" w:rsidP="00136BD4">
      <w:pPr>
        <w:shd w:val="clear" w:color="auto" w:fill="FFFFFF"/>
        <w:rPr>
          <w:rFonts w:ascii="Segoe UI" w:hAnsi="Segoe UI" w:cs="Segoe UI"/>
          <w:color w:val="212529"/>
        </w:rPr>
      </w:pPr>
      <w:r>
        <w:rPr>
          <w:rFonts w:ascii="Segoe UI" w:hAnsi="Segoe UI" w:cs="Segoe UI"/>
          <w:color w:val="212529"/>
        </w:rPr>
        <w:t>City</w:t>
      </w:r>
      <w:r>
        <w:rPr>
          <w:rFonts w:ascii="Segoe UI" w:hAnsi="Segoe UI" w:cs="Segoe UI"/>
          <w:color w:val="212529"/>
        </w:rPr>
        <w:object w:dxaOrig="0" w:dyaOrig="0">
          <v:shape id="_x0000_i1354" type="#_x0000_t75" style="width:49.5pt;height:18pt" o:ole="">
            <v:imagedata r:id="rId30" o:title=""/>
          </v:shape>
          <w:control r:id="rId112" w:name="DefaultOcxName36" w:shapeid="_x0000_i1354"/>
        </w:object>
      </w:r>
    </w:p>
    <w:p w:rsidR="00136BD4" w:rsidRDefault="00136BD4" w:rsidP="00136BD4">
      <w:pPr>
        <w:shd w:val="clear" w:color="auto" w:fill="FFFFFF"/>
        <w:rPr>
          <w:rFonts w:ascii="Segoe UI" w:hAnsi="Segoe UI" w:cs="Segoe UI"/>
          <w:color w:val="212529"/>
        </w:rPr>
      </w:pPr>
      <w:r>
        <w:rPr>
          <w:rFonts w:ascii="Segoe UI" w:hAnsi="Segoe UI" w:cs="Segoe UI"/>
          <w:color w:val="212529"/>
        </w:rPr>
        <w:t>State            </w:t>
      </w:r>
      <w:r>
        <w:rPr>
          <w:rFonts w:ascii="Segoe UI" w:hAnsi="Segoe UI" w:cs="Segoe UI"/>
          <w:color w:val="212529"/>
        </w:rPr>
        <w:object w:dxaOrig="0" w:dyaOrig="0">
          <v:shape id="_x0000_i1353" type="#_x0000_t75" style="width:75pt;height:18pt" o:ole="">
            <v:imagedata r:id="rId95" o:title=""/>
          </v:shape>
          <w:control r:id="rId113" w:name="DefaultOcxName44" w:shapeid="_x0000_i1353"/>
        </w:object>
      </w:r>
    </w:p>
    <w:p w:rsidR="00136BD4" w:rsidRDefault="00136BD4" w:rsidP="00136BD4">
      <w:pPr>
        <w:shd w:val="clear" w:color="auto" w:fill="FFFFFF"/>
        <w:rPr>
          <w:rFonts w:ascii="Segoe UI" w:hAnsi="Segoe UI" w:cs="Segoe UI"/>
          <w:color w:val="212529"/>
        </w:rPr>
      </w:pPr>
      <w:r>
        <w:rPr>
          <w:rFonts w:ascii="Segoe UI" w:hAnsi="Segoe UI" w:cs="Segoe UI"/>
          <w:color w:val="212529"/>
        </w:rPr>
        <w:t>Zip</w:t>
      </w:r>
      <w:r>
        <w:rPr>
          <w:rFonts w:ascii="Segoe UI" w:hAnsi="Segoe UI" w:cs="Segoe UI"/>
          <w:color w:val="212529"/>
        </w:rPr>
        <w:object w:dxaOrig="0" w:dyaOrig="0">
          <v:shape id="_x0000_i1352" type="#_x0000_t75" style="width:49.5pt;height:18pt" o:ole="">
            <v:imagedata r:id="rId30" o:title=""/>
          </v:shape>
          <w:control r:id="rId114" w:name="DefaultOcxName53" w:shapeid="_x0000_i1352"/>
        </w:object>
      </w:r>
    </w:p>
    <w:p w:rsidR="00136BD4" w:rsidRDefault="00136BD4" w:rsidP="00136BD4">
      <w:pPr>
        <w:shd w:val="clear" w:color="auto" w:fill="FFFFFF"/>
        <w:rPr>
          <w:rFonts w:ascii="Segoe UI" w:hAnsi="Segoe UI" w:cs="Segoe UI"/>
          <w:color w:val="212529"/>
        </w:rPr>
      </w:pPr>
      <w:r>
        <w:rPr>
          <w:rFonts w:ascii="Segoe UI" w:hAnsi="Segoe UI" w:cs="Segoe UI"/>
          <w:color w:val="212529"/>
        </w:rPr>
        <w:object w:dxaOrig="0" w:dyaOrig="0">
          <v:shape id="_x0000_i1351" type="#_x0000_t75" style="width:20.25pt;height:18pt" o:ole="">
            <v:imagedata r:id="rId32" o:title=""/>
          </v:shape>
          <w:control r:id="rId115" w:name="DefaultOcxName63" w:shapeid="_x0000_i1351"/>
        </w:object>
      </w:r>
      <w:r>
        <w:rPr>
          <w:rFonts w:ascii="Segoe UI" w:hAnsi="Segoe UI" w:cs="Segoe UI"/>
          <w:color w:val="212529"/>
        </w:rPr>
        <w:t>Agree to terms and conditions</w:t>
      </w:r>
    </w:p>
    <w:p w:rsidR="00136BD4" w:rsidRDefault="00136BD4" w:rsidP="00136BD4">
      <w:pPr>
        <w:shd w:val="clear" w:color="auto" w:fill="FFFFFF"/>
        <w:rPr>
          <w:rFonts w:ascii="Segoe UI" w:hAnsi="Segoe UI" w:cs="Segoe UI"/>
          <w:color w:val="212529"/>
        </w:rPr>
      </w:pPr>
      <w:r>
        <w:rPr>
          <w:rFonts w:ascii="Segoe UI" w:hAnsi="Segoe UI" w:cs="Segoe UI"/>
          <w:color w:val="212529"/>
        </w:rPr>
        <w:t>Submit form</w:t>
      </w:r>
    </w:p>
    <w:p w:rsidR="00136BD4" w:rsidRDefault="00136BD4" w:rsidP="00136BD4">
      <w:pPr>
        <w:pStyle w:val="z-BottomofForm"/>
      </w:pPr>
      <w:r>
        <w:t>Bottom of Form</w:t>
      </w:r>
    </w:p>
    <w:p w:rsidR="00136BD4" w:rsidRDefault="00136BD4" w:rsidP="00136BD4">
      <w:pPr>
        <w:shd w:val="clear" w:color="auto" w:fill="FFFFFF"/>
        <w:rPr>
          <w:rFonts w:ascii="Segoe UI" w:hAnsi="Segoe UI" w:cs="Segoe UI"/>
          <w:color w:val="212529"/>
        </w:rPr>
      </w:pPr>
    </w:p>
    <w:p w:rsidR="00136BD4" w:rsidRDefault="00136BD4" w:rsidP="00136B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form</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"row g-3 needs-validation"</w:t>
      </w:r>
      <w:r>
        <w:rPr>
          <w:rStyle w:val="HTMLCode"/>
          <w:rFonts w:ascii="var(--bs-font-monospace)" w:hAnsi="var(--bs-font-monospace)"/>
          <w:color w:val="212529"/>
        </w:rPr>
        <w:t xml:space="preserve"> </w:t>
      </w:r>
      <w:r>
        <w:rPr>
          <w:rStyle w:val="na"/>
          <w:rFonts w:ascii="var(--bs-font-monospace)" w:hAnsi="var(--bs-font-monospace)"/>
          <w:color w:val="006EE0"/>
        </w:rPr>
        <w:t>novalidate</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"col-md-4"</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"validationCustom01"</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First name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"validationCustom01"</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"Mark"</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"valid-feedback"</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Looks good!</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"col-md-4"</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"validationCustom02"</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Last name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"validationCustom02"</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"Otto"</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"valid-feedback"</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Looks good!</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"col-md-4"</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"validationCustomUsername"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Username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has-validation"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"inputGroupPrepend"</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"validationCustomUsername"</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"inputGroupPrepend"</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"invalid-feedback"</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Please choose a username.</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"col-md-6"</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"validationCustom03"</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City</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"validationCustom03"</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"invalid-feedback"</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Please provide a valid city.</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"col-md-3"</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"validationCustom04"</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State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"form-select"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"validationCustom04"</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selected</w:t>
      </w:r>
      <w:r>
        <w:rPr>
          <w:rStyle w:val="HTMLCode"/>
          <w:rFonts w:ascii="var(--bs-font-monospace)" w:hAnsi="var(--bs-font-monospace)"/>
          <w:color w:val="212529"/>
        </w:rPr>
        <w:t xml:space="preserve"> </w:t>
      </w:r>
      <w:r>
        <w:rPr>
          <w:rStyle w:val="na"/>
          <w:rFonts w:ascii="var(--bs-font-monospace)" w:hAnsi="var(--bs-font-monospace)"/>
          <w:color w:val="006EE0"/>
        </w:rPr>
        <w:t>disabled</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Choose...</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"invalid-feedback"</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Please select a valid state.</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"col-md-3"</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"validationCustom05"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Zip</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"validationCustom05"</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"invalid-feedback"</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Please provide a valid zip.</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"col-12"</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"checkbox"</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"invalidCheck"</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"invalidCheck"</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Agree to terms and conditions</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"invalid-feedback"</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You must agree before submitting.</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"col-12"</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"submit"</w:t>
      </w:r>
      <w:r>
        <w:rPr>
          <w:rStyle w:val="p"/>
          <w:rFonts w:ascii="var(--bs-font-monospace)" w:hAnsi="var(--bs-font-monospace)"/>
          <w:color w:val="212529"/>
        </w:rPr>
        <w:t>&gt;</w:t>
      </w:r>
      <w:r>
        <w:rPr>
          <w:rStyle w:val="HTMLCode"/>
          <w:rFonts w:ascii="var(--bs-font-monospace)" w:hAnsi="var(--bs-font-monospace)"/>
          <w:color w:val="212529"/>
        </w:rPr>
        <w:t>Submit form</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136BD4" w:rsidRDefault="00136BD4" w:rsidP="00136BD4">
      <w:pPr>
        <w:shd w:val="clear" w:color="auto" w:fill="FFFFFF"/>
        <w:rPr>
          <w:rFonts w:ascii="Segoe UI" w:hAnsi="Segoe UI" w:cs="Segoe UI"/>
          <w:color w:val="212529"/>
          <w:sz w:val="24"/>
          <w:szCs w:val="24"/>
        </w:rPr>
      </w:pPr>
    </w:p>
    <w:p w:rsidR="00136BD4" w:rsidRDefault="00136BD4" w:rsidP="00136BD4">
      <w:pPr>
        <w:pStyle w:val="HTMLPreformatted"/>
        <w:rPr>
          <w:rStyle w:val="c1"/>
          <w:rFonts w:ascii="var(--bs-font-monospace)" w:hAnsi="var(--bs-font-monospace)"/>
          <w:color w:val="727272"/>
        </w:rPr>
      </w:pPr>
      <w:r>
        <w:rPr>
          <w:rStyle w:val="c1"/>
          <w:rFonts w:ascii="var(--bs-font-monospace)" w:hAnsi="var(--bs-font-monospace)"/>
          <w:color w:val="727272"/>
        </w:rPr>
        <w:t>// Example starter JavaScript for disabling form submissions if there are invalid fields</w:t>
      </w:r>
    </w:p>
    <w:p w:rsidR="00136BD4" w:rsidRDefault="00136BD4" w:rsidP="00136BD4">
      <w:pPr>
        <w:pStyle w:val="HTMLPreformatted"/>
        <w:rPr>
          <w:rStyle w:val="HTMLCode"/>
          <w:rFonts w:ascii="var(--bs-font-monospace)" w:hAnsi="var(--bs-font-monospace)"/>
          <w:color w:val="212529"/>
        </w:rPr>
      </w:pPr>
      <w:r>
        <w:rPr>
          <w:rStyle w:val="p"/>
          <w:rFonts w:ascii="var(--bs-font-monospace)" w:hAnsi="var(--bs-font-monospace)"/>
          <w:color w:val="212529"/>
        </w:rPr>
        <w:t>(</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s1"/>
          <w:rFonts w:ascii="var(--bs-font-monospace)" w:hAnsi="var(--bs-font-monospace)"/>
          <w:color w:val="CC3300"/>
        </w:rPr>
        <w:t>'use strict'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Fetch all the forms we want to apply custom Bootstrap validation styles to</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forms</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querySelectorAll</w:t>
      </w:r>
      <w:r>
        <w:rPr>
          <w:rStyle w:val="p"/>
          <w:rFonts w:ascii="var(--bs-font-monospace)" w:hAnsi="var(--bs-font-monospace)"/>
          <w:color w:val="212529"/>
        </w:rPr>
        <w:t>(</w:t>
      </w:r>
      <w:r>
        <w:rPr>
          <w:rStyle w:val="s1"/>
          <w:rFonts w:ascii="var(--bs-font-monospace)" w:hAnsi="var(--bs-font-monospace)"/>
          <w:color w:val="CC3300"/>
        </w:rPr>
        <w:t>'.needs-validation'</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Loop over them and prevent submission</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b"/>
          <w:rFonts w:ascii="var(--bs-font-monospace)" w:hAnsi="var(--bs-font-monospace)"/>
          <w:color w:val="336666"/>
        </w:rPr>
        <w:t>Array</w:t>
      </w:r>
      <w:r>
        <w:rPr>
          <w:rStyle w:val="p"/>
          <w:rFonts w:ascii="var(--bs-font-monospace)" w:hAnsi="var(--bs-font-monospace)"/>
          <w:color w:val="212529"/>
        </w:rPr>
        <w:t>.</w:t>
      </w:r>
      <w:r>
        <w:rPr>
          <w:rStyle w:val="nx"/>
          <w:rFonts w:ascii="var(--bs-font-monospace)" w:hAnsi="var(--bs-font-monospace)"/>
          <w:color w:val="212529"/>
        </w:rPr>
        <w:t>prototype</w:t>
      </w:r>
      <w:r>
        <w:rPr>
          <w:rStyle w:val="p"/>
          <w:rFonts w:ascii="var(--bs-font-monospace)" w:hAnsi="var(--bs-font-monospace)"/>
          <w:color w:val="212529"/>
        </w:rPr>
        <w:t>.</w:t>
      </w:r>
      <w:r>
        <w:rPr>
          <w:rStyle w:val="nx"/>
          <w:rFonts w:ascii="var(--bs-font-monospace)" w:hAnsi="var(--bs-font-monospace)"/>
          <w:color w:val="212529"/>
        </w:rPr>
        <w:t>slice</w:t>
      </w:r>
      <w:r>
        <w:rPr>
          <w:rStyle w:val="p"/>
          <w:rFonts w:ascii="var(--bs-font-monospace)" w:hAnsi="var(--bs-font-monospace)"/>
          <w:color w:val="212529"/>
        </w:rPr>
        <w:t>.</w:t>
      </w:r>
      <w:r>
        <w:rPr>
          <w:rStyle w:val="nx"/>
          <w:rFonts w:ascii="var(--bs-font-monospace)" w:hAnsi="var(--bs-font-monospace)"/>
          <w:color w:val="212529"/>
        </w:rPr>
        <w:t>call</w:t>
      </w:r>
      <w:r>
        <w:rPr>
          <w:rStyle w:val="p"/>
          <w:rFonts w:ascii="var(--bs-font-monospace)" w:hAnsi="var(--bs-font-monospace)"/>
          <w:color w:val="212529"/>
        </w:rPr>
        <w:t>(</w:t>
      </w:r>
      <w:r>
        <w:rPr>
          <w:rStyle w:val="nx"/>
          <w:rFonts w:ascii="var(--bs-font-monospace)" w:hAnsi="var(--bs-font-monospace)"/>
          <w:color w:val="212529"/>
        </w:rPr>
        <w:t>forms</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forEach</w:t>
      </w:r>
      <w:r>
        <w:rPr>
          <w:rStyle w:val="p"/>
          <w:rFonts w:ascii="var(--bs-font-monospace)" w:hAnsi="var(--bs-font-monospace)"/>
          <w:color w:val="212529"/>
        </w:rPr>
        <w:t>(</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form</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form</w:t>
      </w:r>
      <w:r>
        <w:rPr>
          <w:rStyle w:val="p"/>
          <w:rFonts w:ascii="var(--bs-font-monospace)" w:hAnsi="var(--bs-font-monospace)"/>
          <w:color w:val="212529"/>
        </w:rPr>
        <w:t>.</w:t>
      </w:r>
      <w:r>
        <w:rPr>
          <w:rStyle w:val="nx"/>
          <w:rFonts w:ascii="var(--bs-font-monospace)" w:hAnsi="var(--bs-font-monospace)"/>
          <w:color w:val="212529"/>
        </w:rPr>
        <w:t>addEventListener</w:t>
      </w:r>
      <w:r>
        <w:rPr>
          <w:rStyle w:val="p"/>
          <w:rFonts w:ascii="var(--bs-font-monospace)" w:hAnsi="var(--bs-font-monospace)"/>
          <w:color w:val="212529"/>
        </w:rPr>
        <w:t>(</w:t>
      </w:r>
      <w:r>
        <w:rPr>
          <w:rStyle w:val="s1"/>
          <w:rFonts w:ascii="var(--bs-font-monospace)" w:hAnsi="var(--bs-font-monospace)"/>
          <w:color w:val="CC3300"/>
        </w:rPr>
        <w:t>'submit'</w:t>
      </w:r>
      <w:r>
        <w:rPr>
          <w:rStyle w:val="p"/>
          <w:rFonts w:ascii="var(--bs-font-monospace)" w:hAnsi="var(--bs-font-monospace)"/>
          <w:color w:val="212529"/>
        </w:rPr>
        <w:t>,</w:t>
      </w:r>
      <w:r>
        <w:rPr>
          <w:rStyle w:val="HTMLCode"/>
          <w:rFonts w:ascii="var(--bs-font-monospace)" w:hAnsi="var(--bs-font-monospace)"/>
          <w:color w:val="212529"/>
        </w:rPr>
        <w:t xml:space="preserve"> </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event</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if</w:t>
      </w:r>
      <w:r>
        <w:rPr>
          <w:rStyle w:val="HTMLCode"/>
          <w:rFonts w:ascii="var(--bs-font-monospace)" w:hAnsi="var(--bs-font-monospace)"/>
          <w:color w:val="212529"/>
        </w:rPr>
        <w:t xml:space="preserve"> </w:t>
      </w:r>
      <w:r>
        <w:rPr>
          <w:rStyle w:val="p"/>
          <w:rFonts w:ascii="var(--bs-font-monospace)" w:hAnsi="var(--bs-font-monospace)"/>
          <w:color w:val="212529"/>
        </w:rPr>
        <w:t>(</w:t>
      </w:r>
      <w:r>
        <w:rPr>
          <w:rStyle w:val="o"/>
          <w:rFonts w:ascii="var(--bs-font-monospace)" w:hAnsi="var(--bs-font-monospace)"/>
          <w:color w:val="555555"/>
        </w:rPr>
        <w:t>!</w:t>
      </w:r>
      <w:r>
        <w:rPr>
          <w:rStyle w:val="nx"/>
          <w:rFonts w:ascii="var(--bs-font-monospace)" w:hAnsi="var(--bs-font-monospace)"/>
          <w:color w:val="212529"/>
        </w:rPr>
        <w:t>form</w:t>
      </w:r>
      <w:r>
        <w:rPr>
          <w:rStyle w:val="p"/>
          <w:rFonts w:ascii="var(--bs-font-monospace)" w:hAnsi="var(--bs-font-monospace)"/>
          <w:color w:val="212529"/>
        </w:rPr>
        <w:t>.</w:t>
      </w:r>
      <w:r>
        <w:rPr>
          <w:rStyle w:val="nx"/>
          <w:rFonts w:ascii="var(--bs-font-monospace)" w:hAnsi="var(--bs-font-monospace)"/>
          <w:color w:val="212529"/>
        </w:rPr>
        <w:t>checkValidity</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event</w:t>
      </w:r>
      <w:r>
        <w:rPr>
          <w:rStyle w:val="p"/>
          <w:rFonts w:ascii="var(--bs-font-monospace)" w:hAnsi="var(--bs-font-monospace)"/>
          <w:color w:val="212529"/>
        </w:rPr>
        <w:t>.</w:t>
      </w:r>
      <w:r>
        <w:rPr>
          <w:rStyle w:val="nx"/>
          <w:rFonts w:ascii="var(--bs-font-monospace)" w:hAnsi="var(--bs-font-monospace)"/>
          <w:color w:val="212529"/>
        </w:rPr>
        <w:t>preventDefault</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event</w:t>
      </w:r>
      <w:r>
        <w:rPr>
          <w:rStyle w:val="p"/>
          <w:rFonts w:ascii="var(--bs-font-monospace)" w:hAnsi="var(--bs-font-monospace)"/>
          <w:color w:val="212529"/>
        </w:rPr>
        <w:t>.</w:t>
      </w:r>
      <w:r>
        <w:rPr>
          <w:rStyle w:val="nx"/>
          <w:rFonts w:ascii="var(--bs-font-monospace)" w:hAnsi="var(--bs-font-monospace)"/>
          <w:color w:val="212529"/>
        </w:rPr>
        <w:t>stopPropagation</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form</w:t>
      </w:r>
      <w:r>
        <w:rPr>
          <w:rStyle w:val="p"/>
          <w:rFonts w:ascii="var(--bs-font-monospace)" w:hAnsi="var(--bs-font-monospace)"/>
          <w:color w:val="212529"/>
        </w:rPr>
        <w:t>.</w:t>
      </w:r>
      <w:r>
        <w:rPr>
          <w:rStyle w:val="nx"/>
          <w:rFonts w:ascii="var(--bs-font-monospace)" w:hAnsi="var(--bs-font-monospace)"/>
          <w:color w:val="212529"/>
        </w:rPr>
        <w:t>classList</w:t>
      </w:r>
      <w:r>
        <w:rPr>
          <w:rStyle w:val="p"/>
          <w:rFonts w:ascii="var(--bs-font-monospace)" w:hAnsi="var(--bs-font-monospace)"/>
          <w:color w:val="212529"/>
        </w:rPr>
        <w:t>.</w:t>
      </w:r>
      <w:r>
        <w:rPr>
          <w:rStyle w:val="nx"/>
          <w:rFonts w:ascii="var(--bs-font-monospace)" w:hAnsi="var(--bs-font-monospace)"/>
          <w:color w:val="212529"/>
        </w:rPr>
        <w:t>add</w:t>
      </w:r>
      <w:r>
        <w:rPr>
          <w:rStyle w:val="p"/>
          <w:rFonts w:ascii="var(--bs-font-monospace)" w:hAnsi="var(--bs-font-monospace)"/>
          <w:color w:val="212529"/>
        </w:rPr>
        <w:t>(</w:t>
      </w:r>
      <w:r>
        <w:rPr>
          <w:rStyle w:val="s1"/>
          <w:rFonts w:ascii="var(--bs-font-monospace)" w:hAnsi="var(--bs-font-monospace)"/>
          <w:color w:val="CC3300"/>
        </w:rPr>
        <w:t>'was-validated'</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r>
        <w:rPr>
          <w:rStyle w:val="HTMLCode"/>
          <w:rFonts w:ascii="var(--bs-font-monospace)" w:hAnsi="var(--bs-font-monospace)"/>
          <w:color w:val="212529"/>
        </w:rPr>
        <w:t xml:space="preserve"> </w:t>
      </w:r>
      <w:r>
        <w:rPr>
          <w:rStyle w:val="kc"/>
          <w:rFonts w:ascii="var(--bs-font-monospace)" w:hAnsi="var(--bs-font-monospace)"/>
          <w:color w:val="006699"/>
        </w:rPr>
        <w:t>false</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Fonts w:ascii="var(--bs-font-monospace)" w:hAnsi="var(--bs-font-monospace)"/>
          <w:color w:val="212529"/>
          <w:sz w:val="21"/>
          <w:szCs w:val="21"/>
        </w:rPr>
      </w:pPr>
      <w:r>
        <w:rPr>
          <w:rStyle w:val="p"/>
          <w:rFonts w:ascii="var(--bs-font-monospace)" w:hAnsi="var(--bs-font-monospace)"/>
          <w:color w:val="212529"/>
        </w:rPr>
        <w:t>})()</w:t>
      </w:r>
    </w:p>
    <w:p w:rsidR="00136BD4" w:rsidRDefault="00136BD4" w:rsidP="00136BD4">
      <w:pPr>
        <w:pStyle w:val="Heading2"/>
        <w:shd w:val="clear" w:color="auto" w:fill="FFFFFF"/>
        <w:rPr>
          <w:rFonts w:ascii="Segoe UI" w:hAnsi="Segoe UI" w:cs="Segoe UI"/>
          <w:b w:val="0"/>
          <w:bCs w:val="0"/>
          <w:color w:val="212529"/>
        </w:rPr>
      </w:pPr>
      <w:bookmarkStart w:id="114" w:name="_Toc144064671"/>
      <w:r>
        <w:rPr>
          <w:rFonts w:ascii="Segoe UI" w:hAnsi="Segoe UI" w:cs="Segoe UI"/>
          <w:b w:val="0"/>
          <w:bCs w:val="0"/>
          <w:color w:val="212529"/>
        </w:rPr>
        <w:t>Browser defaults</w:t>
      </w:r>
      <w:bookmarkEnd w:id="114"/>
    </w:p>
    <w:p w:rsidR="00136BD4" w:rsidRDefault="00136BD4" w:rsidP="00136BD4">
      <w:pPr>
        <w:pStyle w:val="NormalWeb"/>
        <w:shd w:val="clear" w:color="auto" w:fill="FFFFFF"/>
        <w:spacing w:before="0" w:beforeAutospacing="0"/>
        <w:rPr>
          <w:rFonts w:ascii="Segoe UI" w:hAnsi="Segoe UI" w:cs="Segoe UI"/>
          <w:color w:val="212529"/>
        </w:rPr>
      </w:pPr>
      <w:r>
        <w:rPr>
          <w:rFonts w:ascii="Segoe UI" w:hAnsi="Segoe UI" w:cs="Segoe UI"/>
          <w:color w:val="212529"/>
        </w:rPr>
        <w:t>Not interested in custom validation feedback messages or writing JavaScript to change form behaviors? All good, you can use the browser defaults. Try submitting the form below. Depending on your browser and OS, you’ll see a slightly different style of feedback.</w:t>
      </w:r>
    </w:p>
    <w:p w:rsidR="00136BD4" w:rsidRDefault="00136BD4" w:rsidP="00136BD4">
      <w:pPr>
        <w:pStyle w:val="NormalWeb"/>
        <w:shd w:val="clear" w:color="auto" w:fill="FFFFFF"/>
        <w:spacing w:before="0" w:beforeAutospacing="0"/>
        <w:rPr>
          <w:rFonts w:ascii="Segoe UI" w:hAnsi="Segoe UI" w:cs="Segoe UI"/>
          <w:color w:val="212529"/>
        </w:rPr>
      </w:pPr>
      <w:r>
        <w:rPr>
          <w:rFonts w:ascii="Segoe UI" w:hAnsi="Segoe UI" w:cs="Segoe UI"/>
          <w:color w:val="212529"/>
        </w:rPr>
        <w:t>While these feedback styles cannot be styled with CSS, you can still customize the feedback text through JavaScript.</w:t>
      </w:r>
    </w:p>
    <w:p w:rsidR="00136BD4" w:rsidRDefault="00136BD4" w:rsidP="00136BD4">
      <w:pPr>
        <w:pStyle w:val="z-TopofForm"/>
      </w:pPr>
      <w:r>
        <w:t>Top of Form</w:t>
      </w:r>
    </w:p>
    <w:p w:rsidR="00136BD4" w:rsidRDefault="00136BD4" w:rsidP="00136BD4">
      <w:pPr>
        <w:shd w:val="clear" w:color="auto" w:fill="FFFFFF"/>
        <w:rPr>
          <w:rFonts w:ascii="Segoe UI" w:hAnsi="Segoe UI" w:cs="Segoe UI"/>
          <w:color w:val="212529"/>
        </w:rPr>
      </w:pPr>
      <w:r>
        <w:rPr>
          <w:rFonts w:ascii="Segoe UI" w:hAnsi="Segoe UI" w:cs="Segoe UI"/>
          <w:color w:val="212529"/>
        </w:rPr>
        <w:t>First name</w:t>
      </w:r>
      <w:r>
        <w:rPr>
          <w:rFonts w:ascii="Segoe UI" w:hAnsi="Segoe UI" w:cs="Segoe UI"/>
          <w:color w:val="212529"/>
        </w:rPr>
        <w:object w:dxaOrig="0" w:dyaOrig="0">
          <v:shape id="_x0000_i1350" type="#_x0000_t75" style="width:49.5pt;height:18pt" o:ole="">
            <v:imagedata r:id="rId107" o:title=""/>
          </v:shape>
          <w:control r:id="rId116" w:name="DefaultOcxName72" w:shapeid="_x0000_i1350"/>
        </w:object>
      </w:r>
    </w:p>
    <w:p w:rsidR="00136BD4" w:rsidRDefault="00136BD4" w:rsidP="00136BD4">
      <w:pPr>
        <w:shd w:val="clear" w:color="auto" w:fill="FFFFFF"/>
        <w:rPr>
          <w:rFonts w:ascii="Segoe UI" w:hAnsi="Segoe UI" w:cs="Segoe UI"/>
          <w:color w:val="212529"/>
        </w:rPr>
      </w:pPr>
      <w:r>
        <w:rPr>
          <w:rFonts w:ascii="Segoe UI" w:hAnsi="Segoe UI" w:cs="Segoe UI"/>
          <w:color w:val="212529"/>
        </w:rPr>
        <w:t>Last name</w:t>
      </w:r>
      <w:r>
        <w:rPr>
          <w:rFonts w:ascii="Segoe UI" w:hAnsi="Segoe UI" w:cs="Segoe UI"/>
          <w:color w:val="212529"/>
        </w:rPr>
        <w:object w:dxaOrig="0" w:dyaOrig="0">
          <v:shape id="_x0000_i1349" type="#_x0000_t75" style="width:49.5pt;height:18pt" o:ole="">
            <v:imagedata r:id="rId109" o:title=""/>
          </v:shape>
          <w:control r:id="rId117" w:name="DefaultOcxName82" w:shapeid="_x0000_i1349"/>
        </w:object>
      </w:r>
    </w:p>
    <w:p w:rsidR="00136BD4" w:rsidRDefault="00136BD4" w:rsidP="00136BD4">
      <w:pPr>
        <w:shd w:val="clear" w:color="auto" w:fill="FFFFFF"/>
        <w:rPr>
          <w:rFonts w:ascii="Segoe UI" w:hAnsi="Segoe UI" w:cs="Segoe UI"/>
          <w:color w:val="212529"/>
        </w:rPr>
      </w:pPr>
      <w:r>
        <w:rPr>
          <w:rFonts w:ascii="Segoe UI" w:hAnsi="Segoe UI" w:cs="Segoe UI"/>
          <w:color w:val="212529"/>
        </w:rPr>
        <w:t>Username</w:t>
      </w:r>
    </w:p>
    <w:p w:rsidR="00136BD4" w:rsidRDefault="00136BD4" w:rsidP="00136BD4">
      <w:pPr>
        <w:shd w:val="clear" w:color="auto" w:fill="FFFFFF"/>
        <w:rPr>
          <w:rFonts w:ascii="Segoe UI" w:hAnsi="Segoe UI" w:cs="Segoe UI"/>
          <w:color w:val="212529"/>
        </w:rPr>
      </w:pPr>
      <w:r>
        <w:rPr>
          <w:rStyle w:val="input-group-text"/>
          <w:rFonts w:ascii="Segoe UI" w:hAnsi="Segoe UI" w:cs="Segoe UI"/>
          <w:color w:val="212529"/>
          <w:bdr w:val="single" w:sz="6" w:space="0" w:color="CED4DA" w:frame="1"/>
          <w:shd w:val="clear" w:color="auto" w:fill="E9ECEF"/>
        </w:rPr>
        <w:t>@</w:t>
      </w:r>
      <w:r>
        <w:rPr>
          <w:rFonts w:ascii="Segoe UI" w:hAnsi="Segoe UI" w:cs="Segoe UI"/>
          <w:color w:val="212529"/>
        </w:rPr>
        <w:object w:dxaOrig="0" w:dyaOrig="0">
          <v:shape id="_x0000_i1348" type="#_x0000_t75" style="width:49.5pt;height:18pt" o:ole="">
            <v:imagedata r:id="rId30" o:title=""/>
          </v:shape>
          <w:control r:id="rId118" w:name="DefaultOcxName92" w:shapeid="_x0000_i1348"/>
        </w:object>
      </w:r>
    </w:p>
    <w:p w:rsidR="00136BD4" w:rsidRDefault="00136BD4" w:rsidP="00136BD4">
      <w:pPr>
        <w:shd w:val="clear" w:color="auto" w:fill="FFFFFF"/>
        <w:rPr>
          <w:rFonts w:ascii="Segoe UI" w:hAnsi="Segoe UI" w:cs="Segoe UI"/>
          <w:color w:val="212529"/>
        </w:rPr>
      </w:pPr>
      <w:r>
        <w:rPr>
          <w:rFonts w:ascii="Segoe UI" w:hAnsi="Segoe UI" w:cs="Segoe UI"/>
          <w:color w:val="212529"/>
        </w:rPr>
        <w:t>City</w:t>
      </w:r>
      <w:r>
        <w:rPr>
          <w:rFonts w:ascii="Segoe UI" w:hAnsi="Segoe UI" w:cs="Segoe UI"/>
          <w:color w:val="212529"/>
        </w:rPr>
        <w:object w:dxaOrig="0" w:dyaOrig="0">
          <v:shape id="_x0000_i1347" type="#_x0000_t75" style="width:49.5pt;height:18pt" o:ole="">
            <v:imagedata r:id="rId30" o:title=""/>
          </v:shape>
          <w:control r:id="rId119" w:name="DefaultOcxName102" w:shapeid="_x0000_i1347"/>
        </w:object>
      </w:r>
    </w:p>
    <w:p w:rsidR="00136BD4" w:rsidRDefault="00136BD4" w:rsidP="00136BD4">
      <w:pPr>
        <w:shd w:val="clear" w:color="auto" w:fill="FFFFFF"/>
        <w:rPr>
          <w:rFonts w:ascii="Segoe UI" w:hAnsi="Segoe UI" w:cs="Segoe UI"/>
          <w:color w:val="212529"/>
        </w:rPr>
      </w:pPr>
      <w:r>
        <w:rPr>
          <w:rFonts w:ascii="Segoe UI" w:hAnsi="Segoe UI" w:cs="Segoe UI"/>
          <w:color w:val="212529"/>
        </w:rPr>
        <w:t>State            </w:t>
      </w:r>
      <w:r>
        <w:rPr>
          <w:rFonts w:ascii="Segoe UI" w:hAnsi="Segoe UI" w:cs="Segoe UI"/>
          <w:color w:val="212529"/>
        </w:rPr>
        <w:object w:dxaOrig="0" w:dyaOrig="0">
          <v:shape id="_x0000_i1346" type="#_x0000_t75" style="width:75pt;height:18pt" o:ole="">
            <v:imagedata r:id="rId95" o:title=""/>
          </v:shape>
          <w:control r:id="rId120" w:name="DefaultOcxName113" w:shapeid="_x0000_i1346"/>
        </w:object>
      </w:r>
    </w:p>
    <w:p w:rsidR="00136BD4" w:rsidRDefault="00136BD4" w:rsidP="00136BD4">
      <w:pPr>
        <w:shd w:val="clear" w:color="auto" w:fill="FFFFFF"/>
        <w:rPr>
          <w:rFonts w:ascii="Segoe UI" w:hAnsi="Segoe UI" w:cs="Segoe UI"/>
          <w:color w:val="212529"/>
        </w:rPr>
      </w:pPr>
      <w:r>
        <w:rPr>
          <w:rFonts w:ascii="Segoe UI" w:hAnsi="Segoe UI" w:cs="Segoe UI"/>
          <w:color w:val="212529"/>
        </w:rPr>
        <w:t>Zip</w:t>
      </w:r>
      <w:r>
        <w:rPr>
          <w:rFonts w:ascii="Segoe UI" w:hAnsi="Segoe UI" w:cs="Segoe UI"/>
          <w:color w:val="212529"/>
        </w:rPr>
        <w:object w:dxaOrig="0" w:dyaOrig="0">
          <v:shape id="_x0000_i1345" type="#_x0000_t75" style="width:49.5pt;height:18pt" o:ole="">
            <v:imagedata r:id="rId30" o:title=""/>
          </v:shape>
          <w:control r:id="rId121" w:name="DefaultOcxName122" w:shapeid="_x0000_i1345"/>
        </w:object>
      </w:r>
    </w:p>
    <w:p w:rsidR="00136BD4" w:rsidRDefault="00136BD4" w:rsidP="00136BD4">
      <w:pPr>
        <w:shd w:val="clear" w:color="auto" w:fill="FFFFFF"/>
        <w:rPr>
          <w:rFonts w:ascii="Segoe UI" w:hAnsi="Segoe UI" w:cs="Segoe UI"/>
          <w:color w:val="212529"/>
        </w:rPr>
      </w:pPr>
      <w:r>
        <w:rPr>
          <w:rFonts w:ascii="Segoe UI" w:hAnsi="Segoe UI" w:cs="Segoe UI"/>
          <w:color w:val="212529"/>
        </w:rPr>
        <w:object w:dxaOrig="0" w:dyaOrig="0">
          <v:shape id="_x0000_i1344" type="#_x0000_t75" style="width:20.25pt;height:18pt" o:ole="">
            <v:imagedata r:id="rId32" o:title=""/>
          </v:shape>
          <w:control r:id="rId122" w:name="DefaultOcxName132" w:shapeid="_x0000_i1344"/>
        </w:object>
      </w:r>
      <w:r>
        <w:rPr>
          <w:rFonts w:ascii="Segoe UI" w:hAnsi="Segoe UI" w:cs="Segoe UI"/>
          <w:color w:val="212529"/>
        </w:rPr>
        <w:t>Agree to terms and conditions</w:t>
      </w:r>
    </w:p>
    <w:p w:rsidR="00136BD4" w:rsidRDefault="00136BD4" w:rsidP="00136BD4">
      <w:pPr>
        <w:shd w:val="clear" w:color="auto" w:fill="FFFFFF"/>
        <w:rPr>
          <w:rFonts w:ascii="Segoe UI" w:hAnsi="Segoe UI" w:cs="Segoe UI"/>
          <w:color w:val="212529"/>
        </w:rPr>
      </w:pPr>
      <w:r>
        <w:rPr>
          <w:rFonts w:ascii="Segoe UI" w:hAnsi="Segoe UI" w:cs="Segoe UI"/>
          <w:color w:val="212529"/>
        </w:rPr>
        <w:t>Submit form</w:t>
      </w:r>
    </w:p>
    <w:p w:rsidR="00136BD4" w:rsidRDefault="00136BD4" w:rsidP="00136BD4">
      <w:pPr>
        <w:pStyle w:val="z-BottomofForm"/>
      </w:pPr>
      <w:r>
        <w:t>Bottom of Form</w:t>
      </w:r>
    </w:p>
    <w:p w:rsidR="00136BD4" w:rsidRDefault="00136BD4" w:rsidP="00136BD4">
      <w:pPr>
        <w:shd w:val="clear" w:color="auto" w:fill="FFFFFF"/>
        <w:rPr>
          <w:rFonts w:ascii="Segoe UI" w:hAnsi="Segoe UI" w:cs="Segoe UI"/>
          <w:color w:val="212529"/>
        </w:rPr>
      </w:pPr>
    </w:p>
    <w:p w:rsidR="00136BD4" w:rsidRDefault="00136BD4" w:rsidP="00136B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form</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"row g-3"</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"col-md-4"</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"validationDefault01"</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First name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"validationDefault01"</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"Mark"</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"col-md-4"</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"validationDefault02"</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Last name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"validationDefault02"</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"Otto"</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"col-md-4"</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"validationDefaultUsername"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Username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"inputGroupPrepend2"</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"validationDefaultUsername"</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"inputGroupPrepend2"</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"col-md-6"</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"validationDefault03"</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City</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"validationDefault03"</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"col-md-3"</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"validationDefault04"</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State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"form-select"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"validationDefault04"</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selected</w:t>
      </w:r>
      <w:r>
        <w:rPr>
          <w:rStyle w:val="HTMLCode"/>
          <w:rFonts w:ascii="var(--bs-font-monospace)" w:hAnsi="var(--bs-font-monospace)"/>
          <w:color w:val="212529"/>
        </w:rPr>
        <w:t xml:space="preserve"> </w:t>
      </w:r>
      <w:r>
        <w:rPr>
          <w:rStyle w:val="na"/>
          <w:rFonts w:ascii="var(--bs-font-monospace)" w:hAnsi="var(--bs-font-monospace)"/>
          <w:color w:val="006EE0"/>
        </w:rPr>
        <w:t>disabled</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Choose...</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"col-md-3"</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"validationDefault05"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Zip</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"validationDefault05"</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"col-12"</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"checkbox"</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"invalidCheck2"</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"invalidCheck2"</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Agree to terms and conditions</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"col-12"</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"submit"</w:t>
      </w:r>
      <w:r>
        <w:rPr>
          <w:rStyle w:val="p"/>
          <w:rFonts w:ascii="var(--bs-font-monospace)" w:hAnsi="var(--bs-font-monospace)"/>
          <w:color w:val="212529"/>
        </w:rPr>
        <w:t>&gt;</w:t>
      </w:r>
      <w:r>
        <w:rPr>
          <w:rStyle w:val="HTMLCode"/>
          <w:rFonts w:ascii="var(--bs-font-monospace)" w:hAnsi="var(--bs-font-monospace)"/>
          <w:color w:val="212529"/>
        </w:rPr>
        <w:t>Submit form</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136BD4" w:rsidRDefault="00136BD4" w:rsidP="00136BD4">
      <w:pPr>
        <w:pStyle w:val="Heading2"/>
        <w:shd w:val="clear" w:color="auto" w:fill="FFFFFF"/>
        <w:rPr>
          <w:rFonts w:ascii="Segoe UI" w:hAnsi="Segoe UI" w:cs="Segoe UI"/>
          <w:b w:val="0"/>
          <w:bCs w:val="0"/>
          <w:color w:val="212529"/>
        </w:rPr>
      </w:pPr>
      <w:bookmarkStart w:id="115" w:name="_Toc144064672"/>
      <w:r>
        <w:rPr>
          <w:rFonts w:ascii="Segoe UI" w:hAnsi="Segoe UI" w:cs="Segoe UI"/>
          <w:b w:val="0"/>
          <w:bCs w:val="0"/>
          <w:color w:val="212529"/>
        </w:rPr>
        <w:t>Server side</w:t>
      </w:r>
      <w:bookmarkEnd w:id="115"/>
    </w:p>
    <w:p w:rsidR="00136BD4" w:rsidRDefault="00136BD4" w:rsidP="00136BD4">
      <w:pPr>
        <w:pStyle w:val="NormalWeb"/>
        <w:shd w:val="clear" w:color="auto" w:fill="FFFFFF"/>
        <w:spacing w:before="0" w:beforeAutospacing="0"/>
        <w:rPr>
          <w:rFonts w:ascii="Segoe UI" w:hAnsi="Segoe UI" w:cs="Segoe UI"/>
          <w:color w:val="212529"/>
        </w:rPr>
      </w:pPr>
      <w:r>
        <w:rPr>
          <w:rFonts w:ascii="Segoe UI" w:hAnsi="Segoe UI" w:cs="Segoe UI"/>
          <w:color w:val="212529"/>
        </w:rPr>
        <w:t>We recommend using client-side validation, but in case you require server-side validation, you can indicate invalid and valid form fields with </w:t>
      </w:r>
      <w:r>
        <w:rPr>
          <w:rStyle w:val="HTMLCode"/>
          <w:rFonts w:ascii="var(--bs-font-monospace)" w:hAnsi="var(--bs-font-monospace)"/>
          <w:color w:val="D63384"/>
          <w:sz w:val="21"/>
          <w:szCs w:val="21"/>
        </w:rPr>
        <w:t>.is-invalid</w:t>
      </w:r>
      <w:r>
        <w:rPr>
          <w:rFonts w:ascii="Segoe UI" w:hAnsi="Segoe UI" w:cs="Segoe UI"/>
          <w:color w:val="212529"/>
        </w:rPr>
        <w:t> and </w:t>
      </w:r>
      <w:r>
        <w:rPr>
          <w:rStyle w:val="HTMLCode"/>
          <w:rFonts w:ascii="var(--bs-font-monospace)" w:hAnsi="var(--bs-font-monospace)"/>
          <w:color w:val="D63384"/>
          <w:sz w:val="21"/>
          <w:szCs w:val="21"/>
        </w:rPr>
        <w:t>.is-valid</w:t>
      </w:r>
      <w:r>
        <w:rPr>
          <w:rFonts w:ascii="Segoe UI" w:hAnsi="Segoe UI" w:cs="Segoe UI"/>
          <w:color w:val="212529"/>
        </w:rPr>
        <w:t>. Note that </w:t>
      </w:r>
      <w:r>
        <w:rPr>
          <w:rStyle w:val="HTMLCode"/>
          <w:rFonts w:ascii="var(--bs-font-monospace)" w:hAnsi="var(--bs-font-monospace)"/>
          <w:color w:val="D63384"/>
          <w:sz w:val="21"/>
          <w:szCs w:val="21"/>
        </w:rPr>
        <w:t>.invalid-feedback</w:t>
      </w:r>
      <w:r>
        <w:rPr>
          <w:rFonts w:ascii="Segoe UI" w:hAnsi="Segoe UI" w:cs="Segoe UI"/>
          <w:color w:val="212529"/>
        </w:rPr>
        <w:t> is also supported with these classes.</w:t>
      </w:r>
    </w:p>
    <w:p w:rsidR="00136BD4" w:rsidRDefault="00136BD4" w:rsidP="00136BD4">
      <w:pPr>
        <w:pStyle w:val="NormalWeb"/>
        <w:shd w:val="clear" w:color="auto" w:fill="FFFFFF"/>
        <w:spacing w:before="0" w:beforeAutospacing="0"/>
        <w:rPr>
          <w:rFonts w:ascii="Segoe UI" w:hAnsi="Segoe UI" w:cs="Segoe UI"/>
          <w:color w:val="212529"/>
        </w:rPr>
      </w:pPr>
      <w:r>
        <w:rPr>
          <w:rFonts w:ascii="Segoe UI" w:hAnsi="Segoe UI" w:cs="Segoe UI"/>
          <w:color w:val="212529"/>
        </w:rPr>
        <w:t>For invalid fields, ensure that the invalid feedback/error message is associated with the relevant form field using </w:t>
      </w:r>
      <w:r>
        <w:rPr>
          <w:rStyle w:val="HTMLCode"/>
          <w:rFonts w:ascii="var(--bs-font-monospace)" w:hAnsi="var(--bs-font-monospace)"/>
          <w:color w:val="D63384"/>
          <w:sz w:val="21"/>
          <w:szCs w:val="21"/>
        </w:rPr>
        <w:t>aria-describedby</w:t>
      </w:r>
      <w:r>
        <w:rPr>
          <w:rFonts w:ascii="Segoe UI" w:hAnsi="Segoe UI" w:cs="Segoe UI"/>
          <w:color w:val="212529"/>
        </w:rPr>
        <w:t> (noting that this attribute allows more than one </w:t>
      </w:r>
      <w:r>
        <w:rPr>
          <w:rStyle w:val="HTMLCode"/>
          <w:rFonts w:ascii="var(--bs-font-monospace)" w:hAnsi="var(--bs-font-monospace)"/>
          <w:color w:val="D63384"/>
          <w:sz w:val="21"/>
          <w:szCs w:val="21"/>
        </w:rPr>
        <w:t>id</w:t>
      </w:r>
      <w:r>
        <w:rPr>
          <w:rFonts w:ascii="Segoe UI" w:hAnsi="Segoe UI" w:cs="Segoe UI"/>
          <w:color w:val="212529"/>
        </w:rPr>
        <w:t> to be referenced, in case the field already points to additional form text).</w:t>
      </w:r>
    </w:p>
    <w:p w:rsidR="00136BD4" w:rsidRDefault="00136BD4" w:rsidP="00136BD4">
      <w:pPr>
        <w:pStyle w:val="NormalWeb"/>
        <w:shd w:val="clear" w:color="auto" w:fill="FFFFFF"/>
        <w:spacing w:before="0" w:beforeAutospacing="0"/>
        <w:rPr>
          <w:rFonts w:ascii="Segoe UI" w:hAnsi="Segoe UI" w:cs="Segoe UI"/>
          <w:color w:val="212529"/>
        </w:rPr>
      </w:pPr>
      <w:r>
        <w:rPr>
          <w:rFonts w:ascii="Segoe UI" w:hAnsi="Segoe UI" w:cs="Segoe UI"/>
          <w:color w:val="212529"/>
        </w:rPr>
        <w:t>To fix </w:t>
      </w:r>
      <w:hyperlink r:id="rId123" w:history="1">
        <w:r>
          <w:rPr>
            <w:rStyle w:val="Hyperlink"/>
            <w:rFonts w:ascii="Segoe UI" w:hAnsi="Segoe UI" w:cs="Segoe UI"/>
            <w:color w:val="0D6EFD"/>
          </w:rPr>
          <w:t>issues with border radii</w:t>
        </w:r>
      </w:hyperlink>
      <w:r>
        <w:rPr>
          <w:rFonts w:ascii="Segoe UI" w:hAnsi="Segoe UI" w:cs="Segoe UI"/>
          <w:color w:val="212529"/>
        </w:rPr>
        <w:t>, input groups require an additional </w:t>
      </w:r>
      <w:r>
        <w:rPr>
          <w:rStyle w:val="HTMLCode"/>
          <w:rFonts w:ascii="var(--bs-font-monospace)" w:hAnsi="var(--bs-font-monospace)"/>
          <w:color w:val="D63384"/>
          <w:sz w:val="21"/>
          <w:szCs w:val="21"/>
        </w:rPr>
        <w:t>.has-validation</w:t>
      </w:r>
      <w:r>
        <w:rPr>
          <w:rFonts w:ascii="Segoe UI" w:hAnsi="Segoe UI" w:cs="Segoe UI"/>
          <w:color w:val="212529"/>
        </w:rPr>
        <w:t> class.</w:t>
      </w:r>
    </w:p>
    <w:p w:rsidR="00136BD4" w:rsidRDefault="00136BD4" w:rsidP="00136BD4">
      <w:pPr>
        <w:pStyle w:val="z-TopofForm"/>
      </w:pPr>
      <w:r>
        <w:t>Top of Form</w:t>
      </w:r>
    </w:p>
    <w:p w:rsidR="00136BD4" w:rsidRDefault="00136BD4" w:rsidP="00136BD4">
      <w:pPr>
        <w:shd w:val="clear" w:color="auto" w:fill="FFFFFF"/>
        <w:rPr>
          <w:rFonts w:ascii="Segoe UI" w:hAnsi="Segoe UI" w:cs="Segoe UI"/>
          <w:color w:val="212529"/>
        </w:rPr>
      </w:pPr>
      <w:r>
        <w:rPr>
          <w:rFonts w:ascii="Segoe UI" w:hAnsi="Segoe UI" w:cs="Segoe UI"/>
          <w:color w:val="212529"/>
        </w:rPr>
        <w:t>First name</w:t>
      </w:r>
      <w:r>
        <w:rPr>
          <w:rFonts w:ascii="Segoe UI" w:hAnsi="Segoe UI" w:cs="Segoe UI"/>
          <w:color w:val="212529"/>
        </w:rPr>
        <w:object w:dxaOrig="0" w:dyaOrig="0">
          <v:shape id="_x0000_i1343" type="#_x0000_t75" style="width:49.5pt;height:18pt" o:ole="">
            <v:imagedata r:id="rId124" o:title=""/>
          </v:shape>
          <w:control r:id="rId125" w:name="DefaultOcxName141" w:shapeid="_x0000_i1343"/>
        </w:object>
      </w:r>
    </w:p>
    <w:p w:rsidR="00136BD4" w:rsidRDefault="00136BD4" w:rsidP="00136BD4">
      <w:pPr>
        <w:shd w:val="clear" w:color="auto" w:fill="FFFFFF"/>
        <w:rPr>
          <w:rFonts w:ascii="Segoe UI" w:hAnsi="Segoe UI" w:cs="Segoe UI"/>
          <w:color w:val="198754"/>
          <w:sz w:val="21"/>
          <w:szCs w:val="21"/>
        </w:rPr>
      </w:pPr>
      <w:r>
        <w:rPr>
          <w:rFonts w:ascii="Segoe UI" w:hAnsi="Segoe UI" w:cs="Segoe UI"/>
          <w:color w:val="198754"/>
          <w:sz w:val="21"/>
          <w:szCs w:val="21"/>
        </w:rPr>
        <w:t>Looks good!</w:t>
      </w:r>
    </w:p>
    <w:p w:rsidR="00136BD4" w:rsidRDefault="00136BD4" w:rsidP="00136BD4">
      <w:pPr>
        <w:shd w:val="clear" w:color="auto" w:fill="FFFFFF"/>
        <w:rPr>
          <w:rFonts w:ascii="Segoe UI" w:hAnsi="Segoe UI" w:cs="Segoe UI"/>
          <w:color w:val="212529"/>
          <w:sz w:val="24"/>
          <w:szCs w:val="24"/>
        </w:rPr>
      </w:pPr>
      <w:r>
        <w:rPr>
          <w:rFonts w:ascii="Segoe UI" w:hAnsi="Segoe UI" w:cs="Segoe UI"/>
          <w:color w:val="212529"/>
        </w:rPr>
        <w:t>Last name</w:t>
      </w:r>
      <w:r>
        <w:rPr>
          <w:rFonts w:ascii="Segoe UI" w:hAnsi="Segoe UI" w:cs="Segoe UI"/>
          <w:color w:val="212529"/>
        </w:rPr>
        <w:object w:dxaOrig="0" w:dyaOrig="0">
          <v:shape id="_x0000_i1342" type="#_x0000_t75" style="width:49.5pt;height:18pt" o:ole="">
            <v:imagedata r:id="rId109" o:title=""/>
          </v:shape>
          <w:control r:id="rId126" w:name="DefaultOcxName151" w:shapeid="_x0000_i1342"/>
        </w:object>
      </w:r>
    </w:p>
    <w:p w:rsidR="00136BD4" w:rsidRDefault="00136BD4" w:rsidP="00136BD4">
      <w:pPr>
        <w:shd w:val="clear" w:color="auto" w:fill="FFFFFF"/>
        <w:rPr>
          <w:rFonts w:ascii="Segoe UI" w:hAnsi="Segoe UI" w:cs="Segoe UI"/>
          <w:color w:val="198754"/>
          <w:sz w:val="21"/>
          <w:szCs w:val="21"/>
        </w:rPr>
      </w:pPr>
      <w:r>
        <w:rPr>
          <w:rFonts w:ascii="Segoe UI" w:hAnsi="Segoe UI" w:cs="Segoe UI"/>
          <w:color w:val="198754"/>
          <w:sz w:val="21"/>
          <w:szCs w:val="21"/>
        </w:rPr>
        <w:t>Looks good!</w:t>
      </w:r>
    </w:p>
    <w:p w:rsidR="00136BD4" w:rsidRDefault="00136BD4" w:rsidP="00136BD4">
      <w:pPr>
        <w:shd w:val="clear" w:color="auto" w:fill="FFFFFF"/>
        <w:rPr>
          <w:rFonts w:ascii="Segoe UI" w:hAnsi="Segoe UI" w:cs="Segoe UI"/>
          <w:color w:val="212529"/>
          <w:sz w:val="24"/>
          <w:szCs w:val="24"/>
        </w:rPr>
      </w:pPr>
      <w:r>
        <w:rPr>
          <w:rFonts w:ascii="Segoe UI" w:hAnsi="Segoe UI" w:cs="Segoe UI"/>
          <w:color w:val="212529"/>
        </w:rPr>
        <w:t>Username</w:t>
      </w:r>
    </w:p>
    <w:p w:rsidR="00136BD4" w:rsidRDefault="00136BD4" w:rsidP="00136BD4">
      <w:pPr>
        <w:shd w:val="clear" w:color="auto" w:fill="FFFFFF"/>
        <w:rPr>
          <w:rFonts w:ascii="Segoe UI" w:hAnsi="Segoe UI" w:cs="Segoe UI"/>
          <w:color w:val="212529"/>
        </w:rPr>
      </w:pPr>
      <w:r>
        <w:rPr>
          <w:rStyle w:val="input-group-text"/>
          <w:rFonts w:ascii="Segoe UI" w:hAnsi="Segoe UI" w:cs="Segoe UI"/>
          <w:color w:val="212529"/>
          <w:bdr w:val="single" w:sz="6" w:space="0" w:color="CED4DA" w:frame="1"/>
          <w:shd w:val="clear" w:color="auto" w:fill="E9ECEF"/>
        </w:rPr>
        <w:t>@</w:t>
      </w:r>
      <w:r>
        <w:rPr>
          <w:rFonts w:ascii="Segoe UI" w:hAnsi="Segoe UI" w:cs="Segoe UI"/>
          <w:color w:val="212529"/>
        </w:rPr>
        <w:object w:dxaOrig="0" w:dyaOrig="0">
          <v:shape id="_x0000_i1341" type="#_x0000_t75" style="width:49.5pt;height:18pt" o:ole="">
            <v:imagedata r:id="rId30" o:title=""/>
          </v:shape>
          <w:control r:id="rId127" w:name="DefaultOcxName161" w:shapeid="_x0000_i1341"/>
        </w:object>
      </w:r>
    </w:p>
    <w:p w:rsidR="00136BD4" w:rsidRDefault="00136BD4" w:rsidP="00136BD4">
      <w:pPr>
        <w:shd w:val="clear" w:color="auto" w:fill="FFFFFF"/>
        <w:rPr>
          <w:rFonts w:ascii="Segoe UI" w:hAnsi="Segoe UI" w:cs="Segoe UI"/>
          <w:color w:val="DC3545"/>
          <w:sz w:val="21"/>
          <w:szCs w:val="21"/>
        </w:rPr>
      </w:pPr>
      <w:r>
        <w:rPr>
          <w:rFonts w:ascii="Segoe UI" w:hAnsi="Segoe UI" w:cs="Segoe UI"/>
          <w:color w:val="DC3545"/>
          <w:sz w:val="21"/>
          <w:szCs w:val="21"/>
        </w:rPr>
        <w:t>Please choose a username.</w:t>
      </w:r>
    </w:p>
    <w:p w:rsidR="00136BD4" w:rsidRDefault="00136BD4" w:rsidP="00136BD4">
      <w:pPr>
        <w:shd w:val="clear" w:color="auto" w:fill="FFFFFF"/>
        <w:rPr>
          <w:rFonts w:ascii="Segoe UI" w:hAnsi="Segoe UI" w:cs="Segoe UI"/>
          <w:color w:val="212529"/>
          <w:sz w:val="24"/>
          <w:szCs w:val="24"/>
        </w:rPr>
      </w:pPr>
      <w:r>
        <w:rPr>
          <w:rFonts w:ascii="Segoe UI" w:hAnsi="Segoe UI" w:cs="Segoe UI"/>
          <w:color w:val="212529"/>
        </w:rPr>
        <w:t>City</w:t>
      </w:r>
      <w:r>
        <w:rPr>
          <w:rFonts w:ascii="Segoe UI" w:hAnsi="Segoe UI" w:cs="Segoe UI"/>
          <w:color w:val="212529"/>
        </w:rPr>
        <w:object w:dxaOrig="0" w:dyaOrig="0">
          <v:shape id="_x0000_i1340" type="#_x0000_t75" style="width:49.5pt;height:18pt" o:ole="">
            <v:imagedata r:id="rId30" o:title=""/>
          </v:shape>
          <w:control r:id="rId128" w:name="DefaultOcxName171" w:shapeid="_x0000_i1340"/>
        </w:object>
      </w:r>
    </w:p>
    <w:p w:rsidR="00136BD4" w:rsidRDefault="00136BD4" w:rsidP="00136BD4">
      <w:pPr>
        <w:shd w:val="clear" w:color="auto" w:fill="FFFFFF"/>
        <w:rPr>
          <w:rFonts w:ascii="Segoe UI" w:hAnsi="Segoe UI" w:cs="Segoe UI"/>
          <w:color w:val="DC3545"/>
          <w:sz w:val="21"/>
          <w:szCs w:val="21"/>
        </w:rPr>
      </w:pPr>
      <w:r>
        <w:rPr>
          <w:rFonts w:ascii="Segoe UI" w:hAnsi="Segoe UI" w:cs="Segoe UI"/>
          <w:color w:val="DC3545"/>
          <w:sz w:val="21"/>
          <w:szCs w:val="21"/>
        </w:rPr>
        <w:t>Please provide a valid city.</w:t>
      </w:r>
    </w:p>
    <w:p w:rsidR="00136BD4" w:rsidRDefault="00136BD4" w:rsidP="00136BD4">
      <w:pPr>
        <w:shd w:val="clear" w:color="auto" w:fill="FFFFFF"/>
        <w:rPr>
          <w:rFonts w:ascii="Segoe UI" w:hAnsi="Segoe UI" w:cs="Segoe UI"/>
          <w:color w:val="212529"/>
          <w:sz w:val="24"/>
          <w:szCs w:val="24"/>
        </w:rPr>
      </w:pPr>
      <w:r>
        <w:rPr>
          <w:rFonts w:ascii="Segoe UI" w:hAnsi="Segoe UI" w:cs="Segoe UI"/>
          <w:color w:val="212529"/>
        </w:rPr>
        <w:t>State            </w:t>
      </w:r>
      <w:r>
        <w:rPr>
          <w:rFonts w:ascii="Segoe UI" w:hAnsi="Segoe UI" w:cs="Segoe UI"/>
          <w:color w:val="212529"/>
        </w:rPr>
        <w:object w:dxaOrig="0" w:dyaOrig="0">
          <v:shape id="_x0000_i1339" type="#_x0000_t75" style="width:75pt;height:18pt" o:ole="">
            <v:imagedata r:id="rId129" o:title=""/>
          </v:shape>
          <w:control r:id="rId130" w:name="DefaultOcxName181" w:shapeid="_x0000_i1339"/>
        </w:object>
      </w:r>
    </w:p>
    <w:p w:rsidR="00136BD4" w:rsidRDefault="00136BD4" w:rsidP="00136BD4">
      <w:pPr>
        <w:shd w:val="clear" w:color="auto" w:fill="FFFFFF"/>
        <w:rPr>
          <w:rFonts w:ascii="Segoe UI" w:hAnsi="Segoe UI" w:cs="Segoe UI"/>
          <w:color w:val="DC3545"/>
          <w:sz w:val="21"/>
          <w:szCs w:val="21"/>
        </w:rPr>
      </w:pPr>
      <w:r>
        <w:rPr>
          <w:rFonts w:ascii="Segoe UI" w:hAnsi="Segoe UI" w:cs="Segoe UI"/>
          <w:color w:val="DC3545"/>
          <w:sz w:val="21"/>
          <w:szCs w:val="21"/>
        </w:rPr>
        <w:t>Please select a valid state.</w:t>
      </w:r>
    </w:p>
    <w:p w:rsidR="00136BD4" w:rsidRDefault="00136BD4" w:rsidP="00136BD4">
      <w:pPr>
        <w:shd w:val="clear" w:color="auto" w:fill="FFFFFF"/>
        <w:rPr>
          <w:rFonts w:ascii="Segoe UI" w:hAnsi="Segoe UI" w:cs="Segoe UI"/>
          <w:color w:val="212529"/>
          <w:sz w:val="24"/>
          <w:szCs w:val="24"/>
        </w:rPr>
      </w:pPr>
      <w:r>
        <w:rPr>
          <w:rFonts w:ascii="Segoe UI" w:hAnsi="Segoe UI" w:cs="Segoe UI"/>
          <w:color w:val="212529"/>
        </w:rPr>
        <w:t>Zip</w:t>
      </w:r>
      <w:r>
        <w:rPr>
          <w:rFonts w:ascii="Segoe UI" w:hAnsi="Segoe UI" w:cs="Segoe UI"/>
          <w:color w:val="212529"/>
        </w:rPr>
        <w:object w:dxaOrig="0" w:dyaOrig="0">
          <v:shape id="_x0000_i1338" type="#_x0000_t75" style="width:49.5pt;height:18pt" o:ole="">
            <v:imagedata r:id="rId30" o:title=""/>
          </v:shape>
          <w:control r:id="rId131" w:name="DefaultOcxName191" w:shapeid="_x0000_i1338"/>
        </w:object>
      </w:r>
    </w:p>
    <w:p w:rsidR="00136BD4" w:rsidRDefault="00136BD4" w:rsidP="00136BD4">
      <w:pPr>
        <w:shd w:val="clear" w:color="auto" w:fill="FFFFFF"/>
        <w:rPr>
          <w:rFonts w:ascii="Segoe UI" w:hAnsi="Segoe UI" w:cs="Segoe UI"/>
          <w:color w:val="DC3545"/>
          <w:sz w:val="21"/>
          <w:szCs w:val="21"/>
        </w:rPr>
      </w:pPr>
      <w:r>
        <w:rPr>
          <w:rFonts w:ascii="Segoe UI" w:hAnsi="Segoe UI" w:cs="Segoe UI"/>
          <w:color w:val="DC3545"/>
          <w:sz w:val="21"/>
          <w:szCs w:val="21"/>
        </w:rPr>
        <w:t>Please provide a valid zip.</w:t>
      </w:r>
    </w:p>
    <w:p w:rsidR="00136BD4" w:rsidRDefault="00136BD4" w:rsidP="00136BD4">
      <w:pPr>
        <w:shd w:val="clear" w:color="auto" w:fill="FFFFFF"/>
        <w:rPr>
          <w:rFonts w:ascii="Segoe UI" w:hAnsi="Segoe UI" w:cs="Segoe UI"/>
          <w:color w:val="212529"/>
          <w:sz w:val="24"/>
          <w:szCs w:val="24"/>
        </w:rPr>
      </w:pPr>
      <w:r>
        <w:rPr>
          <w:rFonts w:ascii="Segoe UI" w:hAnsi="Segoe UI" w:cs="Segoe UI"/>
          <w:color w:val="212529"/>
        </w:rPr>
        <w:object w:dxaOrig="0" w:dyaOrig="0">
          <v:shape id="_x0000_i1337" type="#_x0000_t75" style="width:20.25pt;height:18pt" o:ole="">
            <v:imagedata r:id="rId32" o:title=""/>
          </v:shape>
          <w:control r:id="rId132" w:name="DefaultOcxName201" w:shapeid="_x0000_i1337"/>
        </w:object>
      </w:r>
      <w:r>
        <w:rPr>
          <w:rFonts w:ascii="Segoe UI" w:hAnsi="Segoe UI" w:cs="Segoe UI"/>
          <w:color w:val="212529"/>
        </w:rPr>
        <w:t>Agree to terms and conditions</w:t>
      </w:r>
    </w:p>
    <w:p w:rsidR="00136BD4" w:rsidRDefault="00136BD4" w:rsidP="00136BD4">
      <w:pPr>
        <w:shd w:val="clear" w:color="auto" w:fill="FFFFFF"/>
        <w:rPr>
          <w:rFonts w:ascii="Segoe UI" w:hAnsi="Segoe UI" w:cs="Segoe UI"/>
          <w:color w:val="DC3545"/>
          <w:sz w:val="21"/>
          <w:szCs w:val="21"/>
        </w:rPr>
      </w:pPr>
      <w:r>
        <w:rPr>
          <w:rFonts w:ascii="Segoe UI" w:hAnsi="Segoe UI" w:cs="Segoe UI"/>
          <w:color w:val="DC3545"/>
          <w:sz w:val="21"/>
          <w:szCs w:val="21"/>
        </w:rPr>
        <w:t>You must agree before submitting.</w:t>
      </w:r>
    </w:p>
    <w:p w:rsidR="00136BD4" w:rsidRDefault="00136BD4" w:rsidP="00136BD4">
      <w:pPr>
        <w:shd w:val="clear" w:color="auto" w:fill="FFFFFF"/>
        <w:rPr>
          <w:rFonts w:ascii="Segoe UI" w:hAnsi="Segoe UI" w:cs="Segoe UI"/>
          <w:color w:val="212529"/>
          <w:sz w:val="24"/>
          <w:szCs w:val="24"/>
        </w:rPr>
      </w:pPr>
      <w:r>
        <w:rPr>
          <w:rFonts w:ascii="Segoe UI" w:hAnsi="Segoe UI" w:cs="Segoe UI"/>
          <w:color w:val="212529"/>
        </w:rPr>
        <w:t>Submit form</w:t>
      </w:r>
    </w:p>
    <w:p w:rsidR="00136BD4" w:rsidRDefault="00136BD4" w:rsidP="00136BD4">
      <w:pPr>
        <w:pStyle w:val="z-BottomofForm"/>
      </w:pPr>
      <w:r>
        <w:t>Bottom of Form</w:t>
      </w:r>
    </w:p>
    <w:p w:rsidR="00136BD4" w:rsidRDefault="00136BD4" w:rsidP="00136BD4">
      <w:pPr>
        <w:shd w:val="clear" w:color="auto" w:fill="FFFFFF"/>
        <w:rPr>
          <w:rFonts w:ascii="Segoe UI" w:hAnsi="Segoe UI" w:cs="Segoe UI"/>
          <w:color w:val="212529"/>
        </w:rPr>
      </w:pPr>
    </w:p>
    <w:p w:rsidR="00136BD4" w:rsidRDefault="00136BD4" w:rsidP="00136B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form</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"row g-3"</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"col-md-4"</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"validationServer01"</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First name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 is-valid"</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"validationServer01"</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"Mark"</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"valid-feedback"</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Looks good!</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"col-md-4"</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"validationServer02"</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Last name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 is-valid"</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"validationServer02"</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"Otto"</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"valid-feedback"</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Looks good!</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"col-md-4"</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"validationServerUsername"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Username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has-validation"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"inputGroupPrepend3"</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 is-invalid"</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"validationServerUsername"</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"inputGroupPrepend3 validationServerUsernameFeedback"</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"validationServerUsernameFeedback"</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"invalid-feedback"</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Please choose a username.</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"col-md-6"</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"validationServer03"</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City</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 is-invalid"</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"validationServer03"</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"validationServer03Feedback"</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"validationServer03Feedback"</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"invalid-feedback"</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Please provide a valid city.</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"col-md-3"</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"validationServer04"</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State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"form-select is-invalid"</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"validationServer04"</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"validationServer04Feedback"</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selected</w:t>
      </w:r>
      <w:r>
        <w:rPr>
          <w:rStyle w:val="HTMLCode"/>
          <w:rFonts w:ascii="var(--bs-font-monospace)" w:hAnsi="var(--bs-font-monospace)"/>
          <w:color w:val="212529"/>
        </w:rPr>
        <w:t xml:space="preserve"> </w:t>
      </w:r>
      <w:r>
        <w:rPr>
          <w:rStyle w:val="na"/>
          <w:rFonts w:ascii="var(--bs-font-monospace)" w:hAnsi="var(--bs-font-monospace)"/>
          <w:color w:val="006EE0"/>
        </w:rPr>
        <w:t>disabled</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Choose...</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"validationServer04Feedback"</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"invalid-feedback"</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Please select a valid state.</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"col-md-3"</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"validationServer05"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Zip</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 is-invalid"</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"validationServer05"</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"validationServer05Feedback"</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"validationServer05Feedback"</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"invalid-feedback"</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Please provide a valid zip.</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"col-12"</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"form-check-input is-invalid"</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"checkbox"</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"invalidCheck3"</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"invalidCheck3Feedback"</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"invalidCheck3"</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Agree to terms and conditions</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"invalidCheck3Feedback"</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"invalid-feedback"</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You must agree before submitting.</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"col-12"</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"submit"</w:t>
      </w:r>
      <w:r>
        <w:rPr>
          <w:rStyle w:val="p"/>
          <w:rFonts w:ascii="var(--bs-font-monospace)" w:hAnsi="var(--bs-font-monospace)"/>
          <w:color w:val="212529"/>
        </w:rPr>
        <w:t>&gt;</w:t>
      </w:r>
      <w:r>
        <w:rPr>
          <w:rStyle w:val="HTMLCode"/>
          <w:rFonts w:ascii="var(--bs-font-monospace)" w:hAnsi="var(--bs-font-monospace)"/>
          <w:color w:val="212529"/>
        </w:rPr>
        <w:t>Submit form</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234A61" w:rsidRDefault="00234A61" w:rsidP="00136BD4">
      <w:pPr>
        <w:pStyle w:val="Heading2"/>
        <w:shd w:val="clear" w:color="auto" w:fill="FFFFFF"/>
        <w:rPr>
          <w:rFonts w:ascii="Segoe UI" w:hAnsi="Segoe UI" w:cs="Segoe UI"/>
          <w:b w:val="0"/>
          <w:bCs w:val="0"/>
          <w:color w:val="212529"/>
        </w:rPr>
      </w:pPr>
    </w:p>
    <w:p w:rsidR="00136BD4" w:rsidRDefault="00136BD4" w:rsidP="00136BD4">
      <w:pPr>
        <w:pStyle w:val="Heading2"/>
        <w:shd w:val="clear" w:color="auto" w:fill="FFFFFF"/>
        <w:rPr>
          <w:rFonts w:ascii="Segoe UI" w:hAnsi="Segoe UI" w:cs="Segoe UI"/>
          <w:b w:val="0"/>
          <w:bCs w:val="0"/>
          <w:color w:val="212529"/>
        </w:rPr>
      </w:pPr>
      <w:bookmarkStart w:id="116" w:name="_Toc144064673"/>
      <w:r>
        <w:rPr>
          <w:rFonts w:ascii="Segoe UI" w:hAnsi="Segoe UI" w:cs="Segoe UI"/>
          <w:b w:val="0"/>
          <w:bCs w:val="0"/>
          <w:color w:val="212529"/>
        </w:rPr>
        <w:t>Supported elements</w:t>
      </w:r>
      <w:bookmarkEnd w:id="116"/>
    </w:p>
    <w:p w:rsidR="00136BD4" w:rsidRDefault="00136BD4" w:rsidP="00136BD4">
      <w:pPr>
        <w:pStyle w:val="NormalWeb"/>
        <w:shd w:val="clear" w:color="auto" w:fill="FFFFFF"/>
        <w:spacing w:before="0" w:beforeAutospacing="0"/>
        <w:rPr>
          <w:rFonts w:ascii="Segoe UI" w:hAnsi="Segoe UI" w:cs="Segoe UI"/>
          <w:color w:val="212529"/>
        </w:rPr>
      </w:pPr>
      <w:r>
        <w:rPr>
          <w:rFonts w:ascii="Segoe UI" w:hAnsi="Segoe UI" w:cs="Segoe UI"/>
          <w:color w:val="212529"/>
        </w:rPr>
        <w:t>Validation styles are available for the following form controls and components:</w:t>
      </w:r>
    </w:p>
    <w:p w:rsidR="00136BD4" w:rsidRDefault="00136BD4" w:rsidP="00BC5942">
      <w:pPr>
        <w:numPr>
          <w:ilvl w:val="0"/>
          <w:numId w:val="10"/>
        </w:numPr>
        <w:shd w:val="clear" w:color="auto" w:fill="FFFFFF"/>
        <w:spacing w:before="100" w:beforeAutospacing="1" w:after="100" w:afterAutospacing="1" w:line="240" w:lineRule="auto"/>
        <w:rPr>
          <w:rFonts w:ascii="Segoe UI" w:hAnsi="Segoe UI" w:cs="Segoe UI"/>
          <w:color w:val="212529"/>
        </w:rPr>
      </w:pPr>
      <w:r>
        <w:rPr>
          <w:rStyle w:val="HTMLCode"/>
          <w:rFonts w:ascii="var(--bs-font-monospace)" w:eastAsiaTheme="minorHAnsi" w:hAnsi="var(--bs-font-monospace)"/>
          <w:color w:val="D63384"/>
          <w:sz w:val="21"/>
          <w:szCs w:val="21"/>
        </w:rPr>
        <w:t>&lt;input&gt;</w:t>
      </w:r>
      <w:r>
        <w:rPr>
          <w:rFonts w:ascii="Segoe UI" w:hAnsi="Segoe UI" w:cs="Segoe UI"/>
          <w:color w:val="212529"/>
        </w:rPr>
        <w:t>s and </w:t>
      </w:r>
      <w:r>
        <w:rPr>
          <w:rStyle w:val="HTMLCode"/>
          <w:rFonts w:ascii="var(--bs-font-monospace)" w:eastAsiaTheme="minorHAnsi" w:hAnsi="var(--bs-font-monospace)"/>
          <w:color w:val="D63384"/>
          <w:sz w:val="21"/>
          <w:szCs w:val="21"/>
        </w:rPr>
        <w:t>&lt;textarea&gt;</w:t>
      </w:r>
      <w:r>
        <w:rPr>
          <w:rFonts w:ascii="Segoe UI" w:hAnsi="Segoe UI" w:cs="Segoe UI"/>
          <w:color w:val="212529"/>
        </w:rPr>
        <w:t>s with </w:t>
      </w:r>
      <w:r>
        <w:rPr>
          <w:rStyle w:val="HTMLCode"/>
          <w:rFonts w:ascii="var(--bs-font-monospace)" w:eastAsiaTheme="minorHAnsi" w:hAnsi="var(--bs-font-monospace)"/>
          <w:color w:val="D63384"/>
          <w:sz w:val="21"/>
          <w:szCs w:val="21"/>
        </w:rPr>
        <w:t>.form-control</w:t>
      </w:r>
      <w:r>
        <w:rPr>
          <w:rFonts w:ascii="Segoe UI" w:hAnsi="Segoe UI" w:cs="Segoe UI"/>
          <w:color w:val="212529"/>
        </w:rPr>
        <w:t> (including up to one </w:t>
      </w:r>
      <w:r>
        <w:rPr>
          <w:rStyle w:val="HTMLCode"/>
          <w:rFonts w:ascii="var(--bs-font-monospace)" w:eastAsiaTheme="minorHAnsi" w:hAnsi="var(--bs-font-monospace)"/>
          <w:color w:val="D63384"/>
          <w:sz w:val="21"/>
          <w:szCs w:val="21"/>
        </w:rPr>
        <w:t>.form-control</w:t>
      </w:r>
      <w:r>
        <w:rPr>
          <w:rFonts w:ascii="Segoe UI" w:hAnsi="Segoe UI" w:cs="Segoe UI"/>
          <w:color w:val="212529"/>
        </w:rPr>
        <w:t> in input groups)</w:t>
      </w:r>
    </w:p>
    <w:p w:rsidR="00136BD4" w:rsidRDefault="00136BD4" w:rsidP="00BC5942">
      <w:pPr>
        <w:numPr>
          <w:ilvl w:val="0"/>
          <w:numId w:val="10"/>
        </w:numPr>
        <w:shd w:val="clear" w:color="auto" w:fill="FFFFFF"/>
        <w:spacing w:before="100" w:beforeAutospacing="1" w:after="100" w:afterAutospacing="1" w:line="240" w:lineRule="auto"/>
        <w:rPr>
          <w:rFonts w:ascii="Segoe UI" w:hAnsi="Segoe UI" w:cs="Segoe UI"/>
          <w:color w:val="212529"/>
        </w:rPr>
      </w:pPr>
      <w:r>
        <w:rPr>
          <w:rStyle w:val="HTMLCode"/>
          <w:rFonts w:ascii="var(--bs-font-monospace)" w:eastAsiaTheme="minorHAnsi" w:hAnsi="var(--bs-font-monospace)"/>
          <w:color w:val="D63384"/>
          <w:sz w:val="21"/>
          <w:szCs w:val="21"/>
        </w:rPr>
        <w:t>&lt;select&gt;</w:t>
      </w:r>
      <w:r>
        <w:rPr>
          <w:rFonts w:ascii="Segoe UI" w:hAnsi="Segoe UI" w:cs="Segoe UI"/>
          <w:color w:val="212529"/>
        </w:rPr>
        <w:t>s with </w:t>
      </w:r>
      <w:r>
        <w:rPr>
          <w:rStyle w:val="HTMLCode"/>
          <w:rFonts w:ascii="var(--bs-font-monospace)" w:eastAsiaTheme="minorHAnsi" w:hAnsi="var(--bs-font-monospace)"/>
          <w:color w:val="D63384"/>
          <w:sz w:val="21"/>
          <w:szCs w:val="21"/>
        </w:rPr>
        <w:t>.form-select</w:t>
      </w:r>
    </w:p>
    <w:p w:rsidR="00136BD4" w:rsidRDefault="00136BD4" w:rsidP="00BC5942">
      <w:pPr>
        <w:numPr>
          <w:ilvl w:val="0"/>
          <w:numId w:val="10"/>
        </w:numPr>
        <w:shd w:val="clear" w:color="auto" w:fill="FFFFFF"/>
        <w:spacing w:before="100" w:beforeAutospacing="1" w:after="100" w:afterAutospacing="1" w:line="240" w:lineRule="auto"/>
        <w:rPr>
          <w:rFonts w:ascii="Segoe UI" w:hAnsi="Segoe UI" w:cs="Segoe UI"/>
          <w:color w:val="212529"/>
        </w:rPr>
      </w:pPr>
      <w:r>
        <w:rPr>
          <w:rStyle w:val="HTMLCode"/>
          <w:rFonts w:ascii="var(--bs-font-monospace)" w:eastAsiaTheme="minorHAnsi" w:hAnsi="var(--bs-font-monospace)"/>
          <w:color w:val="D63384"/>
          <w:sz w:val="21"/>
          <w:szCs w:val="21"/>
        </w:rPr>
        <w:t>.form-check</w:t>
      </w:r>
      <w:r>
        <w:rPr>
          <w:rFonts w:ascii="Segoe UI" w:hAnsi="Segoe UI" w:cs="Segoe UI"/>
          <w:color w:val="212529"/>
        </w:rPr>
        <w:t>s</w:t>
      </w:r>
    </w:p>
    <w:p w:rsidR="00136BD4" w:rsidRDefault="00136BD4" w:rsidP="00136BD4">
      <w:pPr>
        <w:pStyle w:val="z-TopofForm"/>
      </w:pPr>
      <w:r>
        <w:t>Top of Form</w:t>
      </w:r>
    </w:p>
    <w:p w:rsidR="00136BD4" w:rsidRDefault="00136BD4" w:rsidP="00136BD4">
      <w:pPr>
        <w:shd w:val="clear" w:color="auto" w:fill="FFFFFF"/>
        <w:spacing w:after="0"/>
        <w:rPr>
          <w:rFonts w:ascii="Segoe UI" w:hAnsi="Segoe UI" w:cs="Segoe UI"/>
          <w:color w:val="212529"/>
        </w:rPr>
      </w:pPr>
      <w:r>
        <w:rPr>
          <w:rFonts w:ascii="Segoe UI" w:hAnsi="Segoe UI" w:cs="Segoe UI"/>
          <w:color w:val="212529"/>
        </w:rPr>
        <w:t>Textarea</w:t>
      </w:r>
      <w:r>
        <w:rPr>
          <w:rFonts w:ascii="Segoe UI" w:hAnsi="Segoe UI" w:cs="Segoe UI"/>
          <w:color w:val="212529"/>
        </w:rPr>
        <w:object w:dxaOrig="0" w:dyaOrig="0">
          <v:shape id="_x0000_i1336" type="#_x0000_t75" style="width:136.5pt;height:60.75pt" o:ole="">
            <v:imagedata r:id="rId65" o:title=""/>
          </v:shape>
          <w:control r:id="rId133" w:name="DefaultOcxName213" w:shapeid="_x0000_i1336"/>
        </w:object>
      </w:r>
    </w:p>
    <w:p w:rsidR="00136BD4" w:rsidRDefault="00136BD4" w:rsidP="00136BD4">
      <w:pPr>
        <w:shd w:val="clear" w:color="auto" w:fill="FFFFFF"/>
        <w:rPr>
          <w:rFonts w:ascii="Segoe UI" w:hAnsi="Segoe UI" w:cs="Segoe UI"/>
          <w:color w:val="DC3545"/>
          <w:sz w:val="21"/>
          <w:szCs w:val="21"/>
        </w:rPr>
      </w:pPr>
      <w:r>
        <w:rPr>
          <w:rFonts w:ascii="Segoe UI" w:hAnsi="Segoe UI" w:cs="Segoe UI"/>
          <w:color w:val="DC3545"/>
          <w:sz w:val="21"/>
          <w:szCs w:val="21"/>
        </w:rPr>
        <w:t>Please enter a message in the textarea.</w:t>
      </w:r>
    </w:p>
    <w:p w:rsidR="00136BD4" w:rsidRDefault="00136BD4" w:rsidP="00136BD4">
      <w:pPr>
        <w:shd w:val="clear" w:color="auto" w:fill="FFFFFF"/>
        <w:rPr>
          <w:rFonts w:ascii="Segoe UI" w:hAnsi="Segoe UI" w:cs="Segoe UI"/>
          <w:color w:val="212529"/>
          <w:sz w:val="24"/>
          <w:szCs w:val="24"/>
        </w:rPr>
      </w:pPr>
      <w:r>
        <w:rPr>
          <w:rFonts w:ascii="Segoe UI" w:hAnsi="Segoe UI" w:cs="Segoe UI"/>
          <w:color w:val="212529"/>
        </w:rPr>
        <w:object w:dxaOrig="0" w:dyaOrig="0">
          <v:shape id="_x0000_i1335" type="#_x0000_t75" style="width:20.25pt;height:18pt" o:ole="">
            <v:imagedata r:id="rId32" o:title=""/>
          </v:shape>
          <w:control r:id="rId134" w:name="DefaultOcxName221" w:shapeid="_x0000_i1335"/>
        </w:object>
      </w:r>
      <w:r>
        <w:rPr>
          <w:rFonts w:ascii="Segoe UI" w:hAnsi="Segoe UI" w:cs="Segoe UI"/>
          <w:color w:val="212529"/>
        </w:rPr>
        <w:t>Check this checkbox</w:t>
      </w:r>
    </w:p>
    <w:p w:rsidR="00136BD4" w:rsidRDefault="00136BD4" w:rsidP="00136BD4">
      <w:pPr>
        <w:shd w:val="clear" w:color="auto" w:fill="FFFFFF"/>
        <w:rPr>
          <w:rFonts w:ascii="Segoe UI" w:hAnsi="Segoe UI" w:cs="Segoe UI"/>
          <w:color w:val="DC3545"/>
          <w:sz w:val="21"/>
          <w:szCs w:val="21"/>
        </w:rPr>
      </w:pPr>
      <w:r>
        <w:rPr>
          <w:rFonts w:ascii="Segoe UI" w:hAnsi="Segoe UI" w:cs="Segoe UI"/>
          <w:color w:val="DC3545"/>
          <w:sz w:val="21"/>
          <w:szCs w:val="21"/>
        </w:rPr>
        <w:t>Example invalid feedback text</w:t>
      </w:r>
    </w:p>
    <w:p w:rsidR="00136BD4" w:rsidRDefault="00136BD4" w:rsidP="00136BD4">
      <w:pPr>
        <w:shd w:val="clear" w:color="auto" w:fill="FFFFFF"/>
        <w:rPr>
          <w:rFonts w:ascii="Segoe UI" w:hAnsi="Segoe UI" w:cs="Segoe UI"/>
          <w:color w:val="212529"/>
          <w:sz w:val="24"/>
          <w:szCs w:val="24"/>
        </w:rPr>
      </w:pPr>
      <w:r>
        <w:rPr>
          <w:rFonts w:ascii="Segoe UI" w:hAnsi="Segoe UI" w:cs="Segoe UI"/>
          <w:color w:val="212529"/>
        </w:rPr>
        <w:object w:dxaOrig="0" w:dyaOrig="0">
          <v:shape id="_x0000_i1334" type="#_x0000_t75" style="width:20.25pt;height:18pt" o:ole="">
            <v:imagedata r:id="rId73" o:title=""/>
          </v:shape>
          <w:control r:id="rId135" w:name="DefaultOcxName231" w:shapeid="_x0000_i1334"/>
        </w:object>
      </w:r>
      <w:r>
        <w:rPr>
          <w:rFonts w:ascii="Segoe UI" w:hAnsi="Segoe UI" w:cs="Segoe UI"/>
          <w:color w:val="212529"/>
        </w:rPr>
        <w:t>Toggle this radio</w:t>
      </w:r>
    </w:p>
    <w:p w:rsidR="00136BD4" w:rsidRDefault="00136BD4" w:rsidP="00136BD4">
      <w:pPr>
        <w:shd w:val="clear" w:color="auto" w:fill="FFFFFF"/>
        <w:rPr>
          <w:rFonts w:ascii="Segoe UI" w:hAnsi="Segoe UI" w:cs="Segoe UI"/>
          <w:color w:val="212529"/>
        </w:rPr>
      </w:pPr>
      <w:r>
        <w:rPr>
          <w:rFonts w:ascii="Segoe UI" w:hAnsi="Segoe UI" w:cs="Segoe UI"/>
          <w:color w:val="212529"/>
        </w:rPr>
        <w:object w:dxaOrig="0" w:dyaOrig="0">
          <v:shape id="_x0000_i1333" type="#_x0000_t75" style="width:20.25pt;height:18pt" o:ole="">
            <v:imagedata r:id="rId73" o:title=""/>
          </v:shape>
          <w:control r:id="rId136" w:name="DefaultOcxName241" w:shapeid="_x0000_i1333"/>
        </w:object>
      </w:r>
      <w:r>
        <w:rPr>
          <w:rFonts w:ascii="Segoe UI" w:hAnsi="Segoe UI" w:cs="Segoe UI"/>
          <w:color w:val="212529"/>
        </w:rPr>
        <w:t>Or toggle this other radio</w:t>
      </w:r>
    </w:p>
    <w:p w:rsidR="00136BD4" w:rsidRDefault="00136BD4" w:rsidP="00136BD4">
      <w:pPr>
        <w:shd w:val="clear" w:color="auto" w:fill="FFFFFF"/>
        <w:rPr>
          <w:rFonts w:ascii="Segoe UI" w:hAnsi="Segoe UI" w:cs="Segoe UI"/>
          <w:color w:val="DC3545"/>
          <w:sz w:val="21"/>
          <w:szCs w:val="21"/>
        </w:rPr>
      </w:pPr>
      <w:r>
        <w:rPr>
          <w:rFonts w:ascii="Segoe UI" w:hAnsi="Segoe UI" w:cs="Segoe UI"/>
          <w:color w:val="DC3545"/>
          <w:sz w:val="21"/>
          <w:szCs w:val="21"/>
        </w:rPr>
        <w:t>More example invalid feedback text</w:t>
      </w:r>
    </w:p>
    <w:p w:rsidR="00136BD4" w:rsidRDefault="00136BD4" w:rsidP="00136BD4">
      <w:pPr>
        <w:shd w:val="clear" w:color="auto" w:fill="FFFFFF"/>
        <w:rPr>
          <w:rFonts w:ascii="Segoe UI" w:hAnsi="Segoe UI" w:cs="Segoe UI"/>
          <w:color w:val="212529"/>
          <w:sz w:val="24"/>
          <w:szCs w:val="24"/>
        </w:rPr>
      </w:pPr>
      <w:r>
        <w:rPr>
          <w:rFonts w:ascii="Segoe UI" w:hAnsi="Segoe UI" w:cs="Segoe UI"/>
          <w:color w:val="212529"/>
        </w:rPr>
        <w:t>                          </w:t>
      </w:r>
      <w:r>
        <w:rPr>
          <w:rFonts w:ascii="Segoe UI" w:hAnsi="Segoe UI" w:cs="Segoe UI"/>
          <w:color w:val="212529"/>
        </w:rPr>
        <w:object w:dxaOrig="0" w:dyaOrig="0">
          <v:shape id="_x0000_i1332" type="#_x0000_t75" style="width:129pt;height:18pt" o:ole="">
            <v:imagedata r:id="rId137" o:title=""/>
          </v:shape>
          <w:control r:id="rId138" w:name="DefaultOcxName251" w:shapeid="_x0000_i1332"/>
        </w:object>
      </w:r>
    </w:p>
    <w:p w:rsidR="00136BD4" w:rsidRDefault="00136BD4" w:rsidP="00136BD4">
      <w:pPr>
        <w:shd w:val="clear" w:color="auto" w:fill="FFFFFF"/>
        <w:rPr>
          <w:rFonts w:ascii="Segoe UI" w:hAnsi="Segoe UI" w:cs="Segoe UI"/>
          <w:color w:val="DC3545"/>
          <w:sz w:val="21"/>
          <w:szCs w:val="21"/>
        </w:rPr>
      </w:pPr>
      <w:r>
        <w:rPr>
          <w:rFonts w:ascii="Segoe UI" w:hAnsi="Segoe UI" w:cs="Segoe UI"/>
          <w:color w:val="DC3545"/>
          <w:sz w:val="21"/>
          <w:szCs w:val="21"/>
        </w:rPr>
        <w:t>Example invalid select feedback</w:t>
      </w:r>
    </w:p>
    <w:p w:rsidR="00136BD4" w:rsidRDefault="00136BD4" w:rsidP="00136BD4">
      <w:pPr>
        <w:shd w:val="clear" w:color="auto" w:fill="FFFFFF"/>
        <w:rPr>
          <w:rFonts w:ascii="Segoe UI" w:hAnsi="Segoe UI" w:cs="Segoe UI"/>
          <w:color w:val="DC3545"/>
          <w:sz w:val="21"/>
          <w:szCs w:val="21"/>
        </w:rPr>
      </w:pPr>
      <w:r>
        <w:rPr>
          <w:rFonts w:ascii="Segoe UI" w:hAnsi="Segoe UI" w:cs="Segoe UI"/>
          <w:color w:val="DC3545"/>
          <w:sz w:val="21"/>
          <w:szCs w:val="21"/>
        </w:rPr>
        <w:t>Example invalid form file feedback</w:t>
      </w:r>
    </w:p>
    <w:p w:rsidR="00136BD4" w:rsidRDefault="00136BD4" w:rsidP="00136BD4">
      <w:pPr>
        <w:shd w:val="clear" w:color="auto" w:fill="FFFFFF"/>
        <w:rPr>
          <w:rFonts w:ascii="Segoe UI" w:hAnsi="Segoe UI" w:cs="Segoe UI"/>
          <w:color w:val="212529"/>
          <w:sz w:val="24"/>
          <w:szCs w:val="24"/>
        </w:rPr>
      </w:pPr>
      <w:r>
        <w:rPr>
          <w:rFonts w:ascii="Segoe UI" w:hAnsi="Segoe UI" w:cs="Segoe UI"/>
          <w:color w:val="212529"/>
        </w:rPr>
        <w:t>Submit form</w:t>
      </w:r>
    </w:p>
    <w:p w:rsidR="00136BD4" w:rsidRDefault="00136BD4" w:rsidP="00136BD4">
      <w:pPr>
        <w:pStyle w:val="z-BottomofForm"/>
      </w:pPr>
      <w:r>
        <w:t>Bottom of Form</w:t>
      </w:r>
    </w:p>
    <w:p w:rsidR="00136BD4" w:rsidRDefault="00136BD4" w:rsidP="00136BD4">
      <w:pPr>
        <w:shd w:val="clear" w:color="auto" w:fill="FFFFFF"/>
        <w:rPr>
          <w:rFonts w:ascii="Segoe UI" w:hAnsi="Segoe UI" w:cs="Segoe UI"/>
          <w:color w:val="212529"/>
        </w:rPr>
      </w:pPr>
    </w:p>
    <w:p w:rsidR="00136BD4" w:rsidRDefault="00136BD4" w:rsidP="00136B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form</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"was-validated"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"validationTextarea"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Textarea</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textarea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 is-invalid"</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"validationTextarea"</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"Required example textarea"</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&gt;&lt;/</w:t>
      </w:r>
      <w:r>
        <w:rPr>
          <w:rStyle w:val="nt"/>
          <w:rFonts w:ascii="var(--bs-font-monospace)" w:hAnsi="var(--bs-font-monospace)"/>
          <w:color w:val="2F6F9F"/>
        </w:rPr>
        <w:t>textarea</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"invalid-feedback"</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Please enter a message in the textarea.</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 mb-3"</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"checkbox"</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"form-check-input"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"validationFormCheck1"</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"validationFormCheck1"</w:t>
      </w:r>
      <w:r>
        <w:rPr>
          <w:rStyle w:val="p"/>
          <w:rFonts w:ascii="var(--bs-font-monospace)" w:hAnsi="var(--bs-font-monospace)"/>
          <w:color w:val="212529"/>
        </w:rPr>
        <w:t>&gt;</w:t>
      </w:r>
      <w:r>
        <w:rPr>
          <w:rStyle w:val="HTMLCode"/>
          <w:rFonts w:ascii="var(--bs-font-monospace)" w:hAnsi="var(--bs-font-monospace)"/>
          <w:color w:val="212529"/>
        </w:rPr>
        <w:t>Check this checkbox</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"invalid-feedback"</w:t>
      </w:r>
      <w:r>
        <w:rPr>
          <w:rStyle w:val="p"/>
          <w:rFonts w:ascii="var(--bs-font-monospace)" w:hAnsi="var(--bs-font-monospace)"/>
          <w:color w:val="212529"/>
        </w:rPr>
        <w:t>&gt;</w:t>
      </w:r>
      <w:r>
        <w:rPr>
          <w:rStyle w:val="HTMLCode"/>
          <w:rFonts w:ascii="var(--bs-font-monospace)" w:hAnsi="var(--bs-font-monospace)"/>
          <w:color w:val="212529"/>
        </w:rPr>
        <w:t>Example invalid feedback text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"radio"</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"form-check-input"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"validationFormCheck2"</w:t>
      </w:r>
      <w:r>
        <w:rPr>
          <w:rStyle w:val="HTMLCode"/>
          <w:rFonts w:ascii="var(--bs-font-monospace)" w:hAnsi="var(--bs-font-monospace)"/>
          <w:color w:val="212529"/>
        </w:rPr>
        <w:t xml:space="preserve"> </w:t>
      </w:r>
      <w:r>
        <w:rPr>
          <w:rStyle w:val="na"/>
          <w:rFonts w:ascii="var(--bs-font-monospace)" w:hAnsi="var(--bs-font-monospace)"/>
          <w:color w:val="006EE0"/>
        </w:rPr>
        <w:t>name</w:t>
      </w:r>
      <w:r>
        <w:rPr>
          <w:rStyle w:val="o"/>
          <w:rFonts w:ascii="var(--bs-font-monospace)" w:hAnsi="var(--bs-font-monospace)"/>
          <w:color w:val="555555"/>
        </w:rPr>
        <w:t>=</w:t>
      </w:r>
      <w:r>
        <w:rPr>
          <w:rStyle w:val="s"/>
          <w:rFonts w:ascii="var(--bs-font-monospace)" w:hAnsi="var(--bs-font-monospace)"/>
          <w:color w:val="D73038"/>
        </w:rPr>
        <w:t>"radio-stacked"</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"validationFormCheck2"</w:t>
      </w:r>
      <w:r>
        <w:rPr>
          <w:rStyle w:val="p"/>
          <w:rFonts w:ascii="var(--bs-font-monospace)" w:hAnsi="var(--bs-font-monospace)"/>
          <w:color w:val="212529"/>
        </w:rPr>
        <w:t>&gt;</w:t>
      </w:r>
      <w:r>
        <w:rPr>
          <w:rStyle w:val="HTMLCode"/>
          <w:rFonts w:ascii="var(--bs-font-monospace)" w:hAnsi="var(--bs-font-monospace)"/>
          <w:color w:val="212529"/>
        </w:rPr>
        <w:t>Toggle this radio</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 mb-3"</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"radio"</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"form-check-input"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"validationFormCheck3"</w:t>
      </w:r>
      <w:r>
        <w:rPr>
          <w:rStyle w:val="HTMLCode"/>
          <w:rFonts w:ascii="var(--bs-font-monospace)" w:hAnsi="var(--bs-font-monospace)"/>
          <w:color w:val="212529"/>
        </w:rPr>
        <w:t xml:space="preserve"> </w:t>
      </w:r>
      <w:r>
        <w:rPr>
          <w:rStyle w:val="na"/>
          <w:rFonts w:ascii="var(--bs-font-monospace)" w:hAnsi="var(--bs-font-monospace)"/>
          <w:color w:val="006EE0"/>
        </w:rPr>
        <w:t>name</w:t>
      </w:r>
      <w:r>
        <w:rPr>
          <w:rStyle w:val="o"/>
          <w:rFonts w:ascii="var(--bs-font-monospace)" w:hAnsi="var(--bs-font-monospace)"/>
          <w:color w:val="555555"/>
        </w:rPr>
        <w:t>=</w:t>
      </w:r>
      <w:r>
        <w:rPr>
          <w:rStyle w:val="s"/>
          <w:rFonts w:ascii="var(--bs-font-monospace)" w:hAnsi="var(--bs-font-monospace)"/>
          <w:color w:val="D73038"/>
        </w:rPr>
        <w:t>"radio-stacked"</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"validationFormCheck3"</w:t>
      </w:r>
      <w:r>
        <w:rPr>
          <w:rStyle w:val="p"/>
          <w:rFonts w:ascii="var(--bs-font-monospace)" w:hAnsi="var(--bs-font-monospace)"/>
          <w:color w:val="212529"/>
        </w:rPr>
        <w:t>&gt;</w:t>
      </w:r>
      <w:r>
        <w:rPr>
          <w:rStyle w:val="HTMLCode"/>
          <w:rFonts w:ascii="var(--bs-font-monospace)" w:hAnsi="var(--bs-font-monospace)"/>
          <w:color w:val="212529"/>
        </w:rPr>
        <w:t>Or toggle this other radio</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"invalid-feedback"</w:t>
      </w:r>
      <w:r>
        <w:rPr>
          <w:rStyle w:val="p"/>
          <w:rFonts w:ascii="var(--bs-font-monospace)" w:hAnsi="var(--bs-font-monospace)"/>
          <w:color w:val="212529"/>
        </w:rPr>
        <w:t>&gt;</w:t>
      </w:r>
      <w:r>
        <w:rPr>
          <w:rStyle w:val="HTMLCode"/>
          <w:rFonts w:ascii="var(--bs-font-monospace)" w:hAnsi="var(--bs-font-monospace)"/>
          <w:color w:val="212529"/>
        </w:rPr>
        <w:t>More example invalid feedback text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"form-select"</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"select example"</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Open this select menu</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"1"</w:t>
      </w:r>
      <w:r>
        <w:rPr>
          <w:rStyle w:val="p"/>
          <w:rFonts w:ascii="var(--bs-font-monospace)" w:hAnsi="var(--bs-font-monospace)"/>
          <w:color w:val="212529"/>
        </w:rPr>
        <w:t>&gt;</w:t>
      </w:r>
      <w:r>
        <w:rPr>
          <w:rStyle w:val="HTMLCode"/>
          <w:rFonts w:ascii="var(--bs-font-monospace)" w:hAnsi="var(--bs-font-monospace)"/>
          <w:color w:val="212529"/>
        </w:rPr>
        <w:t>One</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"2"</w:t>
      </w:r>
      <w:r>
        <w:rPr>
          <w:rStyle w:val="p"/>
          <w:rFonts w:ascii="var(--bs-font-monospace)" w:hAnsi="var(--bs-font-monospace)"/>
          <w:color w:val="212529"/>
        </w:rPr>
        <w:t>&gt;</w:t>
      </w:r>
      <w:r>
        <w:rPr>
          <w:rStyle w:val="HTMLCode"/>
          <w:rFonts w:ascii="var(--bs-font-monospace)" w:hAnsi="var(--bs-font-monospace)"/>
          <w:color w:val="212529"/>
        </w:rPr>
        <w:t>Two</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"3"</w:t>
      </w:r>
      <w:r>
        <w:rPr>
          <w:rStyle w:val="p"/>
          <w:rFonts w:ascii="var(--bs-font-monospace)" w:hAnsi="var(--bs-font-monospace)"/>
          <w:color w:val="212529"/>
        </w:rPr>
        <w:t>&gt;</w:t>
      </w:r>
      <w:r>
        <w:rPr>
          <w:rStyle w:val="HTMLCode"/>
          <w:rFonts w:ascii="var(--bs-font-monospace)" w:hAnsi="var(--bs-font-monospace)"/>
          <w:color w:val="212529"/>
        </w:rPr>
        <w:t>Three</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"invalid-feedback"</w:t>
      </w:r>
      <w:r>
        <w:rPr>
          <w:rStyle w:val="p"/>
          <w:rFonts w:ascii="var(--bs-font-monospace)" w:hAnsi="var(--bs-font-monospace)"/>
          <w:color w:val="212529"/>
        </w:rPr>
        <w:t>&gt;</w:t>
      </w:r>
      <w:r>
        <w:rPr>
          <w:rStyle w:val="HTMLCode"/>
          <w:rFonts w:ascii="var(--bs-font-monospace)" w:hAnsi="var(--bs-font-monospace)"/>
          <w:color w:val="212529"/>
        </w:rPr>
        <w:t>Example invalid select feedback</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"file"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"file example"</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"invalid-feedback"</w:t>
      </w:r>
      <w:r>
        <w:rPr>
          <w:rStyle w:val="p"/>
          <w:rFonts w:ascii="var(--bs-font-monospace)" w:hAnsi="var(--bs-font-monospace)"/>
          <w:color w:val="212529"/>
        </w:rPr>
        <w:t>&gt;</w:t>
      </w:r>
      <w:r>
        <w:rPr>
          <w:rStyle w:val="HTMLCode"/>
          <w:rFonts w:ascii="var(--bs-font-monospace)" w:hAnsi="var(--bs-font-monospace)"/>
          <w:color w:val="212529"/>
        </w:rPr>
        <w:t>Example invalid form file feedback</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"submit"</w:t>
      </w:r>
      <w:r>
        <w:rPr>
          <w:rStyle w:val="HTMLCode"/>
          <w:rFonts w:ascii="var(--bs-font-monospace)" w:hAnsi="var(--bs-font-monospace)"/>
          <w:color w:val="212529"/>
        </w:rPr>
        <w:t xml:space="preserve"> </w:t>
      </w:r>
      <w:r>
        <w:rPr>
          <w:rStyle w:val="na"/>
          <w:rFonts w:ascii="var(--bs-font-monospace)" w:hAnsi="var(--bs-font-monospace)"/>
          <w:color w:val="006EE0"/>
        </w:rPr>
        <w:t>disabled</w:t>
      </w:r>
      <w:r>
        <w:rPr>
          <w:rStyle w:val="p"/>
          <w:rFonts w:ascii="var(--bs-font-monospace)" w:hAnsi="var(--bs-font-monospace)"/>
          <w:color w:val="212529"/>
        </w:rPr>
        <w:t>&gt;</w:t>
      </w:r>
      <w:r>
        <w:rPr>
          <w:rStyle w:val="HTMLCode"/>
          <w:rFonts w:ascii="var(--bs-font-monospace)" w:hAnsi="var(--bs-font-monospace)"/>
          <w:color w:val="212529"/>
        </w:rPr>
        <w:t>Submit form</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136BD4" w:rsidRDefault="00136BD4" w:rsidP="00136BD4">
      <w:pPr>
        <w:pStyle w:val="Heading2"/>
        <w:shd w:val="clear" w:color="auto" w:fill="FFFFFF"/>
        <w:rPr>
          <w:rFonts w:ascii="Segoe UI" w:hAnsi="Segoe UI" w:cs="Segoe UI"/>
          <w:b w:val="0"/>
          <w:bCs w:val="0"/>
          <w:color w:val="212529"/>
        </w:rPr>
      </w:pPr>
      <w:bookmarkStart w:id="117" w:name="_Toc144064674"/>
      <w:r>
        <w:rPr>
          <w:rFonts w:ascii="Segoe UI" w:hAnsi="Segoe UI" w:cs="Segoe UI"/>
          <w:b w:val="0"/>
          <w:bCs w:val="0"/>
          <w:color w:val="212529"/>
        </w:rPr>
        <w:t>Tooltips</w:t>
      </w:r>
      <w:bookmarkEnd w:id="117"/>
    </w:p>
    <w:p w:rsidR="00136BD4" w:rsidRDefault="00136BD4" w:rsidP="00136BD4">
      <w:pPr>
        <w:pStyle w:val="NormalWeb"/>
        <w:shd w:val="clear" w:color="auto" w:fill="FFFFFF"/>
        <w:spacing w:before="0" w:beforeAutospacing="0"/>
        <w:rPr>
          <w:rFonts w:ascii="Segoe UI" w:hAnsi="Segoe UI" w:cs="Segoe UI"/>
          <w:color w:val="212529"/>
        </w:rPr>
      </w:pPr>
      <w:r>
        <w:rPr>
          <w:rFonts w:ascii="Segoe UI" w:hAnsi="Segoe UI" w:cs="Segoe UI"/>
          <w:color w:val="212529"/>
        </w:rPr>
        <w:t>If your form layout allows it, you can swap the </w:t>
      </w:r>
      <w:r>
        <w:rPr>
          <w:rStyle w:val="HTMLCode"/>
          <w:rFonts w:ascii="var(--bs-font-monospace)" w:hAnsi="var(--bs-font-monospace)"/>
          <w:color w:val="D63384"/>
          <w:sz w:val="21"/>
          <w:szCs w:val="21"/>
        </w:rPr>
        <w:t>.{valid|invalid}-feedback</w:t>
      </w:r>
      <w:r>
        <w:rPr>
          <w:rFonts w:ascii="Segoe UI" w:hAnsi="Segoe UI" w:cs="Segoe UI"/>
          <w:color w:val="212529"/>
        </w:rPr>
        <w:t> classes for </w:t>
      </w:r>
      <w:r>
        <w:rPr>
          <w:rStyle w:val="HTMLCode"/>
          <w:rFonts w:ascii="var(--bs-font-monospace)" w:hAnsi="var(--bs-font-monospace)"/>
          <w:color w:val="D63384"/>
          <w:sz w:val="21"/>
          <w:szCs w:val="21"/>
        </w:rPr>
        <w:t>.{valid|invalid}-tooltip</w:t>
      </w:r>
      <w:r>
        <w:rPr>
          <w:rFonts w:ascii="Segoe UI" w:hAnsi="Segoe UI" w:cs="Segoe UI"/>
          <w:color w:val="212529"/>
        </w:rPr>
        <w:t> classes to display validation feedback in a styled tooltip. Be sure to have a parent with </w:t>
      </w:r>
      <w:r>
        <w:rPr>
          <w:rStyle w:val="HTMLCode"/>
          <w:rFonts w:ascii="var(--bs-font-monospace)" w:hAnsi="var(--bs-font-monospace)"/>
          <w:color w:val="D63384"/>
          <w:sz w:val="21"/>
          <w:szCs w:val="21"/>
        </w:rPr>
        <w:t>position: relative</w:t>
      </w:r>
      <w:r>
        <w:rPr>
          <w:rFonts w:ascii="Segoe UI" w:hAnsi="Segoe UI" w:cs="Segoe UI"/>
          <w:color w:val="212529"/>
        </w:rPr>
        <w:t> on it for tooltip positioning. In the example below, our column classes have this already, but your project may require an alternative setup.</w:t>
      </w:r>
    </w:p>
    <w:p w:rsidR="00136BD4" w:rsidRDefault="00136BD4" w:rsidP="00136BD4">
      <w:pPr>
        <w:pStyle w:val="z-TopofForm"/>
      </w:pPr>
      <w:r>
        <w:t>Top of Form</w:t>
      </w:r>
    </w:p>
    <w:p w:rsidR="00136BD4" w:rsidRDefault="00136BD4" w:rsidP="00136BD4">
      <w:pPr>
        <w:shd w:val="clear" w:color="auto" w:fill="FFFFFF"/>
        <w:rPr>
          <w:rFonts w:ascii="Segoe UI" w:hAnsi="Segoe UI" w:cs="Segoe UI"/>
          <w:color w:val="212529"/>
        </w:rPr>
      </w:pPr>
      <w:r>
        <w:rPr>
          <w:rFonts w:ascii="Segoe UI" w:hAnsi="Segoe UI" w:cs="Segoe UI"/>
          <w:color w:val="212529"/>
        </w:rPr>
        <w:t>First name</w:t>
      </w:r>
      <w:r>
        <w:rPr>
          <w:rFonts w:ascii="Segoe UI" w:hAnsi="Segoe UI" w:cs="Segoe UI"/>
          <w:color w:val="212529"/>
        </w:rPr>
        <w:object w:dxaOrig="0" w:dyaOrig="0">
          <v:shape id="_x0000_i1331" type="#_x0000_t75" style="width:49.5pt;height:18pt" o:ole="">
            <v:imagedata r:id="rId139" o:title=""/>
          </v:shape>
          <w:control r:id="rId140" w:name="DefaultOcxName261" w:shapeid="_x0000_i1331"/>
        </w:object>
      </w:r>
    </w:p>
    <w:p w:rsidR="00136BD4" w:rsidRDefault="00136BD4" w:rsidP="00136BD4">
      <w:pPr>
        <w:shd w:val="clear" w:color="auto" w:fill="FFFFFF"/>
        <w:rPr>
          <w:rFonts w:ascii="Segoe UI" w:hAnsi="Segoe UI" w:cs="Segoe UI"/>
          <w:color w:val="212529"/>
        </w:rPr>
      </w:pPr>
      <w:r>
        <w:rPr>
          <w:rFonts w:ascii="Segoe UI" w:hAnsi="Segoe UI" w:cs="Segoe UI"/>
          <w:color w:val="212529"/>
        </w:rPr>
        <w:t>Last name</w:t>
      </w:r>
      <w:r>
        <w:rPr>
          <w:rFonts w:ascii="Segoe UI" w:hAnsi="Segoe UI" w:cs="Segoe UI"/>
          <w:color w:val="212529"/>
        </w:rPr>
        <w:object w:dxaOrig="0" w:dyaOrig="0">
          <v:shape id="_x0000_i1330" type="#_x0000_t75" style="width:49.5pt;height:18pt" o:ole="">
            <v:imagedata r:id="rId141" o:title=""/>
          </v:shape>
          <w:control r:id="rId142" w:name="DefaultOcxName271" w:shapeid="_x0000_i1330"/>
        </w:object>
      </w:r>
    </w:p>
    <w:p w:rsidR="00136BD4" w:rsidRDefault="00136BD4" w:rsidP="00136BD4">
      <w:pPr>
        <w:shd w:val="clear" w:color="auto" w:fill="FFFFFF"/>
        <w:rPr>
          <w:rFonts w:ascii="Segoe UI" w:hAnsi="Segoe UI" w:cs="Segoe UI"/>
          <w:color w:val="212529"/>
        </w:rPr>
      </w:pPr>
      <w:r>
        <w:rPr>
          <w:rFonts w:ascii="Segoe UI" w:hAnsi="Segoe UI" w:cs="Segoe UI"/>
          <w:color w:val="212529"/>
        </w:rPr>
        <w:t>Username</w:t>
      </w:r>
    </w:p>
    <w:p w:rsidR="00136BD4" w:rsidRDefault="00136BD4" w:rsidP="00136BD4">
      <w:pPr>
        <w:shd w:val="clear" w:color="auto" w:fill="FFFFFF"/>
        <w:rPr>
          <w:rFonts w:ascii="Segoe UI" w:hAnsi="Segoe UI" w:cs="Segoe UI"/>
          <w:color w:val="212529"/>
        </w:rPr>
      </w:pPr>
      <w:r>
        <w:rPr>
          <w:rStyle w:val="input-group-text"/>
          <w:rFonts w:ascii="Segoe UI" w:hAnsi="Segoe UI" w:cs="Segoe UI"/>
          <w:color w:val="212529"/>
          <w:bdr w:val="single" w:sz="6" w:space="0" w:color="CED4DA" w:frame="1"/>
          <w:shd w:val="clear" w:color="auto" w:fill="E9ECEF"/>
        </w:rPr>
        <w:t>@</w:t>
      </w:r>
      <w:r>
        <w:rPr>
          <w:rFonts w:ascii="Segoe UI" w:hAnsi="Segoe UI" w:cs="Segoe UI"/>
          <w:color w:val="212529"/>
        </w:rPr>
        <w:object w:dxaOrig="0" w:dyaOrig="0">
          <v:shape id="_x0000_i1329" type="#_x0000_t75" style="width:49.5pt;height:18pt" o:ole="">
            <v:imagedata r:id="rId30" o:title=""/>
          </v:shape>
          <w:control r:id="rId143" w:name="DefaultOcxName281" w:shapeid="_x0000_i1329"/>
        </w:object>
      </w:r>
    </w:p>
    <w:p w:rsidR="00136BD4" w:rsidRDefault="00136BD4" w:rsidP="00136BD4">
      <w:pPr>
        <w:shd w:val="clear" w:color="auto" w:fill="FFFFFF"/>
        <w:rPr>
          <w:rFonts w:ascii="Segoe UI" w:hAnsi="Segoe UI" w:cs="Segoe UI"/>
          <w:color w:val="212529"/>
        </w:rPr>
      </w:pPr>
      <w:r>
        <w:rPr>
          <w:rFonts w:ascii="Segoe UI" w:hAnsi="Segoe UI" w:cs="Segoe UI"/>
          <w:color w:val="212529"/>
        </w:rPr>
        <w:t>City</w:t>
      </w:r>
      <w:r>
        <w:rPr>
          <w:rFonts w:ascii="Segoe UI" w:hAnsi="Segoe UI" w:cs="Segoe UI"/>
          <w:color w:val="212529"/>
        </w:rPr>
        <w:object w:dxaOrig="0" w:dyaOrig="0">
          <v:shape id="_x0000_i1328" type="#_x0000_t75" style="width:49.5pt;height:18pt" o:ole="">
            <v:imagedata r:id="rId30" o:title=""/>
          </v:shape>
          <w:control r:id="rId144" w:name="DefaultOcxName291" w:shapeid="_x0000_i1328"/>
        </w:object>
      </w:r>
    </w:p>
    <w:p w:rsidR="00136BD4" w:rsidRDefault="00136BD4" w:rsidP="00136BD4">
      <w:pPr>
        <w:shd w:val="clear" w:color="auto" w:fill="FFFFFF"/>
        <w:rPr>
          <w:rFonts w:ascii="Segoe UI" w:hAnsi="Segoe UI" w:cs="Segoe UI"/>
          <w:color w:val="212529"/>
        </w:rPr>
      </w:pPr>
      <w:r>
        <w:rPr>
          <w:rFonts w:ascii="Segoe UI" w:hAnsi="Segoe UI" w:cs="Segoe UI"/>
          <w:color w:val="212529"/>
        </w:rPr>
        <w:t>State            </w:t>
      </w:r>
      <w:r>
        <w:rPr>
          <w:rFonts w:ascii="Segoe UI" w:hAnsi="Segoe UI" w:cs="Segoe UI"/>
          <w:color w:val="212529"/>
        </w:rPr>
        <w:object w:dxaOrig="0" w:dyaOrig="0">
          <v:shape id="_x0000_i1327" type="#_x0000_t75" style="width:75pt;height:18pt" o:ole="">
            <v:imagedata r:id="rId145" o:title=""/>
          </v:shape>
          <w:control r:id="rId146" w:name="DefaultOcxName301" w:shapeid="_x0000_i1327"/>
        </w:object>
      </w:r>
    </w:p>
    <w:p w:rsidR="00136BD4" w:rsidRDefault="00136BD4" w:rsidP="00136BD4">
      <w:pPr>
        <w:shd w:val="clear" w:color="auto" w:fill="FFFFFF"/>
        <w:rPr>
          <w:rFonts w:ascii="Segoe UI" w:hAnsi="Segoe UI" w:cs="Segoe UI"/>
          <w:color w:val="212529"/>
        </w:rPr>
      </w:pPr>
      <w:r>
        <w:rPr>
          <w:rFonts w:ascii="Segoe UI" w:hAnsi="Segoe UI" w:cs="Segoe UI"/>
          <w:color w:val="212529"/>
        </w:rPr>
        <w:t>Zip</w:t>
      </w:r>
      <w:r>
        <w:rPr>
          <w:rFonts w:ascii="Segoe UI" w:hAnsi="Segoe UI" w:cs="Segoe UI"/>
          <w:color w:val="212529"/>
        </w:rPr>
        <w:object w:dxaOrig="0" w:dyaOrig="0">
          <v:shape id="_x0000_i1326" type="#_x0000_t75" style="width:49.5pt;height:18pt" o:ole="">
            <v:imagedata r:id="rId30" o:title=""/>
          </v:shape>
          <w:control r:id="rId147" w:name="DefaultOcxName312" w:shapeid="_x0000_i1326"/>
        </w:object>
      </w:r>
    </w:p>
    <w:p w:rsidR="00136BD4" w:rsidRDefault="00136BD4" w:rsidP="00136BD4">
      <w:pPr>
        <w:shd w:val="clear" w:color="auto" w:fill="FFFFFF"/>
        <w:rPr>
          <w:rFonts w:ascii="Segoe UI" w:hAnsi="Segoe UI" w:cs="Segoe UI"/>
          <w:color w:val="212529"/>
        </w:rPr>
      </w:pPr>
      <w:r>
        <w:rPr>
          <w:rFonts w:ascii="Segoe UI" w:hAnsi="Segoe UI" w:cs="Segoe UI"/>
          <w:color w:val="212529"/>
        </w:rPr>
        <w:t>Submit form</w:t>
      </w:r>
    </w:p>
    <w:p w:rsidR="00136BD4" w:rsidRDefault="00136BD4" w:rsidP="00136BD4">
      <w:pPr>
        <w:pStyle w:val="z-BottomofForm"/>
      </w:pPr>
      <w:r>
        <w:t>Bottom of Form</w:t>
      </w:r>
    </w:p>
    <w:p w:rsidR="00136BD4" w:rsidRDefault="00136BD4" w:rsidP="00136BD4">
      <w:pPr>
        <w:shd w:val="clear" w:color="auto" w:fill="FFFFFF"/>
        <w:rPr>
          <w:rFonts w:ascii="Segoe UI" w:hAnsi="Segoe UI" w:cs="Segoe UI"/>
          <w:color w:val="212529"/>
        </w:rPr>
      </w:pPr>
    </w:p>
    <w:p w:rsidR="00136BD4" w:rsidRDefault="00136BD4" w:rsidP="00136B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form</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"row g-3 needs-validation"</w:t>
      </w:r>
      <w:r>
        <w:rPr>
          <w:rStyle w:val="HTMLCode"/>
          <w:rFonts w:ascii="var(--bs-font-monospace)" w:hAnsi="var(--bs-font-monospace)"/>
          <w:color w:val="212529"/>
        </w:rPr>
        <w:t xml:space="preserve"> </w:t>
      </w:r>
      <w:r>
        <w:rPr>
          <w:rStyle w:val="na"/>
          <w:rFonts w:ascii="var(--bs-font-monospace)" w:hAnsi="var(--bs-font-monospace)"/>
          <w:color w:val="006EE0"/>
        </w:rPr>
        <w:t>novalidate</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"col-md-4 position-relative"</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"validationTooltip01"</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First name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"validationTooltip01"</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"Mark"</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"valid-tooltip"</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Looks good!</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"col-md-4 position-relative"</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"validationTooltip02"</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Last name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"validationTooltip02"</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"Otto"</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"valid-tooltip"</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Looks good!</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"col-md-4 position-relative"</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"validationTooltipUsername"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Username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 has-validation"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"validationTooltipUsernamePrepend"</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"validationTooltipUsername"</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"validationTooltipUsernamePrepend"</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"invalid-tooltip"</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Please choose a unique and valid username.</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"col-md-6 position-relative"</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"validationTooltip03"</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City</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"validationTooltip03"</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"invalid-tooltip"</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Please provide a valid city.</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"col-md-3 position-relative"</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"validationTooltip04"</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State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"form-select"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"validationTooltip04"</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selected</w:t>
      </w:r>
      <w:r>
        <w:rPr>
          <w:rStyle w:val="HTMLCode"/>
          <w:rFonts w:ascii="var(--bs-font-monospace)" w:hAnsi="var(--bs-font-monospace)"/>
          <w:color w:val="212529"/>
        </w:rPr>
        <w:t xml:space="preserve"> </w:t>
      </w:r>
      <w:r>
        <w:rPr>
          <w:rStyle w:val="na"/>
          <w:rFonts w:ascii="var(--bs-font-monospace)" w:hAnsi="var(--bs-font-monospace)"/>
          <w:color w:val="006EE0"/>
        </w:rPr>
        <w:t>disabled</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Choose...</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"invalid-tooltip"</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Please select a valid state.</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"col-md-3 position-relative"</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"validationTooltip05"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Zip</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"validationTooltip05"</w:t>
      </w:r>
      <w:r>
        <w:rPr>
          <w:rStyle w:val="HTMLCode"/>
          <w:rFonts w:ascii="var(--bs-font-monospace)" w:hAnsi="var(--bs-font-monospace)"/>
          <w:color w:val="212529"/>
        </w:rPr>
        <w:t xml:space="preserve"> </w:t>
      </w:r>
      <w:r>
        <w:rPr>
          <w:rStyle w:val="na"/>
          <w:rFonts w:ascii="var(--bs-font-monospace)" w:hAnsi="var(--bs-font-monospace)"/>
          <w:color w:val="006EE0"/>
        </w:rPr>
        <w:t>required</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"invalid-tooltip"</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Please provide a valid zip.</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"col-12"</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"submit"</w:t>
      </w:r>
      <w:r>
        <w:rPr>
          <w:rStyle w:val="p"/>
          <w:rFonts w:ascii="var(--bs-font-monospace)" w:hAnsi="var(--bs-font-monospace)"/>
          <w:color w:val="212529"/>
        </w:rPr>
        <w:t>&gt;</w:t>
      </w:r>
      <w:r>
        <w:rPr>
          <w:rStyle w:val="HTMLCode"/>
          <w:rFonts w:ascii="var(--bs-font-monospace)" w:hAnsi="var(--bs-font-monospace)"/>
          <w:color w:val="212529"/>
        </w:rPr>
        <w:t>Submit form</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136BD4" w:rsidRDefault="00136BD4" w:rsidP="00136BD4">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136BD4" w:rsidRDefault="00136BD4" w:rsidP="00136BD4">
      <w:pPr>
        <w:pStyle w:val="Heading2"/>
        <w:shd w:val="clear" w:color="auto" w:fill="FFFFFF"/>
        <w:rPr>
          <w:rFonts w:ascii="Segoe UI" w:hAnsi="Segoe UI" w:cs="Segoe UI"/>
          <w:b w:val="0"/>
          <w:bCs w:val="0"/>
          <w:color w:val="212529"/>
        </w:rPr>
      </w:pPr>
      <w:bookmarkStart w:id="118" w:name="_Toc144064675"/>
      <w:r>
        <w:rPr>
          <w:rFonts w:ascii="Segoe UI" w:hAnsi="Segoe UI" w:cs="Segoe UI"/>
          <w:b w:val="0"/>
          <w:bCs w:val="0"/>
          <w:color w:val="212529"/>
        </w:rPr>
        <w:t>Sass</w:t>
      </w:r>
      <w:bookmarkEnd w:id="118"/>
    </w:p>
    <w:p w:rsidR="00136BD4" w:rsidRDefault="00136BD4" w:rsidP="008A0F2D">
      <w:pPr>
        <w:pStyle w:val="Heading3"/>
        <w:shd w:val="clear" w:color="auto" w:fill="FFFFFF"/>
        <w:rPr>
          <w:rFonts w:ascii="Segoe UI" w:hAnsi="Segoe UI" w:cs="Segoe UI"/>
          <w:b w:val="0"/>
          <w:bCs w:val="0"/>
          <w:color w:val="212529"/>
        </w:rPr>
      </w:pPr>
      <w:bookmarkStart w:id="119" w:name="_Toc144064676"/>
      <w:r>
        <w:rPr>
          <w:rFonts w:ascii="Segoe UI" w:hAnsi="Segoe UI" w:cs="Segoe UI"/>
          <w:b w:val="0"/>
          <w:bCs w:val="0"/>
          <w:color w:val="212529"/>
        </w:rPr>
        <w:t>Variables</w:t>
      </w:r>
      <w:bookmarkEnd w:id="119"/>
    </w:p>
    <w:p w:rsidR="00136BD4" w:rsidRDefault="00136BD4" w:rsidP="00136BD4">
      <w:pPr>
        <w:pStyle w:val="HTMLPreformatted"/>
        <w:rPr>
          <w:rStyle w:val="HTMLCode"/>
          <w:rFonts w:ascii="var(--bs-font-monospace)" w:hAnsi="var(--bs-font-monospace)"/>
          <w:color w:val="212529"/>
        </w:rPr>
      </w:pPr>
      <w:r>
        <w:rPr>
          <w:rStyle w:val="nv"/>
          <w:rFonts w:ascii="var(--bs-font-monospace)" w:hAnsi="var(--bs-font-monospace)"/>
          <w:color w:val="003333"/>
        </w:rPr>
        <w:t>$form-feedback-margin-top</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$form-text-margin-top</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nv"/>
          <w:rFonts w:ascii="var(--bs-font-monospace)" w:hAnsi="var(--bs-font-monospace)"/>
          <w:color w:val="003333"/>
        </w:rPr>
        <w:t>$form-feedback-font-size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$form-text-font-size</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nv"/>
          <w:rFonts w:ascii="var(--bs-font-monospace)" w:hAnsi="var(--bs-font-monospace)"/>
          <w:color w:val="003333"/>
        </w:rPr>
        <w:t>$form-feedback-font-style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$form-text-font-style</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nv"/>
          <w:rFonts w:ascii="var(--bs-font-monospace)" w:hAnsi="var(--bs-font-monospace)"/>
          <w:color w:val="003333"/>
        </w:rPr>
        <w:t>$form-feedback-valid-color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$success</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nv"/>
          <w:rFonts w:ascii="var(--bs-font-monospace)" w:hAnsi="var(--bs-font-monospace)"/>
          <w:color w:val="003333"/>
        </w:rPr>
        <w:t>$form-feedback-invalid-color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$danger</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HTMLCode"/>
          <w:rFonts w:ascii="var(--bs-font-monospace)" w:hAnsi="var(--bs-font-monospace)"/>
          <w:color w:val="212529"/>
        </w:rPr>
      </w:pPr>
      <w:r>
        <w:rPr>
          <w:rStyle w:val="nv"/>
          <w:rFonts w:ascii="var(--bs-font-monospace)" w:hAnsi="var(--bs-font-monospace)"/>
          <w:color w:val="003333"/>
        </w:rPr>
        <w:t>$form-feedback-icon-valid-color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$form-feedback-valid-color</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nv"/>
          <w:rFonts w:ascii="var(--bs-font-monospace)" w:hAnsi="var(--bs-font-monospace)"/>
          <w:color w:val="003333"/>
        </w:rPr>
        <w:t>$form-feedback-icon-valid</w:t>
      </w:r>
      <w:r>
        <w:rPr>
          <w:rStyle w:val="o"/>
          <w:rFonts w:ascii="var(--bs-font-monospace)" w:hAnsi="var(--bs-font-monospace)"/>
          <w:color w:val="555555"/>
        </w:rPr>
        <w:t>:</w:t>
      </w:r>
      <w:r>
        <w:rPr>
          <w:rStyle w:val="HTMLCode"/>
          <w:rFonts w:ascii="var(--bs-font-monospace)" w:hAnsi="var(--bs-font-monospace)"/>
          <w:color w:val="212529"/>
        </w:rPr>
        <w:t xml:space="preserve">          </w:t>
      </w:r>
      <w:r>
        <w:rPr>
          <w:rStyle w:val="sx"/>
          <w:rFonts w:ascii="var(--bs-font-monospace)" w:hAnsi="var(--bs-font-monospace)"/>
          <w:color w:val="CC3300"/>
        </w:rPr>
        <w:t>url("data:image/svg+xml,&lt;svg xmlns='http://www.w3.org/2000/svg' viewBox='0 0 8 8'&gt;&lt;path fill='</w:t>
      </w:r>
      <w:r>
        <w:rPr>
          <w:rStyle w:val="si"/>
          <w:rFonts w:ascii="var(--bs-font-monospace)" w:hAnsi="var(--bs-font-monospace)"/>
          <w:color w:val="AA0000"/>
        </w:rPr>
        <w:t>#{</w:t>
      </w:r>
      <w:r>
        <w:rPr>
          <w:rStyle w:val="nv"/>
          <w:rFonts w:ascii="var(--bs-font-monospace)" w:hAnsi="var(--bs-font-monospace)"/>
          <w:color w:val="003333"/>
        </w:rPr>
        <w:t>$form-feedback-icon-valid-color</w:t>
      </w:r>
      <w:r>
        <w:rPr>
          <w:rStyle w:val="si"/>
          <w:rFonts w:ascii="var(--bs-font-monospace)" w:hAnsi="var(--bs-font-monospace)"/>
          <w:color w:val="AA0000"/>
        </w:rPr>
        <w:t>}</w:t>
      </w:r>
      <w:r>
        <w:rPr>
          <w:rStyle w:val="sx"/>
          <w:rFonts w:ascii="var(--bs-font-monospace)" w:hAnsi="var(--bs-font-monospace)"/>
          <w:color w:val="CC3300"/>
        </w:rPr>
        <w:t>' d='M2.3 6.73L.6 4.53c-.4-1.04.46-1.4 1.1-.8l1.1 1.4 3.4-3.8c.6-.63 1.6-.27 1.2.7l-4 4.6c-.43.5-.8.4-1.1.1z'/&gt;&lt;/svg&gt;")</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nv"/>
          <w:rFonts w:ascii="var(--bs-font-monospace)" w:hAnsi="var(--bs-font-monospace)"/>
          <w:color w:val="003333"/>
        </w:rPr>
        <w:t>$form-feedback-icon-invalid-color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$form-feedback-invalid-color</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nv"/>
          <w:rFonts w:ascii="var(--bs-font-monospace)" w:hAnsi="var(--bs-font-monospace)"/>
          <w:color w:val="003333"/>
        </w:rPr>
        <w:t>$form-feedback-icon-invalid</w:t>
      </w:r>
      <w:r>
        <w:rPr>
          <w:rStyle w:val="o"/>
          <w:rFonts w:ascii="var(--bs-font-monospace)" w:hAnsi="var(--bs-font-monospace)"/>
          <w:color w:val="555555"/>
        </w:rPr>
        <w:t>:</w:t>
      </w:r>
      <w:r>
        <w:rPr>
          <w:rStyle w:val="HTMLCode"/>
          <w:rFonts w:ascii="var(--bs-font-monospace)" w:hAnsi="var(--bs-font-monospace)"/>
          <w:color w:val="212529"/>
        </w:rPr>
        <w:t xml:space="preserve">        </w:t>
      </w:r>
      <w:r>
        <w:rPr>
          <w:rStyle w:val="sx"/>
          <w:rFonts w:ascii="var(--bs-font-monospace)" w:hAnsi="var(--bs-font-monospace)"/>
          <w:color w:val="CC3300"/>
        </w:rPr>
        <w:t>url("data:image/svg+xml,&lt;svg xmlns='http://www.w3.org/2000/svg' viewBox='0 0 12 12' width='12' height='12' fill='none' stroke='</w:t>
      </w:r>
      <w:r>
        <w:rPr>
          <w:rStyle w:val="si"/>
          <w:rFonts w:ascii="var(--bs-font-monospace)" w:hAnsi="var(--bs-font-monospace)"/>
          <w:color w:val="AA0000"/>
        </w:rPr>
        <w:t>#{</w:t>
      </w:r>
      <w:r>
        <w:rPr>
          <w:rStyle w:val="nv"/>
          <w:rFonts w:ascii="var(--bs-font-monospace)" w:hAnsi="var(--bs-font-monospace)"/>
          <w:color w:val="003333"/>
        </w:rPr>
        <w:t>$form-feedback-icon-invalid-color</w:t>
      </w:r>
      <w:r>
        <w:rPr>
          <w:rStyle w:val="si"/>
          <w:rFonts w:ascii="var(--bs-font-monospace)" w:hAnsi="var(--bs-font-monospace)"/>
          <w:color w:val="AA0000"/>
        </w:rPr>
        <w:t>}</w:t>
      </w:r>
      <w:r>
        <w:rPr>
          <w:rStyle w:val="sx"/>
          <w:rFonts w:ascii="var(--bs-font-monospace)" w:hAnsi="var(--bs-font-monospace)"/>
          <w:color w:val="CC3300"/>
        </w:rPr>
        <w:t>'&gt;&lt;circle cx='6' cy='6' r='4.5'/&gt;&lt;path stroke-linejoin='round' d='M5.8 3.6h.4L6 6.5z'/&gt;&lt;circle cx='6' cy='8.2' r='.6' fill='</w:t>
      </w:r>
      <w:r>
        <w:rPr>
          <w:rStyle w:val="si"/>
          <w:rFonts w:ascii="var(--bs-font-monospace)" w:hAnsi="var(--bs-font-monospace)"/>
          <w:color w:val="AA0000"/>
        </w:rPr>
        <w:t>#{</w:t>
      </w:r>
      <w:r>
        <w:rPr>
          <w:rStyle w:val="nv"/>
          <w:rFonts w:ascii="var(--bs-font-monospace)" w:hAnsi="var(--bs-font-monospace)"/>
          <w:color w:val="003333"/>
        </w:rPr>
        <w:t>$form-feedback-icon-invalid-color</w:t>
      </w:r>
      <w:r>
        <w:rPr>
          <w:rStyle w:val="si"/>
          <w:rFonts w:ascii="var(--bs-font-monospace)" w:hAnsi="var(--bs-font-monospace)"/>
          <w:color w:val="AA0000"/>
        </w:rPr>
        <w:t>}</w:t>
      </w:r>
      <w:r>
        <w:rPr>
          <w:rStyle w:val="sx"/>
          <w:rFonts w:ascii="var(--bs-font-monospace)" w:hAnsi="var(--bs-font-monospace)"/>
          <w:color w:val="CC3300"/>
        </w:rPr>
        <w:t>' stroke='none'/&gt;&lt;/svg&gt;")</w:t>
      </w:r>
      <w:r>
        <w:rPr>
          <w:rStyle w:val="p"/>
          <w:rFonts w:ascii="var(--bs-font-monospace)" w:hAnsi="var(--bs-font-monospace)"/>
          <w:color w:val="212529"/>
        </w:rPr>
        <w:t>;</w:t>
      </w:r>
    </w:p>
    <w:p w:rsidR="00136BD4" w:rsidRDefault="00136BD4" w:rsidP="00136BD4">
      <w:pPr>
        <w:pStyle w:val="Heading3"/>
        <w:shd w:val="clear" w:color="auto" w:fill="FFFFFF"/>
        <w:rPr>
          <w:rFonts w:ascii="Segoe UI" w:hAnsi="Segoe UI" w:cs="Segoe UI"/>
          <w:b w:val="0"/>
          <w:bCs w:val="0"/>
          <w:color w:val="212529"/>
        </w:rPr>
      </w:pPr>
      <w:bookmarkStart w:id="120" w:name="_Toc144064677"/>
      <w:r>
        <w:rPr>
          <w:rFonts w:ascii="Segoe UI" w:hAnsi="Segoe UI" w:cs="Segoe UI"/>
          <w:b w:val="0"/>
          <w:bCs w:val="0"/>
          <w:color w:val="212529"/>
        </w:rPr>
        <w:t>Mixins</w:t>
      </w:r>
      <w:bookmarkEnd w:id="120"/>
    </w:p>
    <w:p w:rsidR="00136BD4" w:rsidRDefault="00136BD4" w:rsidP="00136BD4">
      <w:pPr>
        <w:pStyle w:val="NormalWeb"/>
        <w:shd w:val="clear" w:color="auto" w:fill="FFFFFF"/>
        <w:spacing w:before="0" w:beforeAutospacing="0"/>
        <w:rPr>
          <w:rFonts w:ascii="Segoe UI" w:hAnsi="Segoe UI" w:cs="Segoe UI"/>
          <w:color w:val="212529"/>
        </w:rPr>
      </w:pPr>
      <w:r>
        <w:rPr>
          <w:rFonts w:ascii="Segoe UI" w:hAnsi="Segoe UI" w:cs="Segoe UI"/>
          <w:color w:val="212529"/>
        </w:rPr>
        <w:t>Two mixins are combined together, through our </w:t>
      </w:r>
      <w:hyperlink r:id="rId148" w:anchor="loop" w:history="1">
        <w:r>
          <w:rPr>
            <w:rStyle w:val="Hyperlink"/>
            <w:rFonts w:ascii="Segoe UI" w:hAnsi="Segoe UI" w:cs="Segoe UI"/>
            <w:color w:val="0D6EFD"/>
          </w:rPr>
          <w:t>loop</w:t>
        </w:r>
      </w:hyperlink>
      <w:r>
        <w:rPr>
          <w:rFonts w:ascii="Segoe UI" w:hAnsi="Segoe UI" w:cs="Segoe UI"/>
          <w:color w:val="212529"/>
        </w:rPr>
        <w:t>, to generate our form validation feedback styles.</w:t>
      </w:r>
    </w:p>
    <w:p w:rsidR="00136BD4" w:rsidRDefault="00136BD4" w:rsidP="00136BD4">
      <w:pPr>
        <w:shd w:val="clear" w:color="auto" w:fill="FFFFFF"/>
        <w:rPr>
          <w:rFonts w:ascii="Segoe UI" w:hAnsi="Segoe UI" w:cs="Segoe UI"/>
          <w:color w:val="212529"/>
        </w:rPr>
      </w:pPr>
    </w:p>
    <w:p w:rsidR="00136BD4" w:rsidRDefault="00136BD4" w:rsidP="00136BD4">
      <w:pPr>
        <w:pStyle w:val="HTMLPreformatted"/>
        <w:rPr>
          <w:rStyle w:val="HTMLCode"/>
          <w:rFonts w:ascii="var(--bs-font-monospace)" w:hAnsi="var(--bs-font-monospace)"/>
          <w:color w:val="212529"/>
        </w:rPr>
      </w:pPr>
      <w:r>
        <w:rPr>
          <w:rStyle w:val="k"/>
          <w:rFonts w:ascii="var(--bs-font-monospace)" w:hAnsi="var(--bs-font-monospace)"/>
          <w:color w:val="006699"/>
        </w:rPr>
        <w:t>@mixin</w:t>
      </w:r>
      <w:r>
        <w:rPr>
          <w:rStyle w:val="nf"/>
          <w:rFonts w:ascii="var(--bs-font-monospace)" w:hAnsi="var(--bs-font-monospace)"/>
          <w:color w:val="B715F4"/>
        </w:rPr>
        <w:t xml:space="preserve"> form-validation-state-selector</w:t>
      </w:r>
      <w:r>
        <w:rPr>
          <w:rStyle w:val="p"/>
          <w:rFonts w:ascii="var(--bs-font-monospace)" w:hAnsi="var(--bs-font-monospace)"/>
          <w:color w:val="212529"/>
        </w:rPr>
        <w:t>(</w:t>
      </w:r>
      <w:r>
        <w:rPr>
          <w:rStyle w:val="nv"/>
          <w:rFonts w:ascii="var(--bs-font-monospace)" w:hAnsi="var(--bs-font-monospace)"/>
          <w:color w:val="003333"/>
        </w:rPr>
        <w:t>$state</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@if</w:t>
      </w:r>
      <w:r>
        <w:rPr>
          <w:rStyle w:val="HTMLCode"/>
          <w:rFonts w:ascii="var(--bs-font-monospace)" w:hAnsi="var(--bs-font-monospace)"/>
          <w:color w:val="212529"/>
        </w:rPr>
        <w:t xml:space="preserve"> </w:t>
      </w:r>
      <w:r>
        <w:rPr>
          <w:rStyle w:val="p"/>
          <w:rFonts w:ascii="var(--bs-font-monospace)" w:hAnsi="var(--bs-font-monospace)"/>
          <w:color w:val="212529"/>
        </w:rPr>
        <w:t>(</w:t>
      </w:r>
      <w:r>
        <w:rPr>
          <w:rStyle w:val="nv"/>
          <w:rFonts w:ascii="var(--bs-font-monospace)" w:hAnsi="var(--bs-font-monospace)"/>
          <w:color w:val="003333"/>
        </w:rPr>
        <w:t>$state</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s2"/>
          <w:rFonts w:ascii="var(--bs-font-monospace)" w:hAnsi="var(--bs-font-monospace)"/>
          <w:color w:val="CC3300"/>
        </w:rPr>
        <w:t>"valid"</w:t>
      </w:r>
      <w:r>
        <w:rPr>
          <w:rStyle w:val="HTMLCode"/>
          <w:rFonts w:ascii="var(--bs-font-monospace)" w:hAnsi="var(--bs-font-monospace)"/>
          <w:color w:val="212529"/>
        </w:rPr>
        <w:t xml:space="preserve"> </w:t>
      </w:r>
      <w:r>
        <w:rPr>
          <w:rStyle w:val="ow"/>
          <w:rFonts w:ascii="var(--bs-font-monospace)" w:hAnsi="var(--bs-font-monospace)"/>
          <w:color w:val="000000"/>
        </w:rPr>
        <w:t>or</w:t>
      </w:r>
      <w:r>
        <w:rPr>
          <w:rStyle w:val="HTMLCode"/>
          <w:rFonts w:ascii="var(--bs-font-monospace)" w:hAnsi="var(--bs-font-monospace)"/>
          <w:color w:val="212529"/>
        </w:rPr>
        <w:t xml:space="preserve"> </w:t>
      </w:r>
      <w:r>
        <w:rPr>
          <w:rStyle w:val="nv"/>
          <w:rFonts w:ascii="var(--bs-font-monospace)" w:hAnsi="var(--bs-font-monospace)"/>
          <w:color w:val="003333"/>
        </w:rPr>
        <w:t>$state</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s2"/>
          <w:rFonts w:ascii="var(--bs-font-monospace)" w:hAnsi="var(--bs-font-monospace)"/>
          <w:color w:val="CC3300"/>
        </w:rPr>
        <w:t>"invalid"</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.was-validated</w:t>
      </w:r>
      <w:r>
        <w:rPr>
          <w:rStyle w:val="HTMLCode"/>
          <w:rFonts w:ascii="var(--bs-font-monospace)" w:hAnsi="var(--bs-font-monospace)"/>
          <w:color w:val="212529"/>
        </w:rPr>
        <w:t xml:space="preserve"> </w:t>
      </w:r>
      <w:r>
        <w:rPr>
          <w:rStyle w:val="si"/>
          <w:rFonts w:ascii="var(--bs-font-monospace)" w:hAnsi="var(--bs-font-monospace)"/>
          <w:color w:val="AA0000"/>
        </w:rPr>
        <w:t>#{</w:t>
      </w:r>
      <w:r>
        <w:rPr>
          <w:rStyle w:val="nf"/>
          <w:rFonts w:ascii="var(--bs-font-monospace)" w:hAnsi="var(--bs-font-monospace)"/>
          <w:color w:val="B715F4"/>
        </w:rPr>
        <w:t>if</w:t>
      </w:r>
      <w:r>
        <w:rPr>
          <w:rStyle w:val="p"/>
          <w:rFonts w:ascii="var(--bs-font-monospace)" w:hAnsi="var(--bs-font-monospace)"/>
          <w:color w:val="212529"/>
        </w:rPr>
        <w:t>(</w:t>
      </w:r>
      <w:r>
        <w:rPr>
          <w:rStyle w:val="o"/>
          <w:rFonts w:ascii="var(--bs-font-monospace)" w:hAnsi="var(--bs-font-monospace)"/>
          <w:color w:val="555555"/>
        </w:rPr>
        <w:t>&amp;,</w:t>
      </w:r>
      <w:r>
        <w:rPr>
          <w:rStyle w:val="HTMLCode"/>
          <w:rFonts w:ascii="var(--bs-font-monospace)" w:hAnsi="var(--bs-font-monospace)"/>
          <w:color w:val="212529"/>
        </w:rPr>
        <w:t xml:space="preserve"> </w:t>
      </w:r>
      <w:r>
        <w:rPr>
          <w:rStyle w:val="s2"/>
          <w:rFonts w:ascii="var(--bs-font-monospace)" w:hAnsi="var(--bs-font-monospace)"/>
          <w:color w:val="CC3300"/>
        </w:rPr>
        <w:t>"&amp;"</w:t>
      </w:r>
      <w:r>
        <w:rPr>
          <w:rStyle w:val="o"/>
          <w:rFonts w:ascii="var(--bs-font-monospace)" w:hAnsi="var(--bs-font-monospace)"/>
          <w:color w:val="555555"/>
        </w:rPr>
        <w:t>,</w:t>
      </w:r>
      <w:r>
        <w:rPr>
          <w:rStyle w:val="HTMLCode"/>
          <w:rFonts w:ascii="var(--bs-font-monospace)" w:hAnsi="var(--bs-font-monospace)"/>
          <w:color w:val="212529"/>
        </w:rPr>
        <w:t xml:space="preserve"> </w:t>
      </w:r>
      <w:r>
        <w:rPr>
          <w:rStyle w:val="s2"/>
          <w:rFonts w:ascii="var(--bs-font-monospace)" w:hAnsi="var(--bs-font-monospace)"/>
          <w:color w:val="CC3300"/>
        </w:rPr>
        <w:t>""</w:t>
      </w:r>
      <w:r>
        <w:rPr>
          <w:rStyle w:val="p"/>
          <w:rFonts w:ascii="var(--bs-font-monospace)" w:hAnsi="var(--bs-font-monospace)"/>
          <w:color w:val="212529"/>
        </w:rPr>
        <w:t>)</w:t>
      </w:r>
      <w:r>
        <w:rPr>
          <w:rStyle w:val="si"/>
          <w:rFonts w:ascii="var(--bs-font-monospace)" w:hAnsi="var(--bs-font-monospace)"/>
          <w:color w:val="AA0000"/>
        </w:rPr>
        <w:t>}</w:t>
      </w:r>
      <w:r>
        <w:rPr>
          <w:rStyle w:val="nd"/>
          <w:rFonts w:ascii="var(--bs-font-monospace)" w:hAnsi="var(--bs-font-monospace)"/>
          <w:color w:val="6B62DE"/>
        </w:rPr>
        <w:t>:</w:t>
      </w:r>
      <w:r>
        <w:rPr>
          <w:rStyle w:val="si"/>
          <w:rFonts w:ascii="var(--bs-font-monospace)" w:hAnsi="var(--bs-font-monospace)"/>
          <w:color w:val="AA0000"/>
        </w:rPr>
        <w:t>#{</w:t>
      </w:r>
      <w:r>
        <w:rPr>
          <w:rStyle w:val="nv"/>
          <w:rFonts w:ascii="var(--bs-font-monospace)" w:hAnsi="var(--bs-font-monospace)"/>
          <w:color w:val="003333"/>
        </w:rPr>
        <w:t>$state</w:t>
      </w:r>
      <w:r>
        <w:rPr>
          <w:rStyle w:val="si"/>
          <w:rFonts w:ascii="var(--bs-font-monospace)" w:hAnsi="var(--bs-font-monospace)"/>
          <w:color w:val="AA0000"/>
        </w:rPr>
        <w:t>}</w:t>
      </w:r>
      <w:r>
        <w:rPr>
          <w:rStyle w:val="o"/>
          <w:rFonts w:ascii="var(--bs-font-monospace)" w:hAnsi="var(--bs-font-monospace)"/>
          <w:color w:val="555555"/>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si"/>
          <w:rFonts w:ascii="var(--bs-font-monospace)" w:hAnsi="var(--bs-font-monospace)"/>
          <w:color w:val="AA0000"/>
        </w:rPr>
        <w:t>#{</w:t>
      </w:r>
      <w:r>
        <w:rPr>
          <w:rStyle w:val="nf"/>
          <w:rFonts w:ascii="var(--bs-font-monospace)" w:hAnsi="var(--bs-font-monospace)"/>
          <w:color w:val="B715F4"/>
        </w:rPr>
        <w:t>if</w:t>
      </w:r>
      <w:r>
        <w:rPr>
          <w:rStyle w:val="p"/>
          <w:rFonts w:ascii="var(--bs-font-monospace)" w:hAnsi="var(--bs-font-monospace)"/>
          <w:color w:val="212529"/>
        </w:rPr>
        <w:t>(</w:t>
      </w:r>
      <w:r>
        <w:rPr>
          <w:rStyle w:val="o"/>
          <w:rFonts w:ascii="var(--bs-font-monospace)" w:hAnsi="var(--bs-font-monospace)"/>
          <w:color w:val="555555"/>
        </w:rPr>
        <w:t>&amp;,</w:t>
      </w:r>
      <w:r>
        <w:rPr>
          <w:rStyle w:val="HTMLCode"/>
          <w:rFonts w:ascii="var(--bs-font-monospace)" w:hAnsi="var(--bs-font-monospace)"/>
          <w:color w:val="212529"/>
        </w:rPr>
        <w:t xml:space="preserve"> </w:t>
      </w:r>
      <w:r>
        <w:rPr>
          <w:rStyle w:val="s2"/>
          <w:rFonts w:ascii="var(--bs-font-monospace)" w:hAnsi="var(--bs-font-monospace)"/>
          <w:color w:val="CC3300"/>
        </w:rPr>
        <w:t>"&amp;"</w:t>
      </w:r>
      <w:r>
        <w:rPr>
          <w:rStyle w:val="o"/>
          <w:rFonts w:ascii="var(--bs-font-monospace)" w:hAnsi="var(--bs-font-monospace)"/>
          <w:color w:val="555555"/>
        </w:rPr>
        <w:t>,</w:t>
      </w:r>
      <w:r>
        <w:rPr>
          <w:rStyle w:val="HTMLCode"/>
          <w:rFonts w:ascii="var(--bs-font-monospace)" w:hAnsi="var(--bs-font-monospace)"/>
          <w:color w:val="212529"/>
        </w:rPr>
        <w:t xml:space="preserve"> </w:t>
      </w:r>
      <w:r>
        <w:rPr>
          <w:rStyle w:val="s2"/>
          <w:rFonts w:ascii="var(--bs-font-monospace)" w:hAnsi="var(--bs-font-monospace)"/>
          <w:color w:val="CC3300"/>
        </w:rPr>
        <w:t>""</w:t>
      </w:r>
      <w:r>
        <w:rPr>
          <w:rStyle w:val="p"/>
          <w:rFonts w:ascii="var(--bs-font-monospace)" w:hAnsi="var(--bs-font-monospace)"/>
          <w:color w:val="212529"/>
        </w:rPr>
        <w:t>)</w:t>
      </w:r>
      <w:r>
        <w:rPr>
          <w:rStyle w:val="si"/>
          <w:rFonts w:ascii="var(--bs-font-monospace)" w:hAnsi="var(--bs-font-monospace)"/>
          <w:color w:val="AA0000"/>
        </w:rPr>
        <w:t>}</w:t>
      </w:r>
      <w:r>
        <w:rPr>
          <w:rStyle w:val="nc"/>
          <w:rFonts w:ascii="var(--bs-font-monospace)" w:hAnsi="var(--bs-font-monospace)"/>
          <w:color w:val="168174"/>
        </w:rPr>
        <w:t>.is-</w:t>
      </w:r>
      <w:r>
        <w:rPr>
          <w:rStyle w:val="si"/>
          <w:rFonts w:ascii="var(--bs-font-monospace)" w:hAnsi="var(--bs-font-monospace)"/>
          <w:color w:val="AA0000"/>
        </w:rPr>
        <w:t>#{</w:t>
      </w:r>
      <w:r>
        <w:rPr>
          <w:rStyle w:val="nv"/>
          <w:rFonts w:ascii="var(--bs-font-monospace)" w:hAnsi="var(--bs-font-monospace)"/>
          <w:color w:val="003333"/>
        </w:rPr>
        <w:t>$state</w:t>
      </w:r>
      <w:r>
        <w:rPr>
          <w:rStyle w:val="si"/>
          <w:rFonts w:ascii="var(--bs-font-monospace)" w:hAnsi="var(--bs-font-monospace)"/>
          <w:color w:val="AA0000"/>
        </w:rPr>
        <w:t>}</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@content</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r>
        <w:rPr>
          <w:rStyle w:val="HTMLCode"/>
          <w:rFonts w:ascii="var(--bs-font-monospace)" w:hAnsi="var(--bs-font-monospace)"/>
          <w:color w:val="212529"/>
        </w:rPr>
        <w:t xml:space="preserve"> </w:t>
      </w:r>
      <w:r>
        <w:rPr>
          <w:rStyle w:val="k"/>
          <w:rFonts w:ascii="var(--bs-font-monospace)" w:hAnsi="var(--bs-font-monospace)"/>
          <w:color w:val="006699"/>
        </w:rPr>
        <w:t>@else</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si"/>
          <w:rFonts w:ascii="var(--bs-font-monospace)" w:hAnsi="var(--bs-font-monospace)"/>
          <w:color w:val="AA0000"/>
        </w:rPr>
        <w:t>#{</w:t>
      </w:r>
      <w:r>
        <w:rPr>
          <w:rStyle w:val="nf"/>
          <w:rFonts w:ascii="var(--bs-font-monospace)" w:hAnsi="var(--bs-font-monospace)"/>
          <w:color w:val="B715F4"/>
        </w:rPr>
        <w:t>if</w:t>
      </w:r>
      <w:r>
        <w:rPr>
          <w:rStyle w:val="p"/>
          <w:rFonts w:ascii="var(--bs-font-monospace)" w:hAnsi="var(--bs-font-monospace)"/>
          <w:color w:val="212529"/>
        </w:rPr>
        <w:t>(</w:t>
      </w:r>
      <w:r>
        <w:rPr>
          <w:rStyle w:val="o"/>
          <w:rFonts w:ascii="var(--bs-font-monospace)" w:hAnsi="var(--bs-font-monospace)"/>
          <w:color w:val="555555"/>
        </w:rPr>
        <w:t>&amp;,</w:t>
      </w:r>
      <w:r>
        <w:rPr>
          <w:rStyle w:val="HTMLCode"/>
          <w:rFonts w:ascii="var(--bs-font-monospace)" w:hAnsi="var(--bs-font-monospace)"/>
          <w:color w:val="212529"/>
        </w:rPr>
        <w:t xml:space="preserve"> </w:t>
      </w:r>
      <w:r>
        <w:rPr>
          <w:rStyle w:val="s2"/>
          <w:rFonts w:ascii="var(--bs-font-monospace)" w:hAnsi="var(--bs-font-monospace)"/>
          <w:color w:val="CC3300"/>
        </w:rPr>
        <w:t>"&amp;"</w:t>
      </w:r>
      <w:r>
        <w:rPr>
          <w:rStyle w:val="o"/>
          <w:rFonts w:ascii="var(--bs-font-monospace)" w:hAnsi="var(--bs-font-monospace)"/>
          <w:color w:val="555555"/>
        </w:rPr>
        <w:t>,</w:t>
      </w:r>
      <w:r>
        <w:rPr>
          <w:rStyle w:val="HTMLCode"/>
          <w:rFonts w:ascii="var(--bs-font-monospace)" w:hAnsi="var(--bs-font-monospace)"/>
          <w:color w:val="212529"/>
        </w:rPr>
        <w:t xml:space="preserve"> </w:t>
      </w:r>
      <w:r>
        <w:rPr>
          <w:rStyle w:val="s2"/>
          <w:rFonts w:ascii="var(--bs-font-monospace)" w:hAnsi="var(--bs-font-monospace)"/>
          <w:color w:val="CC3300"/>
        </w:rPr>
        <w:t>""</w:t>
      </w:r>
      <w:r>
        <w:rPr>
          <w:rStyle w:val="p"/>
          <w:rFonts w:ascii="var(--bs-font-monospace)" w:hAnsi="var(--bs-font-monospace)"/>
          <w:color w:val="212529"/>
        </w:rPr>
        <w:t>)</w:t>
      </w:r>
      <w:r>
        <w:rPr>
          <w:rStyle w:val="si"/>
          <w:rFonts w:ascii="var(--bs-font-monospace)" w:hAnsi="var(--bs-font-monospace)"/>
          <w:color w:val="AA0000"/>
        </w:rPr>
        <w:t>}</w:t>
      </w:r>
      <w:r>
        <w:rPr>
          <w:rStyle w:val="nc"/>
          <w:rFonts w:ascii="var(--bs-font-monospace)" w:hAnsi="var(--bs-font-monospace)"/>
          <w:color w:val="168174"/>
        </w:rPr>
        <w:t>.is-</w:t>
      </w:r>
      <w:r>
        <w:rPr>
          <w:rStyle w:val="si"/>
          <w:rFonts w:ascii="var(--bs-font-monospace)" w:hAnsi="var(--bs-font-monospace)"/>
          <w:color w:val="AA0000"/>
        </w:rPr>
        <w:t>#{</w:t>
      </w:r>
      <w:r>
        <w:rPr>
          <w:rStyle w:val="nv"/>
          <w:rFonts w:ascii="var(--bs-font-monospace)" w:hAnsi="var(--bs-font-monospace)"/>
          <w:color w:val="003333"/>
        </w:rPr>
        <w:t>$state</w:t>
      </w:r>
      <w:r>
        <w:rPr>
          <w:rStyle w:val="si"/>
          <w:rFonts w:ascii="var(--bs-font-monospace)" w:hAnsi="var(--bs-font-monospace)"/>
          <w:color w:val="AA0000"/>
        </w:rPr>
        <w:t>}</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@content</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HTMLCode"/>
          <w:rFonts w:ascii="var(--bs-font-monospace)" w:hAnsi="var(--bs-font-monospace)"/>
          <w:color w:val="212529"/>
        </w:rPr>
      </w:pPr>
      <w:r>
        <w:rPr>
          <w:rStyle w:val="k"/>
          <w:rFonts w:ascii="var(--bs-font-monospace)" w:hAnsi="var(--bs-font-monospace)"/>
          <w:color w:val="006699"/>
        </w:rPr>
        <w:t>@mixin</w:t>
      </w:r>
      <w:r>
        <w:rPr>
          <w:rStyle w:val="nf"/>
          <w:rFonts w:ascii="var(--bs-font-monospace)" w:hAnsi="var(--bs-font-monospace)"/>
          <w:color w:val="B715F4"/>
        </w:rPr>
        <w:t xml:space="preserve"> form-validation-state</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$state</w:t>
      </w:r>
      <w:r>
        <w:rPr>
          <w:rStyle w:val="o"/>
          <w:rFonts w:ascii="var(--bs-font-monospace)" w:hAnsi="var(--bs-font-monospace)"/>
          <w:color w:val="555555"/>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$color</w:t>
      </w:r>
      <w:r>
        <w:rPr>
          <w:rStyle w:val="o"/>
          <w:rFonts w:ascii="var(--bs-font-monospace)" w:hAnsi="var(--bs-font-monospace)"/>
          <w:color w:val="555555"/>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$icon</w:t>
      </w:r>
      <w:r>
        <w:rPr>
          <w:rStyle w:val="o"/>
          <w:rFonts w:ascii="var(--bs-font-monospace)" w:hAnsi="var(--bs-font-monospace)"/>
          <w:color w:val="555555"/>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$tooltip-color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color-contrast</w:t>
      </w:r>
      <w:r>
        <w:rPr>
          <w:rStyle w:val="p"/>
          <w:rFonts w:ascii="var(--bs-font-monospace)" w:hAnsi="var(--bs-font-monospace)"/>
          <w:color w:val="212529"/>
        </w:rPr>
        <w:t>(</w:t>
      </w:r>
      <w:r>
        <w:rPr>
          <w:rStyle w:val="nv"/>
          <w:rFonts w:ascii="var(--bs-font-monospace)" w:hAnsi="var(--bs-font-monospace)"/>
          <w:color w:val="003333"/>
        </w:rPr>
        <w:t>$color</w:t>
      </w:r>
      <w:r>
        <w:rPr>
          <w:rStyle w:val="p"/>
          <w:rFonts w:ascii="var(--bs-font-monospace)" w:hAnsi="var(--bs-font-monospace)"/>
          <w:color w:val="212529"/>
        </w:rPr>
        <w:t>)</w:t>
      </w:r>
      <w:r>
        <w:rPr>
          <w:rStyle w:val="o"/>
          <w:rFonts w:ascii="var(--bs-font-monospace)" w:hAnsi="var(--bs-font-monospace)"/>
          <w:color w:val="555555"/>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$tooltip-bg-color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$form-feedback-tooltip-opacity</w:t>
      </w:r>
      <w:r>
        <w:rPr>
          <w:rStyle w:val="p"/>
          <w:rFonts w:ascii="var(--bs-font-monospace)" w:hAnsi="var(--bs-font-monospace)"/>
          <w:color w:val="212529"/>
        </w:rPr>
        <w:t>)</w:t>
      </w:r>
      <w:r>
        <w:rPr>
          <w:rStyle w:val="o"/>
          <w:rFonts w:ascii="var(--bs-font-monospace)" w:hAnsi="var(--bs-font-monospace)"/>
          <w:color w:val="555555"/>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$focus-box-shadow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nv"/>
          <w:rFonts w:ascii="var(--bs-font-monospace)" w:hAnsi="var(--bs-font-monospace)"/>
          <w:color w:val="003333"/>
        </w:rPr>
        <w:t>$input-btn-focus-blur</w:t>
      </w:r>
      <w:r>
        <w:rPr>
          <w:rStyle w:val="HTMLCode"/>
          <w:rFonts w:ascii="var(--bs-font-monospace)" w:hAnsi="var(--bs-font-monospace)"/>
          <w:color w:val="212529"/>
        </w:rPr>
        <w:t xml:space="preserve"> </w:t>
      </w:r>
      <w:r>
        <w:rPr>
          <w:rStyle w:val="nv"/>
          <w:rFonts w:ascii="var(--bs-font-monospace)" w:hAnsi="var(--bs-font-monospace)"/>
          <w:color w:val="003333"/>
        </w:rPr>
        <w:t>$input-focus-width</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$input-btn-focus-color-opacity</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w:t>
      </w:r>
      <w:r>
        <w:rPr>
          <w:rStyle w:val="si"/>
          <w:rFonts w:ascii="var(--bs-font-monospace)" w:hAnsi="var(--bs-font-monospace)"/>
          <w:color w:val="AA0000"/>
        </w:rPr>
        <w:t>#{</w:t>
      </w:r>
      <w:r>
        <w:rPr>
          <w:rStyle w:val="nv"/>
          <w:rFonts w:ascii="var(--bs-font-monospace)" w:hAnsi="var(--bs-font-monospace)"/>
          <w:color w:val="003333"/>
        </w:rPr>
        <w:t>$state</w:t>
      </w:r>
      <w:r>
        <w:rPr>
          <w:rStyle w:val="si"/>
          <w:rFonts w:ascii="var(--bs-font-monospace)" w:hAnsi="var(--bs-font-monospace)"/>
          <w:color w:val="AA0000"/>
        </w:rPr>
        <w:t>}</w:t>
      </w:r>
      <w:r>
        <w:rPr>
          <w:rStyle w:val="nc"/>
          <w:rFonts w:ascii="var(--bs-font-monospace)" w:hAnsi="var(--bs-font-monospace)"/>
          <w:color w:val="168174"/>
        </w:rPr>
        <w:t>-feedback</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display</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none</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width</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100</w:t>
      </w:r>
      <w:r>
        <w:rPr>
          <w:rStyle w:val="kt"/>
          <w:rFonts w:ascii="var(--bs-font-monospace)" w:hAnsi="var(--bs-font-monospace)"/>
          <w:color w:val="007788"/>
        </w:rPr>
        <w:t>%</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margin-top</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$form-feedback-margin-top</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font-size</w:t>
      </w:r>
      <w:r>
        <w:rPr>
          <w:rStyle w:val="p"/>
          <w:rFonts w:ascii="var(--bs-font-monospace)" w:hAnsi="var(--bs-font-monospace)"/>
          <w:color w:val="212529"/>
        </w:rPr>
        <w:t>(</w:t>
      </w:r>
      <w:r>
        <w:rPr>
          <w:rStyle w:val="nv"/>
          <w:rFonts w:ascii="var(--bs-font-monospace)" w:hAnsi="var(--bs-font-monospace)"/>
          <w:color w:val="003333"/>
        </w:rPr>
        <w:t>$form-feedback-font-size</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font-style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$form-feedback-font-style</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w:t>
      </w:r>
      <w:r>
        <w:rPr>
          <w:rStyle w:val="si"/>
          <w:rFonts w:ascii="var(--bs-font-monospace)" w:hAnsi="var(--bs-font-monospace)"/>
          <w:color w:val="AA0000"/>
        </w:rPr>
        <w:t>#{</w:t>
      </w:r>
      <w:r>
        <w:rPr>
          <w:rStyle w:val="nv"/>
          <w:rFonts w:ascii="var(--bs-font-monospace)" w:hAnsi="var(--bs-font-monospace)"/>
          <w:color w:val="003333"/>
        </w:rPr>
        <w:t>$state</w:t>
      </w:r>
      <w:r>
        <w:rPr>
          <w:rStyle w:val="si"/>
          <w:rFonts w:ascii="var(--bs-font-monospace)" w:hAnsi="var(--bs-font-monospace)"/>
          <w:color w:val="AA0000"/>
        </w:rPr>
        <w:t>}</w:t>
      </w:r>
      <w:r>
        <w:rPr>
          <w:rStyle w:val="nc"/>
          <w:rFonts w:ascii="var(--bs-font-monospace)" w:hAnsi="var(--bs-font-monospace)"/>
          <w:color w:val="168174"/>
        </w:rPr>
        <w:t>-tooltip</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position</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absolute</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top</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100</w:t>
      </w:r>
      <w:r>
        <w:rPr>
          <w:rStyle w:val="kt"/>
          <w:rFonts w:ascii="var(--bs-font-monospace)" w:hAnsi="var(--bs-font-monospace)"/>
          <w:color w:val="007788"/>
        </w:rPr>
        <w:t>%</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z-index</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5</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display</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none</w:t>
      </w:r>
      <w:r>
        <w:rPr>
          <w:rStyle w:val="p"/>
          <w:rFonts w:ascii="var(--bs-font-monospace)" w:hAnsi="var(--bs-font-monospace)"/>
          <w:color w:val="212529"/>
        </w:rPr>
        <w:t>;</w:t>
      </w:r>
    </w:p>
    <w:p w:rsidR="00136BD4" w:rsidRDefault="00136BD4" w:rsidP="00136BD4">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na"/>
          <w:rFonts w:ascii="var(--bs-font-monospace)" w:hAnsi="var(--bs-font-monospace)"/>
          <w:color w:val="006EE0"/>
        </w:rPr>
        <w:t>max-width</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100</w:t>
      </w:r>
      <w:r>
        <w:rPr>
          <w:rStyle w:val="kt"/>
          <w:rFonts w:ascii="var(--bs-font-monospace)" w:hAnsi="var(--bs-font-monospace)"/>
          <w:color w:val="007788"/>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Contain to parent when possible</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padding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$form-feedback-tooltip-padding-y</w:t>
      </w:r>
      <w:r>
        <w:rPr>
          <w:rStyle w:val="HTMLCode"/>
          <w:rFonts w:ascii="var(--bs-font-monospace)" w:hAnsi="var(--bs-font-monospace)"/>
          <w:color w:val="212529"/>
        </w:rPr>
        <w:t xml:space="preserve"> </w:t>
      </w:r>
      <w:r>
        <w:rPr>
          <w:rStyle w:val="nv"/>
          <w:rFonts w:ascii="var(--bs-font-monospace)" w:hAnsi="var(--bs-font-monospace)"/>
          <w:color w:val="003333"/>
        </w:rPr>
        <w:t>$form-feedback-tooltip-padding-x</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margin-top</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.1</w:t>
      </w:r>
      <w:r>
        <w:rPr>
          <w:rStyle w:val="kt"/>
          <w:rFonts w:ascii="var(--bs-font-monospace)" w:hAnsi="var(--bs-font-monospace)"/>
          <w:color w:val="007788"/>
        </w:rPr>
        <w:t>rem</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font-size</w:t>
      </w:r>
      <w:r>
        <w:rPr>
          <w:rStyle w:val="p"/>
          <w:rFonts w:ascii="var(--bs-font-monospace)" w:hAnsi="var(--bs-font-monospace)"/>
          <w:color w:val="212529"/>
        </w:rPr>
        <w:t>(</w:t>
      </w:r>
      <w:r>
        <w:rPr>
          <w:rStyle w:val="nv"/>
          <w:rFonts w:ascii="var(--bs-font-monospace)" w:hAnsi="var(--bs-font-monospace)"/>
          <w:color w:val="003333"/>
        </w:rPr>
        <w:t>$form-feedback-tooltip-font-size</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line-height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$form-feedback-tooltip-line-height</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$tooltip-color</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background-color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$tooltip-bg-color</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border-radius</w:t>
      </w:r>
      <w:r>
        <w:rPr>
          <w:rStyle w:val="p"/>
          <w:rFonts w:ascii="var(--bs-font-monospace)" w:hAnsi="var(--bs-font-monospace)"/>
          <w:color w:val="212529"/>
        </w:rPr>
        <w:t>(</w:t>
      </w:r>
      <w:r>
        <w:rPr>
          <w:rStyle w:val="nv"/>
          <w:rFonts w:ascii="var(--bs-font-monospace)" w:hAnsi="var(--bs-font-monospace)"/>
          <w:color w:val="003333"/>
        </w:rPr>
        <w:t>$form-feedback-tooltip-border-radius</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form-validation-state-selector</w:t>
      </w:r>
      <w:r>
        <w:rPr>
          <w:rStyle w:val="p"/>
          <w:rFonts w:ascii="var(--bs-font-monospace)" w:hAnsi="var(--bs-font-monospace)"/>
          <w:color w:val="212529"/>
        </w:rPr>
        <w:t>(</w:t>
      </w:r>
      <w:r>
        <w:rPr>
          <w:rStyle w:val="nv"/>
          <w:rFonts w:ascii="var(--bs-font-monospace)" w:hAnsi="var(--bs-font-monospace)"/>
          <w:color w:val="003333"/>
        </w:rPr>
        <w:t>$state</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c"/>
          <w:rFonts w:ascii="var(--bs-font-monospace)" w:hAnsi="var(--bs-font-monospace)"/>
          <w:color w:val="168174"/>
        </w:rPr>
        <w:t>.</w:t>
      </w:r>
      <w:r>
        <w:rPr>
          <w:rStyle w:val="si"/>
          <w:rFonts w:ascii="var(--bs-font-monospace)" w:hAnsi="var(--bs-font-monospace)"/>
          <w:color w:val="AA0000"/>
        </w:rPr>
        <w:t>#{</w:t>
      </w:r>
      <w:r>
        <w:rPr>
          <w:rStyle w:val="nv"/>
          <w:rFonts w:ascii="var(--bs-font-monospace)" w:hAnsi="var(--bs-font-monospace)"/>
          <w:color w:val="003333"/>
        </w:rPr>
        <w:t>$state</w:t>
      </w:r>
      <w:r>
        <w:rPr>
          <w:rStyle w:val="si"/>
          <w:rFonts w:ascii="var(--bs-font-monospace)" w:hAnsi="var(--bs-font-monospace)"/>
          <w:color w:val="AA0000"/>
        </w:rPr>
        <w:t>}</w:t>
      </w:r>
      <w:r>
        <w:rPr>
          <w:rStyle w:val="nc"/>
          <w:rFonts w:ascii="var(--bs-font-monospace)" w:hAnsi="var(--bs-font-monospace)"/>
          <w:color w:val="168174"/>
        </w:rPr>
        <w:t>-feedback</w:t>
      </w:r>
      <w:r>
        <w:rPr>
          <w:rStyle w:val="o"/>
          <w:rFonts w:ascii="var(--bs-font-monospace)" w:hAnsi="var(--bs-font-monospace)"/>
          <w:color w:val="555555"/>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c"/>
          <w:rFonts w:ascii="var(--bs-font-monospace)" w:hAnsi="var(--bs-font-monospace)"/>
          <w:color w:val="168174"/>
        </w:rPr>
        <w:t>.</w:t>
      </w:r>
      <w:r>
        <w:rPr>
          <w:rStyle w:val="si"/>
          <w:rFonts w:ascii="var(--bs-font-monospace)" w:hAnsi="var(--bs-font-monospace)"/>
          <w:color w:val="AA0000"/>
        </w:rPr>
        <w:t>#{</w:t>
      </w:r>
      <w:r>
        <w:rPr>
          <w:rStyle w:val="nv"/>
          <w:rFonts w:ascii="var(--bs-font-monospace)" w:hAnsi="var(--bs-font-monospace)"/>
          <w:color w:val="003333"/>
        </w:rPr>
        <w:t>$state</w:t>
      </w:r>
      <w:r>
        <w:rPr>
          <w:rStyle w:val="si"/>
          <w:rFonts w:ascii="var(--bs-font-monospace)" w:hAnsi="var(--bs-font-monospace)"/>
          <w:color w:val="AA0000"/>
        </w:rPr>
        <w:t>}</w:t>
      </w:r>
      <w:r>
        <w:rPr>
          <w:rStyle w:val="nc"/>
          <w:rFonts w:ascii="var(--bs-font-monospace)" w:hAnsi="var(--bs-font-monospace)"/>
          <w:color w:val="168174"/>
        </w:rPr>
        <w:t>-tooltip</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display</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block</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.form-control</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form-validation-state-selector</w:t>
      </w:r>
      <w:r>
        <w:rPr>
          <w:rStyle w:val="p"/>
          <w:rFonts w:ascii="var(--bs-font-monospace)" w:hAnsi="var(--bs-font-monospace)"/>
          <w:color w:val="212529"/>
        </w:rPr>
        <w:t>(</w:t>
      </w:r>
      <w:r>
        <w:rPr>
          <w:rStyle w:val="nv"/>
          <w:rFonts w:ascii="var(--bs-font-monospace)" w:hAnsi="var(--bs-font-monospace)"/>
          <w:color w:val="003333"/>
        </w:rPr>
        <w:t>$state</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@if</w:t>
      </w:r>
      <w:r>
        <w:rPr>
          <w:rStyle w:val="HTMLCode"/>
          <w:rFonts w:ascii="var(--bs-font-monospace)" w:hAnsi="var(--bs-font-monospace)"/>
          <w:color w:val="212529"/>
        </w:rPr>
        <w:t xml:space="preserve"> </w:t>
      </w:r>
      <w:r>
        <w:rPr>
          <w:rStyle w:val="nv"/>
          <w:rFonts w:ascii="var(--bs-font-monospace)" w:hAnsi="var(--bs-font-monospace)"/>
          <w:color w:val="003333"/>
        </w:rPr>
        <w:t>$enable-validation-icons</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padding-right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$input-height-inner</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background-image</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escape-svg</w:t>
      </w:r>
      <w:r>
        <w:rPr>
          <w:rStyle w:val="p"/>
          <w:rFonts w:ascii="var(--bs-font-monospace)" w:hAnsi="var(--bs-font-monospace)"/>
          <w:color w:val="212529"/>
        </w:rPr>
        <w:t>(</w:t>
      </w:r>
      <w:r>
        <w:rPr>
          <w:rStyle w:val="nv"/>
          <w:rFonts w:ascii="var(--bs-font-monospace)" w:hAnsi="var(--bs-font-monospace)"/>
          <w:color w:val="003333"/>
        </w:rPr>
        <w:t>$icon</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background-repeat</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no-repeat</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background-position</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right</w:t>
      </w:r>
      <w:r>
        <w:rPr>
          <w:rStyle w:val="HTMLCode"/>
          <w:rFonts w:ascii="var(--bs-font-monospace)" w:hAnsi="var(--bs-font-monospace)"/>
          <w:color w:val="212529"/>
        </w:rPr>
        <w:t xml:space="preserve"> </w:t>
      </w:r>
      <w:r>
        <w:rPr>
          <w:rStyle w:val="nv"/>
          <w:rFonts w:ascii="var(--bs-font-monospace)" w:hAnsi="var(--bs-font-monospace)"/>
          <w:color w:val="003333"/>
        </w:rPr>
        <w:t>$input-height-inner-quarter</w:t>
      </w:r>
      <w:r>
        <w:rPr>
          <w:rStyle w:val="HTMLCode"/>
          <w:rFonts w:ascii="var(--bs-font-monospace)" w:hAnsi="var(--bs-font-monospace)"/>
          <w:color w:val="212529"/>
        </w:rPr>
        <w:t xml:space="preserve"> </w:t>
      </w:r>
      <w:r>
        <w:rPr>
          <w:rStyle w:val="ni"/>
          <w:rFonts w:ascii="var(--bs-font-monospace)" w:hAnsi="var(--bs-font-monospace)"/>
          <w:color w:val="727272"/>
        </w:rPr>
        <w:t>center</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background-size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$input-height-inner-half</w:t>
      </w:r>
      <w:r>
        <w:rPr>
          <w:rStyle w:val="HTMLCode"/>
          <w:rFonts w:ascii="var(--bs-font-monospace)" w:hAnsi="var(--bs-font-monospace)"/>
          <w:color w:val="212529"/>
        </w:rPr>
        <w:t xml:space="preserve"> </w:t>
      </w:r>
      <w:r>
        <w:rPr>
          <w:rStyle w:val="nv"/>
          <w:rFonts w:ascii="var(--bs-font-monospace)" w:hAnsi="var(--bs-font-monospace)"/>
          <w:color w:val="003333"/>
        </w:rPr>
        <w:t>$input-height-inner-half</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d"/>
          <w:rFonts w:ascii="var(--bs-font-monospace)" w:hAnsi="var(--bs-font-monospace)"/>
          <w:color w:val="6B62DE"/>
        </w:rPr>
        <w:t>:focus</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$focus-box-shadow</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stylelint-disable-next-line selector-no-qualifying-type</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t"/>
          <w:rFonts w:ascii="var(--bs-font-monospace)" w:hAnsi="var(--bs-font-monospace)"/>
          <w:color w:val="2F6F9F"/>
        </w:rPr>
        <w:t>textarea</w:t>
      </w:r>
      <w:r>
        <w:rPr>
          <w:rStyle w:val="nc"/>
          <w:rFonts w:ascii="var(--bs-font-monospace)" w:hAnsi="var(--bs-font-monospace)"/>
          <w:color w:val="168174"/>
        </w:rPr>
        <w:t>.form-control</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form-validation-state-selector</w:t>
      </w:r>
      <w:r>
        <w:rPr>
          <w:rStyle w:val="p"/>
          <w:rFonts w:ascii="var(--bs-font-monospace)" w:hAnsi="var(--bs-font-monospace)"/>
          <w:color w:val="212529"/>
        </w:rPr>
        <w:t>(</w:t>
      </w:r>
      <w:r>
        <w:rPr>
          <w:rStyle w:val="nv"/>
          <w:rFonts w:ascii="var(--bs-font-monospace)" w:hAnsi="var(--bs-font-monospace)"/>
          <w:color w:val="003333"/>
        </w:rPr>
        <w:t>$state</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@if</w:t>
      </w:r>
      <w:r>
        <w:rPr>
          <w:rStyle w:val="HTMLCode"/>
          <w:rFonts w:ascii="var(--bs-font-monospace)" w:hAnsi="var(--bs-font-monospace)"/>
          <w:color w:val="212529"/>
        </w:rPr>
        <w:t xml:space="preserve"> </w:t>
      </w:r>
      <w:r>
        <w:rPr>
          <w:rStyle w:val="nv"/>
          <w:rFonts w:ascii="var(--bs-font-monospace)" w:hAnsi="var(--bs-font-monospace)"/>
          <w:color w:val="003333"/>
        </w:rPr>
        <w:t>$enable-validation-icons</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padding-right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$input-height-inner</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background-position</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top</w:t>
      </w:r>
      <w:r>
        <w:rPr>
          <w:rStyle w:val="HTMLCode"/>
          <w:rFonts w:ascii="var(--bs-font-monospace)" w:hAnsi="var(--bs-font-monospace)"/>
          <w:color w:val="212529"/>
        </w:rPr>
        <w:t xml:space="preserve"> </w:t>
      </w:r>
      <w:r>
        <w:rPr>
          <w:rStyle w:val="nv"/>
          <w:rFonts w:ascii="var(--bs-font-monospace)" w:hAnsi="var(--bs-font-monospace)"/>
          <w:color w:val="003333"/>
        </w:rPr>
        <w:t>$input-height-inner-quarter</w:t>
      </w:r>
      <w:r>
        <w:rPr>
          <w:rStyle w:val="HTMLCode"/>
          <w:rFonts w:ascii="var(--bs-font-monospace)" w:hAnsi="var(--bs-font-monospace)"/>
          <w:color w:val="212529"/>
        </w:rPr>
        <w:t xml:space="preserve"> </w:t>
      </w:r>
      <w:r>
        <w:rPr>
          <w:rStyle w:val="ni"/>
          <w:rFonts w:ascii="var(--bs-font-monospace)" w:hAnsi="var(--bs-font-monospace)"/>
          <w:color w:val="727272"/>
        </w:rPr>
        <w:t>right</w:t>
      </w:r>
      <w:r>
        <w:rPr>
          <w:rStyle w:val="HTMLCode"/>
          <w:rFonts w:ascii="var(--bs-font-monospace)" w:hAnsi="var(--bs-font-monospace)"/>
          <w:color w:val="212529"/>
        </w:rPr>
        <w:t xml:space="preserve"> </w:t>
      </w:r>
      <w:r>
        <w:rPr>
          <w:rStyle w:val="nv"/>
          <w:rFonts w:ascii="var(--bs-font-monospace)" w:hAnsi="var(--bs-font-monospace)"/>
          <w:color w:val="003333"/>
        </w:rPr>
        <w:t>$input-height-inner-quarter</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.form-select</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form-validation-state-selector</w:t>
      </w:r>
      <w:r>
        <w:rPr>
          <w:rStyle w:val="p"/>
          <w:rFonts w:ascii="var(--bs-font-monospace)" w:hAnsi="var(--bs-font-monospace)"/>
          <w:color w:val="212529"/>
        </w:rPr>
        <w:t>(</w:t>
      </w:r>
      <w:r>
        <w:rPr>
          <w:rStyle w:val="nv"/>
          <w:rFonts w:ascii="var(--bs-font-monospace)" w:hAnsi="var(--bs-font-monospace)"/>
          <w:color w:val="003333"/>
        </w:rPr>
        <w:t>$state</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@if</w:t>
      </w:r>
      <w:r>
        <w:rPr>
          <w:rStyle w:val="HTMLCode"/>
          <w:rFonts w:ascii="var(--bs-font-monospace)" w:hAnsi="var(--bs-font-monospace)"/>
          <w:color w:val="212529"/>
        </w:rPr>
        <w:t xml:space="preserve"> </w:t>
      </w:r>
      <w:r>
        <w:rPr>
          <w:rStyle w:val="nv"/>
          <w:rFonts w:ascii="var(--bs-font-monospace)" w:hAnsi="var(--bs-font-monospace)"/>
          <w:color w:val="003333"/>
        </w:rPr>
        <w:t>$enable-validation-icons</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&amp;</w:t>
      </w:r>
      <w:r>
        <w:rPr>
          <w:rStyle w:val="o"/>
          <w:rFonts w:ascii="var(--bs-font-monospace)" w:hAnsi="var(--bs-font-monospace)"/>
          <w:color w:val="555555"/>
        </w:rPr>
        <w:t>:</w:t>
      </w:r>
      <w:r>
        <w:rPr>
          <w:rStyle w:val="nf"/>
          <w:rFonts w:ascii="var(--bs-font-monospace)" w:hAnsi="var(--bs-font-monospace)"/>
          <w:color w:val="B715F4"/>
        </w:rPr>
        <w:t>not</w:t>
      </w:r>
      <w:r>
        <w:rPr>
          <w:rStyle w:val="p"/>
          <w:rFonts w:ascii="var(--bs-font-monospace)" w:hAnsi="var(--bs-font-monospace)"/>
          <w:color w:val="212529"/>
        </w:rPr>
        <w:t>([</w:t>
      </w:r>
      <w:r>
        <w:rPr>
          <w:rStyle w:val="n"/>
          <w:rFonts w:ascii="var(--bs-font-monospace)" w:hAnsi="var(--bs-font-monospace)"/>
          <w:color w:val="212529"/>
        </w:rPr>
        <w:t>multiple</w:t>
      </w:r>
      <w:r>
        <w:rPr>
          <w:rStyle w:val="p"/>
          <w:rFonts w:ascii="var(--bs-font-monospace)" w:hAnsi="var(--bs-font-monospace)"/>
          <w:color w:val="212529"/>
        </w:rPr>
        <w:t>])</w:t>
      </w:r>
      <w:r>
        <w:rPr>
          <w:rStyle w:val="o"/>
          <w:rFonts w:ascii="var(--bs-font-monospace)" w:hAnsi="var(--bs-font-monospace)"/>
          <w:color w:val="555555"/>
        </w:rPr>
        <w:t>:</w:t>
      </w:r>
      <w:r>
        <w:rPr>
          <w:rStyle w:val="nf"/>
          <w:rFonts w:ascii="var(--bs-font-monospace)" w:hAnsi="var(--bs-font-monospace)"/>
          <w:color w:val="B715F4"/>
        </w:rPr>
        <w:t>not</w:t>
      </w:r>
      <w:r>
        <w:rPr>
          <w:rStyle w:val="p"/>
          <w:rFonts w:ascii="var(--bs-font-monospace)" w:hAnsi="var(--bs-font-monospace)"/>
          <w:color w:val="212529"/>
        </w:rPr>
        <w:t>([</w:t>
      </w:r>
      <w:r>
        <w:rPr>
          <w:rStyle w:val="n"/>
          <w:rFonts w:ascii="var(--bs-font-monospace)" w:hAnsi="var(--bs-font-monospace)"/>
          <w:color w:val="212529"/>
        </w:rPr>
        <w:t>size</w:t>
      </w:r>
      <w:r>
        <w:rPr>
          <w:rStyle w:val="p"/>
          <w:rFonts w:ascii="var(--bs-font-monospace)" w:hAnsi="var(--bs-font-monospace)"/>
          <w:color w:val="212529"/>
        </w:rPr>
        <w:t>])</w:t>
      </w:r>
      <w:r>
        <w:rPr>
          <w:rStyle w:val="o"/>
          <w:rFonts w:ascii="var(--bs-font-monospace)" w:hAnsi="var(--bs-font-monospace)"/>
          <w:color w:val="555555"/>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o"/>
          <w:rFonts w:ascii="var(--bs-font-monospace)" w:hAnsi="var(--bs-font-monospace)"/>
          <w:color w:val="555555"/>
        </w:rPr>
        <w:t>&amp;:</w:t>
      </w:r>
      <w:r>
        <w:rPr>
          <w:rStyle w:val="nf"/>
          <w:rFonts w:ascii="var(--bs-font-monospace)" w:hAnsi="var(--bs-font-monospace)"/>
          <w:color w:val="B715F4"/>
        </w:rPr>
        <w:t>not</w:t>
      </w:r>
      <w:r>
        <w:rPr>
          <w:rStyle w:val="p"/>
          <w:rFonts w:ascii="var(--bs-font-monospace)" w:hAnsi="var(--bs-font-monospace)"/>
          <w:color w:val="212529"/>
        </w:rPr>
        <w:t>([</w:t>
      </w:r>
      <w:r>
        <w:rPr>
          <w:rStyle w:val="n"/>
          <w:rFonts w:ascii="var(--bs-font-monospace)" w:hAnsi="var(--bs-font-monospace)"/>
          <w:color w:val="212529"/>
        </w:rPr>
        <w:t>multiple</w:t>
      </w:r>
      <w:r>
        <w:rPr>
          <w:rStyle w:val="p"/>
          <w:rFonts w:ascii="var(--bs-font-monospace)" w:hAnsi="var(--bs-font-monospace)"/>
          <w:color w:val="212529"/>
        </w:rPr>
        <w:t>])[</w:t>
      </w:r>
      <w:r>
        <w:rPr>
          <w:rStyle w:val="n"/>
          <w:rFonts w:ascii="var(--bs-font-monospace)" w:hAnsi="var(--bs-font-monospace)"/>
          <w:color w:val="212529"/>
        </w:rPr>
        <w:t>size</w:t>
      </w:r>
      <w:r>
        <w:rPr>
          <w:rStyle w:val="o"/>
          <w:rFonts w:ascii="var(--bs-font-monospace)" w:hAnsi="var(--bs-font-monospace)"/>
          <w:color w:val="555555"/>
        </w:rPr>
        <w:t>=</w:t>
      </w:r>
      <w:r>
        <w:rPr>
          <w:rStyle w:val="s2"/>
          <w:rFonts w:ascii="var(--bs-font-monospace)" w:hAnsi="var(--bs-font-monospace)"/>
          <w:color w:val="CC3300"/>
        </w:rPr>
        <w:t>"1"</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padding-right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$form-select-feedback-icon-padding-end</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background-image</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escape-svg</w:t>
      </w:r>
      <w:r>
        <w:rPr>
          <w:rStyle w:val="p"/>
          <w:rFonts w:ascii="var(--bs-font-monospace)" w:hAnsi="var(--bs-font-monospace)"/>
          <w:color w:val="212529"/>
        </w:rPr>
        <w:t>(</w:t>
      </w:r>
      <w:r>
        <w:rPr>
          <w:rStyle w:val="nv"/>
          <w:rFonts w:ascii="var(--bs-font-monospace)" w:hAnsi="var(--bs-font-monospace)"/>
          <w:color w:val="003333"/>
        </w:rPr>
        <w:t>$form-select-indicator</w:t>
      </w:r>
      <w:r>
        <w:rPr>
          <w:rStyle w:val="p"/>
          <w:rFonts w:ascii="var(--bs-font-monospace)" w:hAnsi="var(--bs-font-monospace)"/>
          <w:color w:val="212529"/>
        </w:rPr>
        <w:t>)</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escape-svg</w:t>
      </w:r>
      <w:r>
        <w:rPr>
          <w:rStyle w:val="p"/>
          <w:rFonts w:ascii="var(--bs-font-monospace)" w:hAnsi="var(--bs-font-monospace)"/>
          <w:color w:val="212529"/>
        </w:rPr>
        <w:t>(</w:t>
      </w:r>
      <w:r>
        <w:rPr>
          <w:rStyle w:val="nv"/>
          <w:rFonts w:ascii="var(--bs-font-monospace)" w:hAnsi="var(--bs-font-monospace)"/>
          <w:color w:val="003333"/>
        </w:rPr>
        <w:t>$icon</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background-position</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$form-select-bg-position</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$form-select-feedback-icon-position</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background-size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$form-select-bg-size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$form-select-feedback-icon-size</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d"/>
          <w:rFonts w:ascii="var(--bs-font-monospace)" w:hAnsi="var(--bs-font-monospace)"/>
          <w:color w:val="6B62DE"/>
        </w:rPr>
        <w:t>:focus</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$focus-box-shadow</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.form-check-input</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form-validation-state-selector</w:t>
      </w:r>
      <w:r>
        <w:rPr>
          <w:rStyle w:val="p"/>
          <w:rFonts w:ascii="var(--bs-font-monospace)" w:hAnsi="var(--bs-font-monospace)"/>
          <w:color w:val="212529"/>
        </w:rPr>
        <w:t>(</w:t>
      </w:r>
      <w:r>
        <w:rPr>
          <w:rStyle w:val="nv"/>
          <w:rFonts w:ascii="var(--bs-font-monospace)" w:hAnsi="var(--bs-font-monospace)"/>
          <w:color w:val="003333"/>
        </w:rPr>
        <w:t>$state</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d"/>
          <w:rFonts w:ascii="var(--bs-font-monospace)" w:hAnsi="var(--bs-font-monospace)"/>
          <w:color w:val="6B62DE"/>
        </w:rPr>
        <w:t>:checked</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background-color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d"/>
          <w:rFonts w:ascii="var(--bs-font-monospace)" w:hAnsi="var(--bs-font-monospace)"/>
          <w:color w:val="6B62DE"/>
        </w:rPr>
        <w:t>:focus</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$focus-box-shadow</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c"/>
          <w:rFonts w:ascii="var(--bs-font-monospace)" w:hAnsi="var(--bs-font-monospace)"/>
          <w:color w:val="168174"/>
        </w:rPr>
        <w:t>.form-check-label</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.form-check-inline</w:t>
      </w:r>
      <w:r>
        <w:rPr>
          <w:rStyle w:val="HTMLCode"/>
          <w:rFonts w:ascii="var(--bs-font-monospace)" w:hAnsi="var(--bs-font-monospace)"/>
          <w:color w:val="212529"/>
        </w:rPr>
        <w:t xml:space="preserve"> </w:t>
      </w:r>
      <w:r>
        <w:rPr>
          <w:rStyle w:val="nc"/>
          <w:rFonts w:ascii="var(--bs-font-monospace)" w:hAnsi="var(--bs-font-monospace)"/>
          <w:color w:val="168174"/>
        </w:rPr>
        <w:t>.form-check-input</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c"/>
          <w:rFonts w:ascii="var(--bs-font-monospace)" w:hAnsi="var(--bs-font-monospace)"/>
          <w:color w:val="168174"/>
        </w:rPr>
        <w:t>.</w:t>
      </w:r>
      <w:r>
        <w:rPr>
          <w:rStyle w:val="si"/>
          <w:rFonts w:ascii="var(--bs-font-monospace)" w:hAnsi="var(--bs-font-monospace)"/>
          <w:color w:val="AA0000"/>
        </w:rPr>
        <w:t>#{</w:t>
      </w:r>
      <w:r>
        <w:rPr>
          <w:rStyle w:val="nv"/>
          <w:rFonts w:ascii="var(--bs-font-monospace)" w:hAnsi="var(--bs-font-monospace)"/>
          <w:color w:val="003333"/>
        </w:rPr>
        <w:t>$state</w:t>
      </w:r>
      <w:r>
        <w:rPr>
          <w:rStyle w:val="si"/>
          <w:rFonts w:ascii="var(--bs-font-monospace)" w:hAnsi="var(--bs-font-monospace)"/>
          <w:color w:val="AA0000"/>
        </w:rPr>
        <w:t>}</w:t>
      </w:r>
      <w:r>
        <w:rPr>
          <w:rStyle w:val="nc"/>
          <w:rFonts w:ascii="var(--bs-font-monospace)" w:hAnsi="var(--bs-font-monospace)"/>
          <w:color w:val="168174"/>
        </w:rPr>
        <w:t>-feedback</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margin-left</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kt"/>
          <w:rFonts w:ascii="var(--bs-font-monospace)" w:hAnsi="var(--bs-font-monospace)"/>
          <w:color w:val="007788"/>
        </w:rPr>
        <w:t>em</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.input-group</w:t>
      </w:r>
      <w:r>
        <w:rPr>
          <w:rStyle w:val="HTMLCode"/>
          <w:rFonts w:ascii="var(--bs-font-monospace)" w:hAnsi="var(--bs-font-monospace)"/>
          <w:color w:val="212529"/>
        </w:rPr>
        <w:t xml:space="preserve"> </w:t>
      </w:r>
      <w:r>
        <w:rPr>
          <w:rStyle w:val="nc"/>
          <w:rFonts w:ascii="var(--bs-font-monospace)" w:hAnsi="var(--bs-font-monospace)"/>
          <w:color w:val="168174"/>
        </w:rPr>
        <w:t>.form-control</w:t>
      </w:r>
      <w:r>
        <w:rPr>
          <w:rStyle w:val="o"/>
          <w:rFonts w:ascii="var(--bs-font-monospace)" w:hAnsi="var(--bs-font-monospace)"/>
          <w:color w:val="555555"/>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.input-group</w:t>
      </w:r>
      <w:r>
        <w:rPr>
          <w:rStyle w:val="HTMLCode"/>
          <w:rFonts w:ascii="var(--bs-font-monospace)" w:hAnsi="var(--bs-font-monospace)"/>
          <w:color w:val="212529"/>
        </w:rPr>
        <w:t xml:space="preserve"> </w:t>
      </w:r>
      <w:r>
        <w:rPr>
          <w:rStyle w:val="nc"/>
          <w:rFonts w:ascii="var(--bs-font-monospace)" w:hAnsi="var(--bs-font-monospace)"/>
          <w:color w:val="168174"/>
        </w:rPr>
        <w:t>.form-select</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form-validation-state-selector</w:t>
      </w:r>
      <w:r>
        <w:rPr>
          <w:rStyle w:val="p"/>
          <w:rFonts w:ascii="var(--bs-font-monospace)" w:hAnsi="var(--bs-font-monospace)"/>
          <w:color w:val="212529"/>
        </w:rPr>
        <w:t>(</w:t>
      </w:r>
      <w:r>
        <w:rPr>
          <w:rStyle w:val="nv"/>
          <w:rFonts w:ascii="var(--bs-font-monospace)" w:hAnsi="var(--bs-font-monospace)"/>
          <w:color w:val="003333"/>
        </w:rPr>
        <w:t>$state</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@if</w:t>
      </w:r>
      <w:r>
        <w:rPr>
          <w:rStyle w:val="HTMLCode"/>
          <w:rFonts w:ascii="var(--bs-font-monospace)" w:hAnsi="var(--bs-font-monospace)"/>
          <w:color w:val="212529"/>
        </w:rPr>
        <w:t xml:space="preserve"> </w:t>
      </w:r>
      <w:r>
        <w:rPr>
          <w:rStyle w:val="nv"/>
          <w:rFonts w:ascii="var(--bs-font-monospace)" w:hAnsi="var(--bs-font-monospace)"/>
          <w:color w:val="003333"/>
        </w:rPr>
        <w:t>$state</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s2"/>
          <w:rFonts w:ascii="var(--bs-font-monospace)" w:hAnsi="var(--bs-font-monospace)"/>
          <w:color w:val="CC3300"/>
        </w:rPr>
        <w:t>"valid"</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z-index</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r>
        <w:rPr>
          <w:rStyle w:val="HTMLCode"/>
          <w:rFonts w:ascii="var(--bs-font-monospace)" w:hAnsi="var(--bs-font-monospace)"/>
          <w:color w:val="212529"/>
        </w:rPr>
        <w:t xml:space="preserve"> </w:t>
      </w:r>
      <w:r>
        <w:rPr>
          <w:rStyle w:val="k"/>
          <w:rFonts w:ascii="var(--bs-font-monospace)" w:hAnsi="var(--bs-font-monospace)"/>
          <w:color w:val="006699"/>
        </w:rPr>
        <w:t>@else if</w:t>
      </w:r>
      <w:r>
        <w:rPr>
          <w:rStyle w:val="HTMLCode"/>
          <w:rFonts w:ascii="var(--bs-font-monospace)" w:hAnsi="var(--bs-font-monospace)"/>
          <w:color w:val="212529"/>
        </w:rPr>
        <w:t xml:space="preserve"> </w:t>
      </w:r>
      <w:r>
        <w:rPr>
          <w:rStyle w:val="nv"/>
          <w:rFonts w:ascii="var(--bs-font-monospace)" w:hAnsi="var(--bs-font-monospace)"/>
          <w:color w:val="003333"/>
        </w:rPr>
        <w:t>$state</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s2"/>
          <w:rFonts w:ascii="var(--bs-font-monospace)" w:hAnsi="var(--bs-font-monospace)"/>
          <w:color w:val="CC3300"/>
        </w:rPr>
        <w:t>"invalid"</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z-index</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2</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d"/>
          <w:rFonts w:ascii="var(--bs-font-monospace)" w:hAnsi="var(--bs-font-monospace)"/>
          <w:color w:val="6B62DE"/>
        </w:rPr>
        <w:t>:focus</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z-index</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3</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p"/>
          <w:rFonts w:ascii="var(--bs-font-monospace)" w:hAnsi="var(--bs-font-monospace)"/>
          <w:color w:val="212529"/>
        </w:rPr>
        <w:t>}</w:t>
      </w:r>
    </w:p>
    <w:p w:rsidR="00136BD4" w:rsidRDefault="00136BD4" w:rsidP="00136BD4">
      <w:pPr>
        <w:pStyle w:val="Heading3"/>
        <w:shd w:val="clear" w:color="auto" w:fill="FFFFFF"/>
        <w:rPr>
          <w:rFonts w:ascii="Segoe UI" w:hAnsi="Segoe UI" w:cs="Segoe UI"/>
          <w:b w:val="0"/>
          <w:bCs w:val="0"/>
          <w:color w:val="212529"/>
        </w:rPr>
      </w:pPr>
      <w:bookmarkStart w:id="121" w:name="_Toc144064678"/>
      <w:r>
        <w:rPr>
          <w:rFonts w:ascii="Segoe UI" w:hAnsi="Segoe UI" w:cs="Segoe UI"/>
          <w:b w:val="0"/>
          <w:bCs w:val="0"/>
          <w:color w:val="212529"/>
        </w:rPr>
        <w:t>Map</w:t>
      </w:r>
      <w:bookmarkEnd w:id="121"/>
    </w:p>
    <w:p w:rsidR="00136BD4" w:rsidRDefault="00136BD4" w:rsidP="00136BD4">
      <w:pPr>
        <w:pStyle w:val="NormalWeb"/>
        <w:shd w:val="clear" w:color="auto" w:fill="FFFFFF"/>
        <w:spacing w:before="0" w:beforeAutospacing="0"/>
        <w:rPr>
          <w:rFonts w:ascii="Segoe UI" w:hAnsi="Segoe UI" w:cs="Segoe UI"/>
          <w:color w:val="212529"/>
        </w:rPr>
      </w:pPr>
      <w:r>
        <w:rPr>
          <w:rFonts w:ascii="Segoe UI" w:hAnsi="Segoe UI" w:cs="Segoe UI"/>
          <w:color w:val="212529"/>
        </w:rPr>
        <w:t>This is the validation Sass map from </w:t>
      </w:r>
      <w:r>
        <w:rPr>
          <w:rStyle w:val="HTMLCode"/>
          <w:rFonts w:ascii="var(--bs-font-monospace)" w:hAnsi="var(--bs-font-monospace)"/>
          <w:color w:val="D63384"/>
          <w:sz w:val="21"/>
          <w:szCs w:val="21"/>
        </w:rPr>
        <w:t>_variables.scss</w:t>
      </w:r>
      <w:r>
        <w:rPr>
          <w:rFonts w:ascii="Segoe UI" w:hAnsi="Segoe UI" w:cs="Segoe UI"/>
          <w:color w:val="212529"/>
        </w:rPr>
        <w:t>. Override or extend this to generate different or additional states.</w:t>
      </w:r>
    </w:p>
    <w:p w:rsidR="00136BD4" w:rsidRDefault="00136BD4" w:rsidP="00136BD4">
      <w:pPr>
        <w:shd w:val="clear" w:color="auto" w:fill="FFFFFF"/>
        <w:rPr>
          <w:rFonts w:ascii="Segoe UI" w:hAnsi="Segoe UI" w:cs="Segoe UI"/>
          <w:color w:val="212529"/>
        </w:rPr>
      </w:pPr>
    </w:p>
    <w:p w:rsidR="00136BD4" w:rsidRDefault="00136BD4" w:rsidP="00136BD4">
      <w:pPr>
        <w:pStyle w:val="HTMLPreformatted"/>
        <w:rPr>
          <w:rStyle w:val="HTMLCode"/>
          <w:rFonts w:ascii="var(--bs-font-monospace)" w:hAnsi="var(--bs-font-monospace)"/>
          <w:color w:val="212529"/>
        </w:rPr>
      </w:pPr>
      <w:r>
        <w:rPr>
          <w:rStyle w:val="nv"/>
          <w:rFonts w:ascii="var(--bs-font-monospace)" w:hAnsi="var(--bs-font-monospace)"/>
          <w:color w:val="003333"/>
        </w:rPr>
        <w:t>$form-validation-states</w:t>
      </w:r>
      <w:r>
        <w:rPr>
          <w:rStyle w:val="o"/>
          <w:rFonts w:ascii="var(--bs-font-monospace)" w:hAnsi="var(--bs-font-monospace)"/>
          <w:color w:val="555555"/>
        </w:rPr>
        <w:t>:</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s2"/>
          <w:rFonts w:ascii="var(--bs-font-monospace)" w:hAnsi="var(--bs-font-monospace)"/>
          <w:color w:val="CC3300"/>
        </w:rPr>
        <w:t>"valid"</w:t>
      </w:r>
      <w:r>
        <w:rPr>
          <w:rStyle w:val="o"/>
          <w:rFonts w:ascii="var(--bs-font-monospace)" w:hAnsi="var(--bs-font-monospace)"/>
          <w:color w:val="555555"/>
        </w:rPr>
        <w:t>:</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s2"/>
          <w:rFonts w:ascii="var(--bs-font-monospace)" w:hAnsi="var(--bs-font-monospace)"/>
          <w:color w:val="CC3300"/>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$form-feedback-valid-color</w:t>
      </w:r>
      <w:r>
        <w:rPr>
          <w:rStyle w:val="o"/>
          <w:rFonts w:ascii="var(--bs-font-monospace)" w:hAnsi="var(--bs-font-monospace)"/>
          <w:color w:val="555555"/>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s2"/>
          <w:rFonts w:ascii="var(--bs-font-monospace)" w:hAnsi="var(--bs-font-monospace)"/>
          <w:color w:val="CC3300"/>
        </w:rPr>
        <w:t>"icon"</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$form-feedback-icon-valid</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r>
        <w:rPr>
          <w:rStyle w:val="o"/>
          <w:rFonts w:ascii="var(--bs-font-monospace)" w:hAnsi="var(--bs-font-monospace)"/>
          <w:color w:val="555555"/>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s2"/>
          <w:rFonts w:ascii="var(--bs-font-monospace)" w:hAnsi="var(--bs-font-monospace)"/>
          <w:color w:val="CC3300"/>
        </w:rPr>
        <w:t>"invalid"</w:t>
      </w:r>
      <w:r>
        <w:rPr>
          <w:rStyle w:val="o"/>
          <w:rFonts w:ascii="var(--bs-font-monospace)" w:hAnsi="var(--bs-font-monospace)"/>
          <w:color w:val="555555"/>
        </w:rPr>
        <w:t>:</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s2"/>
          <w:rFonts w:ascii="var(--bs-font-monospace)" w:hAnsi="var(--bs-font-monospace)"/>
          <w:color w:val="CC3300"/>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$form-feedback-invalid-color</w:t>
      </w:r>
      <w:r>
        <w:rPr>
          <w:rStyle w:val="o"/>
          <w:rFonts w:ascii="var(--bs-font-monospace)" w:hAnsi="var(--bs-font-monospace)"/>
          <w:color w:val="555555"/>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s2"/>
          <w:rFonts w:ascii="var(--bs-font-monospace)" w:hAnsi="var(--bs-font-monospace)"/>
          <w:color w:val="CC3300"/>
        </w:rPr>
        <w:t>"icon"</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$form-feedback-icon-invalid</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p"/>
          <w:rFonts w:ascii="var(--bs-font-monospace)" w:hAnsi="var(--bs-font-monospace)"/>
          <w:color w:val="212529"/>
        </w:rPr>
        <w:t>);</w:t>
      </w:r>
    </w:p>
    <w:p w:rsidR="00136BD4" w:rsidRDefault="00136BD4" w:rsidP="00136BD4">
      <w:pPr>
        <w:pStyle w:val="NormalWeb"/>
        <w:shd w:val="clear" w:color="auto" w:fill="FFFFFF"/>
        <w:spacing w:before="0" w:beforeAutospacing="0"/>
        <w:rPr>
          <w:rFonts w:ascii="Segoe UI" w:hAnsi="Segoe UI" w:cs="Segoe UI"/>
          <w:color w:val="212529"/>
        </w:rPr>
      </w:pPr>
      <w:r>
        <w:rPr>
          <w:rFonts w:ascii="Segoe UI" w:hAnsi="Segoe UI" w:cs="Segoe UI"/>
          <w:color w:val="212529"/>
        </w:rPr>
        <w:t>Maps of </w:t>
      </w:r>
      <w:r>
        <w:rPr>
          <w:rStyle w:val="HTMLCode"/>
          <w:rFonts w:ascii="var(--bs-font-monospace)" w:hAnsi="var(--bs-font-monospace)"/>
          <w:color w:val="D63384"/>
          <w:sz w:val="21"/>
          <w:szCs w:val="21"/>
        </w:rPr>
        <w:t>$form-validation-states</w:t>
      </w:r>
      <w:r>
        <w:rPr>
          <w:rFonts w:ascii="Segoe UI" w:hAnsi="Segoe UI" w:cs="Segoe UI"/>
          <w:color w:val="212529"/>
        </w:rPr>
        <w:t> can contain three optional parameters to override tooltips and focus styles.</w:t>
      </w:r>
    </w:p>
    <w:p w:rsidR="00136BD4" w:rsidRDefault="00136BD4" w:rsidP="00136BD4">
      <w:pPr>
        <w:pStyle w:val="Heading3"/>
        <w:shd w:val="clear" w:color="auto" w:fill="FFFFFF"/>
        <w:rPr>
          <w:rFonts w:ascii="Segoe UI" w:hAnsi="Segoe UI" w:cs="Segoe UI"/>
          <w:b w:val="0"/>
          <w:bCs w:val="0"/>
          <w:color w:val="212529"/>
        </w:rPr>
      </w:pPr>
      <w:bookmarkStart w:id="122" w:name="_Toc144064679"/>
      <w:r>
        <w:rPr>
          <w:rFonts w:ascii="Segoe UI" w:hAnsi="Segoe UI" w:cs="Segoe UI"/>
          <w:b w:val="0"/>
          <w:bCs w:val="0"/>
          <w:color w:val="212529"/>
        </w:rPr>
        <w:t>Loop</w:t>
      </w:r>
      <w:bookmarkEnd w:id="122"/>
    </w:p>
    <w:p w:rsidR="00136BD4" w:rsidRDefault="00136BD4" w:rsidP="00136BD4">
      <w:pPr>
        <w:pStyle w:val="NormalWeb"/>
        <w:shd w:val="clear" w:color="auto" w:fill="FFFFFF"/>
        <w:spacing w:before="0" w:beforeAutospacing="0"/>
        <w:rPr>
          <w:rFonts w:ascii="Segoe UI" w:hAnsi="Segoe UI" w:cs="Segoe UI"/>
          <w:color w:val="212529"/>
        </w:rPr>
      </w:pPr>
      <w:r>
        <w:rPr>
          <w:rFonts w:ascii="Segoe UI" w:hAnsi="Segoe UI" w:cs="Segoe UI"/>
          <w:color w:val="212529"/>
        </w:rPr>
        <w:t>Used to iterate over </w:t>
      </w:r>
      <w:r>
        <w:rPr>
          <w:rStyle w:val="HTMLCode"/>
          <w:rFonts w:ascii="var(--bs-font-monospace)" w:hAnsi="var(--bs-font-monospace)"/>
          <w:color w:val="D63384"/>
          <w:sz w:val="21"/>
          <w:szCs w:val="21"/>
        </w:rPr>
        <w:t>$form-validation-states</w:t>
      </w:r>
      <w:r>
        <w:rPr>
          <w:rFonts w:ascii="Segoe UI" w:hAnsi="Segoe UI" w:cs="Segoe UI"/>
          <w:color w:val="212529"/>
        </w:rPr>
        <w:t> map values to generate our validation styles. Any modifications to the above Sass map will be reflected in your compiled CSS via this loop.</w:t>
      </w:r>
    </w:p>
    <w:p w:rsidR="00136BD4" w:rsidRDefault="00136BD4" w:rsidP="00136BD4">
      <w:pPr>
        <w:shd w:val="clear" w:color="auto" w:fill="FFFFFF"/>
        <w:rPr>
          <w:rFonts w:ascii="Segoe UI" w:hAnsi="Segoe UI" w:cs="Segoe UI"/>
          <w:color w:val="212529"/>
        </w:rPr>
      </w:pPr>
    </w:p>
    <w:p w:rsidR="00136BD4" w:rsidRDefault="00136BD4" w:rsidP="00136BD4">
      <w:pPr>
        <w:pStyle w:val="HTMLPreformatted"/>
        <w:rPr>
          <w:rStyle w:val="HTMLCode"/>
          <w:rFonts w:ascii="var(--bs-font-monospace)" w:hAnsi="var(--bs-font-monospace)"/>
          <w:color w:val="212529"/>
        </w:rPr>
      </w:pPr>
      <w:r>
        <w:rPr>
          <w:rStyle w:val="k"/>
          <w:rFonts w:ascii="var(--bs-font-monospace)" w:hAnsi="var(--bs-font-monospace)"/>
          <w:color w:val="006699"/>
        </w:rPr>
        <w:t>@each</w:t>
      </w:r>
      <w:r>
        <w:rPr>
          <w:rStyle w:val="HTMLCode"/>
          <w:rFonts w:ascii="var(--bs-font-monospace)" w:hAnsi="var(--bs-font-monospace)"/>
          <w:color w:val="212529"/>
        </w:rPr>
        <w:t xml:space="preserve"> </w:t>
      </w:r>
      <w:r>
        <w:rPr>
          <w:rStyle w:val="nv"/>
          <w:rFonts w:ascii="var(--bs-font-monospace)" w:hAnsi="var(--bs-font-monospace)"/>
          <w:color w:val="003333"/>
        </w:rPr>
        <w:t>$state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$data</w:t>
      </w:r>
      <w:r>
        <w:rPr>
          <w:rStyle w:val="HTMLCode"/>
          <w:rFonts w:ascii="var(--bs-font-monospace)" w:hAnsi="var(--bs-font-monospace)"/>
          <w:color w:val="212529"/>
        </w:rPr>
        <w:t xml:space="preserve"> </w:t>
      </w:r>
      <w:r>
        <w:rPr>
          <w:rStyle w:val="ow"/>
          <w:rFonts w:ascii="var(--bs-font-monospace)" w:hAnsi="var(--bs-font-monospace)"/>
          <w:color w:val="000000"/>
        </w:rPr>
        <w:t>in</w:t>
      </w:r>
      <w:r>
        <w:rPr>
          <w:rStyle w:val="HTMLCode"/>
          <w:rFonts w:ascii="var(--bs-font-monospace)" w:hAnsi="var(--bs-font-monospace)"/>
          <w:color w:val="212529"/>
        </w:rPr>
        <w:t xml:space="preserve"> </w:t>
      </w:r>
      <w:r>
        <w:rPr>
          <w:rStyle w:val="nv"/>
          <w:rFonts w:ascii="var(--bs-font-monospace)" w:hAnsi="var(--bs-font-monospace)"/>
          <w:color w:val="003333"/>
        </w:rPr>
        <w:t>$form-validation-states</w:t>
      </w:r>
      <w:r>
        <w:rPr>
          <w:rStyle w:val="HTMLCode"/>
          <w:rFonts w:ascii="var(--bs-font-monospace)" w:hAnsi="var(--bs-font-monospace)"/>
          <w:color w:val="212529"/>
        </w:rPr>
        <w:t xml:space="preserve"> </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form-validation-state</w:t>
      </w:r>
      <w:r>
        <w:rPr>
          <w:rStyle w:val="p"/>
          <w:rFonts w:ascii="var(--bs-font-monospace)" w:hAnsi="var(--bs-font-monospace)"/>
          <w:color w:val="212529"/>
        </w:rPr>
        <w:t>(</w:t>
      </w:r>
      <w:r>
        <w:rPr>
          <w:rStyle w:val="nv"/>
          <w:rFonts w:ascii="var(--bs-font-monospace)" w:hAnsi="var(--bs-font-monospace)"/>
          <w:color w:val="003333"/>
        </w:rPr>
        <w:t>$state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$data</w:t>
      </w:r>
      <w:r>
        <w:rPr>
          <w:rStyle w:val="o"/>
          <w:rFonts w:ascii="var(--bs-font-monospace)" w:hAnsi="var(--bs-font-monospace)"/>
          <w:color w:val="555555"/>
        </w:rPr>
        <w:t>...</w:t>
      </w:r>
      <w:r>
        <w:rPr>
          <w:rStyle w:val="p"/>
          <w:rFonts w:ascii="var(--bs-font-monospace)" w:hAnsi="var(--bs-font-monospace)"/>
          <w:color w:val="212529"/>
        </w:rPr>
        <w:t>);</w:t>
      </w:r>
    </w:p>
    <w:p w:rsidR="00136BD4" w:rsidRDefault="00136BD4" w:rsidP="00136BD4">
      <w:pPr>
        <w:pStyle w:val="HTMLPreformatted"/>
        <w:rPr>
          <w:rStyle w:val="HTMLCode"/>
          <w:rFonts w:ascii="var(--bs-font-monospace)" w:hAnsi="var(--bs-font-monospace)"/>
          <w:color w:val="212529"/>
        </w:rPr>
      </w:pPr>
      <w:r>
        <w:rPr>
          <w:rStyle w:val="p"/>
          <w:rFonts w:ascii="var(--bs-font-monospace)" w:hAnsi="var(--bs-font-monospace)"/>
          <w:color w:val="212529"/>
        </w:rPr>
        <w:t>}</w:t>
      </w:r>
    </w:p>
    <w:p w:rsidR="00136BD4" w:rsidRDefault="00136BD4" w:rsidP="00136BD4">
      <w:pPr>
        <w:pStyle w:val="Heading3"/>
        <w:shd w:val="clear" w:color="auto" w:fill="FFFFFF"/>
        <w:rPr>
          <w:rFonts w:ascii="Segoe UI" w:hAnsi="Segoe UI" w:cs="Segoe UI"/>
          <w:b w:val="0"/>
          <w:bCs w:val="0"/>
          <w:color w:val="212529"/>
        </w:rPr>
      </w:pPr>
      <w:bookmarkStart w:id="123" w:name="_Toc144064680"/>
      <w:r>
        <w:rPr>
          <w:rFonts w:ascii="Segoe UI" w:hAnsi="Segoe UI" w:cs="Segoe UI"/>
          <w:b w:val="0"/>
          <w:bCs w:val="0"/>
          <w:color w:val="212529"/>
        </w:rPr>
        <w:t>Customizing</w:t>
      </w:r>
      <w:bookmarkEnd w:id="123"/>
    </w:p>
    <w:p w:rsidR="00136BD4" w:rsidRDefault="00136BD4" w:rsidP="00136BD4">
      <w:pPr>
        <w:pStyle w:val="NormalWeb"/>
        <w:shd w:val="clear" w:color="auto" w:fill="FFFFFF"/>
        <w:spacing w:before="0" w:beforeAutospacing="0"/>
        <w:rPr>
          <w:rFonts w:ascii="Segoe UI" w:hAnsi="Segoe UI" w:cs="Segoe UI"/>
          <w:color w:val="212529"/>
        </w:rPr>
      </w:pPr>
      <w:r>
        <w:rPr>
          <w:rFonts w:ascii="Segoe UI" w:hAnsi="Segoe UI" w:cs="Segoe UI"/>
          <w:color w:val="212529"/>
        </w:rPr>
        <w:t>Validation states can be customized via Sass with the </w:t>
      </w:r>
      <w:r>
        <w:rPr>
          <w:rStyle w:val="HTMLCode"/>
          <w:rFonts w:ascii="var(--bs-font-monospace)" w:hAnsi="var(--bs-font-monospace)"/>
          <w:color w:val="D63384"/>
          <w:sz w:val="21"/>
          <w:szCs w:val="21"/>
        </w:rPr>
        <w:t>$form-validation-states</w:t>
      </w:r>
      <w:r>
        <w:rPr>
          <w:rFonts w:ascii="Segoe UI" w:hAnsi="Segoe UI" w:cs="Segoe UI"/>
          <w:color w:val="212529"/>
        </w:rPr>
        <w:t> map. Located in our </w:t>
      </w:r>
      <w:r>
        <w:rPr>
          <w:rStyle w:val="HTMLCode"/>
          <w:rFonts w:ascii="var(--bs-font-monospace)" w:hAnsi="var(--bs-font-monospace)"/>
          <w:color w:val="D63384"/>
          <w:sz w:val="21"/>
          <w:szCs w:val="21"/>
        </w:rPr>
        <w:t>_variables.scss</w:t>
      </w:r>
      <w:r>
        <w:rPr>
          <w:rFonts w:ascii="Segoe UI" w:hAnsi="Segoe UI" w:cs="Segoe UI"/>
          <w:color w:val="212529"/>
        </w:rPr>
        <w:t> file, this Sass map is how we generate the default </w:t>
      </w:r>
      <w:r>
        <w:rPr>
          <w:rStyle w:val="HTMLCode"/>
          <w:rFonts w:ascii="var(--bs-font-monospace)" w:hAnsi="var(--bs-font-monospace)"/>
          <w:color w:val="D63384"/>
          <w:sz w:val="21"/>
          <w:szCs w:val="21"/>
        </w:rPr>
        <w:t>valid</w:t>
      </w:r>
      <w:r>
        <w:rPr>
          <w:rFonts w:ascii="Segoe UI" w:hAnsi="Segoe UI" w:cs="Segoe UI"/>
          <w:color w:val="212529"/>
        </w:rPr>
        <w:t>/</w:t>
      </w:r>
      <w:r>
        <w:rPr>
          <w:rStyle w:val="HTMLCode"/>
          <w:rFonts w:ascii="var(--bs-font-monospace)" w:hAnsi="var(--bs-font-monospace)"/>
          <w:color w:val="D63384"/>
          <w:sz w:val="21"/>
          <w:szCs w:val="21"/>
        </w:rPr>
        <w:t>invalid</w:t>
      </w:r>
      <w:r>
        <w:rPr>
          <w:rFonts w:ascii="Segoe UI" w:hAnsi="Segoe UI" w:cs="Segoe UI"/>
          <w:color w:val="212529"/>
        </w:rPr>
        <w:t> validation states. Included is a nested map for customizing each state’s color, icon, tooltip color, and focus shadow. While no other states are supported by browsers, those using custom styles can easily add more complex form feedback.</w:t>
      </w:r>
    </w:p>
    <w:p w:rsidR="00136BD4" w:rsidRDefault="00136BD4" w:rsidP="00136BD4">
      <w:pPr>
        <w:pStyle w:val="NormalWeb"/>
        <w:shd w:val="clear" w:color="auto" w:fill="FFFFFF"/>
        <w:spacing w:before="0" w:beforeAutospacing="0"/>
        <w:rPr>
          <w:rFonts w:ascii="Segoe UI" w:hAnsi="Segoe UI" w:cs="Segoe UI"/>
          <w:color w:val="212529"/>
        </w:rPr>
      </w:pPr>
      <w:r>
        <w:rPr>
          <w:rFonts w:ascii="Segoe UI" w:hAnsi="Segoe UI" w:cs="Segoe UI"/>
          <w:color w:val="212529"/>
        </w:rPr>
        <w:t>Please note that </w:t>
      </w:r>
      <w:r>
        <w:rPr>
          <w:rStyle w:val="Strong"/>
          <w:rFonts w:ascii="Segoe UI" w:hAnsi="Segoe UI" w:cs="Segoe UI"/>
          <w:color w:val="212529"/>
        </w:rPr>
        <w:t>we do not recommend customizing </w:t>
      </w:r>
      <w:r>
        <w:rPr>
          <w:rStyle w:val="HTMLCode"/>
          <w:rFonts w:ascii="var(--bs-font-monospace)" w:hAnsi="var(--bs-font-monospace)"/>
          <w:b/>
          <w:bCs/>
          <w:color w:val="D63384"/>
          <w:sz w:val="21"/>
          <w:szCs w:val="21"/>
        </w:rPr>
        <w:t>$form-validation-states</w:t>
      </w:r>
      <w:r>
        <w:rPr>
          <w:rStyle w:val="Strong"/>
          <w:rFonts w:ascii="Segoe UI" w:hAnsi="Segoe UI" w:cs="Segoe UI"/>
          <w:color w:val="212529"/>
        </w:rPr>
        <w:t> values without also modifying the </w:t>
      </w:r>
      <w:r>
        <w:rPr>
          <w:rStyle w:val="HTMLCode"/>
          <w:rFonts w:ascii="var(--bs-font-monospace)" w:hAnsi="var(--bs-font-monospace)"/>
          <w:b/>
          <w:bCs/>
          <w:color w:val="D63384"/>
          <w:sz w:val="21"/>
          <w:szCs w:val="21"/>
        </w:rPr>
        <w:t>form-validation-state</w:t>
      </w:r>
      <w:r>
        <w:rPr>
          <w:rStyle w:val="Strong"/>
          <w:rFonts w:ascii="Segoe UI" w:hAnsi="Segoe UI" w:cs="Segoe UI"/>
          <w:color w:val="212529"/>
        </w:rPr>
        <w:t> mixin</w:t>
      </w:r>
      <w:r>
        <w:rPr>
          <w:rFonts w:ascii="Segoe UI" w:hAnsi="Segoe UI" w:cs="Segoe UI"/>
          <w:color w:val="212529"/>
        </w:rPr>
        <w:t>.</w:t>
      </w:r>
    </w:p>
    <w:p w:rsidR="00CD19C6" w:rsidRDefault="00CD19C6"/>
    <w:p w:rsidR="00DC608E" w:rsidRDefault="00DC608E"/>
    <w:p w:rsidR="00DC608E" w:rsidRDefault="00DC608E"/>
    <w:p w:rsidR="00DC608E" w:rsidRDefault="00DC608E"/>
    <w:p w:rsidR="00DC608E" w:rsidRDefault="00DC608E"/>
    <w:p w:rsidR="00DC608E" w:rsidRDefault="00DC608E"/>
    <w:p w:rsidR="00DC608E" w:rsidRDefault="00DC608E"/>
    <w:p w:rsidR="00DC608E" w:rsidRDefault="00DC608E"/>
    <w:p w:rsidR="00DC608E" w:rsidRDefault="00DC608E"/>
    <w:p w:rsidR="00DC608E" w:rsidRDefault="00DC608E"/>
    <w:p w:rsidR="00DC608E" w:rsidRDefault="00DC608E"/>
    <w:p w:rsidR="00DC608E" w:rsidRDefault="00DC608E"/>
    <w:p w:rsidR="00DC608E" w:rsidRDefault="00DC608E"/>
    <w:p w:rsidR="00DC608E" w:rsidRDefault="00DC608E"/>
    <w:p w:rsidR="00DC608E" w:rsidRDefault="00DC608E"/>
    <w:p w:rsidR="00DC608E" w:rsidRDefault="00DC608E"/>
    <w:p w:rsidR="00DC608E" w:rsidRDefault="00DC608E"/>
    <w:p w:rsidR="00DC608E" w:rsidRDefault="00DC608E"/>
    <w:p w:rsidR="00DC608E" w:rsidRDefault="00DC608E"/>
    <w:p w:rsidR="00DC608E" w:rsidRDefault="00DC608E"/>
    <w:p w:rsidR="00DC608E" w:rsidRDefault="00DC608E"/>
    <w:p w:rsidR="00DC608E" w:rsidRDefault="00DC608E"/>
    <w:p w:rsidR="00DC608E" w:rsidRDefault="00DC608E"/>
    <w:p w:rsidR="00DC608E" w:rsidRDefault="00DC608E"/>
    <w:p w:rsidR="008E41F0" w:rsidRDefault="008E41F0" w:rsidP="008E41F0">
      <w:pPr>
        <w:pStyle w:val="Heading1"/>
        <w:shd w:val="clear" w:color="auto" w:fill="FFFFFF"/>
        <w:spacing w:before="0" w:beforeAutospacing="0"/>
        <w:rPr>
          <w:rFonts w:ascii="Segoe UI" w:hAnsi="Segoe UI" w:cs="Segoe UI"/>
          <w:b w:val="0"/>
          <w:bCs w:val="0"/>
          <w:color w:val="212529"/>
        </w:rPr>
      </w:pPr>
      <w:bookmarkStart w:id="124" w:name="_Toc144064681"/>
      <w:r>
        <w:rPr>
          <w:rFonts w:ascii="Segoe UI" w:hAnsi="Segoe UI" w:cs="Segoe UI"/>
          <w:b w:val="0"/>
          <w:bCs w:val="0"/>
          <w:color w:val="212529"/>
        </w:rPr>
        <w:t>Accordion</w:t>
      </w:r>
      <w:bookmarkEnd w:id="124"/>
    </w:p>
    <w:p w:rsidR="008E41F0" w:rsidRDefault="008E41F0" w:rsidP="008E41F0">
      <w:pPr>
        <w:pStyle w:val="bd-lead"/>
        <w:shd w:val="clear" w:color="auto" w:fill="FFFFFF"/>
        <w:spacing w:before="0" w:beforeAutospacing="0"/>
        <w:rPr>
          <w:rFonts w:ascii="Segoe UI" w:hAnsi="Segoe UI" w:cs="Segoe UI"/>
          <w:color w:val="212529"/>
        </w:rPr>
      </w:pPr>
      <w:r>
        <w:rPr>
          <w:rFonts w:ascii="Segoe UI" w:hAnsi="Segoe UI" w:cs="Segoe UI"/>
          <w:color w:val="212529"/>
        </w:rPr>
        <w:t>Build vertically collapsing accordions in combination with our Collapse JavaScript plugin.</w:t>
      </w:r>
    </w:p>
    <w:p w:rsidR="008E41F0" w:rsidRDefault="008E41F0" w:rsidP="008E41F0">
      <w:pPr>
        <w:pStyle w:val="Heading2"/>
        <w:shd w:val="clear" w:color="auto" w:fill="FFFFFF"/>
        <w:spacing w:before="0" w:beforeAutospacing="0"/>
        <w:rPr>
          <w:rFonts w:ascii="Segoe UI" w:hAnsi="Segoe UI" w:cs="Segoe UI"/>
          <w:b w:val="0"/>
          <w:bCs w:val="0"/>
          <w:color w:val="212529"/>
        </w:rPr>
      </w:pPr>
      <w:bookmarkStart w:id="125" w:name="_Toc144064682"/>
      <w:r>
        <w:rPr>
          <w:rFonts w:ascii="Segoe UI" w:hAnsi="Segoe UI" w:cs="Segoe UI"/>
          <w:b w:val="0"/>
          <w:bCs w:val="0"/>
          <w:color w:val="212529"/>
        </w:rPr>
        <w:t>How it works</w:t>
      </w:r>
      <w:bookmarkEnd w:id="125"/>
    </w:p>
    <w:p w:rsidR="008E41F0" w:rsidRDefault="008E41F0" w:rsidP="008E41F0">
      <w:pPr>
        <w:pStyle w:val="NormalWeb"/>
        <w:shd w:val="clear" w:color="auto" w:fill="FFFFFF"/>
        <w:spacing w:before="0" w:beforeAutospacing="0"/>
        <w:rPr>
          <w:rFonts w:ascii="Segoe UI" w:hAnsi="Segoe UI" w:cs="Segoe UI"/>
          <w:color w:val="212529"/>
        </w:rPr>
      </w:pPr>
      <w:r>
        <w:rPr>
          <w:rFonts w:ascii="Segoe UI" w:hAnsi="Segoe UI" w:cs="Segoe UI"/>
          <w:color w:val="212529"/>
        </w:rPr>
        <w:t>The accordion uses </w:t>
      </w:r>
      <w:hyperlink r:id="rId149" w:history="1">
        <w:r>
          <w:rPr>
            <w:rStyle w:val="Hyperlink"/>
            <w:rFonts w:ascii="Segoe UI" w:hAnsi="Segoe UI" w:cs="Segoe UI"/>
            <w:color w:val="0D6EFD"/>
          </w:rPr>
          <w:t>collapse</w:t>
        </w:r>
      </w:hyperlink>
      <w:r>
        <w:rPr>
          <w:rFonts w:ascii="Segoe UI" w:hAnsi="Segoe UI" w:cs="Segoe UI"/>
          <w:color w:val="212529"/>
        </w:rPr>
        <w:t> internally to make it collapsible. To render an accordion that’s expanded, add the </w:t>
      </w:r>
      <w:r>
        <w:rPr>
          <w:rStyle w:val="HTMLCode"/>
          <w:rFonts w:ascii="var(--bs-font-monospace)" w:hAnsi="var(--bs-font-monospace)"/>
          <w:color w:val="D63384"/>
          <w:sz w:val="21"/>
          <w:szCs w:val="21"/>
        </w:rPr>
        <w:t>.open</w:t>
      </w:r>
      <w:r>
        <w:rPr>
          <w:rFonts w:ascii="Segoe UI" w:hAnsi="Segoe UI" w:cs="Segoe UI"/>
          <w:color w:val="212529"/>
        </w:rPr>
        <w:t> class on the </w:t>
      </w:r>
      <w:r>
        <w:rPr>
          <w:rStyle w:val="HTMLCode"/>
          <w:rFonts w:ascii="var(--bs-font-monospace)" w:hAnsi="var(--bs-font-monospace)"/>
          <w:color w:val="D63384"/>
          <w:sz w:val="21"/>
          <w:szCs w:val="21"/>
        </w:rPr>
        <w:t>.accordion</w:t>
      </w:r>
      <w:r>
        <w:rPr>
          <w:rFonts w:ascii="Segoe UI" w:hAnsi="Segoe UI" w:cs="Segoe UI"/>
          <w:color w:val="212529"/>
        </w:rPr>
        <w:t>.</w:t>
      </w:r>
    </w:p>
    <w:p w:rsidR="008E41F0" w:rsidRDefault="008E41F0" w:rsidP="008E41F0">
      <w:pPr>
        <w:shd w:val="clear" w:color="auto" w:fill="FFFFFF"/>
        <w:rPr>
          <w:rFonts w:ascii="Segoe UI" w:hAnsi="Segoe UI" w:cs="Segoe UI"/>
          <w:color w:val="212529"/>
        </w:rPr>
      </w:pPr>
      <w:r>
        <w:rPr>
          <w:rFonts w:ascii="Segoe UI" w:hAnsi="Segoe UI" w:cs="Segoe UI"/>
          <w:color w:val="212529"/>
        </w:rPr>
        <w:t>The animation effect of this component is dependent on the </w:t>
      </w:r>
      <w:r>
        <w:rPr>
          <w:rStyle w:val="HTMLCode"/>
          <w:rFonts w:ascii="var(--bs-font-monospace)" w:eastAsiaTheme="minorHAnsi" w:hAnsi="var(--bs-font-monospace)"/>
          <w:color w:val="D63384"/>
          <w:sz w:val="21"/>
          <w:szCs w:val="21"/>
        </w:rPr>
        <w:t>prefers-reduced-motion</w:t>
      </w:r>
      <w:r>
        <w:rPr>
          <w:rFonts w:ascii="Segoe UI" w:hAnsi="Segoe UI" w:cs="Segoe UI"/>
          <w:color w:val="212529"/>
        </w:rPr>
        <w:t> media query. See the </w:t>
      </w:r>
      <w:hyperlink r:id="rId150" w:anchor="reduced-motion" w:history="1">
        <w:r>
          <w:rPr>
            <w:rStyle w:val="Hyperlink"/>
            <w:rFonts w:ascii="Segoe UI" w:hAnsi="Segoe UI" w:cs="Segoe UI"/>
            <w:color w:val="0D6EFD"/>
          </w:rPr>
          <w:t>reduced motion section of our accessibility documentation</w:t>
        </w:r>
      </w:hyperlink>
      <w:r>
        <w:rPr>
          <w:rFonts w:ascii="Segoe UI" w:hAnsi="Segoe UI" w:cs="Segoe UI"/>
          <w:color w:val="212529"/>
        </w:rPr>
        <w:t>.</w:t>
      </w:r>
    </w:p>
    <w:p w:rsidR="008E41F0" w:rsidRDefault="008E41F0" w:rsidP="008E41F0">
      <w:pPr>
        <w:pStyle w:val="Heading2"/>
        <w:shd w:val="clear" w:color="auto" w:fill="FFFFFF"/>
        <w:rPr>
          <w:rFonts w:ascii="Segoe UI" w:hAnsi="Segoe UI" w:cs="Segoe UI"/>
          <w:b w:val="0"/>
          <w:bCs w:val="0"/>
          <w:color w:val="212529"/>
        </w:rPr>
      </w:pPr>
      <w:bookmarkStart w:id="126" w:name="_Toc144064683"/>
      <w:r>
        <w:rPr>
          <w:rFonts w:ascii="Segoe UI" w:hAnsi="Segoe UI" w:cs="Segoe UI"/>
          <w:b w:val="0"/>
          <w:bCs w:val="0"/>
          <w:color w:val="212529"/>
        </w:rPr>
        <w:t>Example</w:t>
      </w:r>
      <w:bookmarkEnd w:id="126"/>
    </w:p>
    <w:p w:rsidR="008E41F0" w:rsidRDefault="008E41F0" w:rsidP="008E41F0">
      <w:pPr>
        <w:pStyle w:val="NormalWeb"/>
        <w:shd w:val="clear" w:color="auto" w:fill="FFFFFF"/>
        <w:spacing w:before="0" w:beforeAutospacing="0"/>
        <w:rPr>
          <w:rFonts w:ascii="Segoe UI" w:hAnsi="Segoe UI" w:cs="Segoe UI"/>
          <w:color w:val="212529"/>
        </w:rPr>
      </w:pPr>
      <w:r>
        <w:rPr>
          <w:rFonts w:ascii="Segoe UI" w:hAnsi="Segoe UI" w:cs="Segoe UI"/>
          <w:color w:val="212529"/>
        </w:rPr>
        <w:t>Click the accordions below to expand/collapse the accordion content.</w:t>
      </w:r>
    </w:p>
    <w:p w:rsidR="008E41F0" w:rsidRDefault="008E41F0" w:rsidP="008E41F0">
      <w:pPr>
        <w:pStyle w:val="Heading2"/>
        <w:shd w:val="clear" w:color="auto" w:fill="FFFFFF"/>
        <w:spacing w:before="0" w:beforeAutospacing="0" w:after="0" w:afterAutospacing="0"/>
        <w:rPr>
          <w:rFonts w:ascii="Segoe UI" w:hAnsi="Segoe UI" w:cs="Segoe UI"/>
          <w:b w:val="0"/>
          <w:bCs w:val="0"/>
          <w:color w:val="212529"/>
        </w:rPr>
      </w:pPr>
      <w:bookmarkStart w:id="127" w:name="_Toc144064684"/>
      <w:r>
        <w:rPr>
          <w:rFonts w:ascii="Segoe UI" w:hAnsi="Segoe UI" w:cs="Segoe UI"/>
          <w:b w:val="0"/>
          <w:bCs w:val="0"/>
          <w:color w:val="212529"/>
        </w:rPr>
        <w:t>Accordion Item #1</w:t>
      </w:r>
      <w:bookmarkEnd w:id="127"/>
    </w:p>
    <w:p w:rsidR="008E41F0" w:rsidRDefault="008E41F0" w:rsidP="008E41F0">
      <w:pPr>
        <w:shd w:val="clear" w:color="auto" w:fill="FFFFFF"/>
        <w:rPr>
          <w:rFonts w:ascii="Segoe UI" w:hAnsi="Segoe UI" w:cs="Segoe UI"/>
          <w:color w:val="212529"/>
        </w:rPr>
      </w:pPr>
      <w:r>
        <w:rPr>
          <w:rStyle w:val="Strong"/>
          <w:rFonts w:ascii="Segoe UI" w:hAnsi="Segoe UI" w:cs="Segoe UI"/>
          <w:color w:val="212529"/>
        </w:rPr>
        <w:t>This is the first item's accordion body.</w:t>
      </w:r>
      <w:r>
        <w:rPr>
          <w:rFonts w:ascii="Segoe UI" w:hAnsi="Segoe UI" w:cs="Segoe UI"/>
          <w:color w:val="212529"/>
        </w:rPr>
        <w:t> It is shown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w:t>
      </w:r>
      <w:r>
        <w:rPr>
          <w:rStyle w:val="HTMLCode"/>
          <w:rFonts w:ascii="var(--bs-font-monospace)" w:eastAsiaTheme="minorHAnsi" w:hAnsi="var(--bs-font-monospace)"/>
          <w:color w:val="D63384"/>
          <w:sz w:val="21"/>
          <w:szCs w:val="21"/>
        </w:rPr>
        <w:t>.accordion-body</w:t>
      </w:r>
      <w:r>
        <w:rPr>
          <w:rFonts w:ascii="Segoe UI" w:hAnsi="Segoe UI" w:cs="Segoe UI"/>
          <w:color w:val="212529"/>
        </w:rPr>
        <w:t>, though the transition does limit overflow.</w:t>
      </w:r>
    </w:p>
    <w:p w:rsidR="008E41F0" w:rsidRDefault="008E41F0" w:rsidP="008E41F0">
      <w:pPr>
        <w:pStyle w:val="Heading2"/>
        <w:shd w:val="clear" w:color="auto" w:fill="FFFFFF"/>
        <w:spacing w:before="0" w:beforeAutospacing="0" w:after="0" w:afterAutospacing="0"/>
        <w:rPr>
          <w:rFonts w:ascii="Segoe UI" w:hAnsi="Segoe UI" w:cs="Segoe UI"/>
          <w:b w:val="0"/>
          <w:bCs w:val="0"/>
          <w:color w:val="212529"/>
        </w:rPr>
      </w:pPr>
      <w:bookmarkStart w:id="128" w:name="_Toc144064685"/>
      <w:r>
        <w:rPr>
          <w:rFonts w:ascii="Segoe UI" w:hAnsi="Segoe UI" w:cs="Segoe UI"/>
          <w:b w:val="0"/>
          <w:bCs w:val="0"/>
          <w:color w:val="212529"/>
        </w:rPr>
        <w:t>Accordion Item #2</w:t>
      </w:r>
      <w:bookmarkEnd w:id="128"/>
    </w:p>
    <w:p w:rsidR="008E41F0" w:rsidRDefault="008E41F0" w:rsidP="008E41F0">
      <w:pPr>
        <w:pStyle w:val="Heading2"/>
        <w:shd w:val="clear" w:color="auto" w:fill="FFFFFF"/>
        <w:spacing w:before="0" w:beforeAutospacing="0" w:after="0" w:afterAutospacing="0"/>
        <w:rPr>
          <w:rFonts w:ascii="Segoe UI" w:hAnsi="Segoe UI" w:cs="Segoe UI"/>
          <w:b w:val="0"/>
          <w:bCs w:val="0"/>
          <w:color w:val="212529"/>
        </w:rPr>
      </w:pPr>
      <w:bookmarkStart w:id="129" w:name="_Toc144064686"/>
      <w:r>
        <w:rPr>
          <w:rFonts w:ascii="Segoe UI" w:hAnsi="Segoe UI" w:cs="Segoe UI"/>
          <w:b w:val="0"/>
          <w:bCs w:val="0"/>
          <w:color w:val="212529"/>
        </w:rPr>
        <w:t>Accordion Item #3</w:t>
      </w:r>
      <w:bookmarkEnd w:id="129"/>
    </w:p>
    <w:p w:rsidR="008E41F0" w:rsidRDefault="008E41F0" w:rsidP="008E41F0">
      <w:pPr>
        <w:shd w:val="clear" w:color="auto" w:fill="FFFFFF"/>
        <w:rPr>
          <w:rFonts w:ascii="Segoe UI" w:hAnsi="Segoe UI" w:cs="Segoe UI"/>
          <w:color w:val="212529"/>
        </w:rPr>
      </w:pPr>
    </w:p>
    <w:p w:rsidR="008E41F0" w:rsidRDefault="008E41F0" w:rsidP="008E41F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"accordionExample"</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"accordion-item"</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h2</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"accordion-header"</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"headingOne"</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"collapse"</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"#collapseOne"</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"true"</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"collapseOne"</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Accordion Item #1</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h2</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"collapseOne"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"accordion-collapse collapse show"</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"headingOne"</w:t>
      </w:r>
      <w:r>
        <w:rPr>
          <w:rStyle w:val="HTMLCode"/>
          <w:rFonts w:ascii="var(--bs-font-monospace)" w:hAnsi="var(--bs-font-monospace)"/>
          <w:color w:val="212529"/>
        </w:rPr>
        <w:t xml:space="preserve"> </w:t>
      </w:r>
      <w:r>
        <w:rPr>
          <w:rStyle w:val="na"/>
          <w:rFonts w:ascii="var(--bs-font-monospace)" w:hAnsi="var(--bs-font-monospace)"/>
          <w:color w:val="006EE0"/>
        </w:rPr>
        <w:t>data-bs-parent</w:t>
      </w:r>
      <w:r>
        <w:rPr>
          <w:rStyle w:val="o"/>
          <w:rFonts w:ascii="var(--bs-font-monospace)" w:hAnsi="var(--bs-font-monospace)"/>
          <w:color w:val="555555"/>
        </w:rPr>
        <w:t>=</w:t>
      </w:r>
      <w:r>
        <w:rPr>
          <w:rStyle w:val="s"/>
          <w:rFonts w:ascii="var(--bs-font-monospace)" w:hAnsi="var(--bs-font-monospace)"/>
          <w:color w:val="D73038"/>
        </w:rPr>
        <w:t>"#accordionExample"</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"accordion-body"</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r>
        <w:rPr>
          <w:rStyle w:val="HTMLCode"/>
          <w:rFonts w:ascii="var(--bs-font-monospace)" w:hAnsi="var(--bs-font-monospace)"/>
          <w:color w:val="212529"/>
        </w:rPr>
        <w:t>This is the first item's accordion body.</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r>
        <w:rPr>
          <w:rStyle w:val="HTMLCode"/>
          <w:rFonts w:ascii="var(--bs-font-monospace)" w:hAnsi="var(--bs-font-monospace)"/>
          <w:color w:val="212529"/>
        </w:rPr>
        <w:t xml:space="preserve"> It is shown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w:t>
      </w:r>
      <w:r>
        <w:rPr>
          <w:rStyle w:val="p"/>
          <w:rFonts w:ascii="var(--bs-font-monospace)" w:hAnsi="var(--bs-font-monospace)"/>
          <w:color w:val="212529"/>
        </w:rPr>
        <w:t>&lt;</w:t>
      </w:r>
      <w:r>
        <w:rPr>
          <w:rStyle w:val="nt"/>
          <w:rFonts w:ascii="var(--bs-font-monospace)" w:hAnsi="var(--bs-font-monospace)"/>
          <w:color w:val="2F6F9F"/>
        </w:rPr>
        <w:t>code</w:t>
      </w:r>
      <w:r>
        <w:rPr>
          <w:rStyle w:val="p"/>
          <w:rFonts w:ascii="var(--bs-font-monospace)" w:hAnsi="var(--bs-font-monospace)"/>
          <w:color w:val="212529"/>
        </w:rPr>
        <w:t>&gt;</w:t>
      </w:r>
      <w:r>
        <w:rPr>
          <w:rStyle w:val="HTMLCode"/>
          <w:rFonts w:ascii="var(--bs-font-monospace)" w:hAnsi="var(--bs-font-monospace)"/>
          <w:color w:val="212529"/>
        </w:rPr>
        <w:t>.accordion-body</w:t>
      </w:r>
      <w:r>
        <w:rPr>
          <w:rStyle w:val="p"/>
          <w:rFonts w:ascii="var(--bs-font-monospace)" w:hAnsi="var(--bs-font-monospace)"/>
          <w:color w:val="212529"/>
        </w:rPr>
        <w:t>&lt;/</w:t>
      </w:r>
      <w:r>
        <w:rPr>
          <w:rStyle w:val="nt"/>
          <w:rFonts w:ascii="var(--bs-font-monospace)" w:hAnsi="var(--bs-font-monospace)"/>
          <w:color w:val="2F6F9F"/>
        </w:rPr>
        <w:t>code</w:t>
      </w:r>
      <w:r>
        <w:rPr>
          <w:rStyle w:val="p"/>
          <w:rFonts w:ascii="var(--bs-font-monospace)" w:hAnsi="var(--bs-font-monospace)"/>
          <w:color w:val="212529"/>
        </w:rPr>
        <w:t>&gt;</w:t>
      </w:r>
      <w:r>
        <w:rPr>
          <w:rStyle w:val="HTMLCode"/>
          <w:rFonts w:ascii="var(--bs-font-monospace)" w:hAnsi="var(--bs-font-monospace)"/>
          <w:color w:val="212529"/>
        </w:rPr>
        <w:t>, though the transition does limit overflow.</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"accordion-item"</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h2</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"accordion-header"</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"headingTwo"</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"accordion-button collapsed"</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"collapse"</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"#collapseTwo"</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"collapseTwo"</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Accordion Item #2</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h2</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"collapseTwo"</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"accordion-collapse collapse"</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"headingTwo"</w:t>
      </w:r>
      <w:r>
        <w:rPr>
          <w:rStyle w:val="HTMLCode"/>
          <w:rFonts w:ascii="var(--bs-font-monospace)" w:hAnsi="var(--bs-font-monospace)"/>
          <w:color w:val="212529"/>
        </w:rPr>
        <w:t xml:space="preserve"> </w:t>
      </w:r>
      <w:r>
        <w:rPr>
          <w:rStyle w:val="na"/>
          <w:rFonts w:ascii="var(--bs-font-monospace)" w:hAnsi="var(--bs-font-monospace)"/>
          <w:color w:val="006EE0"/>
        </w:rPr>
        <w:t>data-bs-parent</w:t>
      </w:r>
      <w:r>
        <w:rPr>
          <w:rStyle w:val="o"/>
          <w:rFonts w:ascii="var(--bs-font-monospace)" w:hAnsi="var(--bs-font-monospace)"/>
          <w:color w:val="555555"/>
        </w:rPr>
        <w:t>=</w:t>
      </w:r>
      <w:r>
        <w:rPr>
          <w:rStyle w:val="s"/>
          <w:rFonts w:ascii="var(--bs-font-monospace)" w:hAnsi="var(--bs-font-monospace)"/>
          <w:color w:val="D73038"/>
        </w:rPr>
        <w:t>"#accordionExample"</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"accordion-body"</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r>
        <w:rPr>
          <w:rStyle w:val="HTMLCode"/>
          <w:rFonts w:ascii="var(--bs-font-monospace)" w:hAnsi="var(--bs-font-monospace)"/>
          <w:color w:val="212529"/>
        </w:rPr>
        <w:t>This is the second item's accordion body.</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r>
        <w:rPr>
          <w:rStyle w:val="HTMLCode"/>
          <w:rFonts w:ascii="var(--bs-font-monospace)" w:hAnsi="var(--bs-font-monospace)"/>
          <w:color w:val="212529"/>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w:t>
      </w:r>
      <w:r>
        <w:rPr>
          <w:rStyle w:val="p"/>
          <w:rFonts w:ascii="var(--bs-font-monospace)" w:hAnsi="var(--bs-font-monospace)"/>
          <w:color w:val="212529"/>
        </w:rPr>
        <w:t>&lt;</w:t>
      </w:r>
      <w:r>
        <w:rPr>
          <w:rStyle w:val="nt"/>
          <w:rFonts w:ascii="var(--bs-font-monospace)" w:hAnsi="var(--bs-font-monospace)"/>
          <w:color w:val="2F6F9F"/>
        </w:rPr>
        <w:t>code</w:t>
      </w:r>
      <w:r>
        <w:rPr>
          <w:rStyle w:val="p"/>
          <w:rFonts w:ascii="var(--bs-font-monospace)" w:hAnsi="var(--bs-font-monospace)"/>
          <w:color w:val="212529"/>
        </w:rPr>
        <w:t>&gt;</w:t>
      </w:r>
      <w:r>
        <w:rPr>
          <w:rStyle w:val="HTMLCode"/>
          <w:rFonts w:ascii="var(--bs-font-monospace)" w:hAnsi="var(--bs-font-monospace)"/>
          <w:color w:val="212529"/>
        </w:rPr>
        <w:t>.accordion-body</w:t>
      </w:r>
      <w:r>
        <w:rPr>
          <w:rStyle w:val="p"/>
          <w:rFonts w:ascii="var(--bs-font-monospace)" w:hAnsi="var(--bs-font-monospace)"/>
          <w:color w:val="212529"/>
        </w:rPr>
        <w:t>&lt;/</w:t>
      </w:r>
      <w:r>
        <w:rPr>
          <w:rStyle w:val="nt"/>
          <w:rFonts w:ascii="var(--bs-font-monospace)" w:hAnsi="var(--bs-font-monospace)"/>
          <w:color w:val="2F6F9F"/>
        </w:rPr>
        <w:t>code</w:t>
      </w:r>
      <w:r>
        <w:rPr>
          <w:rStyle w:val="p"/>
          <w:rFonts w:ascii="var(--bs-font-monospace)" w:hAnsi="var(--bs-font-monospace)"/>
          <w:color w:val="212529"/>
        </w:rPr>
        <w:t>&gt;</w:t>
      </w:r>
      <w:r>
        <w:rPr>
          <w:rStyle w:val="HTMLCode"/>
          <w:rFonts w:ascii="var(--bs-font-monospace)" w:hAnsi="var(--bs-font-monospace)"/>
          <w:color w:val="212529"/>
        </w:rPr>
        <w:t>, though the transition does limit overflow.</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"accordion-item"</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h2</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"accordion-header"</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"headingThree"</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"accordion-button collapsed"</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"collapse"</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"#collapseThree"</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"collapseThree"</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Accordion Item #3</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h2</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"collapseThree"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"accordion-collapse collapse"</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"headingThree"</w:t>
      </w:r>
      <w:r>
        <w:rPr>
          <w:rStyle w:val="HTMLCode"/>
          <w:rFonts w:ascii="var(--bs-font-monospace)" w:hAnsi="var(--bs-font-monospace)"/>
          <w:color w:val="212529"/>
        </w:rPr>
        <w:t xml:space="preserve"> </w:t>
      </w:r>
      <w:r>
        <w:rPr>
          <w:rStyle w:val="na"/>
          <w:rFonts w:ascii="var(--bs-font-monospace)" w:hAnsi="var(--bs-font-monospace)"/>
          <w:color w:val="006EE0"/>
        </w:rPr>
        <w:t>data-bs-parent</w:t>
      </w:r>
      <w:r>
        <w:rPr>
          <w:rStyle w:val="o"/>
          <w:rFonts w:ascii="var(--bs-font-monospace)" w:hAnsi="var(--bs-font-monospace)"/>
          <w:color w:val="555555"/>
        </w:rPr>
        <w:t>=</w:t>
      </w:r>
      <w:r>
        <w:rPr>
          <w:rStyle w:val="s"/>
          <w:rFonts w:ascii="var(--bs-font-monospace)" w:hAnsi="var(--bs-font-monospace)"/>
          <w:color w:val="D73038"/>
        </w:rPr>
        <w:t>"#accordionExample"</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"accordion-body"</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r>
        <w:rPr>
          <w:rStyle w:val="HTMLCode"/>
          <w:rFonts w:ascii="var(--bs-font-monospace)" w:hAnsi="var(--bs-font-monospace)"/>
          <w:color w:val="212529"/>
        </w:rPr>
        <w:t>This is the third item's accordion body.</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r>
        <w:rPr>
          <w:rStyle w:val="HTMLCode"/>
          <w:rFonts w:ascii="var(--bs-font-monospace)" w:hAnsi="var(--bs-font-monospace)"/>
          <w:color w:val="212529"/>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w:t>
      </w:r>
      <w:r>
        <w:rPr>
          <w:rStyle w:val="p"/>
          <w:rFonts w:ascii="var(--bs-font-monospace)" w:hAnsi="var(--bs-font-monospace)"/>
          <w:color w:val="212529"/>
        </w:rPr>
        <w:t>&lt;</w:t>
      </w:r>
      <w:r>
        <w:rPr>
          <w:rStyle w:val="nt"/>
          <w:rFonts w:ascii="var(--bs-font-monospace)" w:hAnsi="var(--bs-font-monospace)"/>
          <w:color w:val="2F6F9F"/>
        </w:rPr>
        <w:t>code</w:t>
      </w:r>
      <w:r>
        <w:rPr>
          <w:rStyle w:val="p"/>
          <w:rFonts w:ascii="var(--bs-font-monospace)" w:hAnsi="var(--bs-font-monospace)"/>
          <w:color w:val="212529"/>
        </w:rPr>
        <w:t>&gt;</w:t>
      </w:r>
      <w:r>
        <w:rPr>
          <w:rStyle w:val="HTMLCode"/>
          <w:rFonts w:ascii="var(--bs-font-monospace)" w:hAnsi="var(--bs-font-monospace)"/>
          <w:color w:val="212529"/>
        </w:rPr>
        <w:t>.accordion-body</w:t>
      </w:r>
      <w:r>
        <w:rPr>
          <w:rStyle w:val="p"/>
          <w:rFonts w:ascii="var(--bs-font-monospace)" w:hAnsi="var(--bs-font-monospace)"/>
          <w:color w:val="212529"/>
        </w:rPr>
        <w:t>&lt;/</w:t>
      </w:r>
      <w:r>
        <w:rPr>
          <w:rStyle w:val="nt"/>
          <w:rFonts w:ascii="var(--bs-font-monospace)" w:hAnsi="var(--bs-font-monospace)"/>
          <w:color w:val="2F6F9F"/>
        </w:rPr>
        <w:t>code</w:t>
      </w:r>
      <w:r>
        <w:rPr>
          <w:rStyle w:val="p"/>
          <w:rFonts w:ascii="var(--bs-font-monospace)" w:hAnsi="var(--bs-font-monospace)"/>
          <w:color w:val="212529"/>
        </w:rPr>
        <w:t>&gt;</w:t>
      </w:r>
      <w:r>
        <w:rPr>
          <w:rStyle w:val="HTMLCode"/>
          <w:rFonts w:ascii="var(--bs-font-monospace)" w:hAnsi="var(--bs-font-monospace)"/>
          <w:color w:val="212529"/>
        </w:rPr>
        <w:t>, though the transition does limit overflow.</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eading3"/>
        <w:shd w:val="clear" w:color="auto" w:fill="FFFFFF"/>
        <w:rPr>
          <w:rFonts w:ascii="Segoe UI" w:hAnsi="Segoe UI" w:cs="Segoe UI"/>
          <w:b w:val="0"/>
          <w:bCs w:val="0"/>
          <w:color w:val="212529"/>
        </w:rPr>
      </w:pPr>
      <w:bookmarkStart w:id="130" w:name="_Toc144064687"/>
      <w:r>
        <w:rPr>
          <w:rFonts w:ascii="Segoe UI" w:hAnsi="Segoe UI" w:cs="Segoe UI"/>
          <w:b w:val="0"/>
          <w:bCs w:val="0"/>
          <w:color w:val="212529"/>
        </w:rPr>
        <w:t>Flush</w:t>
      </w:r>
      <w:bookmarkEnd w:id="130"/>
    </w:p>
    <w:p w:rsidR="008E41F0" w:rsidRDefault="008E41F0" w:rsidP="008E41F0">
      <w:pPr>
        <w:pStyle w:val="NormalWeb"/>
        <w:shd w:val="clear" w:color="auto" w:fill="FFFFFF"/>
        <w:spacing w:before="0" w:beforeAutospacing="0"/>
        <w:rPr>
          <w:rFonts w:ascii="Segoe UI" w:hAnsi="Segoe UI" w:cs="Segoe UI"/>
          <w:color w:val="212529"/>
        </w:rPr>
      </w:pPr>
      <w:r>
        <w:rPr>
          <w:rFonts w:ascii="Segoe UI" w:hAnsi="Segoe UI" w:cs="Segoe UI"/>
          <w:color w:val="212529"/>
        </w:rPr>
        <w:t>Add </w:t>
      </w:r>
      <w:r>
        <w:rPr>
          <w:rStyle w:val="HTMLCode"/>
          <w:rFonts w:ascii="var(--bs-font-monospace)" w:hAnsi="var(--bs-font-monospace)"/>
          <w:color w:val="D63384"/>
          <w:sz w:val="21"/>
          <w:szCs w:val="21"/>
        </w:rPr>
        <w:t>.accordion-flush</w:t>
      </w:r>
      <w:r>
        <w:rPr>
          <w:rFonts w:ascii="Segoe UI" w:hAnsi="Segoe UI" w:cs="Segoe UI"/>
          <w:color w:val="212529"/>
        </w:rPr>
        <w:t> to remove the default </w:t>
      </w:r>
      <w:r>
        <w:rPr>
          <w:rStyle w:val="HTMLCode"/>
          <w:rFonts w:ascii="var(--bs-font-monospace)" w:hAnsi="var(--bs-font-monospace)"/>
          <w:color w:val="D63384"/>
          <w:sz w:val="21"/>
          <w:szCs w:val="21"/>
        </w:rPr>
        <w:t>background-color</w:t>
      </w:r>
      <w:r>
        <w:rPr>
          <w:rFonts w:ascii="Segoe UI" w:hAnsi="Segoe UI" w:cs="Segoe UI"/>
          <w:color w:val="212529"/>
        </w:rPr>
        <w:t>, some borders, and some rounded corners to render accordions edge-to-edge with their parent container.</w:t>
      </w:r>
    </w:p>
    <w:p w:rsidR="008E41F0" w:rsidRDefault="008E41F0" w:rsidP="008E41F0">
      <w:pPr>
        <w:pStyle w:val="Heading2"/>
        <w:shd w:val="clear" w:color="auto" w:fill="FFFFFF"/>
        <w:spacing w:before="0" w:beforeAutospacing="0" w:after="0" w:afterAutospacing="0"/>
        <w:rPr>
          <w:rFonts w:ascii="Segoe UI" w:hAnsi="Segoe UI" w:cs="Segoe UI"/>
          <w:b w:val="0"/>
          <w:bCs w:val="0"/>
          <w:color w:val="212529"/>
        </w:rPr>
      </w:pPr>
      <w:bookmarkStart w:id="131" w:name="_Toc144064688"/>
      <w:r>
        <w:rPr>
          <w:rFonts w:ascii="Segoe UI" w:hAnsi="Segoe UI" w:cs="Segoe UI"/>
          <w:b w:val="0"/>
          <w:bCs w:val="0"/>
          <w:color w:val="212529"/>
        </w:rPr>
        <w:t>Accordion Item #1</w:t>
      </w:r>
      <w:bookmarkEnd w:id="131"/>
    </w:p>
    <w:p w:rsidR="008E41F0" w:rsidRDefault="008E41F0" w:rsidP="008E41F0">
      <w:pPr>
        <w:pStyle w:val="Heading2"/>
        <w:shd w:val="clear" w:color="auto" w:fill="FFFFFF"/>
        <w:spacing w:before="0" w:beforeAutospacing="0" w:after="0" w:afterAutospacing="0"/>
        <w:rPr>
          <w:rFonts w:ascii="Segoe UI" w:hAnsi="Segoe UI" w:cs="Segoe UI"/>
          <w:b w:val="0"/>
          <w:bCs w:val="0"/>
          <w:color w:val="212529"/>
        </w:rPr>
      </w:pPr>
      <w:bookmarkStart w:id="132" w:name="_Toc144064689"/>
      <w:r>
        <w:rPr>
          <w:rFonts w:ascii="Segoe UI" w:hAnsi="Segoe UI" w:cs="Segoe UI"/>
          <w:b w:val="0"/>
          <w:bCs w:val="0"/>
          <w:color w:val="212529"/>
        </w:rPr>
        <w:t>Accordion Item #2</w:t>
      </w:r>
      <w:bookmarkEnd w:id="132"/>
    </w:p>
    <w:p w:rsidR="008E41F0" w:rsidRDefault="008E41F0" w:rsidP="008E41F0">
      <w:pPr>
        <w:pStyle w:val="Heading2"/>
        <w:shd w:val="clear" w:color="auto" w:fill="FFFFFF"/>
        <w:spacing w:before="0" w:beforeAutospacing="0" w:after="0" w:afterAutospacing="0"/>
        <w:rPr>
          <w:rFonts w:ascii="Segoe UI" w:hAnsi="Segoe UI" w:cs="Segoe UI"/>
          <w:b w:val="0"/>
          <w:bCs w:val="0"/>
          <w:color w:val="212529"/>
        </w:rPr>
      </w:pPr>
      <w:bookmarkStart w:id="133" w:name="_Toc144064690"/>
      <w:r>
        <w:rPr>
          <w:rFonts w:ascii="Segoe UI" w:hAnsi="Segoe UI" w:cs="Segoe UI"/>
          <w:b w:val="0"/>
          <w:bCs w:val="0"/>
          <w:color w:val="212529"/>
        </w:rPr>
        <w:t>Accordion Item #3</w:t>
      </w:r>
      <w:bookmarkEnd w:id="133"/>
    </w:p>
    <w:p w:rsidR="008E41F0" w:rsidRDefault="008E41F0" w:rsidP="008E41F0">
      <w:pPr>
        <w:shd w:val="clear" w:color="auto" w:fill="FFFFFF"/>
        <w:rPr>
          <w:rFonts w:ascii="Segoe UI" w:hAnsi="Segoe UI" w:cs="Segoe UI"/>
          <w:color w:val="212529"/>
        </w:rPr>
      </w:pPr>
    </w:p>
    <w:p w:rsidR="008E41F0" w:rsidRDefault="008E41F0" w:rsidP="008E41F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 accordion-flush"</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"accordionFlushExample"</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"accordion-item"</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h2</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"accordion-header"</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"flush-headingOne"</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"accordion-button collapsed"</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"collapse"</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"#flush-collapseOne"</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"flush-collapseOne"</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Accordion Item #1</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h2</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"flush-collapseOne"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"accordion-collapse collapse"</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"flush-headingOne"</w:t>
      </w:r>
      <w:r>
        <w:rPr>
          <w:rStyle w:val="HTMLCode"/>
          <w:rFonts w:ascii="var(--bs-font-monospace)" w:hAnsi="var(--bs-font-monospace)"/>
          <w:color w:val="212529"/>
        </w:rPr>
        <w:t xml:space="preserve"> </w:t>
      </w:r>
      <w:r>
        <w:rPr>
          <w:rStyle w:val="na"/>
          <w:rFonts w:ascii="var(--bs-font-monospace)" w:hAnsi="var(--bs-font-monospace)"/>
          <w:color w:val="006EE0"/>
        </w:rPr>
        <w:t>data-bs-parent</w:t>
      </w:r>
      <w:r>
        <w:rPr>
          <w:rStyle w:val="o"/>
          <w:rFonts w:ascii="var(--bs-font-monospace)" w:hAnsi="var(--bs-font-monospace)"/>
          <w:color w:val="555555"/>
        </w:rPr>
        <w:t>=</w:t>
      </w:r>
      <w:r>
        <w:rPr>
          <w:rStyle w:val="s"/>
          <w:rFonts w:ascii="var(--bs-font-monospace)" w:hAnsi="var(--bs-font-monospace)"/>
          <w:color w:val="D73038"/>
        </w:rPr>
        <w:t>"#accordionFlushExample"</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"accordion-body"</w:t>
      </w:r>
      <w:r>
        <w:rPr>
          <w:rStyle w:val="p"/>
          <w:rFonts w:ascii="var(--bs-font-monospace)" w:hAnsi="var(--bs-font-monospace)"/>
          <w:color w:val="212529"/>
        </w:rPr>
        <w:t>&gt;</w:t>
      </w:r>
      <w:r>
        <w:rPr>
          <w:rStyle w:val="HTMLCode"/>
          <w:rFonts w:ascii="var(--bs-font-monospace)" w:hAnsi="var(--bs-font-monospace)"/>
          <w:color w:val="212529"/>
        </w:rPr>
        <w:t xml:space="preserve">Placeholder content for this accordion, which is intended to demonstrate the </w:t>
      </w:r>
      <w:r>
        <w:rPr>
          <w:rStyle w:val="p"/>
          <w:rFonts w:ascii="var(--bs-font-monospace)" w:hAnsi="var(--bs-font-monospace)"/>
          <w:color w:val="212529"/>
        </w:rPr>
        <w:t>&lt;</w:t>
      </w:r>
      <w:r>
        <w:rPr>
          <w:rStyle w:val="nt"/>
          <w:rFonts w:ascii="var(--bs-font-monospace)" w:hAnsi="var(--bs-font-monospace)"/>
          <w:color w:val="2F6F9F"/>
        </w:rPr>
        <w:t>code</w:t>
      </w:r>
      <w:r>
        <w:rPr>
          <w:rStyle w:val="p"/>
          <w:rFonts w:ascii="var(--bs-font-monospace)" w:hAnsi="var(--bs-font-monospace)"/>
          <w:color w:val="212529"/>
        </w:rPr>
        <w:t>&gt;</w:t>
      </w:r>
      <w:r>
        <w:rPr>
          <w:rStyle w:val="HTMLCode"/>
          <w:rFonts w:ascii="var(--bs-font-monospace)" w:hAnsi="var(--bs-font-monospace)"/>
          <w:color w:val="212529"/>
        </w:rPr>
        <w:t>.accordion-flush</w:t>
      </w:r>
      <w:r>
        <w:rPr>
          <w:rStyle w:val="p"/>
          <w:rFonts w:ascii="var(--bs-font-monospace)" w:hAnsi="var(--bs-font-monospace)"/>
          <w:color w:val="212529"/>
        </w:rPr>
        <w:t>&lt;/</w:t>
      </w:r>
      <w:r>
        <w:rPr>
          <w:rStyle w:val="nt"/>
          <w:rFonts w:ascii="var(--bs-font-monospace)" w:hAnsi="var(--bs-font-monospace)"/>
          <w:color w:val="2F6F9F"/>
        </w:rPr>
        <w:t>code</w:t>
      </w:r>
      <w:r>
        <w:rPr>
          <w:rStyle w:val="p"/>
          <w:rFonts w:ascii="var(--bs-font-monospace)" w:hAnsi="var(--bs-font-monospace)"/>
          <w:color w:val="212529"/>
        </w:rPr>
        <w:t>&gt;</w:t>
      </w:r>
      <w:r>
        <w:rPr>
          <w:rStyle w:val="HTMLCode"/>
          <w:rFonts w:ascii="var(--bs-font-monospace)" w:hAnsi="var(--bs-font-monospace)"/>
          <w:color w:val="212529"/>
        </w:rPr>
        <w:t xml:space="preserve"> class. This is the first item's accordion body.</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"accordion-item"</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h2</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"accordion-header"</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"flush-headingTwo"</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"accordion-button collapsed"</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"collapse"</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"#flush-collapseTwo"</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"flush-collapseTwo"</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Accordion Item #2</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h2</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"flush-collapseTwo"</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"accordion-collapse collapse"</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"flush-headingTwo"</w:t>
      </w:r>
      <w:r>
        <w:rPr>
          <w:rStyle w:val="HTMLCode"/>
          <w:rFonts w:ascii="var(--bs-font-monospace)" w:hAnsi="var(--bs-font-monospace)"/>
          <w:color w:val="212529"/>
        </w:rPr>
        <w:t xml:space="preserve"> </w:t>
      </w:r>
      <w:r>
        <w:rPr>
          <w:rStyle w:val="na"/>
          <w:rFonts w:ascii="var(--bs-font-monospace)" w:hAnsi="var(--bs-font-monospace)"/>
          <w:color w:val="006EE0"/>
        </w:rPr>
        <w:t>data-bs-parent</w:t>
      </w:r>
      <w:r>
        <w:rPr>
          <w:rStyle w:val="o"/>
          <w:rFonts w:ascii="var(--bs-font-monospace)" w:hAnsi="var(--bs-font-monospace)"/>
          <w:color w:val="555555"/>
        </w:rPr>
        <w:t>=</w:t>
      </w:r>
      <w:r>
        <w:rPr>
          <w:rStyle w:val="s"/>
          <w:rFonts w:ascii="var(--bs-font-monospace)" w:hAnsi="var(--bs-font-monospace)"/>
          <w:color w:val="D73038"/>
        </w:rPr>
        <w:t>"#accordionFlushExample"</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"accordion-body"</w:t>
      </w:r>
      <w:r>
        <w:rPr>
          <w:rStyle w:val="p"/>
          <w:rFonts w:ascii="var(--bs-font-monospace)" w:hAnsi="var(--bs-font-monospace)"/>
          <w:color w:val="212529"/>
        </w:rPr>
        <w:t>&gt;</w:t>
      </w:r>
      <w:r>
        <w:rPr>
          <w:rStyle w:val="HTMLCode"/>
          <w:rFonts w:ascii="var(--bs-font-monospace)" w:hAnsi="var(--bs-font-monospace)"/>
          <w:color w:val="212529"/>
        </w:rPr>
        <w:t xml:space="preserve">Placeholder content for this accordion, which is intended to demonstrate the </w:t>
      </w:r>
      <w:r>
        <w:rPr>
          <w:rStyle w:val="p"/>
          <w:rFonts w:ascii="var(--bs-font-monospace)" w:hAnsi="var(--bs-font-monospace)"/>
          <w:color w:val="212529"/>
        </w:rPr>
        <w:t>&lt;</w:t>
      </w:r>
      <w:r>
        <w:rPr>
          <w:rStyle w:val="nt"/>
          <w:rFonts w:ascii="var(--bs-font-monospace)" w:hAnsi="var(--bs-font-monospace)"/>
          <w:color w:val="2F6F9F"/>
        </w:rPr>
        <w:t>code</w:t>
      </w:r>
      <w:r>
        <w:rPr>
          <w:rStyle w:val="p"/>
          <w:rFonts w:ascii="var(--bs-font-monospace)" w:hAnsi="var(--bs-font-monospace)"/>
          <w:color w:val="212529"/>
        </w:rPr>
        <w:t>&gt;</w:t>
      </w:r>
      <w:r>
        <w:rPr>
          <w:rStyle w:val="HTMLCode"/>
          <w:rFonts w:ascii="var(--bs-font-monospace)" w:hAnsi="var(--bs-font-monospace)"/>
          <w:color w:val="212529"/>
        </w:rPr>
        <w:t>.accordion-flush</w:t>
      </w:r>
      <w:r>
        <w:rPr>
          <w:rStyle w:val="p"/>
          <w:rFonts w:ascii="var(--bs-font-monospace)" w:hAnsi="var(--bs-font-monospace)"/>
          <w:color w:val="212529"/>
        </w:rPr>
        <w:t>&lt;/</w:t>
      </w:r>
      <w:r>
        <w:rPr>
          <w:rStyle w:val="nt"/>
          <w:rFonts w:ascii="var(--bs-font-monospace)" w:hAnsi="var(--bs-font-monospace)"/>
          <w:color w:val="2F6F9F"/>
        </w:rPr>
        <w:t>code</w:t>
      </w:r>
      <w:r>
        <w:rPr>
          <w:rStyle w:val="p"/>
          <w:rFonts w:ascii="var(--bs-font-monospace)" w:hAnsi="var(--bs-font-monospace)"/>
          <w:color w:val="212529"/>
        </w:rPr>
        <w:t>&gt;</w:t>
      </w:r>
      <w:r>
        <w:rPr>
          <w:rStyle w:val="HTMLCode"/>
          <w:rFonts w:ascii="var(--bs-font-monospace)" w:hAnsi="var(--bs-font-monospace)"/>
          <w:color w:val="212529"/>
        </w:rPr>
        <w:t xml:space="preserve"> class. This is the second item's accordion body. Let's imagine this being filled with some actual content.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"accordion-item"</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h2</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"accordion-header"</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"flush-headingThree"</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"accordion-button collapsed"</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"collapse"</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"#flush-collapseThree"</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"flush-collapseThree"</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Accordion Item #3</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h2</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"flush-collapseThree"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"accordion-collapse collapse"</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"flush-headingThree"</w:t>
      </w:r>
      <w:r>
        <w:rPr>
          <w:rStyle w:val="HTMLCode"/>
          <w:rFonts w:ascii="var(--bs-font-monospace)" w:hAnsi="var(--bs-font-monospace)"/>
          <w:color w:val="212529"/>
        </w:rPr>
        <w:t xml:space="preserve"> </w:t>
      </w:r>
      <w:r>
        <w:rPr>
          <w:rStyle w:val="na"/>
          <w:rFonts w:ascii="var(--bs-font-monospace)" w:hAnsi="var(--bs-font-monospace)"/>
          <w:color w:val="006EE0"/>
        </w:rPr>
        <w:t>data-bs-parent</w:t>
      </w:r>
      <w:r>
        <w:rPr>
          <w:rStyle w:val="o"/>
          <w:rFonts w:ascii="var(--bs-font-monospace)" w:hAnsi="var(--bs-font-monospace)"/>
          <w:color w:val="555555"/>
        </w:rPr>
        <w:t>=</w:t>
      </w:r>
      <w:r>
        <w:rPr>
          <w:rStyle w:val="s"/>
          <w:rFonts w:ascii="var(--bs-font-monospace)" w:hAnsi="var(--bs-font-monospace)"/>
          <w:color w:val="D73038"/>
        </w:rPr>
        <w:t>"#accordionFlushExample"</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"accordion-body"</w:t>
      </w:r>
      <w:r>
        <w:rPr>
          <w:rStyle w:val="p"/>
          <w:rFonts w:ascii="var(--bs-font-monospace)" w:hAnsi="var(--bs-font-monospace)"/>
          <w:color w:val="212529"/>
        </w:rPr>
        <w:t>&gt;</w:t>
      </w:r>
      <w:r>
        <w:rPr>
          <w:rStyle w:val="HTMLCode"/>
          <w:rFonts w:ascii="var(--bs-font-monospace)" w:hAnsi="var(--bs-font-monospace)"/>
          <w:color w:val="212529"/>
        </w:rPr>
        <w:t xml:space="preserve">Placeholder content for this accordion, which is intended to demonstrate the </w:t>
      </w:r>
      <w:r>
        <w:rPr>
          <w:rStyle w:val="p"/>
          <w:rFonts w:ascii="var(--bs-font-monospace)" w:hAnsi="var(--bs-font-monospace)"/>
          <w:color w:val="212529"/>
        </w:rPr>
        <w:t>&lt;</w:t>
      </w:r>
      <w:r>
        <w:rPr>
          <w:rStyle w:val="nt"/>
          <w:rFonts w:ascii="var(--bs-font-monospace)" w:hAnsi="var(--bs-font-monospace)"/>
          <w:color w:val="2F6F9F"/>
        </w:rPr>
        <w:t>code</w:t>
      </w:r>
      <w:r>
        <w:rPr>
          <w:rStyle w:val="p"/>
          <w:rFonts w:ascii="var(--bs-font-monospace)" w:hAnsi="var(--bs-font-monospace)"/>
          <w:color w:val="212529"/>
        </w:rPr>
        <w:t>&gt;</w:t>
      </w:r>
      <w:r>
        <w:rPr>
          <w:rStyle w:val="HTMLCode"/>
          <w:rFonts w:ascii="var(--bs-font-monospace)" w:hAnsi="var(--bs-font-monospace)"/>
          <w:color w:val="212529"/>
        </w:rPr>
        <w:t>.accordion-flush</w:t>
      </w:r>
      <w:r>
        <w:rPr>
          <w:rStyle w:val="p"/>
          <w:rFonts w:ascii="var(--bs-font-monospace)" w:hAnsi="var(--bs-font-monospace)"/>
          <w:color w:val="212529"/>
        </w:rPr>
        <w:t>&lt;/</w:t>
      </w:r>
      <w:r>
        <w:rPr>
          <w:rStyle w:val="nt"/>
          <w:rFonts w:ascii="var(--bs-font-monospace)" w:hAnsi="var(--bs-font-monospace)"/>
          <w:color w:val="2F6F9F"/>
        </w:rPr>
        <w:t>code</w:t>
      </w:r>
      <w:r>
        <w:rPr>
          <w:rStyle w:val="p"/>
          <w:rFonts w:ascii="var(--bs-font-monospace)" w:hAnsi="var(--bs-font-monospace)"/>
          <w:color w:val="212529"/>
        </w:rPr>
        <w:t>&gt;</w:t>
      </w:r>
      <w:r>
        <w:rPr>
          <w:rStyle w:val="HTMLCode"/>
          <w:rFonts w:ascii="var(--bs-font-monospace)" w:hAnsi="var(--bs-font-monospace)"/>
          <w:color w:val="212529"/>
        </w:rPr>
        <w:t xml:space="preserve"> class. This is the third item's accordion body. Nothing more exciting happening here in terms of content, but just filling up the space to make it look, at least at first glance, a bit more representative of how this would look in a real-world application.</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eading3"/>
        <w:shd w:val="clear" w:color="auto" w:fill="FFFFFF"/>
        <w:rPr>
          <w:rFonts w:ascii="Segoe UI" w:hAnsi="Segoe UI" w:cs="Segoe UI"/>
          <w:b w:val="0"/>
          <w:bCs w:val="0"/>
          <w:color w:val="212529"/>
        </w:rPr>
      </w:pPr>
      <w:bookmarkStart w:id="134" w:name="_Toc144064691"/>
      <w:r>
        <w:rPr>
          <w:rFonts w:ascii="Segoe UI" w:hAnsi="Segoe UI" w:cs="Segoe UI"/>
          <w:b w:val="0"/>
          <w:bCs w:val="0"/>
          <w:color w:val="212529"/>
        </w:rPr>
        <w:t>Always open</w:t>
      </w:r>
      <w:bookmarkEnd w:id="134"/>
    </w:p>
    <w:p w:rsidR="008E41F0" w:rsidRDefault="008E41F0" w:rsidP="008E41F0">
      <w:pPr>
        <w:pStyle w:val="NormalWeb"/>
        <w:shd w:val="clear" w:color="auto" w:fill="FFFFFF"/>
        <w:spacing w:before="0" w:beforeAutospacing="0"/>
        <w:rPr>
          <w:rFonts w:ascii="Segoe UI" w:hAnsi="Segoe UI" w:cs="Segoe UI"/>
          <w:color w:val="212529"/>
        </w:rPr>
      </w:pPr>
      <w:r>
        <w:rPr>
          <w:rFonts w:ascii="Segoe UI" w:hAnsi="Segoe UI" w:cs="Segoe UI"/>
          <w:color w:val="212529"/>
        </w:rPr>
        <w:t>Omit the </w:t>
      </w:r>
      <w:r>
        <w:rPr>
          <w:rStyle w:val="HTMLCode"/>
          <w:rFonts w:ascii="var(--bs-font-monospace)" w:hAnsi="var(--bs-font-monospace)"/>
          <w:color w:val="D63384"/>
          <w:sz w:val="21"/>
          <w:szCs w:val="21"/>
        </w:rPr>
        <w:t>data-bs-parent</w:t>
      </w:r>
      <w:r>
        <w:rPr>
          <w:rFonts w:ascii="Segoe UI" w:hAnsi="Segoe UI" w:cs="Segoe UI"/>
          <w:color w:val="212529"/>
        </w:rPr>
        <w:t> attribute on each </w:t>
      </w:r>
      <w:r>
        <w:rPr>
          <w:rStyle w:val="HTMLCode"/>
          <w:rFonts w:ascii="var(--bs-font-monospace)" w:hAnsi="var(--bs-font-monospace)"/>
          <w:color w:val="D63384"/>
          <w:sz w:val="21"/>
          <w:szCs w:val="21"/>
        </w:rPr>
        <w:t>.accordion-collapse</w:t>
      </w:r>
      <w:r>
        <w:rPr>
          <w:rFonts w:ascii="Segoe UI" w:hAnsi="Segoe UI" w:cs="Segoe UI"/>
          <w:color w:val="212529"/>
        </w:rPr>
        <w:t> to make accordion items stay open when another item is opened.</w:t>
      </w:r>
    </w:p>
    <w:p w:rsidR="008E41F0" w:rsidRDefault="008E41F0" w:rsidP="008E41F0">
      <w:pPr>
        <w:pStyle w:val="Heading2"/>
        <w:shd w:val="clear" w:color="auto" w:fill="FFFFFF"/>
        <w:spacing w:before="0" w:beforeAutospacing="0" w:after="0" w:afterAutospacing="0"/>
        <w:rPr>
          <w:rFonts w:ascii="Segoe UI" w:hAnsi="Segoe UI" w:cs="Segoe UI"/>
          <w:b w:val="0"/>
          <w:bCs w:val="0"/>
          <w:color w:val="212529"/>
        </w:rPr>
      </w:pPr>
      <w:bookmarkStart w:id="135" w:name="_Toc144064692"/>
      <w:r>
        <w:rPr>
          <w:rFonts w:ascii="Segoe UI" w:hAnsi="Segoe UI" w:cs="Segoe UI"/>
          <w:b w:val="0"/>
          <w:bCs w:val="0"/>
          <w:color w:val="212529"/>
        </w:rPr>
        <w:t>Accordion Item #1</w:t>
      </w:r>
      <w:bookmarkEnd w:id="135"/>
    </w:p>
    <w:p w:rsidR="008E41F0" w:rsidRDefault="008E41F0" w:rsidP="008E41F0">
      <w:pPr>
        <w:shd w:val="clear" w:color="auto" w:fill="FFFFFF"/>
        <w:rPr>
          <w:rFonts w:ascii="Segoe UI" w:hAnsi="Segoe UI" w:cs="Segoe UI"/>
          <w:color w:val="212529"/>
        </w:rPr>
      </w:pPr>
      <w:r>
        <w:rPr>
          <w:rStyle w:val="Strong"/>
          <w:rFonts w:ascii="Segoe UI" w:hAnsi="Segoe UI" w:cs="Segoe UI"/>
          <w:color w:val="212529"/>
        </w:rPr>
        <w:t>This is the first item's accordion body.</w:t>
      </w:r>
      <w:r>
        <w:rPr>
          <w:rFonts w:ascii="Segoe UI" w:hAnsi="Segoe UI" w:cs="Segoe UI"/>
          <w:color w:val="212529"/>
        </w:rPr>
        <w:t> It is shown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w:t>
      </w:r>
      <w:r>
        <w:rPr>
          <w:rStyle w:val="HTMLCode"/>
          <w:rFonts w:ascii="var(--bs-font-monospace)" w:eastAsiaTheme="minorHAnsi" w:hAnsi="var(--bs-font-monospace)"/>
          <w:color w:val="D63384"/>
          <w:sz w:val="21"/>
          <w:szCs w:val="21"/>
        </w:rPr>
        <w:t>.accordion-body</w:t>
      </w:r>
      <w:r>
        <w:rPr>
          <w:rFonts w:ascii="Segoe UI" w:hAnsi="Segoe UI" w:cs="Segoe UI"/>
          <w:color w:val="212529"/>
        </w:rPr>
        <w:t>, though the transition does limit overflow.</w:t>
      </w:r>
    </w:p>
    <w:p w:rsidR="008E41F0" w:rsidRDefault="008E41F0" w:rsidP="008E41F0">
      <w:pPr>
        <w:pStyle w:val="Heading2"/>
        <w:shd w:val="clear" w:color="auto" w:fill="FFFFFF"/>
        <w:spacing w:before="0" w:beforeAutospacing="0" w:after="0" w:afterAutospacing="0"/>
        <w:rPr>
          <w:rFonts w:ascii="Segoe UI" w:hAnsi="Segoe UI" w:cs="Segoe UI"/>
          <w:b w:val="0"/>
          <w:bCs w:val="0"/>
          <w:color w:val="212529"/>
        </w:rPr>
      </w:pPr>
      <w:bookmarkStart w:id="136" w:name="_Toc144064693"/>
      <w:r>
        <w:rPr>
          <w:rFonts w:ascii="Segoe UI" w:hAnsi="Segoe UI" w:cs="Segoe UI"/>
          <w:b w:val="0"/>
          <w:bCs w:val="0"/>
          <w:color w:val="212529"/>
        </w:rPr>
        <w:t>Accordion Item #2</w:t>
      </w:r>
      <w:bookmarkEnd w:id="136"/>
    </w:p>
    <w:p w:rsidR="008E41F0" w:rsidRDefault="008E41F0" w:rsidP="008E41F0">
      <w:pPr>
        <w:pStyle w:val="Heading2"/>
        <w:shd w:val="clear" w:color="auto" w:fill="FFFFFF"/>
        <w:spacing w:before="0" w:beforeAutospacing="0" w:after="0" w:afterAutospacing="0"/>
        <w:rPr>
          <w:rFonts w:ascii="Segoe UI" w:hAnsi="Segoe UI" w:cs="Segoe UI"/>
          <w:b w:val="0"/>
          <w:bCs w:val="0"/>
          <w:color w:val="212529"/>
        </w:rPr>
      </w:pPr>
      <w:bookmarkStart w:id="137" w:name="_Toc144064694"/>
      <w:r>
        <w:rPr>
          <w:rFonts w:ascii="Segoe UI" w:hAnsi="Segoe UI" w:cs="Segoe UI"/>
          <w:b w:val="0"/>
          <w:bCs w:val="0"/>
          <w:color w:val="212529"/>
        </w:rPr>
        <w:t>Accordion Item #3</w:t>
      </w:r>
      <w:bookmarkEnd w:id="137"/>
    </w:p>
    <w:p w:rsidR="008E41F0" w:rsidRDefault="008E41F0" w:rsidP="008E41F0">
      <w:pPr>
        <w:shd w:val="clear" w:color="auto" w:fill="FFFFFF"/>
        <w:rPr>
          <w:rFonts w:ascii="Segoe UI" w:hAnsi="Segoe UI" w:cs="Segoe UI"/>
          <w:color w:val="212529"/>
        </w:rPr>
      </w:pPr>
    </w:p>
    <w:p w:rsidR="008E41F0" w:rsidRDefault="008E41F0" w:rsidP="008E41F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"accordionPanelsStayOpenExample"</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"accordion-item"</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h2</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"accordion-header"</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"panelsStayOpen-headingOne"</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"collapse"</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"#panelsStayOpen-collapseOne"</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"true"</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"panelsStayOpen-collapseOne"</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Accordion Item #1</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h2</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"panelsStayOpen-collapseOne"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"accordion-collapse collapse show"</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"panelsStayOpen-headingOne"</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"accordion-body"</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r>
        <w:rPr>
          <w:rStyle w:val="HTMLCode"/>
          <w:rFonts w:ascii="var(--bs-font-monospace)" w:hAnsi="var(--bs-font-monospace)"/>
          <w:color w:val="212529"/>
        </w:rPr>
        <w:t>This is the first item's accordion body.</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r>
        <w:rPr>
          <w:rStyle w:val="HTMLCode"/>
          <w:rFonts w:ascii="var(--bs-font-monospace)" w:hAnsi="var(--bs-font-monospace)"/>
          <w:color w:val="212529"/>
        </w:rPr>
        <w:t xml:space="preserve"> It is shown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w:t>
      </w:r>
      <w:r>
        <w:rPr>
          <w:rStyle w:val="p"/>
          <w:rFonts w:ascii="var(--bs-font-monospace)" w:hAnsi="var(--bs-font-monospace)"/>
          <w:color w:val="212529"/>
        </w:rPr>
        <w:t>&lt;</w:t>
      </w:r>
      <w:r>
        <w:rPr>
          <w:rStyle w:val="nt"/>
          <w:rFonts w:ascii="var(--bs-font-monospace)" w:hAnsi="var(--bs-font-monospace)"/>
          <w:color w:val="2F6F9F"/>
        </w:rPr>
        <w:t>code</w:t>
      </w:r>
      <w:r>
        <w:rPr>
          <w:rStyle w:val="p"/>
          <w:rFonts w:ascii="var(--bs-font-monospace)" w:hAnsi="var(--bs-font-monospace)"/>
          <w:color w:val="212529"/>
        </w:rPr>
        <w:t>&gt;</w:t>
      </w:r>
      <w:r>
        <w:rPr>
          <w:rStyle w:val="HTMLCode"/>
          <w:rFonts w:ascii="var(--bs-font-monospace)" w:hAnsi="var(--bs-font-monospace)"/>
          <w:color w:val="212529"/>
        </w:rPr>
        <w:t>.accordion-body</w:t>
      </w:r>
      <w:r>
        <w:rPr>
          <w:rStyle w:val="p"/>
          <w:rFonts w:ascii="var(--bs-font-monospace)" w:hAnsi="var(--bs-font-monospace)"/>
          <w:color w:val="212529"/>
        </w:rPr>
        <w:t>&lt;/</w:t>
      </w:r>
      <w:r>
        <w:rPr>
          <w:rStyle w:val="nt"/>
          <w:rFonts w:ascii="var(--bs-font-monospace)" w:hAnsi="var(--bs-font-monospace)"/>
          <w:color w:val="2F6F9F"/>
        </w:rPr>
        <w:t>code</w:t>
      </w:r>
      <w:r>
        <w:rPr>
          <w:rStyle w:val="p"/>
          <w:rFonts w:ascii="var(--bs-font-monospace)" w:hAnsi="var(--bs-font-monospace)"/>
          <w:color w:val="212529"/>
        </w:rPr>
        <w:t>&gt;</w:t>
      </w:r>
      <w:r>
        <w:rPr>
          <w:rStyle w:val="HTMLCode"/>
          <w:rFonts w:ascii="var(--bs-font-monospace)" w:hAnsi="var(--bs-font-monospace)"/>
          <w:color w:val="212529"/>
        </w:rPr>
        <w:t>, though the transition does limit overflow.</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"accordion-item"</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h2</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"accordion-header"</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"panelsStayOpen-headingTwo"</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"accordion-button collapsed"</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"collapse"</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"#panelsStayOpen-collapseTwo"</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"panelsStayOpen-collapseTwo"</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Accordion Item #2</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h2</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"panelsStayOpen-collapseTwo"</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"accordion-collapse collapse"</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"panelsStayOpen-headingTwo"</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"accordion-body"</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r>
        <w:rPr>
          <w:rStyle w:val="HTMLCode"/>
          <w:rFonts w:ascii="var(--bs-font-monospace)" w:hAnsi="var(--bs-font-monospace)"/>
          <w:color w:val="212529"/>
        </w:rPr>
        <w:t>This is the second item's accordion body.</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r>
        <w:rPr>
          <w:rStyle w:val="HTMLCode"/>
          <w:rFonts w:ascii="var(--bs-font-monospace)" w:hAnsi="var(--bs-font-monospace)"/>
          <w:color w:val="212529"/>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w:t>
      </w:r>
      <w:r>
        <w:rPr>
          <w:rStyle w:val="p"/>
          <w:rFonts w:ascii="var(--bs-font-monospace)" w:hAnsi="var(--bs-font-monospace)"/>
          <w:color w:val="212529"/>
        </w:rPr>
        <w:t>&lt;</w:t>
      </w:r>
      <w:r>
        <w:rPr>
          <w:rStyle w:val="nt"/>
          <w:rFonts w:ascii="var(--bs-font-monospace)" w:hAnsi="var(--bs-font-monospace)"/>
          <w:color w:val="2F6F9F"/>
        </w:rPr>
        <w:t>code</w:t>
      </w:r>
      <w:r>
        <w:rPr>
          <w:rStyle w:val="p"/>
          <w:rFonts w:ascii="var(--bs-font-monospace)" w:hAnsi="var(--bs-font-monospace)"/>
          <w:color w:val="212529"/>
        </w:rPr>
        <w:t>&gt;</w:t>
      </w:r>
      <w:r>
        <w:rPr>
          <w:rStyle w:val="HTMLCode"/>
          <w:rFonts w:ascii="var(--bs-font-monospace)" w:hAnsi="var(--bs-font-monospace)"/>
          <w:color w:val="212529"/>
        </w:rPr>
        <w:t>.accordion-body</w:t>
      </w:r>
      <w:r>
        <w:rPr>
          <w:rStyle w:val="p"/>
          <w:rFonts w:ascii="var(--bs-font-monospace)" w:hAnsi="var(--bs-font-monospace)"/>
          <w:color w:val="212529"/>
        </w:rPr>
        <w:t>&lt;/</w:t>
      </w:r>
      <w:r>
        <w:rPr>
          <w:rStyle w:val="nt"/>
          <w:rFonts w:ascii="var(--bs-font-monospace)" w:hAnsi="var(--bs-font-monospace)"/>
          <w:color w:val="2F6F9F"/>
        </w:rPr>
        <w:t>code</w:t>
      </w:r>
      <w:r>
        <w:rPr>
          <w:rStyle w:val="p"/>
          <w:rFonts w:ascii="var(--bs-font-monospace)" w:hAnsi="var(--bs-font-monospace)"/>
          <w:color w:val="212529"/>
        </w:rPr>
        <w:t>&gt;</w:t>
      </w:r>
      <w:r>
        <w:rPr>
          <w:rStyle w:val="HTMLCode"/>
          <w:rFonts w:ascii="var(--bs-font-monospace)" w:hAnsi="var(--bs-font-monospace)"/>
          <w:color w:val="212529"/>
        </w:rPr>
        <w:t>, though the transition does limit overflow.</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"accordion-item"</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h2</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"accordion-header"</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"panelsStayOpen-headingThree"</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"accordion-button collapsed"</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"collapse"</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"#panelsStayOpen-collapseThree"</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"panelsStayOpen-collapseThree"</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Accordion Item #3</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h2</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"panelsStayOpen-collapseThree"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"accordion-collapse collapse"</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"panelsStayOpen-headingThree"</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"accordion-body"</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r>
        <w:rPr>
          <w:rStyle w:val="HTMLCode"/>
          <w:rFonts w:ascii="var(--bs-font-monospace)" w:hAnsi="var(--bs-font-monospace)"/>
          <w:color w:val="212529"/>
        </w:rPr>
        <w:t>This is the third item's accordion body.</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r>
        <w:rPr>
          <w:rStyle w:val="HTMLCode"/>
          <w:rFonts w:ascii="var(--bs-font-monospace)" w:hAnsi="var(--bs-font-monospace)"/>
          <w:color w:val="212529"/>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w:t>
      </w:r>
      <w:r>
        <w:rPr>
          <w:rStyle w:val="p"/>
          <w:rFonts w:ascii="var(--bs-font-monospace)" w:hAnsi="var(--bs-font-monospace)"/>
          <w:color w:val="212529"/>
        </w:rPr>
        <w:t>&lt;</w:t>
      </w:r>
      <w:r>
        <w:rPr>
          <w:rStyle w:val="nt"/>
          <w:rFonts w:ascii="var(--bs-font-monospace)" w:hAnsi="var(--bs-font-monospace)"/>
          <w:color w:val="2F6F9F"/>
        </w:rPr>
        <w:t>code</w:t>
      </w:r>
      <w:r>
        <w:rPr>
          <w:rStyle w:val="p"/>
          <w:rFonts w:ascii="var(--bs-font-monospace)" w:hAnsi="var(--bs-font-monospace)"/>
          <w:color w:val="212529"/>
        </w:rPr>
        <w:t>&gt;</w:t>
      </w:r>
      <w:r>
        <w:rPr>
          <w:rStyle w:val="HTMLCode"/>
          <w:rFonts w:ascii="var(--bs-font-monospace)" w:hAnsi="var(--bs-font-monospace)"/>
          <w:color w:val="212529"/>
        </w:rPr>
        <w:t>.accordion-body</w:t>
      </w:r>
      <w:r>
        <w:rPr>
          <w:rStyle w:val="p"/>
          <w:rFonts w:ascii="var(--bs-font-monospace)" w:hAnsi="var(--bs-font-monospace)"/>
          <w:color w:val="212529"/>
        </w:rPr>
        <w:t>&lt;/</w:t>
      </w:r>
      <w:r>
        <w:rPr>
          <w:rStyle w:val="nt"/>
          <w:rFonts w:ascii="var(--bs-font-monospace)" w:hAnsi="var(--bs-font-monospace)"/>
          <w:color w:val="2F6F9F"/>
        </w:rPr>
        <w:t>code</w:t>
      </w:r>
      <w:r>
        <w:rPr>
          <w:rStyle w:val="p"/>
          <w:rFonts w:ascii="var(--bs-font-monospace)" w:hAnsi="var(--bs-font-monospace)"/>
          <w:color w:val="212529"/>
        </w:rPr>
        <w:t>&gt;</w:t>
      </w:r>
      <w:r>
        <w:rPr>
          <w:rStyle w:val="HTMLCode"/>
          <w:rFonts w:ascii="var(--bs-font-monospace)" w:hAnsi="var(--bs-font-monospace)"/>
          <w:color w:val="212529"/>
        </w:rPr>
        <w:t>, though the transition does limit overflow.</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E41F0" w:rsidRDefault="008E41F0" w:rsidP="008E41F0">
      <w:pPr>
        <w:pStyle w:val="Heading2"/>
        <w:shd w:val="clear" w:color="auto" w:fill="FFFFFF"/>
        <w:rPr>
          <w:rFonts w:ascii="Segoe UI" w:hAnsi="Segoe UI" w:cs="Segoe UI"/>
          <w:b w:val="0"/>
          <w:bCs w:val="0"/>
          <w:color w:val="212529"/>
        </w:rPr>
      </w:pPr>
      <w:bookmarkStart w:id="138" w:name="_Toc144064695"/>
      <w:r>
        <w:rPr>
          <w:rFonts w:ascii="Segoe UI" w:hAnsi="Segoe UI" w:cs="Segoe UI"/>
          <w:b w:val="0"/>
          <w:bCs w:val="0"/>
          <w:color w:val="212529"/>
        </w:rPr>
        <w:t>Accessibility</w:t>
      </w:r>
      <w:bookmarkEnd w:id="138"/>
    </w:p>
    <w:p w:rsidR="008E41F0" w:rsidRDefault="008E41F0" w:rsidP="008E41F0">
      <w:pPr>
        <w:pStyle w:val="NormalWeb"/>
        <w:shd w:val="clear" w:color="auto" w:fill="FFFFFF"/>
        <w:spacing w:before="0" w:beforeAutospacing="0"/>
        <w:rPr>
          <w:rFonts w:ascii="Segoe UI" w:hAnsi="Segoe UI" w:cs="Segoe UI"/>
          <w:color w:val="212529"/>
        </w:rPr>
      </w:pPr>
      <w:r>
        <w:rPr>
          <w:rFonts w:ascii="Segoe UI" w:hAnsi="Segoe UI" w:cs="Segoe UI"/>
          <w:color w:val="212529"/>
        </w:rPr>
        <w:t>Please read the </w:t>
      </w:r>
      <w:hyperlink r:id="rId151" w:anchor="accessibility" w:history="1">
        <w:r>
          <w:rPr>
            <w:rStyle w:val="Hyperlink"/>
            <w:rFonts w:ascii="Segoe UI" w:hAnsi="Segoe UI" w:cs="Segoe UI"/>
            <w:color w:val="0D6EFD"/>
          </w:rPr>
          <w:t>collapse accessibility section</w:t>
        </w:r>
      </w:hyperlink>
      <w:r>
        <w:rPr>
          <w:rFonts w:ascii="Segoe UI" w:hAnsi="Segoe UI" w:cs="Segoe UI"/>
          <w:color w:val="212529"/>
        </w:rPr>
        <w:t> for more information.</w:t>
      </w:r>
    </w:p>
    <w:p w:rsidR="008E41F0" w:rsidRDefault="008E41F0" w:rsidP="008E41F0">
      <w:pPr>
        <w:pStyle w:val="Heading2"/>
        <w:shd w:val="clear" w:color="auto" w:fill="FFFFFF"/>
        <w:rPr>
          <w:rFonts w:ascii="Segoe UI" w:hAnsi="Segoe UI" w:cs="Segoe UI"/>
          <w:b w:val="0"/>
          <w:bCs w:val="0"/>
          <w:color w:val="212529"/>
        </w:rPr>
      </w:pPr>
      <w:bookmarkStart w:id="139" w:name="_Toc144064696"/>
      <w:r>
        <w:rPr>
          <w:rFonts w:ascii="Segoe UI" w:hAnsi="Segoe UI" w:cs="Segoe UI"/>
          <w:b w:val="0"/>
          <w:bCs w:val="0"/>
          <w:color w:val="212529"/>
        </w:rPr>
        <w:t>Sass</w:t>
      </w:r>
      <w:bookmarkEnd w:id="139"/>
    </w:p>
    <w:p w:rsidR="008E41F0" w:rsidRDefault="008E41F0" w:rsidP="008E41F0">
      <w:pPr>
        <w:pStyle w:val="Heading3"/>
        <w:shd w:val="clear" w:color="auto" w:fill="FFFFFF"/>
        <w:rPr>
          <w:rFonts w:ascii="Segoe UI" w:hAnsi="Segoe UI" w:cs="Segoe UI"/>
          <w:b w:val="0"/>
          <w:bCs w:val="0"/>
          <w:color w:val="212529"/>
        </w:rPr>
      </w:pPr>
      <w:bookmarkStart w:id="140" w:name="_Toc144064697"/>
      <w:r>
        <w:rPr>
          <w:rFonts w:ascii="Segoe UI" w:hAnsi="Segoe UI" w:cs="Segoe UI"/>
          <w:b w:val="0"/>
          <w:bCs w:val="0"/>
          <w:color w:val="212529"/>
        </w:rPr>
        <w:t>Variables</w:t>
      </w:r>
      <w:bookmarkEnd w:id="140"/>
    </w:p>
    <w:p w:rsidR="008E41F0" w:rsidRDefault="008E41F0" w:rsidP="008E41F0">
      <w:pPr>
        <w:shd w:val="clear" w:color="auto" w:fill="FFFFFF"/>
        <w:rPr>
          <w:rFonts w:ascii="Segoe UI" w:hAnsi="Segoe UI" w:cs="Segoe UI"/>
          <w:color w:val="212529"/>
        </w:rPr>
      </w:pP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kt"/>
          <w:rFonts w:ascii="var(--bs-font-monospace)" w:hAnsi="var(--bs-font-monospace)"/>
          <w:color w:val="007788"/>
        </w:rPr>
        <w:t>rem</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mf"/>
          <w:rFonts w:ascii="var(--bs-font-monospace)" w:hAnsi="var(--bs-font-monospace)"/>
          <w:color w:val="C24F19"/>
        </w:rPr>
        <w:t>.25</w:t>
      </w:r>
      <w:r>
        <w:rPr>
          <w:rStyle w:val="kt"/>
          <w:rFonts w:ascii="var(--bs-font-monospace)" w:hAnsi="var(--bs-font-monospace)"/>
          <w:color w:val="007788"/>
        </w:rPr>
        <w:t>rem</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$body-color</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$body-bg</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$accordion-border-width</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$border-width</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$black</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.125</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$accordion-inner-border-radius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subtract</w:t>
      </w:r>
      <w:r>
        <w:rPr>
          <w:rStyle w:val="p"/>
          <w:rFonts w:ascii="var(--bs-font-monospace)" w:hAnsi="var(--bs-font-monospace)"/>
          <w:color w:val="212529"/>
        </w:rPr>
        <w:t>(</w:t>
      </w:r>
      <w:r>
        <w:rPr>
          <w:rStyle w:val="nv"/>
          <w:rFonts w:ascii="var(--bs-font-monospace)" w:hAnsi="var(--bs-font-monospace)"/>
          <w:color w:val="003333"/>
        </w:rPr>
        <w:t>$accordion-border-radius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$accordion-border-width</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$accordion-body-padding-y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$accordion-padding-y</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$accordion-body-padding-x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$accordion-padding-x</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$accordion-button-padding-y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$accordion-padding-y</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$accordion-button-padding-x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$accordion-padding-x</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$accordion-button-color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$accordion-color</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$accordion-button-bg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$accordion-bg</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$accordion-transition</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$btn-transition</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border-radius</w:t>
      </w:r>
      <w:r>
        <w:rPr>
          <w:rStyle w:val="HTMLCode"/>
          <w:rFonts w:ascii="var(--bs-font-monospace)" w:hAnsi="var(--bs-font-monospace)"/>
          <w:color w:val="212529"/>
        </w:rPr>
        <w:t xml:space="preserve"> </w:t>
      </w:r>
      <w:r>
        <w:rPr>
          <w:rStyle w:val="mf"/>
          <w:rFonts w:ascii="var(--bs-font-monospace)" w:hAnsi="var(--bs-font-monospace)"/>
          <w:color w:val="C24F19"/>
        </w:rPr>
        <w:t>.15</w:t>
      </w:r>
      <w:r>
        <w:rPr>
          <w:rStyle w:val="kt"/>
          <w:rFonts w:ascii="var(--bs-font-monospace)" w:hAnsi="var(--bs-font-monospace)"/>
          <w:color w:val="007788"/>
        </w:rPr>
        <w:t>s</w:t>
      </w:r>
      <w:r>
        <w:rPr>
          <w:rStyle w:val="HTMLCode"/>
          <w:rFonts w:ascii="var(--bs-font-monospace)" w:hAnsi="var(--bs-font-monospace)"/>
          <w:color w:val="212529"/>
        </w:rPr>
        <w:t xml:space="preserve"> </w:t>
      </w:r>
      <w:r>
        <w:rPr>
          <w:rStyle w:val="ni"/>
          <w:rFonts w:ascii="var(--bs-font-monospace)" w:hAnsi="var(--bs-font-monospace)"/>
          <w:color w:val="727272"/>
        </w:rPr>
        <w:t>ease</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$accordion-button-active-bg</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tint-color</w:t>
      </w:r>
      <w:r>
        <w:rPr>
          <w:rStyle w:val="p"/>
          <w:rFonts w:ascii="var(--bs-font-monospace)" w:hAnsi="var(--bs-font-monospace)"/>
          <w:color w:val="212529"/>
        </w:rPr>
        <w:t>(</w:t>
      </w:r>
      <w:r>
        <w:rPr>
          <w:rStyle w:val="nv"/>
          <w:rFonts w:ascii="var(--bs-font-monospace)" w:hAnsi="var(--bs-font-monospace)"/>
          <w:color w:val="003333"/>
        </w:rPr>
        <w:t>$component-active-bg</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90</w:t>
      </w:r>
      <w:r>
        <w:rPr>
          <w:rStyle w:val="kt"/>
          <w:rFonts w:ascii="var(--bs-font-monospace)" w:hAnsi="var(--bs-font-monospace)"/>
          <w:color w:val="007788"/>
        </w:rPr>
        <w:t>%</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$accordion-button-active-color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shade-color</w:t>
      </w:r>
      <w:r>
        <w:rPr>
          <w:rStyle w:val="p"/>
          <w:rFonts w:ascii="var(--bs-font-monospace)" w:hAnsi="var(--bs-font-monospace)"/>
          <w:color w:val="212529"/>
        </w:rPr>
        <w:t>(</w:t>
      </w:r>
      <w:r>
        <w:rPr>
          <w:rStyle w:val="nv"/>
          <w:rFonts w:ascii="var(--bs-font-monospace)" w:hAnsi="var(--bs-font-monospace)"/>
          <w:color w:val="003333"/>
        </w:rPr>
        <w:t>$primary</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10</w:t>
      </w:r>
      <w:r>
        <w:rPr>
          <w:rStyle w:val="kt"/>
          <w:rFonts w:ascii="var(--bs-font-monospace)" w:hAnsi="var(--bs-font-monospace)"/>
          <w:color w:val="007788"/>
        </w:rPr>
        <w:t>%</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$accordion-button-focus-border-color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$input-focus-border-color</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$accordion-button-focus-box-shadow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$btn-focus-box-shadow</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$accordion-icon-width</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mf"/>
          <w:rFonts w:ascii="var(--bs-font-monospace)" w:hAnsi="var(--bs-font-monospace)"/>
          <w:color w:val="C24F19"/>
        </w:rPr>
        <w:t>.25</w:t>
      </w:r>
      <w:r>
        <w:rPr>
          <w:rStyle w:val="kt"/>
          <w:rFonts w:ascii="var(--bs-font-monospace)" w:hAnsi="var(--bs-font-monospace)"/>
          <w:color w:val="007788"/>
        </w:rPr>
        <w:t>rem</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$accordion-icon-color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$accordion-color</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$accordion-icon-active-color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$accordion-button-active-color</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$accordion-icon-transition</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transform</w:t>
      </w:r>
      <w:r>
        <w:rPr>
          <w:rStyle w:val="HTMLCode"/>
          <w:rFonts w:ascii="var(--bs-font-monospace)" w:hAnsi="var(--bs-font-monospace)"/>
          <w:color w:val="212529"/>
        </w:rPr>
        <w:t xml:space="preserve"> </w:t>
      </w:r>
      <w:r>
        <w:rPr>
          <w:rStyle w:val="mf"/>
          <w:rFonts w:ascii="var(--bs-font-monospace)" w:hAnsi="var(--bs-font-monospace)"/>
          <w:color w:val="C24F19"/>
        </w:rPr>
        <w:t>.2</w:t>
      </w:r>
      <w:r>
        <w:rPr>
          <w:rStyle w:val="kt"/>
          <w:rFonts w:ascii="var(--bs-font-monospace)" w:hAnsi="var(--bs-font-monospace)"/>
          <w:color w:val="007788"/>
        </w:rPr>
        <w:t>s</w:t>
      </w:r>
      <w:r>
        <w:rPr>
          <w:rStyle w:val="HTMLCode"/>
          <w:rFonts w:ascii="var(--bs-font-monospace)" w:hAnsi="var(--bs-font-monospace)"/>
          <w:color w:val="212529"/>
        </w:rPr>
        <w:t xml:space="preserve"> </w:t>
      </w:r>
      <w:r>
        <w:rPr>
          <w:rStyle w:val="ni"/>
          <w:rFonts w:ascii="var(--bs-font-monospace)" w:hAnsi="var(--bs-font-monospace)"/>
          <w:color w:val="727272"/>
        </w:rPr>
        <w:t>ease-in-out</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$accordion-icon-transform</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rotate</w:t>
      </w:r>
      <w:r>
        <w:rPr>
          <w:rStyle w:val="p"/>
          <w:rFonts w:ascii="var(--bs-font-monospace)" w:hAnsi="var(--bs-font-monospace)"/>
          <w:color w:val="212529"/>
        </w:rPr>
        <w:t>(</w:t>
      </w:r>
      <w:r>
        <w:rPr>
          <w:rStyle w:val="o"/>
          <w:rFonts w:ascii="var(--bs-font-monospace)" w:hAnsi="var(--bs-font-monospace)"/>
          <w:color w:val="555555"/>
        </w:rPr>
        <w:t>-</w:t>
      </w:r>
      <w:r>
        <w:rPr>
          <w:rStyle w:val="mi"/>
          <w:rFonts w:ascii="var(--bs-font-monospace)" w:hAnsi="var(--bs-font-monospace)"/>
          <w:color w:val="C24F19"/>
        </w:rPr>
        <w:t>180</w:t>
      </w:r>
      <w:r>
        <w:rPr>
          <w:rStyle w:val="kt"/>
          <w:rFonts w:ascii="var(--bs-font-monospace)" w:hAnsi="var(--bs-font-monospace)"/>
          <w:color w:val="007788"/>
        </w:rPr>
        <w:t>deg</w:t>
      </w:r>
      <w:r>
        <w:rPr>
          <w:rStyle w:val="p"/>
          <w:rFonts w:ascii="var(--bs-font-monospace)" w:hAnsi="var(--bs-font-monospace)"/>
          <w:color w:val="212529"/>
        </w:rPr>
        <w:t>);</w:t>
      </w:r>
    </w:p>
    <w:p w:rsidR="008E41F0" w:rsidRDefault="008E41F0" w:rsidP="008E41F0">
      <w:pPr>
        <w:pStyle w:val="HTMLPreformatted"/>
        <w:rPr>
          <w:rStyle w:val="HTMLCode"/>
          <w:rFonts w:ascii="var(--bs-font-monospace)" w:hAnsi="var(--bs-font-monospace)"/>
          <w:color w:val="212529"/>
        </w:rPr>
      </w:pPr>
    </w:p>
    <w:p w:rsidR="008E41F0" w:rsidRDefault="008E41F0" w:rsidP="008E41F0">
      <w:pPr>
        <w:pStyle w:val="HTMLPreformatted"/>
        <w:rPr>
          <w:rStyle w:val="HTMLCode"/>
          <w:rFonts w:ascii="var(--bs-font-monospace)" w:hAnsi="var(--bs-font-monospace)"/>
          <w:color w:val="212529"/>
        </w:rPr>
      </w:pPr>
      <w:r>
        <w:rPr>
          <w:rStyle w:val="nv"/>
          <w:rFonts w:ascii="var(--bs-font-monospace)" w:hAnsi="var(--bs-font-monospace)"/>
          <w:color w:val="003333"/>
        </w:rPr>
        <w:t>$accordion-button-icon</w:t>
      </w:r>
      <w:r>
        <w:rPr>
          <w:rStyle w:val="o"/>
          <w:rFonts w:ascii="var(--bs-font-monospace)" w:hAnsi="var(--bs-font-monospace)"/>
          <w:color w:val="555555"/>
        </w:rPr>
        <w:t>:</w:t>
      </w:r>
      <w:r>
        <w:rPr>
          <w:rStyle w:val="HTMLCode"/>
          <w:rFonts w:ascii="var(--bs-font-monospace)" w:hAnsi="var(--bs-font-monospace)"/>
          <w:color w:val="212529"/>
        </w:rPr>
        <w:t xml:space="preserve">         </w:t>
      </w:r>
      <w:r>
        <w:rPr>
          <w:rStyle w:val="sx"/>
          <w:rFonts w:ascii="var(--bs-font-monospace)" w:hAnsi="var(--bs-font-monospace)"/>
          <w:color w:val="CC3300"/>
        </w:rPr>
        <w:t>url("data:image/svg+xml,&lt;svg xmlns='http://www.w3.org/2000/svg' viewBox='0 0 16 16' fill='</w:t>
      </w:r>
      <w:r>
        <w:rPr>
          <w:rStyle w:val="si"/>
          <w:rFonts w:ascii="var(--bs-font-monospace)" w:hAnsi="var(--bs-font-monospace)"/>
          <w:color w:val="AA0000"/>
        </w:rPr>
        <w:t>#{</w:t>
      </w:r>
      <w:r>
        <w:rPr>
          <w:rStyle w:val="nv"/>
          <w:rFonts w:ascii="var(--bs-font-monospace)" w:hAnsi="var(--bs-font-monospace)"/>
          <w:color w:val="003333"/>
        </w:rPr>
        <w:t>$accordion-icon-color</w:t>
      </w:r>
      <w:r>
        <w:rPr>
          <w:rStyle w:val="si"/>
          <w:rFonts w:ascii="var(--bs-font-monospace)" w:hAnsi="var(--bs-font-monospace)"/>
          <w:color w:val="AA0000"/>
        </w:rPr>
        <w:t>}</w:t>
      </w:r>
      <w:r>
        <w:rPr>
          <w:rStyle w:val="sx"/>
          <w:rFonts w:ascii="var(--bs-font-monospace)" w:hAnsi="var(--bs-font-monospace)"/>
          <w:color w:val="CC3300"/>
        </w:rPr>
        <w:t>'&gt;&lt;path fill-rule='evenodd' d='M1.646 4.646a.5.5 0 0 1 .708 0L8 10.293l5.646-5.647a.5.5 0 0 1 .708.708l-6 6a.5.5 0 0 1-.708 0l-6-6a.5.5 0 0 1 0-.708z'/&gt;&lt;/svg&gt;")</w:t>
      </w:r>
      <w:r>
        <w:rPr>
          <w:rStyle w:val="p"/>
          <w:rFonts w:ascii="var(--bs-font-monospace)" w:hAnsi="var(--bs-font-monospace)"/>
          <w:color w:val="212529"/>
        </w:rPr>
        <w:t>;</w:t>
      </w:r>
    </w:p>
    <w:p w:rsidR="008E41F0" w:rsidRDefault="008E41F0" w:rsidP="008E41F0">
      <w:pPr>
        <w:pStyle w:val="HTMLPreformatted"/>
        <w:rPr>
          <w:rFonts w:ascii="var(--bs-font-monospace)" w:hAnsi="var(--bs-font-monospace)"/>
          <w:color w:val="212529"/>
          <w:sz w:val="21"/>
          <w:szCs w:val="21"/>
        </w:rPr>
      </w:pPr>
      <w:r>
        <w:rPr>
          <w:rStyle w:val="nv"/>
          <w:rFonts w:ascii="var(--bs-font-monospace)" w:hAnsi="var(--bs-font-monospace)"/>
          <w:color w:val="003333"/>
        </w:rPr>
        <w:t>$accordion-button-active-icon</w:t>
      </w:r>
      <w:r>
        <w:rPr>
          <w:rStyle w:val="o"/>
          <w:rFonts w:ascii="var(--bs-font-monospace)" w:hAnsi="var(--bs-font-monospace)"/>
          <w:color w:val="555555"/>
        </w:rPr>
        <w:t>:</w:t>
      </w:r>
      <w:r>
        <w:rPr>
          <w:rStyle w:val="HTMLCode"/>
          <w:rFonts w:ascii="var(--bs-font-monospace)" w:hAnsi="var(--bs-font-monospace)"/>
          <w:color w:val="212529"/>
        </w:rPr>
        <w:t xml:space="preserve">  </w:t>
      </w:r>
      <w:r>
        <w:rPr>
          <w:rStyle w:val="sx"/>
          <w:rFonts w:ascii="var(--bs-font-monospace)" w:hAnsi="var(--bs-font-monospace)"/>
          <w:color w:val="CC3300"/>
        </w:rPr>
        <w:t>url("data:image/svg+xml,&lt;svg xmlns='http://www.w3.org/2000/svg' viewBox='0 0 16 16' fill='</w:t>
      </w:r>
      <w:r>
        <w:rPr>
          <w:rStyle w:val="si"/>
          <w:rFonts w:ascii="var(--bs-font-monospace)" w:hAnsi="var(--bs-font-monospace)"/>
          <w:color w:val="AA0000"/>
        </w:rPr>
        <w:t>#{</w:t>
      </w:r>
      <w:r>
        <w:rPr>
          <w:rStyle w:val="nv"/>
          <w:rFonts w:ascii="var(--bs-font-monospace)" w:hAnsi="var(--bs-font-monospace)"/>
          <w:color w:val="003333"/>
        </w:rPr>
        <w:t>$accordion-icon-active-color</w:t>
      </w:r>
      <w:r>
        <w:rPr>
          <w:rStyle w:val="si"/>
          <w:rFonts w:ascii="var(--bs-font-monospace)" w:hAnsi="var(--bs-font-monospace)"/>
          <w:color w:val="AA0000"/>
        </w:rPr>
        <w:t>}</w:t>
      </w:r>
      <w:r>
        <w:rPr>
          <w:rStyle w:val="sx"/>
          <w:rFonts w:ascii="var(--bs-font-monospace)" w:hAnsi="var(--bs-font-monospace)"/>
          <w:color w:val="CC3300"/>
        </w:rPr>
        <w:t>'&gt;&lt;path fill-rule='evenodd' d='M1.646 4.646a.5.5 0 0 1 .708 0L8 10.293l5.646-5.647a.5.5 0 0 1 .708.708l-6 6a.5.5 0 0 1-.708 0l-6-6a.5.5 0 0 1 0-.708z'/&gt;&lt;/svg&gt;")</w:t>
      </w:r>
      <w:r>
        <w:rPr>
          <w:rStyle w:val="p"/>
          <w:rFonts w:ascii="var(--bs-font-monospace)" w:hAnsi="var(--bs-font-monospace)"/>
          <w:color w:val="212529"/>
        </w:rPr>
        <w:t>;</w:t>
      </w:r>
    </w:p>
    <w:p w:rsidR="00DC608E" w:rsidRDefault="00DC608E"/>
    <w:p w:rsidR="001E069B" w:rsidRDefault="001E069B"/>
    <w:p w:rsidR="001E069B" w:rsidRDefault="001E069B"/>
    <w:p w:rsidR="001E069B" w:rsidRDefault="001E069B"/>
    <w:p w:rsidR="001E069B" w:rsidRDefault="001E069B"/>
    <w:p w:rsidR="001E069B" w:rsidRDefault="001E069B"/>
    <w:p w:rsidR="001E069B" w:rsidRDefault="001E069B"/>
    <w:p w:rsidR="001E069B" w:rsidRDefault="001E069B"/>
    <w:p w:rsidR="001E069B" w:rsidRDefault="001E069B"/>
    <w:p w:rsidR="001E069B" w:rsidRDefault="001E069B"/>
    <w:p w:rsidR="001E069B" w:rsidRDefault="001E069B"/>
    <w:p w:rsidR="001E069B" w:rsidRDefault="001E069B"/>
    <w:p w:rsidR="001E069B" w:rsidRDefault="001E069B"/>
    <w:p w:rsidR="001E069B" w:rsidRDefault="001E069B"/>
    <w:p w:rsidR="001E069B" w:rsidRDefault="001E069B"/>
    <w:p w:rsidR="001E069B" w:rsidRDefault="001E069B"/>
    <w:p w:rsidR="001E069B" w:rsidRDefault="001E069B"/>
    <w:p w:rsidR="001E069B" w:rsidRDefault="001E069B"/>
    <w:p w:rsidR="001E069B" w:rsidRDefault="001E069B"/>
    <w:p w:rsidR="001E069B" w:rsidRDefault="001E069B"/>
    <w:p w:rsidR="001E069B" w:rsidRDefault="001E069B"/>
    <w:p w:rsidR="001E069B" w:rsidRDefault="001E069B"/>
    <w:p w:rsidR="001E069B" w:rsidRDefault="001E069B"/>
    <w:p w:rsidR="001E069B" w:rsidRDefault="001E069B"/>
    <w:p w:rsidR="001E069B" w:rsidRDefault="001E069B"/>
    <w:p w:rsidR="00665130" w:rsidRDefault="00665130" w:rsidP="00665130">
      <w:pPr>
        <w:pStyle w:val="Heading1"/>
        <w:shd w:val="clear" w:color="auto" w:fill="FFFFFF"/>
        <w:spacing w:before="0" w:beforeAutospacing="0"/>
        <w:rPr>
          <w:rFonts w:ascii="Segoe UI" w:hAnsi="Segoe UI" w:cs="Segoe UI"/>
          <w:b w:val="0"/>
          <w:bCs w:val="0"/>
          <w:color w:val="212529"/>
        </w:rPr>
      </w:pPr>
      <w:bookmarkStart w:id="141" w:name="_Toc144064698"/>
      <w:r>
        <w:rPr>
          <w:rFonts w:ascii="Segoe UI" w:hAnsi="Segoe UI" w:cs="Segoe UI"/>
          <w:b w:val="0"/>
          <w:bCs w:val="0"/>
          <w:color w:val="212529"/>
        </w:rPr>
        <w:t>Alerts</w:t>
      </w:r>
      <w:bookmarkEnd w:id="141"/>
    </w:p>
    <w:p w:rsidR="00665130" w:rsidRDefault="00665130" w:rsidP="00665130">
      <w:pPr>
        <w:pStyle w:val="bd-lead"/>
        <w:shd w:val="clear" w:color="auto" w:fill="FFFFFF"/>
        <w:spacing w:before="0" w:beforeAutospacing="0"/>
        <w:rPr>
          <w:rFonts w:ascii="Segoe UI" w:hAnsi="Segoe UI" w:cs="Segoe UI"/>
          <w:color w:val="212529"/>
        </w:rPr>
      </w:pPr>
      <w:r>
        <w:rPr>
          <w:rFonts w:ascii="Segoe UI" w:hAnsi="Segoe UI" w:cs="Segoe UI"/>
          <w:color w:val="212529"/>
        </w:rPr>
        <w:t>Provide contextual feedback messages for typical user actions with the handful of available and flexible alert messages.</w:t>
      </w:r>
    </w:p>
    <w:p w:rsidR="00665130" w:rsidRDefault="00665130" w:rsidP="00665130">
      <w:pPr>
        <w:pStyle w:val="Heading2"/>
        <w:shd w:val="clear" w:color="auto" w:fill="FFFFFF"/>
        <w:spacing w:before="0" w:beforeAutospacing="0"/>
        <w:rPr>
          <w:rFonts w:ascii="Segoe UI" w:hAnsi="Segoe UI" w:cs="Segoe UI"/>
          <w:b w:val="0"/>
          <w:bCs w:val="0"/>
          <w:color w:val="212529"/>
        </w:rPr>
      </w:pPr>
      <w:bookmarkStart w:id="142" w:name="_Toc144064699"/>
      <w:r>
        <w:rPr>
          <w:rFonts w:ascii="Segoe UI" w:hAnsi="Segoe UI" w:cs="Segoe UI"/>
          <w:b w:val="0"/>
          <w:bCs w:val="0"/>
          <w:color w:val="212529"/>
        </w:rPr>
        <w:t>Examples</w:t>
      </w:r>
      <w:bookmarkEnd w:id="142"/>
    </w:p>
    <w:p w:rsidR="00665130" w:rsidRDefault="00665130" w:rsidP="00665130">
      <w:pPr>
        <w:pStyle w:val="NormalWeb"/>
        <w:shd w:val="clear" w:color="auto" w:fill="FFFFFF"/>
        <w:spacing w:before="0" w:beforeAutospacing="0"/>
        <w:rPr>
          <w:rFonts w:ascii="Segoe UI" w:hAnsi="Segoe UI" w:cs="Segoe UI"/>
          <w:color w:val="212529"/>
        </w:rPr>
      </w:pPr>
      <w:r>
        <w:rPr>
          <w:rFonts w:ascii="Segoe UI" w:hAnsi="Segoe UI" w:cs="Segoe UI"/>
          <w:color w:val="212529"/>
        </w:rPr>
        <w:t>Alerts are available for any length of text, as well as an optional close button. For proper styling, use one of the eight </w:t>
      </w:r>
      <w:r>
        <w:rPr>
          <w:rStyle w:val="Strong"/>
          <w:rFonts w:ascii="Segoe UI" w:hAnsi="Segoe UI" w:cs="Segoe UI"/>
          <w:color w:val="212529"/>
        </w:rPr>
        <w:t>required</w:t>
      </w:r>
      <w:r>
        <w:rPr>
          <w:rFonts w:ascii="Segoe UI" w:hAnsi="Segoe UI" w:cs="Segoe UI"/>
          <w:color w:val="212529"/>
        </w:rPr>
        <w:t> contextual classes (e.g., </w:t>
      </w:r>
      <w:r>
        <w:rPr>
          <w:rStyle w:val="HTMLCode"/>
          <w:rFonts w:ascii="var(--bs-font-monospace)" w:hAnsi="var(--bs-font-monospace)"/>
          <w:color w:val="D63384"/>
          <w:sz w:val="21"/>
          <w:szCs w:val="21"/>
        </w:rPr>
        <w:t>.alert-success</w:t>
      </w:r>
      <w:r>
        <w:rPr>
          <w:rFonts w:ascii="Segoe UI" w:hAnsi="Segoe UI" w:cs="Segoe UI"/>
          <w:color w:val="212529"/>
        </w:rPr>
        <w:t>). For inline dismissal, use the </w:t>
      </w:r>
      <w:hyperlink r:id="rId152" w:anchor="dismissing" w:history="1">
        <w:r>
          <w:rPr>
            <w:rStyle w:val="Hyperlink"/>
            <w:rFonts w:ascii="Segoe UI" w:hAnsi="Segoe UI" w:cs="Segoe UI"/>
            <w:color w:val="0D6EFD"/>
          </w:rPr>
          <w:t>alerts JavaScript plugin</w:t>
        </w:r>
      </w:hyperlink>
      <w:r>
        <w:rPr>
          <w:rFonts w:ascii="Segoe UI" w:hAnsi="Segoe UI" w:cs="Segoe UI"/>
          <w:color w:val="212529"/>
        </w:rPr>
        <w:t>.</w:t>
      </w:r>
    </w:p>
    <w:p w:rsidR="00665130" w:rsidRDefault="00665130" w:rsidP="00665130">
      <w:pPr>
        <w:shd w:val="clear" w:color="auto" w:fill="CFE2FF"/>
        <w:rPr>
          <w:rFonts w:ascii="Segoe UI" w:hAnsi="Segoe UI" w:cs="Segoe UI"/>
          <w:color w:val="084298"/>
        </w:rPr>
      </w:pPr>
      <w:r>
        <w:rPr>
          <w:rFonts w:ascii="Segoe UI" w:hAnsi="Segoe UI" w:cs="Segoe UI"/>
          <w:color w:val="084298"/>
        </w:rPr>
        <w:t>A simple primary alert—check it out!</w:t>
      </w:r>
    </w:p>
    <w:p w:rsidR="00665130" w:rsidRDefault="00665130" w:rsidP="00665130">
      <w:pPr>
        <w:shd w:val="clear" w:color="auto" w:fill="E2E3E5"/>
        <w:rPr>
          <w:rFonts w:ascii="Segoe UI" w:hAnsi="Segoe UI" w:cs="Segoe UI"/>
          <w:color w:val="41464B"/>
        </w:rPr>
      </w:pPr>
      <w:r>
        <w:rPr>
          <w:rFonts w:ascii="Segoe UI" w:hAnsi="Segoe UI" w:cs="Segoe UI"/>
          <w:color w:val="41464B"/>
        </w:rPr>
        <w:t>A simple secondary alert—check it out!</w:t>
      </w:r>
    </w:p>
    <w:p w:rsidR="00665130" w:rsidRDefault="00665130" w:rsidP="00665130">
      <w:pPr>
        <w:shd w:val="clear" w:color="auto" w:fill="D1E7DD"/>
        <w:rPr>
          <w:rFonts w:ascii="Segoe UI" w:hAnsi="Segoe UI" w:cs="Segoe UI"/>
          <w:color w:val="0F5132"/>
        </w:rPr>
      </w:pPr>
      <w:r>
        <w:rPr>
          <w:rFonts w:ascii="Segoe UI" w:hAnsi="Segoe UI" w:cs="Segoe UI"/>
          <w:color w:val="0F5132"/>
        </w:rPr>
        <w:t>A simple success alert—check it out!</w:t>
      </w:r>
    </w:p>
    <w:p w:rsidR="00665130" w:rsidRDefault="00665130" w:rsidP="00665130">
      <w:pPr>
        <w:shd w:val="clear" w:color="auto" w:fill="F8D7DA"/>
        <w:rPr>
          <w:rFonts w:ascii="Segoe UI" w:hAnsi="Segoe UI" w:cs="Segoe UI"/>
          <w:color w:val="842029"/>
        </w:rPr>
      </w:pPr>
      <w:r>
        <w:rPr>
          <w:rFonts w:ascii="Segoe UI" w:hAnsi="Segoe UI" w:cs="Segoe UI"/>
          <w:color w:val="842029"/>
        </w:rPr>
        <w:t>A simple danger alert—check it out!</w:t>
      </w:r>
    </w:p>
    <w:p w:rsidR="00665130" w:rsidRDefault="00665130" w:rsidP="00665130">
      <w:pPr>
        <w:shd w:val="clear" w:color="auto" w:fill="FFF3CD"/>
        <w:rPr>
          <w:rFonts w:ascii="Segoe UI" w:hAnsi="Segoe UI" w:cs="Segoe UI"/>
          <w:color w:val="664D03"/>
        </w:rPr>
      </w:pPr>
      <w:r>
        <w:rPr>
          <w:rFonts w:ascii="Segoe UI" w:hAnsi="Segoe UI" w:cs="Segoe UI"/>
          <w:color w:val="664D03"/>
        </w:rPr>
        <w:t>A simple warning alert—check it out!</w:t>
      </w:r>
    </w:p>
    <w:p w:rsidR="00665130" w:rsidRDefault="00665130" w:rsidP="00665130">
      <w:pPr>
        <w:shd w:val="clear" w:color="auto" w:fill="CFF4FC"/>
        <w:rPr>
          <w:rFonts w:ascii="Segoe UI" w:hAnsi="Segoe UI" w:cs="Segoe UI"/>
          <w:color w:val="055160"/>
        </w:rPr>
      </w:pPr>
      <w:r>
        <w:rPr>
          <w:rFonts w:ascii="Segoe UI" w:hAnsi="Segoe UI" w:cs="Segoe UI"/>
          <w:color w:val="055160"/>
        </w:rPr>
        <w:t>A simple info alert—check it out!</w:t>
      </w:r>
    </w:p>
    <w:p w:rsidR="00665130" w:rsidRDefault="00665130" w:rsidP="00665130">
      <w:pPr>
        <w:shd w:val="clear" w:color="auto" w:fill="FEFEFE"/>
        <w:rPr>
          <w:rFonts w:ascii="Segoe UI" w:hAnsi="Segoe UI" w:cs="Segoe UI"/>
          <w:color w:val="636464"/>
        </w:rPr>
      </w:pPr>
      <w:r>
        <w:rPr>
          <w:rFonts w:ascii="Segoe UI" w:hAnsi="Segoe UI" w:cs="Segoe UI"/>
          <w:color w:val="636464"/>
        </w:rPr>
        <w:t>A simple light alert—check it out!</w:t>
      </w:r>
    </w:p>
    <w:p w:rsidR="00665130" w:rsidRDefault="00665130" w:rsidP="00665130">
      <w:pPr>
        <w:shd w:val="clear" w:color="auto" w:fill="D3D3D4"/>
        <w:rPr>
          <w:rFonts w:ascii="Segoe UI" w:hAnsi="Segoe UI" w:cs="Segoe UI"/>
          <w:color w:val="141619"/>
        </w:rPr>
      </w:pPr>
      <w:r>
        <w:rPr>
          <w:rFonts w:ascii="Segoe UI" w:hAnsi="Segoe UI" w:cs="Segoe UI"/>
          <w:color w:val="141619"/>
        </w:rPr>
        <w:t>A simple dark alert—check it out!</w:t>
      </w:r>
    </w:p>
    <w:p w:rsidR="00665130" w:rsidRDefault="00665130" w:rsidP="00665130">
      <w:pPr>
        <w:shd w:val="clear" w:color="auto" w:fill="FFFFFF"/>
        <w:rPr>
          <w:rFonts w:ascii="Segoe UI" w:hAnsi="Segoe UI" w:cs="Segoe UI"/>
          <w:color w:val="212529"/>
        </w:rPr>
      </w:pP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 alert-primary"</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A simple primary alert—check it out!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 alert-secondary"</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A simple secondary alert—check it out!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 alert-success"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A simple success alert—check it out!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 alert-danger"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A simple danger alert—check it out!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 alert-warning"</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A simple warning alert—check it out!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 alert-info"</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A simple info alert—check it out!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 alert-light"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A simple light alert—check it out!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 alert-dark"</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A simple dark alert—check it out!</w:t>
      </w:r>
    </w:p>
    <w:p w:rsidR="00665130" w:rsidRDefault="00665130" w:rsidP="00665130">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eading5"/>
        <w:shd w:val="clear" w:color="auto" w:fill="FFFFFF"/>
        <w:spacing w:before="0"/>
        <w:rPr>
          <w:rFonts w:ascii="Segoe UI" w:hAnsi="Segoe UI" w:cs="Segoe UI"/>
          <w:color w:val="212529"/>
          <w:sz w:val="20"/>
          <w:szCs w:val="20"/>
        </w:rPr>
      </w:pPr>
      <w:r>
        <w:rPr>
          <w:rFonts w:ascii="Segoe UI" w:hAnsi="Segoe UI" w:cs="Segoe UI"/>
          <w:b/>
          <w:bCs/>
          <w:color w:val="212529"/>
        </w:rPr>
        <w:t>Conveying meaning to assistive technologies</w:t>
      </w:r>
    </w:p>
    <w:p w:rsidR="00665130" w:rsidRDefault="00665130" w:rsidP="00665130">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Using color to add meaning only provides a visual indication, which will not be conveyed to users of assistive technologies – such as screen readers. Ensure that information denoted by the color is either obvious from the content itself (e.g. the visible text), or is included through alternative means, such as additional text hidden with the </w:t>
      </w:r>
      <w:r>
        <w:rPr>
          <w:rStyle w:val="HTMLCode"/>
          <w:rFonts w:ascii="var(--bs-font-monospace)" w:hAnsi="var(--bs-font-monospace)"/>
          <w:color w:val="D63384"/>
          <w:sz w:val="21"/>
          <w:szCs w:val="21"/>
        </w:rPr>
        <w:t>.visually-hidden</w:t>
      </w:r>
      <w:r>
        <w:rPr>
          <w:rFonts w:ascii="Segoe UI" w:hAnsi="Segoe UI" w:cs="Segoe UI"/>
          <w:color w:val="212529"/>
        </w:rPr>
        <w:t> class.</w:t>
      </w:r>
    </w:p>
    <w:p w:rsidR="00665130" w:rsidRDefault="00665130" w:rsidP="00665130">
      <w:pPr>
        <w:pStyle w:val="Heading3"/>
        <w:shd w:val="clear" w:color="auto" w:fill="FFFFFF"/>
        <w:rPr>
          <w:rFonts w:ascii="Segoe UI" w:hAnsi="Segoe UI" w:cs="Segoe UI"/>
          <w:b w:val="0"/>
          <w:bCs w:val="0"/>
          <w:color w:val="212529"/>
        </w:rPr>
      </w:pPr>
      <w:bookmarkStart w:id="143" w:name="_Toc144064700"/>
      <w:r>
        <w:rPr>
          <w:rFonts w:ascii="Segoe UI" w:hAnsi="Segoe UI" w:cs="Segoe UI"/>
          <w:b w:val="0"/>
          <w:bCs w:val="0"/>
          <w:color w:val="212529"/>
        </w:rPr>
        <w:t>Link color</w:t>
      </w:r>
      <w:bookmarkEnd w:id="143"/>
    </w:p>
    <w:p w:rsidR="00665130" w:rsidRDefault="00665130" w:rsidP="00665130">
      <w:pPr>
        <w:pStyle w:val="NormalWeb"/>
        <w:shd w:val="clear" w:color="auto" w:fill="FFFFFF"/>
        <w:spacing w:before="0" w:beforeAutospacing="0"/>
        <w:rPr>
          <w:rFonts w:ascii="Segoe UI" w:hAnsi="Segoe UI" w:cs="Segoe UI"/>
          <w:color w:val="212529"/>
        </w:rPr>
      </w:pPr>
      <w:r>
        <w:rPr>
          <w:rFonts w:ascii="Segoe UI" w:hAnsi="Segoe UI" w:cs="Segoe UI"/>
          <w:color w:val="212529"/>
        </w:rPr>
        <w:t>Use the </w:t>
      </w:r>
      <w:r>
        <w:rPr>
          <w:rStyle w:val="HTMLCode"/>
          <w:rFonts w:ascii="var(--bs-font-monospace)" w:hAnsi="var(--bs-font-monospace)"/>
          <w:color w:val="D63384"/>
          <w:sz w:val="21"/>
          <w:szCs w:val="21"/>
        </w:rPr>
        <w:t>.alert-link</w:t>
      </w:r>
      <w:r>
        <w:rPr>
          <w:rFonts w:ascii="Segoe UI" w:hAnsi="Segoe UI" w:cs="Segoe UI"/>
          <w:color w:val="212529"/>
        </w:rPr>
        <w:t> utility class to quickly provide matching colored links within any alert.</w:t>
      </w:r>
    </w:p>
    <w:p w:rsidR="00665130" w:rsidRDefault="00665130" w:rsidP="00665130">
      <w:pPr>
        <w:shd w:val="clear" w:color="auto" w:fill="CFE2FF"/>
        <w:rPr>
          <w:rFonts w:ascii="Segoe UI" w:hAnsi="Segoe UI" w:cs="Segoe UI"/>
          <w:color w:val="084298"/>
        </w:rPr>
      </w:pPr>
      <w:r>
        <w:rPr>
          <w:rFonts w:ascii="Segoe UI" w:hAnsi="Segoe UI" w:cs="Segoe UI"/>
          <w:color w:val="084298"/>
        </w:rPr>
        <w:t>A simple primary alert with </w:t>
      </w:r>
      <w:hyperlink r:id="rId153" w:history="1">
        <w:r>
          <w:rPr>
            <w:rStyle w:val="Hyperlink"/>
            <w:rFonts w:ascii="Segoe UI" w:hAnsi="Segoe UI" w:cs="Segoe UI"/>
            <w:b/>
            <w:bCs/>
            <w:color w:val="06357A"/>
          </w:rPr>
          <w:t>an example link</w:t>
        </w:r>
      </w:hyperlink>
      <w:r>
        <w:rPr>
          <w:rFonts w:ascii="Segoe UI" w:hAnsi="Segoe UI" w:cs="Segoe UI"/>
          <w:color w:val="084298"/>
        </w:rPr>
        <w:t>. Give it a click if you like.</w:t>
      </w:r>
    </w:p>
    <w:p w:rsidR="00665130" w:rsidRDefault="00665130" w:rsidP="00665130">
      <w:pPr>
        <w:shd w:val="clear" w:color="auto" w:fill="E2E3E5"/>
        <w:rPr>
          <w:rFonts w:ascii="Segoe UI" w:hAnsi="Segoe UI" w:cs="Segoe UI"/>
          <w:color w:val="41464B"/>
        </w:rPr>
      </w:pPr>
      <w:r>
        <w:rPr>
          <w:rFonts w:ascii="Segoe UI" w:hAnsi="Segoe UI" w:cs="Segoe UI"/>
          <w:color w:val="41464B"/>
        </w:rPr>
        <w:t>A simple secondary alert with </w:t>
      </w:r>
      <w:hyperlink r:id="rId154" w:history="1">
        <w:r>
          <w:rPr>
            <w:rStyle w:val="Hyperlink"/>
            <w:rFonts w:ascii="Segoe UI" w:hAnsi="Segoe UI" w:cs="Segoe UI"/>
            <w:b/>
            <w:bCs/>
            <w:color w:val="34383C"/>
          </w:rPr>
          <w:t>an example link</w:t>
        </w:r>
      </w:hyperlink>
      <w:r>
        <w:rPr>
          <w:rFonts w:ascii="Segoe UI" w:hAnsi="Segoe UI" w:cs="Segoe UI"/>
          <w:color w:val="41464B"/>
        </w:rPr>
        <w:t>. Give it a click if you like.</w:t>
      </w:r>
    </w:p>
    <w:p w:rsidR="00665130" w:rsidRDefault="00665130" w:rsidP="00665130">
      <w:pPr>
        <w:shd w:val="clear" w:color="auto" w:fill="D1E7DD"/>
        <w:rPr>
          <w:rFonts w:ascii="Segoe UI" w:hAnsi="Segoe UI" w:cs="Segoe UI"/>
          <w:color w:val="0F5132"/>
        </w:rPr>
      </w:pPr>
      <w:r>
        <w:rPr>
          <w:rFonts w:ascii="Segoe UI" w:hAnsi="Segoe UI" w:cs="Segoe UI"/>
          <w:color w:val="0F5132"/>
        </w:rPr>
        <w:t>A simple success alert with </w:t>
      </w:r>
      <w:hyperlink r:id="rId155" w:history="1">
        <w:r>
          <w:rPr>
            <w:rStyle w:val="Hyperlink"/>
            <w:rFonts w:ascii="Segoe UI" w:hAnsi="Segoe UI" w:cs="Segoe UI"/>
            <w:b/>
            <w:bCs/>
            <w:color w:val="0C4128"/>
          </w:rPr>
          <w:t>an example link</w:t>
        </w:r>
      </w:hyperlink>
      <w:r>
        <w:rPr>
          <w:rFonts w:ascii="Segoe UI" w:hAnsi="Segoe UI" w:cs="Segoe UI"/>
          <w:color w:val="0F5132"/>
        </w:rPr>
        <w:t>. Give it a click if you like.</w:t>
      </w:r>
    </w:p>
    <w:p w:rsidR="00665130" w:rsidRDefault="00665130" w:rsidP="00665130">
      <w:pPr>
        <w:shd w:val="clear" w:color="auto" w:fill="F8D7DA"/>
        <w:rPr>
          <w:rFonts w:ascii="Segoe UI" w:hAnsi="Segoe UI" w:cs="Segoe UI"/>
          <w:color w:val="842029"/>
        </w:rPr>
      </w:pPr>
      <w:r>
        <w:rPr>
          <w:rFonts w:ascii="Segoe UI" w:hAnsi="Segoe UI" w:cs="Segoe UI"/>
          <w:color w:val="842029"/>
        </w:rPr>
        <w:t>A simple danger alert with </w:t>
      </w:r>
      <w:hyperlink r:id="rId156" w:history="1">
        <w:r>
          <w:rPr>
            <w:rStyle w:val="Hyperlink"/>
            <w:rFonts w:ascii="Segoe UI" w:hAnsi="Segoe UI" w:cs="Segoe UI"/>
            <w:b/>
            <w:bCs/>
            <w:color w:val="6A1A21"/>
          </w:rPr>
          <w:t>an example link</w:t>
        </w:r>
      </w:hyperlink>
      <w:r>
        <w:rPr>
          <w:rFonts w:ascii="Segoe UI" w:hAnsi="Segoe UI" w:cs="Segoe UI"/>
          <w:color w:val="842029"/>
        </w:rPr>
        <w:t>. Give it a click if you like.</w:t>
      </w:r>
    </w:p>
    <w:p w:rsidR="00665130" w:rsidRDefault="00665130" w:rsidP="00665130">
      <w:pPr>
        <w:shd w:val="clear" w:color="auto" w:fill="FFF3CD"/>
        <w:rPr>
          <w:rFonts w:ascii="Segoe UI" w:hAnsi="Segoe UI" w:cs="Segoe UI"/>
          <w:color w:val="664D03"/>
        </w:rPr>
      </w:pPr>
      <w:r>
        <w:rPr>
          <w:rFonts w:ascii="Segoe UI" w:hAnsi="Segoe UI" w:cs="Segoe UI"/>
          <w:color w:val="664D03"/>
        </w:rPr>
        <w:t>A simple warning alert with </w:t>
      </w:r>
      <w:hyperlink r:id="rId157" w:history="1">
        <w:r>
          <w:rPr>
            <w:rStyle w:val="Hyperlink"/>
            <w:rFonts w:ascii="Segoe UI" w:hAnsi="Segoe UI" w:cs="Segoe UI"/>
            <w:b/>
            <w:bCs/>
            <w:color w:val="523E02"/>
          </w:rPr>
          <w:t>an example link</w:t>
        </w:r>
      </w:hyperlink>
      <w:r>
        <w:rPr>
          <w:rFonts w:ascii="Segoe UI" w:hAnsi="Segoe UI" w:cs="Segoe UI"/>
          <w:color w:val="664D03"/>
        </w:rPr>
        <w:t>. Give it a click if you like.</w:t>
      </w:r>
    </w:p>
    <w:p w:rsidR="00665130" w:rsidRDefault="00665130" w:rsidP="00665130">
      <w:pPr>
        <w:shd w:val="clear" w:color="auto" w:fill="CFF4FC"/>
        <w:rPr>
          <w:rFonts w:ascii="Segoe UI" w:hAnsi="Segoe UI" w:cs="Segoe UI"/>
          <w:color w:val="055160"/>
        </w:rPr>
      </w:pPr>
      <w:r>
        <w:rPr>
          <w:rFonts w:ascii="Segoe UI" w:hAnsi="Segoe UI" w:cs="Segoe UI"/>
          <w:color w:val="055160"/>
        </w:rPr>
        <w:t>A simple info alert with </w:t>
      </w:r>
      <w:hyperlink r:id="rId158" w:history="1">
        <w:r>
          <w:rPr>
            <w:rStyle w:val="Hyperlink"/>
            <w:rFonts w:ascii="Segoe UI" w:hAnsi="Segoe UI" w:cs="Segoe UI"/>
            <w:b/>
            <w:bCs/>
            <w:color w:val="04414D"/>
          </w:rPr>
          <w:t>an example link</w:t>
        </w:r>
      </w:hyperlink>
      <w:r>
        <w:rPr>
          <w:rFonts w:ascii="Segoe UI" w:hAnsi="Segoe UI" w:cs="Segoe UI"/>
          <w:color w:val="055160"/>
        </w:rPr>
        <w:t>. Give it a click if you like.</w:t>
      </w:r>
    </w:p>
    <w:p w:rsidR="00665130" w:rsidRDefault="00665130" w:rsidP="00665130">
      <w:pPr>
        <w:shd w:val="clear" w:color="auto" w:fill="FEFEFE"/>
        <w:rPr>
          <w:rFonts w:ascii="Segoe UI" w:hAnsi="Segoe UI" w:cs="Segoe UI"/>
          <w:color w:val="636464"/>
        </w:rPr>
      </w:pPr>
      <w:r>
        <w:rPr>
          <w:rFonts w:ascii="Segoe UI" w:hAnsi="Segoe UI" w:cs="Segoe UI"/>
          <w:color w:val="636464"/>
        </w:rPr>
        <w:t>A simple light alert with </w:t>
      </w:r>
      <w:hyperlink r:id="rId159" w:history="1">
        <w:r>
          <w:rPr>
            <w:rStyle w:val="Hyperlink"/>
            <w:rFonts w:ascii="Segoe UI" w:hAnsi="Segoe UI" w:cs="Segoe UI"/>
            <w:b/>
            <w:bCs/>
            <w:color w:val="4F5050"/>
          </w:rPr>
          <w:t>an example link</w:t>
        </w:r>
      </w:hyperlink>
      <w:r>
        <w:rPr>
          <w:rFonts w:ascii="Segoe UI" w:hAnsi="Segoe UI" w:cs="Segoe UI"/>
          <w:color w:val="636464"/>
        </w:rPr>
        <w:t>. Give it a click if you like.</w:t>
      </w:r>
    </w:p>
    <w:p w:rsidR="00665130" w:rsidRDefault="00665130" w:rsidP="00665130">
      <w:pPr>
        <w:shd w:val="clear" w:color="auto" w:fill="D3D3D4"/>
        <w:rPr>
          <w:rFonts w:ascii="Segoe UI" w:hAnsi="Segoe UI" w:cs="Segoe UI"/>
          <w:color w:val="141619"/>
        </w:rPr>
      </w:pPr>
      <w:r>
        <w:rPr>
          <w:rFonts w:ascii="Segoe UI" w:hAnsi="Segoe UI" w:cs="Segoe UI"/>
          <w:color w:val="141619"/>
        </w:rPr>
        <w:t>A simple dark alert with </w:t>
      </w:r>
      <w:hyperlink r:id="rId160" w:history="1">
        <w:r>
          <w:rPr>
            <w:rStyle w:val="Hyperlink"/>
            <w:rFonts w:ascii="Segoe UI" w:hAnsi="Segoe UI" w:cs="Segoe UI"/>
            <w:b/>
            <w:bCs/>
            <w:color w:val="101214"/>
          </w:rPr>
          <w:t>an example link</w:t>
        </w:r>
      </w:hyperlink>
      <w:r>
        <w:rPr>
          <w:rFonts w:ascii="Segoe UI" w:hAnsi="Segoe UI" w:cs="Segoe UI"/>
          <w:color w:val="141619"/>
        </w:rPr>
        <w:t>. Give it a click if you like.</w:t>
      </w:r>
    </w:p>
    <w:p w:rsidR="00665130" w:rsidRDefault="00665130" w:rsidP="00665130">
      <w:pPr>
        <w:shd w:val="clear" w:color="auto" w:fill="FFFFFF"/>
        <w:rPr>
          <w:rFonts w:ascii="Segoe UI" w:hAnsi="Segoe UI" w:cs="Segoe UI"/>
          <w:color w:val="212529"/>
        </w:rPr>
      </w:pP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 alert-primary"</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A simple primary alert with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"alert-link"</w:t>
      </w:r>
      <w:r>
        <w:rPr>
          <w:rStyle w:val="p"/>
          <w:rFonts w:ascii="var(--bs-font-monospace)" w:hAnsi="var(--bs-font-monospace)"/>
          <w:color w:val="212529"/>
        </w:rPr>
        <w:t>&gt;</w:t>
      </w:r>
      <w:r>
        <w:rPr>
          <w:rStyle w:val="HTMLCode"/>
          <w:rFonts w:ascii="var(--bs-font-monospace)" w:hAnsi="var(--bs-font-monospace)"/>
          <w:color w:val="212529"/>
        </w:rPr>
        <w:t>an example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r>
        <w:rPr>
          <w:rStyle w:val="HTMLCode"/>
          <w:rFonts w:ascii="var(--bs-font-monospace)" w:hAnsi="var(--bs-font-monospace)"/>
          <w:color w:val="212529"/>
        </w:rPr>
        <w:t>. Give it a click if you like.</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 alert-secondary"</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A simple secondary alert with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"alert-link"</w:t>
      </w:r>
      <w:r>
        <w:rPr>
          <w:rStyle w:val="p"/>
          <w:rFonts w:ascii="var(--bs-font-monospace)" w:hAnsi="var(--bs-font-monospace)"/>
          <w:color w:val="212529"/>
        </w:rPr>
        <w:t>&gt;</w:t>
      </w:r>
      <w:r>
        <w:rPr>
          <w:rStyle w:val="HTMLCode"/>
          <w:rFonts w:ascii="var(--bs-font-monospace)" w:hAnsi="var(--bs-font-monospace)"/>
          <w:color w:val="212529"/>
        </w:rPr>
        <w:t>an example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r>
        <w:rPr>
          <w:rStyle w:val="HTMLCode"/>
          <w:rFonts w:ascii="var(--bs-font-monospace)" w:hAnsi="var(--bs-font-monospace)"/>
          <w:color w:val="212529"/>
        </w:rPr>
        <w:t>. Give it a click if you like.</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 alert-success"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A simple success alert with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"alert-link"</w:t>
      </w:r>
      <w:r>
        <w:rPr>
          <w:rStyle w:val="p"/>
          <w:rFonts w:ascii="var(--bs-font-monospace)" w:hAnsi="var(--bs-font-monospace)"/>
          <w:color w:val="212529"/>
        </w:rPr>
        <w:t>&gt;</w:t>
      </w:r>
      <w:r>
        <w:rPr>
          <w:rStyle w:val="HTMLCode"/>
          <w:rFonts w:ascii="var(--bs-font-monospace)" w:hAnsi="var(--bs-font-monospace)"/>
          <w:color w:val="212529"/>
        </w:rPr>
        <w:t>an example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r>
        <w:rPr>
          <w:rStyle w:val="HTMLCode"/>
          <w:rFonts w:ascii="var(--bs-font-monospace)" w:hAnsi="var(--bs-font-monospace)"/>
          <w:color w:val="212529"/>
        </w:rPr>
        <w:t>. Give it a click if you like.</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 alert-danger"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A simple danger alert with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"alert-link"</w:t>
      </w:r>
      <w:r>
        <w:rPr>
          <w:rStyle w:val="p"/>
          <w:rFonts w:ascii="var(--bs-font-monospace)" w:hAnsi="var(--bs-font-monospace)"/>
          <w:color w:val="212529"/>
        </w:rPr>
        <w:t>&gt;</w:t>
      </w:r>
      <w:r>
        <w:rPr>
          <w:rStyle w:val="HTMLCode"/>
          <w:rFonts w:ascii="var(--bs-font-monospace)" w:hAnsi="var(--bs-font-monospace)"/>
          <w:color w:val="212529"/>
        </w:rPr>
        <w:t>an example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r>
        <w:rPr>
          <w:rStyle w:val="HTMLCode"/>
          <w:rFonts w:ascii="var(--bs-font-monospace)" w:hAnsi="var(--bs-font-monospace)"/>
          <w:color w:val="212529"/>
        </w:rPr>
        <w:t>. Give it a click if you like.</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 alert-warning"</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A simple warning alert with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"alert-link"</w:t>
      </w:r>
      <w:r>
        <w:rPr>
          <w:rStyle w:val="p"/>
          <w:rFonts w:ascii="var(--bs-font-monospace)" w:hAnsi="var(--bs-font-monospace)"/>
          <w:color w:val="212529"/>
        </w:rPr>
        <w:t>&gt;</w:t>
      </w:r>
      <w:r>
        <w:rPr>
          <w:rStyle w:val="HTMLCode"/>
          <w:rFonts w:ascii="var(--bs-font-monospace)" w:hAnsi="var(--bs-font-monospace)"/>
          <w:color w:val="212529"/>
        </w:rPr>
        <w:t>an example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r>
        <w:rPr>
          <w:rStyle w:val="HTMLCode"/>
          <w:rFonts w:ascii="var(--bs-font-monospace)" w:hAnsi="var(--bs-font-monospace)"/>
          <w:color w:val="212529"/>
        </w:rPr>
        <w:t>. Give it a click if you like.</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 alert-info"</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A simple info alert with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"alert-link"</w:t>
      </w:r>
      <w:r>
        <w:rPr>
          <w:rStyle w:val="p"/>
          <w:rFonts w:ascii="var(--bs-font-monospace)" w:hAnsi="var(--bs-font-monospace)"/>
          <w:color w:val="212529"/>
        </w:rPr>
        <w:t>&gt;</w:t>
      </w:r>
      <w:r>
        <w:rPr>
          <w:rStyle w:val="HTMLCode"/>
          <w:rFonts w:ascii="var(--bs-font-monospace)" w:hAnsi="var(--bs-font-monospace)"/>
          <w:color w:val="212529"/>
        </w:rPr>
        <w:t>an example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r>
        <w:rPr>
          <w:rStyle w:val="HTMLCode"/>
          <w:rFonts w:ascii="var(--bs-font-monospace)" w:hAnsi="var(--bs-font-monospace)"/>
          <w:color w:val="212529"/>
        </w:rPr>
        <w:t>. Give it a click if you like.</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 alert-light"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A simple light alert with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"alert-link"</w:t>
      </w:r>
      <w:r>
        <w:rPr>
          <w:rStyle w:val="p"/>
          <w:rFonts w:ascii="var(--bs-font-monospace)" w:hAnsi="var(--bs-font-monospace)"/>
          <w:color w:val="212529"/>
        </w:rPr>
        <w:t>&gt;</w:t>
      </w:r>
      <w:r>
        <w:rPr>
          <w:rStyle w:val="HTMLCode"/>
          <w:rFonts w:ascii="var(--bs-font-monospace)" w:hAnsi="var(--bs-font-monospace)"/>
          <w:color w:val="212529"/>
        </w:rPr>
        <w:t>an example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r>
        <w:rPr>
          <w:rStyle w:val="HTMLCode"/>
          <w:rFonts w:ascii="var(--bs-font-monospace)" w:hAnsi="var(--bs-font-monospace)"/>
          <w:color w:val="212529"/>
        </w:rPr>
        <w:t>. Give it a click if you like.</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 alert-dark"</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A simple dark alert with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"alert-link"</w:t>
      </w:r>
      <w:r>
        <w:rPr>
          <w:rStyle w:val="p"/>
          <w:rFonts w:ascii="var(--bs-font-monospace)" w:hAnsi="var(--bs-font-monospace)"/>
          <w:color w:val="212529"/>
        </w:rPr>
        <w:t>&gt;</w:t>
      </w:r>
      <w:r>
        <w:rPr>
          <w:rStyle w:val="HTMLCode"/>
          <w:rFonts w:ascii="var(--bs-font-monospace)" w:hAnsi="var(--bs-font-monospace)"/>
          <w:color w:val="212529"/>
        </w:rPr>
        <w:t>an example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r>
        <w:rPr>
          <w:rStyle w:val="HTMLCode"/>
          <w:rFonts w:ascii="var(--bs-font-monospace)" w:hAnsi="var(--bs-font-monospace)"/>
          <w:color w:val="212529"/>
        </w:rPr>
        <w:t>. Give it a click if you like.</w:t>
      </w:r>
    </w:p>
    <w:p w:rsidR="00665130" w:rsidRDefault="00665130" w:rsidP="00665130">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eading3"/>
        <w:shd w:val="clear" w:color="auto" w:fill="FFFFFF"/>
        <w:rPr>
          <w:rFonts w:ascii="Segoe UI" w:hAnsi="Segoe UI" w:cs="Segoe UI"/>
          <w:b w:val="0"/>
          <w:bCs w:val="0"/>
          <w:color w:val="212529"/>
        </w:rPr>
      </w:pPr>
      <w:bookmarkStart w:id="144" w:name="_Toc144064701"/>
      <w:r>
        <w:rPr>
          <w:rFonts w:ascii="Segoe UI" w:hAnsi="Segoe UI" w:cs="Segoe UI"/>
          <w:b w:val="0"/>
          <w:bCs w:val="0"/>
          <w:color w:val="212529"/>
        </w:rPr>
        <w:t>Additional content</w:t>
      </w:r>
      <w:bookmarkEnd w:id="144"/>
    </w:p>
    <w:p w:rsidR="00665130" w:rsidRDefault="00665130" w:rsidP="00665130">
      <w:pPr>
        <w:pStyle w:val="NormalWeb"/>
        <w:shd w:val="clear" w:color="auto" w:fill="FFFFFF"/>
        <w:spacing w:before="0" w:beforeAutospacing="0"/>
        <w:rPr>
          <w:rFonts w:ascii="Segoe UI" w:hAnsi="Segoe UI" w:cs="Segoe UI"/>
          <w:color w:val="212529"/>
        </w:rPr>
      </w:pPr>
      <w:r>
        <w:rPr>
          <w:rFonts w:ascii="Segoe UI" w:hAnsi="Segoe UI" w:cs="Segoe UI"/>
          <w:color w:val="212529"/>
        </w:rPr>
        <w:t>Alerts can also contain additional HTML elements like headings, paragraphs and dividers.</w:t>
      </w:r>
    </w:p>
    <w:p w:rsidR="00665130" w:rsidRDefault="00665130" w:rsidP="00665130">
      <w:pPr>
        <w:pStyle w:val="Heading4"/>
        <w:shd w:val="clear" w:color="auto" w:fill="D1E7DD"/>
        <w:spacing w:before="0"/>
        <w:rPr>
          <w:rFonts w:ascii="Segoe UI" w:hAnsi="Segoe UI" w:cs="Segoe UI"/>
          <w:color w:val="0F5132"/>
        </w:rPr>
      </w:pPr>
      <w:r>
        <w:rPr>
          <w:rFonts w:ascii="Segoe UI" w:hAnsi="Segoe UI" w:cs="Segoe UI"/>
          <w:b/>
          <w:bCs/>
          <w:color w:val="0F5132"/>
        </w:rPr>
        <w:t>Well done!</w:t>
      </w:r>
    </w:p>
    <w:p w:rsidR="00665130" w:rsidRDefault="00665130" w:rsidP="00665130">
      <w:pPr>
        <w:pStyle w:val="NormalWeb"/>
        <w:shd w:val="clear" w:color="auto" w:fill="D1E7DD"/>
        <w:spacing w:before="0" w:beforeAutospacing="0"/>
        <w:rPr>
          <w:rFonts w:ascii="Segoe UI" w:hAnsi="Segoe UI" w:cs="Segoe UI"/>
          <w:color w:val="0F5132"/>
        </w:rPr>
      </w:pPr>
      <w:r>
        <w:rPr>
          <w:rFonts w:ascii="Segoe UI" w:hAnsi="Segoe UI" w:cs="Segoe UI"/>
          <w:color w:val="0F5132"/>
        </w:rPr>
        <w:t>Aww yeah, you successfully read this important alert message. This example text is going to run a bit longer so that you can see how spacing within an alert works with this kind of content.</w:t>
      </w:r>
    </w:p>
    <w:p w:rsidR="00665130" w:rsidRDefault="00665130" w:rsidP="00665130">
      <w:pPr>
        <w:shd w:val="clear" w:color="auto" w:fill="D1E7DD"/>
        <w:rPr>
          <w:rFonts w:ascii="Segoe UI" w:hAnsi="Segoe UI" w:cs="Segoe UI"/>
          <w:color w:val="0F5132"/>
        </w:rPr>
      </w:pPr>
      <w:r>
        <w:rPr>
          <w:rFonts w:ascii="Segoe UI" w:hAnsi="Segoe UI" w:cs="Segoe UI"/>
          <w:color w:val="0F5132"/>
        </w:rPr>
        <w:pict>
          <v:rect id="_x0000_i1361" style="width:0;height:.75pt" o:hralign="center" o:hrstd="t" o:hr="t" fillcolor="#a0a0a0" stroked="f"/>
        </w:pict>
      </w:r>
    </w:p>
    <w:p w:rsidR="00665130" w:rsidRDefault="00665130" w:rsidP="00665130">
      <w:pPr>
        <w:pStyle w:val="mb-0"/>
        <w:shd w:val="clear" w:color="auto" w:fill="D1E7DD"/>
        <w:spacing w:before="0" w:beforeAutospacing="0"/>
        <w:rPr>
          <w:rFonts w:ascii="Segoe UI" w:hAnsi="Segoe UI" w:cs="Segoe UI"/>
          <w:color w:val="0F5132"/>
        </w:rPr>
      </w:pPr>
      <w:r>
        <w:rPr>
          <w:rFonts w:ascii="Segoe UI" w:hAnsi="Segoe UI" w:cs="Segoe UI"/>
          <w:color w:val="0F5132"/>
        </w:rPr>
        <w:t>Whenever you need to, be sure to use margin utilities to keep things nice and tidy.</w:t>
      </w:r>
    </w:p>
    <w:p w:rsidR="00665130" w:rsidRDefault="00665130" w:rsidP="00665130">
      <w:pPr>
        <w:shd w:val="clear" w:color="auto" w:fill="FFFFFF"/>
        <w:rPr>
          <w:rFonts w:ascii="Segoe UI" w:hAnsi="Segoe UI" w:cs="Segoe UI"/>
          <w:color w:val="212529"/>
        </w:rPr>
      </w:pP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 alert-success"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h4</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"alert-heading"</w:t>
      </w:r>
      <w:r>
        <w:rPr>
          <w:rStyle w:val="p"/>
          <w:rFonts w:ascii="var(--bs-font-monospace)" w:hAnsi="var(--bs-font-monospace)"/>
          <w:color w:val="212529"/>
        </w:rPr>
        <w:t>&gt;</w:t>
      </w:r>
      <w:r>
        <w:rPr>
          <w:rStyle w:val="HTMLCode"/>
          <w:rFonts w:ascii="var(--bs-font-monospace)" w:hAnsi="var(--bs-font-monospace)"/>
          <w:color w:val="212529"/>
        </w:rPr>
        <w:t>Well done!</w:t>
      </w:r>
      <w:r>
        <w:rPr>
          <w:rStyle w:val="p"/>
          <w:rFonts w:ascii="var(--bs-font-monospace)" w:hAnsi="var(--bs-font-monospace)"/>
          <w:color w:val="212529"/>
        </w:rPr>
        <w:t>&lt;/</w:t>
      </w:r>
      <w:r>
        <w:rPr>
          <w:rStyle w:val="nt"/>
          <w:rFonts w:ascii="var(--bs-font-monospace)" w:hAnsi="var(--bs-font-monospace)"/>
          <w:color w:val="2F6F9F"/>
        </w:rPr>
        <w:t>h4</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Aww yeah, you successfully read this important alert message. This example text is going to run a bit longer so that you can see how spacing within an alert works with this kind of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hr</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"mb-0"</w:t>
      </w:r>
      <w:r>
        <w:rPr>
          <w:rStyle w:val="p"/>
          <w:rFonts w:ascii="var(--bs-font-monospace)" w:hAnsi="var(--bs-font-monospace)"/>
          <w:color w:val="212529"/>
        </w:rPr>
        <w:t>&gt;</w:t>
      </w:r>
      <w:r>
        <w:rPr>
          <w:rStyle w:val="HTMLCode"/>
          <w:rFonts w:ascii="var(--bs-font-monospace)" w:hAnsi="var(--bs-font-monospace)"/>
          <w:color w:val="212529"/>
        </w:rPr>
        <w:t>Whenever you need to, be sure to use margin utilities to keep things nice and tidy.</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665130" w:rsidRDefault="00665130" w:rsidP="00665130">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eading3"/>
        <w:shd w:val="clear" w:color="auto" w:fill="FFFFFF"/>
        <w:rPr>
          <w:rFonts w:ascii="Segoe UI" w:hAnsi="Segoe UI" w:cs="Segoe UI"/>
          <w:b w:val="0"/>
          <w:bCs w:val="0"/>
          <w:color w:val="212529"/>
        </w:rPr>
      </w:pPr>
      <w:bookmarkStart w:id="145" w:name="_Toc144064702"/>
      <w:r>
        <w:rPr>
          <w:rFonts w:ascii="Segoe UI" w:hAnsi="Segoe UI" w:cs="Segoe UI"/>
          <w:b w:val="0"/>
          <w:bCs w:val="0"/>
          <w:color w:val="212529"/>
        </w:rPr>
        <w:t>Icons</w:t>
      </w:r>
      <w:bookmarkEnd w:id="145"/>
    </w:p>
    <w:p w:rsidR="00665130" w:rsidRDefault="00665130" w:rsidP="00665130">
      <w:pPr>
        <w:pStyle w:val="NormalWeb"/>
        <w:shd w:val="clear" w:color="auto" w:fill="FFFFFF"/>
        <w:spacing w:before="0" w:beforeAutospacing="0"/>
        <w:rPr>
          <w:rFonts w:ascii="Segoe UI" w:hAnsi="Segoe UI" w:cs="Segoe UI"/>
          <w:color w:val="212529"/>
        </w:rPr>
      </w:pPr>
      <w:r>
        <w:rPr>
          <w:rFonts w:ascii="Segoe UI" w:hAnsi="Segoe UI" w:cs="Segoe UI"/>
          <w:color w:val="212529"/>
        </w:rPr>
        <w:t>Similarly, you can use </w:t>
      </w:r>
      <w:hyperlink r:id="rId161" w:history="1">
        <w:r>
          <w:rPr>
            <w:rStyle w:val="Hyperlink"/>
            <w:rFonts w:ascii="Segoe UI" w:hAnsi="Segoe UI" w:cs="Segoe UI"/>
            <w:color w:val="0D6EFD"/>
          </w:rPr>
          <w:t>flexbox utilities</w:t>
        </w:r>
      </w:hyperlink>
      <w:r>
        <w:rPr>
          <w:rFonts w:ascii="Segoe UI" w:hAnsi="Segoe UI" w:cs="Segoe UI"/>
          <w:color w:val="212529"/>
        </w:rPr>
        <w:t> and </w:t>
      </w:r>
      <w:hyperlink r:id="rId162" w:history="1">
        <w:r>
          <w:rPr>
            <w:rStyle w:val="Hyperlink"/>
            <w:rFonts w:ascii="Segoe UI" w:hAnsi="Segoe UI" w:cs="Segoe UI"/>
            <w:color w:val="0D6EFD"/>
          </w:rPr>
          <w:t>Bootstrap Icons</w:t>
        </w:r>
      </w:hyperlink>
      <w:r>
        <w:rPr>
          <w:rFonts w:ascii="Segoe UI" w:hAnsi="Segoe UI" w:cs="Segoe UI"/>
          <w:color w:val="212529"/>
        </w:rPr>
        <w:t> to create alerts with icons. Depending on your icons and content, you may want to add more utilities or custom styles.</w:t>
      </w:r>
    </w:p>
    <w:p w:rsidR="00665130" w:rsidRDefault="00665130" w:rsidP="00665130">
      <w:pPr>
        <w:shd w:val="clear" w:color="auto" w:fill="CFE2FF"/>
        <w:rPr>
          <w:rFonts w:ascii="Segoe UI" w:hAnsi="Segoe UI" w:cs="Segoe UI"/>
          <w:color w:val="084298"/>
        </w:rPr>
      </w:pPr>
      <w:r>
        <w:rPr>
          <w:rFonts w:ascii="Segoe UI" w:hAnsi="Segoe UI" w:cs="Segoe UI"/>
          <w:color w:val="084298"/>
        </w:rPr>
        <w:t>An example alert with an icon</w:t>
      </w:r>
    </w:p>
    <w:p w:rsidR="00665130" w:rsidRDefault="00665130" w:rsidP="00665130">
      <w:pPr>
        <w:shd w:val="clear" w:color="auto" w:fill="FFFFFF"/>
        <w:rPr>
          <w:rFonts w:ascii="Segoe UI" w:hAnsi="Segoe UI" w:cs="Segoe UI"/>
          <w:color w:val="212529"/>
        </w:rPr>
      </w:pP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 alert-primary d-flex align-items-center"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svg</w:t>
      </w:r>
      <w:r>
        <w:rPr>
          <w:rStyle w:val="HTMLCode"/>
          <w:rFonts w:ascii="var(--bs-font-monospace)" w:hAnsi="var(--bs-font-monospace)"/>
          <w:color w:val="212529"/>
        </w:rPr>
        <w:t xml:space="preserve"> </w:t>
      </w:r>
      <w:r>
        <w:rPr>
          <w:rStyle w:val="na"/>
          <w:rFonts w:ascii="var(--bs-font-monospace)" w:hAnsi="var(--bs-font-monospace)"/>
          <w:color w:val="006EE0"/>
        </w:rPr>
        <w:t>xmlns</w:t>
      </w:r>
      <w:r>
        <w:rPr>
          <w:rStyle w:val="o"/>
          <w:rFonts w:ascii="var(--bs-font-monospace)" w:hAnsi="var(--bs-font-monospace)"/>
          <w:color w:val="555555"/>
        </w:rPr>
        <w:t>=</w:t>
      </w:r>
      <w:r>
        <w:rPr>
          <w:rStyle w:val="s"/>
          <w:rFonts w:ascii="var(--bs-font-monospace)" w:hAnsi="var(--bs-font-monospace)"/>
          <w:color w:val="D73038"/>
        </w:rPr>
        <w:t>"http://www.w3.org/2000/svg"</w:t>
      </w:r>
      <w:r>
        <w:rPr>
          <w:rStyle w:val="HTMLCode"/>
          <w:rFonts w:ascii="var(--bs-font-monospace)" w:hAnsi="var(--bs-font-monospace)"/>
          <w:color w:val="212529"/>
        </w:rPr>
        <w:t xml:space="preserve"> </w:t>
      </w:r>
      <w:r>
        <w:rPr>
          <w:rStyle w:val="na"/>
          <w:rFonts w:ascii="var(--bs-font-monospace)" w:hAnsi="var(--bs-font-monospace)"/>
          <w:color w:val="006EE0"/>
        </w:rPr>
        <w:t>width</w:t>
      </w:r>
      <w:r>
        <w:rPr>
          <w:rStyle w:val="o"/>
          <w:rFonts w:ascii="var(--bs-font-monospace)" w:hAnsi="var(--bs-font-monospace)"/>
          <w:color w:val="555555"/>
        </w:rPr>
        <w:t>=</w:t>
      </w:r>
      <w:r>
        <w:rPr>
          <w:rStyle w:val="s"/>
          <w:rFonts w:ascii="var(--bs-font-monospace)" w:hAnsi="var(--bs-font-monospace)"/>
          <w:color w:val="D73038"/>
        </w:rPr>
        <w:t>"24"</w:t>
      </w:r>
      <w:r>
        <w:rPr>
          <w:rStyle w:val="HTMLCode"/>
          <w:rFonts w:ascii="var(--bs-font-monospace)" w:hAnsi="var(--bs-font-monospace)"/>
          <w:color w:val="212529"/>
        </w:rPr>
        <w:t xml:space="preserve"> </w:t>
      </w:r>
      <w:r>
        <w:rPr>
          <w:rStyle w:val="na"/>
          <w:rFonts w:ascii="var(--bs-font-monospace)" w:hAnsi="var(--bs-font-monospace)"/>
          <w:color w:val="006EE0"/>
        </w:rPr>
        <w:t>height</w:t>
      </w:r>
      <w:r>
        <w:rPr>
          <w:rStyle w:val="o"/>
          <w:rFonts w:ascii="var(--bs-font-monospace)" w:hAnsi="var(--bs-font-monospace)"/>
          <w:color w:val="555555"/>
        </w:rPr>
        <w:t>=</w:t>
      </w:r>
      <w:r>
        <w:rPr>
          <w:rStyle w:val="s"/>
          <w:rFonts w:ascii="var(--bs-font-monospace)" w:hAnsi="var(--bs-font-monospace)"/>
          <w:color w:val="D73038"/>
        </w:rPr>
        <w:t>"24"</w:t>
      </w:r>
      <w:r>
        <w:rPr>
          <w:rStyle w:val="HTMLCode"/>
          <w:rFonts w:ascii="var(--bs-font-monospace)" w:hAnsi="var(--bs-font-monospace)"/>
          <w:color w:val="212529"/>
        </w:rPr>
        <w:t xml:space="preserve"> </w:t>
      </w:r>
      <w:r>
        <w:rPr>
          <w:rStyle w:val="na"/>
          <w:rFonts w:ascii="var(--bs-font-monospace)" w:hAnsi="var(--bs-font-monospace)"/>
          <w:color w:val="006EE0"/>
        </w:rPr>
        <w:t>fill</w:t>
      </w:r>
      <w:r>
        <w:rPr>
          <w:rStyle w:val="o"/>
          <w:rFonts w:ascii="var(--bs-font-monospace)" w:hAnsi="var(--bs-font-monospace)"/>
          <w:color w:val="555555"/>
        </w:rPr>
        <w:t>=</w:t>
      </w:r>
      <w:r>
        <w:rPr>
          <w:rStyle w:val="s"/>
          <w:rFonts w:ascii="var(--bs-font-monospace)" w:hAnsi="var(--bs-font-monospace)"/>
          <w:color w:val="D73038"/>
        </w:rPr>
        <w:t>"currentColor"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"bi bi-exclamation-triangle-fill flex-shrink-0 me-2"</w:t>
      </w:r>
      <w:r>
        <w:rPr>
          <w:rStyle w:val="HTMLCode"/>
          <w:rFonts w:ascii="var(--bs-font-monospace)" w:hAnsi="var(--bs-font-monospace)"/>
          <w:color w:val="212529"/>
        </w:rPr>
        <w:t xml:space="preserve"> </w:t>
      </w:r>
      <w:r>
        <w:rPr>
          <w:rStyle w:val="na"/>
          <w:rFonts w:ascii="var(--bs-font-monospace)" w:hAnsi="var(--bs-font-monospace)"/>
          <w:color w:val="006EE0"/>
        </w:rPr>
        <w:t>viewBox</w:t>
      </w:r>
      <w:r>
        <w:rPr>
          <w:rStyle w:val="o"/>
          <w:rFonts w:ascii="var(--bs-font-monospace)" w:hAnsi="var(--bs-font-monospace)"/>
          <w:color w:val="555555"/>
        </w:rPr>
        <w:t>=</w:t>
      </w:r>
      <w:r>
        <w:rPr>
          <w:rStyle w:val="s"/>
          <w:rFonts w:ascii="var(--bs-font-monospace)" w:hAnsi="var(--bs-font-monospace)"/>
          <w:color w:val="D73038"/>
        </w:rPr>
        <w:t>"0 0 16 16"</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"img"</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"Warning:"</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path</w:t>
      </w:r>
      <w:r>
        <w:rPr>
          <w:rStyle w:val="HTMLCode"/>
          <w:rFonts w:ascii="var(--bs-font-monospace)" w:hAnsi="var(--bs-font-monospace)"/>
          <w:color w:val="212529"/>
        </w:rPr>
        <w:t xml:space="preserve"> </w:t>
      </w:r>
      <w:r>
        <w:rPr>
          <w:rStyle w:val="na"/>
          <w:rFonts w:ascii="var(--bs-font-monospace)" w:hAnsi="var(--bs-font-monospace)"/>
          <w:color w:val="006EE0"/>
        </w:rPr>
        <w:t>d</w:t>
      </w:r>
      <w:r>
        <w:rPr>
          <w:rStyle w:val="o"/>
          <w:rFonts w:ascii="var(--bs-font-monospace)" w:hAnsi="var(--bs-font-monospace)"/>
          <w:color w:val="555555"/>
        </w:rPr>
        <w:t>=</w:t>
      </w:r>
      <w:r>
        <w:rPr>
          <w:rStyle w:val="s"/>
          <w:rFonts w:ascii="var(--bs-font-monospace)" w:hAnsi="var(--bs-font-monospace)"/>
          <w:color w:val="D73038"/>
        </w:rPr>
        <w:t>"M8.982 1.566a1.13 1.13 0 0 0-1.96 0L.165 13.233c-.457.778.091 1.767.98 1.767h13.713c.889 0 1.438-.99.98-1.767L8.982 1.566zM8 5c.535 0 .954.462.9.995l-.35 3.507a.552.552 0 0 1-1.1 0L7.1 5.995A.905.905 0 0 1 8 5zm.002 6a1 1 0 1 1 0 2 1 1 0 0 1 0-2z"</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svg</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An example alert with an icon</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NormalWeb"/>
        <w:shd w:val="clear" w:color="auto" w:fill="FFFFFF"/>
        <w:spacing w:before="0" w:beforeAutospacing="0"/>
        <w:rPr>
          <w:rFonts w:ascii="Segoe UI" w:hAnsi="Segoe UI" w:cs="Segoe UI"/>
          <w:color w:val="212529"/>
        </w:rPr>
      </w:pPr>
      <w:r>
        <w:rPr>
          <w:rFonts w:ascii="Segoe UI" w:hAnsi="Segoe UI" w:cs="Segoe UI"/>
          <w:color w:val="212529"/>
        </w:rPr>
        <w:t>Need more than one icon for your alerts? Consider using more Bootstrap Icons and making a local SVG sprite like so to easily reference the same icons repeatedly.</w:t>
      </w:r>
    </w:p>
    <w:p w:rsidR="00665130" w:rsidRDefault="00665130" w:rsidP="00665130">
      <w:pPr>
        <w:shd w:val="clear" w:color="auto" w:fill="CFE2FF"/>
        <w:rPr>
          <w:rFonts w:ascii="Segoe UI" w:hAnsi="Segoe UI" w:cs="Segoe UI"/>
          <w:color w:val="084298"/>
        </w:rPr>
      </w:pPr>
      <w:r>
        <w:rPr>
          <w:rFonts w:ascii="Segoe UI" w:hAnsi="Segoe UI" w:cs="Segoe UI"/>
          <w:color w:val="084298"/>
        </w:rPr>
        <w:t>An example alert with an icon</w:t>
      </w:r>
    </w:p>
    <w:p w:rsidR="00665130" w:rsidRDefault="00665130" w:rsidP="00665130">
      <w:pPr>
        <w:shd w:val="clear" w:color="auto" w:fill="D1E7DD"/>
        <w:rPr>
          <w:rFonts w:ascii="Segoe UI" w:hAnsi="Segoe UI" w:cs="Segoe UI"/>
          <w:color w:val="0F5132"/>
        </w:rPr>
      </w:pPr>
      <w:r>
        <w:rPr>
          <w:rFonts w:ascii="Segoe UI" w:hAnsi="Segoe UI" w:cs="Segoe UI"/>
          <w:color w:val="0F5132"/>
        </w:rPr>
        <w:t>An example success alert with an icon</w:t>
      </w:r>
    </w:p>
    <w:p w:rsidR="00665130" w:rsidRDefault="00665130" w:rsidP="00665130">
      <w:pPr>
        <w:shd w:val="clear" w:color="auto" w:fill="FFF3CD"/>
        <w:rPr>
          <w:rFonts w:ascii="Segoe UI" w:hAnsi="Segoe UI" w:cs="Segoe UI"/>
          <w:color w:val="664D03"/>
        </w:rPr>
      </w:pPr>
      <w:r>
        <w:rPr>
          <w:rFonts w:ascii="Segoe UI" w:hAnsi="Segoe UI" w:cs="Segoe UI"/>
          <w:color w:val="664D03"/>
        </w:rPr>
        <w:t>An example warning alert with an icon</w:t>
      </w:r>
    </w:p>
    <w:p w:rsidR="00665130" w:rsidRDefault="00665130" w:rsidP="00665130">
      <w:pPr>
        <w:shd w:val="clear" w:color="auto" w:fill="F8D7DA"/>
        <w:rPr>
          <w:rFonts w:ascii="Segoe UI" w:hAnsi="Segoe UI" w:cs="Segoe UI"/>
          <w:color w:val="842029"/>
        </w:rPr>
      </w:pPr>
      <w:r>
        <w:rPr>
          <w:rFonts w:ascii="Segoe UI" w:hAnsi="Segoe UI" w:cs="Segoe UI"/>
          <w:color w:val="842029"/>
        </w:rPr>
        <w:t>An example danger alert with an icon</w:t>
      </w:r>
    </w:p>
    <w:p w:rsidR="00665130" w:rsidRDefault="00665130" w:rsidP="00665130">
      <w:pPr>
        <w:shd w:val="clear" w:color="auto" w:fill="FFFFFF"/>
        <w:rPr>
          <w:rFonts w:ascii="Segoe UI" w:hAnsi="Segoe UI" w:cs="Segoe UI"/>
          <w:color w:val="212529"/>
        </w:rPr>
      </w:pP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svg</w:t>
      </w:r>
      <w:r>
        <w:rPr>
          <w:rStyle w:val="HTMLCode"/>
          <w:rFonts w:ascii="var(--bs-font-monospace)" w:hAnsi="var(--bs-font-monospace)"/>
          <w:color w:val="212529"/>
        </w:rPr>
        <w:t xml:space="preserve"> </w:t>
      </w:r>
      <w:r>
        <w:rPr>
          <w:rStyle w:val="na"/>
          <w:rFonts w:ascii="var(--bs-font-monospace)" w:hAnsi="var(--bs-font-monospace)"/>
          <w:color w:val="006EE0"/>
        </w:rPr>
        <w:t>xmlns</w:t>
      </w:r>
      <w:r>
        <w:rPr>
          <w:rStyle w:val="o"/>
          <w:rFonts w:ascii="var(--bs-font-monospace)" w:hAnsi="var(--bs-font-monospace)"/>
          <w:color w:val="555555"/>
        </w:rPr>
        <w:t>=</w:t>
      </w:r>
      <w:r>
        <w:rPr>
          <w:rStyle w:val="s"/>
          <w:rFonts w:ascii="var(--bs-font-monospace)" w:hAnsi="var(--bs-font-monospace)"/>
          <w:color w:val="D73038"/>
        </w:rPr>
        <w:t>"http://www.w3.org/2000/svg"</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"display: none;"</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symbol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"check-circle-fill"</w:t>
      </w:r>
      <w:r>
        <w:rPr>
          <w:rStyle w:val="HTMLCode"/>
          <w:rFonts w:ascii="var(--bs-font-monospace)" w:hAnsi="var(--bs-font-monospace)"/>
          <w:color w:val="212529"/>
        </w:rPr>
        <w:t xml:space="preserve"> </w:t>
      </w:r>
      <w:r>
        <w:rPr>
          <w:rStyle w:val="na"/>
          <w:rFonts w:ascii="var(--bs-font-monospace)" w:hAnsi="var(--bs-font-monospace)"/>
          <w:color w:val="006EE0"/>
        </w:rPr>
        <w:t>fill</w:t>
      </w:r>
      <w:r>
        <w:rPr>
          <w:rStyle w:val="o"/>
          <w:rFonts w:ascii="var(--bs-font-monospace)" w:hAnsi="var(--bs-font-monospace)"/>
          <w:color w:val="555555"/>
        </w:rPr>
        <w:t>=</w:t>
      </w:r>
      <w:r>
        <w:rPr>
          <w:rStyle w:val="s"/>
          <w:rFonts w:ascii="var(--bs-font-monospace)" w:hAnsi="var(--bs-font-monospace)"/>
          <w:color w:val="D73038"/>
        </w:rPr>
        <w:t>"currentColor"</w:t>
      </w:r>
      <w:r>
        <w:rPr>
          <w:rStyle w:val="HTMLCode"/>
          <w:rFonts w:ascii="var(--bs-font-monospace)" w:hAnsi="var(--bs-font-monospace)"/>
          <w:color w:val="212529"/>
        </w:rPr>
        <w:t xml:space="preserve"> </w:t>
      </w:r>
      <w:r>
        <w:rPr>
          <w:rStyle w:val="na"/>
          <w:rFonts w:ascii="var(--bs-font-monospace)" w:hAnsi="var(--bs-font-monospace)"/>
          <w:color w:val="006EE0"/>
        </w:rPr>
        <w:t>viewBox</w:t>
      </w:r>
      <w:r>
        <w:rPr>
          <w:rStyle w:val="o"/>
          <w:rFonts w:ascii="var(--bs-font-monospace)" w:hAnsi="var(--bs-font-monospace)"/>
          <w:color w:val="555555"/>
        </w:rPr>
        <w:t>=</w:t>
      </w:r>
      <w:r>
        <w:rPr>
          <w:rStyle w:val="s"/>
          <w:rFonts w:ascii="var(--bs-font-monospace)" w:hAnsi="var(--bs-font-monospace)"/>
          <w:color w:val="D73038"/>
        </w:rPr>
        <w:t>"0 0 16 16"</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path</w:t>
      </w:r>
      <w:r>
        <w:rPr>
          <w:rStyle w:val="HTMLCode"/>
          <w:rFonts w:ascii="var(--bs-font-monospace)" w:hAnsi="var(--bs-font-monospace)"/>
          <w:color w:val="212529"/>
        </w:rPr>
        <w:t xml:space="preserve"> </w:t>
      </w:r>
      <w:r>
        <w:rPr>
          <w:rStyle w:val="na"/>
          <w:rFonts w:ascii="var(--bs-font-monospace)" w:hAnsi="var(--bs-font-monospace)"/>
          <w:color w:val="006EE0"/>
        </w:rPr>
        <w:t>d</w:t>
      </w:r>
      <w:r>
        <w:rPr>
          <w:rStyle w:val="o"/>
          <w:rFonts w:ascii="var(--bs-font-monospace)" w:hAnsi="var(--bs-font-monospace)"/>
          <w:color w:val="555555"/>
        </w:rPr>
        <w:t>=</w:t>
      </w:r>
      <w:r>
        <w:rPr>
          <w:rStyle w:val="s"/>
          <w:rFonts w:ascii="var(--bs-font-monospace)" w:hAnsi="var(--bs-font-monospace)"/>
          <w:color w:val="D73038"/>
        </w:rPr>
        <w:t>"M16 8A8 8 0 1 1 0 8a8 8 0 0 1 16 0zm-3.97-3.03a.75.75 0 0 0-1.08.022L7.477 9.417 5.384 7.323a.75.75 0 0 0-1.06 1.06L6.97 11.03a.75.75 0 0 0 1.079-.02l3.992-4.99a.75.75 0 0 0-.01-1.05z"</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symbol</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symbol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"info-fill"</w:t>
      </w:r>
      <w:r>
        <w:rPr>
          <w:rStyle w:val="HTMLCode"/>
          <w:rFonts w:ascii="var(--bs-font-monospace)" w:hAnsi="var(--bs-font-monospace)"/>
          <w:color w:val="212529"/>
        </w:rPr>
        <w:t xml:space="preserve"> </w:t>
      </w:r>
      <w:r>
        <w:rPr>
          <w:rStyle w:val="na"/>
          <w:rFonts w:ascii="var(--bs-font-monospace)" w:hAnsi="var(--bs-font-monospace)"/>
          <w:color w:val="006EE0"/>
        </w:rPr>
        <w:t>fill</w:t>
      </w:r>
      <w:r>
        <w:rPr>
          <w:rStyle w:val="o"/>
          <w:rFonts w:ascii="var(--bs-font-monospace)" w:hAnsi="var(--bs-font-monospace)"/>
          <w:color w:val="555555"/>
        </w:rPr>
        <w:t>=</w:t>
      </w:r>
      <w:r>
        <w:rPr>
          <w:rStyle w:val="s"/>
          <w:rFonts w:ascii="var(--bs-font-monospace)" w:hAnsi="var(--bs-font-monospace)"/>
          <w:color w:val="D73038"/>
        </w:rPr>
        <w:t>"currentColor"</w:t>
      </w:r>
      <w:r>
        <w:rPr>
          <w:rStyle w:val="HTMLCode"/>
          <w:rFonts w:ascii="var(--bs-font-monospace)" w:hAnsi="var(--bs-font-monospace)"/>
          <w:color w:val="212529"/>
        </w:rPr>
        <w:t xml:space="preserve"> </w:t>
      </w:r>
      <w:r>
        <w:rPr>
          <w:rStyle w:val="na"/>
          <w:rFonts w:ascii="var(--bs-font-monospace)" w:hAnsi="var(--bs-font-monospace)"/>
          <w:color w:val="006EE0"/>
        </w:rPr>
        <w:t>viewBox</w:t>
      </w:r>
      <w:r>
        <w:rPr>
          <w:rStyle w:val="o"/>
          <w:rFonts w:ascii="var(--bs-font-monospace)" w:hAnsi="var(--bs-font-monospace)"/>
          <w:color w:val="555555"/>
        </w:rPr>
        <w:t>=</w:t>
      </w:r>
      <w:r>
        <w:rPr>
          <w:rStyle w:val="s"/>
          <w:rFonts w:ascii="var(--bs-font-monospace)" w:hAnsi="var(--bs-font-monospace)"/>
          <w:color w:val="D73038"/>
        </w:rPr>
        <w:t>"0 0 16 16"</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path</w:t>
      </w:r>
      <w:r>
        <w:rPr>
          <w:rStyle w:val="HTMLCode"/>
          <w:rFonts w:ascii="var(--bs-font-monospace)" w:hAnsi="var(--bs-font-monospace)"/>
          <w:color w:val="212529"/>
        </w:rPr>
        <w:t xml:space="preserve"> </w:t>
      </w:r>
      <w:r>
        <w:rPr>
          <w:rStyle w:val="na"/>
          <w:rFonts w:ascii="var(--bs-font-monospace)" w:hAnsi="var(--bs-font-monospace)"/>
          <w:color w:val="006EE0"/>
        </w:rPr>
        <w:t>d</w:t>
      </w:r>
      <w:r>
        <w:rPr>
          <w:rStyle w:val="o"/>
          <w:rFonts w:ascii="var(--bs-font-monospace)" w:hAnsi="var(--bs-font-monospace)"/>
          <w:color w:val="555555"/>
        </w:rPr>
        <w:t>=</w:t>
      </w:r>
      <w:r>
        <w:rPr>
          <w:rStyle w:val="s"/>
          <w:rFonts w:ascii="var(--bs-font-monospace)" w:hAnsi="var(--bs-font-monospace)"/>
          <w:color w:val="D73038"/>
        </w:rPr>
        <w:t>"M8 16A8 8 0 1 0 8 0a8 8 0 0 0 0 16zm.93-9.412-1 4.705c-.07.34.029.533.304.533.194 0 .487-.07.686-.246l-.088.416c-.287.346-.92.598-1.465.598-.703 0-1.002-.422-.808-1.319l.738-3.468c.064-.293.006-.399-.287-.47l-.451-.081.082-.381 2.29-.287zM8 5.5a1 1 0 1 1 0-2 1 1 0 0 1 0 2z"</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symbol</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symbol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"exclamation-triangle-fill"</w:t>
      </w:r>
      <w:r>
        <w:rPr>
          <w:rStyle w:val="HTMLCode"/>
          <w:rFonts w:ascii="var(--bs-font-monospace)" w:hAnsi="var(--bs-font-monospace)"/>
          <w:color w:val="212529"/>
        </w:rPr>
        <w:t xml:space="preserve"> </w:t>
      </w:r>
      <w:r>
        <w:rPr>
          <w:rStyle w:val="na"/>
          <w:rFonts w:ascii="var(--bs-font-monospace)" w:hAnsi="var(--bs-font-monospace)"/>
          <w:color w:val="006EE0"/>
        </w:rPr>
        <w:t>fill</w:t>
      </w:r>
      <w:r>
        <w:rPr>
          <w:rStyle w:val="o"/>
          <w:rFonts w:ascii="var(--bs-font-monospace)" w:hAnsi="var(--bs-font-monospace)"/>
          <w:color w:val="555555"/>
        </w:rPr>
        <w:t>=</w:t>
      </w:r>
      <w:r>
        <w:rPr>
          <w:rStyle w:val="s"/>
          <w:rFonts w:ascii="var(--bs-font-monospace)" w:hAnsi="var(--bs-font-monospace)"/>
          <w:color w:val="D73038"/>
        </w:rPr>
        <w:t>"currentColor"</w:t>
      </w:r>
      <w:r>
        <w:rPr>
          <w:rStyle w:val="HTMLCode"/>
          <w:rFonts w:ascii="var(--bs-font-monospace)" w:hAnsi="var(--bs-font-monospace)"/>
          <w:color w:val="212529"/>
        </w:rPr>
        <w:t xml:space="preserve"> </w:t>
      </w:r>
      <w:r>
        <w:rPr>
          <w:rStyle w:val="na"/>
          <w:rFonts w:ascii="var(--bs-font-monospace)" w:hAnsi="var(--bs-font-monospace)"/>
          <w:color w:val="006EE0"/>
        </w:rPr>
        <w:t>viewBox</w:t>
      </w:r>
      <w:r>
        <w:rPr>
          <w:rStyle w:val="o"/>
          <w:rFonts w:ascii="var(--bs-font-monospace)" w:hAnsi="var(--bs-font-monospace)"/>
          <w:color w:val="555555"/>
        </w:rPr>
        <w:t>=</w:t>
      </w:r>
      <w:r>
        <w:rPr>
          <w:rStyle w:val="s"/>
          <w:rFonts w:ascii="var(--bs-font-monospace)" w:hAnsi="var(--bs-font-monospace)"/>
          <w:color w:val="D73038"/>
        </w:rPr>
        <w:t>"0 0 16 16"</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path</w:t>
      </w:r>
      <w:r>
        <w:rPr>
          <w:rStyle w:val="HTMLCode"/>
          <w:rFonts w:ascii="var(--bs-font-monospace)" w:hAnsi="var(--bs-font-monospace)"/>
          <w:color w:val="212529"/>
        </w:rPr>
        <w:t xml:space="preserve"> </w:t>
      </w:r>
      <w:r>
        <w:rPr>
          <w:rStyle w:val="na"/>
          <w:rFonts w:ascii="var(--bs-font-monospace)" w:hAnsi="var(--bs-font-monospace)"/>
          <w:color w:val="006EE0"/>
        </w:rPr>
        <w:t>d</w:t>
      </w:r>
      <w:r>
        <w:rPr>
          <w:rStyle w:val="o"/>
          <w:rFonts w:ascii="var(--bs-font-monospace)" w:hAnsi="var(--bs-font-monospace)"/>
          <w:color w:val="555555"/>
        </w:rPr>
        <w:t>=</w:t>
      </w:r>
      <w:r>
        <w:rPr>
          <w:rStyle w:val="s"/>
          <w:rFonts w:ascii="var(--bs-font-monospace)" w:hAnsi="var(--bs-font-monospace)"/>
          <w:color w:val="D73038"/>
        </w:rPr>
        <w:t>"M8.982 1.566a1.13 1.13 0 0 0-1.96 0L.165 13.233c-.457.778.091 1.767.98 1.767h13.713c.889 0 1.438-.99.98-1.767L8.982 1.566zM8 5c.535 0 .954.462.9.995l-.35 3.507a.552.552 0 0 1-1.1 0L7.1 5.995A.905.905 0 0 1 8 5zm.002 6a1 1 0 1 1 0 2 1 1 0 0 1 0-2z"</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symbol</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svg</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 alert-primary d-flex align-items-center"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svg</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"bi flex-shrink-0 me-2"</w:t>
      </w:r>
      <w:r>
        <w:rPr>
          <w:rStyle w:val="HTMLCode"/>
          <w:rFonts w:ascii="var(--bs-font-monospace)" w:hAnsi="var(--bs-font-monospace)"/>
          <w:color w:val="212529"/>
        </w:rPr>
        <w:t xml:space="preserve"> </w:t>
      </w:r>
      <w:r>
        <w:rPr>
          <w:rStyle w:val="na"/>
          <w:rFonts w:ascii="var(--bs-font-monospace)" w:hAnsi="var(--bs-font-monospace)"/>
          <w:color w:val="006EE0"/>
        </w:rPr>
        <w:t>width</w:t>
      </w:r>
      <w:r>
        <w:rPr>
          <w:rStyle w:val="o"/>
          <w:rFonts w:ascii="var(--bs-font-monospace)" w:hAnsi="var(--bs-font-monospace)"/>
          <w:color w:val="555555"/>
        </w:rPr>
        <w:t>=</w:t>
      </w:r>
      <w:r>
        <w:rPr>
          <w:rStyle w:val="s"/>
          <w:rFonts w:ascii="var(--bs-font-monospace)" w:hAnsi="var(--bs-font-monospace)"/>
          <w:color w:val="D73038"/>
        </w:rPr>
        <w:t>"24"</w:t>
      </w:r>
      <w:r>
        <w:rPr>
          <w:rStyle w:val="HTMLCode"/>
          <w:rFonts w:ascii="var(--bs-font-monospace)" w:hAnsi="var(--bs-font-monospace)"/>
          <w:color w:val="212529"/>
        </w:rPr>
        <w:t xml:space="preserve"> </w:t>
      </w:r>
      <w:r>
        <w:rPr>
          <w:rStyle w:val="na"/>
          <w:rFonts w:ascii="var(--bs-font-monospace)" w:hAnsi="var(--bs-font-monospace)"/>
          <w:color w:val="006EE0"/>
        </w:rPr>
        <w:t>height</w:t>
      </w:r>
      <w:r>
        <w:rPr>
          <w:rStyle w:val="o"/>
          <w:rFonts w:ascii="var(--bs-font-monospace)" w:hAnsi="var(--bs-font-monospace)"/>
          <w:color w:val="555555"/>
        </w:rPr>
        <w:t>=</w:t>
      </w:r>
      <w:r>
        <w:rPr>
          <w:rStyle w:val="s"/>
          <w:rFonts w:ascii="var(--bs-font-monospace)" w:hAnsi="var(--bs-font-monospace)"/>
          <w:color w:val="D73038"/>
        </w:rPr>
        <w:t>"24"</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"img"</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"Info:"</w:t>
      </w:r>
      <w:r>
        <w:rPr>
          <w:rStyle w:val="p"/>
          <w:rFonts w:ascii="var(--bs-font-monospace)" w:hAnsi="var(--bs-font-monospace)"/>
          <w:color w:val="212529"/>
        </w:rPr>
        <w:t>&gt;&lt;</w:t>
      </w:r>
      <w:r>
        <w:rPr>
          <w:rStyle w:val="nt"/>
          <w:rFonts w:ascii="var(--bs-font-monospace)" w:hAnsi="var(--bs-font-monospace)"/>
          <w:color w:val="2F6F9F"/>
        </w:rPr>
        <w:t>use</w:t>
      </w:r>
      <w:r>
        <w:rPr>
          <w:rStyle w:val="HTMLCode"/>
          <w:rFonts w:ascii="var(--bs-font-monospace)" w:hAnsi="var(--bs-font-monospace)"/>
          <w:color w:val="212529"/>
        </w:rPr>
        <w:t xml:space="preserve"> </w:t>
      </w:r>
      <w:r>
        <w:rPr>
          <w:rStyle w:val="na"/>
          <w:rFonts w:ascii="var(--bs-font-monospace)" w:hAnsi="var(--bs-font-monospace)"/>
          <w:color w:val="006EE0"/>
        </w:rPr>
        <w:t>xlink:href</w:t>
      </w:r>
      <w:r>
        <w:rPr>
          <w:rStyle w:val="o"/>
          <w:rFonts w:ascii="var(--bs-font-monospace)" w:hAnsi="var(--bs-font-monospace)"/>
          <w:color w:val="555555"/>
        </w:rPr>
        <w:t>=</w:t>
      </w:r>
      <w:r>
        <w:rPr>
          <w:rStyle w:val="s"/>
          <w:rFonts w:ascii="var(--bs-font-monospace)" w:hAnsi="var(--bs-font-monospace)"/>
          <w:color w:val="D73038"/>
        </w:rPr>
        <w:t>"#info-fill"</w:t>
      </w:r>
      <w:r>
        <w:rPr>
          <w:rStyle w:val="p"/>
          <w:rFonts w:ascii="var(--bs-font-monospace)" w:hAnsi="var(--bs-font-monospace)"/>
          <w:color w:val="212529"/>
        </w:rPr>
        <w:t>/&gt;&lt;/</w:t>
      </w:r>
      <w:r>
        <w:rPr>
          <w:rStyle w:val="nt"/>
          <w:rFonts w:ascii="var(--bs-font-monospace)" w:hAnsi="var(--bs-font-monospace)"/>
          <w:color w:val="2F6F9F"/>
        </w:rPr>
        <w:t>svg</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An example alert with an icon</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 alert-success d-flex align-items-center"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svg</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"bi flex-shrink-0 me-2"</w:t>
      </w:r>
      <w:r>
        <w:rPr>
          <w:rStyle w:val="HTMLCode"/>
          <w:rFonts w:ascii="var(--bs-font-monospace)" w:hAnsi="var(--bs-font-monospace)"/>
          <w:color w:val="212529"/>
        </w:rPr>
        <w:t xml:space="preserve"> </w:t>
      </w:r>
      <w:r>
        <w:rPr>
          <w:rStyle w:val="na"/>
          <w:rFonts w:ascii="var(--bs-font-monospace)" w:hAnsi="var(--bs-font-monospace)"/>
          <w:color w:val="006EE0"/>
        </w:rPr>
        <w:t>width</w:t>
      </w:r>
      <w:r>
        <w:rPr>
          <w:rStyle w:val="o"/>
          <w:rFonts w:ascii="var(--bs-font-monospace)" w:hAnsi="var(--bs-font-monospace)"/>
          <w:color w:val="555555"/>
        </w:rPr>
        <w:t>=</w:t>
      </w:r>
      <w:r>
        <w:rPr>
          <w:rStyle w:val="s"/>
          <w:rFonts w:ascii="var(--bs-font-monospace)" w:hAnsi="var(--bs-font-monospace)"/>
          <w:color w:val="D73038"/>
        </w:rPr>
        <w:t>"24"</w:t>
      </w:r>
      <w:r>
        <w:rPr>
          <w:rStyle w:val="HTMLCode"/>
          <w:rFonts w:ascii="var(--bs-font-monospace)" w:hAnsi="var(--bs-font-monospace)"/>
          <w:color w:val="212529"/>
        </w:rPr>
        <w:t xml:space="preserve"> </w:t>
      </w:r>
      <w:r>
        <w:rPr>
          <w:rStyle w:val="na"/>
          <w:rFonts w:ascii="var(--bs-font-monospace)" w:hAnsi="var(--bs-font-monospace)"/>
          <w:color w:val="006EE0"/>
        </w:rPr>
        <w:t>height</w:t>
      </w:r>
      <w:r>
        <w:rPr>
          <w:rStyle w:val="o"/>
          <w:rFonts w:ascii="var(--bs-font-monospace)" w:hAnsi="var(--bs-font-monospace)"/>
          <w:color w:val="555555"/>
        </w:rPr>
        <w:t>=</w:t>
      </w:r>
      <w:r>
        <w:rPr>
          <w:rStyle w:val="s"/>
          <w:rFonts w:ascii="var(--bs-font-monospace)" w:hAnsi="var(--bs-font-monospace)"/>
          <w:color w:val="D73038"/>
        </w:rPr>
        <w:t>"24"</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"img"</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"Success:"</w:t>
      </w:r>
      <w:r>
        <w:rPr>
          <w:rStyle w:val="p"/>
          <w:rFonts w:ascii="var(--bs-font-monospace)" w:hAnsi="var(--bs-font-monospace)"/>
          <w:color w:val="212529"/>
        </w:rPr>
        <w:t>&gt;&lt;</w:t>
      </w:r>
      <w:r>
        <w:rPr>
          <w:rStyle w:val="nt"/>
          <w:rFonts w:ascii="var(--bs-font-monospace)" w:hAnsi="var(--bs-font-monospace)"/>
          <w:color w:val="2F6F9F"/>
        </w:rPr>
        <w:t>use</w:t>
      </w:r>
      <w:r>
        <w:rPr>
          <w:rStyle w:val="HTMLCode"/>
          <w:rFonts w:ascii="var(--bs-font-monospace)" w:hAnsi="var(--bs-font-monospace)"/>
          <w:color w:val="212529"/>
        </w:rPr>
        <w:t xml:space="preserve"> </w:t>
      </w:r>
      <w:r>
        <w:rPr>
          <w:rStyle w:val="na"/>
          <w:rFonts w:ascii="var(--bs-font-monospace)" w:hAnsi="var(--bs-font-monospace)"/>
          <w:color w:val="006EE0"/>
        </w:rPr>
        <w:t>xlink:href</w:t>
      </w:r>
      <w:r>
        <w:rPr>
          <w:rStyle w:val="o"/>
          <w:rFonts w:ascii="var(--bs-font-monospace)" w:hAnsi="var(--bs-font-monospace)"/>
          <w:color w:val="555555"/>
        </w:rPr>
        <w:t>=</w:t>
      </w:r>
      <w:r>
        <w:rPr>
          <w:rStyle w:val="s"/>
          <w:rFonts w:ascii="var(--bs-font-monospace)" w:hAnsi="var(--bs-font-monospace)"/>
          <w:color w:val="D73038"/>
        </w:rPr>
        <w:t>"#check-circle-fill"</w:t>
      </w:r>
      <w:r>
        <w:rPr>
          <w:rStyle w:val="p"/>
          <w:rFonts w:ascii="var(--bs-font-monospace)" w:hAnsi="var(--bs-font-monospace)"/>
          <w:color w:val="212529"/>
        </w:rPr>
        <w:t>/&gt;&lt;/</w:t>
      </w:r>
      <w:r>
        <w:rPr>
          <w:rStyle w:val="nt"/>
          <w:rFonts w:ascii="var(--bs-font-monospace)" w:hAnsi="var(--bs-font-monospace)"/>
          <w:color w:val="2F6F9F"/>
        </w:rPr>
        <w:t>svg</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An example success alert with an icon</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 alert-warning d-flex align-items-center"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svg</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"bi flex-shrink-0 me-2"</w:t>
      </w:r>
      <w:r>
        <w:rPr>
          <w:rStyle w:val="HTMLCode"/>
          <w:rFonts w:ascii="var(--bs-font-monospace)" w:hAnsi="var(--bs-font-monospace)"/>
          <w:color w:val="212529"/>
        </w:rPr>
        <w:t xml:space="preserve"> </w:t>
      </w:r>
      <w:r>
        <w:rPr>
          <w:rStyle w:val="na"/>
          <w:rFonts w:ascii="var(--bs-font-monospace)" w:hAnsi="var(--bs-font-monospace)"/>
          <w:color w:val="006EE0"/>
        </w:rPr>
        <w:t>width</w:t>
      </w:r>
      <w:r>
        <w:rPr>
          <w:rStyle w:val="o"/>
          <w:rFonts w:ascii="var(--bs-font-monospace)" w:hAnsi="var(--bs-font-monospace)"/>
          <w:color w:val="555555"/>
        </w:rPr>
        <w:t>=</w:t>
      </w:r>
      <w:r>
        <w:rPr>
          <w:rStyle w:val="s"/>
          <w:rFonts w:ascii="var(--bs-font-monospace)" w:hAnsi="var(--bs-font-monospace)"/>
          <w:color w:val="D73038"/>
        </w:rPr>
        <w:t>"24"</w:t>
      </w:r>
      <w:r>
        <w:rPr>
          <w:rStyle w:val="HTMLCode"/>
          <w:rFonts w:ascii="var(--bs-font-monospace)" w:hAnsi="var(--bs-font-monospace)"/>
          <w:color w:val="212529"/>
        </w:rPr>
        <w:t xml:space="preserve"> </w:t>
      </w:r>
      <w:r>
        <w:rPr>
          <w:rStyle w:val="na"/>
          <w:rFonts w:ascii="var(--bs-font-monospace)" w:hAnsi="var(--bs-font-monospace)"/>
          <w:color w:val="006EE0"/>
        </w:rPr>
        <w:t>height</w:t>
      </w:r>
      <w:r>
        <w:rPr>
          <w:rStyle w:val="o"/>
          <w:rFonts w:ascii="var(--bs-font-monospace)" w:hAnsi="var(--bs-font-monospace)"/>
          <w:color w:val="555555"/>
        </w:rPr>
        <w:t>=</w:t>
      </w:r>
      <w:r>
        <w:rPr>
          <w:rStyle w:val="s"/>
          <w:rFonts w:ascii="var(--bs-font-monospace)" w:hAnsi="var(--bs-font-monospace)"/>
          <w:color w:val="D73038"/>
        </w:rPr>
        <w:t>"24"</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"img"</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"Warning:"</w:t>
      </w:r>
      <w:r>
        <w:rPr>
          <w:rStyle w:val="p"/>
          <w:rFonts w:ascii="var(--bs-font-monospace)" w:hAnsi="var(--bs-font-monospace)"/>
          <w:color w:val="212529"/>
        </w:rPr>
        <w:t>&gt;&lt;</w:t>
      </w:r>
      <w:r>
        <w:rPr>
          <w:rStyle w:val="nt"/>
          <w:rFonts w:ascii="var(--bs-font-monospace)" w:hAnsi="var(--bs-font-monospace)"/>
          <w:color w:val="2F6F9F"/>
        </w:rPr>
        <w:t>use</w:t>
      </w:r>
      <w:r>
        <w:rPr>
          <w:rStyle w:val="HTMLCode"/>
          <w:rFonts w:ascii="var(--bs-font-monospace)" w:hAnsi="var(--bs-font-monospace)"/>
          <w:color w:val="212529"/>
        </w:rPr>
        <w:t xml:space="preserve"> </w:t>
      </w:r>
      <w:r>
        <w:rPr>
          <w:rStyle w:val="na"/>
          <w:rFonts w:ascii="var(--bs-font-monospace)" w:hAnsi="var(--bs-font-monospace)"/>
          <w:color w:val="006EE0"/>
        </w:rPr>
        <w:t>xlink:href</w:t>
      </w:r>
      <w:r>
        <w:rPr>
          <w:rStyle w:val="o"/>
          <w:rFonts w:ascii="var(--bs-font-monospace)" w:hAnsi="var(--bs-font-monospace)"/>
          <w:color w:val="555555"/>
        </w:rPr>
        <w:t>=</w:t>
      </w:r>
      <w:r>
        <w:rPr>
          <w:rStyle w:val="s"/>
          <w:rFonts w:ascii="var(--bs-font-monospace)" w:hAnsi="var(--bs-font-monospace)"/>
          <w:color w:val="D73038"/>
        </w:rPr>
        <w:t>"#exclamation-triangle-fill"</w:t>
      </w:r>
      <w:r>
        <w:rPr>
          <w:rStyle w:val="p"/>
          <w:rFonts w:ascii="var(--bs-font-monospace)" w:hAnsi="var(--bs-font-monospace)"/>
          <w:color w:val="212529"/>
        </w:rPr>
        <w:t>/&gt;&lt;/</w:t>
      </w:r>
      <w:r>
        <w:rPr>
          <w:rStyle w:val="nt"/>
          <w:rFonts w:ascii="var(--bs-font-monospace)" w:hAnsi="var(--bs-font-monospace)"/>
          <w:color w:val="2F6F9F"/>
        </w:rPr>
        <w:t>svg</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An example warning alert with an icon</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 alert-danger d-flex align-items-center"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svg</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"bi flex-shrink-0 me-2"</w:t>
      </w:r>
      <w:r>
        <w:rPr>
          <w:rStyle w:val="HTMLCode"/>
          <w:rFonts w:ascii="var(--bs-font-monospace)" w:hAnsi="var(--bs-font-monospace)"/>
          <w:color w:val="212529"/>
        </w:rPr>
        <w:t xml:space="preserve"> </w:t>
      </w:r>
      <w:r>
        <w:rPr>
          <w:rStyle w:val="na"/>
          <w:rFonts w:ascii="var(--bs-font-monospace)" w:hAnsi="var(--bs-font-monospace)"/>
          <w:color w:val="006EE0"/>
        </w:rPr>
        <w:t>width</w:t>
      </w:r>
      <w:r>
        <w:rPr>
          <w:rStyle w:val="o"/>
          <w:rFonts w:ascii="var(--bs-font-monospace)" w:hAnsi="var(--bs-font-monospace)"/>
          <w:color w:val="555555"/>
        </w:rPr>
        <w:t>=</w:t>
      </w:r>
      <w:r>
        <w:rPr>
          <w:rStyle w:val="s"/>
          <w:rFonts w:ascii="var(--bs-font-monospace)" w:hAnsi="var(--bs-font-monospace)"/>
          <w:color w:val="D73038"/>
        </w:rPr>
        <w:t>"24"</w:t>
      </w:r>
      <w:r>
        <w:rPr>
          <w:rStyle w:val="HTMLCode"/>
          <w:rFonts w:ascii="var(--bs-font-monospace)" w:hAnsi="var(--bs-font-monospace)"/>
          <w:color w:val="212529"/>
        </w:rPr>
        <w:t xml:space="preserve"> </w:t>
      </w:r>
      <w:r>
        <w:rPr>
          <w:rStyle w:val="na"/>
          <w:rFonts w:ascii="var(--bs-font-monospace)" w:hAnsi="var(--bs-font-monospace)"/>
          <w:color w:val="006EE0"/>
        </w:rPr>
        <w:t>height</w:t>
      </w:r>
      <w:r>
        <w:rPr>
          <w:rStyle w:val="o"/>
          <w:rFonts w:ascii="var(--bs-font-monospace)" w:hAnsi="var(--bs-font-monospace)"/>
          <w:color w:val="555555"/>
        </w:rPr>
        <w:t>=</w:t>
      </w:r>
      <w:r>
        <w:rPr>
          <w:rStyle w:val="s"/>
          <w:rFonts w:ascii="var(--bs-font-monospace)" w:hAnsi="var(--bs-font-monospace)"/>
          <w:color w:val="D73038"/>
        </w:rPr>
        <w:t>"24"</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"img"</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"Danger:"</w:t>
      </w:r>
      <w:r>
        <w:rPr>
          <w:rStyle w:val="p"/>
          <w:rFonts w:ascii="var(--bs-font-monospace)" w:hAnsi="var(--bs-font-monospace)"/>
          <w:color w:val="212529"/>
        </w:rPr>
        <w:t>&gt;&lt;</w:t>
      </w:r>
      <w:r>
        <w:rPr>
          <w:rStyle w:val="nt"/>
          <w:rFonts w:ascii="var(--bs-font-monospace)" w:hAnsi="var(--bs-font-monospace)"/>
          <w:color w:val="2F6F9F"/>
        </w:rPr>
        <w:t>use</w:t>
      </w:r>
      <w:r>
        <w:rPr>
          <w:rStyle w:val="HTMLCode"/>
          <w:rFonts w:ascii="var(--bs-font-monospace)" w:hAnsi="var(--bs-font-monospace)"/>
          <w:color w:val="212529"/>
        </w:rPr>
        <w:t xml:space="preserve"> </w:t>
      </w:r>
      <w:r>
        <w:rPr>
          <w:rStyle w:val="na"/>
          <w:rFonts w:ascii="var(--bs-font-monospace)" w:hAnsi="var(--bs-font-monospace)"/>
          <w:color w:val="006EE0"/>
        </w:rPr>
        <w:t>xlink:href</w:t>
      </w:r>
      <w:r>
        <w:rPr>
          <w:rStyle w:val="o"/>
          <w:rFonts w:ascii="var(--bs-font-monospace)" w:hAnsi="var(--bs-font-monospace)"/>
          <w:color w:val="555555"/>
        </w:rPr>
        <w:t>=</w:t>
      </w:r>
      <w:r>
        <w:rPr>
          <w:rStyle w:val="s"/>
          <w:rFonts w:ascii="var(--bs-font-monospace)" w:hAnsi="var(--bs-font-monospace)"/>
          <w:color w:val="D73038"/>
        </w:rPr>
        <w:t>"#exclamation-triangle-fill"</w:t>
      </w:r>
      <w:r>
        <w:rPr>
          <w:rStyle w:val="p"/>
          <w:rFonts w:ascii="var(--bs-font-monospace)" w:hAnsi="var(--bs-font-monospace)"/>
          <w:color w:val="212529"/>
        </w:rPr>
        <w:t>/&gt;&lt;/</w:t>
      </w:r>
      <w:r>
        <w:rPr>
          <w:rStyle w:val="nt"/>
          <w:rFonts w:ascii="var(--bs-font-monospace)" w:hAnsi="var(--bs-font-monospace)"/>
          <w:color w:val="2F6F9F"/>
        </w:rPr>
        <w:t>svg</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An example danger alert with an icon</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pStyle w:val="Heading3"/>
        <w:shd w:val="clear" w:color="auto" w:fill="FFFFFF"/>
        <w:rPr>
          <w:rFonts w:ascii="Segoe UI" w:hAnsi="Segoe UI" w:cs="Segoe UI"/>
          <w:b w:val="0"/>
          <w:bCs w:val="0"/>
          <w:color w:val="212529"/>
        </w:rPr>
      </w:pPr>
      <w:bookmarkStart w:id="146" w:name="_Toc144064703"/>
      <w:r>
        <w:rPr>
          <w:rFonts w:ascii="Segoe UI" w:hAnsi="Segoe UI" w:cs="Segoe UI"/>
          <w:b w:val="0"/>
          <w:bCs w:val="0"/>
          <w:color w:val="212529"/>
        </w:rPr>
        <w:t>Dismissing</w:t>
      </w:r>
      <w:bookmarkEnd w:id="146"/>
    </w:p>
    <w:p w:rsidR="00665130" w:rsidRDefault="00665130" w:rsidP="00665130">
      <w:pPr>
        <w:pStyle w:val="NormalWeb"/>
        <w:shd w:val="clear" w:color="auto" w:fill="FFFFFF"/>
        <w:spacing w:before="0" w:beforeAutospacing="0"/>
        <w:rPr>
          <w:rFonts w:ascii="Segoe UI" w:hAnsi="Segoe UI" w:cs="Segoe UI"/>
          <w:color w:val="212529"/>
        </w:rPr>
      </w:pPr>
      <w:r>
        <w:rPr>
          <w:rFonts w:ascii="Segoe UI" w:hAnsi="Segoe UI" w:cs="Segoe UI"/>
          <w:color w:val="212529"/>
        </w:rPr>
        <w:t>Using the alert JavaScript plugin, it’s possible to dismiss any alert inline. Here’s how:</w:t>
      </w:r>
    </w:p>
    <w:p w:rsidR="00665130" w:rsidRDefault="00665130" w:rsidP="00BC5942">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Be sure you’ve loaded the alert plugin, or the compiled Bootstrap JavaScript.</w:t>
      </w:r>
    </w:p>
    <w:p w:rsidR="00665130" w:rsidRDefault="00665130" w:rsidP="00BC5942">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Add a </w:t>
      </w:r>
      <w:hyperlink r:id="rId163" w:history="1">
        <w:r>
          <w:rPr>
            <w:rStyle w:val="Hyperlink"/>
            <w:rFonts w:ascii="Segoe UI" w:hAnsi="Segoe UI" w:cs="Segoe UI"/>
            <w:color w:val="0D6EFD"/>
          </w:rPr>
          <w:t>close button</w:t>
        </w:r>
      </w:hyperlink>
      <w:r>
        <w:rPr>
          <w:rFonts w:ascii="Segoe UI" w:hAnsi="Segoe UI" w:cs="Segoe UI"/>
          <w:color w:val="212529"/>
        </w:rPr>
        <w:t> and the </w:t>
      </w:r>
      <w:r>
        <w:rPr>
          <w:rStyle w:val="HTMLCode"/>
          <w:rFonts w:ascii="var(--bs-font-monospace)" w:eastAsiaTheme="minorHAnsi" w:hAnsi="var(--bs-font-monospace)"/>
          <w:color w:val="D63384"/>
          <w:sz w:val="21"/>
          <w:szCs w:val="21"/>
        </w:rPr>
        <w:t>.alert-dismissible</w:t>
      </w:r>
      <w:r>
        <w:rPr>
          <w:rFonts w:ascii="Segoe UI" w:hAnsi="Segoe UI" w:cs="Segoe UI"/>
          <w:color w:val="212529"/>
        </w:rPr>
        <w:t> class, which adds extra padding to the right of the alert and positions the close button.</w:t>
      </w:r>
    </w:p>
    <w:p w:rsidR="00665130" w:rsidRDefault="00665130" w:rsidP="00BC5942">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On the close button, add the </w:t>
      </w:r>
      <w:r>
        <w:rPr>
          <w:rStyle w:val="HTMLCode"/>
          <w:rFonts w:ascii="var(--bs-font-monospace)" w:eastAsiaTheme="minorHAnsi" w:hAnsi="var(--bs-font-monospace)"/>
          <w:color w:val="D63384"/>
          <w:sz w:val="21"/>
          <w:szCs w:val="21"/>
        </w:rPr>
        <w:t>data-bs-dismiss="alert"</w:t>
      </w:r>
      <w:r>
        <w:rPr>
          <w:rFonts w:ascii="Segoe UI" w:hAnsi="Segoe UI" w:cs="Segoe UI"/>
          <w:color w:val="212529"/>
        </w:rPr>
        <w:t> attribute, which triggers the JavaScript functionality. Be sure to use the </w:t>
      </w:r>
      <w:r>
        <w:rPr>
          <w:rStyle w:val="HTMLCode"/>
          <w:rFonts w:ascii="var(--bs-font-monospace)" w:eastAsiaTheme="minorHAnsi" w:hAnsi="var(--bs-font-monospace)"/>
          <w:color w:val="D63384"/>
          <w:sz w:val="21"/>
          <w:szCs w:val="21"/>
        </w:rPr>
        <w:t>&lt;button&gt;</w:t>
      </w:r>
      <w:r>
        <w:rPr>
          <w:rFonts w:ascii="Segoe UI" w:hAnsi="Segoe UI" w:cs="Segoe UI"/>
          <w:color w:val="212529"/>
        </w:rPr>
        <w:t> element with it for proper behavior across all devices.</w:t>
      </w:r>
    </w:p>
    <w:p w:rsidR="00665130" w:rsidRDefault="00665130" w:rsidP="00BC5942">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To animate alerts when dismissing them, be sure to add the </w:t>
      </w:r>
      <w:r>
        <w:rPr>
          <w:rStyle w:val="HTMLCode"/>
          <w:rFonts w:ascii="var(--bs-font-monospace)" w:eastAsiaTheme="minorHAnsi" w:hAnsi="var(--bs-font-monospace)"/>
          <w:color w:val="D63384"/>
          <w:sz w:val="21"/>
          <w:szCs w:val="21"/>
        </w:rPr>
        <w:t>.fade</w:t>
      </w:r>
      <w:r>
        <w:rPr>
          <w:rFonts w:ascii="Segoe UI" w:hAnsi="Segoe UI" w:cs="Segoe UI"/>
          <w:color w:val="212529"/>
        </w:rPr>
        <w:t> and </w:t>
      </w:r>
      <w:r>
        <w:rPr>
          <w:rStyle w:val="HTMLCode"/>
          <w:rFonts w:ascii="var(--bs-font-monospace)" w:eastAsiaTheme="minorHAnsi" w:hAnsi="var(--bs-font-monospace)"/>
          <w:color w:val="D63384"/>
          <w:sz w:val="21"/>
          <w:szCs w:val="21"/>
        </w:rPr>
        <w:t>.show</w:t>
      </w:r>
      <w:r>
        <w:rPr>
          <w:rFonts w:ascii="Segoe UI" w:hAnsi="Segoe UI" w:cs="Segoe UI"/>
          <w:color w:val="212529"/>
        </w:rPr>
        <w:t> classes.</w:t>
      </w:r>
    </w:p>
    <w:p w:rsidR="00665130" w:rsidRDefault="00665130" w:rsidP="00665130">
      <w:pPr>
        <w:pStyle w:val="NormalWeb"/>
        <w:shd w:val="clear" w:color="auto" w:fill="FFFFFF"/>
        <w:spacing w:before="0" w:beforeAutospacing="0"/>
        <w:rPr>
          <w:rFonts w:ascii="Segoe UI" w:hAnsi="Segoe UI" w:cs="Segoe UI"/>
          <w:color w:val="212529"/>
        </w:rPr>
      </w:pPr>
      <w:r>
        <w:rPr>
          <w:rFonts w:ascii="Segoe UI" w:hAnsi="Segoe UI" w:cs="Segoe UI"/>
          <w:color w:val="212529"/>
        </w:rPr>
        <w:t>You can see this in action with a live demo:</w:t>
      </w:r>
    </w:p>
    <w:p w:rsidR="00665130" w:rsidRDefault="00665130" w:rsidP="00665130">
      <w:pPr>
        <w:shd w:val="clear" w:color="auto" w:fill="FFF3CD"/>
        <w:rPr>
          <w:rFonts w:ascii="Segoe UI" w:hAnsi="Segoe UI" w:cs="Segoe UI"/>
          <w:color w:val="664D03"/>
        </w:rPr>
      </w:pPr>
      <w:r>
        <w:rPr>
          <w:rStyle w:val="Strong"/>
          <w:rFonts w:ascii="Segoe UI" w:hAnsi="Segoe UI" w:cs="Segoe UI"/>
          <w:color w:val="664D03"/>
        </w:rPr>
        <w:t>Holy guacamole!</w:t>
      </w:r>
      <w:r>
        <w:rPr>
          <w:rFonts w:ascii="Segoe UI" w:hAnsi="Segoe UI" w:cs="Segoe UI"/>
          <w:color w:val="664D03"/>
        </w:rPr>
        <w:t> You should check in on some of those fields below.</w:t>
      </w:r>
    </w:p>
    <w:p w:rsidR="00665130" w:rsidRDefault="00665130" w:rsidP="00665130">
      <w:pPr>
        <w:shd w:val="clear" w:color="auto" w:fill="FFFFFF"/>
        <w:rPr>
          <w:rFonts w:ascii="Segoe UI" w:hAnsi="Segoe UI" w:cs="Segoe UI"/>
          <w:color w:val="212529"/>
        </w:rPr>
      </w:pP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"alert alert-warning alert-dismissible fade show"</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p"/>
          <w:rFonts w:ascii="var(--bs-font-monospace)" w:hAnsi="var(--bs-font-monospace)"/>
          <w:color w:val="212529"/>
        </w:rPr>
        <w:t>&gt;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r>
        <w:rPr>
          <w:rStyle w:val="HTMLCode"/>
          <w:rFonts w:ascii="var(--bs-font-monospace)" w:hAnsi="var(--bs-font-monospace)"/>
          <w:color w:val="212529"/>
        </w:rPr>
        <w:t>Holy guacamole!</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r>
        <w:rPr>
          <w:rStyle w:val="HTMLCode"/>
          <w:rFonts w:ascii="var(--bs-font-monospace)" w:hAnsi="var(--bs-font-monospace)"/>
          <w:color w:val="212529"/>
        </w:rPr>
        <w:t xml:space="preserve"> You should check in on some of those fields below.</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"btn-close"</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"alert"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"Close"</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665130" w:rsidRDefault="00665130" w:rsidP="00665130">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665130" w:rsidRDefault="00665130" w:rsidP="00665130">
      <w:pPr>
        <w:shd w:val="clear" w:color="auto" w:fill="FFFFFF"/>
        <w:rPr>
          <w:rFonts w:ascii="Segoe UI" w:hAnsi="Segoe UI" w:cs="Segoe UI"/>
          <w:color w:val="212529"/>
          <w:sz w:val="24"/>
          <w:szCs w:val="24"/>
        </w:rPr>
      </w:pPr>
      <w:r>
        <w:rPr>
          <w:rFonts w:ascii="Segoe UI" w:hAnsi="Segoe UI" w:cs="Segoe UI"/>
          <w:color w:val="212529"/>
        </w:rPr>
        <w:t>When an alert is dismissed, the element is completely removed from the page structure. If a keyboard user dismisses the alert using the close button, their focus will suddenly be lost and, depending on the browser, reset to the start of the page/document. For this reason, we recommend including additional JavaScript that listens for the </w:t>
      </w:r>
      <w:r>
        <w:rPr>
          <w:rStyle w:val="HTMLCode"/>
          <w:rFonts w:ascii="var(--bs-font-monospace)" w:eastAsiaTheme="minorHAnsi" w:hAnsi="var(--bs-font-monospace)"/>
          <w:color w:val="D63384"/>
          <w:sz w:val="21"/>
          <w:szCs w:val="21"/>
        </w:rPr>
        <w:t>closed.bs.alert</w:t>
      </w:r>
      <w:r>
        <w:rPr>
          <w:rFonts w:ascii="Segoe UI" w:hAnsi="Segoe UI" w:cs="Segoe UI"/>
          <w:color w:val="212529"/>
        </w:rPr>
        <w:t> event and programmatically sets </w:t>
      </w:r>
      <w:r>
        <w:rPr>
          <w:rStyle w:val="HTMLCode"/>
          <w:rFonts w:ascii="var(--bs-font-monospace)" w:eastAsiaTheme="minorHAnsi" w:hAnsi="var(--bs-font-monospace)"/>
          <w:color w:val="D63384"/>
          <w:sz w:val="21"/>
          <w:szCs w:val="21"/>
        </w:rPr>
        <w:t>focus()</w:t>
      </w:r>
      <w:r>
        <w:rPr>
          <w:rFonts w:ascii="Segoe UI" w:hAnsi="Segoe UI" w:cs="Segoe UI"/>
          <w:color w:val="212529"/>
        </w:rPr>
        <w:t> to the most appropriate location in the page. If you’re planning to move focus to a non-interactive element that normally does not receive focus, make sure to add </w:t>
      </w:r>
      <w:r>
        <w:rPr>
          <w:rStyle w:val="HTMLCode"/>
          <w:rFonts w:ascii="var(--bs-font-monospace)" w:eastAsiaTheme="minorHAnsi" w:hAnsi="var(--bs-font-monospace)"/>
          <w:color w:val="D63384"/>
          <w:sz w:val="21"/>
          <w:szCs w:val="21"/>
        </w:rPr>
        <w:t>tabindex="-1"</w:t>
      </w:r>
      <w:r>
        <w:rPr>
          <w:rFonts w:ascii="Segoe UI" w:hAnsi="Segoe UI" w:cs="Segoe UI"/>
          <w:color w:val="212529"/>
        </w:rPr>
        <w:t> to the element.</w:t>
      </w:r>
    </w:p>
    <w:p w:rsidR="00665130" w:rsidRDefault="00665130" w:rsidP="00665130">
      <w:pPr>
        <w:pStyle w:val="Heading2"/>
        <w:shd w:val="clear" w:color="auto" w:fill="FFFFFF"/>
        <w:rPr>
          <w:rFonts w:ascii="Segoe UI" w:hAnsi="Segoe UI" w:cs="Segoe UI"/>
          <w:b w:val="0"/>
          <w:bCs w:val="0"/>
          <w:color w:val="212529"/>
        </w:rPr>
      </w:pPr>
      <w:bookmarkStart w:id="147" w:name="_Toc144064704"/>
      <w:r>
        <w:rPr>
          <w:rFonts w:ascii="Segoe UI" w:hAnsi="Segoe UI" w:cs="Segoe UI"/>
          <w:b w:val="0"/>
          <w:bCs w:val="0"/>
          <w:color w:val="212529"/>
        </w:rPr>
        <w:t>Sass</w:t>
      </w:r>
      <w:bookmarkEnd w:id="147"/>
    </w:p>
    <w:p w:rsidR="00665130" w:rsidRDefault="00665130" w:rsidP="00665130">
      <w:pPr>
        <w:pStyle w:val="Heading3"/>
        <w:shd w:val="clear" w:color="auto" w:fill="FFFFFF"/>
        <w:rPr>
          <w:rFonts w:ascii="Segoe UI" w:hAnsi="Segoe UI" w:cs="Segoe UI"/>
          <w:b w:val="0"/>
          <w:bCs w:val="0"/>
          <w:color w:val="212529"/>
        </w:rPr>
      </w:pPr>
      <w:bookmarkStart w:id="148" w:name="_Toc144064705"/>
      <w:r>
        <w:rPr>
          <w:rFonts w:ascii="Segoe UI" w:hAnsi="Segoe UI" w:cs="Segoe UI"/>
          <w:b w:val="0"/>
          <w:bCs w:val="0"/>
          <w:color w:val="212529"/>
        </w:rPr>
        <w:t>Variables</w:t>
      </w:r>
      <w:bookmarkEnd w:id="148"/>
    </w:p>
    <w:p w:rsidR="00665130" w:rsidRDefault="00665130" w:rsidP="00665130">
      <w:pPr>
        <w:shd w:val="clear" w:color="auto" w:fill="FFFFFF"/>
        <w:rPr>
          <w:rFonts w:ascii="Segoe UI" w:hAnsi="Segoe UI" w:cs="Segoe UI"/>
          <w:color w:val="212529"/>
        </w:rPr>
      </w:pPr>
    </w:p>
    <w:p w:rsidR="00665130" w:rsidRDefault="00665130" w:rsidP="00665130">
      <w:pPr>
        <w:pStyle w:val="HTMLPreformatted"/>
        <w:rPr>
          <w:rStyle w:val="HTMLCode"/>
          <w:rFonts w:ascii="var(--bs-font-monospace)" w:hAnsi="var(--bs-font-monospace)"/>
          <w:color w:val="212529"/>
        </w:rPr>
      </w:pPr>
      <w:r>
        <w:rPr>
          <w:rStyle w:val="nv"/>
          <w:rFonts w:ascii="var(--bs-font-monospace)" w:hAnsi="var(--bs-font-monospace)"/>
          <w:color w:val="003333"/>
        </w:rPr>
        <w:t>$alert-padding-y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$spacer</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nv"/>
          <w:rFonts w:ascii="var(--bs-font-monospace)" w:hAnsi="var(--bs-font-monospace)"/>
          <w:color w:val="003333"/>
        </w:rPr>
        <w:t>$alert-padding-x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$spacer</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nv"/>
          <w:rFonts w:ascii="var(--bs-font-monospace)" w:hAnsi="var(--bs-font-monospace)"/>
          <w:color w:val="003333"/>
        </w:rPr>
        <w:t>$alert-margin-bottom</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kt"/>
          <w:rFonts w:ascii="var(--bs-font-monospace)" w:hAnsi="var(--bs-font-monospace)"/>
          <w:color w:val="007788"/>
        </w:rPr>
        <w:t>rem</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nv"/>
          <w:rFonts w:ascii="var(--bs-font-monospace)" w:hAnsi="var(--bs-font-monospace)"/>
          <w:color w:val="003333"/>
        </w:rPr>
        <w:t>$alert-border-radius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nv"/>
          <w:rFonts w:ascii="var(--bs-font-monospace)" w:hAnsi="var(--bs-font-monospace)"/>
          <w:color w:val="003333"/>
        </w:rPr>
        <w:t>$alert-link-font-weight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$font-weight-bold</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nv"/>
          <w:rFonts w:ascii="var(--bs-font-monospace)" w:hAnsi="var(--bs-font-monospace)"/>
          <w:color w:val="003333"/>
        </w:rPr>
        <w:t>$alert-border-width</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$border-width</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nv"/>
          <w:rFonts w:ascii="var(--bs-font-monospace)" w:hAnsi="var(--bs-font-monospace)"/>
          <w:color w:val="003333"/>
        </w:rPr>
        <w:t>$alert-bg-scale</w:t>
      </w:r>
      <w:r>
        <w:rPr>
          <w:rStyle w:val="o"/>
          <w:rFonts w:ascii="var(--bs-font-monospace)" w:hAnsi="var(--bs-font-monospace)"/>
          <w:color w:val="555555"/>
        </w:rPr>
        <w:t>:</w:t>
      </w:r>
      <w:r>
        <w:rPr>
          <w:rStyle w:val="HTMLCode"/>
          <w:rFonts w:ascii="var(--bs-font-monospace)" w:hAnsi="var(--bs-font-monospace)"/>
          <w:color w:val="212529"/>
        </w:rPr>
        <w:t xml:space="preserve">                </w:t>
      </w:r>
      <w:r>
        <w:rPr>
          <w:rStyle w:val="o"/>
          <w:rFonts w:ascii="var(--bs-font-monospace)" w:hAnsi="var(--bs-font-monospace)"/>
          <w:color w:val="555555"/>
        </w:rPr>
        <w:t>-</w:t>
      </w:r>
      <w:r>
        <w:rPr>
          <w:rStyle w:val="mi"/>
          <w:rFonts w:ascii="var(--bs-font-monospace)" w:hAnsi="var(--bs-font-monospace)"/>
          <w:color w:val="C24F19"/>
        </w:rPr>
        <w:t>80</w:t>
      </w:r>
      <w:r>
        <w:rPr>
          <w:rStyle w:val="kt"/>
          <w:rFonts w:ascii="var(--bs-font-monospace)" w:hAnsi="var(--bs-font-monospace)"/>
          <w:color w:val="007788"/>
        </w:rPr>
        <w:t>%</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nv"/>
          <w:rFonts w:ascii="var(--bs-font-monospace)" w:hAnsi="var(--bs-font-monospace)"/>
          <w:color w:val="003333"/>
        </w:rPr>
        <w:t>$alert-border-scale</w:t>
      </w:r>
      <w:r>
        <w:rPr>
          <w:rStyle w:val="o"/>
          <w:rFonts w:ascii="var(--bs-font-monospace)" w:hAnsi="var(--bs-font-monospace)"/>
          <w:color w:val="555555"/>
        </w:rPr>
        <w:t>:</w:t>
      </w:r>
      <w:r>
        <w:rPr>
          <w:rStyle w:val="HTMLCode"/>
          <w:rFonts w:ascii="var(--bs-font-monospace)" w:hAnsi="var(--bs-font-monospace)"/>
          <w:color w:val="212529"/>
        </w:rPr>
        <w:t xml:space="preserve">            </w:t>
      </w:r>
      <w:r>
        <w:rPr>
          <w:rStyle w:val="o"/>
          <w:rFonts w:ascii="var(--bs-font-monospace)" w:hAnsi="var(--bs-font-monospace)"/>
          <w:color w:val="555555"/>
        </w:rPr>
        <w:t>-</w:t>
      </w:r>
      <w:r>
        <w:rPr>
          <w:rStyle w:val="mi"/>
          <w:rFonts w:ascii="var(--bs-font-monospace)" w:hAnsi="var(--bs-font-monospace)"/>
          <w:color w:val="C24F19"/>
        </w:rPr>
        <w:t>70</w:t>
      </w:r>
      <w:r>
        <w:rPr>
          <w:rStyle w:val="kt"/>
          <w:rFonts w:ascii="var(--bs-font-monospace)" w:hAnsi="var(--bs-font-monospace)"/>
          <w:color w:val="007788"/>
        </w:rPr>
        <w:t>%</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nv"/>
          <w:rFonts w:ascii="var(--bs-font-monospace)" w:hAnsi="var(--bs-font-monospace)"/>
          <w:color w:val="003333"/>
        </w:rPr>
        <w:t>$alert-color-scale</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40</w:t>
      </w:r>
      <w:r>
        <w:rPr>
          <w:rStyle w:val="kt"/>
          <w:rFonts w:ascii="var(--bs-font-monospace)" w:hAnsi="var(--bs-font-monospace)"/>
          <w:color w:val="007788"/>
        </w:rPr>
        <w:t>%</w:t>
      </w:r>
      <w:r>
        <w:rPr>
          <w:rStyle w:val="p"/>
          <w:rFonts w:ascii="var(--bs-font-monospace)" w:hAnsi="var(--bs-font-monospace)"/>
          <w:color w:val="212529"/>
        </w:rPr>
        <w:t>;</w:t>
      </w:r>
    </w:p>
    <w:p w:rsidR="00665130" w:rsidRDefault="00665130" w:rsidP="00665130">
      <w:pPr>
        <w:pStyle w:val="HTMLPreformatted"/>
        <w:rPr>
          <w:rStyle w:val="c1"/>
          <w:rFonts w:ascii="var(--bs-font-monospace)" w:hAnsi="var(--bs-font-monospace)"/>
          <w:color w:val="727272"/>
        </w:rPr>
      </w:pPr>
      <w:r>
        <w:rPr>
          <w:rStyle w:val="nv"/>
          <w:rFonts w:ascii="var(--bs-font-monospace)" w:hAnsi="var(--bs-font-monospace)"/>
          <w:color w:val="003333"/>
        </w:rPr>
        <w:t>$alert-dismissible-padding-r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$alert-padding-x</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3</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3x covers width of x plus default padding on either side</w:t>
      </w:r>
    </w:p>
    <w:p w:rsidR="00665130" w:rsidRDefault="00665130" w:rsidP="00665130">
      <w:pPr>
        <w:pStyle w:val="Heading3"/>
        <w:shd w:val="clear" w:color="auto" w:fill="FFFFFF"/>
        <w:rPr>
          <w:rFonts w:ascii="Segoe UI" w:hAnsi="Segoe UI" w:cs="Segoe UI"/>
          <w:b w:val="0"/>
          <w:bCs w:val="0"/>
          <w:color w:val="212529"/>
        </w:rPr>
      </w:pPr>
      <w:bookmarkStart w:id="149" w:name="_Toc144064706"/>
      <w:r>
        <w:rPr>
          <w:rFonts w:ascii="Segoe UI" w:hAnsi="Segoe UI" w:cs="Segoe UI"/>
          <w:b w:val="0"/>
          <w:bCs w:val="0"/>
          <w:color w:val="212529"/>
        </w:rPr>
        <w:t>Variant mixin</w:t>
      </w:r>
      <w:bookmarkEnd w:id="149"/>
    </w:p>
    <w:p w:rsidR="00665130" w:rsidRDefault="00665130" w:rsidP="00665130">
      <w:pPr>
        <w:pStyle w:val="NormalWeb"/>
        <w:shd w:val="clear" w:color="auto" w:fill="FFFFFF"/>
        <w:spacing w:before="0" w:beforeAutospacing="0"/>
        <w:rPr>
          <w:rFonts w:ascii="Segoe UI" w:hAnsi="Segoe UI" w:cs="Segoe UI"/>
          <w:color w:val="212529"/>
        </w:rPr>
      </w:pPr>
      <w:r>
        <w:rPr>
          <w:rFonts w:ascii="Segoe UI" w:hAnsi="Segoe UI" w:cs="Segoe UI"/>
          <w:color w:val="212529"/>
        </w:rPr>
        <w:t>Used in combination with </w:t>
      </w:r>
      <w:r>
        <w:rPr>
          <w:rStyle w:val="HTMLCode"/>
          <w:rFonts w:ascii="var(--bs-font-monospace)" w:hAnsi="var(--bs-font-monospace)"/>
          <w:color w:val="D63384"/>
          <w:sz w:val="21"/>
          <w:szCs w:val="21"/>
        </w:rPr>
        <w:t>$theme-colors</w:t>
      </w:r>
      <w:r>
        <w:rPr>
          <w:rFonts w:ascii="Segoe UI" w:hAnsi="Segoe UI" w:cs="Segoe UI"/>
          <w:color w:val="212529"/>
        </w:rPr>
        <w:t> to create contextual modifier classes for our alerts.</w:t>
      </w:r>
    </w:p>
    <w:p w:rsidR="00665130" w:rsidRDefault="00665130" w:rsidP="00665130">
      <w:pPr>
        <w:shd w:val="clear" w:color="auto" w:fill="FFFFFF"/>
        <w:rPr>
          <w:rFonts w:ascii="Segoe UI" w:hAnsi="Segoe UI" w:cs="Segoe UI"/>
          <w:color w:val="212529"/>
        </w:rPr>
      </w:pPr>
    </w:p>
    <w:p w:rsidR="00665130" w:rsidRDefault="00665130" w:rsidP="00665130">
      <w:pPr>
        <w:pStyle w:val="HTMLPreformatted"/>
        <w:rPr>
          <w:rStyle w:val="HTMLCode"/>
          <w:rFonts w:ascii="var(--bs-font-monospace)" w:hAnsi="var(--bs-font-monospace)"/>
          <w:color w:val="212529"/>
        </w:rPr>
      </w:pPr>
      <w:r>
        <w:rPr>
          <w:rStyle w:val="k"/>
          <w:rFonts w:ascii="var(--bs-font-monospace)" w:hAnsi="var(--bs-font-monospace)"/>
          <w:color w:val="006699"/>
        </w:rPr>
        <w:t>@mixin</w:t>
      </w:r>
      <w:r>
        <w:rPr>
          <w:rStyle w:val="nf"/>
          <w:rFonts w:ascii="var(--bs-font-monospace)" w:hAnsi="var(--bs-font-monospace)"/>
          <w:color w:val="B715F4"/>
        </w:rPr>
        <w:t xml:space="preserve"> alert-variant</w:t>
      </w:r>
      <w:r>
        <w:rPr>
          <w:rStyle w:val="p"/>
          <w:rFonts w:ascii="var(--bs-font-monospace)" w:hAnsi="var(--bs-font-monospace)"/>
          <w:color w:val="212529"/>
        </w:rPr>
        <w:t>(</w:t>
      </w:r>
      <w:r>
        <w:rPr>
          <w:rStyle w:val="nv"/>
          <w:rFonts w:ascii="var(--bs-font-monospace)" w:hAnsi="var(--bs-font-monospace)"/>
          <w:color w:val="003333"/>
        </w:rPr>
        <w:t>$background</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gradient-bg</w:t>
      </w:r>
      <w:r>
        <w:rPr>
          <w:rStyle w:val="p"/>
          <w:rFonts w:ascii="var(--bs-font-monospace)" w:hAnsi="var(--bs-font-monospace)"/>
          <w:color w:val="212529"/>
        </w:rPr>
        <w:t>(</w:t>
      </w:r>
      <w:r>
        <w:rPr>
          <w:rStyle w:val="nv"/>
          <w:rFonts w:ascii="var(--bs-font-monospace)" w:hAnsi="var(--bs-font-monospace)"/>
          <w:color w:val="003333"/>
        </w:rPr>
        <w:t>$background</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.alert-link</w:t>
      </w:r>
      <w:r>
        <w:rPr>
          <w:rStyle w:val="HTMLCode"/>
          <w:rFonts w:ascii="var(--bs-font-monospace)" w:hAnsi="var(--bs-font-monospace)"/>
          <w:color w:val="212529"/>
        </w:rPr>
        <w:t xml:space="preserve"> </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shade-color</w:t>
      </w:r>
      <w:r>
        <w:rPr>
          <w:rStyle w:val="p"/>
          <w:rFonts w:ascii="var(--bs-font-monospace)" w:hAnsi="var(--bs-font-monospace)"/>
          <w:color w:val="212529"/>
        </w:rPr>
        <w:t>(</w:t>
      </w:r>
      <w:r>
        <w:rPr>
          <w:rStyle w:val="nv"/>
          <w:rFonts w:ascii="var(--bs-font-monospace)" w:hAnsi="var(--bs-font-monospace)"/>
          <w:color w:val="003333"/>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20</w:t>
      </w:r>
      <w:r>
        <w:rPr>
          <w:rStyle w:val="kt"/>
          <w:rFonts w:ascii="var(--bs-font-monospace)" w:hAnsi="var(--bs-font-monospace)"/>
          <w:color w:val="007788"/>
        </w:rPr>
        <w:t>%</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w:t>
      </w:r>
    </w:p>
    <w:p w:rsidR="00665130" w:rsidRDefault="00665130" w:rsidP="00665130">
      <w:pPr>
        <w:pStyle w:val="Heading3"/>
        <w:shd w:val="clear" w:color="auto" w:fill="FFFFFF"/>
        <w:rPr>
          <w:rFonts w:ascii="Segoe UI" w:hAnsi="Segoe UI" w:cs="Segoe UI"/>
          <w:b w:val="0"/>
          <w:bCs w:val="0"/>
          <w:color w:val="212529"/>
        </w:rPr>
      </w:pPr>
      <w:bookmarkStart w:id="150" w:name="_Toc144064707"/>
      <w:r>
        <w:rPr>
          <w:rFonts w:ascii="Segoe UI" w:hAnsi="Segoe UI" w:cs="Segoe UI"/>
          <w:b w:val="0"/>
          <w:bCs w:val="0"/>
          <w:color w:val="212529"/>
        </w:rPr>
        <w:t>Loop</w:t>
      </w:r>
      <w:bookmarkEnd w:id="150"/>
    </w:p>
    <w:p w:rsidR="00665130" w:rsidRDefault="00665130" w:rsidP="00665130">
      <w:pPr>
        <w:pStyle w:val="NormalWeb"/>
        <w:shd w:val="clear" w:color="auto" w:fill="FFFFFF"/>
        <w:spacing w:before="0" w:beforeAutospacing="0"/>
        <w:rPr>
          <w:rFonts w:ascii="Segoe UI" w:hAnsi="Segoe UI" w:cs="Segoe UI"/>
          <w:color w:val="212529"/>
        </w:rPr>
      </w:pPr>
      <w:r>
        <w:rPr>
          <w:rFonts w:ascii="Segoe UI" w:hAnsi="Segoe UI" w:cs="Segoe UI"/>
          <w:color w:val="212529"/>
        </w:rPr>
        <w:t>Loop that generates the modifier classes with the </w:t>
      </w:r>
      <w:r>
        <w:rPr>
          <w:rStyle w:val="HTMLCode"/>
          <w:rFonts w:ascii="var(--bs-font-monospace)" w:hAnsi="var(--bs-font-monospace)"/>
          <w:color w:val="D63384"/>
          <w:sz w:val="21"/>
          <w:szCs w:val="21"/>
        </w:rPr>
        <w:t>alert-variant()</w:t>
      </w:r>
      <w:r>
        <w:rPr>
          <w:rFonts w:ascii="Segoe UI" w:hAnsi="Segoe UI" w:cs="Segoe UI"/>
          <w:color w:val="212529"/>
        </w:rPr>
        <w:t> mixin.</w:t>
      </w:r>
    </w:p>
    <w:p w:rsidR="00665130" w:rsidRDefault="00665130" w:rsidP="00665130">
      <w:pPr>
        <w:shd w:val="clear" w:color="auto" w:fill="FFFFFF"/>
        <w:rPr>
          <w:rFonts w:ascii="Segoe UI" w:hAnsi="Segoe UI" w:cs="Segoe UI"/>
          <w:color w:val="212529"/>
        </w:rPr>
      </w:pPr>
    </w:p>
    <w:p w:rsidR="00665130" w:rsidRDefault="00665130" w:rsidP="00665130">
      <w:pPr>
        <w:pStyle w:val="HTMLPreformatted"/>
        <w:rPr>
          <w:rStyle w:val="c1"/>
          <w:rFonts w:ascii="var(--bs-font-monospace)" w:hAnsi="var(--bs-font-monospace)"/>
          <w:color w:val="727272"/>
        </w:rPr>
      </w:pPr>
      <w:r>
        <w:rPr>
          <w:rStyle w:val="c1"/>
          <w:rFonts w:ascii="var(--bs-font-monospace)" w:hAnsi="var(--bs-font-monospace)"/>
          <w:color w:val="727272"/>
        </w:rPr>
        <w:t>// Generate contextual modifier classes for colorizing the alert.</w:t>
      </w:r>
    </w:p>
    <w:p w:rsidR="00665130" w:rsidRDefault="00665130" w:rsidP="00665130">
      <w:pPr>
        <w:pStyle w:val="HTMLPreformatted"/>
        <w:rPr>
          <w:rStyle w:val="HTMLCode"/>
          <w:rFonts w:ascii="var(--bs-font-monospace)" w:hAnsi="var(--bs-font-monospace)"/>
          <w:color w:val="212529"/>
        </w:rPr>
      </w:pPr>
    </w:p>
    <w:p w:rsidR="00665130" w:rsidRDefault="00665130" w:rsidP="00665130">
      <w:pPr>
        <w:pStyle w:val="HTMLPreformatted"/>
        <w:rPr>
          <w:rStyle w:val="HTMLCode"/>
          <w:rFonts w:ascii="var(--bs-font-monospace)" w:hAnsi="var(--bs-font-monospace)"/>
          <w:color w:val="212529"/>
        </w:rPr>
      </w:pPr>
      <w:r>
        <w:rPr>
          <w:rStyle w:val="k"/>
          <w:rFonts w:ascii="var(--bs-font-monospace)" w:hAnsi="var(--bs-font-monospace)"/>
          <w:color w:val="006699"/>
        </w:rPr>
        <w:t>@each</w:t>
      </w:r>
      <w:r>
        <w:rPr>
          <w:rStyle w:val="HTMLCode"/>
          <w:rFonts w:ascii="var(--bs-font-monospace)" w:hAnsi="var(--bs-font-monospace)"/>
          <w:color w:val="212529"/>
        </w:rPr>
        <w:t xml:space="preserve"> </w:t>
      </w:r>
      <w:r>
        <w:rPr>
          <w:rStyle w:val="nv"/>
          <w:rFonts w:ascii="var(--bs-font-monospace)" w:hAnsi="var(--bs-font-monospace)"/>
          <w:color w:val="003333"/>
        </w:rPr>
        <w:t>$state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$value</w:t>
      </w:r>
      <w:r>
        <w:rPr>
          <w:rStyle w:val="HTMLCode"/>
          <w:rFonts w:ascii="var(--bs-font-monospace)" w:hAnsi="var(--bs-font-monospace)"/>
          <w:color w:val="212529"/>
        </w:rPr>
        <w:t xml:space="preserve"> </w:t>
      </w:r>
      <w:r>
        <w:rPr>
          <w:rStyle w:val="ow"/>
          <w:rFonts w:ascii="var(--bs-font-monospace)" w:hAnsi="var(--bs-font-monospace)"/>
          <w:color w:val="000000"/>
        </w:rPr>
        <w:t>in</w:t>
      </w:r>
      <w:r>
        <w:rPr>
          <w:rStyle w:val="HTMLCode"/>
          <w:rFonts w:ascii="var(--bs-font-monospace)" w:hAnsi="var(--bs-font-monospace)"/>
          <w:color w:val="212529"/>
        </w:rPr>
        <w:t xml:space="preserve"> </w:t>
      </w:r>
      <w:r>
        <w:rPr>
          <w:rStyle w:val="nv"/>
          <w:rFonts w:ascii="var(--bs-font-monospace)" w:hAnsi="var(--bs-font-monospace)"/>
          <w:color w:val="003333"/>
        </w:rPr>
        <w:t>$theme-colors</w:t>
      </w:r>
      <w:r>
        <w:rPr>
          <w:rStyle w:val="HTMLCode"/>
          <w:rFonts w:ascii="var(--bs-font-monospace)" w:hAnsi="var(--bs-font-monospace)"/>
          <w:color w:val="212529"/>
        </w:rPr>
        <w:t xml:space="preserve"> </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$alert-background</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shift-color</w:t>
      </w:r>
      <w:r>
        <w:rPr>
          <w:rStyle w:val="p"/>
          <w:rFonts w:ascii="var(--bs-font-monospace)" w:hAnsi="var(--bs-font-monospace)"/>
          <w:color w:val="212529"/>
        </w:rPr>
        <w:t>(</w:t>
      </w:r>
      <w:r>
        <w:rPr>
          <w:rStyle w:val="nv"/>
          <w:rFonts w:ascii="var(--bs-font-monospace)" w:hAnsi="var(--bs-font-monospace)"/>
          <w:color w:val="003333"/>
        </w:rPr>
        <w:t>$value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$alert-bg-scale</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$alert-border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shift-color</w:t>
      </w:r>
      <w:r>
        <w:rPr>
          <w:rStyle w:val="p"/>
          <w:rFonts w:ascii="var(--bs-font-monospace)" w:hAnsi="var(--bs-font-monospace)"/>
          <w:color w:val="212529"/>
        </w:rPr>
        <w:t>(</w:t>
      </w:r>
      <w:r>
        <w:rPr>
          <w:rStyle w:val="nv"/>
          <w:rFonts w:ascii="var(--bs-font-monospace)" w:hAnsi="var(--bs-font-monospace)"/>
          <w:color w:val="003333"/>
        </w:rPr>
        <w:t>$value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$alert-border-scale</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$alert-color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shift-color</w:t>
      </w:r>
      <w:r>
        <w:rPr>
          <w:rStyle w:val="p"/>
          <w:rFonts w:ascii="var(--bs-font-monospace)" w:hAnsi="var(--bs-font-monospace)"/>
          <w:color w:val="212529"/>
        </w:rPr>
        <w:t>(</w:t>
      </w:r>
      <w:r>
        <w:rPr>
          <w:rStyle w:val="nv"/>
          <w:rFonts w:ascii="var(--bs-font-monospace)" w:hAnsi="var(--bs-font-monospace)"/>
          <w:color w:val="003333"/>
        </w:rPr>
        <w:t>$value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$alert-color-scale</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@if</w:t>
      </w:r>
      <w:r>
        <w:rPr>
          <w:rStyle w:val="HTMLCode"/>
          <w:rFonts w:ascii="var(--bs-font-monospace)" w:hAnsi="var(--bs-font-monospace)"/>
          <w:color w:val="212529"/>
        </w:rPr>
        <w:t xml:space="preserve"> </w:t>
      </w:r>
      <w:r>
        <w:rPr>
          <w:rStyle w:val="p"/>
          <w:rFonts w:ascii="var(--bs-font-monospace)" w:hAnsi="var(--bs-font-monospace)"/>
          <w:color w:val="212529"/>
        </w:rPr>
        <w:t>(</w:t>
      </w:r>
      <w:r>
        <w:rPr>
          <w:rStyle w:val="nf"/>
          <w:rFonts w:ascii="var(--bs-font-monospace)" w:hAnsi="var(--bs-font-monospace)"/>
          <w:color w:val="B715F4"/>
        </w:rPr>
        <w:t>contrast-ratio</w:t>
      </w:r>
      <w:r>
        <w:rPr>
          <w:rStyle w:val="p"/>
          <w:rFonts w:ascii="var(--bs-font-monospace)" w:hAnsi="var(--bs-font-monospace)"/>
          <w:color w:val="212529"/>
        </w:rPr>
        <w:t>(</w:t>
      </w:r>
      <w:r>
        <w:rPr>
          <w:rStyle w:val="nv"/>
          <w:rFonts w:ascii="var(--bs-font-monospace)" w:hAnsi="var(--bs-font-monospace)"/>
          <w:color w:val="003333"/>
        </w:rPr>
        <w:t>$alert-background</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$alert-color</w:t>
      </w:r>
      <w:r>
        <w:rPr>
          <w:rStyle w:val="p"/>
          <w:rFonts w:ascii="var(--bs-font-monospace)" w:hAnsi="var(--bs-font-monospace)"/>
          <w:color w:val="212529"/>
        </w:rPr>
        <w:t>)</w:t>
      </w:r>
      <w:r>
        <w:rPr>
          <w:rStyle w:val="HTMLCode"/>
          <w:rFonts w:ascii="var(--bs-font-monospace)" w:hAnsi="var(--bs-font-monospace)"/>
          <w:color w:val="212529"/>
        </w:rPr>
        <w:t xml:space="preserve"> </w:t>
      </w:r>
      <w:r>
        <w:rPr>
          <w:rStyle w:val="o"/>
          <w:rFonts w:ascii="var(--bs-font-monospace)" w:hAnsi="var(--bs-font-monospace)"/>
          <w:color w:val="555555"/>
        </w:rPr>
        <w:t>&lt;</w:t>
      </w:r>
      <w:r>
        <w:rPr>
          <w:rStyle w:val="HTMLCode"/>
          <w:rFonts w:ascii="var(--bs-font-monospace)" w:hAnsi="var(--bs-font-monospace)"/>
          <w:color w:val="212529"/>
        </w:rPr>
        <w:t xml:space="preserve"> </w:t>
      </w:r>
      <w:r>
        <w:rPr>
          <w:rStyle w:val="nv"/>
          <w:rFonts w:ascii="var(--bs-font-monospace)" w:hAnsi="var(--bs-font-monospace)"/>
          <w:color w:val="003333"/>
        </w:rPr>
        <w:t>$min-contrast-ratio</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$alert-color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mix</w:t>
      </w:r>
      <w:r>
        <w:rPr>
          <w:rStyle w:val="p"/>
          <w:rFonts w:ascii="var(--bs-font-monospace)" w:hAnsi="var(--bs-font-monospace)"/>
          <w:color w:val="212529"/>
        </w:rPr>
        <w:t>(</w:t>
      </w:r>
      <w:r>
        <w:rPr>
          <w:rStyle w:val="nv"/>
          <w:rFonts w:ascii="var(--bs-font-monospace)" w:hAnsi="var(--bs-font-monospace)"/>
          <w:color w:val="003333"/>
        </w:rPr>
        <w:t>$value</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color-contrast</w:t>
      </w:r>
      <w:r>
        <w:rPr>
          <w:rStyle w:val="p"/>
          <w:rFonts w:ascii="var(--bs-font-monospace)" w:hAnsi="var(--bs-font-monospace)"/>
          <w:color w:val="212529"/>
        </w:rPr>
        <w:t>(</w:t>
      </w:r>
      <w:r>
        <w:rPr>
          <w:rStyle w:val="nv"/>
          <w:rFonts w:ascii="var(--bs-font-monospace)" w:hAnsi="var(--bs-font-monospace)"/>
          <w:color w:val="003333"/>
        </w:rPr>
        <w:t>$alert-background</w:t>
      </w:r>
      <w:r>
        <w:rPr>
          <w:rStyle w:val="p"/>
          <w:rFonts w:ascii="var(--bs-font-monospace)" w:hAnsi="var(--bs-font-monospace)"/>
          <w:color w:val="212529"/>
        </w:rPr>
        <w:t>)</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abs</w:t>
      </w:r>
      <w:r>
        <w:rPr>
          <w:rStyle w:val="p"/>
          <w:rFonts w:ascii="var(--bs-font-monospace)" w:hAnsi="var(--bs-font-monospace)"/>
          <w:color w:val="212529"/>
        </w:rPr>
        <w:t>(</w:t>
      </w:r>
      <w:r>
        <w:rPr>
          <w:rStyle w:val="nv"/>
          <w:rFonts w:ascii="var(--bs-font-monospace)" w:hAnsi="var(--bs-font-monospace)"/>
          <w:color w:val="003333"/>
        </w:rPr>
        <w:t>$alert-color-scale</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.alert-</w:t>
      </w:r>
      <w:r>
        <w:rPr>
          <w:rStyle w:val="si"/>
          <w:rFonts w:ascii="var(--bs-font-monospace)" w:hAnsi="var(--bs-font-monospace)"/>
          <w:color w:val="AA0000"/>
        </w:rPr>
        <w:t>#{</w:t>
      </w:r>
      <w:r>
        <w:rPr>
          <w:rStyle w:val="nv"/>
          <w:rFonts w:ascii="var(--bs-font-monospace)" w:hAnsi="var(--bs-font-monospace)"/>
          <w:color w:val="003333"/>
        </w:rPr>
        <w:t>$state</w:t>
      </w:r>
      <w:r>
        <w:rPr>
          <w:rStyle w:val="si"/>
          <w:rFonts w:ascii="var(--bs-font-monospace)" w:hAnsi="var(--bs-font-monospace)"/>
          <w:color w:val="AA0000"/>
        </w:rPr>
        <w:t>}</w:t>
      </w:r>
      <w:r>
        <w:rPr>
          <w:rStyle w:val="HTMLCode"/>
          <w:rFonts w:ascii="var(--bs-font-monospace)" w:hAnsi="var(--bs-font-monospace)"/>
          <w:color w:val="212529"/>
        </w:rPr>
        <w:t xml:space="preserve"> </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alert-variant</w:t>
      </w:r>
      <w:r>
        <w:rPr>
          <w:rStyle w:val="p"/>
          <w:rFonts w:ascii="var(--bs-font-monospace)" w:hAnsi="var(--bs-font-monospace)"/>
          <w:color w:val="212529"/>
        </w:rPr>
        <w:t>(</w:t>
      </w:r>
      <w:r>
        <w:rPr>
          <w:rStyle w:val="nv"/>
          <w:rFonts w:ascii="var(--bs-font-monospace)" w:hAnsi="var(--bs-font-monospace)"/>
          <w:color w:val="003333"/>
        </w:rPr>
        <w:t>$alert-background</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$alert-border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$alert-color</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w:t>
      </w:r>
    </w:p>
    <w:p w:rsidR="00665130" w:rsidRDefault="00665130" w:rsidP="00665130">
      <w:pPr>
        <w:pStyle w:val="Heading2"/>
        <w:shd w:val="clear" w:color="auto" w:fill="FFFFFF"/>
        <w:rPr>
          <w:rFonts w:ascii="Segoe UI" w:hAnsi="Segoe UI" w:cs="Segoe UI"/>
          <w:b w:val="0"/>
          <w:bCs w:val="0"/>
          <w:color w:val="212529"/>
        </w:rPr>
      </w:pPr>
      <w:bookmarkStart w:id="151" w:name="_Toc144064708"/>
      <w:r>
        <w:rPr>
          <w:rFonts w:ascii="Segoe UI" w:hAnsi="Segoe UI" w:cs="Segoe UI"/>
          <w:b w:val="0"/>
          <w:bCs w:val="0"/>
          <w:color w:val="212529"/>
        </w:rPr>
        <w:t>JavaScript behavior</w:t>
      </w:r>
      <w:bookmarkEnd w:id="151"/>
    </w:p>
    <w:p w:rsidR="00665130" w:rsidRDefault="00665130" w:rsidP="00665130">
      <w:pPr>
        <w:pStyle w:val="Heading3"/>
        <w:shd w:val="clear" w:color="auto" w:fill="FFFFFF"/>
        <w:rPr>
          <w:rFonts w:ascii="Segoe UI" w:hAnsi="Segoe UI" w:cs="Segoe UI"/>
          <w:b w:val="0"/>
          <w:bCs w:val="0"/>
          <w:color w:val="212529"/>
        </w:rPr>
      </w:pPr>
      <w:bookmarkStart w:id="152" w:name="_Toc144064709"/>
      <w:r>
        <w:rPr>
          <w:rFonts w:ascii="Segoe UI" w:hAnsi="Segoe UI" w:cs="Segoe UI"/>
          <w:b w:val="0"/>
          <w:bCs w:val="0"/>
          <w:color w:val="212529"/>
        </w:rPr>
        <w:t>Triggers</w:t>
      </w:r>
      <w:bookmarkEnd w:id="152"/>
    </w:p>
    <w:p w:rsidR="00665130" w:rsidRDefault="00665130" w:rsidP="00665130">
      <w:pPr>
        <w:pStyle w:val="NormalWeb"/>
        <w:shd w:val="clear" w:color="auto" w:fill="FFFFFF"/>
        <w:spacing w:before="0" w:beforeAutospacing="0"/>
        <w:rPr>
          <w:rFonts w:ascii="Segoe UI" w:hAnsi="Segoe UI" w:cs="Segoe UI"/>
          <w:color w:val="212529"/>
        </w:rPr>
      </w:pPr>
      <w:r>
        <w:rPr>
          <w:rFonts w:ascii="Segoe UI" w:hAnsi="Segoe UI" w:cs="Segoe UI"/>
          <w:color w:val="212529"/>
        </w:rPr>
        <w:t>Enable dismissal of an alert via JavaScript:</w:t>
      </w:r>
    </w:p>
    <w:p w:rsidR="00665130" w:rsidRDefault="00665130" w:rsidP="00665130">
      <w:pPr>
        <w:shd w:val="clear" w:color="auto" w:fill="FFFFFF"/>
        <w:rPr>
          <w:rFonts w:ascii="Segoe UI" w:hAnsi="Segoe UI" w:cs="Segoe UI"/>
          <w:color w:val="212529"/>
        </w:rPr>
      </w:pPr>
    </w:p>
    <w:p w:rsidR="00665130" w:rsidRDefault="00665130" w:rsidP="00665130">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alertList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querySelectorAll</w:t>
      </w:r>
      <w:r>
        <w:rPr>
          <w:rStyle w:val="p"/>
          <w:rFonts w:ascii="var(--bs-font-monospace)" w:hAnsi="var(--bs-font-monospace)"/>
          <w:color w:val="212529"/>
        </w:rPr>
        <w:t>(</w:t>
      </w:r>
      <w:r>
        <w:rPr>
          <w:rStyle w:val="s1"/>
          <w:rFonts w:ascii="var(--bs-font-monospace)" w:hAnsi="var(--bs-font-monospace)"/>
          <w:color w:val="CC3300"/>
        </w:rPr>
        <w:t>'.alert'</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nx"/>
          <w:rFonts w:ascii="var(--bs-font-monospace)" w:hAnsi="var(--bs-font-monospace)"/>
          <w:color w:val="212529"/>
        </w:rPr>
        <w:t>alertList</w:t>
      </w:r>
      <w:r>
        <w:rPr>
          <w:rStyle w:val="p"/>
          <w:rFonts w:ascii="var(--bs-font-monospace)" w:hAnsi="var(--bs-font-monospace)"/>
          <w:color w:val="212529"/>
        </w:rPr>
        <w:t>.</w:t>
      </w:r>
      <w:r>
        <w:rPr>
          <w:rStyle w:val="nx"/>
          <w:rFonts w:ascii="var(--bs-font-monospace)" w:hAnsi="var(--bs-font-monospace)"/>
          <w:color w:val="212529"/>
        </w:rPr>
        <w:t>forEach</w:t>
      </w:r>
      <w:r>
        <w:rPr>
          <w:rStyle w:val="p"/>
          <w:rFonts w:ascii="var(--bs-font-monospace)" w:hAnsi="var(--bs-font-monospace)"/>
          <w:color w:val="212529"/>
        </w:rPr>
        <w:t>(</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alert</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Alert</w:t>
      </w:r>
      <w:r>
        <w:rPr>
          <w:rStyle w:val="p"/>
          <w:rFonts w:ascii="var(--bs-font-monospace)" w:hAnsi="var(--bs-font-monospace)"/>
          <w:color w:val="212529"/>
        </w:rPr>
        <w:t>(</w:t>
      </w:r>
      <w:r>
        <w:rPr>
          <w:rStyle w:val="nx"/>
          <w:rFonts w:ascii="var(--bs-font-monospace)" w:hAnsi="var(--bs-font-monospace)"/>
          <w:color w:val="212529"/>
        </w:rPr>
        <w:t>alert</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w:t>
      </w:r>
    </w:p>
    <w:p w:rsidR="00665130" w:rsidRDefault="00665130" w:rsidP="00665130">
      <w:pPr>
        <w:pStyle w:val="NormalWeb"/>
        <w:shd w:val="clear" w:color="auto" w:fill="FFFFFF"/>
        <w:spacing w:before="0" w:beforeAutospacing="0"/>
        <w:rPr>
          <w:rFonts w:ascii="Segoe UI" w:hAnsi="Segoe UI" w:cs="Segoe UI"/>
          <w:color w:val="212529"/>
        </w:rPr>
      </w:pPr>
      <w:r>
        <w:rPr>
          <w:rFonts w:ascii="Segoe UI" w:hAnsi="Segoe UI" w:cs="Segoe UI"/>
          <w:color w:val="212529"/>
        </w:rPr>
        <w:t>Or with </w:t>
      </w:r>
      <w:r>
        <w:rPr>
          <w:rStyle w:val="HTMLCode"/>
          <w:rFonts w:ascii="var(--bs-font-monospace)" w:hAnsi="var(--bs-font-monospace)"/>
          <w:color w:val="D63384"/>
          <w:sz w:val="21"/>
          <w:szCs w:val="21"/>
        </w:rPr>
        <w:t>data</w:t>
      </w:r>
      <w:r>
        <w:rPr>
          <w:rFonts w:ascii="Segoe UI" w:hAnsi="Segoe UI" w:cs="Segoe UI"/>
          <w:color w:val="212529"/>
        </w:rPr>
        <w:t> attributes on a button </w:t>
      </w:r>
      <w:r>
        <w:rPr>
          <w:rStyle w:val="Strong"/>
          <w:rFonts w:ascii="Segoe UI" w:hAnsi="Segoe UI" w:cs="Segoe UI"/>
          <w:color w:val="212529"/>
        </w:rPr>
        <w:t>within the alert</w:t>
      </w:r>
      <w:r>
        <w:rPr>
          <w:rFonts w:ascii="Segoe UI" w:hAnsi="Segoe UI" w:cs="Segoe UI"/>
          <w:color w:val="212529"/>
        </w:rPr>
        <w:t>, as demonstrated above:</w:t>
      </w:r>
    </w:p>
    <w:p w:rsidR="00665130" w:rsidRDefault="00665130" w:rsidP="00665130">
      <w:pPr>
        <w:shd w:val="clear" w:color="auto" w:fill="FFFFFF"/>
        <w:rPr>
          <w:rFonts w:ascii="Segoe UI" w:hAnsi="Segoe UI" w:cs="Segoe UI"/>
          <w:color w:val="212529"/>
        </w:rPr>
      </w:pPr>
    </w:p>
    <w:p w:rsidR="00665130" w:rsidRDefault="00665130" w:rsidP="0066513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"btn-close"</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"alert"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"Close"</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665130" w:rsidRDefault="00665130" w:rsidP="00665130">
      <w:pPr>
        <w:pStyle w:val="NormalWeb"/>
        <w:shd w:val="clear" w:color="auto" w:fill="FFFFFF"/>
        <w:spacing w:before="0" w:beforeAutospacing="0"/>
        <w:rPr>
          <w:rFonts w:ascii="Segoe UI" w:hAnsi="Segoe UI" w:cs="Segoe UI"/>
          <w:color w:val="212529"/>
        </w:rPr>
      </w:pPr>
      <w:r>
        <w:rPr>
          <w:rFonts w:ascii="Segoe UI" w:hAnsi="Segoe UI" w:cs="Segoe UI"/>
          <w:color w:val="212529"/>
        </w:rPr>
        <w:t>Note that closing an alert will remove it from the DOM.</w:t>
      </w:r>
    </w:p>
    <w:p w:rsidR="00665130" w:rsidRDefault="00665130" w:rsidP="00665130">
      <w:pPr>
        <w:pStyle w:val="Heading3"/>
        <w:shd w:val="clear" w:color="auto" w:fill="FFFFFF"/>
        <w:rPr>
          <w:rFonts w:ascii="Segoe UI" w:hAnsi="Segoe UI" w:cs="Segoe UI"/>
          <w:b w:val="0"/>
          <w:bCs w:val="0"/>
          <w:color w:val="212529"/>
        </w:rPr>
      </w:pPr>
      <w:bookmarkStart w:id="153" w:name="_Toc144064710"/>
      <w:r>
        <w:rPr>
          <w:rFonts w:ascii="Segoe UI" w:hAnsi="Segoe UI" w:cs="Segoe UI"/>
          <w:b w:val="0"/>
          <w:bCs w:val="0"/>
          <w:color w:val="212529"/>
        </w:rPr>
        <w:t>Methods</w:t>
      </w:r>
      <w:bookmarkEnd w:id="153"/>
    </w:p>
    <w:p w:rsidR="00665130" w:rsidRDefault="00665130" w:rsidP="00665130">
      <w:pPr>
        <w:pStyle w:val="NormalWeb"/>
        <w:shd w:val="clear" w:color="auto" w:fill="FFFFFF"/>
        <w:spacing w:before="0" w:beforeAutospacing="0"/>
        <w:rPr>
          <w:rFonts w:ascii="Segoe UI" w:hAnsi="Segoe UI" w:cs="Segoe UI"/>
          <w:color w:val="212529"/>
        </w:rPr>
      </w:pPr>
      <w:r>
        <w:rPr>
          <w:rFonts w:ascii="Segoe UI" w:hAnsi="Segoe UI" w:cs="Segoe UI"/>
          <w:color w:val="212529"/>
        </w:rPr>
        <w:t>You can create an alert instance with the alert constructor, for example:</w:t>
      </w:r>
    </w:p>
    <w:p w:rsidR="00665130" w:rsidRDefault="00665130" w:rsidP="00665130">
      <w:pPr>
        <w:shd w:val="clear" w:color="auto" w:fill="FFFFFF"/>
        <w:rPr>
          <w:rFonts w:ascii="Segoe UI" w:hAnsi="Segoe UI" w:cs="Segoe UI"/>
          <w:color w:val="212529"/>
        </w:rPr>
      </w:pPr>
    </w:p>
    <w:p w:rsidR="00665130" w:rsidRDefault="00665130" w:rsidP="00665130">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myAlert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'myAlert'</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bsAlert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Alert</w:t>
      </w:r>
      <w:r>
        <w:rPr>
          <w:rStyle w:val="p"/>
          <w:rFonts w:ascii="var(--bs-font-monospace)" w:hAnsi="var(--bs-font-monospace)"/>
          <w:color w:val="212529"/>
        </w:rPr>
        <w:t>(</w:t>
      </w:r>
      <w:r>
        <w:rPr>
          <w:rStyle w:val="nx"/>
          <w:rFonts w:ascii="var(--bs-font-monospace)" w:hAnsi="var(--bs-font-monospace)"/>
          <w:color w:val="212529"/>
        </w:rPr>
        <w:t>myAlert</w:t>
      </w:r>
      <w:r>
        <w:rPr>
          <w:rStyle w:val="p"/>
          <w:rFonts w:ascii="var(--bs-font-monospace)" w:hAnsi="var(--bs-font-monospace)"/>
          <w:color w:val="212529"/>
        </w:rPr>
        <w:t>)</w:t>
      </w:r>
    </w:p>
    <w:p w:rsidR="00665130" w:rsidRDefault="00665130" w:rsidP="00665130">
      <w:pPr>
        <w:pStyle w:val="NormalWeb"/>
        <w:shd w:val="clear" w:color="auto" w:fill="FFFFFF"/>
        <w:spacing w:before="0" w:beforeAutospacing="0"/>
        <w:rPr>
          <w:rFonts w:ascii="Segoe UI" w:hAnsi="Segoe UI" w:cs="Segoe UI"/>
          <w:color w:val="212529"/>
        </w:rPr>
      </w:pPr>
      <w:r>
        <w:rPr>
          <w:rFonts w:ascii="Segoe UI" w:hAnsi="Segoe UI" w:cs="Segoe UI"/>
          <w:color w:val="212529"/>
        </w:rPr>
        <w:t>This makes an alert listen for click events on descendant elements which have the </w:t>
      </w:r>
      <w:r>
        <w:rPr>
          <w:rStyle w:val="HTMLCode"/>
          <w:rFonts w:ascii="var(--bs-font-monospace)" w:hAnsi="var(--bs-font-monospace)"/>
          <w:color w:val="D63384"/>
          <w:sz w:val="21"/>
          <w:szCs w:val="21"/>
        </w:rPr>
        <w:t>data-bs-dismiss="alert"</w:t>
      </w:r>
      <w:r>
        <w:rPr>
          <w:rFonts w:ascii="Segoe UI" w:hAnsi="Segoe UI" w:cs="Segoe UI"/>
          <w:color w:val="212529"/>
        </w:rPr>
        <w:t> attribute. (Not necessary when using the data-api’s auto-initialization.)</w:t>
      </w:r>
    </w:p>
    <w:tbl>
      <w:tblPr>
        <w:tblW w:w="12072" w:type="dxa"/>
        <w:tblCellMar>
          <w:top w:w="15" w:type="dxa"/>
          <w:left w:w="15" w:type="dxa"/>
          <w:bottom w:w="15" w:type="dxa"/>
          <w:right w:w="15" w:type="dxa"/>
        </w:tblCellMar>
        <w:tblLook w:val="04A0" w:firstRow="1" w:lastRow="0" w:firstColumn="1" w:lastColumn="0" w:noHBand="0" w:noVBand="1"/>
      </w:tblPr>
      <w:tblGrid>
        <w:gridCol w:w="1756"/>
        <w:gridCol w:w="10316"/>
      </w:tblGrid>
      <w:tr w:rsidR="00665130" w:rsidTr="00665130">
        <w:trPr>
          <w:tblHeader/>
        </w:trPr>
        <w:tc>
          <w:tcPr>
            <w:tcW w:w="0" w:type="auto"/>
            <w:tcBorders>
              <w:top w:val="single" w:sz="2" w:space="0" w:color="auto"/>
              <w:left w:val="single" w:sz="2" w:space="0" w:color="auto"/>
              <w:right w:val="single" w:sz="2" w:space="0" w:color="auto"/>
            </w:tcBorders>
            <w:vAlign w:val="center"/>
            <w:hideMark/>
          </w:tcPr>
          <w:p w:rsidR="00665130" w:rsidRDefault="00665130">
            <w:pPr>
              <w:jc w:val="center"/>
              <w:rPr>
                <w:rFonts w:ascii="Times New Roman" w:hAnsi="Times New Roman" w:cs="Times New Roman"/>
                <w:b/>
                <w:bCs/>
                <w:color w:val="212529"/>
              </w:rPr>
            </w:pPr>
            <w:r>
              <w:rPr>
                <w:b/>
                <w:bCs/>
                <w:color w:val="212529"/>
              </w:rPr>
              <w:t>Method</w:t>
            </w:r>
          </w:p>
        </w:tc>
        <w:tc>
          <w:tcPr>
            <w:tcW w:w="0" w:type="auto"/>
            <w:tcBorders>
              <w:top w:val="single" w:sz="2" w:space="0" w:color="auto"/>
              <w:left w:val="single" w:sz="2" w:space="0" w:color="auto"/>
              <w:right w:val="single" w:sz="2" w:space="0" w:color="auto"/>
            </w:tcBorders>
            <w:vAlign w:val="center"/>
            <w:hideMark/>
          </w:tcPr>
          <w:p w:rsidR="00665130" w:rsidRDefault="00665130">
            <w:pPr>
              <w:jc w:val="center"/>
              <w:rPr>
                <w:b/>
                <w:bCs/>
                <w:color w:val="212529"/>
              </w:rPr>
            </w:pPr>
            <w:r>
              <w:rPr>
                <w:b/>
                <w:bCs/>
                <w:color w:val="212529"/>
              </w:rPr>
              <w:t>Description</w:t>
            </w:r>
          </w:p>
        </w:tc>
      </w:tr>
      <w:tr w:rsidR="00665130" w:rsidTr="00665130">
        <w:tc>
          <w:tcPr>
            <w:tcW w:w="0" w:type="auto"/>
            <w:tcBorders>
              <w:top w:val="single" w:sz="2" w:space="0" w:color="auto"/>
              <w:left w:val="single" w:sz="2" w:space="0" w:color="auto"/>
              <w:bottom w:val="single" w:sz="6" w:space="0" w:color="auto"/>
              <w:right w:val="single" w:sz="2" w:space="0" w:color="auto"/>
            </w:tcBorders>
            <w:vAlign w:val="center"/>
            <w:hideMark/>
          </w:tcPr>
          <w:p w:rsidR="00665130" w:rsidRDefault="00665130">
            <w:pPr>
              <w:rPr>
                <w:color w:val="212529"/>
              </w:rPr>
            </w:pPr>
            <w:r>
              <w:rPr>
                <w:rStyle w:val="HTMLCode"/>
                <w:rFonts w:ascii="var(--bs-font-monospace)" w:eastAsiaTheme="minorHAnsi" w:hAnsi="var(--bs-font-monospace)"/>
                <w:color w:val="D63384"/>
                <w:sz w:val="21"/>
                <w:szCs w:val="21"/>
              </w:rPr>
              <w:t>close</w:t>
            </w:r>
          </w:p>
        </w:tc>
        <w:tc>
          <w:tcPr>
            <w:tcW w:w="0" w:type="auto"/>
            <w:tcBorders>
              <w:top w:val="single" w:sz="2" w:space="0" w:color="auto"/>
              <w:left w:val="single" w:sz="2" w:space="0" w:color="auto"/>
              <w:bottom w:val="single" w:sz="6" w:space="0" w:color="auto"/>
              <w:right w:val="single" w:sz="2" w:space="0" w:color="auto"/>
            </w:tcBorders>
            <w:vAlign w:val="center"/>
            <w:hideMark/>
          </w:tcPr>
          <w:p w:rsidR="00665130" w:rsidRDefault="00665130">
            <w:pPr>
              <w:rPr>
                <w:color w:val="212529"/>
              </w:rPr>
            </w:pPr>
            <w:r>
              <w:rPr>
                <w:color w:val="212529"/>
              </w:rPr>
              <w:t>Closes an alert by removing it from the DOM. If the </w:t>
            </w:r>
            <w:r>
              <w:rPr>
                <w:rStyle w:val="HTMLCode"/>
                <w:rFonts w:ascii="var(--bs-font-monospace)" w:eastAsiaTheme="minorHAnsi" w:hAnsi="var(--bs-font-monospace)"/>
                <w:color w:val="D63384"/>
                <w:sz w:val="21"/>
                <w:szCs w:val="21"/>
              </w:rPr>
              <w:t>.fade</w:t>
            </w:r>
            <w:r>
              <w:rPr>
                <w:color w:val="212529"/>
              </w:rPr>
              <w:t> and </w:t>
            </w:r>
            <w:r>
              <w:rPr>
                <w:rStyle w:val="HTMLCode"/>
                <w:rFonts w:ascii="var(--bs-font-monospace)" w:eastAsiaTheme="minorHAnsi" w:hAnsi="var(--bs-font-monospace)"/>
                <w:color w:val="D63384"/>
                <w:sz w:val="21"/>
                <w:szCs w:val="21"/>
              </w:rPr>
              <w:t>.show</w:t>
            </w:r>
            <w:r>
              <w:rPr>
                <w:color w:val="212529"/>
              </w:rPr>
              <w:t> classes are present on the element, the alert will fade out before it is removed.</w:t>
            </w:r>
          </w:p>
        </w:tc>
      </w:tr>
      <w:tr w:rsidR="00665130" w:rsidTr="00665130">
        <w:tc>
          <w:tcPr>
            <w:tcW w:w="0" w:type="auto"/>
            <w:tcBorders>
              <w:top w:val="single" w:sz="2" w:space="0" w:color="auto"/>
              <w:left w:val="single" w:sz="2" w:space="0" w:color="auto"/>
              <w:bottom w:val="single" w:sz="6" w:space="0" w:color="auto"/>
              <w:right w:val="single" w:sz="2" w:space="0" w:color="auto"/>
            </w:tcBorders>
            <w:vAlign w:val="center"/>
            <w:hideMark/>
          </w:tcPr>
          <w:p w:rsidR="00665130" w:rsidRDefault="00665130">
            <w:pPr>
              <w:rPr>
                <w:color w:val="212529"/>
              </w:rPr>
            </w:pPr>
            <w:r>
              <w:rPr>
                <w:rStyle w:val="HTMLCode"/>
                <w:rFonts w:ascii="var(--bs-font-monospace)" w:eastAsiaTheme="minorHAnsi" w:hAnsi="var(--bs-font-monospace)"/>
                <w:color w:val="D63384"/>
                <w:sz w:val="21"/>
                <w:szCs w:val="21"/>
              </w:rPr>
              <w:t>dispose</w:t>
            </w:r>
          </w:p>
        </w:tc>
        <w:tc>
          <w:tcPr>
            <w:tcW w:w="0" w:type="auto"/>
            <w:tcBorders>
              <w:top w:val="single" w:sz="2" w:space="0" w:color="auto"/>
              <w:left w:val="single" w:sz="2" w:space="0" w:color="auto"/>
              <w:bottom w:val="single" w:sz="6" w:space="0" w:color="auto"/>
              <w:right w:val="single" w:sz="2" w:space="0" w:color="auto"/>
            </w:tcBorders>
            <w:vAlign w:val="center"/>
            <w:hideMark/>
          </w:tcPr>
          <w:p w:rsidR="00665130" w:rsidRDefault="00665130">
            <w:pPr>
              <w:rPr>
                <w:color w:val="212529"/>
              </w:rPr>
            </w:pPr>
            <w:r>
              <w:rPr>
                <w:color w:val="212529"/>
              </w:rPr>
              <w:t>Destroys an element's alert. (Removes stored data on the DOM element)</w:t>
            </w:r>
          </w:p>
        </w:tc>
      </w:tr>
      <w:tr w:rsidR="00665130" w:rsidTr="00665130">
        <w:tc>
          <w:tcPr>
            <w:tcW w:w="0" w:type="auto"/>
            <w:tcBorders>
              <w:top w:val="single" w:sz="2" w:space="0" w:color="auto"/>
              <w:left w:val="single" w:sz="2" w:space="0" w:color="auto"/>
              <w:bottom w:val="single" w:sz="6" w:space="0" w:color="auto"/>
              <w:right w:val="single" w:sz="2" w:space="0" w:color="auto"/>
            </w:tcBorders>
            <w:vAlign w:val="center"/>
            <w:hideMark/>
          </w:tcPr>
          <w:p w:rsidR="00665130" w:rsidRDefault="00665130">
            <w:pPr>
              <w:rPr>
                <w:color w:val="212529"/>
              </w:rPr>
            </w:pPr>
            <w:r>
              <w:rPr>
                <w:rStyle w:val="HTMLCode"/>
                <w:rFonts w:ascii="var(--bs-font-monospace)" w:eastAsiaTheme="minorHAnsi" w:hAnsi="var(--bs-font-monospace)"/>
                <w:color w:val="D63384"/>
                <w:sz w:val="21"/>
                <w:szCs w:val="21"/>
              </w:rPr>
              <w:t>getInstance</w:t>
            </w:r>
          </w:p>
        </w:tc>
        <w:tc>
          <w:tcPr>
            <w:tcW w:w="0" w:type="auto"/>
            <w:tcBorders>
              <w:top w:val="single" w:sz="2" w:space="0" w:color="auto"/>
              <w:left w:val="single" w:sz="2" w:space="0" w:color="auto"/>
              <w:bottom w:val="single" w:sz="6" w:space="0" w:color="auto"/>
              <w:right w:val="single" w:sz="2" w:space="0" w:color="auto"/>
            </w:tcBorders>
            <w:vAlign w:val="center"/>
            <w:hideMark/>
          </w:tcPr>
          <w:p w:rsidR="00665130" w:rsidRDefault="00665130">
            <w:pPr>
              <w:rPr>
                <w:color w:val="212529"/>
              </w:rPr>
            </w:pPr>
            <w:r>
              <w:rPr>
                <w:color w:val="212529"/>
              </w:rPr>
              <w:t>Static method which allows you to get the alert instance associated to a DOM element, you can use it like this: </w:t>
            </w:r>
            <w:r>
              <w:rPr>
                <w:rStyle w:val="HTMLCode"/>
                <w:rFonts w:ascii="var(--bs-font-monospace)" w:eastAsiaTheme="minorHAnsi" w:hAnsi="var(--bs-font-monospace)"/>
                <w:color w:val="D63384"/>
                <w:sz w:val="21"/>
                <w:szCs w:val="21"/>
              </w:rPr>
              <w:t>bootstrap.Alert.getInstance(alert)</w:t>
            </w:r>
          </w:p>
        </w:tc>
      </w:tr>
      <w:tr w:rsidR="00665130" w:rsidTr="00665130">
        <w:tc>
          <w:tcPr>
            <w:tcW w:w="0" w:type="auto"/>
            <w:tcBorders>
              <w:top w:val="single" w:sz="2" w:space="0" w:color="auto"/>
              <w:left w:val="single" w:sz="2" w:space="0" w:color="auto"/>
              <w:bottom w:val="single" w:sz="6" w:space="0" w:color="auto"/>
              <w:right w:val="single" w:sz="2" w:space="0" w:color="auto"/>
            </w:tcBorders>
            <w:vAlign w:val="center"/>
            <w:hideMark/>
          </w:tcPr>
          <w:p w:rsidR="00665130" w:rsidRDefault="00665130">
            <w:pPr>
              <w:rPr>
                <w:color w:val="212529"/>
              </w:rPr>
            </w:pPr>
            <w:r>
              <w:rPr>
                <w:rStyle w:val="HTMLCode"/>
                <w:rFonts w:ascii="var(--bs-font-monospace)" w:eastAsiaTheme="minorHAnsi" w:hAnsi="var(--bs-font-monospace)"/>
                <w:color w:val="D63384"/>
                <w:sz w:val="21"/>
                <w:szCs w:val="21"/>
              </w:rPr>
              <w:t>getOrCreateInstance</w:t>
            </w:r>
          </w:p>
        </w:tc>
        <w:tc>
          <w:tcPr>
            <w:tcW w:w="0" w:type="auto"/>
            <w:tcBorders>
              <w:top w:val="single" w:sz="2" w:space="0" w:color="auto"/>
              <w:left w:val="single" w:sz="2" w:space="0" w:color="auto"/>
              <w:bottom w:val="single" w:sz="6" w:space="0" w:color="auto"/>
              <w:right w:val="single" w:sz="2" w:space="0" w:color="auto"/>
            </w:tcBorders>
            <w:vAlign w:val="center"/>
            <w:hideMark/>
          </w:tcPr>
          <w:p w:rsidR="00665130" w:rsidRDefault="00665130">
            <w:pPr>
              <w:rPr>
                <w:color w:val="212529"/>
              </w:rPr>
            </w:pPr>
            <w:r>
              <w:rPr>
                <w:color w:val="212529"/>
              </w:rPr>
              <w:t>Static method which returns an alert instance associated to a DOM element or create a new one in case it wasn't initialised. You can use it like this: </w:t>
            </w:r>
            <w:r>
              <w:rPr>
                <w:rStyle w:val="HTMLCode"/>
                <w:rFonts w:ascii="var(--bs-font-monospace)" w:eastAsiaTheme="minorHAnsi" w:hAnsi="var(--bs-font-monospace)"/>
                <w:color w:val="D63384"/>
                <w:sz w:val="21"/>
                <w:szCs w:val="21"/>
              </w:rPr>
              <w:t>bootstrap.Alert.getOrCreateInstance(element)</w:t>
            </w:r>
          </w:p>
        </w:tc>
      </w:tr>
    </w:tbl>
    <w:p w:rsidR="00665130" w:rsidRDefault="00665130" w:rsidP="00665130">
      <w:pPr>
        <w:shd w:val="clear" w:color="auto" w:fill="FFFFFF"/>
        <w:rPr>
          <w:rFonts w:ascii="Segoe UI" w:hAnsi="Segoe UI" w:cs="Segoe UI"/>
          <w:color w:val="212529"/>
        </w:rPr>
      </w:pPr>
    </w:p>
    <w:p w:rsidR="00665130" w:rsidRDefault="00665130" w:rsidP="00665130">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alertNode</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w:t>
      </w:r>
      <w:r>
        <w:rPr>
          <w:rStyle w:val="p"/>
          <w:rFonts w:ascii="var(--bs-font-monospace)" w:hAnsi="var(--bs-font-monospace)"/>
          <w:color w:val="212529"/>
        </w:rPr>
        <w:t>(</w:t>
      </w:r>
      <w:r>
        <w:rPr>
          <w:rStyle w:val="s1"/>
          <w:rFonts w:ascii="var(--bs-font-monospace)" w:hAnsi="var(--bs-font-monospace)"/>
          <w:color w:val="CC3300"/>
        </w:rPr>
        <w:t>'.alert'</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alert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Alert</w:t>
      </w:r>
      <w:r>
        <w:rPr>
          <w:rStyle w:val="p"/>
          <w:rFonts w:ascii="var(--bs-font-monospace)" w:hAnsi="var(--bs-font-monospace)"/>
          <w:color w:val="212529"/>
        </w:rPr>
        <w:t>.</w:t>
      </w:r>
      <w:r>
        <w:rPr>
          <w:rStyle w:val="nx"/>
          <w:rFonts w:ascii="var(--bs-font-monospace)" w:hAnsi="var(--bs-font-monospace)"/>
          <w:color w:val="212529"/>
        </w:rPr>
        <w:t>getInstance</w:t>
      </w:r>
      <w:r>
        <w:rPr>
          <w:rStyle w:val="p"/>
          <w:rFonts w:ascii="var(--bs-font-monospace)" w:hAnsi="var(--bs-font-monospace)"/>
          <w:color w:val="212529"/>
        </w:rPr>
        <w:t>(</w:t>
      </w:r>
      <w:r>
        <w:rPr>
          <w:rStyle w:val="nx"/>
          <w:rFonts w:ascii="var(--bs-font-monospace)" w:hAnsi="var(--bs-font-monospace)"/>
          <w:color w:val="212529"/>
        </w:rPr>
        <w:t>alertNode</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nx"/>
          <w:rFonts w:ascii="var(--bs-font-monospace)" w:hAnsi="var(--bs-font-monospace)"/>
          <w:color w:val="212529"/>
        </w:rPr>
        <w:t>alert</w:t>
      </w:r>
      <w:r>
        <w:rPr>
          <w:rStyle w:val="p"/>
          <w:rFonts w:ascii="var(--bs-font-monospace)" w:hAnsi="var(--bs-font-monospace)"/>
          <w:color w:val="212529"/>
        </w:rPr>
        <w:t>.</w:t>
      </w:r>
      <w:r>
        <w:rPr>
          <w:rStyle w:val="nx"/>
          <w:rFonts w:ascii="var(--bs-font-monospace)" w:hAnsi="var(--bs-font-monospace)"/>
          <w:color w:val="212529"/>
        </w:rPr>
        <w:t>close</w:t>
      </w:r>
      <w:r>
        <w:rPr>
          <w:rStyle w:val="p"/>
          <w:rFonts w:ascii="var(--bs-font-monospace)" w:hAnsi="var(--bs-font-monospace)"/>
          <w:color w:val="212529"/>
        </w:rPr>
        <w:t>()</w:t>
      </w:r>
    </w:p>
    <w:p w:rsidR="00665130" w:rsidRDefault="00665130" w:rsidP="00665130">
      <w:pPr>
        <w:pStyle w:val="Heading3"/>
        <w:shd w:val="clear" w:color="auto" w:fill="FFFFFF"/>
        <w:rPr>
          <w:rFonts w:ascii="Segoe UI" w:hAnsi="Segoe UI" w:cs="Segoe UI"/>
          <w:b w:val="0"/>
          <w:bCs w:val="0"/>
          <w:color w:val="212529"/>
        </w:rPr>
      </w:pPr>
      <w:bookmarkStart w:id="154" w:name="_Toc144064711"/>
      <w:r>
        <w:rPr>
          <w:rFonts w:ascii="Segoe UI" w:hAnsi="Segoe UI" w:cs="Segoe UI"/>
          <w:b w:val="0"/>
          <w:bCs w:val="0"/>
          <w:color w:val="212529"/>
        </w:rPr>
        <w:t>Events</w:t>
      </w:r>
      <w:bookmarkEnd w:id="154"/>
    </w:p>
    <w:p w:rsidR="00665130" w:rsidRDefault="00665130" w:rsidP="00665130">
      <w:pPr>
        <w:pStyle w:val="NormalWeb"/>
        <w:shd w:val="clear" w:color="auto" w:fill="FFFFFF"/>
        <w:spacing w:before="0" w:beforeAutospacing="0"/>
        <w:rPr>
          <w:rFonts w:ascii="Segoe UI" w:hAnsi="Segoe UI" w:cs="Segoe UI"/>
          <w:color w:val="212529"/>
        </w:rPr>
      </w:pPr>
      <w:r>
        <w:rPr>
          <w:rFonts w:ascii="Segoe UI" w:hAnsi="Segoe UI" w:cs="Segoe UI"/>
          <w:color w:val="212529"/>
        </w:rPr>
        <w:t>Bootstrap’s alert plugin exposes a few events for hooking into alert functionality.</w:t>
      </w:r>
    </w:p>
    <w:tbl>
      <w:tblPr>
        <w:tblW w:w="12072" w:type="dxa"/>
        <w:tblCellMar>
          <w:top w:w="15" w:type="dxa"/>
          <w:left w:w="15" w:type="dxa"/>
          <w:bottom w:w="15" w:type="dxa"/>
          <w:right w:w="15" w:type="dxa"/>
        </w:tblCellMar>
        <w:tblLook w:val="04A0" w:firstRow="1" w:lastRow="0" w:firstColumn="1" w:lastColumn="0" w:noHBand="0" w:noVBand="1"/>
      </w:tblPr>
      <w:tblGrid>
        <w:gridCol w:w="1894"/>
        <w:gridCol w:w="10178"/>
      </w:tblGrid>
      <w:tr w:rsidR="00665130" w:rsidTr="00665130">
        <w:trPr>
          <w:tblHeader/>
        </w:trPr>
        <w:tc>
          <w:tcPr>
            <w:tcW w:w="0" w:type="auto"/>
            <w:tcBorders>
              <w:top w:val="single" w:sz="2" w:space="0" w:color="auto"/>
              <w:left w:val="single" w:sz="2" w:space="0" w:color="auto"/>
              <w:right w:val="single" w:sz="2" w:space="0" w:color="auto"/>
            </w:tcBorders>
            <w:vAlign w:val="center"/>
            <w:hideMark/>
          </w:tcPr>
          <w:p w:rsidR="00665130" w:rsidRDefault="00665130">
            <w:pPr>
              <w:jc w:val="center"/>
              <w:rPr>
                <w:rFonts w:ascii="Times New Roman" w:hAnsi="Times New Roman" w:cs="Times New Roman"/>
                <w:b/>
                <w:bCs/>
                <w:color w:val="212529"/>
              </w:rPr>
            </w:pPr>
            <w:r>
              <w:rPr>
                <w:b/>
                <w:bCs/>
                <w:color w:val="212529"/>
              </w:rPr>
              <w:t>Event</w:t>
            </w:r>
          </w:p>
        </w:tc>
        <w:tc>
          <w:tcPr>
            <w:tcW w:w="0" w:type="auto"/>
            <w:tcBorders>
              <w:top w:val="single" w:sz="2" w:space="0" w:color="auto"/>
              <w:left w:val="single" w:sz="2" w:space="0" w:color="auto"/>
              <w:right w:val="single" w:sz="2" w:space="0" w:color="auto"/>
            </w:tcBorders>
            <w:vAlign w:val="center"/>
            <w:hideMark/>
          </w:tcPr>
          <w:p w:rsidR="00665130" w:rsidRDefault="00665130">
            <w:pPr>
              <w:jc w:val="center"/>
              <w:rPr>
                <w:b/>
                <w:bCs/>
                <w:color w:val="212529"/>
              </w:rPr>
            </w:pPr>
            <w:r>
              <w:rPr>
                <w:b/>
                <w:bCs/>
                <w:color w:val="212529"/>
              </w:rPr>
              <w:t>Description</w:t>
            </w:r>
          </w:p>
        </w:tc>
      </w:tr>
      <w:tr w:rsidR="00665130" w:rsidTr="00665130">
        <w:tc>
          <w:tcPr>
            <w:tcW w:w="0" w:type="auto"/>
            <w:tcBorders>
              <w:top w:val="single" w:sz="2" w:space="0" w:color="auto"/>
              <w:left w:val="single" w:sz="2" w:space="0" w:color="auto"/>
              <w:bottom w:val="single" w:sz="6" w:space="0" w:color="auto"/>
              <w:right w:val="single" w:sz="2" w:space="0" w:color="auto"/>
            </w:tcBorders>
            <w:vAlign w:val="center"/>
            <w:hideMark/>
          </w:tcPr>
          <w:p w:rsidR="00665130" w:rsidRDefault="00665130">
            <w:pPr>
              <w:rPr>
                <w:color w:val="212529"/>
              </w:rPr>
            </w:pPr>
            <w:r>
              <w:rPr>
                <w:rStyle w:val="HTMLCode"/>
                <w:rFonts w:ascii="var(--bs-font-monospace)" w:eastAsiaTheme="minorHAnsi" w:hAnsi="var(--bs-font-monospace)"/>
                <w:color w:val="D63384"/>
                <w:sz w:val="21"/>
                <w:szCs w:val="21"/>
              </w:rPr>
              <w:t>close.bs.alert</w:t>
            </w:r>
          </w:p>
        </w:tc>
        <w:tc>
          <w:tcPr>
            <w:tcW w:w="0" w:type="auto"/>
            <w:tcBorders>
              <w:top w:val="single" w:sz="2" w:space="0" w:color="auto"/>
              <w:left w:val="single" w:sz="2" w:space="0" w:color="auto"/>
              <w:bottom w:val="single" w:sz="6" w:space="0" w:color="auto"/>
              <w:right w:val="single" w:sz="2" w:space="0" w:color="auto"/>
            </w:tcBorders>
            <w:vAlign w:val="center"/>
            <w:hideMark/>
          </w:tcPr>
          <w:p w:rsidR="00665130" w:rsidRDefault="00665130">
            <w:pPr>
              <w:rPr>
                <w:color w:val="212529"/>
              </w:rPr>
            </w:pPr>
            <w:r>
              <w:rPr>
                <w:color w:val="212529"/>
              </w:rPr>
              <w:t>Fires immediately when the </w:t>
            </w:r>
            <w:r>
              <w:rPr>
                <w:rStyle w:val="HTMLCode"/>
                <w:rFonts w:ascii="var(--bs-font-monospace)" w:eastAsiaTheme="minorHAnsi" w:hAnsi="var(--bs-font-monospace)"/>
                <w:color w:val="D63384"/>
                <w:sz w:val="21"/>
                <w:szCs w:val="21"/>
              </w:rPr>
              <w:t>close</w:t>
            </w:r>
            <w:r>
              <w:rPr>
                <w:color w:val="212529"/>
              </w:rPr>
              <w:t> instance method is called.</w:t>
            </w:r>
          </w:p>
        </w:tc>
      </w:tr>
      <w:tr w:rsidR="00665130" w:rsidTr="00665130">
        <w:tc>
          <w:tcPr>
            <w:tcW w:w="0" w:type="auto"/>
            <w:tcBorders>
              <w:top w:val="single" w:sz="2" w:space="0" w:color="auto"/>
              <w:left w:val="single" w:sz="2" w:space="0" w:color="auto"/>
              <w:bottom w:val="single" w:sz="6" w:space="0" w:color="auto"/>
              <w:right w:val="single" w:sz="2" w:space="0" w:color="auto"/>
            </w:tcBorders>
            <w:vAlign w:val="center"/>
            <w:hideMark/>
          </w:tcPr>
          <w:p w:rsidR="00665130" w:rsidRDefault="00665130">
            <w:pPr>
              <w:rPr>
                <w:color w:val="212529"/>
              </w:rPr>
            </w:pPr>
            <w:r>
              <w:rPr>
                <w:rStyle w:val="HTMLCode"/>
                <w:rFonts w:ascii="var(--bs-font-monospace)" w:eastAsiaTheme="minorHAnsi" w:hAnsi="var(--bs-font-monospace)"/>
                <w:color w:val="D63384"/>
                <w:sz w:val="21"/>
                <w:szCs w:val="21"/>
              </w:rPr>
              <w:t>closed.bs.alert</w:t>
            </w:r>
          </w:p>
        </w:tc>
        <w:tc>
          <w:tcPr>
            <w:tcW w:w="0" w:type="auto"/>
            <w:tcBorders>
              <w:top w:val="single" w:sz="2" w:space="0" w:color="auto"/>
              <w:left w:val="single" w:sz="2" w:space="0" w:color="auto"/>
              <w:bottom w:val="single" w:sz="6" w:space="0" w:color="auto"/>
              <w:right w:val="single" w:sz="2" w:space="0" w:color="auto"/>
            </w:tcBorders>
            <w:vAlign w:val="center"/>
            <w:hideMark/>
          </w:tcPr>
          <w:p w:rsidR="00665130" w:rsidRDefault="00665130">
            <w:pPr>
              <w:rPr>
                <w:color w:val="212529"/>
              </w:rPr>
            </w:pPr>
            <w:r>
              <w:rPr>
                <w:color w:val="212529"/>
              </w:rPr>
              <w:t>Fired when the alert has been closed and CSS transitions have completed.</w:t>
            </w:r>
          </w:p>
        </w:tc>
      </w:tr>
    </w:tbl>
    <w:p w:rsidR="00665130" w:rsidRDefault="00665130" w:rsidP="00665130">
      <w:pPr>
        <w:shd w:val="clear" w:color="auto" w:fill="FFFFFF"/>
        <w:rPr>
          <w:rFonts w:ascii="Segoe UI" w:hAnsi="Segoe UI" w:cs="Segoe UI"/>
          <w:color w:val="212529"/>
        </w:rPr>
      </w:pPr>
    </w:p>
    <w:p w:rsidR="00665130" w:rsidRDefault="00665130" w:rsidP="00665130">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myAlert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'myAlert'</w:t>
      </w:r>
      <w:r>
        <w:rPr>
          <w:rStyle w:val="p"/>
          <w:rFonts w:ascii="var(--bs-font-monospace)" w:hAnsi="var(--bs-font-monospace)"/>
          <w:color w:val="212529"/>
        </w:rPr>
        <w:t>)</w:t>
      </w:r>
    </w:p>
    <w:p w:rsidR="00665130" w:rsidRDefault="00665130" w:rsidP="00665130">
      <w:pPr>
        <w:pStyle w:val="HTMLPreformatted"/>
        <w:rPr>
          <w:rStyle w:val="HTMLCode"/>
          <w:rFonts w:ascii="var(--bs-font-monospace)" w:hAnsi="var(--bs-font-monospace)"/>
          <w:color w:val="212529"/>
        </w:rPr>
      </w:pPr>
      <w:r>
        <w:rPr>
          <w:rStyle w:val="nx"/>
          <w:rFonts w:ascii="var(--bs-font-monospace)" w:hAnsi="var(--bs-font-monospace)"/>
          <w:color w:val="212529"/>
        </w:rPr>
        <w:t>myAlert</w:t>
      </w:r>
      <w:r>
        <w:rPr>
          <w:rStyle w:val="p"/>
          <w:rFonts w:ascii="var(--bs-font-monospace)" w:hAnsi="var(--bs-font-monospace)"/>
          <w:color w:val="212529"/>
        </w:rPr>
        <w:t>.</w:t>
      </w:r>
      <w:r>
        <w:rPr>
          <w:rStyle w:val="nx"/>
          <w:rFonts w:ascii="var(--bs-font-monospace)" w:hAnsi="var(--bs-font-monospace)"/>
          <w:color w:val="212529"/>
        </w:rPr>
        <w:t>addEventListener</w:t>
      </w:r>
      <w:r>
        <w:rPr>
          <w:rStyle w:val="p"/>
          <w:rFonts w:ascii="var(--bs-font-monospace)" w:hAnsi="var(--bs-font-monospace)"/>
          <w:color w:val="212529"/>
        </w:rPr>
        <w:t>(</w:t>
      </w:r>
      <w:r>
        <w:rPr>
          <w:rStyle w:val="s1"/>
          <w:rFonts w:ascii="var(--bs-font-monospace)" w:hAnsi="var(--bs-font-monospace)"/>
          <w:color w:val="CC3300"/>
        </w:rPr>
        <w:t>'closed.bs.alert'</w:t>
      </w:r>
      <w:r>
        <w:rPr>
          <w:rStyle w:val="p"/>
          <w:rFonts w:ascii="var(--bs-font-monospace)" w:hAnsi="var(--bs-font-monospace)"/>
          <w:color w:val="212529"/>
        </w:rPr>
        <w:t>,</w:t>
      </w:r>
      <w:r>
        <w:rPr>
          <w:rStyle w:val="HTMLCode"/>
          <w:rFonts w:ascii="var(--bs-font-monospace)" w:hAnsi="var(--bs-font-monospace)"/>
          <w:color w:val="212529"/>
        </w:rPr>
        <w:t xml:space="preserve"> </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665130" w:rsidRDefault="00665130" w:rsidP="00665130">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do something, for instance, explicitly move focus to the most appropriate element,</w:t>
      </w:r>
    </w:p>
    <w:p w:rsidR="00665130" w:rsidRDefault="00665130" w:rsidP="00665130">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so it doesn't get lost/reset to the start of the page</w:t>
      </w:r>
    </w:p>
    <w:p w:rsidR="00665130" w:rsidRDefault="00665130" w:rsidP="00665130">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document.getElementById('...').focus()</w:t>
      </w:r>
    </w:p>
    <w:p w:rsidR="00665130" w:rsidRDefault="00665130" w:rsidP="00665130">
      <w:pPr>
        <w:pStyle w:val="HTMLPreformatted"/>
        <w:rPr>
          <w:rFonts w:ascii="var(--bs-font-monospace)" w:hAnsi="var(--bs-font-monospace)"/>
          <w:color w:val="212529"/>
          <w:sz w:val="21"/>
          <w:szCs w:val="21"/>
        </w:rPr>
      </w:pPr>
      <w:r>
        <w:rPr>
          <w:rStyle w:val="p"/>
          <w:rFonts w:ascii="var(--bs-font-monospace)" w:hAnsi="var(--bs-font-monospace)"/>
          <w:color w:val="212529"/>
        </w:rPr>
        <w:t>})</w:t>
      </w:r>
    </w:p>
    <w:p w:rsidR="001E069B" w:rsidRDefault="001E069B"/>
    <w:p w:rsidR="00DB5A3C" w:rsidRDefault="00DB5A3C"/>
    <w:p w:rsidR="00DB5A3C" w:rsidRDefault="00DB5A3C"/>
    <w:p w:rsidR="00DB5A3C" w:rsidRDefault="00DB5A3C"/>
    <w:p w:rsidR="00DB5A3C" w:rsidRDefault="00DB5A3C"/>
    <w:p w:rsidR="00DB5A3C" w:rsidRDefault="00DB5A3C"/>
    <w:p w:rsidR="00DB5A3C" w:rsidRDefault="00DB5A3C"/>
    <w:p w:rsidR="00DB5A3C" w:rsidRDefault="00DB5A3C"/>
    <w:p w:rsidR="00DB5A3C" w:rsidRDefault="00DB5A3C"/>
    <w:p w:rsidR="00DB5A3C" w:rsidRDefault="00DB5A3C"/>
    <w:p w:rsidR="00DB5A3C" w:rsidRDefault="00DB5A3C"/>
    <w:p w:rsidR="00DB5A3C" w:rsidRDefault="00DB5A3C"/>
    <w:p w:rsidR="00DB5A3C" w:rsidRDefault="00DB5A3C"/>
    <w:p w:rsidR="00DB5A3C" w:rsidRDefault="00DB5A3C"/>
    <w:p w:rsidR="00DB5A3C" w:rsidRDefault="00DB5A3C"/>
    <w:p w:rsidR="00DB5A3C" w:rsidRDefault="00DB5A3C"/>
    <w:p w:rsidR="00DB5A3C" w:rsidRDefault="00DB5A3C"/>
    <w:p w:rsidR="00DB5A3C" w:rsidRDefault="00DB5A3C"/>
    <w:p w:rsidR="00DB5A3C" w:rsidRDefault="00DB5A3C"/>
    <w:p w:rsidR="00DB5A3C" w:rsidRDefault="00DB5A3C"/>
    <w:p w:rsidR="00DB5A3C" w:rsidRDefault="00DB5A3C"/>
    <w:p w:rsidR="00FB3C3F" w:rsidRDefault="00FB3C3F" w:rsidP="00FB3C3F">
      <w:pPr>
        <w:pStyle w:val="Heading1"/>
        <w:shd w:val="clear" w:color="auto" w:fill="FFFFFF"/>
        <w:spacing w:before="0" w:beforeAutospacing="0"/>
        <w:rPr>
          <w:rFonts w:ascii="Segoe UI" w:hAnsi="Segoe UI" w:cs="Segoe UI"/>
          <w:b w:val="0"/>
          <w:bCs w:val="0"/>
          <w:color w:val="212529"/>
        </w:rPr>
      </w:pPr>
      <w:bookmarkStart w:id="155" w:name="_Toc144064712"/>
      <w:r>
        <w:rPr>
          <w:rFonts w:ascii="Segoe UI" w:hAnsi="Segoe UI" w:cs="Segoe UI"/>
          <w:b w:val="0"/>
          <w:bCs w:val="0"/>
          <w:color w:val="212529"/>
        </w:rPr>
        <w:t>Badges</w:t>
      </w:r>
      <w:bookmarkEnd w:id="155"/>
    </w:p>
    <w:p w:rsidR="00FB3C3F" w:rsidRDefault="00FB3C3F" w:rsidP="00FB3C3F">
      <w:pPr>
        <w:pStyle w:val="bd-lead"/>
        <w:shd w:val="clear" w:color="auto" w:fill="FFFFFF"/>
        <w:spacing w:before="0" w:beforeAutospacing="0"/>
        <w:rPr>
          <w:rFonts w:ascii="Segoe UI" w:hAnsi="Segoe UI" w:cs="Segoe UI"/>
          <w:color w:val="212529"/>
        </w:rPr>
      </w:pPr>
      <w:r>
        <w:rPr>
          <w:rFonts w:ascii="Segoe UI" w:hAnsi="Segoe UI" w:cs="Segoe UI"/>
          <w:color w:val="212529"/>
        </w:rPr>
        <w:t>Documentation and examples for badges, our small count and labeling component.</w:t>
      </w:r>
    </w:p>
    <w:p w:rsidR="00FB3C3F" w:rsidRDefault="00FB3C3F" w:rsidP="00FB3C3F">
      <w:pPr>
        <w:pStyle w:val="Heading2"/>
        <w:shd w:val="clear" w:color="auto" w:fill="FFFFFF"/>
        <w:spacing w:before="0" w:beforeAutospacing="0"/>
        <w:rPr>
          <w:rFonts w:ascii="Segoe UI" w:hAnsi="Segoe UI" w:cs="Segoe UI"/>
          <w:b w:val="0"/>
          <w:bCs w:val="0"/>
          <w:color w:val="212529"/>
        </w:rPr>
      </w:pPr>
      <w:bookmarkStart w:id="156" w:name="_Toc144064713"/>
      <w:r>
        <w:rPr>
          <w:rFonts w:ascii="Segoe UI" w:hAnsi="Segoe UI" w:cs="Segoe UI"/>
          <w:b w:val="0"/>
          <w:bCs w:val="0"/>
          <w:color w:val="212529"/>
        </w:rPr>
        <w:t>Examples</w:t>
      </w:r>
      <w:bookmarkEnd w:id="156"/>
    </w:p>
    <w:p w:rsidR="00FB3C3F" w:rsidRDefault="00FB3C3F" w:rsidP="00FB3C3F">
      <w:pPr>
        <w:pStyle w:val="NormalWeb"/>
        <w:shd w:val="clear" w:color="auto" w:fill="FFFFFF"/>
        <w:spacing w:before="0" w:beforeAutospacing="0"/>
        <w:rPr>
          <w:rFonts w:ascii="Segoe UI" w:hAnsi="Segoe UI" w:cs="Segoe UI"/>
          <w:color w:val="212529"/>
        </w:rPr>
      </w:pPr>
      <w:r>
        <w:rPr>
          <w:rFonts w:ascii="Segoe UI" w:hAnsi="Segoe UI" w:cs="Segoe UI"/>
          <w:color w:val="212529"/>
        </w:rPr>
        <w:t>Badges scale to match the size of the immediate parent element by using relative font sizing and </w:t>
      </w:r>
      <w:r>
        <w:rPr>
          <w:rStyle w:val="HTMLCode"/>
          <w:rFonts w:ascii="var(--bs-font-monospace)" w:hAnsi="var(--bs-font-monospace)"/>
          <w:color w:val="D63384"/>
          <w:sz w:val="21"/>
          <w:szCs w:val="21"/>
        </w:rPr>
        <w:t>em</w:t>
      </w:r>
      <w:r>
        <w:rPr>
          <w:rFonts w:ascii="Segoe UI" w:hAnsi="Segoe UI" w:cs="Segoe UI"/>
          <w:color w:val="212529"/>
        </w:rPr>
        <w:t> units. As of v5, badges no longer have focus or hover styles for links.</w:t>
      </w:r>
    </w:p>
    <w:p w:rsidR="00FB3C3F" w:rsidRDefault="00FB3C3F" w:rsidP="00FB3C3F">
      <w:pPr>
        <w:pStyle w:val="Heading3"/>
        <w:shd w:val="clear" w:color="auto" w:fill="FFFFFF"/>
        <w:rPr>
          <w:rFonts w:ascii="Segoe UI" w:hAnsi="Segoe UI" w:cs="Segoe UI"/>
          <w:b w:val="0"/>
          <w:bCs w:val="0"/>
          <w:color w:val="212529"/>
        </w:rPr>
      </w:pPr>
      <w:bookmarkStart w:id="157" w:name="_Toc144064714"/>
      <w:r>
        <w:rPr>
          <w:rFonts w:ascii="Segoe UI" w:hAnsi="Segoe UI" w:cs="Segoe UI"/>
          <w:b w:val="0"/>
          <w:bCs w:val="0"/>
          <w:color w:val="212529"/>
        </w:rPr>
        <w:t>Headings</w:t>
      </w:r>
      <w:bookmarkEnd w:id="157"/>
    </w:p>
    <w:p w:rsidR="00FB3C3F" w:rsidRDefault="00FB3C3F" w:rsidP="00FB3C3F">
      <w:pPr>
        <w:pStyle w:val="Heading1"/>
        <w:shd w:val="clear" w:color="auto" w:fill="FFFFFF"/>
        <w:spacing w:before="0" w:beforeAutospacing="0"/>
        <w:rPr>
          <w:rFonts w:ascii="Segoe UI" w:hAnsi="Segoe UI" w:cs="Segoe UI"/>
          <w:b w:val="0"/>
          <w:bCs w:val="0"/>
          <w:color w:val="212529"/>
        </w:rPr>
      </w:pPr>
      <w:bookmarkStart w:id="158" w:name="_Toc144064715"/>
      <w:r>
        <w:rPr>
          <w:rFonts w:ascii="Segoe UI" w:hAnsi="Segoe UI" w:cs="Segoe UI"/>
          <w:b w:val="0"/>
          <w:bCs w:val="0"/>
          <w:color w:val="212529"/>
        </w:rPr>
        <w:t>Example heading </w:t>
      </w:r>
      <w:r>
        <w:rPr>
          <w:rStyle w:val="badge"/>
          <w:rFonts w:ascii="Segoe UI" w:hAnsi="Segoe UI" w:cs="Segoe UI"/>
          <w:color w:val="FFFFFF"/>
          <w:sz w:val="36"/>
          <w:szCs w:val="36"/>
        </w:rPr>
        <w:t>New</w:t>
      </w:r>
      <w:bookmarkEnd w:id="158"/>
    </w:p>
    <w:p w:rsidR="00FB3C3F" w:rsidRDefault="00FB3C3F" w:rsidP="00FB3C3F">
      <w:pPr>
        <w:pStyle w:val="Heading2"/>
        <w:shd w:val="clear" w:color="auto" w:fill="FFFFFF"/>
        <w:spacing w:before="0" w:beforeAutospacing="0"/>
        <w:rPr>
          <w:rFonts w:ascii="Segoe UI" w:hAnsi="Segoe UI" w:cs="Segoe UI"/>
          <w:b w:val="0"/>
          <w:bCs w:val="0"/>
          <w:color w:val="212529"/>
        </w:rPr>
      </w:pPr>
      <w:bookmarkStart w:id="159" w:name="_Toc144064716"/>
      <w:r>
        <w:rPr>
          <w:rFonts w:ascii="Segoe UI" w:hAnsi="Segoe UI" w:cs="Segoe UI"/>
          <w:b w:val="0"/>
          <w:bCs w:val="0"/>
          <w:color w:val="212529"/>
        </w:rPr>
        <w:t>Example heading </w:t>
      </w:r>
      <w:r>
        <w:rPr>
          <w:rStyle w:val="badge"/>
          <w:rFonts w:ascii="Segoe UI" w:hAnsi="Segoe UI" w:cs="Segoe UI"/>
          <w:color w:val="FFFFFF"/>
          <w:sz w:val="27"/>
          <w:szCs w:val="27"/>
        </w:rPr>
        <w:t>New</w:t>
      </w:r>
      <w:bookmarkEnd w:id="159"/>
    </w:p>
    <w:p w:rsidR="00FB3C3F" w:rsidRDefault="00FB3C3F" w:rsidP="00FB3C3F">
      <w:pPr>
        <w:pStyle w:val="Heading3"/>
        <w:shd w:val="clear" w:color="auto" w:fill="FFFFFF"/>
        <w:spacing w:before="0" w:beforeAutospacing="0"/>
        <w:rPr>
          <w:rFonts w:ascii="Segoe UI" w:hAnsi="Segoe UI" w:cs="Segoe UI"/>
          <w:b w:val="0"/>
          <w:bCs w:val="0"/>
          <w:color w:val="212529"/>
        </w:rPr>
      </w:pPr>
      <w:bookmarkStart w:id="160" w:name="_Toc144064717"/>
      <w:r>
        <w:rPr>
          <w:rFonts w:ascii="Segoe UI" w:hAnsi="Segoe UI" w:cs="Segoe UI"/>
          <w:b w:val="0"/>
          <w:bCs w:val="0"/>
          <w:color w:val="212529"/>
        </w:rPr>
        <w:t>Example heading </w:t>
      </w:r>
      <w:r>
        <w:rPr>
          <w:rStyle w:val="badge"/>
          <w:rFonts w:ascii="Segoe UI" w:hAnsi="Segoe UI" w:cs="Segoe UI"/>
          <w:color w:val="FFFFFF"/>
          <w:sz w:val="20"/>
          <w:szCs w:val="20"/>
        </w:rPr>
        <w:t>New</w:t>
      </w:r>
      <w:bookmarkEnd w:id="160"/>
    </w:p>
    <w:p w:rsidR="00FB3C3F" w:rsidRDefault="00FB3C3F" w:rsidP="00FB3C3F">
      <w:pPr>
        <w:pStyle w:val="Heading4"/>
        <w:shd w:val="clear" w:color="auto" w:fill="FFFFFF"/>
        <w:spacing w:before="0"/>
        <w:rPr>
          <w:rFonts w:ascii="Segoe UI" w:hAnsi="Segoe UI" w:cs="Segoe UI"/>
          <w:b/>
          <w:bCs/>
          <w:color w:val="212529"/>
        </w:rPr>
      </w:pPr>
      <w:r>
        <w:rPr>
          <w:rFonts w:ascii="Segoe UI" w:hAnsi="Segoe UI" w:cs="Segoe UI"/>
          <w:b/>
          <w:bCs/>
          <w:color w:val="212529"/>
        </w:rPr>
        <w:t>Example heading </w:t>
      </w:r>
      <w:r>
        <w:rPr>
          <w:rStyle w:val="badge"/>
          <w:rFonts w:ascii="Segoe UI" w:hAnsi="Segoe UI" w:cs="Segoe UI"/>
          <w:color w:val="FFFFFF"/>
          <w:sz w:val="18"/>
          <w:szCs w:val="18"/>
        </w:rPr>
        <w:t>New</w:t>
      </w:r>
    </w:p>
    <w:p w:rsidR="00FB3C3F" w:rsidRDefault="00FB3C3F" w:rsidP="00FB3C3F">
      <w:pPr>
        <w:pStyle w:val="Heading5"/>
        <w:shd w:val="clear" w:color="auto" w:fill="FFFFFF"/>
        <w:spacing w:before="0"/>
        <w:rPr>
          <w:rFonts w:ascii="Segoe UI" w:hAnsi="Segoe UI" w:cs="Segoe UI"/>
          <w:b/>
          <w:bCs/>
          <w:color w:val="212529"/>
        </w:rPr>
      </w:pPr>
      <w:r>
        <w:rPr>
          <w:rFonts w:ascii="Segoe UI" w:hAnsi="Segoe UI" w:cs="Segoe UI"/>
          <w:b/>
          <w:bCs/>
          <w:color w:val="212529"/>
        </w:rPr>
        <w:t>Example heading </w:t>
      </w:r>
      <w:r>
        <w:rPr>
          <w:rStyle w:val="badge"/>
          <w:rFonts w:ascii="Segoe UI" w:hAnsi="Segoe UI" w:cs="Segoe UI"/>
          <w:color w:val="FFFFFF"/>
          <w:sz w:val="15"/>
          <w:szCs w:val="15"/>
        </w:rPr>
        <w:t>New</w:t>
      </w:r>
    </w:p>
    <w:p w:rsidR="00FB3C3F" w:rsidRDefault="00FB3C3F" w:rsidP="00FB3C3F">
      <w:pPr>
        <w:pStyle w:val="Heading6"/>
        <w:shd w:val="clear" w:color="auto" w:fill="FFFFFF"/>
        <w:spacing w:before="0"/>
        <w:rPr>
          <w:rFonts w:ascii="Segoe UI" w:hAnsi="Segoe UI" w:cs="Segoe UI"/>
          <w:b/>
          <w:bCs/>
          <w:color w:val="212529"/>
        </w:rPr>
      </w:pPr>
      <w:r>
        <w:rPr>
          <w:rFonts w:ascii="Segoe UI" w:hAnsi="Segoe UI" w:cs="Segoe UI"/>
          <w:b/>
          <w:bCs/>
          <w:color w:val="212529"/>
        </w:rPr>
        <w:t>Example heading </w:t>
      </w:r>
      <w:r>
        <w:rPr>
          <w:rStyle w:val="badge"/>
          <w:rFonts w:ascii="Segoe UI" w:hAnsi="Segoe UI" w:cs="Segoe UI"/>
          <w:color w:val="FFFFFF"/>
          <w:sz w:val="11"/>
          <w:szCs w:val="11"/>
        </w:rPr>
        <w:t>New</w:t>
      </w:r>
    </w:p>
    <w:p w:rsidR="00FB3C3F" w:rsidRDefault="00FB3C3F" w:rsidP="00FB3C3F">
      <w:pPr>
        <w:shd w:val="clear" w:color="auto" w:fill="FFFFFF"/>
        <w:rPr>
          <w:rFonts w:ascii="Segoe UI" w:hAnsi="Segoe UI" w:cs="Segoe UI"/>
          <w:color w:val="212529"/>
        </w:rPr>
      </w:pPr>
    </w:p>
    <w:p w:rsidR="00FB3C3F" w:rsidRDefault="00FB3C3F" w:rsidP="00FB3C3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h1</w:t>
      </w:r>
      <w:r>
        <w:rPr>
          <w:rStyle w:val="p"/>
          <w:rFonts w:ascii="var(--bs-font-monospace)" w:hAnsi="var(--bs-font-monospace)"/>
          <w:color w:val="212529"/>
        </w:rPr>
        <w:t>&gt;</w:t>
      </w:r>
      <w:r>
        <w:rPr>
          <w:rStyle w:val="HTMLCode"/>
          <w:rFonts w:ascii="var(--bs-font-monospace)" w:hAnsi="var(--bs-font-monospace)"/>
          <w:color w:val="212529"/>
        </w:rPr>
        <w:t xml:space="preserve">Example heading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bg-secondary"</w:t>
      </w:r>
      <w:r>
        <w:rPr>
          <w:rStyle w:val="p"/>
          <w:rFonts w:ascii="var(--bs-font-monospace)" w:hAnsi="var(--bs-font-monospace)"/>
          <w:color w:val="212529"/>
        </w:rPr>
        <w:t>&gt;</w:t>
      </w:r>
      <w:r>
        <w:rPr>
          <w:rStyle w:val="HTMLCode"/>
          <w:rFonts w:ascii="var(--bs-font-monospace)" w:hAnsi="var(--bs-font-monospace)"/>
          <w:color w:val="212529"/>
        </w:rPr>
        <w:t>New</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&gt;&lt;/</w:t>
      </w:r>
      <w:r>
        <w:rPr>
          <w:rStyle w:val="nt"/>
          <w:rFonts w:ascii="var(--bs-font-monospace)" w:hAnsi="var(--bs-font-monospace)"/>
          <w:color w:val="2F6F9F"/>
        </w:rPr>
        <w:t>h1</w:t>
      </w:r>
      <w:r>
        <w:rPr>
          <w:rStyle w:val="p"/>
          <w:rFonts w:ascii="var(--bs-font-monospace)" w:hAnsi="var(--bs-font-monospace)"/>
          <w:color w:val="212529"/>
        </w:rPr>
        <w:t>&gt;</w:t>
      </w:r>
    </w:p>
    <w:p w:rsidR="00FB3C3F" w:rsidRDefault="00FB3C3F" w:rsidP="00FB3C3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h2</w:t>
      </w:r>
      <w:r>
        <w:rPr>
          <w:rStyle w:val="p"/>
          <w:rFonts w:ascii="var(--bs-font-monospace)" w:hAnsi="var(--bs-font-monospace)"/>
          <w:color w:val="212529"/>
        </w:rPr>
        <w:t>&gt;</w:t>
      </w:r>
      <w:r>
        <w:rPr>
          <w:rStyle w:val="HTMLCode"/>
          <w:rFonts w:ascii="var(--bs-font-monospace)" w:hAnsi="var(--bs-font-monospace)"/>
          <w:color w:val="212529"/>
        </w:rPr>
        <w:t xml:space="preserve">Example heading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bg-secondary"</w:t>
      </w:r>
      <w:r>
        <w:rPr>
          <w:rStyle w:val="p"/>
          <w:rFonts w:ascii="var(--bs-font-monospace)" w:hAnsi="var(--bs-font-monospace)"/>
          <w:color w:val="212529"/>
        </w:rPr>
        <w:t>&gt;</w:t>
      </w:r>
      <w:r>
        <w:rPr>
          <w:rStyle w:val="HTMLCode"/>
          <w:rFonts w:ascii="var(--bs-font-monospace)" w:hAnsi="var(--bs-font-monospace)"/>
          <w:color w:val="212529"/>
        </w:rPr>
        <w:t>New</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&gt;&lt;/</w:t>
      </w:r>
      <w:r>
        <w:rPr>
          <w:rStyle w:val="nt"/>
          <w:rFonts w:ascii="var(--bs-font-monospace)" w:hAnsi="var(--bs-font-monospace)"/>
          <w:color w:val="2F6F9F"/>
        </w:rPr>
        <w:t>h2</w:t>
      </w:r>
      <w:r>
        <w:rPr>
          <w:rStyle w:val="p"/>
          <w:rFonts w:ascii="var(--bs-font-monospace)" w:hAnsi="var(--bs-font-monospace)"/>
          <w:color w:val="212529"/>
        </w:rPr>
        <w:t>&gt;</w:t>
      </w:r>
    </w:p>
    <w:p w:rsidR="00FB3C3F" w:rsidRDefault="00FB3C3F" w:rsidP="00FB3C3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h3</w:t>
      </w:r>
      <w:r>
        <w:rPr>
          <w:rStyle w:val="p"/>
          <w:rFonts w:ascii="var(--bs-font-monospace)" w:hAnsi="var(--bs-font-monospace)"/>
          <w:color w:val="212529"/>
        </w:rPr>
        <w:t>&gt;</w:t>
      </w:r>
      <w:r>
        <w:rPr>
          <w:rStyle w:val="HTMLCode"/>
          <w:rFonts w:ascii="var(--bs-font-monospace)" w:hAnsi="var(--bs-font-monospace)"/>
          <w:color w:val="212529"/>
        </w:rPr>
        <w:t xml:space="preserve">Example heading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bg-secondary"</w:t>
      </w:r>
      <w:r>
        <w:rPr>
          <w:rStyle w:val="p"/>
          <w:rFonts w:ascii="var(--bs-font-monospace)" w:hAnsi="var(--bs-font-monospace)"/>
          <w:color w:val="212529"/>
        </w:rPr>
        <w:t>&gt;</w:t>
      </w:r>
      <w:r>
        <w:rPr>
          <w:rStyle w:val="HTMLCode"/>
          <w:rFonts w:ascii="var(--bs-font-monospace)" w:hAnsi="var(--bs-font-monospace)"/>
          <w:color w:val="212529"/>
        </w:rPr>
        <w:t>New</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&gt;&lt;/</w:t>
      </w:r>
      <w:r>
        <w:rPr>
          <w:rStyle w:val="nt"/>
          <w:rFonts w:ascii="var(--bs-font-monospace)" w:hAnsi="var(--bs-font-monospace)"/>
          <w:color w:val="2F6F9F"/>
        </w:rPr>
        <w:t>h3</w:t>
      </w:r>
      <w:r>
        <w:rPr>
          <w:rStyle w:val="p"/>
          <w:rFonts w:ascii="var(--bs-font-monospace)" w:hAnsi="var(--bs-font-monospace)"/>
          <w:color w:val="212529"/>
        </w:rPr>
        <w:t>&gt;</w:t>
      </w:r>
    </w:p>
    <w:p w:rsidR="00FB3C3F" w:rsidRDefault="00FB3C3F" w:rsidP="00FB3C3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h4</w:t>
      </w:r>
      <w:r>
        <w:rPr>
          <w:rStyle w:val="p"/>
          <w:rFonts w:ascii="var(--bs-font-monospace)" w:hAnsi="var(--bs-font-monospace)"/>
          <w:color w:val="212529"/>
        </w:rPr>
        <w:t>&gt;</w:t>
      </w:r>
      <w:r>
        <w:rPr>
          <w:rStyle w:val="HTMLCode"/>
          <w:rFonts w:ascii="var(--bs-font-monospace)" w:hAnsi="var(--bs-font-monospace)"/>
          <w:color w:val="212529"/>
        </w:rPr>
        <w:t xml:space="preserve">Example heading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bg-secondary"</w:t>
      </w:r>
      <w:r>
        <w:rPr>
          <w:rStyle w:val="p"/>
          <w:rFonts w:ascii="var(--bs-font-monospace)" w:hAnsi="var(--bs-font-monospace)"/>
          <w:color w:val="212529"/>
        </w:rPr>
        <w:t>&gt;</w:t>
      </w:r>
      <w:r>
        <w:rPr>
          <w:rStyle w:val="HTMLCode"/>
          <w:rFonts w:ascii="var(--bs-font-monospace)" w:hAnsi="var(--bs-font-monospace)"/>
          <w:color w:val="212529"/>
        </w:rPr>
        <w:t>New</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&gt;&lt;/</w:t>
      </w:r>
      <w:r>
        <w:rPr>
          <w:rStyle w:val="nt"/>
          <w:rFonts w:ascii="var(--bs-font-monospace)" w:hAnsi="var(--bs-font-monospace)"/>
          <w:color w:val="2F6F9F"/>
        </w:rPr>
        <w:t>h4</w:t>
      </w:r>
      <w:r>
        <w:rPr>
          <w:rStyle w:val="p"/>
          <w:rFonts w:ascii="var(--bs-font-monospace)" w:hAnsi="var(--bs-font-monospace)"/>
          <w:color w:val="212529"/>
        </w:rPr>
        <w:t>&gt;</w:t>
      </w:r>
    </w:p>
    <w:p w:rsidR="00FB3C3F" w:rsidRDefault="00FB3C3F" w:rsidP="00FB3C3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r>
        <w:rPr>
          <w:rStyle w:val="HTMLCode"/>
          <w:rFonts w:ascii="var(--bs-font-monospace)" w:hAnsi="var(--bs-font-monospace)"/>
          <w:color w:val="212529"/>
        </w:rPr>
        <w:t xml:space="preserve">Example heading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bg-secondary"</w:t>
      </w:r>
      <w:r>
        <w:rPr>
          <w:rStyle w:val="p"/>
          <w:rFonts w:ascii="var(--bs-font-monospace)" w:hAnsi="var(--bs-font-monospace)"/>
          <w:color w:val="212529"/>
        </w:rPr>
        <w:t>&gt;</w:t>
      </w:r>
      <w:r>
        <w:rPr>
          <w:rStyle w:val="HTMLCode"/>
          <w:rFonts w:ascii="var(--bs-font-monospace)" w:hAnsi="var(--bs-font-monospace)"/>
          <w:color w:val="212529"/>
        </w:rPr>
        <w:t>New</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&gt;&lt;/</w:t>
      </w:r>
      <w:r>
        <w:rPr>
          <w:rStyle w:val="nt"/>
          <w:rFonts w:ascii="var(--bs-font-monospace)" w:hAnsi="var(--bs-font-monospace)"/>
          <w:color w:val="2F6F9F"/>
        </w:rPr>
        <w:t>h5</w:t>
      </w:r>
      <w:r>
        <w:rPr>
          <w:rStyle w:val="p"/>
          <w:rFonts w:ascii="var(--bs-font-monospace)" w:hAnsi="var(--bs-font-monospace)"/>
          <w:color w:val="212529"/>
        </w:rPr>
        <w:t>&gt;</w:t>
      </w:r>
    </w:p>
    <w:p w:rsidR="00FB3C3F" w:rsidRDefault="00FB3C3F" w:rsidP="00FB3C3F">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h6</w:t>
      </w:r>
      <w:r>
        <w:rPr>
          <w:rStyle w:val="p"/>
          <w:rFonts w:ascii="var(--bs-font-monospace)" w:hAnsi="var(--bs-font-monospace)"/>
          <w:color w:val="212529"/>
        </w:rPr>
        <w:t>&gt;</w:t>
      </w:r>
      <w:r>
        <w:rPr>
          <w:rStyle w:val="HTMLCode"/>
          <w:rFonts w:ascii="var(--bs-font-monospace)" w:hAnsi="var(--bs-font-monospace)"/>
          <w:color w:val="212529"/>
        </w:rPr>
        <w:t xml:space="preserve">Example heading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bg-secondary"</w:t>
      </w:r>
      <w:r>
        <w:rPr>
          <w:rStyle w:val="p"/>
          <w:rFonts w:ascii="var(--bs-font-monospace)" w:hAnsi="var(--bs-font-monospace)"/>
          <w:color w:val="212529"/>
        </w:rPr>
        <w:t>&gt;</w:t>
      </w:r>
      <w:r>
        <w:rPr>
          <w:rStyle w:val="HTMLCode"/>
          <w:rFonts w:ascii="var(--bs-font-monospace)" w:hAnsi="var(--bs-font-monospace)"/>
          <w:color w:val="212529"/>
        </w:rPr>
        <w:t>New</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&gt;&lt;/</w:t>
      </w:r>
      <w:r>
        <w:rPr>
          <w:rStyle w:val="nt"/>
          <w:rFonts w:ascii="var(--bs-font-monospace)" w:hAnsi="var(--bs-font-monospace)"/>
          <w:color w:val="2F6F9F"/>
        </w:rPr>
        <w:t>h6</w:t>
      </w:r>
      <w:r>
        <w:rPr>
          <w:rStyle w:val="p"/>
          <w:rFonts w:ascii="var(--bs-font-monospace)" w:hAnsi="var(--bs-font-monospace)"/>
          <w:color w:val="212529"/>
        </w:rPr>
        <w:t>&gt;</w:t>
      </w:r>
    </w:p>
    <w:p w:rsidR="00FB3C3F" w:rsidRDefault="00FB3C3F" w:rsidP="00FB3C3F">
      <w:pPr>
        <w:pStyle w:val="Heading3"/>
        <w:shd w:val="clear" w:color="auto" w:fill="FFFFFF"/>
        <w:rPr>
          <w:rFonts w:ascii="Segoe UI" w:hAnsi="Segoe UI" w:cs="Segoe UI"/>
          <w:b w:val="0"/>
          <w:bCs w:val="0"/>
          <w:color w:val="212529"/>
        </w:rPr>
      </w:pPr>
      <w:bookmarkStart w:id="161" w:name="_Toc144064718"/>
      <w:r>
        <w:rPr>
          <w:rFonts w:ascii="Segoe UI" w:hAnsi="Segoe UI" w:cs="Segoe UI"/>
          <w:b w:val="0"/>
          <w:bCs w:val="0"/>
          <w:color w:val="212529"/>
        </w:rPr>
        <w:t>Buttons</w:t>
      </w:r>
      <w:bookmarkEnd w:id="161"/>
    </w:p>
    <w:p w:rsidR="00FB3C3F" w:rsidRDefault="00FB3C3F" w:rsidP="00FB3C3F">
      <w:pPr>
        <w:pStyle w:val="NormalWeb"/>
        <w:shd w:val="clear" w:color="auto" w:fill="FFFFFF"/>
        <w:spacing w:before="0" w:beforeAutospacing="0"/>
        <w:rPr>
          <w:rFonts w:ascii="Segoe UI" w:hAnsi="Segoe UI" w:cs="Segoe UI"/>
          <w:color w:val="212529"/>
        </w:rPr>
      </w:pPr>
      <w:r>
        <w:rPr>
          <w:rFonts w:ascii="Segoe UI" w:hAnsi="Segoe UI" w:cs="Segoe UI"/>
          <w:color w:val="212529"/>
        </w:rPr>
        <w:t>Badges can be used as part of links or buttons to provide a counter.</w:t>
      </w:r>
    </w:p>
    <w:p w:rsidR="00FB3C3F" w:rsidRDefault="00FB3C3F" w:rsidP="00FB3C3F">
      <w:pPr>
        <w:shd w:val="clear" w:color="auto" w:fill="FFFFFF"/>
        <w:rPr>
          <w:rFonts w:ascii="Segoe UI" w:hAnsi="Segoe UI" w:cs="Segoe UI"/>
          <w:color w:val="212529"/>
        </w:rPr>
      </w:pPr>
      <w:r>
        <w:rPr>
          <w:rFonts w:ascii="Segoe UI" w:hAnsi="Segoe UI" w:cs="Segoe UI"/>
          <w:color w:val="212529"/>
        </w:rPr>
        <w:t>Notifications </w:t>
      </w:r>
      <w:r>
        <w:rPr>
          <w:rStyle w:val="badge"/>
          <w:rFonts w:ascii="Segoe UI" w:hAnsi="Segoe UI" w:cs="Segoe UI"/>
          <w:b/>
          <w:bCs/>
          <w:color w:val="FFFFFF"/>
          <w:sz w:val="18"/>
          <w:szCs w:val="18"/>
        </w:rPr>
        <w:t>4</w:t>
      </w:r>
    </w:p>
    <w:p w:rsidR="00FB3C3F" w:rsidRDefault="00FB3C3F" w:rsidP="00FB3C3F">
      <w:pPr>
        <w:shd w:val="clear" w:color="auto" w:fill="FFFFFF"/>
        <w:rPr>
          <w:rFonts w:ascii="Segoe UI" w:hAnsi="Segoe UI" w:cs="Segoe UI"/>
          <w:color w:val="212529"/>
        </w:rPr>
      </w:pPr>
    </w:p>
    <w:p w:rsidR="00FB3C3F" w:rsidRDefault="00FB3C3F" w:rsidP="00FB3C3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p>
    <w:p w:rsidR="00FB3C3F" w:rsidRDefault="00FB3C3F" w:rsidP="00FB3C3F">
      <w:pPr>
        <w:pStyle w:val="HTMLPreformatted"/>
        <w:rPr>
          <w:rStyle w:val="HTMLCode"/>
          <w:rFonts w:ascii="var(--bs-font-monospace)" w:hAnsi="var(--bs-font-monospace)"/>
          <w:color w:val="212529"/>
        </w:rPr>
      </w:pPr>
      <w:r>
        <w:rPr>
          <w:rStyle w:val="HTMLCode"/>
          <w:rFonts w:ascii="var(--bs-font-monospace)" w:hAnsi="var(--bs-font-monospace)"/>
          <w:color w:val="212529"/>
        </w:rPr>
        <w:t xml:space="preserve">  Notifications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bg-secondary"</w:t>
      </w:r>
      <w:r>
        <w:rPr>
          <w:rStyle w:val="p"/>
          <w:rFonts w:ascii="var(--bs-font-monospace)" w:hAnsi="var(--bs-font-monospace)"/>
          <w:color w:val="212529"/>
        </w:rPr>
        <w:t>&gt;</w:t>
      </w:r>
      <w:r>
        <w:rPr>
          <w:rStyle w:val="HTMLCode"/>
          <w:rFonts w:ascii="var(--bs-font-monospace)" w:hAnsi="var(--bs-font-monospace)"/>
          <w:color w:val="212529"/>
        </w:rPr>
        <w:t>4</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B3C3F" w:rsidRDefault="00FB3C3F" w:rsidP="00FB3C3F">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FB3C3F" w:rsidRDefault="00FB3C3F" w:rsidP="00FB3C3F">
      <w:pPr>
        <w:pStyle w:val="NormalWeb"/>
        <w:shd w:val="clear" w:color="auto" w:fill="FFFFFF"/>
        <w:spacing w:before="0" w:beforeAutospacing="0"/>
        <w:rPr>
          <w:rFonts w:ascii="Segoe UI" w:hAnsi="Segoe UI" w:cs="Segoe UI"/>
          <w:color w:val="212529"/>
        </w:rPr>
      </w:pPr>
      <w:r>
        <w:rPr>
          <w:rFonts w:ascii="Segoe UI" w:hAnsi="Segoe UI" w:cs="Segoe UI"/>
          <w:color w:val="212529"/>
        </w:rPr>
        <w:t>Note that depending on how they are used, badges may be confusing for users of screen readers and similar assistive technologies. While the styling of badges provides a visual cue as to their purpose, these users will simply be presented with the content of the badge. Depending on the specific situation, these badges may seem like random additional words or numbers at the end of a sentence, link, or button.</w:t>
      </w:r>
    </w:p>
    <w:p w:rsidR="00FB3C3F" w:rsidRDefault="00FB3C3F" w:rsidP="00FB3C3F">
      <w:pPr>
        <w:pStyle w:val="NormalWeb"/>
        <w:shd w:val="clear" w:color="auto" w:fill="FFFFFF"/>
        <w:spacing w:before="0" w:beforeAutospacing="0"/>
        <w:rPr>
          <w:rFonts w:ascii="Segoe UI" w:hAnsi="Segoe UI" w:cs="Segoe UI"/>
          <w:color w:val="212529"/>
        </w:rPr>
      </w:pPr>
      <w:r>
        <w:rPr>
          <w:rFonts w:ascii="Segoe UI" w:hAnsi="Segoe UI" w:cs="Segoe UI"/>
          <w:color w:val="212529"/>
        </w:rPr>
        <w:t>Unless the context is clear (as with the “Notifications” example, where it is understood that the “4” is the number of notifications), consider including additional context with a visually hidden piece of additional text.</w:t>
      </w:r>
    </w:p>
    <w:p w:rsidR="00FB3C3F" w:rsidRDefault="00FB3C3F" w:rsidP="00FB3C3F">
      <w:pPr>
        <w:pStyle w:val="Heading3"/>
        <w:shd w:val="clear" w:color="auto" w:fill="FFFFFF"/>
        <w:rPr>
          <w:rFonts w:ascii="Segoe UI" w:hAnsi="Segoe UI" w:cs="Segoe UI"/>
          <w:b w:val="0"/>
          <w:bCs w:val="0"/>
          <w:color w:val="212529"/>
        </w:rPr>
      </w:pPr>
      <w:bookmarkStart w:id="162" w:name="_Toc144064719"/>
      <w:r>
        <w:rPr>
          <w:rFonts w:ascii="Segoe UI" w:hAnsi="Segoe UI" w:cs="Segoe UI"/>
          <w:b w:val="0"/>
          <w:bCs w:val="0"/>
          <w:color w:val="212529"/>
        </w:rPr>
        <w:t>Positioned</w:t>
      </w:r>
      <w:bookmarkEnd w:id="162"/>
    </w:p>
    <w:p w:rsidR="00FB3C3F" w:rsidRDefault="00FB3C3F" w:rsidP="00FB3C3F">
      <w:pPr>
        <w:pStyle w:val="NormalWeb"/>
        <w:shd w:val="clear" w:color="auto" w:fill="FFFFFF"/>
        <w:spacing w:before="0" w:beforeAutospacing="0"/>
        <w:rPr>
          <w:rFonts w:ascii="Segoe UI" w:hAnsi="Segoe UI" w:cs="Segoe UI"/>
          <w:color w:val="212529"/>
        </w:rPr>
      </w:pPr>
      <w:r>
        <w:rPr>
          <w:rFonts w:ascii="Segoe UI" w:hAnsi="Segoe UI" w:cs="Segoe UI"/>
          <w:color w:val="212529"/>
        </w:rPr>
        <w:t>Use utilities to modify a </w:t>
      </w:r>
      <w:r>
        <w:rPr>
          <w:rStyle w:val="HTMLCode"/>
          <w:rFonts w:ascii="var(--bs-font-monospace)" w:hAnsi="var(--bs-font-monospace)"/>
          <w:color w:val="D63384"/>
          <w:sz w:val="21"/>
          <w:szCs w:val="21"/>
        </w:rPr>
        <w:t>.badge</w:t>
      </w:r>
      <w:r>
        <w:rPr>
          <w:rFonts w:ascii="Segoe UI" w:hAnsi="Segoe UI" w:cs="Segoe UI"/>
          <w:color w:val="212529"/>
        </w:rPr>
        <w:t> and position it in the corner of a link or button.</w:t>
      </w:r>
    </w:p>
    <w:p w:rsidR="00FB3C3F" w:rsidRDefault="00FB3C3F" w:rsidP="00FB3C3F">
      <w:pPr>
        <w:shd w:val="clear" w:color="auto" w:fill="FFFFFF"/>
        <w:rPr>
          <w:rFonts w:ascii="Segoe UI" w:hAnsi="Segoe UI" w:cs="Segoe UI"/>
          <w:color w:val="212529"/>
        </w:rPr>
      </w:pPr>
      <w:r>
        <w:rPr>
          <w:rFonts w:ascii="Segoe UI" w:hAnsi="Segoe UI" w:cs="Segoe UI"/>
          <w:color w:val="212529"/>
        </w:rPr>
        <w:t>Inbox</w:t>
      </w:r>
      <w:r>
        <w:rPr>
          <w:rStyle w:val="position-absolute"/>
          <w:rFonts w:ascii="Segoe UI" w:hAnsi="Segoe UI" w:cs="Segoe UI"/>
          <w:b/>
          <w:bCs/>
          <w:color w:val="FFFFFF"/>
          <w:sz w:val="18"/>
          <w:szCs w:val="18"/>
        </w:rPr>
        <w:t>99+</w:t>
      </w:r>
      <w:r>
        <w:rPr>
          <w:rStyle w:val="visually-hidden"/>
          <w:rFonts w:ascii="Segoe UI" w:hAnsi="Segoe UI" w:cs="Segoe UI"/>
          <w:b/>
          <w:bCs/>
          <w:color w:val="FFFFFF"/>
          <w:sz w:val="18"/>
          <w:szCs w:val="18"/>
        </w:rPr>
        <w:t>unread messages</w:t>
      </w:r>
    </w:p>
    <w:p w:rsidR="00FB3C3F" w:rsidRDefault="00FB3C3F" w:rsidP="00FB3C3F">
      <w:pPr>
        <w:shd w:val="clear" w:color="auto" w:fill="FFFFFF"/>
        <w:rPr>
          <w:rFonts w:ascii="Segoe UI" w:hAnsi="Segoe UI" w:cs="Segoe UI"/>
          <w:color w:val="212529"/>
        </w:rPr>
      </w:pPr>
    </w:p>
    <w:p w:rsidR="00FB3C3F" w:rsidRDefault="00FB3C3F" w:rsidP="00FB3C3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 position-relative"</w:t>
      </w:r>
      <w:r>
        <w:rPr>
          <w:rStyle w:val="p"/>
          <w:rFonts w:ascii="var(--bs-font-monospace)" w:hAnsi="var(--bs-font-monospace)"/>
          <w:color w:val="212529"/>
        </w:rPr>
        <w:t>&gt;</w:t>
      </w:r>
    </w:p>
    <w:p w:rsidR="00FB3C3F" w:rsidRDefault="00FB3C3F" w:rsidP="00FB3C3F">
      <w:pPr>
        <w:pStyle w:val="HTMLPreformatted"/>
        <w:rPr>
          <w:rStyle w:val="HTMLCode"/>
          <w:rFonts w:ascii="var(--bs-font-monospace)" w:hAnsi="var(--bs-font-monospace)"/>
          <w:color w:val="212529"/>
        </w:rPr>
      </w:pPr>
      <w:r>
        <w:rPr>
          <w:rStyle w:val="HTMLCode"/>
          <w:rFonts w:ascii="var(--bs-font-monospace)" w:hAnsi="var(--bs-font-monospace)"/>
          <w:color w:val="212529"/>
        </w:rPr>
        <w:t xml:space="preserve">  Inbox</w:t>
      </w:r>
    </w:p>
    <w:p w:rsidR="00FB3C3F" w:rsidRDefault="00FB3C3F" w:rsidP="00FB3C3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"position-absolute top-0 start-100 translate-middle badge rounded-pill bg-danger"</w:t>
      </w:r>
      <w:r>
        <w:rPr>
          <w:rStyle w:val="p"/>
          <w:rFonts w:ascii="var(--bs-font-monospace)" w:hAnsi="var(--bs-font-monospace)"/>
          <w:color w:val="212529"/>
        </w:rPr>
        <w:t>&gt;</w:t>
      </w:r>
    </w:p>
    <w:p w:rsidR="00FB3C3F" w:rsidRDefault="00FB3C3F" w:rsidP="00FB3C3F">
      <w:pPr>
        <w:pStyle w:val="HTMLPreformatted"/>
        <w:rPr>
          <w:rStyle w:val="HTMLCode"/>
          <w:rFonts w:ascii="var(--bs-font-monospace)" w:hAnsi="var(--bs-font-monospace)"/>
          <w:color w:val="212529"/>
        </w:rPr>
      </w:pPr>
      <w:r>
        <w:rPr>
          <w:rStyle w:val="HTMLCode"/>
          <w:rFonts w:ascii="var(--bs-font-monospace)" w:hAnsi="var(--bs-font-monospace)"/>
          <w:color w:val="212529"/>
        </w:rPr>
        <w:t xml:space="preserve">    99+</w:t>
      </w:r>
    </w:p>
    <w:p w:rsidR="00FB3C3F" w:rsidRDefault="00FB3C3F" w:rsidP="00FB3C3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unread messages</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B3C3F" w:rsidRDefault="00FB3C3F" w:rsidP="00FB3C3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B3C3F" w:rsidRDefault="00FB3C3F" w:rsidP="00FB3C3F">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FB3C3F" w:rsidRDefault="00FB3C3F" w:rsidP="00FB3C3F">
      <w:pPr>
        <w:pStyle w:val="NormalWeb"/>
        <w:shd w:val="clear" w:color="auto" w:fill="FFFFFF"/>
        <w:spacing w:before="0" w:beforeAutospacing="0"/>
        <w:rPr>
          <w:rFonts w:ascii="Segoe UI" w:hAnsi="Segoe UI" w:cs="Segoe UI"/>
          <w:color w:val="212529"/>
        </w:rPr>
      </w:pPr>
      <w:r>
        <w:rPr>
          <w:rFonts w:ascii="Segoe UI" w:hAnsi="Segoe UI" w:cs="Segoe UI"/>
          <w:color w:val="212529"/>
        </w:rPr>
        <w:t>You can also replace the </w:t>
      </w:r>
      <w:r>
        <w:rPr>
          <w:rStyle w:val="HTMLCode"/>
          <w:rFonts w:ascii="var(--bs-font-monospace)" w:hAnsi="var(--bs-font-monospace)"/>
          <w:color w:val="D63384"/>
          <w:sz w:val="21"/>
          <w:szCs w:val="21"/>
        </w:rPr>
        <w:t>.badge</w:t>
      </w:r>
      <w:r>
        <w:rPr>
          <w:rFonts w:ascii="Segoe UI" w:hAnsi="Segoe UI" w:cs="Segoe UI"/>
          <w:color w:val="212529"/>
        </w:rPr>
        <w:t> class with a few more utilities without a count for a more generic indicator.</w:t>
      </w:r>
    </w:p>
    <w:p w:rsidR="00FB3C3F" w:rsidRDefault="00FB3C3F" w:rsidP="00FB3C3F">
      <w:pPr>
        <w:shd w:val="clear" w:color="auto" w:fill="FFFFFF"/>
        <w:rPr>
          <w:rFonts w:ascii="Segoe UI" w:hAnsi="Segoe UI" w:cs="Segoe UI"/>
          <w:color w:val="212529"/>
        </w:rPr>
      </w:pPr>
      <w:r>
        <w:rPr>
          <w:rFonts w:ascii="Segoe UI" w:hAnsi="Segoe UI" w:cs="Segoe UI"/>
          <w:color w:val="212529"/>
        </w:rPr>
        <w:t>Profile</w:t>
      </w:r>
      <w:r>
        <w:rPr>
          <w:rStyle w:val="visually-hidden"/>
          <w:rFonts w:ascii="Segoe UI" w:hAnsi="Segoe UI" w:cs="Segoe UI"/>
          <w:color w:val="212529"/>
        </w:rPr>
        <w:t>New alerts</w:t>
      </w:r>
    </w:p>
    <w:p w:rsidR="00FB3C3F" w:rsidRDefault="00FB3C3F" w:rsidP="00FB3C3F">
      <w:pPr>
        <w:shd w:val="clear" w:color="auto" w:fill="FFFFFF"/>
        <w:rPr>
          <w:rFonts w:ascii="Segoe UI" w:hAnsi="Segoe UI" w:cs="Segoe UI"/>
          <w:color w:val="212529"/>
        </w:rPr>
      </w:pPr>
    </w:p>
    <w:p w:rsidR="00FB3C3F" w:rsidRDefault="00FB3C3F" w:rsidP="00FB3C3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 position-relative"</w:t>
      </w:r>
      <w:r>
        <w:rPr>
          <w:rStyle w:val="p"/>
          <w:rFonts w:ascii="var(--bs-font-monospace)" w:hAnsi="var(--bs-font-monospace)"/>
          <w:color w:val="212529"/>
        </w:rPr>
        <w:t>&gt;</w:t>
      </w:r>
    </w:p>
    <w:p w:rsidR="00FB3C3F" w:rsidRDefault="00FB3C3F" w:rsidP="00FB3C3F">
      <w:pPr>
        <w:pStyle w:val="HTMLPreformatted"/>
        <w:rPr>
          <w:rStyle w:val="HTMLCode"/>
          <w:rFonts w:ascii="var(--bs-font-monospace)" w:hAnsi="var(--bs-font-monospace)"/>
          <w:color w:val="212529"/>
        </w:rPr>
      </w:pPr>
      <w:r>
        <w:rPr>
          <w:rStyle w:val="HTMLCode"/>
          <w:rFonts w:ascii="var(--bs-font-monospace)" w:hAnsi="var(--bs-font-monospace)"/>
          <w:color w:val="212529"/>
        </w:rPr>
        <w:t xml:space="preserve">  Profile</w:t>
      </w:r>
    </w:p>
    <w:p w:rsidR="00FB3C3F" w:rsidRDefault="00FB3C3F" w:rsidP="00FB3C3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"position-absolute top-0 start-100 translate-middle p-2 bg-danger border border-light rounded-circle"</w:t>
      </w:r>
      <w:r>
        <w:rPr>
          <w:rStyle w:val="p"/>
          <w:rFonts w:ascii="var(--bs-font-monospace)" w:hAnsi="var(--bs-font-monospace)"/>
          <w:color w:val="212529"/>
        </w:rPr>
        <w:t>&gt;</w:t>
      </w:r>
    </w:p>
    <w:p w:rsidR="00FB3C3F" w:rsidRDefault="00FB3C3F" w:rsidP="00FB3C3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New alerts</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B3C3F" w:rsidRDefault="00FB3C3F" w:rsidP="00FB3C3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B3C3F" w:rsidRDefault="00FB3C3F" w:rsidP="00FB3C3F">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FB3C3F" w:rsidRDefault="00FB3C3F" w:rsidP="00FB3C3F">
      <w:pPr>
        <w:pStyle w:val="Heading2"/>
        <w:shd w:val="clear" w:color="auto" w:fill="FFFFFF"/>
        <w:rPr>
          <w:rFonts w:ascii="Segoe UI" w:hAnsi="Segoe UI" w:cs="Segoe UI"/>
          <w:b w:val="0"/>
          <w:bCs w:val="0"/>
          <w:color w:val="212529"/>
        </w:rPr>
      </w:pPr>
      <w:bookmarkStart w:id="163" w:name="_Toc144064720"/>
      <w:r>
        <w:rPr>
          <w:rFonts w:ascii="Segoe UI" w:hAnsi="Segoe UI" w:cs="Segoe UI"/>
          <w:b w:val="0"/>
          <w:bCs w:val="0"/>
          <w:color w:val="212529"/>
        </w:rPr>
        <w:t>Background colors</w:t>
      </w:r>
      <w:bookmarkEnd w:id="163"/>
    </w:p>
    <w:p w:rsidR="00FB3C3F" w:rsidRDefault="00FB3C3F" w:rsidP="00FB3C3F">
      <w:pPr>
        <w:pStyle w:val="NormalWeb"/>
        <w:shd w:val="clear" w:color="auto" w:fill="FFFFFF"/>
        <w:spacing w:before="0" w:beforeAutospacing="0"/>
        <w:rPr>
          <w:rFonts w:ascii="Segoe UI" w:hAnsi="Segoe UI" w:cs="Segoe UI"/>
          <w:color w:val="212529"/>
        </w:rPr>
      </w:pPr>
      <w:r>
        <w:rPr>
          <w:rFonts w:ascii="Segoe UI" w:hAnsi="Segoe UI" w:cs="Segoe UI"/>
          <w:color w:val="212529"/>
        </w:rPr>
        <w:t>Use our background utility classes to quickly change the appearance of a badge. Please note that when using Bootstrap’s default </w:t>
      </w:r>
      <w:r>
        <w:rPr>
          <w:rStyle w:val="HTMLCode"/>
          <w:rFonts w:ascii="var(--bs-font-monospace)" w:hAnsi="var(--bs-font-monospace)"/>
          <w:color w:val="D63384"/>
          <w:sz w:val="21"/>
          <w:szCs w:val="21"/>
        </w:rPr>
        <w:t>.bg-light</w:t>
      </w:r>
      <w:r>
        <w:rPr>
          <w:rFonts w:ascii="Segoe UI" w:hAnsi="Segoe UI" w:cs="Segoe UI"/>
          <w:color w:val="212529"/>
        </w:rPr>
        <w:t>, you’ll likely need a text color utility like </w:t>
      </w:r>
      <w:r>
        <w:rPr>
          <w:rStyle w:val="HTMLCode"/>
          <w:rFonts w:ascii="var(--bs-font-monospace)" w:hAnsi="var(--bs-font-monospace)"/>
          <w:color w:val="D63384"/>
          <w:sz w:val="21"/>
          <w:szCs w:val="21"/>
        </w:rPr>
        <w:t>.text-dark</w:t>
      </w:r>
      <w:r>
        <w:rPr>
          <w:rFonts w:ascii="Segoe UI" w:hAnsi="Segoe UI" w:cs="Segoe UI"/>
          <w:color w:val="212529"/>
        </w:rPr>
        <w:t> for proper styling. This is because background utilities do not set anything but </w:t>
      </w:r>
      <w:r>
        <w:rPr>
          <w:rStyle w:val="HTMLCode"/>
          <w:rFonts w:ascii="var(--bs-font-monospace)" w:hAnsi="var(--bs-font-monospace)"/>
          <w:color w:val="D63384"/>
          <w:sz w:val="21"/>
          <w:szCs w:val="21"/>
        </w:rPr>
        <w:t>background-color</w:t>
      </w:r>
      <w:r>
        <w:rPr>
          <w:rFonts w:ascii="Segoe UI" w:hAnsi="Segoe UI" w:cs="Segoe UI"/>
          <w:color w:val="212529"/>
        </w:rPr>
        <w:t>.</w:t>
      </w:r>
    </w:p>
    <w:p w:rsidR="00FB3C3F" w:rsidRDefault="00FB3C3F" w:rsidP="00FB3C3F">
      <w:pPr>
        <w:shd w:val="clear" w:color="auto" w:fill="FFFFFF"/>
        <w:rPr>
          <w:rFonts w:ascii="Segoe UI" w:hAnsi="Segoe UI" w:cs="Segoe UI"/>
          <w:color w:val="212529"/>
        </w:rPr>
      </w:pPr>
      <w:r>
        <w:rPr>
          <w:rStyle w:val="badge"/>
          <w:rFonts w:ascii="Segoe UI" w:hAnsi="Segoe UI" w:cs="Segoe UI"/>
          <w:b/>
          <w:bCs/>
          <w:color w:val="FFFFFF"/>
          <w:sz w:val="18"/>
          <w:szCs w:val="18"/>
        </w:rPr>
        <w:t>Primary</w:t>
      </w:r>
      <w:r>
        <w:rPr>
          <w:rFonts w:ascii="Segoe UI" w:hAnsi="Segoe UI" w:cs="Segoe UI"/>
          <w:color w:val="212529"/>
        </w:rPr>
        <w:t> </w:t>
      </w:r>
      <w:r>
        <w:rPr>
          <w:rStyle w:val="badge"/>
          <w:rFonts w:ascii="Segoe UI" w:hAnsi="Segoe UI" w:cs="Segoe UI"/>
          <w:b/>
          <w:bCs/>
          <w:color w:val="FFFFFF"/>
          <w:sz w:val="18"/>
          <w:szCs w:val="18"/>
        </w:rPr>
        <w:t>Secondary</w:t>
      </w:r>
      <w:r>
        <w:rPr>
          <w:rFonts w:ascii="Segoe UI" w:hAnsi="Segoe UI" w:cs="Segoe UI"/>
          <w:color w:val="212529"/>
        </w:rPr>
        <w:t> </w:t>
      </w:r>
      <w:r>
        <w:rPr>
          <w:rStyle w:val="badge"/>
          <w:rFonts w:ascii="Segoe UI" w:hAnsi="Segoe UI" w:cs="Segoe UI"/>
          <w:b/>
          <w:bCs/>
          <w:color w:val="FFFFFF"/>
          <w:sz w:val="18"/>
          <w:szCs w:val="18"/>
        </w:rPr>
        <w:t>Success</w:t>
      </w:r>
      <w:r>
        <w:rPr>
          <w:rFonts w:ascii="Segoe UI" w:hAnsi="Segoe UI" w:cs="Segoe UI"/>
          <w:color w:val="212529"/>
        </w:rPr>
        <w:t> </w:t>
      </w:r>
      <w:r>
        <w:rPr>
          <w:rStyle w:val="badge"/>
          <w:rFonts w:ascii="Segoe UI" w:hAnsi="Segoe UI" w:cs="Segoe UI"/>
          <w:b/>
          <w:bCs/>
          <w:color w:val="FFFFFF"/>
          <w:sz w:val="18"/>
          <w:szCs w:val="18"/>
        </w:rPr>
        <w:t>Danger</w:t>
      </w:r>
      <w:r>
        <w:rPr>
          <w:rFonts w:ascii="Segoe UI" w:hAnsi="Segoe UI" w:cs="Segoe UI"/>
          <w:color w:val="212529"/>
        </w:rPr>
        <w:t> </w:t>
      </w:r>
      <w:r>
        <w:rPr>
          <w:rStyle w:val="badge"/>
          <w:rFonts w:ascii="Segoe UI" w:hAnsi="Segoe UI" w:cs="Segoe UI"/>
          <w:b/>
          <w:bCs/>
          <w:color w:val="212529"/>
          <w:sz w:val="18"/>
          <w:szCs w:val="18"/>
        </w:rPr>
        <w:t>Warning</w:t>
      </w:r>
      <w:r>
        <w:rPr>
          <w:rFonts w:ascii="Segoe UI" w:hAnsi="Segoe UI" w:cs="Segoe UI"/>
          <w:color w:val="212529"/>
        </w:rPr>
        <w:t> </w:t>
      </w:r>
      <w:r>
        <w:rPr>
          <w:rStyle w:val="badge"/>
          <w:rFonts w:ascii="Segoe UI" w:hAnsi="Segoe UI" w:cs="Segoe UI"/>
          <w:b/>
          <w:bCs/>
          <w:color w:val="212529"/>
          <w:sz w:val="18"/>
          <w:szCs w:val="18"/>
        </w:rPr>
        <w:t>Info</w:t>
      </w:r>
      <w:r>
        <w:rPr>
          <w:rFonts w:ascii="Segoe UI" w:hAnsi="Segoe UI" w:cs="Segoe UI"/>
          <w:color w:val="212529"/>
        </w:rPr>
        <w:t> </w:t>
      </w:r>
      <w:r>
        <w:rPr>
          <w:rStyle w:val="badge"/>
          <w:rFonts w:ascii="Segoe UI" w:hAnsi="Segoe UI" w:cs="Segoe UI"/>
          <w:b/>
          <w:bCs/>
          <w:color w:val="212529"/>
          <w:sz w:val="18"/>
          <w:szCs w:val="18"/>
        </w:rPr>
        <w:t>Light</w:t>
      </w:r>
      <w:r>
        <w:rPr>
          <w:rFonts w:ascii="Segoe UI" w:hAnsi="Segoe UI" w:cs="Segoe UI"/>
          <w:color w:val="212529"/>
        </w:rPr>
        <w:t> </w:t>
      </w:r>
      <w:r>
        <w:rPr>
          <w:rStyle w:val="badge"/>
          <w:rFonts w:ascii="Segoe UI" w:hAnsi="Segoe UI" w:cs="Segoe UI"/>
          <w:b/>
          <w:bCs/>
          <w:color w:val="FFFFFF"/>
          <w:sz w:val="18"/>
          <w:szCs w:val="18"/>
        </w:rPr>
        <w:t>Dark</w:t>
      </w:r>
    </w:p>
    <w:p w:rsidR="00FB3C3F" w:rsidRDefault="00FB3C3F" w:rsidP="00FB3C3F">
      <w:pPr>
        <w:shd w:val="clear" w:color="auto" w:fill="FFFFFF"/>
        <w:rPr>
          <w:rFonts w:ascii="Segoe UI" w:hAnsi="Segoe UI" w:cs="Segoe UI"/>
          <w:color w:val="212529"/>
        </w:rPr>
      </w:pPr>
    </w:p>
    <w:p w:rsidR="00FB3C3F" w:rsidRDefault="00FB3C3F" w:rsidP="00FB3C3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bg-primary"</w:t>
      </w:r>
      <w:r>
        <w:rPr>
          <w:rStyle w:val="p"/>
          <w:rFonts w:ascii="var(--bs-font-monospace)" w:hAnsi="var(--bs-font-monospace)"/>
          <w:color w:val="212529"/>
        </w:rPr>
        <w:t>&gt;</w:t>
      </w:r>
      <w:r>
        <w:rPr>
          <w:rStyle w:val="HTMLCode"/>
          <w:rFonts w:ascii="var(--bs-font-monospace)" w:hAnsi="var(--bs-font-monospace)"/>
          <w:color w:val="212529"/>
        </w:rPr>
        <w:t>Primary</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B3C3F" w:rsidRDefault="00FB3C3F" w:rsidP="00FB3C3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bg-secondary"</w:t>
      </w:r>
      <w:r>
        <w:rPr>
          <w:rStyle w:val="p"/>
          <w:rFonts w:ascii="var(--bs-font-monospace)" w:hAnsi="var(--bs-font-monospace)"/>
          <w:color w:val="212529"/>
        </w:rPr>
        <w:t>&gt;</w:t>
      </w:r>
      <w:r>
        <w:rPr>
          <w:rStyle w:val="HTMLCode"/>
          <w:rFonts w:ascii="var(--bs-font-monospace)" w:hAnsi="var(--bs-font-monospace)"/>
          <w:color w:val="212529"/>
        </w:rPr>
        <w:t>Secondary</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B3C3F" w:rsidRDefault="00FB3C3F" w:rsidP="00FB3C3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bg-success"</w:t>
      </w:r>
      <w:r>
        <w:rPr>
          <w:rStyle w:val="p"/>
          <w:rFonts w:ascii="var(--bs-font-monospace)" w:hAnsi="var(--bs-font-monospace)"/>
          <w:color w:val="212529"/>
        </w:rPr>
        <w:t>&gt;</w:t>
      </w:r>
      <w:r>
        <w:rPr>
          <w:rStyle w:val="HTMLCode"/>
          <w:rFonts w:ascii="var(--bs-font-monospace)" w:hAnsi="var(--bs-font-monospace)"/>
          <w:color w:val="212529"/>
        </w:rPr>
        <w:t>Success</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B3C3F" w:rsidRDefault="00FB3C3F" w:rsidP="00FB3C3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bg-danger"</w:t>
      </w:r>
      <w:r>
        <w:rPr>
          <w:rStyle w:val="p"/>
          <w:rFonts w:ascii="var(--bs-font-monospace)" w:hAnsi="var(--bs-font-monospace)"/>
          <w:color w:val="212529"/>
        </w:rPr>
        <w:t>&gt;</w:t>
      </w:r>
      <w:r>
        <w:rPr>
          <w:rStyle w:val="HTMLCode"/>
          <w:rFonts w:ascii="var(--bs-font-monospace)" w:hAnsi="var(--bs-font-monospace)"/>
          <w:color w:val="212529"/>
        </w:rPr>
        <w:t>Danger</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B3C3F" w:rsidRDefault="00FB3C3F" w:rsidP="00FB3C3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bg-warning text-dark"</w:t>
      </w:r>
      <w:r>
        <w:rPr>
          <w:rStyle w:val="p"/>
          <w:rFonts w:ascii="var(--bs-font-monospace)" w:hAnsi="var(--bs-font-monospace)"/>
          <w:color w:val="212529"/>
        </w:rPr>
        <w:t>&gt;</w:t>
      </w:r>
      <w:r>
        <w:rPr>
          <w:rStyle w:val="HTMLCode"/>
          <w:rFonts w:ascii="var(--bs-font-monospace)" w:hAnsi="var(--bs-font-monospace)"/>
          <w:color w:val="212529"/>
        </w:rPr>
        <w:t>Warning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B3C3F" w:rsidRDefault="00FB3C3F" w:rsidP="00FB3C3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bg-info text-dark"</w:t>
      </w:r>
      <w:r>
        <w:rPr>
          <w:rStyle w:val="p"/>
          <w:rFonts w:ascii="var(--bs-font-monospace)" w:hAnsi="var(--bs-font-monospace)"/>
          <w:color w:val="212529"/>
        </w:rPr>
        <w:t>&gt;</w:t>
      </w:r>
      <w:r>
        <w:rPr>
          <w:rStyle w:val="HTMLCode"/>
          <w:rFonts w:ascii="var(--bs-font-monospace)" w:hAnsi="var(--bs-font-monospace)"/>
          <w:color w:val="212529"/>
        </w:rPr>
        <w:t>Info</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B3C3F" w:rsidRDefault="00FB3C3F" w:rsidP="00FB3C3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bg-light text-dark"</w:t>
      </w:r>
      <w:r>
        <w:rPr>
          <w:rStyle w:val="p"/>
          <w:rFonts w:ascii="var(--bs-font-monospace)" w:hAnsi="var(--bs-font-monospace)"/>
          <w:color w:val="212529"/>
        </w:rPr>
        <w:t>&gt;</w:t>
      </w:r>
      <w:r>
        <w:rPr>
          <w:rStyle w:val="HTMLCode"/>
          <w:rFonts w:ascii="var(--bs-font-monospace)" w:hAnsi="var(--bs-font-monospace)"/>
          <w:color w:val="212529"/>
        </w:rPr>
        <w:t>Light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B3C3F" w:rsidRDefault="00FB3C3F" w:rsidP="00FB3C3F">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bg-dark"</w:t>
      </w:r>
      <w:r>
        <w:rPr>
          <w:rStyle w:val="p"/>
          <w:rFonts w:ascii="var(--bs-font-monospace)" w:hAnsi="var(--bs-font-monospace)"/>
          <w:color w:val="212529"/>
        </w:rPr>
        <w:t>&gt;</w:t>
      </w:r>
      <w:r>
        <w:rPr>
          <w:rStyle w:val="HTMLCode"/>
          <w:rFonts w:ascii="var(--bs-font-monospace)" w:hAnsi="var(--bs-font-monospace)"/>
          <w:color w:val="212529"/>
        </w:rPr>
        <w:t>Dark</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B3C3F" w:rsidRDefault="00FB3C3F" w:rsidP="00FB3C3F">
      <w:pPr>
        <w:pStyle w:val="Heading5"/>
        <w:shd w:val="clear" w:color="auto" w:fill="FFFFFF"/>
        <w:spacing w:before="0"/>
        <w:rPr>
          <w:rFonts w:ascii="Segoe UI" w:hAnsi="Segoe UI" w:cs="Segoe UI"/>
          <w:color w:val="212529"/>
          <w:sz w:val="20"/>
          <w:szCs w:val="20"/>
        </w:rPr>
      </w:pPr>
      <w:r>
        <w:rPr>
          <w:rFonts w:ascii="Segoe UI" w:hAnsi="Segoe UI" w:cs="Segoe UI"/>
          <w:b/>
          <w:bCs/>
          <w:color w:val="212529"/>
        </w:rPr>
        <w:t>Conveying meaning to assistive technologies</w:t>
      </w:r>
    </w:p>
    <w:p w:rsidR="00FB3C3F" w:rsidRDefault="00FB3C3F" w:rsidP="00FB3C3F">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Using color to add meaning only provides a visual indication, which will not be conveyed to users of assistive technologies – such as screen readers. Ensure that information denoted by the color is either obvious from the content itself (e.g. the visible text), or is included through alternative means, such as additional text hidden with the </w:t>
      </w:r>
      <w:r>
        <w:rPr>
          <w:rStyle w:val="HTMLCode"/>
          <w:rFonts w:ascii="var(--bs-font-monospace)" w:hAnsi="var(--bs-font-monospace)"/>
          <w:color w:val="D63384"/>
          <w:sz w:val="21"/>
          <w:szCs w:val="21"/>
        </w:rPr>
        <w:t>.visually-hidden</w:t>
      </w:r>
      <w:r>
        <w:rPr>
          <w:rFonts w:ascii="Segoe UI" w:hAnsi="Segoe UI" w:cs="Segoe UI"/>
          <w:color w:val="212529"/>
        </w:rPr>
        <w:t> class.</w:t>
      </w:r>
    </w:p>
    <w:p w:rsidR="00FB3C3F" w:rsidRDefault="00FB3C3F" w:rsidP="00FB3C3F">
      <w:pPr>
        <w:pStyle w:val="Heading2"/>
        <w:shd w:val="clear" w:color="auto" w:fill="FFFFFF"/>
        <w:rPr>
          <w:rFonts w:ascii="Segoe UI" w:hAnsi="Segoe UI" w:cs="Segoe UI"/>
          <w:b w:val="0"/>
          <w:bCs w:val="0"/>
          <w:color w:val="212529"/>
        </w:rPr>
      </w:pPr>
      <w:bookmarkStart w:id="164" w:name="_Toc144064721"/>
      <w:r>
        <w:rPr>
          <w:rFonts w:ascii="Segoe UI" w:hAnsi="Segoe UI" w:cs="Segoe UI"/>
          <w:b w:val="0"/>
          <w:bCs w:val="0"/>
          <w:color w:val="212529"/>
        </w:rPr>
        <w:t>Pill badges</w:t>
      </w:r>
      <w:bookmarkEnd w:id="164"/>
    </w:p>
    <w:p w:rsidR="00FB3C3F" w:rsidRDefault="00FB3C3F" w:rsidP="00FB3C3F">
      <w:pPr>
        <w:pStyle w:val="NormalWeb"/>
        <w:shd w:val="clear" w:color="auto" w:fill="FFFFFF"/>
        <w:spacing w:before="0" w:beforeAutospacing="0"/>
        <w:rPr>
          <w:rFonts w:ascii="Segoe UI" w:hAnsi="Segoe UI" w:cs="Segoe UI"/>
          <w:color w:val="212529"/>
        </w:rPr>
      </w:pPr>
      <w:r>
        <w:rPr>
          <w:rFonts w:ascii="Segoe UI" w:hAnsi="Segoe UI" w:cs="Segoe UI"/>
          <w:color w:val="212529"/>
        </w:rPr>
        <w:t>Use the </w:t>
      </w:r>
      <w:r>
        <w:rPr>
          <w:rStyle w:val="HTMLCode"/>
          <w:rFonts w:ascii="var(--bs-font-monospace)" w:hAnsi="var(--bs-font-monospace)"/>
          <w:color w:val="D63384"/>
          <w:sz w:val="21"/>
          <w:szCs w:val="21"/>
        </w:rPr>
        <w:t>.rounded-pill</w:t>
      </w:r>
      <w:r>
        <w:rPr>
          <w:rFonts w:ascii="Segoe UI" w:hAnsi="Segoe UI" w:cs="Segoe UI"/>
          <w:color w:val="212529"/>
        </w:rPr>
        <w:t> utility class to make badges more rounded with a larger </w:t>
      </w:r>
      <w:r>
        <w:rPr>
          <w:rStyle w:val="HTMLCode"/>
          <w:rFonts w:ascii="var(--bs-font-monospace)" w:hAnsi="var(--bs-font-monospace)"/>
          <w:color w:val="D63384"/>
          <w:sz w:val="21"/>
          <w:szCs w:val="21"/>
        </w:rPr>
        <w:t>border-radius</w:t>
      </w:r>
      <w:r>
        <w:rPr>
          <w:rFonts w:ascii="Segoe UI" w:hAnsi="Segoe UI" w:cs="Segoe UI"/>
          <w:color w:val="212529"/>
        </w:rPr>
        <w:t>.</w:t>
      </w:r>
    </w:p>
    <w:p w:rsidR="00FB3C3F" w:rsidRDefault="00FB3C3F" w:rsidP="00FB3C3F">
      <w:pPr>
        <w:shd w:val="clear" w:color="auto" w:fill="FFFFFF"/>
        <w:rPr>
          <w:rFonts w:ascii="Segoe UI" w:hAnsi="Segoe UI" w:cs="Segoe UI"/>
          <w:color w:val="212529"/>
        </w:rPr>
      </w:pPr>
      <w:r>
        <w:rPr>
          <w:rStyle w:val="badge"/>
          <w:rFonts w:ascii="Segoe UI" w:hAnsi="Segoe UI" w:cs="Segoe UI"/>
          <w:b/>
          <w:bCs/>
          <w:color w:val="FFFFFF"/>
          <w:sz w:val="18"/>
          <w:szCs w:val="18"/>
        </w:rPr>
        <w:t>Primary</w:t>
      </w:r>
      <w:r>
        <w:rPr>
          <w:rFonts w:ascii="Segoe UI" w:hAnsi="Segoe UI" w:cs="Segoe UI"/>
          <w:color w:val="212529"/>
        </w:rPr>
        <w:t> </w:t>
      </w:r>
      <w:r>
        <w:rPr>
          <w:rStyle w:val="badge"/>
          <w:rFonts w:ascii="Segoe UI" w:hAnsi="Segoe UI" w:cs="Segoe UI"/>
          <w:b/>
          <w:bCs/>
          <w:color w:val="FFFFFF"/>
          <w:sz w:val="18"/>
          <w:szCs w:val="18"/>
        </w:rPr>
        <w:t>Secondary</w:t>
      </w:r>
      <w:r>
        <w:rPr>
          <w:rFonts w:ascii="Segoe UI" w:hAnsi="Segoe UI" w:cs="Segoe UI"/>
          <w:color w:val="212529"/>
        </w:rPr>
        <w:t> </w:t>
      </w:r>
      <w:r>
        <w:rPr>
          <w:rStyle w:val="badge"/>
          <w:rFonts w:ascii="Segoe UI" w:hAnsi="Segoe UI" w:cs="Segoe UI"/>
          <w:b/>
          <w:bCs/>
          <w:color w:val="FFFFFF"/>
          <w:sz w:val="18"/>
          <w:szCs w:val="18"/>
        </w:rPr>
        <w:t>Success</w:t>
      </w:r>
      <w:r>
        <w:rPr>
          <w:rFonts w:ascii="Segoe UI" w:hAnsi="Segoe UI" w:cs="Segoe UI"/>
          <w:color w:val="212529"/>
        </w:rPr>
        <w:t> </w:t>
      </w:r>
      <w:r>
        <w:rPr>
          <w:rStyle w:val="badge"/>
          <w:rFonts w:ascii="Segoe UI" w:hAnsi="Segoe UI" w:cs="Segoe UI"/>
          <w:b/>
          <w:bCs/>
          <w:color w:val="FFFFFF"/>
          <w:sz w:val="18"/>
          <w:szCs w:val="18"/>
        </w:rPr>
        <w:t>Danger</w:t>
      </w:r>
      <w:r>
        <w:rPr>
          <w:rFonts w:ascii="Segoe UI" w:hAnsi="Segoe UI" w:cs="Segoe UI"/>
          <w:color w:val="212529"/>
        </w:rPr>
        <w:t> </w:t>
      </w:r>
      <w:r>
        <w:rPr>
          <w:rStyle w:val="badge"/>
          <w:rFonts w:ascii="Segoe UI" w:hAnsi="Segoe UI" w:cs="Segoe UI"/>
          <w:b/>
          <w:bCs/>
          <w:color w:val="212529"/>
          <w:sz w:val="18"/>
          <w:szCs w:val="18"/>
        </w:rPr>
        <w:t>Warning</w:t>
      </w:r>
      <w:r>
        <w:rPr>
          <w:rFonts w:ascii="Segoe UI" w:hAnsi="Segoe UI" w:cs="Segoe UI"/>
          <w:color w:val="212529"/>
        </w:rPr>
        <w:t> </w:t>
      </w:r>
      <w:r>
        <w:rPr>
          <w:rStyle w:val="badge"/>
          <w:rFonts w:ascii="Segoe UI" w:hAnsi="Segoe UI" w:cs="Segoe UI"/>
          <w:b/>
          <w:bCs/>
          <w:color w:val="212529"/>
          <w:sz w:val="18"/>
          <w:szCs w:val="18"/>
        </w:rPr>
        <w:t>Info</w:t>
      </w:r>
      <w:r>
        <w:rPr>
          <w:rFonts w:ascii="Segoe UI" w:hAnsi="Segoe UI" w:cs="Segoe UI"/>
          <w:color w:val="212529"/>
        </w:rPr>
        <w:t> </w:t>
      </w:r>
      <w:r>
        <w:rPr>
          <w:rStyle w:val="badge"/>
          <w:rFonts w:ascii="Segoe UI" w:hAnsi="Segoe UI" w:cs="Segoe UI"/>
          <w:b/>
          <w:bCs/>
          <w:color w:val="212529"/>
          <w:sz w:val="18"/>
          <w:szCs w:val="18"/>
        </w:rPr>
        <w:t>Light</w:t>
      </w:r>
      <w:r>
        <w:rPr>
          <w:rFonts w:ascii="Segoe UI" w:hAnsi="Segoe UI" w:cs="Segoe UI"/>
          <w:color w:val="212529"/>
        </w:rPr>
        <w:t> </w:t>
      </w:r>
      <w:r>
        <w:rPr>
          <w:rStyle w:val="badge"/>
          <w:rFonts w:ascii="Segoe UI" w:hAnsi="Segoe UI" w:cs="Segoe UI"/>
          <w:b/>
          <w:bCs/>
          <w:color w:val="FFFFFF"/>
          <w:sz w:val="18"/>
          <w:szCs w:val="18"/>
        </w:rPr>
        <w:t>Dark</w:t>
      </w:r>
    </w:p>
    <w:p w:rsidR="00FB3C3F" w:rsidRDefault="00FB3C3F" w:rsidP="00FB3C3F">
      <w:pPr>
        <w:shd w:val="clear" w:color="auto" w:fill="FFFFFF"/>
        <w:rPr>
          <w:rFonts w:ascii="Segoe UI" w:hAnsi="Segoe UI" w:cs="Segoe UI"/>
          <w:color w:val="212529"/>
        </w:rPr>
      </w:pPr>
    </w:p>
    <w:p w:rsidR="00FB3C3F" w:rsidRDefault="00FB3C3F" w:rsidP="00FB3C3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rounded-pill bg-primary"</w:t>
      </w:r>
      <w:r>
        <w:rPr>
          <w:rStyle w:val="p"/>
          <w:rFonts w:ascii="var(--bs-font-monospace)" w:hAnsi="var(--bs-font-monospace)"/>
          <w:color w:val="212529"/>
        </w:rPr>
        <w:t>&gt;</w:t>
      </w:r>
      <w:r>
        <w:rPr>
          <w:rStyle w:val="HTMLCode"/>
          <w:rFonts w:ascii="var(--bs-font-monospace)" w:hAnsi="var(--bs-font-monospace)"/>
          <w:color w:val="212529"/>
        </w:rPr>
        <w:t>Primary</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B3C3F" w:rsidRDefault="00FB3C3F" w:rsidP="00FB3C3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rounded-pill bg-secondary"</w:t>
      </w:r>
      <w:r>
        <w:rPr>
          <w:rStyle w:val="p"/>
          <w:rFonts w:ascii="var(--bs-font-monospace)" w:hAnsi="var(--bs-font-monospace)"/>
          <w:color w:val="212529"/>
        </w:rPr>
        <w:t>&gt;</w:t>
      </w:r>
      <w:r>
        <w:rPr>
          <w:rStyle w:val="HTMLCode"/>
          <w:rFonts w:ascii="var(--bs-font-monospace)" w:hAnsi="var(--bs-font-monospace)"/>
          <w:color w:val="212529"/>
        </w:rPr>
        <w:t>Secondary</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B3C3F" w:rsidRDefault="00FB3C3F" w:rsidP="00FB3C3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rounded-pill bg-success"</w:t>
      </w:r>
      <w:r>
        <w:rPr>
          <w:rStyle w:val="p"/>
          <w:rFonts w:ascii="var(--bs-font-monospace)" w:hAnsi="var(--bs-font-monospace)"/>
          <w:color w:val="212529"/>
        </w:rPr>
        <w:t>&gt;</w:t>
      </w:r>
      <w:r>
        <w:rPr>
          <w:rStyle w:val="HTMLCode"/>
          <w:rFonts w:ascii="var(--bs-font-monospace)" w:hAnsi="var(--bs-font-monospace)"/>
          <w:color w:val="212529"/>
        </w:rPr>
        <w:t>Success</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B3C3F" w:rsidRDefault="00FB3C3F" w:rsidP="00FB3C3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rounded-pill bg-danger"</w:t>
      </w:r>
      <w:r>
        <w:rPr>
          <w:rStyle w:val="p"/>
          <w:rFonts w:ascii="var(--bs-font-monospace)" w:hAnsi="var(--bs-font-monospace)"/>
          <w:color w:val="212529"/>
        </w:rPr>
        <w:t>&gt;</w:t>
      </w:r>
      <w:r>
        <w:rPr>
          <w:rStyle w:val="HTMLCode"/>
          <w:rFonts w:ascii="var(--bs-font-monospace)" w:hAnsi="var(--bs-font-monospace)"/>
          <w:color w:val="212529"/>
        </w:rPr>
        <w:t>Danger</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B3C3F" w:rsidRDefault="00FB3C3F" w:rsidP="00FB3C3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rounded-pill bg-warning text-dark"</w:t>
      </w:r>
      <w:r>
        <w:rPr>
          <w:rStyle w:val="p"/>
          <w:rFonts w:ascii="var(--bs-font-monospace)" w:hAnsi="var(--bs-font-monospace)"/>
          <w:color w:val="212529"/>
        </w:rPr>
        <w:t>&gt;</w:t>
      </w:r>
      <w:r>
        <w:rPr>
          <w:rStyle w:val="HTMLCode"/>
          <w:rFonts w:ascii="var(--bs-font-monospace)" w:hAnsi="var(--bs-font-monospace)"/>
          <w:color w:val="212529"/>
        </w:rPr>
        <w:t>Warning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B3C3F" w:rsidRDefault="00FB3C3F" w:rsidP="00FB3C3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rounded-pill bg-info text-dark"</w:t>
      </w:r>
      <w:r>
        <w:rPr>
          <w:rStyle w:val="p"/>
          <w:rFonts w:ascii="var(--bs-font-monospace)" w:hAnsi="var(--bs-font-monospace)"/>
          <w:color w:val="212529"/>
        </w:rPr>
        <w:t>&gt;</w:t>
      </w:r>
      <w:r>
        <w:rPr>
          <w:rStyle w:val="HTMLCode"/>
          <w:rFonts w:ascii="var(--bs-font-monospace)" w:hAnsi="var(--bs-font-monospace)"/>
          <w:color w:val="212529"/>
        </w:rPr>
        <w:t>Info</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B3C3F" w:rsidRDefault="00FB3C3F" w:rsidP="00FB3C3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rounded-pill bg-light text-dark"</w:t>
      </w:r>
      <w:r>
        <w:rPr>
          <w:rStyle w:val="p"/>
          <w:rFonts w:ascii="var(--bs-font-monospace)" w:hAnsi="var(--bs-font-monospace)"/>
          <w:color w:val="212529"/>
        </w:rPr>
        <w:t>&gt;</w:t>
      </w:r>
      <w:r>
        <w:rPr>
          <w:rStyle w:val="HTMLCode"/>
          <w:rFonts w:ascii="var(--bs-font-monospace)" w:hAnsi="var(--bs-font-monospace)"/>
          <w:color w:val="212529"/>
        </w:rPr>
        <w:t>Light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B3C3F" w:rsidRDefault="00FB3C3F" w:rsidP="00FB3C3F">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rounded-pill bg-dark"</w:t>
      </w:r>
      <w:r>
        <w:rPr>
          <w:rStyle w:val="p"/>
          <w:rFonts w:ascii="var(--bs-font-monospace)" w:hAnsi="var(--bs-font-monospace)"/>
          <w:color w:val="212529"/>
        </w:rPr>
        <w:t>&gt;</w:t>
      </w:r>
      <w:r>
        <w:rPr>
          <w:rStyle w:val="HTMLCode"/>
          <w:rFonts w:ascii="var(--bs-font-monospace)" w:hAnsi="var(--bs-font-monospace)"/>
          <w:color w:val="212529"/>
        </w:rPr>
        <w:t>Dark</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B3C3F" w:rsidRDefault="00FB3C3F" w:rsidP="00FB3C3F">
      <w:pPr>
        <w:pStyle w:val="Heading2"/>
        <w:shd w:val="clear" w:color="auto" w:fill="FFFFFF"/>
        <w:rPr>
          <w:rFonts w:ascii="Segoe UI" w:hAnsi="Segoe UI" w:cs="Segoe UI"/>
          <w:b w:val="0"/>
          <w:bCs w:val="0"/>
          <w:color w:val="212529"/>
        </w:rPr>
      </w:pPr>
      <w:bookmarkStart w:id="165" w:name="_Toc144064722"/>
      <w:r>
        <w:rPr>
          <w:rFonts w:ascii="Segoe UI" w:hAnsi="Segoe UI" w:cs="Segoe UI"/>
          <w:b w:val="0"/>
          <w:bCs w:val="0"/>
          <w:color w:val="212529"/>
        </w:rPr>
        <w:t>Sass</w:t>
      </w:r>
      <w:bookmarkEnd w:id="165"/>
    </w:p>
    <w:p w:rsidR="00FB3C3F" w:rsidRDefault="00FB3C3F" w:rsidP="00FB3C3F">
      <w:pPr>
        <w:pStyle w:val="Heading3"/>
        <w:shd w:val="clear" w:color="auto" w:fill="FFFFFF"/>
        <w:rPr>
          <w:rFonts w:ascii="Segoe UI" w:hAnsi="Segoe UI" w:cs="Segoe UI"/>
          <w:b w:val="0"/>
          <w:bCs w:val="0"/>
          <w:color w:val="212529"/>
        </w:rPr>
      </w:pPr>
      <w:bookmarkStart w:id="166" w:name="_Toc144064723"/>
      <w:r>
        <w:rPr>
          <w:rFonts w:ascii="Segoe UI" w:hAnsi="Segoe UI" w:cs="Segoe UI"/>
          <w:b w:val="0"/>
          <w:bCs w:val="0"/>
          <w:color w:val="212529"/>
        </w:rPr>
        <w:t>Variables</w:t>
      </w:r>
      <w:bookmarkEnd w:id="166"/>
    </w:p>
    <w:p w:rsidR="00FB3C3F" w:rsidRDefault="00FB3C3F" w:rsidP="00FB3C3F">
      <w:pPr>
        <w:shd w:val="clear" w:color="auto" w:fill="FFFFFF"/>
        <w:rPr>
          <w:rFonts w:ascii="Segoe UI" w:hAnsi="Segoe UI" w:cs="Segoe UI"/>
          <w:color w:val="212529"/>
        </w:rPr>
      </w:pPr>
    </w:p>
    <w:p w:rsidR="00FB3C3F" w:rsidRDefault="00FB3C3F" w:rsidP="00FB3C3F">
      <w:pPr>
        <w:pStyle w:val="HTMLPreformatted"/>
        <w:rPr>
          <w:rStyle w:val="HTMLCode"/>
          <w:rFonts w:ascii="var(--bs-font-monospace)" w:hAnsi="var(--bs-font-monospace)"/>
          <w:color w:val="212529"/>
        </w:rPr>
      </w:pPr>
      <w:r>
        <w:rPr>
          <w:rStyle w:val="nv"/>
          <w:rFonts w:ascii="var(--bs-font-monospace)" w:hAnsi="var(--bs-font-monospace)"/>
          <w:color w:val="003333"/>
        </w:rPr>
        <w:t>$badge-font-size</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.75</w:t>
      </w:r>
      <w:r>
        <w:rPr>
          <w:rStyle w:val="kt"/>
          <w:rFonts w:ascii="var(--bs-font-monospace)" w:hAnsi="var(--bs-font-monospace)"/>
          <w:color w:val="007788"/>
        </w:rPr>
        <w:t>em</w:t>
      </w:r>
      <w:r>
        <w:rPr>
          <w:rStyle w:val="p"/>
          <w:rFonts w:ascii="var(--bs-font-monospace)" w:hAnsi="var(--bs-font-monospace)"/>
          <w:color w:val="212529"/>
        </w:rPr>
        <w:t>;</w:t>
      </w:r>
    </w:p>
    <w:p w:rsidR="00FB3C3F" w:rsidRDefault="00FB3C3F" w:rsidP="00FB3C3F">
      <w:pPr>
        <w:pStyle w:val="HTMLPreformatted"/>
        <w:rPr>
          <w:rStyle w:val="HTMLCode"/>
          <w:rFonts w:ascii="var(--bs-font-monospace)" w:hAnsi="var(--bs-font-monospace)"/>
          <w:color w:val="212529"/>
        </w:rPr>
      </w:pPr>
      <w:r>
        <w:rPr>
          <w:rStyle w:val="nv"/>
          <w:rFonts w:ascii="var(--bs-font-monospace)" w:hAnsi="var(--bs-font-monospace)"/>
          <w:color w:val="003333"/>
        </w:rPr>
        <w:t>$badge-font-weight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$font-weight-bold</w:t>
      </w:r>
      <w:r>
        <w:rPr>
          <w:rStyle w:val="p"/>
          <w:rFonts w:ascii="var(--bs-font-monospace)" w:hAnsi="var(--bs-font-monospace)"/>
          <w:color w:val="212529"/>
        </w:rPr>
        <w:t>;</w:t>
      </w:r>
    </w:p>
    <w:p w:rsidR="00FB3C3F" w:rsidRDefault="00FB3C3F" w:rsidP="00FB3C3F">
      <w:pPr>
        <w:pStyle w:val="HTMLPreformatted"/>
        <w:rPr>
          <w:rStyle w:val="HTMLCode"/>
          <w:rFonts w:ascii="var(--bs-font-monospace)" w:hAnsi="var(--bs-font-monospace)"/>
          <w:color w:val="212529"/>
        </w:rPr>
      </w:pPr>
      <w:r>
        <w:rPr>
          <w:rStyle w:val="nv"/>
          <w:rFonts w:ascii="var(--bs-font-monospace)" w:hAnsi="var(--bs-font-monospace)"/>
          <w:color w:val="003333"/>
        </w:rPr>
        <w:t>$badge-color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$white</w:t>
      </w:r>
      <w:r>
        <w:rPr>
          <w:rStyle w:val="p"/>
          <w:rFonts w:ascii="var(--bs-font-monospace)" w:hAnsi="var(--bs-font-monospace)"/>
          <w:color w:val="212529"/>
        </w:rPr>
        <w:t>;</w:t>
      </w:r>
    </w:p>
    <w:p w:rsidR="00FB3C3F" w:rsidRDefault="00FB3C3F" w:rsidP="00FB3C3F">
      <w:pPr>
        <w:pStyle w:val="HTMLPreformatted"/>
        <w:rPr>
          <w:rStyle w:val="HTMLCode"/>
          <w:rFonts w:ascii="var(--bs-font-monospace)" w:hAnsi="var(--bs-font-monospace)"/>
          <w:color w:val="212529"/>
        </w:rPr>
      </w:pPr>
      <w:r>
        <w:rPr>
          <w:rStyle w:val="nv"/>
          <w:rFonts w:ascii="var(--bs-font-monospace)" w:hAnsi="var(--bs-font-monospace)"/>
          <w:color w:val="003333"/>
        </w:rPr>
        <w:t>$badge-padding-y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.35</w:t>
      </w:r>
      <w:r>
        <w:rPr>
          <w:rStyle w:val="kt"/>
          <w:rFonts w:ascii="var(--bs-font-monospace)" w:hAnsi="var(--bs-font-monospace)"/>
          <w:color w:val="007788"/>
        </w:rPr>
        <w:t>em</w:t>
      </w:r>
      <w:r>
        <w:rPr>
          <w:rStyle w:val="p"/>
          <w:rFonts w:ascii="var(--bs-font-monospace)" w:hAnsi="var(--bs-font-monospace)"/>
          <w:color w:val="212529"/>
        </w:rPr>
        <w:t>;</w:t>
      </w:r>
    </w:p>
    <w:p w:rsidR="00FB3C3F" w:rsidRDefault="00FB3C3F" w:rsidP="00FB3C3F">
      <w:pPr>
        <w:pStyle w:val="HTMLPreformatted"/>
        <w:rPr>
          <w:rStyle w:val="HTMLCode"/>
          <w:rFonts w:ascii="var(--bs-font-monospace)" w:hAnsi="var(--bs-font-monospace)"/>
          <w:color w:val="212529"/>
        </w:rPr>
      </w:pPr>
      <w:r>
        <w:rPr>
          <w:rStyle w:val="nv"/>
          <w:rFonts w:ascii="var(--bs-font-monospace)" w:hAnsi="var(--bs-font-monospace)"/>
          <w:color w:val="003333"/>
        </w:rPr>
        <w:t>$badge-padding-x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.65</w:t>
      </w:r>
      <w:r>
        <w:rPr>
          <w:rStyle w:val="kt"/>
          <w:rFonts w:ascii="var(--bs-font-monospace)" w:hAnsi="var(--bs-font-monospace)"/>
          <w:color w:val="007788"/>
        </w:rPr>
        <w:t>em</w:t>
      </w:r>
      <w:r>
        <w:rPr>
          <w:rStyle w:val="p"/>
          <w:rFonts w:ascii="var(--bs-font-monospace)" w:hAnsi="var(--bs-font-monospace)"/>
          <w:color w:val="212529"/>
        </w:rPr>
        <w:t>;</w:t>
      </w:r>
    </w:p>
    <w:p w:rsidR="00FB3C3F" w:rsidRDefault="00FB3C3F" w:rsidP="00FB3C3F">
      <w:pPr>
        <w:pStyle w:val="HTMLPreformatted"/>
        <w:rPr>
          <w:rFonts w:ascii="var(--bs-font-monospace)" w:hAnsi="var(--bs-font-monospace)"/>
          <w:color w:val="212529"/>
          <w:sz w:val="21"/>
          <w:szCs w:val="21"/>
        </w:rPr>
      </w:pPr>
      <w:r>
        <w:rPr>
          <w:rStyle w:val="nv"/>
          <w:rFonts w:ascii="var(--bs-font-monospace)" w:hAnsi="var(--bs-font-monospace)"/>
          <w:color w:val="003333"/>
        </w:rPr>
        <w:t>$badge-border-radius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w:t>
      </w:r>
      <w:r>
        <w:rPr>
          <w:rStyle w:val="p"/>
          <w:rFonts w:ascii="var(--bs-font-monospace)" w:hAnsi="var(--bs-font-monospace)"/>
          <w:color w:val="212529"/>
        </w:rPr>
        <w:t>;</w:t>
      </w:r>
    </w:p>
    <w:p w:rsidR="00FB3C3F" w:rsidRDefault="00FB3C3F"/>
    <w:p w:rsidR="0020294F" w:rsidRDefault="0020294F"/>
    <w:p w:rsidR="0020294F" w:rsidRDefault="0020294F"/>
    <w:p w:rsidR="002A78AF" w:rsidRDefault="002A78AF" w:rsidP="002A78AF">
      <w:pPr>
        <w:pStyle w:val="Heading1"/>
        <w:shd w:val="clear" w:color="auto" w:fill="FFFFFF"/>
        <w:spacing w:before="0" w:beforeAutospacing="0"/>
        <w:rPr>
          <w:rFonts w:ascii="Segoe UI" w:hAnsi="Segoe UI" w:cs="Segoe UI"/>
          <w:b w:val="0"/>
          <w:bCs w:val="0"/>
          <w:color w:val="212529"/>
        </w:rPr>
      </w:pPr>
      <w:bookmarkStart w:id="167" w:name="_Toc144064724"/>
      <w:r>
        <w:rPr>
          <w:rFonts w:ascii="Segoe UI" w:hAnsi="Segoe UI" w:cs="Segoe UI"/>
          <w:b w:val="0"/>
          <w:bCs w:val="0"/>
          <w:color w:val="212529"/>
        </w:rPr>
        <w:t>Breadcrumb</w:t>
      </w:r>
      <w:bookmarkEnd w:id="167"/>
    </w:p>
    <w:p w:rsidR="002A78AF" w:rsidRDefault="002A78AF" w:rsidP="002A78AF">
      <w:pPr>
        <w:pStyle w:val="bd-lead"/>
        <w:shd w:val="clear" w:color="auto" w:fill="FFFFFF"/>
        <w:spacing w:before="0" w:beforeAutospacing="0"/>
        <w:rPr>
          <w:rFonts w:ascii="Segoe UI" w:hAnsi="Segoe UI" w:cs="Segoe UI"/>
          <w:color w:val="212529"/>
        </w:rPr>
      </w:pPr>
      <w:r>
        <w:rPr>
          <w:rFonts w:ascii="Segoe UI" w:hAnsi="Segoe UI" w:cs="Segoe UI"/>
          <w:color w:val="212529"/>
        </w:rPr>
        <w:t>Indicate the current page’s location within a navigational hierarchy that automatically adds separators via CSS.</w:t>
      </w:r>
    </w:p>
    <w:p w:rsidR="002A78AF" w:rsidRDefault="002A78AF" w:rsidP="002A78AF">
      <w:pPr>
        <w:pStyle w:val="Heading2"/>
        <w:shd w:val="clear" w:color="auto" w:fill="FFFFFF"/>
        <w:spacing w:before="0" w:beforeAutospacing="0"/>
        <w:rPr>
          <w:rFonts w:ascii="Segoe UI" w:hAnsi="Segoe UI" w:cs="Segoe UI"/>
          <w:b w:val="0"/>
          <w:bCs w:val="0"/>
          <w:color w:val="212529"/>
        </w:rPr>
      </w:pPr>
      <w:bookmarkStart w:id="168" w:name="_Toc144064725"/>
      <w:r>
        <w:rPr>
          <w:rFonts w:ascii="Segoe UI" w:hAnsi="Segoe UI" w:cs="Segoe UI"/>
          <w:b w:val="0"/>
          <w:bCs w:val="0"/>
          <w:color w:val="212529"/>
        </w:rPr>
        <w:t>Example</w:t>
      </w:r>
      <w:bookmarkEnd w:id="168"/>
    </w:p>
    <w:p w:rsidR="002A78AF" w:rsidRDefault="002A78AF" w:rsidP="002A78AF">
      <w:pPr>
        <w:pStyle w:val="NormalWeb"/>
        <w:shd w:val="clear" w:color="auto" w:fill="FFFFFF"/>
        <w:spacing w:before="0" w:beforeAutospacing="0"/>
        <w:rPr>
          <w:rFonts w:ascii="Segoe UI" w:hAnsi="Segoe UI" w:cs="Segoe UI"/>
          <w:color w:val="212529"/>
        </w:rPr>
      </w:pPr>
      <w:r>
        <w:rPr>
          <w:rFonts w:ascii="Segoe UI" w:hAnsi="Segoe UI" w:cs="Segoe UI"/>
          <w:color w:val="212529"/>
        </w:rPr>
        <w:t>Use an ordered or unordered list with linked list items to create a minimally styled breadcrumb. Use our utilities to add additional styles as desired.</w:t>
      </w:r>
    </w:p>
    <w:p w:rsidR="002A78AF" w:rsidRDefault="002A78AF" w:rsidP="00BC5942">
      <w:pPr>
        <w:numPr>
          <w:ilvl w:val="0"/>
          <w:numId w:val="12"/>
        </w:numPr>
        <w:shd w:val="clear" w:color="auto" w:fill="FFFFFF"/>
        <w:spacing w:before="100" w:beforeAutospacing="1" w:after="100" w:afterAutospacing="1" w:line="240" w:lineRule="auto"/>
        <w:rPr>
          <w:rFonts w:ascii="Segoe UI" w:hAnsi="Segoe UI" w:cs="Segoe UI"/>
          <w:color w:val="6C757D"/>
        </w:rPr>
      </w:pPr>
      <w:r>
        <w:rPr>
          <w:rFonts w:ascii="Segoe UI" w:hAnsi="Segoe UI" w:cs="Segoe UI"/>
          <w:color w:val="6C757D"/>
        </w:rPr>
        <w:t>Home</w:t>
      </w:r>
    </w:p>
    <w:p w:rsidR="002A78AF" w:rsidRDefault="002A78AF" w:rsidP="00BC5942">
      <w:pPr>
        <w:numPr>
          <w:ilvl w:val="0"/>
          <w:numId w:val="13"/>
        </w:numPr>
        <w:shd w:val="clear" w:color="auto" w:fill="FFFFFF"/>
        <w:spacing w:before="100" w:beforeAutospacing="1" w:after="100" w:afterAutospacing="1" w:line="240" w:lineRule="auto"/>
        <w:rPr>
          <w:rFonts w:ascii="Segoe UI" w:hAnsi="Segoe UI" w:cs="Segoe UI"/>
          <w:color w:val="212529"/>
        </w:rPr>
      </w:pPr>
      <w:hyperlink r:id="rId164" w:history="1">
        <w:r>
          <w:rPr>
            <w:rStyle w:val="Hyperlink"/>
            <w:rFonts w:ascii="Segoe UI" w:hAnsi="Segoe UI" w:cs="Segoe UI"/>
            <w:color w:val="0D6EFD"/>
          </w:rPr>
          <w:t>Home</w:t>
        </w:r>
      </w:hyperlink>
    </w:p>
    <w:p w:rsidR="002A78AF" w:rsidRDefault="002A78AF" w:rsidP="00BC5942">
      <w:pPr>
        <w:numPr>
          <w:ilvl w:val="0"/>
          <w:numId w:val="13"/>
        </w:numPr>
        <w:shd w:val="clear" w:color="auto" w:fill="FFFFFF"/>
        <w:spacing w:before="100" w:beforeAutospacing="1" w:after="100" w:afterAutospacing="1" w:line="240" w:lineRule="auto"/>
        <w:rPr>
          <w:rFonts w:ascii="Segoe UI" w:hAnsi="Segoe UI" w:cs="Segoe UI"/>
          <w:color w:val="6C757D"/>
        </w:rPr>
      </w:pPr>
      <w:r>
        <w:rPr>
          <w:rFonts w:ascii="Segoe UI" w:hAnsi="Segoe UI" w:cs="Segoe UI"/>
          <w:color w:val="6C757D"/>
        </w:rPr>
        <w:t>Library</w:t>
      </w:r>
    </w:p>
    <w:p w:rsidR="002A78AF" w:rsidRDefault="002A78AF" w:rsidP="00BC5942">
      <w:pPr>
        <w:numPr>
          <w:ilvl w:val="0"/>
          <w:numId w:val="14"/>
        </w:numPr>
        <w:shd w:val="clear" w:color="auto" w:fill="FFFFFF"/>
        <w:spacing w:before="100" w:beforeAutospacing="1" w:after="100" w:afterAutospacing="1" w:line="240" w:lineRule="auto"/>
        <w:rPr>
          <w:rFonts w:ascii="Segoe UI" w:hAnsi="Segoe UI" w:cs="Segoe UI"/>
          <w:color w:val="212529"/>
        </w:rPr>
      </w:pPr>
      <w:hyperlink r:id="rId165" w:history="1">
        <w:r>
          <w:rPr>
            <w:rStyle w:val="Hyperlink"/>
            <w:rFonts w:ascii="Segoe UI" w:hAnsi="Segoe UI" w:cs="Segoe UI"/>
            <w:color w:val="0D6EFD"/>
          </w:rPr>
          <w:t>Home</w:t>
        </w:r>
      </w:hyperlink>
    </w:p>
    <w:p w:rsidR="002A78AF" w:rsidRDefault="002A78AF" w:rsidP="00BC5942">
      <w:pPr>
        <w:numPr>
          <w:ilvl w:val="0"/>
          <w:numId w:val="14"/>
        </w:numPr>
        <w:shd w:val="clear" w:color="auto" w:fill="FFFFFF"/>
        <w:spacing w:before="100" w:beforeAutospacing="1" w:after="100" w:afterAutospacing="1" w:line="240" w:lineRule="auto"/>
        <w:rPr>
          <w:rFonts w:ascii="Segoe UI" w:hAnsi="Segoe UI" w:cs="Segoe UI"/>
          <w:color w:val="212529"/>
        </w:rPr>
      </w:pPr>
      <w:hyperlink r:id="rId166" w:history="1">
        <w:r>
          <w:rPr>
            <w:rStyle w:val="Hyperlink"/>
            <w:rFonts w:ascii="Segoe UI" w:hAnsi="Segoe UI" w:cs="Segoe UI"/>
            <w:color w:val="0D6EFD"/>
          </w:rPr>
          <w:t>Library</w:t>
        </w:r>
      </w:hyperlink>
    </w:p>
    <w:p w:rsidR="002A78AF" w:rsidRDefault="002A78AF" w:rsidP="00BC5942">
      <w:pPr>
        <w:numPr>
          <w:ilvl w:val="0"/>
          <w:numId w:val="14"/>
        </w:numPr>
        <w:shd w:val="clear" w:color="auto" w:fill="FFFFFF"/>
        <w:spacing w:before="100" w:beforeAutospacing="1" w:after="100" w:afterAutospacing="1" w:line="240" w:lineRule="auto"/>
        <w:rPr>
          <w:rFonts w:ascii="Segoe UI" w:hAnsi="Segoe UI" w:cs="Segoe UI"/>
          <w:color w:val="6C757D"/>
        </w:rPr>
      </w:pPr>
      <w:r>
        <w:rPr>
          <w:rFonts w:ascii="Segoe UI" w:hAnsi="Segoe UI" w:cs="Segoe UI"/>
          <w:color w:val="6C757D"/>
        </w:rPr>
        <w:t>Data</w:t>
      </w:r>
    </w:p>
    <w:p w:rsidR="002A78AF" w:rsidRDefault="002A78AF" w:rsidP="002A78AF">
      <w:pPr>
        <w:shd w:val="clear" w:color="auto" w:fill="FFFFFF"/>
        <w:spacing w:after="0"/>
        <w:rPr>
          <w:rFonts w:ascii="Segoe UI" w:hAnsi="Segoe UI" w:cs="Segoe UI"/>
          <w:color w:val="212529"/>
        </w:rPr>
      </w:pPr>
    </w:p>
    <w:p w:rsidR="002A78AF" w:rsidRDefault="002A78AF" w:rsidP="002A78A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"breadcrumb"</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"breadcrumb"</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"breadcrumb-item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ol</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p>
    <w:p w:rsidR="002A78AF" w:rsidRDefault="002A78AF" w:rsidP="002A78A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"breadcrumb"</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"breadcrumb"</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"breadcrumb-item"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"breadcrumb-item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p"/>
          <w:rFonts w:ascii="var(--bs-font-monospace)" w:hAnsi="var(--bs-font-monospace)"/>
          <w:color w:val="212529"/>
        </w:rPr>
        <w:t>&gt;</w:t>
      </w:r>
      <w:r>
        <w:rPr>
          <w:rStyle w:val="HTMLCode"/>
          <w:rFonts w:ascii="var(--bs-font-monospace)" w:hAnsi="var(--bs-font-monospace)"/>
          <w:color w:val="212529"/>
        </w:rPr>
        <w:t>Library</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ol</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p>
    <w:p w:rsidR="002A78AF" w:rsidRDefault="002A78AF" w:rsidP="002A78A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"breadcrumb"</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"breadcrumb"</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"breadcrumb-item"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"breadcrumb-item"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Library</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"breadcrumb-item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p"/>
          <w:rFonts w:ascii="var(--bs-font-monospace)" w:hAnsi="var(--bs-font-monospace)"/>
          <w:color w:val="212529"/>
        </w:rPr>
        <w:t>&gt;</w:t>
      </w:r>
      <w:r>
        <w:rPr>
          <w:rStyle w:val="HTMLCode"/>
          <w:rFonts w:ascii="var(--bs-font-monospace)" w:hAnsi="var(--bs-font-monospace)"/>
          <w:color w:val="212529"/>
        </w:rPr>
        <w:t>Data</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ol</w:t>
      </w:r>
      <w:r>
        <w:rPr>
          <w:rStyle w:val="p"/>
          <w:rFonts w:ascii="var(--bs-font-monospace)" w:hAnsi="var(--bs-font-monospace)"/>
          <w:color w:val="212529"/>
        </w:rPr>
        <w:t>&gt;</w:t>
      </w:r>
    </w:p>
    <w:p w:rsidR="002A78AF" w:rsidRDefault="002A78AF" w:rsidP="002A78AF">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2A78AF" w:rsidRDefault="002A78AF" w:rsidP="002A78AF">
      <w:pPr>
        <w:pStyle w:val="Heading2"/>
        <w:shd w:val="clear" w:color="auto" w:fill="FFFFFF"/>
        <w:rPr>
          <w:rFonts w:ascii="Segoe UI" w:hAnsi="Segoe UI" w:cs="Segoe UI"/>
          <w:b w:val="0"/>
          <w:bCs w:val="0"/>
          <w:color w:val="212529"/>
        </w:rPr>
      </w:pPr>
      <w:bookmarkStart w:id="169" w:name="_Toc144064726"/>
      <w:r>
        <w:rPr>
          <w:rFonts w:ascii="Segoe UI" w:hAnsi="Segoe UI" w:cs="Segoe UI"/>
          <w:b w:val="0"/>
          <w:bCs w:val="0"/>
          <w:color w:val="212529"/>
        </w:rPr>
        <w:t>Dividers</w:t>
      </w:r>
      <w:bookmarkEnd w:id="169"/>
    </w:p>
    <w:p w:rsidR="002A78AF" w:rsidRDefault="002A78AF" w:rsidP="002A78AF">
      <w:pPr>
        <w:pStyle w:val="NormalWeb"/>
        <w:shd w:val="clear" w:color="auto" w:fill="FFFFFF"/>
        <w:spacing w:before="0" w:beforeAutospacing="0"/>
        <w:rPr>
          <w:rFonts w:ascii="Segoe UI" w:hAnsi="Segoe UI" w:cs="Segoe UI"/>
          <w:color w:val="212529"/>
        </w:rPr>
      </w:pPr>
      <w:r>
        <w:rPr>
          <w:rFonts w:ascii="Segoe UI" w:hAnsi="Segoe UI" w:cs="Segoe UI"/>
          <w:color w:val="212529"/>
        </w:rPr>
        <w:t>Dividers are automatically added in CSS through </w:t>
      </w:r>
      <w:hyperlink r:id="rId167" w:history="1">
        <w:r>
          <w:rPr>
            <w:rStyle w:val="HTMLCode"/>
            <w:rFonts w:ascii="var(--bs-font-monospace)" w:hAnsi="var(--bs-font-monospace)"/>
            <w:color w:val="0D6EFD"/>
            <w:sz w:val="21"/>
            <w:szCs w:val="21"/>
            <w:u w:val="single"/>
          </w:rPr>
          <w:t>::before</w:t>
        </w:r>
      </w:hyperlink>
      <w:r>
        <w:rPr>
          <w:rFonts w:ascii="Segoe UI" w:hAnsi="Segoe UI" w:cs="Segoe UI"/>
          <w:color w:val="212529"/>
        </w:rPr>
        <w:t> and </w:t>
      </w:r>
      <w:hyperlink r:id="rId168" w:history="1">
        <w:r>
          <w:rPr>
            <w:rStyle w:val="HTMLCode"/>
            <w:rFonts w:ascii="var(--bs-font-monospace)" w:hAnsi="var(--bs-font-monospace)"/>
            <w:color w:val="0D6EFD"/>
            <w:sz w:val="21"/>
            <w:szCs w:val="21"/>
            <w:u w:val="single"/>
          </w:rPr>
          <w:t>content</w:t>
        </w:r>
      </w:hyperlink>
      <w:r>
        <w:rPr>
          <w:rFonts w:ascii="Segoe UI" w:hAnsi="Segoe UI" w:cs="Segoe UI"/>
          <w:color w:val="212529"/>
        </w:rPr>
        <w:t>. They can be changed by modifying a local CSS custom property </w:t>
      </w:r>
      <w:r>
        <w:rPr>
          <w:rStyle w:val="HTMLCode"/>
          <w:rFonts w:ascii="var(--bs-font-monospace)" w:hAnsi="var(--bs-font-monospace)"/>
          <w:color w:val="D63384"/>
          <w:sz w:val="21"/>
          <w:szCs w:val="21"/>
        </w:rPr>
        <w:t>--bs-breadcrumb-divider</w:t>
      </w:r>
      <w:r>
        <w:rPr>
          <w:rFonts w:ascii="Segoe UI" w:hAnsi="Segoe UI" w:cs="Segoe UI"/>
          <w:color w:val="212529"/>
        </w:rPr>
        <w:t>, or through the </w:t>
      </w:r>
      <w:r>
        <w:rPr>
          <w:rStyle w:val="HTMLCode"/>
          <w:rFonts w:ascii="var(--bs-font-monospace)" w:hAnsi="var(--bs-font-monospace)"/>
          <w:color w:val="D63384"/>
          <w:sz w:val="21"/>
          <w:szCs w:val="21"/>
        </w:rPr>
        <w:t>$breadcrumb-divider</w:t>
      </w:r>
      <w:r>
        <w:rPr>
          <w:rFonts w:ascii="Segoe UI" w:hAnsi="Segoe UI" w:cs="Segoe UI"/>
          <w:color w:val="212529"/>
        </w:rPr>
        <w:t> Sass variable — and </w:t>
      </w:r>
      <w:r>
        <w:rPr>
          <w:rStyle w:val="HTMLCode"/>
          <w:rFonts w:ascii="var(--bs-font-monospace)" w:hAnsi="var(--bs-font-monospace)"/>
          <w:color w:val="D63384"/>
          <w:sz w:val="21"/>
          <w:szCs w:val="21"/>
        </w:rPr>
        <w:t>$breadcrumb-divider-flipped</w:t>
      </w:r>
      <w:r>
        <w:rPr>
          <w:rFonts w:ascii="Segoe UI" w:hAnsi="Segoe UI" w:cs="Segoe UI"/>
          <w:color w:val="212529"/>
        </w:rPr>
        <w:t> for its RTL counterpart, if needed. We default to our Sass variable, which is set as a fallback to the custom property. This way, you get a global divider that you can override without recompiling CSS at any time.</w:t>
      </w:r>
    </w:p>
    <w:p w:rsidR="002A78AF" w:rsidRDefault="002A78AF" w:rsidP="00BC5942">
      <w:pPr>
        <w:numPr>
          <w:ilvl w:val="0"/>
          <w:numId w:val="15"/>
        </w:numPr>
        <w:shd w:val="clear" w:color="auto" w:fill="FFFFFF"/>
        <w:spacing w:before="100" w:beforeAutospacing="1" w:after="100" w:afterAutospacing="1" w:line="240" w:lineRule="auto"/>
        <w:rPr>
          <w:rFonts w:ascii="Segoe UI" w:hAnsi="Segoe UI" w:cs="Segoe UI"/>
          <w:color w:val="212529"/>
        </w:rPr>
      </w:pPr>
      <w:hyperlink r:id="rId169" w:history="1">
        <w:r>
          <w:rPr>
            <w:rStyle w:val="Hyperlink"/>
            <w:rFonts w:ascii="Segoe UI" w:hAnsi="Segoe UI" w:cs="Segoe UI"/>
            <w:color w:val="0D6EFD"/>
          </w:rPr>
          <w:t>Home</w:t>
        </w:r>
      </w:hyperlink>
    </w:p>
    <w:p w:rsidR="002A78AF" w:rsidRDefault="002A78AF" w:rsidP="00BC5942">
      <w:pPr>
        <w:numPr>
          <w:ilvl w:val="0"/>
          <w:numId w:val="15"/>
        </w:numPr>
        <w:shd w:val="clear" w:color="auto" w:fill="FFFFFF"/>
        <w:spacing w:before="100" w:beforeAutospacing="1" w:after="100" w:afterAutospacing="1" w:line="240" w:lineRule="auto"/>
        <w:rPr>
          <w:rFonts w:ascii="Segoe UI" w:hAnsi="Segoe UI" w:cs="Segoe UI"/>
          <w:color w:val="6C757D"/>
        </w:rPr>
      </w:pPr>
      <w:r>
        <w:rPr>
          <w:rFonts w:ascii="Segoe UI" w:hAnsi="Segoe UI" w:cs="Segoe UI"/>
          <w:color w:val="6C757D"/>
        </w:rPr>
        <w:t>Library</w:t>
      </w:r>
    </w:p>
    <w:p w:rsidR="002A78AF" w:rsidRDefault="002A78AF" w:rsidP="002A78AF">
      <w:pPr>
        <w:shd w:val="clear" w:color="auto" w:fill="FFFFFF"/>
        <w:spacing w:after="0"/>
        <w:rPr>
          <w:rFonts w:ascii="Segoe UI" w:hAnsi="Segoe UI" w:cs="Segoe UI"/>
          <w:color w:val="212529"/>
        </w:rPr>
      </w:pPr>
    </w:p>
    <w:p w:rsidR="002A78AF" w:rsidRDefault="002A78AF" w:rsidP="002A78A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"--bs-breadcrumb-divider: '&gt;';"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"breadcrumb"</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"breadcrumb"</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"breadcrumb-item"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"breadcrumb-item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p"/>
          <w:rFonts w:ascii="var(--bs-font-monospace)" w:hAnsi="var(--bs-font-monospace)"/>
          <w:color w:val="212529"/>
        </w:rPr>
        <w:t>&gt;</w:t>
      </w:r>
      <w:r>
        <w:rPr>
          <w:rStyle w:val="HTMLCode"/>
          <w:rFonts w:ascii="var(--bs-font-monospace)" w:hAnsi="var(--bs-font-monospace)"/>
          <w:color w:val="212529"/>
        </w:rPr>
        <w:t>Library</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ol</w:t>
      </w:r>
      <w:r>
        <w:rPr>
          <w:rStyle w:val="p"/>
          <w:rFonts w:ascii="var(--bs-font-monospace)" w:hAnsi="var(--bs-font-monospace)"/>
          <w:color w:val="212529"/>
        </w:rPr>
        <w:t>&gt;</w:t>
      </w:r>
    </w:p>
    <w:p w:rsidR="002A78AF" w:rsidRDefault="002A78AF" w:rsidP="002A78AF">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2A78AF" w:rsidRDefault="002A78AF" w:rsidP="002A78AF">
      <w:pPr>
        <w:pStyle w:val="NormalWeb"/>
        <w:shd w:val="clear" w:color="auto" w:fill="FFFFFF"/>
        <w:spacing w:before="0" w:beforeAutospacing="0"/>
        <w:rPr>
          <w:rFonts w:ascii="Segoe UI" w:hAnsi="Segoe UI" w:cs="Segoe UI"/>
          <w:color w:val="212529"/>
        </w:rPr>
      </w:pPr>
      <w:r>
        <w:rPr>
          <w:rFonts w:ascii="Segoe UI" w:hAnsi="Segoe UI" w:cs="Segoe UI"/>
          <w:color w:val="212529"/>
        </w:rPr>
        <w:t>When modifying via Sass, the </w:t>
      </w:r>
      <w:hyperlink r:id="rId170" w:anchor="quote" w:history="1">
        <w:r>
          <w:rPr>
            <w:rStyle w:val="Hyperlink"/>
            <w:rFonts w:ascii="Segoe UI" w:hAnsi="Segoe UI" w:cs="Segoe UI"/>
            <w:color w:val="0D6EFD"/>
          </w:rPr>
          <w:t>quote</w:t>
        </w:r>
      </w:hyperlink>
      <w:r>
        <w:rPr>
          <w:rFonts w:ascii="Segoe UI" w:hAnsi="Segoe UI" w:cs="Segoe UI"/>
          <w:color w:val="212529"/>
        </w:rPr>
        <w:t> function is required to generate the quotes around a string. For example, using </w:t>
      </w:r>
      <w:r>
        <w:rPr>
          <w:rStyle w:val="HTMLCode"/>
          <w:rFonts w:ascii="var(--bs-font-monospace)" w:hAnsi="var(--bs-font-monospace)"/>
          <w:color w:val="D63384"/>
          <w:sz w:val="21"/>
          <w:szCs w:val="21"/>
        </w:rPr>
        <w:t>&gt;</w:t>
      </w:r>
      <w:r>
        <w:rPr>
          <w:rFonts w:ascii="Segoe UI" w:hAnsi="Segoe UI" w:cs="Segoe UI"/>
          <w:color w:val="212529"/>
        </w:rPr>
        <w:t> as the divider, you can use this:</w:t>
      </w:r>
    </w:p>
    <w:p w:rsidR="002A78AF" w:rsidRDefault="002A78AF" w:rsidP="002A78AF">
      <w:pPr>
        <w:shd w:val="clear" w:color="auto" w:fill="FFFFFF"/>
        <w:rPr>
          <w:rFonts w:ascii="Segoe UI" w:hAnsi="Segoe UI" w:cs="Segoe UI"/>
          <w:color w:val="212529"/>
        </w:rPr>
      </w:pPr>
    </w:p>
    <w:p w:rsidR="002A78AF" w:rsidRDefault="002A78AF" w:rsidP="002A78AF">
      <w:pPr>
        <w:pStyle w:val="HTMLPreformatted"/>
        <w:rPr>
          <w:rStyle w:val="HTMLCode"/>
          <w:rFonts w:ascii="var(--bs-font-monospace)" w:hAnsi="var(--bs-font-monospace)"/>
          <w:color w:val="212529"/>
        </w:rPr>
      </w:pPr>
      <w:r>
        <w:rPr>
          <w:rStyle w:val="nv"/>
          <w:rFonts w:ascii="var(--bs-font-monospace)" w:hAnsi="var(--bs-font-monospace)"/>
          <w:color w:val="003333"/>
        </w:rPr>
        <w:t>$breadcrumb-divider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quote</w:t>
      </w:r>
      <w:r>
        <w:rPr>
          <w:rStyle w:val="p"/>
          <w:rFonts w:ascii="var(--bs-font-monospace)" w:hAnsi="var(--bs-font-monospace)"/>
          <w:color w:val="212529"/>
        </w:rPr>
        <w:t>(</w:t>
      </w:r>
      <w:r>
        <w:rPr>
          <w:rStyle w:val="s2"/>
          <w:rFonts w:ascii="var(--bs-font-monospace)" w:hAnsi="var(--bs-font-monospace)"/>
          <w:color w:val="CC3300"/>
        </w:rPr>
        <w:t>"&gt;"</w:t>
      </w:r>
      <w:r>
        <w:rPr>
          <w:rStyle w:val="p"/>
          <w:rFonts w:ascii="var(--bs-font-monospace)" w:hAnsi="var(--bs-font-monospace)"/>
          <w:color w:val="212529"/>
        </w:rPr>
        <w:t>);</w:t>
      </w:r>
    </w:p>
    <w:p w:rsidR="002A78AF" w:rsidRDefault="002A78AF" w:rsidP="002A78AF">
      <w:pPr>
        <w:pStyle w:val="NormalWeb"/>
        <w:shd w:val="clear" w:color="auto" w:fill="FFFFFF"/>
        <w:spacing w:before="0" w:beforeAutospacing="0"/>
        <w:rPr>
          <w:rFonts w:ascii="Segoe UI" w:hAnsi="Segoe UI" w:cs="Segoe UI"/>
          <w:color w:val="212529"/>
        </w:rPr>
      </w:pPr>
      <w:r>
        <w:rPr>
          <w:rFonts w:ascii="Segoe UI" w:hAnsi="Segoe UI" w:cs="Segoe UI"/>
          <w:color w:val="212529"/>
        </w:rPr>
        <w:t>It’s also possible to use an </w:t>
      </w:r>
      <w:r>
        <w:rPr>
          <w:rStyle w:val="Strong"/>
          <w:rFonts w:ascii="Segoe UI" w:hAnsi="Segoe UI" w:cs="Segoe UI"/>
          <w:color w:val="212529"/>
        </w:rPr>
        <w:t>embedded SVG icon</w:t>
      </w:r>
      <w:r>
        <w:rPr>
          <w:rFonts w:ascii="Segoe UI" w:hAnsi="Segoe UI" w:cs="Segoe UI"/>
          <w:color w:val="212529"/>
        </w:rPr>
        <w:t>. Apply it via our CSS custom property, or use the Sass variable.</w:t>
      </w:r>
    </w:p>
    <w:p w:rsidR="002A78AF" w:rsidRDefault="002A78AF" w:rsidP="00BC5942">
      <w:pPr>
        <w:numPr>
          <w:ilvl w:val="0"/>
          <w:numId w:val="16"/>
        </w:numPr>
        <w:shd w:val="clear" w:color="auto" w:fill="FFFFFF"/>
        <w:spacing w:before="100" w:beforeAutospacing="1" w:after="100" w:afterAutospacing="1" w:line="240" w:lineRule="auto"/>
        <w:rPr>
          <w:rFonts w:ascii="Segoe UI" w:hAnsi="Segoe UI" w:cs="Segoe UI"/>
          <w:color w:val="212529"/>
        </w:rPr>
      </w:pPr>
      <w:hyperlink r:id="rId171" w:history="1">
        <w:r>
          <w:rPr>
            <w:rStyle w:val="Hyperlink"/>
            <w:rFonts w:ascii="Segoe UI" w:hAnsi="Segoe UI" w:cs="Segoe UI"/>
            <w:color w:val="0D6EFD"/>
          </w:rPr>
          <w:t>Home</w:t>
        </w:r>
      </w:hyperlink>
    </w:p>
    <w:p w:rsidR="002A78AF" w:rsidRDefault="002A78AF" w:rsidP="00BC5942">
      <w:pPr>
        <w:numPr>
          <w:ilvl w:val="0"/>
          <w:numId w:val="16"/>
        </w:numPr>
        <w:shd w:val="clear" w:color="auto" w:fill="FFFFFF"/>
        <w:spacing w:before="100" w:beforeAutospacing="1" w:after="100" w:afterAutospacing="1" w:line="240" w:lineRule="auto"/>
        <w:rPr>
          <w:rFonts w:ascii="Segoe UI" w:hAnsi="Segoe UI" w:cs="Segoe UI"/>
          <w:color w:val="6C757D"/>
        </w:rPr>
      </w:pPr>
      <w:r>
        <w:rPr>
          <w:rFonts w:ascii="Segoe UI" w:hAnsi="Segoe UI" w:cs="Segoe UI"/>
          <w:color w:val="6C757D"/>
        </w:rPr>
        <w:t>Library</w:t>
      </w:r>
    </w:p>
    <w:p w:rsidR="002A78AF" w:rsidRDefault="002A78AF" w:rsidP="002A78AF">
      <w:pPr>
        <w:shd w:val="clear" w:color="auto" w:fill="FFFFFF"/>
        <w:spacing w:after="0"/>
        <w:rPr>
          <w:rFonts w:ascii="Segoe UI" w:hAnsi="Segoe UI" w:cs="Segoe UI"/>
          <w:color w:val="212529"/>
        </w:rPr>
      </w:pPr>
    </w:p>
    <w:p w:rsidR="002A78AF" w:rsidRDefault="002A78AF" w:rsidP="002A78A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"--bs-breadcrumb-divider: url(&amp;#34;data:image/svg+xml,%3Csvg xmlns='http://www.w3.org/2000/svg' width='8' height='8'%3E%3Cpath d='M2.5 0L1 1.5 3.5 4 1 6.5 2.5 8l4-4-4-4z' fill='currentColor'/%3E%3C/svg%3E&amp;#34;);"</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"breadcrumb"</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"breadcrumb"</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"breadcrumb-item"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"breadcrumb-item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p"/>
          <w:rFonts w:ascii="var(--bs-font-monospace)" w:hAnsi="var(--bs-font-monospace)"/>
          <w:color w:val="212529"/>
        </w:rPr>
        <w:t>&gt;</w:t>
      </w:r>
      <w:r>
        <w:rPr>
          <w:rStyle w:val="HTMLCode"/>
          <w:rFonts w:ascii="var(--bs-font-monospace)" w:hAnsi="var(--bs-font-monospace)"/>
          <w:color w:val="212529"/>
        </w:rPr>
        <w:t>Library</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ol</w:t>
      </w:r>
      <w:r>
        <w:rPr>
          <w:rStyle w:val="p"/>
          <w:rFonts w:ascii="var(--bs-font-monospace)" w:hAnsi="var(--bs-font-monospace)"/>
          <w:color w:val="212529"/>
        </w:rPr>
        <w:t>&gt;</w:t>
      </w:r>
    </w:p>
    <w:p w:rsidR="002A78AF" w:rsidRDefault="002A78AF" w:rsidP="002A78AF">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2A78AF" w:rsidRDefault="002A78AF" w:rsidP="002A78AF">
      <w:pPr>
        <w:shd w:val="clear" w:color="auto" w:fill="FFFFFF"/>
        <w:rPr>
          <w:rFonts w:ascii="Segoe UI" w:hAnsi="Segoe UI" w:cs="Segoe UI"/>
          <w:color w:val="212529"/>
          <w:sz w:val="24"/>
          <w:szCs w:val="24"/>
        </w:rPr>
      </w:pPr>
    </w:p>
    <w:p w:rsidR="002A78AF" w:rsidRDefault="002A78AF" w:rsidP="002A78AF">
      <w:pPr>
        <w:pStyle w:val="HTMLPreformatted"/>
        <w:rPr>
          <w:rStyle w:val="HTMLCode"/>
          <w:rFonts w:ascii="var(--bs-font-monospace)" w:hAnsi="var(--bs-font-monospace)"/>
          <w:color w:val="212529"/>
        </w:rPr>
      </w:pPr>
      <w:r>
        <w:rPr>
          <w:rStyle w:val="nv"/>
          <w:rFonts w:ascii="var(--bs-font-monospace)" w:hAnsi="var(--bs-font-monospace)"/>
          <w:color w:val="003333"/>
        </w:rPr>
        <w:t>$breadcrumb-divider</w:t>
      </w:r>
      <w:r>
        <w:rPr>
          <w:rStyle w:val="o"/>
          <w:rFonts w:ascii="var(--bs-font-monospace)" w:hAnsi="var(--bs-font-monospace)"/>
          <w:color w:val="555555"/>
        </w:rPr>
        <w:t>:</w:t>
      </w:r>
      <w:r>
        <w:rPr>
          <w:rStyle w:val="HTMLCode"/>
          <w:rFonts w:ascii="var(--bs-font-monospace)" w:hAnsi="var(--bs-font-monospace)"/>
          <w:color w:val="212529"/>
        </w:rPr>
        <w:t xml:space="preserve"> </w:t>
      </w:r>
      <w:r>
        <w:rPr>
          <w:rStyle w:val="sx"/>
          <w:rFonts w:ascii="var(--bs-font-monospace)" w:hAnsi="var(--bs-font-monospace)"/>
          <w:color w:val="CC3300"/>
        </w:rPr>
        <w:t>url("data:image/svg+xml,%3Csvg xmlns='http://www.w3.org/2000/svg' width='8' height='8'%3E%3Cpath d='M2.5 0L1 1.5 3.5 4 1 6.5 2.5 8l4-4-4-4z' fill='currentColor'/%3E%3C/svg%3E")</w:t>
      </w:r>
      <w:r>
        <w:rPr>
          <w:rStyle w:val="p"/>
          <w:rFonts w:ascii="var(--bs-font-monospace)" w:hAnsi="var(--bs-font-monospace)"/>
          <w:color w:val="212529"/>
        </w:rPr>
        <w:t>;</w:t>
      </w:r>
    </w:p>
    <w:p w:rsidR="002A78AF" w:rsidRDefault="002A78AF" w:rsidP="002A78AF">
      <w:pPr>
        <w:pStyle w:val="NormalWeb"/>
        <w:shd w:val="clear" w:color="auto" w:fill="FFFFFF"/>
        <w:spacing w:before="0" w:beforeAutospacing="0"/>
        <w:rPr>
          <w:rFonts w:ascii="Segoe UI" w:hAnsi="Segoe UI" w:cs="Segoe UI"/>
          <w:color w:val="212529"/>
        </w:rPr>
      </w:pPr>
      <w:r>
        <w:rPr>
          <w:rFonts w:ascii="Segoe UI" w:hAnsi="Segoe UI" w:cs="Segoe UI"/>
          <w:color w:val="212529"/>
        </w:rPr>
        <w:t>You can also remove the divider setting </w:t>
      </w:r>
      <w:r>
        <w:rPr>
          <w:rStyle w:val="HTMLCode"/>
          <w:rFonts w:ascii="var(--bs-font-monospace)" w:hAnsi="var(--bs-font-monospace)"/>
          <w:color w:val="D63384"/>
          <w:sz w:val="21"/>
          <w:szCs w:val="21"/>
        </w:rPr>
        <w:t>--bs-breadcrumb-divider: '';</w:t>
      </w:r>
      <w:r>
        <w:rPr>
          <w:rFonts w:ascii="Segoe UI" w:hAnsi="Segoe UI" w:cs="Segoe UI"/>
          <w:color w:val="212529"/>
        </w:rPr>
        <w:t> (empty strings in CSS custom properties counts as a value), or setting the Sass variable to </w:t>
      </w:r>
      <w:r>
        <w:rPr>
          <w:rStyle w:val="HTMLCode"/>
          <w:rFonts w:ascii="var(--bs-font-monospace)" w:hAnsi="var(--bs-font-monospace)"/>
          <w:color w:val="D63384"/>
          <w:sz w:val="21"/>
          <w:szCs w:val="21"/>
        </w:rPr>
        <w:t>$breadcrumb-divider: none;</w:t>
      </w:r>
      <w:r>
        <w:rPr>
          <w:rFonts w:ascii="Segoe UI" w:hAnsi="Segoe UI" w:cs="Segoe UI"/>
          <w:color w:val="212529"/>
        </w:rPr>
        <w:t>.</w:t>
      </w:r>
    </w:p>
    <w:p w:rsidR="002A78AF" w:rsidRDefault="002A78AF" w:rsidP="00BC5942">
      <w:pPr>
        <w:numPr>
          <w:ilvl w:val="0"/>
          <w:numId w:val="17"/>
        </w:numPr>
        <w:shd w:val="clear" w:color="auto" w:fill="FFFFFF"/>
        <w:spacing w:before="100" w:beforeAutospacing="1" w:after="100" w:afterAutospacing="1" w:line="240" w:lineRule="auto"/>
        <w:rPr>
          <w:rFonts w:ascii="Segoe UI" w:hAnsi="Segoe UI" w:cs="Segoe UI"/>
          <w:color w:val="212529"/>
        </w:rPr>
      </w:pPr>
      <w:hyperlink r:id="rId172" w:history="1">
        <w:r>
          <w:rPr>
            <w:rStyle w:val="Hyperlink"/>
            <w:rFonts w:ascii="Segoe UI" w:hAnsi="Segoe UI" w:cs="Segoe UI"/>
            <w:color w:val="0D6EFD"/>
          </w:rPr>
          <w:t>Home</w:t>
        </w:r>
      </w:hyperlink>
    </w:p>
    <w:p w:rsidR="002A78AF" w:rsidRDefault="002A78AF" w:rsidP="00BC5942">
      <w:pPr>
        <w:numPr>
          <w:ilvl w:val="0"/>
          <w:numId w:val="17"/>
        </w:numPr>
        <w:shd w:val="clear" w:color="auto" w:fill="FFFFFF"/>
        <w:spacing w:before="100" w:beforeAutospacing="1" w:after="100" w:afterAutospacing="1" w:line="240" w:lineRule="auto"/>
        <w:rPr>
          <w:rFonts w:ascii="Segoe UI" w:hAnsi="Segoe UI" w:cs="Segoe UI"/>
          <w:color w:val="6C757D"/>
        </w:rPr>
      </w:pPr>
      <w:r>
        <w:rPr>
          <w:rFonts w:ascii="Segoe UI" w:hAnsi="Segoe UI" w:cs="Segoe UI"/>
          <w:color w:val="6C757D"/>
        </w:rPr>
        <w:t>Library</w:t>
      </w:r>
    </w:p>
    <w:p w:rsidR="002A78AF" w:rsidRDefault="002A78AF" w:rsidP="002A78AF">
      <w:pPr>
        <w:shd w:val="clear" w:color="auto" w:fill="FFFFFF"/>
        <w:spacing w:after="0"/>
        <w:rPr>
          <w:rFonts w:ascii="Segoe UI" w:hAnsi="Segoe UI" w:cs="Segoe UI"/>
          <w:color w:val="212529"/>
        </w:rPr>
      </w:pPr>
    </w:p>
    <w:p w:rsidR="002A78AF" w:rsidRDefault="002A78AF" w:rsidP="002A78AF">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"--bs-breadcrumb-divider: '';"</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"breadcrumb"</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"breadcrumb"</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"breadcrumb-item"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"breadcrumb-item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p"/>
          <w:rFonts w:ascii="var(--bs-font-monospace)" w:hAnsi="var(--bs-font-monospace)"/>
          <w:color w:val="212529"/>
        </w:rPr>
        <w:t>&gt;</w:t>
      </w:r>
      <w:r>
        <w:rPr>
          <w:rStyle w:val="HTMLCode"/>
          <w:rFonts w:ascii="var(--bs-font-monospace)" w:hAnsi="var(--bs-font-monospace)"/>
          <w:color w:val="212529"/>
        </w:rPr>
        <w:t>Library</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A78AF" w:rsidRDefault="002A78AF" w:rsidP="002A78AF">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ol</w:t>
      </w:r>
      <w:r>
        <w:rPr>
          <w:rStyle w:val="p"/>
          <w:rFonts w:ascii="var(--bs-font-monospace)" w:hAnsi="var(--bs-font-monospace)"/>
          <w:color w:val="212529"/>
        </w:rPr>
        <w:t>&gt;</w:t>
      </w:r>
    </w:p>
    <w:p w:rsidR="002A78AF" w:rsidRDefault="002A78AF" w:rsidP="002A78AF">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2A78AF" w:rsidRDefault="002A78AF" w:rsidP="002A78AF">
      <w:pPr>
        <w:shd w:val="clear" w:color="auto" w:fill="FFFFFF"/>
        <w:rPr>
          <w:rFonts w:ascii="Segoe UI" w:hAnsi="Segoe UI" w:cs="Segoe UI"/>
          <w:color w:val="212529"/>
          <w:sz w:val="24"/>
          <w:szCs w:val="24"/>
        </w:rPr>
      </w:pPr>
    </w:p>
    <w:p w:rsidR="002A78AF" w:rsidRDefault="002A78AF" w:rsidP="002A78AF">
      <w:pPr>
        <w:pStyle w:val="HTMLPreformatted"/>
        <w:rPr>
          <w:rStyle w:val="HTMLCode"/>
          <w:rFonts w:ascii="var(--bs-font-monospace)" w:hAnsi="var(--bs-font-monospace)"/>
          <w:color w:val="212529"/>
        </w:rPr>
      </w:pPr>
      <w:r>
        <w:rPr>
          <w:rStyle w:val="nv"/>
          <w:rFonts w:ascii="var(--bs-font-monospace)" w:hAnsi="var(--bs-font-monospace)"/>
          <w:color w:val="003333"/>
        </w:rPr>
        <w:t>$breadcrumb-divider</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none</w:t>
      </w:r>
      <w:r>
        <w:rPr>
          <w:rStyle w:val="p"/>
          <w:rFonts w:ascii="var(--bs-font-monospace)" w:hAnsi="var(--bs-font-monospace)"/>
          <w:color w:val="212529"/>
        </w:rPr>
        <w:t>;</w:t>
      </w:r>
    </w:p>
    <w:p w:rsidR="002A78AF" w:rsidRDefault="002A78AF" w:rsidP="002A78AF">
      <w:pPr>
        <w:pStyle w:val="Heading2"/>
        <w:shd w:val="clear" w:color="auto" w:fill="FFFFFF"/>
        <w:rPr>
          <w:rFonts w:ascii="Segoe UI" w:hAnsi="Segoe UI" w:cs="Segoe UI"/>
          <w:b w:val="0"/>
          <w:bCs w:val="0"/>
          <w:color w:val="212529"/>
        </w:rPr>
      </w:pPr>
      <w:bookmarkStart w:id="170" w:name="_Toc144064727"/>
      <w:r>
        <w:rPr>
          <w:rFonts w:ascii="Segoe UI" w:hAnsi="Segoe UI" w:cs="Segoe UI"/>
          <w:b w:val="0"/>
          <w:bCs w:val="0"/>
          <w:color w:val="212529"/>
        </w:rPr>
        <w:t>Accessibility</w:t>
      </w:r>
      <w:bookmarkEnd w:id="170"/>
    </w:p>
    <w:p w:rsidR="002A78AF" w:rsidRDefault="002A78AF" w:rsidP="002A78AF">
      <w:pPr>
        <w:pStyle w:val="NormalWeb"/>
        <w:shd w:val="clear" w:color="auto" w:fill="FFFFFF"/>
        <w:spacing w:before="0" w:beforeAutospacing="0"/>
        <w:rPr>
          <w:rFonts w:ascii="Segoe UI" w:hAnsi="Segoe UI" w:cs="Segoe UI"/>
          <w:color w:val="212529"/>
        </w:rPr>
      </w:pPr>
      <w:r>
        <w:rPr>
          <w:rFonts w:ascii="Segoe UI" w:hAnsi="Segoe UI" w:cs="Segoe UI"/>
          <w:color w:val="212529"/>
        </w:rPr>
        <w:t>Since breadcrumbs provide a navigation, it’s a good idea to add a meaningful label such as </w:t>
      </w:r>
      <w:r>
        <w:rPr>
          <w:rStyle w:val="HTMLCode"/>
          <w:rFonts w:ascii="var(--bs-font-monospace)" w:hAnsi="var(--bs-font-monospace)"/>
          <w:color w:val="D63384"/>
          <w:sz w:val="21"/>
          <w:szCs w:val="21"/>
        </w:rPr>
        <w:t>aria-label="breadcrumb"</w:t>
      </w:r>
      <w:r>
        <w:rPr>
          <w:rFonts w:ascii="Segoe UI" w:hAnsi="Segoe UI" w:cs="Segoe UI"/>
          <w:color w:val="212529"/>
        </w:rPr>
        <w:t> to describe the type of navigation provided in the </w:t>
      </w:r>
      <w:r>
        <w:rPr>
          <w:rStyle w:val="HTMLCode"/>
          <w:rFonts w:ascii="var(--bs-font-monospace)" w:hAnsi="var(--bs-font-monospace)"/>
          <w:color w:val="D63384"/>
          <w:sz w:val="21"/>
          <w:szCs w:val="21"/>
        </w:rPr>
        <w:t>&lt;nav&gt;</w:t>
      </w:r>
      <w:r>
        <w:rPr>
          <w:rFonts w:ascii="Segoe UI" w:hAnsi="Segoe UI" w:cs="Segoe UI"/>
          <w:color w:val="212529"/>
        </w:rPr>
        <w:t> element, as well as applying an </w:t>
      </w:r>
      <w:r>
        <w:rPr>
          <w:rStyle w:val="HTMLCode"/>
          <w:rFonts w:ascii="var(--bs-font-monospace)" w:hAnsi="var(--bs-font-monospace)"/>
          <w:color w:val="D63384"/>
          <w:sz w:val="21"/>
          <w:szCs w:val="21"/>
        </w:rPr>
        <w:t>aria-current="page"</w:t>
      </w:r>
      <w:r>
        <w:rPr>
          <w:rFonts w:ascii="Segoe UI" w:hAnsi="Segoe UI" w:cs="Segoe UI"/>
          <w:color w:val="212529"/>
        </w:rPr>
        <w:t> to the last item of the set to indicate that it represents the current page.</w:t>
      </w:r>
    </w:p>
    <w:p w:rsidR="002A78AF" w:rsidRDefault="002A78AF" w:rsidP="002A78AF">
      <w:pPr>
        <w:pStyle w:val="NormalWeb"/>
        <w:shd w:val="clear" w:color="auto" w:fill="FFFFFF"/>
        <w:spacing w:before="0" w:beforeAutospacing="0"/>
        <w:rPr>
          <w:rFonts w:ascii="Segoe UI" w:hAnsi="Segoe UI" w:cs="Segoe UI"/>
          <w:color w:val="212529"/>
        </w:rPr>
      </w:pPr>
      <w:r>
        <w:rPr>
          <w:rFonts w:ascii="Segoe UI" w:hAnsi="Segoe UI" w:cs="Segoe UI"/>
          <w:color w:val="212529"/>
        </w:rPr>
        <w:t>For more information, see the </w:t>
      </w:r>
      <w:hyperlink r:id="rId173" w:anchor="breadcrumb" w:history="1">
        <w:r>
          <w:rPr>
            <w:rStyle w:val="Hyperlink"/>
            <w:rFonts w:ascii="Segoe UI" w:hAnsi="Segoe UI" w:cs="Segoe UI"/>
            <w:color w:val="0D6EFD"/>
          </w:rPr>
          <w:t>WAI-ARIA Authoring Practices for the breadcrumb pattern</w:t>
        </w:r>
      </w:hyperlink>
      <w:r>
        <w:rPr>
          <w:rFonts w:ascii="Segoe UI" w:hAnsi="Segoe UI" w:cs="Segoe UI"/>
          <w:color w:val="212529"/>
        </w:rPr>
        <w:t>.</w:t>
      </w:r>
    </w:p>
    <w:p w:rsidR="002A78AF" w:rsidRDefault="002A78AF" w:rsidP="002A78AF">
      <w:pPr>
        <w:pStyle w:val="Heading2"/>
        <w:shd w:val="clear" w:color="auto" w:fill="FFFFFF"/>
        <w:rPr>
          <w:rFonts w:ascii="Segoe UI" w:hAnsi="Segoe UI" w:cs="Segoe UI"/>
          <w:b w:val="0"/>
          <w:bCs w:val="0"/>
          <w:color w:val="212529"/>
        </w:rPr>
      </w:pPr>
      <w:bookmarkStart w:id="171" w:name="_Toc144064728"/>
      <w:r>
        <w:rPr>
          <w:rFonts w:ascii="Segoe UI" w:hAnsi="Segoe UI" w:cs="Segoe UI"/>
          <w:b w:val="0"/>
          <w:bCs w:val="0"/>
          <w:color w:val="212529"/>
        </w:rPr>
        <w:t>Sass</w:t>
      </w:r>
      <w:bookmarkEnd w:id="171"/>
    </w:p>
    <w:p w:rsidR="002A78AF" w:rsidRDefault="002A78AF" w:rsidP="002A78AF">
      <w:pPr>
        <w:pStyle w:val="Heading3"/>
        <w:shd w:val="clear" w:color="auto" w:fill="FFFFFF"/>
        <w:rPr>
          <w:rFonts w:ascii="Segoe UI" w:hAnsi="Segoe UI" w:cs="Segoe UI"/>
          <w:b w:val="0"/>
          <w:bCs w:val="0"/>
          <w:color w:val="212529"/>
        </w:rPr>
      </w:pPr>
      <w:bookmarkStart w:id="172" w:name="_Toc144064729"/>
      <w:r>
        <w:rPr>
          <w:rFonts w:ascii="Segoe UI" w:hAnsi="Segoe UI" w:cs="Segoe UI"/>
          <w:b w:val="0"/>
          <w:bCs w:val="0"/>
          <w:color w:val="212529"/>
        </w:rPr>
        <w:t>Variables</w:t>
      </w:r>
      <w:bookmarkEnd w:id="172"/>
    </w:p>
    <w:p w:rsidR="002A78AF" w:rsidRDefault="002A78AF" w:rsidP="002A78AF">
      <w:pPr>
        <w:shd w:val="clear" w:color="auto" w:fill="FFFFFF"/>
        <w:rPr>
          <w:rFonts w:ascii="Segoe UI" w:hAnsi="Segoe UI" w:cs="Segoe UI"/>
          <w:color w:val="212529"/>
        </w:rPr>
      </w:pPr>
    </w:p>
    <w:p w:rsidR="002A78AF" w:rsidRDefault="002A78AF" w:rsidP="002A78AF">
      <w:pPr>
        <w:pStyle w:val="HTMLPreformatted"/>
        <w:rPr>
          <w:rStyle w:val="HTMLCode"/>
          <w:rFonts w:ascii="var(--bs-font-monospace)" w:hAnsi="var(--bs-font-monospace)"/>
          <w:color w:val="212529"/>
        </w:rPr>
      </w:pPr>
      <w:r>
        <w:rPr>
          <w:rStyle w:val="nv"/>
          <w:rFonts w:ascii="var(--bs-font-monospace)" w:hAnsi="var(--bs-font-monospace)"/>
          <w:color w:val="003333"/>
        </w:rPr>
        <w:t>$breadcrumb-font-size</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p>
    <w:p w:rsidR="002A78AF" w:rsidRDefault="002A78AF" w:rsidP="002A78AF">
      <w:pPr>
        <w:pStyle w:val="HTMLPreformatted"/>
        <w:rPr>
          <w:rStyle w:val="HTMLCode"/>
          <w:rFonts w:ascii="var(--bs-font-monospace)" w:hAnsi="var(--bs-font-monospace)"/>
          <w:color w:val="212529"/>
        </w:rPr>
      </w:pPr>
      <w:r>
        <w:rPr>
          <w:rStyle w:val="nv"/>
          <w:rFonts w:ascii="var(--bs-font-monospace)" w:hAnsi="var(--bs-font-monospace)"/>
          <w:color w:val="003333"/>
        </w:rPr>
        <w:t>$breadcrumb-padding-y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p"/>
          <w:rFonts w:ascii="var(--bs-font-monospace)" w:hAnsi="var(--bs-font-monospace)"/>
          <w:color w:val="212529"/>
        </w:rPr>
        <w:t>;</w:t>
      </w:r>
    </w:p>
    <w:p w:rsidR="002A78AF" w:rsidRDefault="002A78AF" w:rsidP="002A78AF">
      <w:pPr>
        <w:pStyle w:val="HTMLPreformatted"/>
        <w:rPr>
          <w:rStyle w:val="HTMLCode"/>
          <w:rFonts w:ascii="var(--bs-font-monospace)" w:hAnsi="var(--bs-font-monospace)"/>
          <w:color w:val="212529"/>
        </w:rPr>
      </w:pPr>
      <w:r>
        <w:rPr>
          <w:rStyle w:val="nv"/>
          <w:rFonts w:ascii="var(--bs-font-monospace)" w:hAnsi="var(--bs-font-monospace)"/>
          <w:color w:val="003333"/>
        </w:rPr>
        <w:t>$breadcrumb-padding-x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p"/>
          <w:rFonts w:ascii="var(--bs-font-monospace)" w:hAnsi="var(--bs-font-monospace)"/>
          <w:color w:val="212529"/>
        </w:rPr>
        <w:t>;</w:t>
      </w:r>
    </w:p>
    <w:p w:rsidR="002A78AF" w:rsidRDefault="002A78AF" w:rsidP="002A78AF">
      <w:pPr>
        <w:pStyle w:val="HTMLPreformatted"/>
        <w:rPr>
          <w:rStyle w:val="HTMLCode"/>
          <w:rFonts w:ascii="var(--bs-font-monospace)" w:hAnsi="var(--bs-font-monospace)"/>
          <w:color w:val="212529"/>
        </w:rPr>
      </w:pPr>
      <w:r>
        <w:rPr>
          <w:rStyle w:val="nv"/>
          <w:rFonts w:ascii="var(--bs-font-monospace)" w:hAnsi="var(--bs-font-monospace)"/>
          <w:color w:val="003333"/>
        </w:rPr>
        <w:t>$breadcrumb-item-padding-x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kt"/>
          <w:rFonts w:ascii="var(--bs-font-monospace)" w:hAnsi="var(--bs-font-monospace)"/>
          <w:color w:val="007788"/>
        </w:rPr>
        <w:t>rem</w:t>
      </w:r>
      <w:r>
        <w:rPr>
          <w:rStyle w:val="p"/>
          <w:rFonts w:ascii="var(--bs-font-monospace)" w:hAnsi="var(--bs-font-monospace)"/>
          <w:color w:val="212529"/>
        </w:rPr>
        <w:t>;</w:t>
      </w:r>
    </w:p>
    <w:p w:rsidR="002A78AF" w:rsidRDefault="002A78AF" w:rsidP="002A78AF">
      <w:pPr>
        <w:pStyle w:val="HTMLPreformatted"/>
        <w:rPr>
          <w:rStyle w:val="HTMLCode"/>
          <w:rFonts w:ascii="var(--bs-font-monospace)" w:hAnsi="var(--bs-font-monospace)"/>
          <w:color w:val="212529"/>
        </w:rPr>
      </w:pPr>
      <w:r>
        <w:rPr>
          <w:rStyle w:val="nv"/>
          <w:rFonts w:ascii="var(--bs-font-monospace)" w:hAnsi="var(--bs-font-monospace)"/>
          <w:color w:val="003333"/>
        </w:rPr>
        <w:t>$breadcrumb-margin-bottom</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kt"/>
          <w:rFonts w:ascii="var(--bs-font-monospace)" w:hAnsi="var(--bs-font-monospace)"/>
          <w:color w:val="007788"/>
        </w:rPr>
        <w:t>rem</w:t>
      </w:r>
      <w:r>
        <w:rPr>
          <w:rStyle w:val="p"/>
          <w:rFonts w:ascii="var(--bs-font-monospace)" w:hAnsi="var(--bs-font-monospace)"/>
          <w:color w:val="212529"/>
        </w:rPr>
        <w:t>;</w:t>
      </w:r>
    </w:p>
    <w:p w:rsidR="002A78AF" w:rsidRDefault="002A78AF" w:rsidP="002A78AF">
      <w:pPr>
        <w:pStyle w:val="HTMLPreformatted"/>
        <w:rPr>
          <w:rStyle w:val="HTMLCode"/>
          <w:rFonts w:ascii="var(--bs-font-monospace)" w:hAnsi="var(--bs-font-monospace)"/>
          <w:color w:val="212529"/>
        </w:rPr>
      </w:pPr>
      <w:r>
        <w:rPr>
          <w:rStyle w:val="nv"/>
          <w:rFonts w:ascii="var(--bs-font-monospace)" w:hAnsi="var(--bs-font-monospace)"/>
          <w:color w:val="003333"/>
        </w:rPr>
        <w:t>$breadcrumb-bg</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p>
    <w:p w:rsidR="002A78AF" w:rsidRDefault="002A78AF" w:rsidP="002A78AF">
      <w:pPr>
        <w:pStyle w:val="HTMLPreformatted"/>
        <w:rPr>
          <w:rStyle w:val="HTMLCode"/>
          <w:rFonts w:ascii="var(--bs-font-monospace)" w:hAnsi="var(--bs-font-monospace)"/>
          <w:color w:val="212529"/>
        </w:rPr>
      </w:pPr>
      <w:r>
        <w:rPr>
          <w:rStyle w:val="nv"/>
          <w:rFonts w:ascii="var(--bs-font-monospace)" w:hAnsi="var(--bs-font-monospace)"/>
          <w:color w:val="003333"/>
        </w:rPr>
        <w:t>$breadcrumb-divider-color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$gray-600</w:t>
      </w:r>
      <w:r>
        <w:rPr>
          <w:rStyle w:val="p"/>
          <w:rFonts w:ascii="var(--bs-font-monospace)" w:hAnsi="var(--bs-font-monospace)"/>
          <w:color w:val="212529"/>
        </w:rPr>
        <w:t>;</w:t>
      </w:r>
    </w:p>
    <w:p w:rsidR="002A78AF" w:rsidRDefault="002A78AF" w:rsidP="002A78AF">
      <w:pPr>
        <w:pStyle w:val="HTMLPreformatted"/>
        <w:rPr>
          <w:rStyle w:val="HTMLCode"/>
          <w:rFonts w:ascii="var(--bs-font-monospace)" w:hAnsi="var(--bs-font-monospace)"/>
          <w:color w:val="212529"/>
        </w:rPr>
      </w:pPr>
      <w:r>
        <w:rPr>
          <w:rStyle w:val="nv"/>
          <w:rFonts w:ascii="var(--bs-font-monospace)" w:hAnsi="var(--bs-font-monospace)"/>
          <w:color w:val="003333"/>
        </w:rPr>
        <w:t>$breadcrumb-active-color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$gray-600</w:t>
      </w:r>
      <w:r>
        <w:rPr>
          <w:rStyle w:val="p"/>
          <w:rFonts w:ascii="var(--bs-font-monospace)" w:hAnsi="var(--bs-font-monospace)"/>
          <w:color w:val="212529"/>
        </w:rPr>
        <w:t>;</w:t>
      </w:r>
    </w:p>
    <w:p w:rsidR="002A78AF" w:rsidRDefault="002A78AF" w:rsidP="002A78AF">
      <w:pPr>
        <w:pStyle w:val="HTMLPreformatted"/>
        <w:rPr>
          <w:rStyle w:val="HTMLCode"/>
          <w:rFonts w:ascii="var(--bs-font-monospace)" w:hAnsi="var(--bs-font-monospace)"/>
          <w:color w:val="212529"/>
        </w:rPr>
      </w:pPr>
      <w:r>
        <w:rPr>
          <w:rStyle w:val="nv"/>
          <w:rFonts w:ascii="var(--bs-font-monospace)" w:hAnsi="var(--bs-font-monospace)"/>
          <w:color w:val="003333"/>
        </w:rPr>
        <w:t>$breadcrumb-divider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quote</w:t>
      </w:r>
      <w:r>
        <w:rPr>
          <w:rStyle w:val="p"/>
          <w:rFonts w:ascii="var(--bs-font-monospace)" w:hAnsi="var(--bs-font-monospace)"/>
          <w:color w:val="212529"/>
        </w:rPr>
        <w:t>(</w:t>
      </w:r>
      <w:r>
        <w:rPr>
          <w:rStyle w:val="s2"/>
          <w:rFonts w:ascii="var(--bs-font-monospace)" w:hAnsi="var(--bs-font-monospace)"/>
          <w:color w:val="CC3300"/>
        </w:rPr>
        <w:t>"/"</w:t>
      </w:r>
      <w:r>
        <w:rPr>
          <w:rStyle w:val="p"/>
          <w:rFonts w:ascii="var(--bs-font-monospace)" w:hAnsi="var(--bs-font-monospace)"/>
          <w:color w:val="212529"/>
        </w:rPr>
        <w:t>);</w:t>
      </w:r>
    </w:p>
    <w:p w:rsidR="002A78AF" w:rsidRDefault="002A78AF" w:rsidP="002A78AF">
      <w:pPr>
        <w:pStyle w:val="HTMLPreformatted"/>
        <w:rPr>
          <w:rStyle w:val="HTMLCode"/>
          <w:rFonts w:ascii="var(--bs-font-monospace)" w:hAnsi="var(--bs-font-monospace)"/>
          <w:color w:val="212529"/>
        </w:rPr>
      </w:pPr>
      <w:r>
        <w:rPr>
          <w:rStyle w:val="nv"/>
          <w:rFonts w:ascii="var(--bs-font-monospace)" w:hAnsi="var(--bs-font-monospace)"/>
          <w:color w:val="003333"/>
        </w:rPr>
        <w:t>$breadcrumb-divider-flipped</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$breadcrumb-divider</w:t>
      </w:r>
      <w:r>
        <w:rPr>
          <w:rStyle w:val="p"/>
          <w:rFonts w:ascii="var(--bs-font-monospace)" w:hAnsi="var(--bs-font-monospace)"/>
          <w:color w:val="212529"/>
        </w:rPr>
        <w:t>;</w:t>
      </w:r>
    </w:p>
    <w:p w:rsidR="002A78AF" w:rsidRDefault="002A78AF" w:rsidP="002A78AF">
      <w:pPr>
        <w:pStyle w:val="HTMLPreformatted"/>
        <w:rPr>
          <w:rFonts w:ascii="var(--bs-font-monospace)" w:hAnsi="var(--bs-font-monospace)"/>
          <w:color w:val="212529"/>
          <w:sz w:val="21"/>
          <w:szCs w:val="21"/>
        </w:rPr>
      </w:pPr>
      <w:r>
        <w:rPr>
          <w:rStyle w:val="nv"/>
          <w:rFonts w:ascii="var(--bs-font-monospace)" w:hAnsi="var(--bs-font-monospace)"/>
          <w:color w:val="003333"/>
        </w:rPr>
        <w:t>$breadcrumb-border-radius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p>
    <w:p w:rsidR="0020294F" w:rsidRDefault="0020294F"/>
    <w:p w:rsidR="00F24CD3" w:rsidRDefault="00F24CD3"/>
    <w:p w:rsidR="00F24CD3" w:rsidRDefault="00F24CD3"/>
    <w:p w:rsidR="00F24CD3" w:rsidRDefault="00F24CD3"/>
    <w:p w:rsidR="00F24CD3" w:rsidRDefault="00F24CD3"/>
    <w:p w:rsidR="00F24CD3" w:rsidRDefault="00F24CD3"/>
    <w:p w:rsidR="00031DD5" w:rsidRDefault="00031DD5" w:rsidP="00031DD5">
      <w:pPr>
        <w:pStyle w:val="Heading1"/>
        <w:shd w:val="clear" w:color="auto" w:fill="FFFFFF"/>
        <w:spacing w:before="0" w:beforeAutospacing="0"/>
        <w:rPr>
          <w:rFonts w:ascii="Segoe UI" w:hAnsi="Segoe UI" w:cs="Segoe UI"/>
          <w:b w:val="0"/>
          <w:bCs w:val="0"/>
          <w:color w:val="212529"/>
        </w:rPr>
      </w:pPr>
      <w:bookmarkStart w:id="173" w:name="_Toc144064730"/>
      <w:r>
        <w:rPr>
          <w:rFonts w:ascii="Segoe UI" w:hAnsi="Segoe UI" w:cs="Segoe UI"/>
          <w:b w:val="0"/>
          <w:bCs w:val="0"/>
          <w:color w:val="212529"/>
        </w:rPr>
        <w:t>Buttons</w:t>
      </w:r>
      <w:bookmarkEnd w:id="173"/>
    </w:p>
    <w:p w:rsidR="00031DD5" w:rsidRDefault="00031DD5" w:rsidP="00031DD5">
      <w:pPr>
        <w:pStyle w:val="bd-lead"/>
        <w:shd w:val="clear" w:color="auto" w:fill="FFFFFF"/>
        <w:spacing w:before="0" w:beforeAutospacing="0"/>
        <w:rPr>
          <w:rFonts w:ascii="Segoe UI" w:hAnsi="Segoe UI" w:cs="Segoe UI"/>
          <w:color w:val="212529"/>
        </w:rPr>
      </w:pPr>
      <w:r>
        <w:rPr>
          <w:rFonts w:ascii="Segoe UI" w:hAnsi="Segoe UI" w:cs="Segoe UI"/>
          <w:color w:val="212529"/>
        </w:rPr>
        <w:t>Use Bootstrap’s custom button styles for actions in forms, dialogs, and more with support for multiple sizes, states, and more.</w:t>
      </w:r>
    </w:p>
    <w:p w:rsidR="00031DD5" w:rsidRDefault="00031DD5" w:rsidP="00031DD5">
      <w:pPr>
        <w:pStyle w:val="Heading2"/>
        <w:shd w:val="clear" w:color="auto" w:fill="FFFFFF"/>
        <w:spacing w:before="0" w:beforeAutospacing="0"/>
        <w:rPr>
          <w:rFonts w:ascii="Segoe UI" w:hAnsi="Segoe UI" w:cs="Segoe UI"/>
          <w:b w:val="0"/>
          <w:bCs w:val="0"/>
          <w:color w:val="212529"/>
        </w:rPr>
      </w:pPr>
      <w:bookmarkStart w:id="174" w:name="_Toc144064731"/>
      <w:r>
        <w:rPr>
          <w:rFonts w:ascii="Segoe UI" w:hAnsi="Segoe UI" w:cs="Segoe UI"/>
          <w:b w:val="0"/>
          <w:bCs w:val="0"/>
          <w:color w:val="212529"/>
        </w:rPr>
        <w:t>Examples</w:t>
      </w:r>
      <w:bookmarkEnd w:id="174"/>
    </w:p>
    <w:p w:rsidR="00031DD5" w:rsidRDefault="00031DD5" w:rsidP="00031DD5">
      <w:pPr>
        <w:pStyle w:val="NormalWeb"/>
        <w:shd w:val="clear" w:color="auto" w:fill="FFFFFF"/>
        <w:spacing w:before="0" w:beforeAutospacing="0"/>
        <w:rPr>
          <w:rFonts w:ascii="Segoe UI" w:hAnsi="Segoe UI" w:cs="Segoe UI"/>
          <w:color w:val="212529"/>
        </w:rPr>
      </w:pPr>
      <w:r>
        <w:rPr>
          <w:rFonts w:ascii="Segoe UI" w:hAnsi="Segoe UI" w:cs="Segoe UI"/>
          <w:color w:val="212529"/>
        </w:rPr>
        <w:t>Bootstrap includes several predefined button styles, each serving its own semantic purpose, with a few extras thrown in for more control.</w:t>
      </w:r>
    </w:p>
    <w:p w:rsidR="00031DD5" w:rsidRDefault="00031DD5" w:rsidP="00031DD5">
      <w:pPr>
        <w:shd w:val="clear" w:color="auto" w:fill="FFFFFF"/>
        <w:rPr>
          <w:rFonts w:ascii="Segoe UI" w:hAnsi="Segoe UI" w:cs="Segoe UI"/>
          <w:color w:val="212529"/>
        </w:rPr>
      </w:pPr>
      <w:r>
        <w:rPr>
          <w:rFonts w:ascii="Segoe UI" w:hAnsi="Segoe UI" w:cs="Segoe UI"/>
          <w:color w:val="212529"/>
        </w:rPr>
        <w:t>Primary Secondary Success Danger Warning Info Light Dark Link</w:t>
      </w:r>
    </w:p>
    <w:p w:rsidR="00031DD5" w:rsidRDefault="00031DD5" w:rsidP="00031DD5">
      <w:pPr>
        <w:shd w:val="clear" w:color="auto" w:fill="FFFFFF"/>
        <w:rPr>
          <w:rFonts w:ascii="Segoe UI" w:hAnsi="Segoe UI" w:cs="Segoe UI"/>
          <w:color w:val="212529"/>
        </w:rPr>
      </w:pP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Primary</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w:t>
      </w:r>
      <w:r>
        <w:rPr>
          <w:rStyle w:val="p"/>
          <w:rFonts w:ascii="var(--bs-font-monospace)" w:hAnsi="var(--bs-font-monospace)"/>
          <w:color w:val="212529"/>
        </w:rPr>
        <w:t>&gt;</w:t>
      </w:r>
      <w:r>
        <w:rPr>
          <w:rStyle w:val="HTMLCode"/>
          <w:rFonts w:ascii="var(--bs-font-monospace)" w:hAnsi="var(--bs-font-monospace)"/>
          <w:color w:val="212529"/>
        </w:rPr>
        <w:t>Secondary</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btn-success"</w:t>
      </w:r>
      <w:r>
        <w:rPr>
          <w:rStyle w:val="p"/>
          <w:rFonts w:ascii="var(--bs-font-monospace)" w:hAnsi="var(--bs-font-monospace)"/>
          <w:color w:val="212529"/>
        </w:rPr>
        <w:t>&gt;</w:t>
      </w:r>
      <w:r>
        <w:rPr>
          <w:rStyle w:val="HTMLCode"/>
          <w:rFonts w:ascii="var(--bs-font-monospace)" w:hAnsi="var(--bs-font-monospace)"/>
          <w:color w:val="212529"/>
        </w:rPr>
        <w:t>Success</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btn-danger"</w:t>
      </w:r>
      <w:r>
        <w:rPr>
          <w:rStyle w:val="p"/>
          <w:rFonts w:ascii="var(--bs-font-monospace)" w:hAnsi="var(--bs-font-monospace)"/>
          <w:color w:val="212529"/>
        </w:rPr>
        <w:t>&gt;</w:t>
      </w:r>
      <w:r>
        <w:rPr>
          <w:rStyle w:val="HTMLCode"/>
          <w:rFonts w:ascii="var(--bs-font-monospace)" w:hAnsi="var(--bs-font-monospace)"/>
          <w:color w:val="212529"/>
        </w:rPr>
        <w:t>Danger</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btn-warning"</w:t>
      </w:r>
      <w:r>
        <w:rPr>
          <w:rStyle w:val="p"/>
          <w:rFonts w:ascii="var(--bs-font-monospace)" w:hAnsi="var(--bs-font-monospace)"/>
          <w:color w:val="212529"/>
        </w:rPr>
        <w:t>&gt;</w:t>
      </w:r>
      <w:r>
        <w:rPr>
          <w:rStyle w:val="HTMLCode"/>
          <w:rFonts w:ascii="var(--bs-font-monospace)" w:hAnsi="var(--bs-font-monospace)"/>
          <w:color w:val="212529"/>
        </w:rPr>
        <w:t>Warning</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btn-info"</w:t>
      </w:r>
      <w:r>
        <w:rPr>
          <w:rStyle w:val="p"/>
          <w:rFonts w:ascii="var(--bs-font-monospace)" w:hAnsi="var(--bs-font-monospace)"/>
          <w:color w:val="212529"/>
        </w:rPr>
        <w:t>&gt;</w:t>
      </w:r>
      <w:r>
        <w:rPr>
          <w:rStyle w:val="HTMLCode"/>
          <w:rFonts w:ascii="var(--bs-font-monospace)" w:hAnsi="var(--bs-font-monospace)"/>
          <w:color w:val="212529"/>
        </w:rPr>
        <w:t>Info</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btn-light"</w:t>
      </w:r>
      <w:r>
        <w:rPr>
          <w:rStyle w:val="p"/>
          <w:rFonts w:ascii="var(--bs-font-monospace)" w:hAnsi="var(--bs-font-monospace)"/>
          <w:color w:val="212529"/>
        </w:rPr>
        <w:t>&gt;</w:t>
      </w:r>
      <w:r>
        <w:rPr>
          <w:rStyle w:val="HTMLCode"/>
          <w:rFonts w:ascii="var(--bs-font-monospace)" w:hAnsi="var(--bs-font-monospace)"/>
          <w:color w:val="212529"/>
        </w:rPr>
        <w:t>Light</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btn-dark"</w:t>
      </w:r>
      <w:r>
        <w:rPr>
          <w:rStyle w:val="p"/>
          <w:rFonts w:ascii="var(--bs-font-monospace)" w:hAnsi="var(--bs-font-monospace)"/>
          <w:color w:val="212529"/>
        </w:rPr>
        <w:t>&gt;</w:t>
      </w:r>
      <w:r>
        <w:rPr>
          <w:rStyle w:val="HTMLCode"/>
          <w:rFonts w:ascii="var(--bs-font-monospace)" w:hAnsi="var(--bs-font-monospace)"/>
          <w:color w:val="212529"/>
        </w:rPr>
        <w:t>Dark</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p>
    <w:p w:rsidR="00031DD5" w:rsidRDefault="00031DD5" w:rsidP="00031DD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btn-link"</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eading5"/>
        <w:shd w:val="clear" w:color="auto" w:fill="FFFFFF"/>
        <w:spacing w:before="0"/>
        <w:rPr>
          <w:rFonts w:ascii="Segoe UI" w:hAnsi="Segoe UI" w:cs="Segoe UI"/>
          <w:color w:val="212529"/>
          <w:sz w:val="20"/>
          <w:szCs w:val="20"/>
        </w:rPr>
      </w:pPr>
      <w:r>
        <w:rPr>
          <w:rFonts w:ascii="Segoe UI" w:hAnsi="Segoe UI" w:cs="Segoe UI"/>
          <w:b/>
          <w:bCs/>
          <w:color w:val="212529"/>
        </w:rPr>
        <w:t>Conveying meaning to assistive technologies</w:t>
      </w:r>
    </w:p>
    <w:p w:rsidR="00031DD5" w:rsidRDefault="00031DD5" w:rsidP="00031DD5">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Using color to add meaning only provides a visual indication, which will not be conveyed to users of assistive technologies – such as screen readers. Ensure that information denoted by the color is either obvious from the content itself (e.g. the visible text), or is included through alternative means, such as additional text hidden with the </w:t>
      </w:r>
      <w:r>
        <w:rPr>
          <w:rStyle w:val="HTMLCode"/>
          <w:rFonts w:ascii="var(--bs-font-monospace)" w:hAnsi="var(--bs-font-monospace)"/>
          <w:color w:val="D63384"/>
          <w:sz w:val="21"/>
          <w:szCs w:val="21"/>
        </w:rPr>
        <w:t>.visually-hidden</w:t>
      </w:r>
      <w:r>
        <w:rPr>
          <w:rFonts w:ascii="Segoe UI" w:hAnsi="Segoe UI" w:cs="Segoe UI"/>
          <w:color w:val="212529"/>
        </w:rPr>
        <w:t> class.</w:t>
      </w:r>
    </w:p>
    <w:p w:rsidR="00031DD5" w:rsidRDefault="00031DD5" w:rsidP="00031DD5">
      <w:pPr>
        <w:pStyle w:val="Heading2"/>
        <w:shd w:val="clear" w:color="auto" w:fill="FFFFFF"/>
        <w:rPr>
          <w:rFonts w:ascii="Segoe UI" w:hAnsi="Segoe UI" w:cs="Segoe UI"/>
          <w:b w:val="0"/>
          <w:bCs w:val="0"/>
          <w:color w:val="212529"/>
        </w:rPr>
      </w:pPr>
      <w:bookmarkStart w:id="175" w:name="_Toc144064732"/>
      <w:r>
        <w:rPr>
          <w:rFonts w:ascii="Segoe UI" w:hAnsi="Segoe UI" w:cs="Segoe UI"/>
          <w:b w:val="0"/>
          <w:bCs w:val="0"/>
          <w:color w:val="212529"/>
        </w:rPr>
        <w:t>Disable text wrapping</w:t>
      </w:r>
      <w:bookmarkEnd w:id="175"/>
    </w:p>
    <w:p w:rsidR="00031DD5" w:rsidRDefault="00031DD5" w:rsidP="00031DD5">
      <w:pPr>
        <w:pStyle w:val="NormalWeb"/>
        <w:shd w:val="clear" w:color="auto" w:fill="FFFFFF"/>
        <w:spacing w:before="0" w:beforeAutospacing="0"/>
        <w:rPr>
          <w:rFonts w:ascii="Segoe UI" w:hAnsi="Segoe UI" w:cs="Segoe UI"/>
          <w:color w:val="212529"/>
        </w:rPr>
      </w:pPr>
      <w:r>
        <w:rPr>
          <w:rFonts w:ascii="Segoe UI" w:hAnsi="Segoe UI" w:cs="Segoe UI"/>
          <w:color w:val="212529"/>
        </w:rPr>
        <w:t>If you don’t want the button text to wrap, you can add the </w:t>
      </w:r>
      <w:r>
        <w:rPr>
          <w:rStyle w:val="HTMLCode"/>
          <w:rFonts w:ascii="var(--bs-font-monospace)" w:hAnsi="var(--bs-font-monospace)"/>
          <w:color w:val="D63384"/>
          <w:sz w:val="21"/>
          <w:szCs w:val="21"/>
        </w:rPr>
        <w:t>.text-nowrap</w:t>
      </w:r>
      <w:r>
        <w:rPr>
          <w:rFonts w:ascii="Segoe UI" w:hAnsi="Segoe UI" w:cs="Segoe UI"/>
          <w:color w:val="212529"/>
        </w:rPr>
        <w:t> class to the button. In Sass, you can set </w:t>
      </w:r>
      <w:r>
        <w:rPr>
          <w:rStyle w:val="HTMLCode"/>
          <w:rFonts w:ascii="var(--bs-font-monospace)" w:hAnsi="var(--bs-font-monospace)"/>
          <w:color w:val="D63384"/>
          <w:sz w:val="21"/>
          <w:szCs w:val="21"/>
        </w:rPr>
        <w:t>$btn-white-space: nowrap</w:t>
      </w:r>
      <w:r>
        <w:rPr>
          <w:rFonts w:ascii="Segoe UI" w:hAnsi="Segoe UI" w:cs="Segoe UI"/>
          <w:color w:val="212529"/>
        </w:rPr>
        <w:t> to disable text wrapping for each button.</w:t>
      </w:r>
    </w:p>
    <w:p w:rsidR="00031DD5" w:rsidRDefault="00031DD5" w:rsidP="00031DD5">
      <w:pPr>
        <w:pStyle w:val="Heading2"/>
        <w:shd w:val="clear" w:color="auto" w:fill="FFFFFF"/>
        <w:rPr>
          <w:rFonts w:ascii="Segoe UI" w:hAnsi="Segoe UI" w:cs="Segoe UI"/>
          <w:b w:val="0"/>
          <w:bCs w:val="0"/>
          <w:color w:val="212529"/>
        </w:rPr>
      </w:pPr>
      <w:bookmarkStart w:id="176" w:name="_Toc144064733"/>
      <w:r>
        <w:rPr>
          <w:rFonts w:ascii="Segoe UI" w:hAnsi="Segoe UI" w:cs="Segoe UI"/>
          <w:b w:val="0"/>
          <w:bCs w:val="0"/>
          <w:color w:val="212529"/>
        </w:rPr>
        <w:t>Button tags</w:t>
      </w:r>
      <w:bookmarkEnd w:id="176"/>
    </w:p>
    <w:p w:rsidR="00031DD5" w:rsidRDefault="00031DD5" w:rsidP="00031DD5">
      <w:pPr>
        <w:pStyle w:val="NormalWeb"/>
        <w:shd w:val="clear" w:color="auto" w:fill="FFFFFF"/>
        <w:spacing w:before="0" w:beforeAutospacing="0"/>
        <w:rPr>
          <w:rFonts w:ascii="Segoe UI" w:hAnsi="Segoe UI" w:cs="Segoe UI"/>
          <w:color w:val="212529"/>
        </w:rPr>
      </w:pPr>
      <w:r>
        <w:rPr>
          <w:rFonts w:ascii="Segoe UI" w:hAnsi="Segoe UI" w:cs="Segoe UI"/>
          <w:color w:val="212529"/>
        </w:rPr>
        <w:t>The </w:t>
      </w:r>
      <w:r>
        <w:rPr>
          <w:rStyle w:val="HTMLCode"/>
          <w:rFonts w:ascii="var(--bs-font-monospace)" w:hAnsi="var(--bs-font-monospace)"/>
          <w:color w:val="D63384"/>
          <w:sz w:val="21"/>
          <w:szCs w:val="21"/>
        </w:rPr>
        <w:t>.btn</w:t>
      </w:r>
      <w:r>
        <w:rPr>
          <w:rFonts w:ascii="Segoe UI" w:hAnsi="Segoe UI" w:cs="Segoe UI"/>
          <w:color w:val="212529"/>
        </w:rPr>
        <w:t> classes are designed to be used with the </w:t>
      </w:r>
      <w:r>
        <w:rPr>
          <w:rStyle w:val="HTMLCode"/>
          <w:rFonts w:ascii="var(--bs-font-monospace)" w:hAnsi="var(--bs-font-monospace)"/>
          <w:color w:val="D63384"/>
          <w:sz w:val="21"/>
          <w:szCs w:val="21"/>
        </w:rPr>
        <w:t>&lt;button&gt;</w:t>
      </w:r>
      <w:r>
        <w:rPr>
          <w:rFonts w:ascii="Segoe UI" w:hAnsi="Segoe UI" w:cs="Segoe UI"/>
          <w:color w:val="212529"/>
        </w:rPr>
        <w:t> element. However, you can also use these classes on </w:t>
      </w:r>
      <w:r>
        <w:rPr>
          <w:rStyle w:val="HTMLCode"/>
          <w:rFonts w:ascii="var(--bs-font-monospace)" w:hAnsi="var(--bs-font-monospace)"/>
          <w:color w:val="D63384"/>
          <w:sz w:val="21"/>
          <w:szCs w:val="21"/>
        </w:rPr>
        <w:t>&lt;a&gt;</w:t>
      </w:r>
      <w:r>
        <w:rPr>
          <w:rFonts w:ascii="Segoe UI" w:hAnsi="Segoe UI" w:cs="Segoe UI"/>
          <w:color w:val="212529"/>
        </w:rPr>
        <w:t> or </w:t>
      </w:r>
      <w:r>
        <w:rPr>
          <w:rStyle w:val="HTMLCode"/>
          <w:rFonts w:ascii="var(--bs-font-monospace)" w:hAnsi="var(--bs-font-monospace)"/>
          <w:color w:val="D63384"/>
          <w:sz w:val="21"/>
          <w:szCs w:val="21"/>
        </w:rPr>
        <w:t>&lt;input&gt;</w:t>
      </w:r>
      <w:r>
        <w:rPr>
          <w:rFonts w:ascii="Segoe UI" w:hAnsi="Segoe UI" w:cs="Segoe UI"/>
          <w:color w:val="212529"/>
        </w:rPr>
        <w:t> elements (though some browsers may apply a slightly different rendering).</w:t>
      </w:r>
    </w:p>
    <w:p w:rsidR="00031DD5" w:rsidRDefault="00031DD5" w:rsidP="00031DD5">
      <w:pPr>
        <w:pStyle w:val="NormalWeb"/>
        <w:shd w:val="clear" w:color="auto" w:fill="FFFFFF"/>
        <w:spacing w:before="0" w:beforeAutospacing="0"/>
        <w:rPr>
          <w:rFonts w:ascii="Segoe UI" w:hAnsi="Segoe UI" w:cs="Segoe UI"/>
          <w:color w:val="212529"/>
        </w:rPr>
      </w:pPr>
      <w:r>
        <w:rPr>
          <w:rFonts w:ascii="Segoe UI" w:hAnsi="Segoe UI" w:cs="Segoe UI"/>
          <w:color w:val="212529"/>
        </w:rPr>
        <w:t>When using button classes on </w:t>
      </w:r>
      <w:r>
        <w:rPr>
          <w:rStyle w:val="HTMLCode"/>
          <w:rFonts w:ascii="var(--bs-font-monospace)" w:hAnsi="var(--bs-font-monospace)"/>
          <w:color w:val="D63384"/>
          <w:sz w:val="21"/>
          <w:szCs w:val="21"/>
        </w:rPr>
        <w:t>&lt;a&gt;</w:t>
      </w:r>
      <w:r>
        <w:rPr>
          <w:rFonts w:ascii="Segoe UI" w:hAnsi="Segoe UI" w:cs="Segoe UI"/>
          <w:color w:val="212529"/>
        </w:rPr>
        <w:t> elements that are used to trigger in-page functionality (like collapsing content), rather than linking to new pages or sections within the current page, these links should be given a </w:t>
      </w:r>
      <w:r>
        <w:rPr>
          <w:rStyle w:val="HTMLCode"/>
          <w:rFonts w:ascii="var(--bs-font-monospace)" w:hAnsi="var(--bs-font-monospace)"/>
          <w:color w:val="D63384"/>
          <w:sz w:val="21"/>
          <w:szCs w:val="21"/>
        </w:rPr>
        <w:t>role="button"</w:t>
      </w:r>
      <w:r>
        <w:rPr>
          <w:rFonts w:ascii="Segoe UI" w:hAnsi="Segoe UI" w:cs="Segoe UI"/>
          <w:color w:val="212529"/>
        </w:rPr>
        <w:t> to appropriately convey their purpose to assistive technologies such as screen readers.</w:t>
      </w:r>
    </w:p>
    <w:p w:rsidR="00031DD5" w:rsidRDefault="00031DD5" w:rsidP="00031DD5">
      <w:pPr>
        <w:shd w:val="clear" w:color="auto" w:fill="FFFFFF"/>
        <w:rPr>
          <w:rFonts w:ascii="Segoe UI" w:hAnsi="Segoe UI" w:cs="Segoe UI"/>
          <w:color w:val="212529"/>
        </w:rPr>
      </w:pPr>
      <w:hyperlink r:id="rId174" w:history="1">
        <w:r>
          <w:rPr>
            <w:rStyle w:val="Hyperlink"/>
            <w:rFonts w:ascii="Segoe UI" w:hAnsi="Segoe UI" w:cs="Segoe UI"/>
            <w:color w:val="FFFFFF"/>
            <w:bdr w:val="single" w:sz="6" w:space="0" w:color="0D6EFD" w:frame="1"/>
            <w:shd w:val="clear" w:color="auto" w:fill="0D6EFD"/>
          </w:rPr>
          <w:t>Link</w:t>
        </w:r>
      </w:hyperlink>
      <w:r>
        <w:rPr>
          <w:rFonts w:ascii="Segoe UI" w:hAnsi="Segoe UI" w:cs="Segoe UI"/>
          <w:color w:val="212529"/>
        </w:rPr>
        <w:t> Button  </w:t>
      </w:r>
      <w:r>
        <w:rPr>
          <w:rFonts w:ascii="Segoe UI" w:hAnsi="Segoe UI" w:cs="Segoe UI"/>
          <w:color w:val="212529"/>
        </w:rPr>
        <w:object w:dxaOrig="0" w:dyaOrig="0">
          <v:shape id="_x0000_i1375" type="#_x0000_t75" style="width:36.75pt;height:22.5pt" o:ole="">
            <v:imagedata r:id="rId175" o:title=""/>
          </v:shape>
          <w:control r:id="rId176" w:name="DefaultOcxName38" w:shapeid="_x0000_i1375"/>
        </w:object>
      </w:r>
      <w:r>
        <w:rPr>
          <w:rFonts w:ascii="Segoe UI" w:hAnsi="Segoe UI" w:cs="Segoe UI"/>
          <w:color w:val="212529"/>
        </w:rPr>
        <w:t> </w:t>
      </w:r>
      <w:r>
        <w:rPr>
          <w:rFonts w:ascii="Segoe UI" w:hAnsi="Segoe UI" w:cs="Segoe UI"/>
          <w:color w:val="212529"/>
        </w:rPr>
        <w:object w:dxaOrig="0" w:dyaOrig="0">
          <v:shape id="_x0000_i1374" type="#_x0000_t75" style="width:33.75pt;height:22.5pt" o:ole="">
            <v:imagedata r:id="rId177" o:title=""/>
          </v:shape>
          <w:control r:id="rId178" w:name="DefaultOcxName115" w:shapeid="_x0000_i1374"/>
        </w:object>
      </w:r>
    </w:p>
    <w:p w:rsidR="00031DD5" w:rsidRDefault="00031DD5" w:rsidP="00031DD5">
      <w:pPr>
        <w:shd w:val="clear" w:color="auto" w:fill="FFFFFF"/>
        <w:rPr>
          <w:rFonts w:ascii="Segoe UI" w:hAnsi="Segoe UI" w:cs="Segoe UI"/>
          <w:color w:val="212529"/>
        </w:rPr>
      </w:pP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"submit"</w:t>
      </w:r>
      <w:r>
        <w:rPr>
          <w:rStyle w:val="p"/>
          <w:rFonts w:ascii="var(--bs-font-monospace)" w:hAnsi="var(--bs-font-monospace)"/>
          <w:color w:val="212529"/>
        </w:rPr>
        <w:t>&gt;</w:t>
      </w:r>
      <w:r>
        <w:rPr>
          <w:rStyle w:val="HTMLCode"/>
          <w:rFonts w:ascii="var(--bs-font-monospace)" w:hAnsi="var(--bs-font-monospace)"/>
          <w:color w:val="212529"/>
        </w:rPr>
        <w:t>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"Input"</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"submit"</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"Submit"</w:t>
      </w:r>
      <w:r>
        <w:rPr>
          <w:rStyle w:val="p"/>
          <w:rFonts w:ascii="var(--bs-font-monospace)" w:hAnsi="var(--bs-font-monospace)"/>
          <w:color w:val="212529"/>
        </w:rPr>
        <w:t>&gt;</w:t>
      </w:r>
    </w:p>
    <w:p w:rsidR="00031DD5" w:rsidRDefault="00031DD5" w:rsidP="00031DD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"reset"</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"Reset"</w:t>
      </w:r>
      <w:r>
        <w:rPr>
          <w:rStyle w:val="p"/>
          <w:rFonts w:ascii="var(--bs-font-monospace)" w:hAnsi="var(--bs-font-monospace)"/>
          <w:color w:val="212529"/>
        </w:rPr>
        <w:t>&gt;</w:t>
      </w:r>
    </w:p>
    <w:p w:rsidR="00031DD5" w:rsidRDefault="00031DD5" w:rsidP="00031DD5">
      <w:pPr>
        <w:pStyle w:val="Heading2"/>
        <w:shd w:val="clear" w:color="auto" w:fill="FFFFFF"/>
        <w:rPr>
          <w:rFonts w:ascii="Segoe UI" w:hAnsi="Segoe UI" w:cs="Segoe UI"/>
          <w:b w:val="0"/>
          <w:bCs w:val="0"/>
          <w:color w:val="212529"/>
        </w:rPr>
      </w:pPr>
      <w:bookmarkStart w:id="177" w:name="_Toc144064734"/>
      <w:r>
        <w:rPr>
          <w:rFonts w:ascii="Segoe UI" w:hAnsi="Segoe UI" w:cs="Segoe UI"/>
          <w:b w:val="0"/>
          <w:bCs w:val="0"/>
          <w:color w:val="212529"/>
        </w:rPr>
        <w:t>Outline buttons</w:t>
      </w:r>
      <w:bookmarkEnd w:id="177"/>
    </w:p>
    <w:p w:rsidR="00031DD5" w:rsidRDefault="00031DD5" w:rsidP="00031DD5">
      <w:pPr>
        <w:pStyle w:val="NormalWeb"/>
        <w:shd w:val="clear" w:color="auto" w:fill="FFFFFF"/>
        <w:spacing w:before="0" w:beforeAutospacing="0"/>
        <w:rPr>
          <w:rFonts w:ascii="Segoe UI" w:hAnsi="Segoe UI" w:cs="Segoe UI"/>
          <w:color w:val="212529"/>
        </w:rPr>
      </w:pPr>
      <w:r>
        <w:rPr>
          <w:rFonts w:ascii="Segoe UI" w:hAnsi="Segoe UI" w:cs="Segoe UI"/>
          <w:color w:val="212529"/>
        </w:rPr>
        <w:t>In need of a button, but not the hefty background colors they bring? Replace the default modifier classes with the </w:t>
      </w:r>
      <w:r>
        <w:rPr>
          <w:rStyle w:val="HTMLCode"/>
          <w:rFonts w:ascii="var(--bs-font-monospace)" w:hAnsi="var(--bs-font-monospace)"/>
          <w:color w:val="D63384"/>
          <w:sz w:val="21"/>
          <w:szCs w:val="21"/>
        </w:rPr>
        <w:t>.btn-outline-*</w:t>
      </w:r>
      <w:r>
        <w:rPr>
          <w:rFonts w:ascii="Segoe UI" w:hAnsi="Segoe UI" w:cs="Segoe UI"/>
          <w:color w:val="212529"/>
        </w:rPr>
        <w:t> ones to remove all background images and colors on any button.</w:t>
      </w:r>
    </w:p>
    <w:p w:rsidR="00031DD5" w:rsidRDefault="00031DD5" w:rsidP="00031DD5">
      <w:pPr>
        <w:shd w:val="clear" w:color="auto" w:fill="FFFFFF"/>
        <w:rPr>
          <w:rFonts w:ascii="Segoe UI" w:hAnsi="Segoe UI" w:cs="Segoe UI"/>
          <w:color w:val="212529"/>
        </w:rPr>
      </w:pPr>
      <w:r>
        <w:rPr>
          <w:rFonts w:ascii="Segoe UI" w:hAnsi="Segoe UI" w:cs="Segoe UI"/>
          <w:color w:val="212529"/>
        </w:rPr>
        <w:t>Primary Secondary Success Danger Warning Info Light Dark</w:t>
      </w:r>
    </w:p>
    <w:p w:rsidR="00031DD5" w:rsidRDefault="00031DD5" w:rsidP="00031DD5">
      <w:pPr>
        <w:shd w:val="clear" w:color="auto" w:fill="FFFFFF"/>
        <w:rPr>
          <w:rFonts w:ascii="Segoe UI" w:hAnsi="Segoe UI" w:cs="Segoe UI"/>
          <w:color w:val="212529"/>
        </w:rPr>
      </w:pP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btn-outline-primary"</w:t>
      </w:r>
      <w:r>
        <w:rPr>
          <w:rStyle w:val="p"/>
          <w:rFonts w:ascii="var(--bs-font-monospace)" w:hAnsi="var(--bs-font-monospace)"/>
          <w:color w:val="212529"/>
        </w:rPr>
        <w:t>&gt;</w:t>
      </w:r>
      <w:r>
        <w:rPr>
          <w:rStyle w:val="HTMLCode"/>
          <w:rFonts w:ascii="var(--bs-font-monospace)" w:hAnsi="var(--bs-font-monospace)"/>
          <w:color w:val="212529"/>
        </w:rPr>
        <w:t>Primary</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w:t>
      </w:r>
      <w:r>
        <w:rPr>
          <w:rStyle w:val="p"/>
          <w:rFonts w:ascii="var(--bs-font-monospace)" w:hAnsi="var(--bs-font-monospace)"/>
          <w:color w:val="212529"/>
        </w:rPr>
        <w:t>&gt;</w:t>
      </w:r>
      <w:r>
        <w:rPr>
          <w:rStyle w:val="HTMLCode"/>
          <w:rFonts w:ascii="var(--bs-font-monospace)" w:hAnsi="var(--bs-font-monospace)"/>
          <w:color w:val="212529"/>
        </w:rPr>
        <w:t>Secondary</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btn-outline-success"</w:t>
      </w:r>
      <w:r>
        <w:rPr>
          <w:rStyle w:val="p"/>
          <w:rFonts w:ascii="var(--bs-font-monospace)" w:hAnsi="var(--bs-font-monospace)"/>
          <w:color w:val="212529"/>
        </w:rPr>
        <w:t>&gt;</w:t>
      </w:r>
      <w:r>
        <w:rPr>
          <w:rStyle w:val="HTMLCode"/>
          <w:rFonts w:ascii="var(--bs-font-monospace)" w:hAnsi="var(--bs-font-monospace)"/>
          <w:color w:val="212529"/>
        </w:rPr>
        <w:t>Success</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btn-outline-danger"</w:t>
      </w:r>
      <w:r>
        <w:rPr>
          <w:rStyle w:val="p"/>
          <w:rFonts w:ascii="var(--bs-font-monospace)" w:hAnsi="var(--bs-font-monospace)"/>
          <w:color w:val="212529"/>
        </w:rPr>
        <w:t>&gt;</w:t>
      </w:r>
      <w:r>
        <w:rPr>
          <w:rStyle w:val="HTMLCode"/>
          <w:rFonts w:ascii="var(--bs-font-monospace)" w:hAnsi="var(--bs-font-monospace)"/>
          <w:color w:val="212529"/>
        </w:rPr>
        <w:t>Danger</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btn-outline-warning"</w:t>
      </w:r>
      <w:r>
        <w:rPr>
          <w:rStyle w:val="p"/>
          <w:rFonts w:ascii="var(--bs-font-monospace)" w:hAnsi="var(--bs-font-monospace)"/>
          <w:color w:val="212529"/>
        </w:rPr>
        <w:t>&gt;</w:t>
      </w:r>
      <w:r>
        <w:rPr>
          <w:rStyle w:val="HTMLCode"/>
          <w:rFonts w:ascii="var(--bs-font-monospace)" w:hAnsi="var(--bs-font-monospace)"/>
          <w:color w:val="212529"/>
        </w:rPr>
        <w:t>Warning</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btn-outline-info"</w:t>
      </w:r>
      <w:r>
        <w:rPr>
          <w:rStyle w:val="p"/>
          <w:rFonts w:ascii="var(--bs-font-monospace)" w:hAnsi="var(--bs-font-monospace)"/>
          <w:color w:val="212529"/>
        </w:rPr>
        <w:t>&gt;</w:t>
      </w:r>
      <w:r>
        <w:rPr>
          <w:rStyle w:val="HTMLCode"/>
          <w:rFonts w:ascii="var(--bs-font-monospace)" w:hAnsi="var(--bs-font-monospace)"/>
          <w:color w:val="212529"/>
        </w:rPr>
        <w:t>Info</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btn-outline-light"</w:t>
      </w:r>
      <w:r>
        <w:rPr>
          <w:rStyle w:val="p"/>
          <w:rFonts w:ascii="var(--bs-font-monospace)" w:hAnsi="var(--bs-font-monospace)"/>
          <w:color w:val="212529"/>
        </w:rPr>
        <w:t>&gt;</w:t>
      </w:r>
      <w:r>
        <w:rPr>
          <w:rStyle w:val="HTMLCode"/>
          <w:rFonts w:ascii="var(--bs-font-monospace)" w:hAnsi="var(--bs-font-monospace)"/>
          <w:color w:val="212529"/>
        </w:rPr>
        <w:t>Light</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btn-outline-dark"</w:t>
      </w:r>
      <w:r>
        <w:rPr>
          <w:rStyle w:val="p"/>
          <w:rFonts w:ascii="var(--bs-font-monospace)" w:hAnsi="var(--bs-font-monospace)"/>
          <w:color w:val="212529"/>
        </w:rPr>
        <w:t>&gt;</w:t>
      </w:r>
      <w:r>
        <w:rPr>
          <w:rStyle w:val="HTMLCode"/>
          <w:rFonts w:ascii="var(--bs-font-monospace)" w:hAnsi="var(--bs-font-monospace)"/>
          <w:color w:val="212529"/>
        </w:rPr>
        <w:t>Dark</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shd w:val="clear" w:color="auto" w:fill="FFFFFF"/>
        <w:rPr>
          <w:rFonts w:ascii="Segoe UI" w:hAnsi="Segoe UI" w:cs="Segoe UI"/>
          <w:color w:val="212529"/>
          <w:sz w:val="24"/>
          <w:szCs w:val="24"/>
        </w:rPr>
      </w:pPr>
      <w:r>
        <w:rPr>
          <w:rFonts w:ascii="Segoe UI" w:hAnsi="Segoe UI" w:cs="Segoe UI"/>
          <w:color w:val="212529"/>
        </w:rPr>
        <w:t>Some of the button styles use a relatively light foreground color, and should only be used on a dark background in order to have sufficient contrast.</w:t>
      </w:r>
    </w:p>
    <w:p w:rsidR="00031DD5" w:rsidRDefault="00031DD5" w:rsidP="00031DD5">
      <w:pPr>
        <w:pStyle w:val="Heading2"/>
        <w:shd w:val="clear" w:color="auto" w:fill="FFFFFF"/>
        <w:rPr>
          <w:rFonts w:ascii="Segoe UI" w:hAnsi="Segoe UI" w:cs="Segoe UI"/>
          <w:b w:val="0"/>
          <w:bCs w:val="0"/>
          <w:color w:val="212529"/>
        </w:rPr>
      </w:pPr>
      <w:bookmarkStart w:id="178" w:name="_Toc144064735"/>
      <w:r>
        <w:rPr>
          <w:rFonts w:ascii="Segoe UI" w:hAnsi="Segoe UI" w:cs="Segoe UI"/>
          <w:b w:val="0"/>
          <w:bCs w:val="0"/>
          <w:color w:val="212529"/>
        </w:rPr>
        <w:t>Sizes</w:t>
      </w:r>
      <w:bookmarkEnd w:id="178"/>
    </w:p>
    <w:p w:rsidR="00031DD5" w:rsidRDefault="00031DD5" w:rsidP="00031DD5">
      <w:pPr>
        <w:pStyle w:val="NormalWeb"/>
        <w:shd w:val="clear" w:color="auto" w:fill="FFFFFF"/>
        <w:spacing w:before="0" w:beforeAutospacing="0"/>
        <w:rPr>
          <w:rFonts w:ascii="Segoe UI" w:hAnsi="Segoe UI" w:cs="Segoe UI"/>
          <w:color w:val="212529"/>
        </w:rPr>
      </w:pPr>
      <w:r>
        <w:rPr>
          <w:rFonts w:ascii="Segoe UI" w:hAnsi="Segoe UI" w:cs="Segoe UI"/>
          <w:color w:val="212529"/>
        </w:rPr>
        <w:t>Fancy larger or smaller buttons? Add </w:t>
      </w:r>
      <w:r>
        <w:rPr>
          <w:rStyle w:val="HTMLCode"/>
          <w:rFonts w:ascii="var(--bs-font-monospace)" w:hAnsi="var(--bs-font-monospace)"/>
          <w:color w:val="D63384"/>
          <w:sz w:val="21"/>
          <w:szCs w:val="21"/>
        </w:rPr>
        <w:t>.btn-lg</w:t>
      </w:r>
      <w:r>
        <w:rPr>
          <w:rFonts w:ascii="Segoe UI" w:hAnsi="Segoe UI" w:cs="Segoe UI"/>
          <w:color w:val="212529"/>
        </w:rPr>
        <w:t> or </w:t>
      </w:r>
      <w:r>
        <w:rPr>
          <w:rStyle w:val="HTMLCode"/>
          <w:rFonts w:ascii="var(--bs-font-monospace)" w:hAnsi="var(--bs-font-monospace)"/>
          <w:color w:val="D63384"/>
          <w:sz w:val="21"/>
          <w:szCs w:val="21"/>
        </w:rPr>
        <w:t>.btn-sm</w:t>
      </w:r>
      <w:r>
        <w:rPr>
          <w:rFonts w:ascii="Segoe UI" w:hAnsi="Segoe UI" w:cs="Segoe UI"/>
          <w:color w:val="212529"/>
        </w:rPr>
        <w:t> for additional sizes.</w:t>
      </w:r>
    </w:p>
    <w:p w:rsidR="00031DD5" w:rsidRDefault="00031DD5" w:rsidP="00031DD5">
      <w:pPr>
        <w:shd w:val="clear" w:color="auto" w:fill="FFFFFF"/>
        <w:rPr>
          <w:rFonts w:ascii="Segoe UI" w:hAnsi="Segoe UI" w:cs="Segoe UI"/>
          <w:color w:val="212529"/>
        </w:rPr>
      </w:pPr>
      <w:r>
        <w:rPr>
          <w:rFonts w:ascii="Segoe UI" w:hAnsi="Segoe UI" w:cs="Segoe UI"/>
          <w:color w:val="212529"/>
        </w:rPr>
        <w:t>Large button Large button</w:t>
      </w:r>
    </w:p>
    <w:p w:rsidR="00031DD5" w:rsidRDefault="00031DD5" w:rsidP="00031DD5">
      <w:pPr>
        <w:shd w:val="clear" w:color="auto" w:fill="FFFFFF"/>
        <w:rPr>
          <w:rFonts w:ascii="Segoe UI" w:hAnsi="Segoe UI" w:cs="Segoe UI"/>
          <w:color w:val="212529"/>
        </w:rPr>
      </w:pP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 btn-lg"</w:t>
      </w:r>
      <w:r>
        <w:rPr>
          <w:rStyle w:val="p"/>
          <w:rFonts w:ascii="var(--bs-font-monospace)" w:hAnsi="var(--bs-font-monospace)"/>
          <w:color w:val="212529"/>
        </w:rPr>
        <w:t>&gt;</w:t>
      </w:r>
      <w:r>
        <w:rPr>
          <w:rStyle w:val="HTMLCode"/>
          <w:rFonts w:ascii="var(--bs-font-monospace)" w:hAnsi="var(--bs-font-monospace)"/>
          <w:color w:val="212529"/>
        </w:rPr>
        <w:t>Large 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btn-lg"</w:t>
      </w:r>
      <w:r>
        <w:rPr>
          <w:rStyle w:val="p"/>
          <w:rFonts w:ascii="var(--bs-font-monospace)" w:hAnsi="var(--bs-font-monospace)"/>
          <w:color w:val="212529"/>
        </w:rPr>
        <w:t>&gt;</w:t>
      </w:r>
      <w:r>
        <w:rPr>
          <w:rStyle w:val="HTMLCode"/>
          <w:rFonts w:ascii="var(--bs-font-monospace)" w:hAnsi="var(--bs-font-monospace)"/>
          <w:color w:val="212529"/>
        </w:rPr>
        <w:t>Large 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shd w:val="clear" w:color="auto" w:fill="FFFFFF"/>
        <w:rPr>
          <w:rFonts w:ascii="Segoe UI" w:hAnsi="Segoe UI" w:cs="Segoe UI"/>
          <w:color w:val="212529"/>
          <w:sz w:val="24"/>
          <w:szCs w:val="24"/>
        </w:rPr>
      </w:pPr>
      <w:r>
        <w:rPr>
          <w:rFonts w:ascii="Segoe UI" w:hAnsi="Segoe UI" w:cs="Segoe UI"/>
          <w:color w:val="212529"/>
        </w:rPr>
        <w:t>Small button Small button</w:t>
      </w:r>
    </w:p>
    <w:p w:rsidR="00031DD5" w:rsidRDefault="00031DD5" w:rsidP="00031DD5">
      <w:pPr>
        <w:shd w:val="clear" w:color="auto" w:fill="FFFFFF"/>
        <w:rPr>
          <w:rFonts w:ascii="Segoe UI" w:hAnsi="Segoe UI" w:cs="Segoe UI"/>
          <w:color w:val="212529"/>
        </w:rPr>
      </w:pP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 btn-sm"</w:t>
      </w:r>
      <w:r>
        <w:rPr>
          <w:rStyle w:val="p"/>
          <w:rFonts w:ascii="var(--bs-font-monospace)" w:hAnsi="var(--bs-font-monospace)"/>
          <w:color w:val="212529"/>
        </w:rPr>
        <w:t>&gt;</w:t>
      </w:r>
      <w:r>
        <w:rPr>
          <w:rStyle w:val="HTMLCode"/>
          <w:rFonts w:ascii="var(--bs-font-monospace)" w:hAnsi="var(--bs-font-monospace)"/>
          <w:color w:val="212529"/>
        </w:rPr>
        <w:t>Small 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btn-sm"</w:t>
      </w:r>
      <w:r>
        <w:rPr>
          <w:rStyle w:val="p"/>
          <w:rFonts w:ascii="var(--bs-font-monospace)" w:hAnsi="var(--bs-font-monospace)"/>
          <w:color w:val="212529"/>
        </w:rPr>
        <w:t>&gt;</w:t>
      </w:r>
      <w:r>
        <w:rPr>
          <w:rStyle w:val="HTMLCode"/>
          <w:rFonts w:ascii="var(--bs-font-monospace)" w:hAnsi="var(--bs-font-monospace)"/>
          <w:color w:val="212529"/>
        </w:rPr>
        <w:t>Small 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eading2"/>
        <w:shd w:val="clear" w:color="auto" w:fill="FFFFFF"/>
        <w:rPr>
          <w:rFonts w:ascii="Segoe UI" w:hAnsi="Segoe UI" w:cs="Segoe UI"/>
          <w:b w:val="0"/>
          <w:bCs w:val="0"/>
          <w:color w:val="212529"/>
        </w:rPr>
      </w:pPr>
      <w:bookmarkStart w:id="179" w:name="_Toc144064736"/>
      <w:r>
        <w:rPr>
          <w:rFonts w:ascii="Segoe UI" w:hAnsi="Segoe UI" w:cs="Segoe UI"/>
          <w:b w:val="0"/>
          <w:bCs w:val="0"/>
          <w:color w:val="212529"/>
        </w:rPr>
        <w:t>Disabled state</w:t>
      </w:r>
      <w:bookmarkEnd w:id="179"/>
    </w:p>
    <w:p w:rsidR="00031DD5" w:rsidRDefault="00031DD5" w:rsidP="00031DD5">
      <w:pPr>
        <w:pStyle w:val="NormalWeb"/>
        <w:shd w:val="clear" w:color="auto" w:fill="FFFFFF"/>
        <w:spacing w:before="0" w:beforeAutospacing="0"/>
        <w:rPr>
          <w:rFonts w:ascii="Segoe UI" w:hAnsi="Segoe UI" w:cs="Segoe UI"/>
          <w:color w:val="212529"/>
        </w:rPr>
      </w:pPr>
      <w:r>
        <w:rPr>
          <w:rFonts w:ascii="Segoe UI" w:hAnsi="Segoe UI" w:cs="Segoe UI"/>
          <w:color w:val="212529"/>
        </w:rPr>
        <w:t>Make buttons look inactive by adding the </w:t>
      </w:r>
      <w:r>
        <w:rPr>
          <w:rStyle w:val="HTMLCode"/>
          <w:rFonts w:ascii="var(--bs-font-monospace)" w:hAnsi="var(--bs-font-monospace)"/>
          <w:color w:val="D63384"/>
          <w:sz w:val="21"/>
          <w:szCs w:val="21"/>
        </w:rPr>
        <w:t>disabled</w:t>
      </w:r>
      <w:r>
        <w:rPr>
          <w:rFonts w:ascii="Segoe UI" w:hAnsi="Segoe UI" w:cs="Segoe UI"/>
          <w:color w:val="212529"/>
        </w:rPr>
        <w:t> boolean attribute to any </w:t>
      </w:r>
      <w:r>
        <w:rPr>
          <w:rStyle w:val="HTMLCode"/>
          <w:rFonts w:ascii="var(--bs-font-monospace)" w:hAnsi="var(--bs-font-monospace)"/>
          <w:color w:val="D63384"/>
          <w:sz w:val="21"/>
          <w:szCs w:val="21"/>
        </w:rPr>
        <w:t>&lt;button&gt;</w:t>
      </w:r>
      <w:r>
        <w:rPr>
          <w:rFonts w:ascii="Segoe UI" w:hAnsi="Segoe UI" w:cs="Segoe UI"/>
          <w:color w:val="212529"/>
        </w:rPr>
        <w:t> element. Disabled buttons have </w:t>
      </w:r>
      <w:r>
        <w:rPr>
          <w:rStyle w:val="HTMLCode"/>
          <w:rFonts w:ascii="var(--bs-font-monospace)" w:hAnsi="var(--bs-font-monospace)"/>
          <w:color w:val="D63384"/>
          <w:sz w:val="21"/>
          <w:szCs w:val="21"/>
        </w:rPr>
        <w:t>pointer-events: none</w:t>
      </w:r>
      <w:r>
        <w:rPr>
          <w:rFonts w:ascii="Segoe UI" w:hAnsi="Segoe UI" w:cs="Segoe UI"/>
          <w:color w:val="212529"/>
        </w:rPr>
        <w:t> applied to, preventing hover and active states from triggering.</w:t>
      </w:r>
    </w:p>
    <w:p w:rsidR="00031DD5" w:rsidRDefault="00031DD5" w:rsidP="00031DD5">
      <w:pPr>
        <w:shd w:val="clear" w:color="auto" w:fill="FFFFFF"/>
        <w:rPr>
          <w:rFonts w:ascii="Segoe UI" w:hAnsi="Segoe UI" w:cs="Segoe UI"/>
          <w:color w:val="212529"/>
        </w:rPr>
      </w:pPr>
      <w:r>
        <w:rPr>
          <w:rFonts w:ascii="Segoe UI" w:hAnsi="Segoe UI" w:cs="Segoe UI"/>
          <w:color w:val="212529"/>
        </w:rPr>
        <w:t>Primary button Button</w:t>
      </w:r>
    </w:p>
    <w:p w:rsidR="00031DD5" w:rsidRDefault="00031DD5" w:rsidP="00031DD5">
      <w:pPr>
        <w:shd w:val="clear" w:color="auto" w:fill="FFFFFF"/>
        <w:rPr>
          <w:rFonts w:ascii="Segoe UI" w:hAnsi="Segoe UI" w:cs="Segoe UI"/>
          <w:color w:val="212529"/>
        </w:rPr>
      </w:pP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btn-lg btn-primary"</w:t>
      </w:r>
      <w:r>
        <w:rPr>
          <w:rStyle w:val="HTMLCode"/>
          <w:rFonts w:ascii="var(--bs-font-monospace)" w:hAnsi="var(--bs-font-monospace)"/>
          <w:color w:val="212529"/>
        </w:rPr>
        <w:t xml:space="preserve"> </w:t>
      </w:r>
      <w:r>
        <w:rPr>
          <w:rStyle w:val="na"/>
          <w:rFonts w:ascii="var(--bs-font-monospace)" w:hAnsi="var(--bs-font-monospace)"/>
          <w:color w:val="006EE0"/>
        </w:rPr>
        <w:t>disabled</w:t>
      </w:r>
      <w:r>
        <w:rPr>
          <w:rStyle w:val="p"/>
          <w:rFonts w:ascii="var(--bs-font-monospace)" w:hAnsi="var(--bs-font-monospace)"/>
          <w:color w:val="212529"/>
        </w:rPr>
        <w:t>&gt;</w:t>
      </w:r>
      <w:r>
        <w:rPr>
          <w:rStyle w:val="HTMLCode"/>
          <w:rFonts w:ascii="var(--bs-font-monospace)" w:hAnsi="var(--bs-font-monospace)"/>
          <w:color w:val="212529"/>
        </w:rPr>
        <w:t>Primary 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btn-lg"</w:t>
      </w:r>
      <w:r>
        <w:rPr>
          <w:rStyle w:val="HTMLCode"/>
          <w:rFonts w:ascii="var(--bs-font-monospace)" w:hAnsi="var(--bs-font-monospace)"/>
          <w:color w:val="212529"/>
        </w:rPr>
        <w:t xml:space="preserve"> </w:t>
      </w:r>
      <w:r>
        <w:rPr>
          <w:rStyle w:val="na"/>
          <w:rFonts w:ascii="var(--bs-font-monospace)" w:hAnsi="var(--bs-font-monospace)"/>
          <w:color w:val="006EE0"/>
        </w:rPr>
        <w:t>disabled</w:t>
      </w:r>
      <w:r>
        <w:rPr>
          <w:rStyle w:val="p"/>
          <w:rFonts w:ascii="var(--bs-font-monospace)" w:hAnsi="var(--bs-font-monospace)"/>
          <w:color w:val="212529"/>
        </w:rPr>
        <w:t>&gt;</w:t>
      </w:r>
      <w:r>
        <w:rPr>
          <w:rStyle w:val="HTMLCode"/>
          <w:rFonts w:ascii="var(--bs-font-monospace)" w:hAnsi="var(--bs-font-monospace)"/>
          <w:color w:val="212529"/>
        </w:rPr>
        <w:t>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NormalWeb"/>
        <w:shd w:val="clear" w:color="auto" w:fill="FFFFFF"/>
        <w:spacing w:before="0" w:beforeAutospacing="0"/>
        <w:rPr>
          <w:rFonts w:ascii="Segoe UI" w:hAnsi="Segoe UI" w:cs="Segoe UI"/>
          <w:color w:val="212529"/>
        </w:rPr>
      </w:pPr>
      <w:r>
        <w:rPr>
          <w:rFonts w:ascii="Segoe UI" w:hAnsi="Segoe UI" w:cs="Segoe UI"/>
          <w:color w:val="212529"/>
        </w:rPr>
        <w:t>Disabled buttons using the </w:t>
      </w:r>
      <w:r>
        <w:rPr>
          <w:rStyle w:val="HTMLCode"/>
          <w:rFonts w:ascii="var(--bs-font-monospace)" w:hAnsi="var(--bs-font-monospace)"/>
          <w:color w:val="D63384"/>
          <w:sz w:val="21"/>
          <w:szCs w:val="21"/>
        </w:rPr>
        <w:t>&lt;a&gt;</w:t>
      </w:r>
      <w:r>
        <w:rPr>
          <w:rFonts w:ascii="Segoe UI" w:hAnsi="Segoe UI" w:cs="Segoe UI"/>
          <w:color w:val="212529"/>
        </w:rPr>
        <w:t> element behave a bit different:</w:t>
      </w:r>
    </w:p>
    <w:p w:rsidR="00031DD5" w:rsidRDefault="00031DD5" w:rsidP="00BC5942">
      <w:pPr>
        <w:numPr>
          <w:ilvl w:val="0"/>
          <w:numId w:val="18"/>
        </w:numPr>
        <w:shd w:val="clear" w:color="auto" w:fill="FFFFFF"/>
        <w:spacing w:before="100" w:beforeAutospacing="1" w:after="100" w:afterAutospacing="1" w:line="240" w:lineRule="auto"/>
        <w:rPr>
          <w:rFonts w:ascii="Segoe UI" w:hAnsi="Segoe UI" w:cs="Segoe UI"/>
          <w:color w:val="212529"/>
        </w:rPr>
      </w:pPr>
      <w:r>
        <w:rPr>
          <w:rStyle w:val="HTMLCode"/>
          <w:rFonts w:ascii="var(--bs-font-monospace)" w:eastAsiaTheme="minorHAnsi" w:hAnsi="var(--bs-font-monospace)"/>
          <w:color w:val="D63384"/>
          <w:sz w:val="21"/>
          <w:szCs w:val="21"/>
        </w:rPr>
        <w:t>&lt;a&gt;</w:t>
      </w:r>
      <w:r>
        <w:rPr>
          <w:rFonts w:ascii="Segoe UI" w:hAnsi="Segoe UI" w:cs="Segoe UI"/>
          <w:color w:val="212529"/>
        </w:rPr>
        <w:t>s don’t support the </w:t>
      </w:r>
      <w:r>
        <w:rPr>
          <w:rStyle w:val="HTMLCode"/>
          <w:rFonts w:ascii="var(--bs-font-monospace)" w:eastAsiaTheme="minorHAnsi" w:hAnsi="var(--bs-font-monospace)"/>
          <w:color w:val="D63384"/>
          <w:sz w:val="21"/>
          <w:szCs w:val="21"/>
        </w:rPr>
        <w:t>disabled</w:t>
      </w:r>
      <w:r>
        <w:rPr>
          <w:rFonts w:ascii="Segoe UI" w:hAnsi="Segoe UI" w:cs="Segoe UI"/>
          <w:color w:val="212529"/>
        </w:rPr>
        <w:t> attribute, so you must add the </w:t>
      </w:r>
      <w:r>
        <w:rPr>
          <w:rStyle w:val="HTMLCode"/>
          <w:rFonts w:ascii="var(--bs-font-monospace)" w:eastAsiaTheme="minorHAnsi" w:hAnsi="var(--bs-font-monospace)"/>
          <w:color w:val="D63384"/>
          <w:sz w:val="21"/>
          <w:szCs w:val="21"/>
        </w:rPr>
        <w:t>.disabled</w:t>
      </w:r>
      <w:r>
        <w:rPr>
          <w:rFonts w:ascii="Segoe UI" w:hAnsi="Segoe UI" w:cs="Segoe UI"/>
          <w:color w:val="212529"/>
        </w:rPr>
        <w:t> class to make it visually appear disabled.</w:t>
      </w:r>
    </w:p>
    <w:p w:rsidR="00031DD5" w:rsidRDefault="00031DD5" w:rsidP="00BC5942">
      <w:pPr>
        <w:numPr>
          <w:ilvl w:val="0"/>
          <w:numId w:val="1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Some future-friendly styles are included to disable all </w:t>
      </w:r>
      <w:r>
        <w:rPr>
          <w:rStyle w:val="HTMLCode"/>
          <w:rFonts w:ascii="var(--bs-font-monospace)" w:eastAsiaTheme="minorHAnsi" w:hAnsi="var(--bs-font-monospace)"/>
          <w:color w:val="D63384"/>
          <w:sz w:val="21"/>
          <w:szCs w:val="21"/>
        </w:rPr>
        <w:t>pointer-events</w:t>
      </w:r>
      <w:r>
        <w:rPr>
          <w:rFonts w:ascii="Segoe UI" w:hAnsi="Segoe UI" w:cs="Segoe UI"/>
          <w:color w:val="212529"/>
        </w:rPr>
        <w:t> on anchor buttons.</w:t>
      </w:r>
    </w:p>
    <w:p w:rsidR="00031DD5" w:rsidRDefault="00031DD5" w:rsidP="00BC5942">
      <w:pPr>
        <w:numPr>
          <w:ilvl w:val="0"/>
          <w:numId w:val="1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Disabled buttons should include the </w:t>
      </w:r>
      <w:r>
        <w:rPr>
          <w:rStyle w:val="HTMLCode"/>
          <w:rFonts w:ascii="var(--bs-font-monospace)" w:eastAsiaTheme="minorHAnsi" w:hAnsi="var(--bs-font-monospace)"/>
          <w:color w:val="D63384"/>
          <w:sz w:val="21"/>
          <w:szCs w:val="21"/>
        </w:rPr>
        <w:t>aria-disabled="true"</w:t>
      </w:r>
      <w:r>
        <w:rPr>
          <w:rFonts w:ascii="Segoe UI" w:hAnsi="Segoe UI" w:cs="Segoe UI"/>
          <w:color w:val="212529"/>
        </w:rPr>
        <w:t> attribute to indicate the state of the element to assistive technologies.</w:t>
      </w:r>
    </w:p>
    <w:p w:rsidR="00031DD5" w:rsidRDefault="00031DD5" w:rsidP="00031DD5">
      <w:pPr>
        <w:shd w:val="clear" w:color="auto" w:fill="FFFFFF"/>
        <w:spacing w:after="0"/>
        <w:rPr>
          <w:rFonts w:ascii="Segoe UI" w:hAnsi="Segoe UI" w:cs="Segoe UI"/>
          <w:color w:val="212529"/>
        </w:rPr>
      </w:pPr>
      <w:hyperlink r:id="rId179" w:history="1">
        <w:r>
          <w:rPr>
            <w:rStyle w:val="Hyperlink"/>
            <w:rFonts w:ascii="Segoe UI" w:hAnsi="Segoe UI" w:cs="Segoe UI"/>
            <w:color w:val="FFFFFF"/>
            <w:bdr w:val="single" w:sz="6" w:space="0" w:color="0D6EFD" w:frame="1"/>
            <w:shd w:val="clear" w:color="auto" w:fill="0D6EFD"/>
          </w:rPr>
          <w:t>Primary link</w:t>
        </w:r>
      </w:hyperlink>
      <w:r>
        <w:rPr>
          <w:rFonts w:ascii="Segoe UI" w:hAnsi="Segoe UI" w:cs="Segoe UI"/>
          <w:color w:val="212529"/>
        </w:rPr>
        <w:t> </w:t>
      </w:r>
      <w:hyperlink r:id="rId180" w:history="1">
        <w:r>
          <w:rPr>
            <w:rStyle w:val="Hyperlink"/>
            <w:rFonts w:ascii="Segoe UI" w:hAnsi="Segoe UI" w:cs="Segoe UI"/>
            <w:color w:val="FFFFFF"/>
            <w:bdr w:val="single" w:sz="6" w:space="0" w:color="6C757D" w:frame="1"/>
            <w:shd w:val="clear" w:color="auto" w:fill="6C757D"/>
          </w:rPr>
          <w:t>Link</w:t>
        </w:r>
      </w:hyperlink>
    </w:p>
    <w:p w:rsidR="00031DD5" w:rsidRDefault="00031DD5" w:rsidP="00031DD5">
      <w:pPr>
        <w:shd w:val="clear" w:color="auto" w:fill="FFFFFF"/>
        <w:rPr>
          <w:rFonts w:ascii="Segoe UI" w:hAnsi="Segoe UI" w:cs="Segoe UI"/>
          <w:color w:val="212529"/>
        </w:rPr>
      </w:pP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 btn-lg disabled"</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Primary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031DD5" w:rsidRDefault="00031DD5" w:rsidP="00031DD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btn-lg disabled"</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031DD5" w:rsidRDefault="00031DD5" w:rsidP="00031DD5">
      <w:pPr>
        <w:pStyle w:val="Heading5"/>
        <w:shd w:val="clear" w:color="auto" w:fill="FFFFFF"/>
        <w:spacing w:before="0"/>
        <w:rPr>
          <w:rFonts w:ascii="Segoe UI" w:hAnsi="Segoe UI" w:cs="Segoe UI"/>
          <w:color w:val="212529"/>
          <w:sz w:val="20"/>
          <w:szCs w:val="20"/>
        </w:rPr>
      </w:pPr>
      <w:r>
        <w:rPr>
          <w:rFonts w:ascii="Segoe UI" w:hAnsi="Segoe UI" w:cs="Segoe UI"/>
          <w:b/>
          <w:bCs/>
          <w:color w:val="212529"/>
        </w:rPr>
        <w:t>Link functionality caveat</w:t>
      </w:r>
    </w:p>
    <w:p w:rsidR="00031DD5" w:rsidRDefault="00031DD5" w:rsidP="00031DD5">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The </w:t>
      </w:r>
      <w:r>
        <w:rPr>
          <w:rStyle w:val="HTMLCode"/>
          <w:rFonts w:ascii="var(--bs-font-monospace)" w:hAnsi="var(--bs-font-monospace)"/>
          <w:color w:val="D63384"/>
          <w:sz w:val="21"/>
          <w:szCs w:val="21"/>
        </w:rPr>
        <w:t>.disabled</w:t>
      </w:r>
      <w:r>
        <w:rPr>
          <w:rFonts w:ascii="Segoe UI" w:hAnsi="Segoe UI" w:cs="Segoe UI"/>
          <w:color w:val="212529"/>
        </w:rPr>
        <w:t> class uses </w:t>
      </w:r>
      <w:r>
        <w:rPr>
          <w:rStyle w:val="HTMLCode"/>
          <w:rFonts w:ascii="var(--bs-font-monospace)" w:hAnsi="var(--bs-font-monospace)"/>
          <w:color w:val="D63384"/>
          <w:sz w:val="21"/>
          <w:szCs w:val="21"/>
        </w:rPr>
        <w:t>pointer-events: none</w:t>
      </w:r>
      <w:r>
        <w:rPr>
          <w:rFonts w:ascii="Segoe UI" w:hAnsi="Segoe UI" w:cs="Segoe UI"/>
          <w:color w:val="212529"/>
        </w:rPr>
        <w:t> to try to disable the link functionality of </w:t>
      </w:r>
      <w:r>
        <w:rPr>
          <w:rStyle w:val="HTMLCode"/>
          <w:rFonts w:ascii="var(--bs-font-monospace)" w:hAnsi="var(--bs-font-monospace)"/>
          <w:color w:val="D63384"/>
          <w:sz w:val="21"/>
          <w:szCs w:val="21"/>
        </w:rPr>
        <w:t>&lt;a&gt;</w:t>
      </w:r>
      <w:r>
        <w:rPr>
          <w:rFonts w:ascii="Segoe UI" w:hAnsi="Segoe UI" w:cs="Segoe UI"/>
          <w:color w:val="212529"/>
        </w:rPr>
        <w:t>s, but that CSS property is not yet standardized. In addition, even in browsers that do support </w:t>
      </w:r>
      <w:r>
        <w:rPr>
          <w:rStyle w:val="HTMLCode"/>
          <w:rFonts w:ascii="var(--bs-font-monospace)" w:hAnsi="var(--bs-font-monospace)"/>
          <w:color w:val="D63384"/>
          <w:sz w:val="21"/>
          <w:szCs w:val="21"/>
        </w:rPr>
        <w:t>pointer-events: none</w:t>
      </w:r>
      <w:r>
        <w:rPr>
          <w:rFonts w:ascii="Segoe UI" w:hAnsi="Segoe UI" w:cs="Segoe UI"/>
          <w:color w:val="212529"/>
        </w:rPr>
        <w:t>, keyboard navigation remains unaffected, meaning that sighted keyboard users and users of assistive technologies will still be able to activate these links. So to be safe, in addition to </w:t>
      </w:r>
      <w:r>
        <w:rPr>
          <w:rStyle w:val="HTMLCode"/>
          <w:rFonts w:ascii="var(--bs-font-monospace)" w:hAnsi="var(--bs-font-monospace)"/>
          <w:color w:val="D63384"/>
          <w:sz w:val="21"/>
          <w:szCs w:val="21"/>
        </w:rPr>
        <w:t>aria-disabled="true"</w:t>
      </w:r>
      <w:r>
        <w:rPr>
          <w:rFonts w:ascii="Segoe UI" w:hAnsi="Segoe UI" w:cs="Segoe UI"/>
          <w:color w:val="212529"/>
        </w:rPr>
        <w:t>, also include a </w:t>
      </w:r>
      <w:r>
        <w:rPr>
          <w:rStyle w:val="HTMLCode"/>
          <w:rFonts w:ascii="var(--bs-font-monospace)" w:hAnsi="var(--bs-font-monospace)"/>
          <w:color w:val="D63384"/>
          <w:sz w:val="21"/>
          <w:szCs w:val="21"/>
        </w:rPr>
        <w:t>tabindex="-1"</w:t>
      </w:r>
      <w:r>
        <w:rPr>
          <w:rFonts w:ascii="Segoe UI" w:hAnsi="Segoe UI" w:cs="Segoe UI"/>
          <w:color w:val="212529"/>
        </w:rPr>
        <w:t> attribute on these links to prevent them from receiving keyboard focus, and use custom JavaScript to disable their functionality altogether.</w:t>
      </w:r>
    </w:p>
    <w:p w:rsidR="00810DC2" w:rsidRDefault="00810DC2" w:rsidP="00031DD5">
      <w:pPr>
        <w:pStyle w:val="Heading2"/>
        <w:shd w:val="clear" w:color="auto" w:fill="FFFFFF"/>
        <w:rPr>
          <w:rFonts w:ascii="Segoe UI" w:hAnsi="Segoe UI" w:cs="Segoe UI"/>
          <w:b w:val="0"/>
          <w:bCs w:val="0"/>
          <w:color w:val="212529"/>
        </w:rPr>
      </w:pPr>
    </w:p>
    <w:p w:rsidR="00810DC2" w:rsidRDefault="00810DC2" w:rsidP="00031DD5">
      <w:pPr>
        <w:pStyle w:val="Heading2"/>
        <w:shd w:val="clear" w:color="auto" w:fill="FFFFFF"/>
        <w:rPr>
          <w:rFonts w:ascii="Segoe UI" w:hAnsi="Segoe UI" w:cs="Segoe UI"/>
          <w:b w:val="0"/>
          <w:bCs w:val="0"/>
          <w:color w:val="212529"/>
        </w:rPr>
      </w:pPr>
    </w:p>
    <w:p w:rsidR="00031DD5" w:rsidRDefault="00031DD5" w:rsidP="00031DD5">
      <w:pPr>
        <w:pStyle w:val="Heading2"/>
        <w:shd w:val="clear" w:color="auto" w:fill="FFFFFF"/>
        <w:rPr>
          <w:rFonts w:ascii="Segoe UI" w:hAnsi="Segoe UI" w:cs="Segoe UI"/>
          <w:b w:val="0"/>
          <w:bCs w:val="0"/>
          <w:color w:val="212529"/>
        </w:rPr>
      </w:pPr>
      <w:bookmarkStart w:id="180" w:name="_Toc144064737"/>
      <w:r>
        <w:rPr>
          <w:rFonts w:ascii="Segoe UI" w:hAnsi="Segoe UI" w:cs="Segoe UI"/>
          <w:b w:val="0"/>
          <w:bCs w:val="0"/>
          <w:color w:val="212529"/>
        </w:rPr>
        <w:t>Block buttons</w:t>
      </w:r>
      <w:bookmarkEnd w:id="180"/>
    </w:p>
    <w:p w:rsidR="00031DD5" w:rsidRDefault="00031DD5" w:rsidP="00031DD5">
      <w:pPr>
        <w:pStyle w:val="NormalWeb"/>
        <w:shd w:val="clear" w:color="auto" w:fill="FFFFFF"/>
        <w:spacing w:before="0" w:beforeAutospacing="0"/>
        <w:rPr>
          <w:rFonts w:ascii="Segoe UI" w:hAnsi="Segoe UI" w:cs="Segoe UI"/>
          <w:color w:val="212529"/>
        </w:rPr>
      </w:pPr>
      <w:r>
        <w:rPr>
          <w:rFonts w:ascii="Segoe UI" w:hAnsi="Segoe UI" w:cs="Segoe UI"/>
          <w:color w:val="212529"/>
        </w:rPr>
        <w:t>Create responsive stacks of full-width, “block buttons” like those in Bootstrap 4 with a mix of our display and gap utilities. By using utilities instead of button specific classes, we have much greater control over spacing, alignment, and responsive behaviors.</w:t>
      </w:r>
    </w:p>
    <w:p w:rsidR="00031DD5" w:rsidRDefault="00031DD5" w:rsidP="00031DD5">
      <w:pPr>
        <w:shd w:val="clear" w:color="auto" w:fill="FFFFFF"/>
        <w:rPr>
          <w:rFonts w:ascii="Segoe UI" w:hAnsi="Segoe UI" w:cs="Segoe UI"/>
          <w:color w:val="212529"/>
        </w:rPr>
      </w:pPr>
      <w:r>
        <w:rPr>
          <w:rFonts w:ascii="Segoe UI" w:hAnsi="Segoe UI" w:cs="Segoe UI"/>
          <w:color w:val="212529"/>
        </w:rPr>
        <w:t>ButtonButton</w:t>
      </w:r>
    </w:p>
    <w:p w:rsidR="00031DD5" w:rsidRDefault="00031DD5" w:rsidP="00031DD5">
      <w:pPr>
        <w:shd w:val="clear" w:color="auto" w:fill="FFFFFF"/>
        <w:rPr>
          <w:rFonts w:ascii="Segoe UI" w:hAnsi="Segoe UI" w:cs="Segoe UI"/>
          <w:color w:val="212529"/>
        </w:rPr>
      </w:pP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"d-grid gap-2"</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031DD5" w:rsidRDefault="00031DD5" w:rsidP="00031DD5">
      <w:pPr>
        <w:pStyle w:val="NormalWeb"/>
        <w:shd w:val="clear" w:color="auto" w:fill="FFFFFF"/>
        <w:spacing w:before="0" w:beforeAutospacing="0"/>
        <w:rPr>
          <w:rFonts w:ascii="Segoe UI" w:hAnsi="Segoe UI" w:cs="Segoe UI"/>
          <w:color w:val="212529"/>
        </w:rPr>
      </w:pPr>
      <w:r>
        <w:rPr>
          <w:rFonts w:ascii="Segoe UI" w:hAnsi="Segoe UI" w:cs="Segoe UI"/>
          <w:color w:val="212529"/>
        </w:rPr>
        <w:t>Here we create a responsive variation, starting with vertically stacked buttons until the </w:t>
      </w:r>
      <w:r>
        <w:rPr>
          <w:rStyle w:val="HTMLCode"/>
          <w:rFonts w:ascii="var(--bs-font-monospace)" w:hAnsi="var(--bs-font-monospace)"/>
          <w:color w:val="D63384"/>
          <w:sz w:val="21"/>
          <w:szCs w:val="21"/>
        </w:rPr>
        <w:t>md</w:t>
      </w:r>
      <w:r>
        <w:rPr>
          <w:rFonts w:ascii="Segoe UI" w:hAnsi="Segoe UI" w:cs="Segoe UI"/>
          <w:color w:val="212529"/>
        </w:rPr>
        <w:t> breakpoint, where </w:t>
      </w:r>
      <w:r>
        <w:rPr>
          <w:rStyle w:val="HTMLCode"/>
          <w:rFonts w:ascii="var(--bs-font-monospace)" w:hAnsi="var(--bs-font-monospace)"/>
          <w:color w:val="D63384"/>
          <w:sz w:val="21"/>
          <w:szCs w:val="21"/>
        </w:rPr>
        <w:t>.d-md-block</w:t>
      </w:r>
      <w:r>
        <w:rPr>
          <w:rFonts w:ascii="Segoe UI" w:hAnsi="Segoe UI" w:cs="Segoe UI"/>
          <w:color w:val="212529"/>
        </w:rPr>
        <w:t> replaces the </w:t>
      </w:r>
      <w:r>
        <w:rPr>
          <w:rStyle w:val="HTMLCode"/>
          <w:rFonts w:ascii="var(--bs-font-monospace)" w:hAnsi="var(--bs-font-monospace)"/>
          <w:color w:val="D63384"/>
          <w:sz w:val="21"/>
          <w:szCs w:val="21"/>
        </w:rPr>
        <w:t>.d-grid</w:t>
      </w:r>
      <w:r>
        <w:rPr>
          <w:rFonts w:ascii="Segoe UI" w:hAnsi="Segoe UI" w:cs="Segoe UI"/>
          <w:color w:val="212529"/>
        </w:rPr>
        <w:t> class, thus nullifying the </w:t>
      </w:r>
      <w:r>
        <w:rPr>
          <w:rStyle w:val="HTMLCode"/>
          <w:rFonts w:ascii="var(--bs-font-monospace)" w:hAnsi="var(--bs-font-monospace)"/>
          <w:color w:val="D63384"/>
          <w:sz w:val="21"/>
          <w:szCs w:val="21"/>
        </w:rPr>
        <w:t>gap-2</w:t>
      </w:r>
      <w:r>
        <w:rPr>
          <w:rFonts w:ascii="Segoe UI" w:hAnsi="Segoe UI" w:cs="Segoe UI"/>
          <w:color w:val="212529"/>
        </w:rPr>
        <w:t> utility. Resize your browser to see them change.</w:t>
      </w:r>
    </w:p>
    <w:p w:rsidR="00031DD5" w:rsidRDefault="00031DD5" w:rsidP="00031DD5">
      <w:pPr>
        <w:shd w:val="clear" w:color="auto" w:fill="FFFFFF"/>
        <w:rPr>
          <w:rFonts w:ascii="Segoe UI" w:hAnsi="Segoe UI" w:cs="Segoe UI"/>
          <w:color w:val="212529"/>
        </w:rPr>
      </w:pPr>
      <w:r>
        <w:rPr>
          <w:rFonts w:ascii="Segoe UI" w:hAnsi="Segoe UI" w:cs="Segoe UI"/>
          <w:color w:val="212529"/>
        </w:rPr>
        <w:t>Button Button</w:t>
      </w:r>
    </w:p>
    <w:p w:rsidR="00031DD5" w:rsidRDefault="00031DD5" w:rsidP="00031DD5">
      <w:pPr>
        <w:shd w:val="clear" w:color="auto" w:fill="FFFFFF"/>
        <w:rPr>
          <w:rFonts w:ascii="Segoe UI" w:hAnsi="Segoe UI" w:cs="Segoe UI"/>
          <w:color w:val="212529"/>
        </w:rPr>
      </w:pP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"d-grid gap-2 d-md-block"</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031DD5" w:rsidRDefault="00031DD5" w:rsidP="00031DD5">
      <w:pPr>
        <w:pStyle w:val="NormalWeb"/>
        <w:shd w:val="clear" w:color="auto" w:fill="FFFFFF"/>
        <w:spacing w:before="0" w:beforeAutospacing="0"/>
        <w:rPr>
          <w:rFonts w:ascii="Segoe UI" w:hAnsi="Segoe UI" w:cs="Segoe UI"/>
          <w:color w:val="212529"/>
        </w:rPr>
      </w:pPr>
      <w:r>
        <w:rPr>
          <w:rFonts w:ascii="Segoe UI" w:hAnsi="Segoe UI" w:cs="Segoe UI"/>
          <w:color w:val="212529"/>
        </w:rPr>
        <w:t>You can adjust the width of your block buttons with grid column width classes. For example, for a half-width “block button”, use </w:t>
      </w:r>
      <w:r>
        <w:rPr>
          <w:rStyle w:val="HTMLCode"/>
          <w:rFonts w:ascii="var(--bs-font-monospace)" w:hAnsi="var(--bs-font-monospace)"/>
          <w:color w:val="D63384"/>
          <w:sz w:val="21"/>
          <w:szCs w:val="21"/>
        </w:rPr>
        <w:t>.col-6</w:t>
      </w:r>
      <w:r>
        <w:rPr>
          <w:rFonts w:ascii="Segoe UI" w:hAnsi="Segoe UI" w:cs="Segoe UI"/>
          <w:color w:val="212529"/>
        </w:rPr>
        <w:t>. Center it horizontally with </w:t>
      </w:r>
      <w:r>
        <w:rPr>
          <w:rStyle w:val="HTMLCode"/>
          <w:rFonts w:ascii="var(--bs-font-monospace)" w:hAnsi="var(--bs-font-monospace)"/>
          <w:color w:val="D63384"/>
          <w:sz w:val="21"/>
          <w:szCs w:val="21"/>
        </w:rPr>
        <w:t>.mx-auto</w:t>
      </w:r>
      <w:r>
        <w:rPr>
          <w:rFonts w:ascii="Segoe UI" w:hAnsi="Segoe UI" w:cs="Segoe UI"/>
          <w:color w:val="212529"/>
        </w:rPr>
        <w:t>, too.</w:t>
      </w:r>
    </w:p>
    <w:p w:rsidR="00031DD5" w:rsidRDefault="00031DD5" w:rsidP="00031DD5">
      <w:pPr>
        <w:shd w:val="clear" w:color="auto" w:fill="FFFFFF"/>
        <w:rPr>
          <w:rFonts w:ascii="Segoe UI" w:hAnsi="Segoe UI" w:cs="Segoe UI"/>
          <w:color w:val="212529"/>
        </w:rPr>
      </w:pPr>
      <w:r>
        <w:rPr>
          <w:rFonts w:ascii="Segoe UI" w:hAnsi="Segoe UI" w:cs="Segoe UI"/>
          <w:color w:val="212529"/>
        </w:rPr>
        <w:t>ButtonButton</w:t>
      </w:r>
    </w:p>
    <w:p w:rsidR="00031DD5" w:rsidRDefault="00031DD5" w:rsidP="00031DD5">
      <w:pPr>
        <w:shd w:val="clear" w:color="auto" w:fill="FFFFFF"/>
        <w:rPr>
          <w:rFonts w:ascii="Segoe UI" w:hAnsi="Segoe UI" w:cs="Segoe UI"/>
          <w:color w:val="212529"/>
        </w:rPr>
      </w:pP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"d-grid gap-2 col-6 mx-auto"</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031DD5" w:rsidRDefault="00031DD5" w:rsidP="00031DD5">
      <w:pPr>
        <w:pStyle w:val="NormalWeb"/>
        <w:shd w:val="clear" w:color="auto" w:fill="FFFFFF"/>
        <w:spacing w:before="0" w:beforeAutospacing="0"/>
        <w:rPr>
          <w:rFonts w:ascii="Segoe UI" w:hAnsi="Segoe UI" w:cs="Segoe UI"/>
          <w:color w:val="212529"/>
        </w:rPr>
      </w:pPr>
      <w:r>
        <w:rPr>
          <w:rFonts w:ascii="Segoe UI" w:hAnsi="Segoe UI" w:cs="Segoe UI"/>
          <w:color w:val="212529"/>
        </w:rPr>
        <w:t>Additional utilities can be used to adjust the alignment of buttons when horizontal. Here we’ve taken our previous responsive example and added some flex utilities and a margin utility on the button to right align the buttons when they’re no longer stacked.</w:t>
      </w:r>
    </w:p>
    <w:p w:rsidR="00031DD5" w:rsidRDefault="00031DD5" w:rsidP="00031DD5">
      <w:pPr>
        <w:shd w:val="clear" w:color="auto" w:fill="FFFFFF"/>
        <w:rPr>
          <w:rFonts w:ascii="Segoe UI" w:hAnsi="Segoe UI" w:cs="Segoe UI"/>
          <w:color w:val="212529"/>
        </w:rPr>
      </w:pPr>
      <w:r>
        <w:rPr>
          <w:rFonts w:ascii="Segoe UI" w:hAnsi="Segoe UI" w:cs="Segoe UI"/>
          <w:color w:val="212529"/>
        </w:rPr>
        <w:t>ButtonButton</w:t>
      </w:r>
    </w:p>
    <w:p w:rsidR="00031DD5" w:rsidRDefault="00031DD5" w:rsidP="00031DD5">
      <w:pPr>
        <w:shd w:val="clear" w:color="auto" w:fill="FFFFFF"/>
        <w:rPr>
          <w:rFonts w:ascii="Segoe UI" w:hAnsi="Segoe UI" w:cs="Segoe UI"/>
          <w:color w:val="212529"/>
        </w:rPr>
      </w:pP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"d-grid gap-2 d-md-flex justify-content-md-end"</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 me-md-2"</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031DD5" w:rsidRDefault="00031DD5" w:rsidP="00031DD5">
      <w:pPr>
        <w:pStyle w:val="Heading2"/>
        <w:shd w:val="clear" w:color="auto" w:fill="FFFFFF"/>
        <w:rPr>
          <w:rFonts w:ascii="Segoe UI" w:hAnsi="Segoe UI" w:cs="Segoe UI"/>
          <w:b w:val="0"/>
          <w:bCs w:val="0"/>
          <w:color w:val="212529"/>
        </w:rPr>
      </w:pPr>
      <w:bookmarkStart w:id="181" w:name="_Toc144064738"/>
      <w:r>
        <w:rPr>
          <w:rFonts w:ascii="Segoe UI" w:hAnsi="Segoe UI" w:cs="Segoe UI"/>
          <w:b w:val="0"/>
          <w:bCs w:val="0"/>
          <w:color w:val="212529"/>
        </w:rPr>
        <w:t>Button plugin</w:t>
      </w:r>
      <w:bookmarkEnd w:id="181"/>
    </w:p>
    <w:p w:rsidR="00031DD5" w:rsidRDefault="00031DD5" w:rsidP="00031DD5">
      <w:pPr>
        <w:pStyle w:val="NormalWeb"/>
        <w:shd w:val="clear" w:color="auto" w:fill="FFFFFF"/>
        <w:spacing w:before="0" w:beforeAutospacing="0"/>
        <w:rPr>
          <w:rFonts w:ascii="Segoe UI" w:hAnsi="Segoe UI" w:cs="Segoe UI"/>
          <w:color w:val="212529"/>
        </w:rPr>
      </w:pPr>
      <w:r>
        <w:rPr>
          <w:rFonts w:ascii="Segoe UI" w:hAnsi="Segoe UI" w:cs="Segoe UI"/>
          <w:color w:val="212529"/>
        </w:rPr>
        <w:t>The button plugin allows you to create simple on/off toggle buttons.</w:t>
      </w:r>
    </w:p>
    <w:p w:rsidR="00031DD5" w:rsidRDefault="00031DD5" w:rsidP="00031DD5">
      <w:pPr>
        <w:shd w:val="clear" w:color="auto" w:fill="FFFFFF"/>
        <w:rPr>
          <w:rFonts w:ascii="Segoe UI" w:hAnsi="Segoe UI" w:cs="Segoe UI"/>
          <w:color w:val="212529"/>
        </w:rPr>
      </w:pPr>
      <w:r>
        <w:rPr>
          <w:rFonts w:ascii="Segoe UI" w:hAnsi="Segoe UI" w:cs="Segoe UI"/>
          <w:color w:val="212529"/>
        </w:rPr>
        <w:t>Visually, these toggle buttons are identical to the </w:t>
      </w:r>
      <w:hyperlink r:id="rId181" w:anchor="checkbox-toggle-buttons" w:history="1">
        <w:r>
          <w:rPr>
            <w:rStyle w:val="Hyperlink"/>
            <w:rFonts w:ascii="Segoe UI" w:hAnsi="Segoe UI" w:cs="Segoe UI"/>
            <w:color w:val="0D6EFD"/>
          </w:rPr>
          <w:t>checkbox toggle buttons</w:t>
        </w:r>
      </w:hyperlink>
      <w:r>
        <w:rPr>
          <w:rFonts w:ascii="Segoe UI" w:hAnsi="Segoe UI" w:cs="Segoe UI"/>
          <w:color w:val="212529"/>
        </w:rPr>
        <w:t>. However, they are conveyed differently by assistive technologies: the checkbox toggles will be announced by screen readers as “checked”/“not checked” (since, despite their appearance, they are fundamentally still checkboxes), whereas these toggle buttons will be announced as “button”/“button pressed”. The choice between these two approaches will depend on the type of toggle you are creating, and whether or not the toggle will make sense to users when announced as a checkbox or as an actual button.</w:t>
      </w:r>
    </w:p>
    <w:p w:rsidR="00031DD5" w:rsidRDefault="00031DD5" w:rsidP="00031DD5">
      <w:pPr>
        <w:pStyle w:val="Heading3"/>
        <w:shd w:val="clear" w:color="auto" w:fill="FFFFFF"/>
        <w:rPr>
          <w:rFonts w:ascii="Segoe UI" w:hAnsi="Segoe UI" w:cs="Segoe UI"/>
          <w:b w:val="0"/>
          <w:bCs w:val="0"/>
          <w:color w:val="212529"/>
        </w:rPr>
      </w:pPr>
      <w:bookmarkStart w:id="182" w:name="_Toc144064739"/>
      <w:r>
        <w:rPr>
          <w:rFonts w:ascii="Segoe UI" w:hAnsi="Segoe UI" w:cs="Segoe UI"/>
          <w:b w:val="0"/>
          <w:bCs w:val="0"/>
          <w:color w:val="212529"/>
        </w:rPr>
        <w:t>Toggle states</w:t>
      </w:r>
      <w:bookmarkEnd w:id="182"/>
    </w:p>
    <w:p w:rsidR="00031DD5" w:rsidRDefault="00031DD5" w:rsidP="00031DD5">
      <w:pPr>
        <w:pStyle w:val="NormalWeb"/>
        <w:shd w:val="clear" w:color="auto" w:fill="FFFFFF"/>
        <w:spacing w:before="0" w:beforeAutospacing="0"/>
        <w:rPr>
          <w:rFonts w:ascii="Segoe UI" w:hAnsi="Segoe UI" w:cs="Segoe UI"/>
          <w:color w:val="212529"/>
        </w:rPr>
      </w:pPr>
      <w:r>
        <w:rPr>
          <w:rFonts w:ascii="Segoe UI" w:hAnsi="Segoe UI" w:cs="Segoe UI"/>
          <w:color w:val="212529"/>
        </w:rPr>
        <w:t>Add </w:t>
      </w:r>
      <w:r>
        <w:rPr>
          <w:rStyle w:val="HTMLCode"/>
          <w:rFonts w:ascii="var(--bs-font-monospace)" w:hAnsi="var(--bs-font-monospace)"/>
          <w:color w:val="D63384"/>
          <w:sz w:val="21"/>
          <w:szCs w:val="21"/>
        </w:rPr>
        <w:t>data-bs-toggle="button"</w:t>
      </w:r>
      <w:r>
        <w:rPr>
          <w:rFonts w:ascii="Segoe UI" w:hAnsi="Segoe UI" w:cs="Segoe UI"/>
          <w:color w:val="212529"/>
        </w:rPr>
        <w:t> to toggle a button’s </w:t>
      </w:r>
      <w:r>
        <w:rPr>
          <w:rStyle w:val="HTMLCode"/>
          <w:rFonts w:ascii="var(--bs-font-monospace)" w:hAnsi="var(--bs-font-monospace)"/>
          <w:color w:val="D63384"/>
          <w:sz w:val="21"/>
          <w:szCs w:val="21"/>
        </w:rPr>
        <w:t>active</w:t>
      </w:r>
      <w:r>
        <w:rPr>
          <w:rFonts w:ascii="Segoe UI" w:hAnsi="Segoe UI" w:cs="Segoe UI"/>
          <w:color w:val="212529"/>
        </w:rPr>
        <w:t> state. If you’re pre-toggling a button, you must manually add the </w:t>
      </w:r>
      <w:r>
        <w:rPr>
          <w:rStyle w:val="HTMLCode"/>
          <w:rFonts w:ascii="var(--bs-font-monospace)" w:hAnsi="var(--bs-font-monospace)"/>
          <w:color w:val="D63384"/>
          <w:sz w:val="21"/>
          <w:szCs w:val="21"/>
        </w:rPr>
        <w:t>.active</w:t>
      </w:r>
      <w:r>
        <w:rPr>
          <w:rFonts w:ascii="Segoe UI" w:hAnsi="Segoe UI" w:cs="Segoe UI"/>
          <w:color w:val="212529"/>
        </w:rPr>
        <w:t> class </w:t>
      </w:r>
      <w:r>
        <w:rPr>
          <w:rStyle w:val="Strong"/>
          <w:rFonts w:ascii="Segoe UI" w:hAnsi="Segoe UI" w:cs="Segoe UI"/>
          <w:color w:val="212529"/>
        </w:rPr>
        <w:t>and</w:t>
      </w:r>
      <w:r>
        <w:rPr>
          <w:rFonts w:ascii="Segoe UI" w:hAnsi="Segoe UI" w:cs="Segoe UI"/>
          <w:color w:val="212529"/>
        </w:rPr>
        <w:t> </w:t>
      </w:r>
      <w:r>
        <w:rPr>
          <w:rStyle w:val="HTMLCode"/>
          <w:rFonts w:ascii="var(--bs-font-monospace)" w:hAnsi="var(--bs-font-monospace)"/>
          <w:color w:val="D63384"/>
          <w:sz w:val="21"/>
          <w:szCs w:val="21"/>
        </w:rPr>
        <w:t>aria-pressed="true"</w:t>
      </w:r>
      <w:r>
        <w:rPr>
          <w:rFonts w:ascii="Segoe UI" w:hAnsi="Segoe UI" w:cs="Segoe UI"/>
          <w:color w:val="212529"/>
        </w:rPr>
        <w:t> to ensure that it is conveyed appropriately to assistive technologies.</w:t>
      </w:r>
    </w:p>
    <w:p w:rsidR="00031DD5" w:rsidRDefault="00031DD5" w:rsidP="00031DD5">
      <w:pPr>
        <w:shd w:val="clear" w:color="auto" w:fill="FFFFFF"/>
        <w:rPr>
          <w:rFonts w:ascii="Segoe UI" w:hAnsi="Segoe UI" w:cs="Segoe UI"/>
          <w:color w:val="212529"/>
        </w:rPr>
      </w:pPr>
      <w:r>
        <w:rPr>
          <w:rFonts w:ascii="Segoe UI" w:hAnsi="Segoe UI" w:cs="Segoe UI"/>
          <w:color w:val="212529"/>
        </w:rPr>
        <w:t>Toggle button Active toggle button Disabled toggle button</w:t>
      </w:r>
    </w:p>
    <w:p w:rsidR="00031DD5" w:rsidRDefault="00031DD5" w:rsidP="00031DD5">
      <w:pPr>
        <w:shd w:val="clear" w:color="auto" w:fill="FFFFFF"/>
        <w:rPr>
          <w:rFonts w:ascii="Segoe UI" w:hAnsi="Segoe UI" w:cs="Segoe UI"/>
          <w:color w:val="212529"/>
        </w:rPr>
      </w:pP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autocomplete</w:t>
      </w:r>
      <w:r>
        <w:rPr>
          <w:rStyle w:val="o"/>
          <w:rFonts w:ascii="var(--bs-font-monospace)" w:hAnsi="var(--bs-font-monospace)"/>
          <w:color w:val="555555"/>
        </w:rPr>
        <w:t>=</w:t>
      </w:r>
      <w:r>
        <w:rPr>
          <w:rStyle w:val="s"/>
          <w:rFonts w:ascii="var(--bs-font-monospace)" w:hAnsi="var(--bs-font-monospace)"/>
          <w:color w:val="D73038"/>
        </w:rPr>
        <w:t>"off"</w:t>
      </w:r>
      <w:r>
        <w:rPr>
          <w:rStyle w:val="p"/>
          <w:rFonts w:ascii="var(--bs-font-monospace)" w:hAnsi="var(--bs-font-monospace)"/>
          <w:color w:val="212529"/>
        </w:rPr>
        <w:t>&gt;</w:t>
      </w:r>
      <w:r>
        <w:rPr>
          <w:rStyle w:val="HTMLCode"/>
          <w:rFonts w:ascii="var(--bs-font-monospace)" w:hAnsi="var(--bs-font-monospace)"/>
          <w:color w:val="212529"/>
        </w:rPr>
        <w:t>Toggle 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 active"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autocomplete</w:t>
      </w:r>
      <w:r>
        <w:rPr>
          <w:rStyle w:val="o"/>
          <w:rFonts w:ascii="var(--bs-font-monospace)" w:hAnsi="var(--bs-font-monospace)"/>
          <w:color w:val="555555"/>
        </w:rPr>
        <w:t>=</w:t>
      </w:r>
      <w:r>
        <w:rPr>
          <w:rStyle w:val="s"/>
          <w:rFonts w:ascii="var(--bs-font-monospace)" w:hAnsi="var(--bs-font-monospace)"/>
          <w:color w:val="D73038"/>
        </w:rPr>
        <w:t>"off"</w:t>
      </w:r>
      <w:r>
        <w:rPr>
          <w:rStyle w:val="HTMLCode"/>
          <w:rFonts w:ascii="var(--bs-font-monospace)" w:hAnsi="var(--bs-font-monospace)"/>
          <w:color w:val="212529"/>
        </w:rPr>
        <w:t xml:space="preserve"> </w:t>
      </w:r>
      <w:r>
        <w:rPr>
          <w:rStyle w:val="na"/>
          <w:rFonts w:ascii="var(--bs-font-monospace)" w:hAnsi="var(--bs-font-monospace)"/>
          <w:color w:val="006EE0"/>
        </w:rPr>
        <w:t>aria-pressed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Active toggle 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disabled</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autocomplete</w:t>
      </w:r>
      <w:r>
        <w:rPr>
          <w:rStyle w:val="o"/>
          <w:rFonts w:ascii="var(--bs-font-monospace)" w:hAnsi="var(--bs-font-monospace)"/>
          <w:color w:val="555555"/>
        </w:rPr>
        <w:t>=</w:t>
      </w:r>
      <w:r>
        <w:rPr>
          <w:rStyle w:val="s"/>
          <w:rFonts w:ascii="var(--bs-font-monospace)" w:hAnsi="var(--bs-font-monospace)"/>
          <w:color w:val="D73038"/>
        </w:rPr>
        <w:t>"off"</w:t>
      </w:r>
      <w:r>
        <w:rPr>
          <w:rStyle w:val="p"/>
          <w:rFonts w:ascii="var(--bs-font-monospace)" w:hAnsi="var(--bs-font-monospace)"/>
          <w:color w:val="212529"/>
        </w:rPr>
        <w:t>&gt;</w:t>
      </w:r>
      <w:r>
        <w:rPr>
          <w:rStyle w:val="HTMLCode"/>
          <w:rFonts w:ascii="var(--bs-font-monospace)" w:hAnsi="var(--bs-font-monospace)"/>
          <w:color w:val="212529"/>
        </w:rPr>
        <w:t>Disabled toggle 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031DD5" w:rsidRDefault="00031DD5" w:rsidP="00031DD5">
      <w:pPr>
        <w:shd w:val="clear" w:color="auto" w:fill="FFFFFF"/>
        <w:rPr>
          <w:rFonts w:ascii="Segoe UI" w:hAnsi="Segoe UI" w:cs="Segoe UI"/>
          <w:color w:val="212529"/>
          <w:sz w:val="24"/>
          <w:szCs w:val="24"/>
        </w:rPr>
      </w:pPr>
      <w:hyperlink r:id="rId182" w:history="1">
        <w:r>
          <w:rPr>
            <w:rStyle w:val="Hyperlink"/>
            <w:rFonts w:ascii="Segoe UI" w:hAnsi="Segoe UI" w:cs="Segoe UI"/>
            <w:color w:val="FFFFFF"/>
            <w:bdr w:val="single" w:sz="6" w:space="0" w:color="0D6EFD" w:frame="1"/>
            <w:shd w:val="clear" w:color="auto" w:fill="0D6EFD"/>
          </w:rPr>
          <w:t>Toggle link</w:t>
        </w:r>
      </w:hyperlink>
      <w:r>
        <w:rPr>
          <w:rFonts w:ascii="Segoe UI" w:hAnsi="Segoe UI" w:cs="Segoe UI"/>
          <w:color w:val="212529"/>
        </w:rPr>
        <w:t> </w:t>
      </w:r>
      <w:hyperlink r:id="rId183" w:history="1">
        <w:r>
          <w:rPr>
            <w:rStyle w:val="Hyperlink"/>
            <w:rFonts w:ascii="Segoe UI" w:hAnsi="Segoe UI" w:cs="Segoe UI"/>
            <w:color w:val="FFFFFF"/>
            <w:bdr w:val="single" w:sz="6" w:space="0" w:color="0A53BE" w:frame="1"/>
            <w:shd w:val="clear" w:color="auto" w:fill="0A58CA"/>
          </w:rPr>
          <w:t>Active toggle link</w:t>
        </w:r>
      </w:hyperlink>
      <w:r>
        <w:rPr>
          <w:rFonts w:ascii="Segoe UI" w:hAnsi="Segoe UI" w:cs="Segoe UI"/>
          <w:color w:val="212529"/>
        </w:rPr>
        <w:t> </w:t>
      </w:r>
      <w:hyperlink r:id="rId184" w:history="1">
        <w:r>
          <w:rPr>
            <w:rStyle w:val="Hyperlink"/>
            <w:rFonts w:ascii="Segoe UI" w:hAnsi="Segoe UI" w:cs="Segoe UI"/>
            <w:color w:val="FFFFFF"/>
            <w:bdr w:val="single" w:sz="6" w:space="0" w:color="0D6EFD" w:frame="1"/>
            <w:shd w:val="clear" w:color="auto" w:fill="0D6EFD"/>
          </w:rPr>
          <w:t>Disabled toggle link</w:t>
        </w:r>
      </w:hyperlink>
    </w:p>
    <w:p w:rsidR="00031DD5" w:rsidRDefault="00031DD5" w:rsidP="00031DD5">
      <w:pPr>
        <w:shd w:val="clear" w:color="auto" w:fill="FFFFFF"/>
        <w:rPr>
          <w:rFonts w:ascii="Segoe UI" w:hAnsi="Segoe UI" w:cs="Segoe UI"/>
          <w:color w:val="212529"/>
        </w:rPr>
      </w:pP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Toggle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 active"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aria-pressed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Active toggle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031DD5" w:rsidRDefault="00031DD5" w:rsidP="00031DD5">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 disabled"</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Disabled toggle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031DD5" w:rsidRDefault="00031DD5" w:rsidP="00031DD5">
      <w:pPr>
        <w:pStyle w:val="Heading3"/>
        <w:shd w:val="clear" w:color="auto" w:fill="FFFFFF"/>
        <w:rPr>
          <w:rFonts w:ascii="Segoe UI" w:hAnsi="Segoe UI" w:cs="Segoe UI"/>
          <w:b w:val="0"/>
          <w:bCs w:val="0"/>
          <w:color w:val="212529"/>
        </w:rPr>
      </w:pPr>
      <w:bookmarkStart w:id="183" w:name="_Toc144064740"/>
      <w:r>
        <w:rPr>
          <w:rFonts w:ascii="Segoe UI" w:hAnsi="Segoe UI" w:cs="Segoe UI"/>
          <w:b w:val="0"/>
          <w:bCs w:val="0"/>
          <w:color w:val="212529"/>
        </w:rPr>
        <w:t>Methods</w:t>
      </w:r>
      <w:bookmarkEnd w:id="183"/>
    </w:p>
    <w:p w:rsidR="00031DD5" w:rsidRDefault="00031DD5" w:rsidP="00031DD5">
      <w:pPr>
        <w:pStyle w:val="NormalWeb"/>
        <w:shd w:val="clear" w:color="auto" w:fill="FFFFFF"/>
        <w:spacing w:before="0" w:beforeAutospacing="0"/>
        <w:rPr>
          <w:rFonts w:ascii="Segoe UI" w:hAnsi="Segoe UI" w:cs="Segoe UI"/>
          <w:color w:val="212529"/>
        </w:rPr>
      </w:pPr>
      <w:r>
        <w:rPr>
          <w:rFonts w:ascii="Segoe UI" w:hAnsi="Segoe UI" w:cs="Segoe UI"/>
          <w:color w:val="212529"/>
        </w:rPr>
        <w:t>You can create a button instance with the button constructor, for example:</w:t>
      </w:r>
    </w:p>
    <w:p w:rsidR="00031DD5" w:rsidRDefault="00031DD5" w:rsidP="00031DD5">
      <w:pPr>
        <w:shd w:val="clear" w:color="auto" w:fill="FFFFFF"/>
        <w:rPr>
          <w:rFonts w:ascii="Segoe UI" w:hAnsi="Segoe UI" w:cs="Segoe UI"/>
          <w:color w:val="212529"/>
        </w:rPr>
      </w:pPr>
    </w:p>
    <w:p w:rsidR="00031DD5" w:rsidRDefault="00031DD5" w:rsidP="00031DD5">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button</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'myButton'</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bsButton</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Button</w:t>
      </w:r>
      <w:r>
        <w:rPr>
          <w:rStyle w:val="p"/>
          <w:rFonts w:ascii="var(--bs-font-monospace)" w:hAnsi="var(--bs-font-monospace)"/>
          <w:color w:val="212529"/>
        </w:rPr>
        <w:t>(</w:t>
      </w:r>
      <w:r>
        <w:rPr>
          <w:rStyle w:val="nx"/>
          <w:rFonts w:ascii="var(--bs-font-monospace)" w:hAnsi="var(--bs-font-monospace)"/>
          <w:color w:val="212529"/>
        </w:rPr>
        <w:t>button</w:t>
      </w:r>
      <w:r>
        <w:rPr>
          <w:rStyle w:val="p"/>
          <w:rFonts w:ascii="var(--bs-font-monospace)" w:hAnsi="var(--bs-font-monospace)"/>
          <w:color w:val="212529"/>
        </w:rPr>
        <w:t>)</w:t>
      </w:r>
    </w:p>
    <w:tbl>
      <w:tblPr>
        <w:tblW w:w="12072" w:type="dxa"/>
        <w:tblCellMar>
          <w:top w:w="15" w:type="dxa"/>
          <w:left w:w="15" w:type="dxa"/>
          <w:bottom w:w="15" w:type="dxa"/>
          <w:right w:w="15" w:type="dxa"/>
        </w:tblCellMar>
        <w:tblLook w:val="04A0" w:firstRow="1" w:lastRow="0" w:firstColumn="1" w:lastColumn="0" w:noHBand="0" w:noVBand="1"/>
      </w:tblPr>
      <w:tblGrid>
        <w:gridCol w:w="1756"/>
        <w:gridCol w:w="10316"/>
      </w:tblGrid>
      <w:tr w:rsidR="00031DD5" w:rsidTr="00031DD5">
        <w:trPr>
          <w:tblHeader/>
        </w:trPr>
        <w:tc>
          <w:tcPr>
            <w:tcW w:w="0" w:type="auto"/>
            <w:tcBorders>
              <w:top w:val="single" w:sz="2" w:space="0" w:color="auto"/>
              <w:left w:val="single" w:sz="2" w:space="0" w:color="auto"/>
              <w:right w:val="single" w:sz="2" w:space="0" w:color="auto"/>
            </w:tcBorders>
            <w:vAlign w:val="center"/>
            <w:hideMark/>
          </w:tcPr>
          <w:p w:rsidR="00031DD5" w:rsidRDefault="00031DD5">
            <w:pPr>
              <w:jc w:val="center"/>
              <w:rPr>
                <w:rFonts w:ascii="Times New Roman" w:hAnsi="Times New Roman" w:cs="Times New Roman"/>
                <w:b/>
                <w:bCs/>
                <w:color w:val="212529"/>
              </w:rPr>
            </w:pPr>
            <w:r>
              <w:rPr>
                <w:b/>
                <w:bCs/>
                <w:color w:val="212529"/>
              </w:rPr>
              <w:t>Method</w:t>
            </w:r>
          </w:p>
        </w:tc>
        <w:tc>
          <w:tcPr>
            <w:tcW w:w="0" w:type="auto"/>
            <w:tcBorders>
              <w:top w:val="single" w:sz="2" w:space="0" w:color="auto"/>
              <w:left w:val="single" w:sz="2" w:space="0" w:color="auto"/>
              <w:right w:val="single" w:sz="2" w:space="0" w:color="auto"/>
            </w:tcBorders>
            <w:vAlign w:val="center"/>
            <w:hideMark/>
          </w:tcPr>
          <w:p w:rsidR="00031DD5" w:rsidRDefault="00031DD5">
            <w:pPr>
              <w:jc w:val="center"/>
              <w:rPr>
                <w:b/>
                <w:bCs/>
                <w:color w:val="212529"/>
              </w:rPr>
            </w:pPr>
            <w:r>
              <w:rPr>
                <w:b/>
                <w:bCs/>
                <w:color w:val="212529"/>
              </w:rPr>
              <w:t>Description</w:t>
            </w:r>
          </w:p>
        </w:tc>
      </w:tr>
      <w:tr w:rsidR="00031DD5" w:rsidTr="00031DD5">
        <w:tc>
          <w:tcPr>
            <w:tcW w:w="0" w:type="auto"/>
            <w:tcBorders>
              <w:top w:val="single" w:sz="2" w:space="0" w:color="auto"/>
              <w:left w:val="single" w:sz="2" w:space="0" w:color="auto"/>
              <w:bottom w:val="single" w:sz="6" w:space="0" w:color="auto"/>
              <w:right w:val="single" w:sz="2" w:space="0" w:color="auto"/>
            </w:tcBorders>
            <w:vAlign w:val="center"/>
            <w:hideMark/>
          </w:tcPr>
          <w:p w:rsidR="00031DD5" w:rsidRDefault="00031DD5">
            <w:pPr>
              <w:rPr>
                <w:color w:val="212529"/>
              </w:rPr>
            </w:pPr>
            <w:r>
              <w:rPr>
                <w:rStyle w:val="HTMLCode"/>
                <w:rFonts w:ascii="var(--bs-font-monospace)" w:eastAsiaTheme="minorHAnsi" w:hAnsi="var(--bs-font-monospace)"/>
                <w:color w:val="D63384"/>
                <w:sz w:val="21"/>
                <w:szCs w:val="21"/>
              </w:rPr>
              <w:t>toggle</w:t>
            </w:r>
          </w:p>
        </w:tc>
        <w:tc>
          <w:tcPr>
            <w:tcW w:w="0" w:type="auto"/>
            <w:tcBorders>
              <w:top w:val="single" w:sz="2" w:space="0" w:color="auto"/>
              <w:left w:val="single" w:sz="2" w:space="0" w:color="auto"/>
              <w:bottom w:val="single" w:sz="6" w:space="0" w:color="auto"/>
              <w:right w:val="single" w:sz="2" w:space="0" w:color="auto"/>
            </w:tcBorders>
            <w:vAlign w:val="center"/>
            <w:hideMark/>
          </w:tcPr>
          <w:p w:rsidR="00031DD5" w:rsidRDefault="00031DD5">
            <w:pPr>
              <w:rPr>
                <w:color w:val="212529"/>
              </w:rPr>
            </w:pPr>
            <w:r>
              <w:rPr>
                <w:color w:val="212529"/>
              </w:rPr>
              <w:t>Toggles push state. Gives the button the appearance that it has been activated.</w:t>
            </w:r>
          </w:p>
        </w:tc>
      </w:tr>
      <w:tr w:rsidR="00031DD5" w:rsidTr="00031DD5">
        <w:tc>
          <w:tcPr>
            <w:tcW w:w="0" w:type="auto"/>
            <w:tcBorders>
              <w:top w:val="single" w:sz="2" w:space="0" w:color="auto"/>
              <w:left w:val="single" w:sz="2" w:space="0" w:color="auto"/>
              <w:bottom w:val="single" w:sz="6" w:space="0" w:color="auto"/>
              <w:right w:val="single" w:sz="2" w:space="0" w:color="auto"/>
            </w:tcBorders>
            <w:vAlign w:val="center"/>
            <w:hideMark/>
          </w:tcPr>
          <w:p w:rsidR="00031DD5" w:rsidRDefault="00031DD5">
            <w:pPr>
              <w:rPr>
                <w:color w:val="212529"/>
              </w:rPr>
            </w:pPr>
            <w:r>
              <w:rPr>
                <w:rStyle w:val="HTMLCode"/>
                <w:rFonts w:ascii="var(--bs-font-monospace)" w:eastAsiaTheme="minorHAnsi" w:hAnsi="var(--bs-font-monospace)"/>
                <w:color w:val="D63384"/>
                <w:sz w:val="21"/>
                <w:szCs w:val="21"/>
              </w:rPr>
              <w:t>dispose</w:t>
            </w:r>
          </w:p>
        </w:tc>
        <w:tc>
          <w:tcPr>
            <w:tcW w:w="0" w:type="auto"/>
            <w:tcBorders>
              <w:top w:val="single" w:sz="2" w:space="0" w:color="auto"/>
              <w:left w:val="single" w:sz="2" w:space="0" w:color="auto"/>
              <w:bottom w:val="single" w:sz="6" w:space="0" w:color="auto"/>
              <w:right w:val="single" w:sz="2" w:space="0" w:color="auto"/>
            </w:tcBorders>
            <w:vAlign w:val="center"/>
            <w:hideMark/>
          </w:tcPr>
          <w:p w:rsidR="00031DD5" w:rsidRDefault="00031DD5">
            <w:pPr>
              <w:rPr>
                <w:color w:val="212529"/>
              </w:rPr>
            </w:pPr>
            <w:r>
              <w:rPr>
                <w:color w:val="212529"/>
              </w:rPr>
              <w:t>Destroys an element's button. (Removes stored data on the DOM element)</w:t>
            </w:r>
          </w:p>
        </w:tc>
      </w:tr>
      <w:tr w:rsidR="00031DD5" w:rsidTr="00031DD5">
        <w:tc>
          <w:tcPr>
            <w:tcW w:w="0" w:type="auto"/>
            <w:tcBorders>
              <w:top w:val="single" w:sz="2" w:space="0" w:color="auto"/>
              <w:left w:val="single" w:sz="2" w:space="0" w:color="auto"/>
              <w:bottom w:val="single" w:sz="6" w:space="0" w:color="auto"/>
              <w:right w:val="single" w:sz="2" w:space="0" w:color="auto"/>
            </w:tcBorders>
            <w:vAlign w:val="center"/>
            <w:hideMark/>
          </w:tcPr>
          <w:p w:rsidR="00031DD5" w:rsidRDefault="00031DD5">
            <w:pPr>
              <w:rPr>
                <w:color w:val="212529"/>
              </w:rPr>
            </w:pPr>
            <w:r>
              <w:rPr>
                <w:rStyle w:val="HTMLCode"/>
                <w:rFonts w:ascii="var(--bs-font-monospace)" w:eastAsiaTheme="minorHAnsi" w:hAnsi="var(--bs-font-monospace)"/>
                <w:color w:val="D63384"/>
                <w:sz w:val="21"/>
                <w:szCs w:val="21"/>
              </w:rPr>
              <w:t>getInstance</w:t>
            </w:r>
          </w:p>
        </w:tc>
        <w:tc>
          <w:tcPr>
            <w:tcW w:w="0" w:type="auto"/>
            <w:tcBorders>
              <w:top w:val="single" w:sz="2" w:space="0" w:color="auto"/>
              <w:left w:val="single" w:sz="2" w:space="0" w:color="auto"/>
              <w:bottom w:val="single" w:sz="6" w:space="0" w:color="auto"/>
              <w:right w:val="single" w:sz="2" w:space="0" w:color="auto"/>
            </w:tcBorders>
            <w:vAlign w:val="center"/>
            <w:hideMark/>
          </w:tcPr>
          <w:p w:rsidR="00031DD5" w:rsidRDefault="00031DD5">
            <w:pPr>
              <w:rPr>
                <w:color w:val="212529"/>
              </w:rPr>
            </w:pPr>
            <w:r>
              <w:rPr>
                <w:color w:val="212529"/>
              </w:rPr>
              <w:t>Static method which allows you to get the button instance associated to a DOM element, you can use it like this: </w:t>
            </w:r>
            <w:r>
              <w:rPr>
                <w:rStyle w:val="HTMLCode"/>
                <w:rFonts w:ascii="var(--bs-font-monospace)" w:eastAsiaTheme="minorHAnsi" w:hAnsi="var(--bs-font-monospace)"/>
                <w:color w:val="D63384"/>
                <w:sz w:val="21"/>
                <w:szCs w:val="21"/>
              </w:rPr>
              <w:t>bootstrap.Button.getInstance(element)</w:t>
            </w:r>
          </w:p>
        </w:tc>
      </w:tr>
      <w:tr w:rsidR="00031DD5" w:rsidTr="00031DD5">
        <w:tc>
          <w:tcPr>
            <w:tcW w:w="0" w:type="auto"/>
            <w:tcBorders>
              <w:top w:val="single" w:sz="2" w:space="0" w:color="auto"/>
              <w:left w:val="single" w:sz="2" w:space="0" w:color="auto"/>
              <w:bottom w:val="single" w:sz="6" w:space="0" w:color="auto"/>
              <w:right w:val="single" w:sz="2" w:space="0" w:color="auto"/>
            </w:tcBorders>
            <w:vAlign w:val="center"/>
            <w:hideMark/>
          </w:tcPr>
          <w:p w:rsidR="00031DD5" w:rsidRDefault="00031DD5">
            <w:pPr>
              <w:rPr>
                <w:color w:val="212529"/>
              </w:rPr>
            </w:pPr>
            <w:r>
              <w:rPr>
                <w:rStyle w:val="HTMLCode"/>
                <w:rFonts w:ascii="var(--bs-font-monospace)" w:eastAsiaTheme="minorHAnsi" w:hAnsi="var(--bs-font-monospace)"/>
                <w:color w:val="D63384"/>
                <w:sz w:val="21"/>
                <w:szCs w:val="21"/>
              </w:rPr>
              <w:t>getOrCreateInstance</w:t>
            </w:r>
          </w:p>
        </w:tc>
        <w:tc>
          <w:tcPr>
            <w:tcW w:w="0" w:type="auto"/>
            <w:tcBorders>
              <w:top w:val="single" w:sz="2" w:space="0" w:color="auto"/>
              <w:left w:val="single" w:sz="2" w:space="0" w:color="auto"/>
              <w:bottom w:val="single" w:sz="6" w:space="0" w:color="auto"/>
              <w:right w:val="single" w:sz="2" w:space="0" w:color="auto"/>
            </w:tcBorders>
            <w:vAlign w:val="center"/>
            <w:hideMark/>
          </w:tcPr>
          <w:p w:rsidR="00031DD5" w:rsidRDefault="00031DD5">
            <w:pPr>
              <w:rPr>
                <w:color w:val="212529"/>
              </w:rPr>
            </w:pPr>
            <w:r>
              <w:rPr>
                <w:color w:val="212529"/>
              </w:rPr>
              <w:t>Static method which returns a button instance associated to a DOM element or create a new one in case it wasn't initialised. You can use it like this: </w:t>
            </w:r>
            <w:r>
              <w:rPr>
                <w:rStyle w:val="HTMLCode"/>
                <w:rFonts w:ascii="var(--bs-font-monospace)" w:eastAsiaTheme="minorHAnsi" w:hAnsi="var(--bs-font-monospace)"/>
                <w:color w:val="D63384"/>
                <w:sz w:val="21"/>
                <w:szCs w:val="21"/>
              </w:rPr>
              <w:t>bootstrap.Button.getOrCreateInstance(element)</w:t>
            </w:r>
          </w:p>
        </w:tc>
      </w:tr>
    </w:tbl>
    <w:p w:rsidR="00031DD5" w:rsidRDefault="00031DD5" w:rsidP="00031DD5">
      <w:pPr>
        <w:pStyle w:val="NormalWeb"/>
        <w:shd w:val="clear" w:color="auto" w:fill="FFFFFF"/>
        <w:spacing w:before="0" w:beforeAutospacing="0"/>
        <w:rPr>
          <w:rFonts w:ascii="Segoe UI" w:hAnsi="Segoe UI" w:cs="Segoe UI"/>
          <w:color w:val="212529"/>
        </w:rPr>
      </w:pPr>
      <w:r>
        <w:rPr>
          <w:rFonts w:ascii="Segoe UI" w:hAnsi="Segoe UI" w:cs="Segoe UI"/>
          <w:color w:val="212529"/>
        </w:rPr>
        <w:t>For example, to toggle all buttons</w:t>
      </w:r>
    </w:p>
    <w:p w:rsidR="00031DD5" w:rsidRDefault="00031DD5" w:rsidP="00031DD5">
      <w:pPr>
        <w:shd w:val="clear" w:color="auto" w:fill="FFFFFF"/>
        <w:rPr>
          <w:rFonts w:ascii="Segoe UI" w:hAnsi="Segoe UI" w:cs="Segoe UI"/>
          <w:color w:val="212529"/>
        </w:rPr>
      </w:pPr>
    </w:p>
    <w:p w:rsidR="00031DD5" w:rsidRDefault="00031DD5" w:rsidP="00031DD5">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buttons</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querySelectorAll</w:t>
      </w:r>
      <w:r>
        <w:rPr>
          <w:rStyle w:val="p"/>
          <w:rFonts w:ascii="var(--bs-font-monospace)" w:hAnsi="var(--bs-font-monospace)"/>
          <w:color w:val="212529"/>
        </w:rPr>
        <w:t>(</w:t>
      </w:r>
      <w:r>
        <w:rPr>
          <w:rStyle w:val="s1"/>
          <w:rFonts w:ascii="var(--bs-font-monospace)" w:hAnsi="var(--bs-font-monospace)"/>
          <w:color w:val="CC3300"/>
        </w:rPr>
        <w:t>'.btn'</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x"/>
          <w:rFonts w:ascii="var(--bs-font-monospace)" w:hAnsi="var(--bs-font-monospace)"/>
          <w:color w:val="212529"/>
        </w:rPr>
        <w:t>buttons</w:t>
      </w:r>
      <w:r>
        <w:rPr>
          <w:rStyle w:val="p"/>
          <w:rFonts w:ascii="var(--bs-font-monospace)" w:hAnsi="var(--bs-font-monospace)"/>
          <w:color w:val="212529"/>
        </w:rPr>
        <w:t>.</w:t>
      </w:r>
      <w:r>
        <w:rPr>
          <w:rStyle w:val="nx"/>
          <w:rFonts w:ascii="var(--bs-font-monospace)" w:hAnsi="var(--bs-font-monospace)"/>
          <w:color w:val="212529"/>
        </w:rPr>
        <w:t>forEach</w:t>
      </w:r>
      <w:r>
        <w:rPr>
          <w:rStyle w:val="p"/>
          <w:rFonts w:ascii="var(--bs-font-monospace)" w:hAnsi="var(--bs-font-monospace)"/>
          <w:color w:val="212529"/>
        </w:rPr>
        <w:t>(</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button</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button</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Button</w:t>
      </w:r>
      <w:r>
        <w:rPr>
          <w:rStyle w:val="p"/>
          <w:rFonts w:ascii="var(--bs-font-monospace)" w:hAnsi="var(--bs-font-monospace)"/>
          <w:color w:val="212529"/>
        </w:rPr>
        <w:t>(</w:t>
      </w:r>
      <w:r>
        <w:rPr>
          <w:rStyle w:val="nx"/>
          <w:rFonts w:ascii="var(--bs-font-monospace)" w:hAnsi="var(--bs-font-monospace)"/>
          <w:color w:val="212529"/>
        </w:rPr>
        <w:t>button</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button</w:t>
      </w:r>
      <w:r>
        <w:rPr>
          <w:rStyle w:val="p"/>
          <w:rFonts w:ascii="var(--bs-font-monospace)" w:hAnsi="var(--bs-font-monospace)"/>
          <w:color w:val="212529"/>
        </w:rPr>
        <w:t>.</w:t>
      </w:r>
      <w:r>
        <w:rPr>
          <w:rStyle w:val="nx"/>
          <w:rFonts w:ascii="var(--bs-font-monospace)" w:hAnsi="var(--bs-font-monospace)"/>
          <w:color w:val="212529"/>
        </w:rPr>
        <w:t>toggle</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w:t>
      </w:r>
    </w:p>
    <w:p w:rsidR="00031DD5" w:rsidRDefault="00031DD5" w:rsidP="00031DD5">
      <w:pPr>
        <w:pStyle w:val="Heading2"/>
        <w:shd w:val="clear" w:color="auto" w:fill="FFFFFF"/>
        <w:rPr>
          <w:rFonts w:ascii="Segoe UI" w:hAnsi="Segoe UI" w:cs="Segoe UI"/>
          <w:b w:val="0"/>
          <w:bCs w:val="0"/>
          <w:color w:val="212529"/>
        </w:rPr>
      </w:pPr>
      <w:bookmarkStart w:id="184" w:name="_Toc144064741"/>
      <w:r>
        <w:rPr>
          <w:rFonts w:ascii="Segoe UI" w:hAnsi="Segoe UI" w:cs="Segoe UI"/>
          <w:b w:val="0"/>
          <w:bCs w:val="0"/>
          <w:color w:val="212529"/>
        </w:rPr>
        <w:t>Sass</w:t>
      </w:r>
      <w:bookmarkEnd w:id="184"/>
    </w:p>
    <w:p w:rsidR="00031DD5" w:rsidRDefault="00031DD5" w:rsidP="00031DD5">
      <w:pPr>
        <w:pStyle w:val="Heading3"/>
        <w:shd w:val="clear" w:color="auto" w:fill="FFFFFF"/>
        <w:rPr>
          <w:rFonts w:ascii="Segoe UI" w:hAnsi="Segoe UI" w:cs="Segoe UI"/>
          <w:b w:val="0"/>
          <w:bCs w:val="0"/>
          <w:color w:val="212529"/>
        </w:rPr>
      </w:pPr>
      <w:bookmarkStart w:id="185" w:name="_Toc144064742"/>
      <w:r>
        <w:rPr>
          <w:rFonts w:ascii="Segoe UI" w:hAnsi="Segoe UI" w:cs="Segoe UI"/>
          <w:b w:val="0"/>
          <w:bCs w:val="0"/>
          <w:color w:val="212529"/>
        </w:rPr>
        <w:t>Variables</w:t>
      </w:r>
      <w:bookmarkEnd w:id="185"/>
    </w:p>
    <w:p w:rsidR="00031DD5" w:rsidRDefault="00031DD5" w:rsidP="00031DD5">
      <w:pPr>
        <w:shd w:val="clear" w:color="auto" w:fill="FFFFFF"/>
        <w:rPr>
          <w:rFonts w:ascii="Segoe UI" w:hAnsi="Segoe UI" w:cs="Segoe UI"/>
          <w:color w:val="212529"/>
        </w:rPr>
      </w:pP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$input-btn-padding-y</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$input-btn-padding-x</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$btn-font-family</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$input-btn-font-family</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$btn-font-size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$input-btn-font-size</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$btn-line-height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$input-btn-line-height</w:t>
      </w:r>
      <w:r>
        <w:rPr>
          <w:rStyle w:val="p"/>
          <w:rFonts w:ascii="var(--bs-font-monospace)" w:hAnsi="var(--bs-font-monospace)"/>
          <w:color w:val="212529"/>
        </w:rPr>
        <w:t>;</w:t>
      </w:r>
    </w:p>
    <w:p w:rsidR="00031DD5" w:rsidRDefault="00031DD5" w:rsidP="00031DD5">
      <w:pPr>
        <w:pStyle w:val="HTMLPreformatted"/>
        <w:rPr>
          <w:rStyle w:val="c1"/>
          <w:rFonts w:ascii="var(--bs-font-monospace)" w:hAnsi="var(--bs-font-monospace)"/>
          <w:color w:val="727272"/>
        </w:rPr>
      </w:pPr>
      <w:r>
        <w:rPr>
          <w:rStyle w:val="nv"/>
          <w:rFonts w:ascii="var(--bs-font-monospace)" w:hAnsi="var(--bs-font-monospace)"/>
          <w:color w:val="003333"/>
        </w:rPr>
        <w:t>$btn-white-space</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Set to `nowrap` to prevent text wrapping</w:t>
      </w:r>
    </w:p>
    <w:p w:rsidR="00031DD5" w:rsidRDefault="00031DD5" w:rsidP="00031DD5">
      <w:pPr>
        <w:pStyle w:val="HTMLPreformatted"/>
        <w:rPr>
          <w:rStyle w:val="HTMLCode"/>
          <w:rFonts w:ascii="var(--bs-font-monospace)" w:hAnsi="var(--bs-font-monospace)"/>
          <w:color w:val="212529"/>
        </w:rPr>
      </w:pP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$btn-padding-y-sm</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$input-btn-padding-y-sm</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$btn-padding-x-sm</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$input-btn-padding-x-sm</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$btn-font-size-sm</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$input-btn-font-size-sm</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$btn-padding-y-lg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$input-btn-padding-y-lg</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$btn-padding-x-lg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$input-btn-padding-x-lg</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$btn-font-size-lg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$input-btn-font-size-lg</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$btn-border-width</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$input-btn-border-width</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$btn-font-weight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$font-weight-normal</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inset</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mi"/>
          <w:rFonts w:ascii="var(--bs-font-monospace)" w:hAnsi="var(--bs-font-monospace)"/>
          <w:color w:val="C24F19"/>
        </w:rPr>
        <w:t>1</w:t>
      </w:r>
      <w:r>
        <w:rPr>
          <w:rStyle w:val="kt"/>
          <w:rFonts w:ascii="var(--bs-font-monospace)" w:hAnsi="var(--bs-font-monospace)"/>
          <w:color w:val="007788"/>
        </w:rPr>
        <w:t>px</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$white</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.15</w:t>
      </w:r>
      <w:r>
        <w:rPr>
          <w:rStyle w:val="p"/>
          <w:rFonts w:ascii="var(--bs-font-monospace)" w:hAnsi="var(--bs-font-monospace)"/>
          <w:color w:val="212529"/>
        </w:rPr>
        <w:t>)</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mi"/>
          <w:rFonts w:ascii="var(--bs-font-monospace)" w:hAnsi="var(--bs-font-monospace)"/>
          <w:color w:val="C24F19"/>
        </w:rPr>
        <w:t>1</w:t>
      </w:r>
      <w:r>
        <w:rPr>
          <w:rStyle w:val="kt"/>
          <w:rFonts w:ascii="var(--bs-font-monospace)" w:hAnsi="var(--bs-font-monospace)"/>
          <w:color w:val="007788"/>
        </w:rPr>
        <w:t>px</w:t>
      </w:r>
      <w:r>
        <w:rPr>
          <w:rStyle w:val="HTMLCode"/>
          <w:rFonts w:ascii="var(--bs-font-monospace)" w:hAnsi="var(--bs-font-monospace)"/>
          <w:color w:val="212529"/>
        </w:rPr>
        <w:t xml:space="preserve"> </w:t>
      </w:r>
      <w:r>
        <w:rPr>
          <w:rStyle w:val="mi"/>
          <w:rFonts w:ascii="var(--bs-font-monospace)" w:hAnsi="var(--bs-font-monospace)"/>
          <w:color w:val="C24F19"/>
        </w:rPr>
        <w:t>1</w:t>
      </w:r>
      <w:r>
        <w:rPr>
          <w:rStyle w:val="kt"/>
          <w:rFonts w:ascii="var(--bs-font-monospace)" w:hAnsi="var(--bs-font-monospace)"/>
          <w:color w:val="007788"/>
        </w:rPr>
        <w:t>px</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$black</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.075</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$btn-focus-width</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$input-btn-focus-width</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$btn-focus-box-shadow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$input-btn-focus-box-shadow</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$btn-disabled-opacity</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.65</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$btn-active-box-shadow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inset</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mi"/>
          <w:rFonts w:ascii="var(--bs-font-monospace)" w:hAnsi="var(--bs-font-monospace)"/>
          <w:color w:val="C24F19"/>
        </w:rPr>
        <w:t>3</w:t>
      </w:r>
      <w:r>
        <w:rPr>
          <w:rStyle w:val="kt"/>
          <w:rFonts w:ascii="var(--bs-font-monospace)" w:hAnsi="var(--bs-font-monospace)"/>
          <w:color w:val="007788"/>
        </w:rPr>
        <w:t>px</w:t>
      </w:r>
      <w:r>
        <w:rPr>
          <w:rStyle w:val="HTMLCode"/>
          <w:rFonts w:ascii="var(--bs-font-monospace)" w:hAnsi="var(--bs-font-monospace)"/>
          <w:color w:val="212529"/>
        </w:rPr>
        <w:t xml:space="preserve"> </w:t>
      </w:r>
      <w:r>
        <w:rPr>
          <w:rStyle w:val="mi"/>
          <w:rFonts w:ascii="var(--bs-font-monospace)" w:hAnsi="var(--bs-font-monospace)"/>
          <w:color w:val="C24F19"/>
        </w:rPr>
        <w:t>5</w:t>
      </w:r>
      <w:r>
        <w:rPr>
          <w:rStyle w:val="kt"/>
          <w:rFonts w:ascii="var(--bs-font-monospace)" w:hAnsi="var(--bs-font-monospace)"/>
          <w:color w:val="007788"/>
        </w:rPr>
        <w:t>px</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$black</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.125</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$btn-link-color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$link-color</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$btn-link-hover-color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$link-hover-color</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$btn-link-disabled-color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$gray-600</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p>
    <w:p w:rsidR="00031DD5" w:rsidRDefault="00031DD5" w:rsidP="00031DD5">
      <w:pPr>
        <w:pStyle w:val="HTMLPreformatted"/>
        <w:rPr>
          <w:rStyle w:val="c1"/>
          <w:rFonts w:ascii="var(--bs-font-monospace)" w:hAnsi="var(--bs-font-monospace)"/>
          <w:color w:val="727272"/>
        </w:rPr>
      </w:pPr>
      <w:r>
        <w:rPr>
          <w:rStyle w:val="c1"/>
          <w:rFonts w:ascii="var(--bs-font-monospace)" w:hAnsi="var(--bs-font-monospace)"/>
          <w:color w:val="727272"/>
        </w:rPr>
        <w:t>// Allows for customizing button radius independently from global border radius</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$btn-border-radius-sm</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$border-radius-sm</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$btn-border-radius-lg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$border-radius-lg</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$btn-transition</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color</w:t>
      </w:r>
      <w:r>
        <w:rPr>
          <w:rStyle w:val="HTMLCode"/>
          <w:rFonts w:ascii="var(--bs-font-monospace)" w:hAnsi="var(--bs-font-monospace)"/>
          <w:color w:val="212529"/>
        </w:rPr>
        <w:t xml:space="preserve"> </w:t>
      </w:r>
      <w:r>
        <w:rPr>
          <w:rStyle w:val="mf"/>
          <w:rFonts w:ascii="var(--bs-font-monospace)" w:hAnsi="var(--bs-font-monospace)"/>
          <w:color w:val="C24F19"/>
        </w:rPr>
        <w:t>.15</w:t>
      </w:r>
      <w:r>
        <w:rPr>
          <w:rStyle w:val="kt"/>
          <w:rFonts w:ascii="var(--bs-font-monospace)" w:hAnsi="var(--bs-font-monospace)"/>
          <w:color w:val="007788"/>
        </w:rPr>
        <w:t>s</w:t>
      </w:r>
      <w:r>
        <w:rPr>
          <w:rStyle w:val="HTMLCode"/>
          <w:rFonts w:ascii="var(--bs-font-monospace)" w:hAnsi="var(--bs-font-monospace)"/>
          <w:color w:val="212529"/>
        </w:rPr>
        <w:t xml:space="preserve"> </w:t>
      </w:r>
      <w:r>
        <w:rPr>
          <w:rStyle w:val="ni"/>
          <w:rFonts w:ascii="var(--bs-font-monospace)" w:hAnsi="var(--bs-font-monospace)"/>
          <w:color w:val="727272"/>
        </w:rPr>
        <w:t>ease-in-out</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background-color</w:t>
      </w:r>
      <w:r>
        <w:rPr>
          <w:rStyle w:val="HTMLCode"/>
          <w:rFonts w:ascii="var(--bs-font-monospace)" w:hAnsi="var(--bs-font-monospace)"/>
          <w:color w:val="212529"/>
        </w:rPr>
        <w:t xml:space="preserve"> </w:t>
      </w:r>
      <w:r>
        <w:rPr>
          <w:rStyle w:val="mf"/>
          <w:rFonts w:ascii="var(--bs-font-monospace)" w:hAnsi="var(--bs-font-monospace)"/>
          <w:color w:val="C24F19"/>
        </w:rPr>
        <w:t>.15</w:t>
      </w:r>
      <w:r>
        <w:rPr>
          <w:rStyle w:val="kt"/>
          <w:rFonts w:ascii="var(--bs-font-monospace)" w:hAnsi="var(--bs-font-monospace)"/>
          <w:color w:val="007788"/>
        </w:rPr>
        <w:t>s</w:t>
      </w:r>
      <w:r>
        <w:rPr>
          <w:rStyle w:val="HTMLCode"/>
          <w:rFonts w:ascii="var(--bs-font-monospace)" w:hAnsi="var(--bs-font-monospace)"/>
          <w:color w:val="212529"/>
        </w:rPr>
        <w:t xml:space="preserve"> </w:t>
      </w:r>
      <w:r>
        <w:rPr>
          <w:rStyle w:val="ni"/>
          <w:rFonts w:ascii="var(--bs-font-monospace)" w:hAnsi="var(--bs-font-monospace)"/>
          <w:color w:val="727272"/>
        </w:rPr>
        <w:t>ease-in-out</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border-color</w:t>
      </w:r>
      <w:r>
        <w:rPr>
          <w:rStyle w:val="HTMLCode"/>
          <w:rFonts w:ascii="var(--bs-font-monospace)" w:hAnsi="var(--bs-font-monospace)"/>
          <w:color w:val="212529"/>
        </w:rPr>
        <w:t xml:space="preserve"> </w:t>
      </w:r>
      <w:r>
        <w:rPr>
          <w:rStyle w:val="mf"/>
          <w:rFonts w:ascii="var(--bs-font-monospace)" w:hAnsi="var(--bs-font-monospace)"/>
          <w:color w:val="C24F19"/>
        </w:rPr>
        <w:t>.15</w:t>
      </w:r>
      <w:r>
        <w:rPr>
          <w:rStyle w:val="kt"/>
          <w:rFonts w:ascii="var(--bs-font-monospace)" w:hAnsi="var(--bs-font-monospace)"/>
          <w:color w:val="007788"/>
        </w:rPr>
        <w:t>s</w:t>
      </w:r>
      <w:r>
        <w:rPr>
          <w:rStyle w:val="HTMLCode"/>
          <w:rFonts w:ascii="var(--bs-font-monospace)" w:hAnsi="var(--bs-font-monospace)"/>
          <w:color w:val="212529"/>
        </w:rPr>
        <w:t xml:space="preserve"> </w:t>
      </w:r>
      <w:r>
        <w:rPr>
          <w:rStyle w:val="ni"/>
          <w:rFonts w:ascii="var(--bs-font-monospace)" w:hAnsi="var(--bs-font-monospace)"/>
          <w:color w:val="727272"/>
        </w:rPr>
        <w:t>ease-in-out</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box-shadow</w:t>
      </w:r>
      <w:r>
        <w:rPr>
          <w:rStyle w:val="HTMLCode"/>
          <w:rFonts w:ascii="var(--bs-font-monospace)" w:hAnsi="var(--bs-font-monospace)"/>
          <w:color w:val="212529"/>
        </w:rPr>
        <w:t xml:space="preserve"> </w:t>
      </w:r>
      <w:r>
        <w:rPr>
          <w:rStyle w:val="mf"/>
          <w:rFonts w:ascii="var(--bs-font-monospace)" w:hAnsi="var(--bs-font-monospace)"/>
          <w:color w:val="C24F19"/>
        </w:rPr>
        <w:t>.15</w:t>
      </w:r>
      <w:r>
        <w:rPr>
          <w:rStyle w:val="kt"/>
          <w:rFonts w:ascii="var(--bs-font-monospace)" w:hAnsi="var(--bs-font-monospace)"/>
          <w:color w:val="007788"/>
        </w:rPr>
        <w:t>s</w:t>
      </w:r>
      <w:r>
        <w:rPr>
          <w:rStyle w:val="HTMLCode"/>
          <w:rFonts w:ascii="var(--bs-font-monospace)" w:hAnsi="var(--bs-font-monospace)"/>
          <w:color w:val="212529"/>
        </w:rPr>
        <w:t xml:space="preserve"> </w:t>
      </w:r>
      <w:r>
        <w:rPr>
          <w:rStyle w:val="ni"/>
          <w:rFonts w:ascii="var(--bs-font-monospace)" w:hAnsi="var(--bs-font-monospace)"/>
          <w:color w:val="727272"/>
        </w:rPr>
        <w:t>ease-in-out</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$btn-hover-bg-shade-amount</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15</w:t>
      </w:r>
      <w:r>
        <w:rPr>
          <w:rStyle w:val="kt"/>
          <w:rFonts w:ascii="var(--bs-font-monospace)" w:hAnsi="var(--bs-font-monospace)"/>
          <w:color w:val="007788"/>
        </w:rPr>
        <w:t>%</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$btn-hover-bg-tint-amount</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15</w:t>
      </w:r>
      <w:r>
        <w:rPr>
          <w:rStyle w:val="kt"/>
          <w:rFonts w:ascii="var(--bs-font-monospace)" w:hAnsi="var(--bs-font-monospace)"/>
          <w:color w:val="007788"/>
        </w:rPr>
        <w:t>%</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$btn-hover-border-shade-amount</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20</w:t>
      </w:r>
      <w:r>
        <w:rPr>
          <w:rStyle w:val="kt"/>
          <w:rFonts w:ascii="var(--bs-font-monospace)" w:hAnsi="var(--bs-font-monospace)"/>
          <w:color w:val="007788"/>
        </w:rPr>
        <w:t>%</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$btn-hover-border-tint-amount</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10</w:t>
      </w:r>
      <w:r>
        <w:rPr>
          <w:rStyle w:val="kt"/>
          <w:rFonts w:ascii="var(--bs-font-monospace)" w:hAnsi="var(--bs-font-monospace)"/>
          <w:color w:val="007788"/>
        </w:rPr>
        <w:t>%</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$btn-active-bg-shade-amount</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20</w:t>
      </w:r>
      <w:r>
        <w:rPr>
          <w:rStyle w:val="kt"/>
          <w:rFonts w:ascii="var(--bs-font-monospace)" w:hAnsi="var(--bs-font-monospace)"/>
          <w:color w:val="007788"/>
        </w:rPr>
        <w:t>%</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$btn-active-bg-tint-amount</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20</w:t>
      </w:r>
      <w:r>
        <w:rPr>
          <w:rStyle w:val="kt"/>
          <w:rFonts w:ascii="var(--bs-font-monospace)" w:hAnsi="var(--bs-font-monospace)"/>
          <w:color w:val="007788"/>
        </w:rPr>
        <w:t>%</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$btn-active-border-shade-amount</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25</w:t>
      </w:r>
      <w:r>
        <w:rPr>
          <w:rStyle w:val="kt"/>
          <w:rFonts w:ascii="var(--bs-font-monospace)" w:hAnsi="var(--bs-font-monospace)"/>
          <w:color w:val="007788"/>
        </w:rPr>
        <w:t>%</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nv"/>
          <w:rFonts w:ascii="var(--bs-font-monospace)" w:hAnsi="var(--bs-font-monospace)"/>
          <w:color w:val="003333"/>
        </w:rPr>
        <w:t>$btn-active-border-tint-amount</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10</w:t>
      </w:r>
      <w:r>
        <w:rPr>
          <w:rStyle w:val="kt"/>
          <w:rFonts w:ascii="var(--bs-font-monospace)" w:hAnsi="var(--bs-font-monospace)"/>
          <w:color w:val="007788"/>
        </w:rPr>
        <w:t>%</w:t>
      </w:r>
      <w:r>
        <w:rPr>
          <w:rStyle w:val="p"/>
          <w:rFonts w:ascii="var(--bs-font-monospace)" w:hAnsi="var(--bs-font-monospace)"/>
          <w:color w:val="212529"/>
        </w:rPr>
        <w:t>;</w:t>
      </w:r>
    </w:p>
    <w:p w:rsidR="00031DD5" w:rsidRDefault="00031DD5" w:rsidP="00031DD5">
      <w:pPr>
        <w:pStyle w:val="Heading3"/>
        <w:shd w:val="clear" w:color="auto" w:fill="FFFFFF"/>
        <w:rPr>
          <w:rFonts w:ascii="Segoe UI" w:hAnsi="Segoe UI" w:cs="Segoe UI"/>
          <w:b w:val="0"/>
          <w:bCs w:val="0"/>
          <w:color w:val="212529"/>
        </w:rPr>
      </w:pPr>
      <w:bookmarkStart w:id="186" w:name="_Toc144064743"/>
      <w:r>
        <w:rPr>
          <w:rFonts w:ascii="Segoe UI" w:hAnsi="Segoe UI" w:cs="Segoe UI"/>
          <w:b w:val="0"/>
          <w:bCs w:val="0"/>
          <w:color w:val="212529"/>
        </w:rPr>
        <w:t>Mixins</w:t>
      </w:r>
      <w:bookmarkEnd w:id="186"/>
    </w:p>
    <w:p w:rsidR="00031DD5" w:rsidRDefault="00031DD5" w:rsidP="00031DD5">
      <w:pPr>
        <w:pStyle w:val="NormalWeb"/>
        <w:shd w:val="clear" w:color="auto" w:fill="FFFFFF"/>
        <w:spacing w:before="0" w:beforeAutospacing="0"/>
        <w:rPr>
          <w:rFonts w:ascii="Segoe UI" w:hAnsi="Segoe UI" w:cs="Segoe UI"/>
          <w:color w:val="212529"/>
        </w:rPr>
      </w:pPr>
      <w:r>
        <w:rPr>
          <w:rFonts w:ascii="Segoe UI" w:hAnsi="Segoe UI" w:cs="Segoe UI"/>
          <w:color w:val="212529"/>
        </w:rPr>
        <w:t>There are three mixins for buttons: button and button outline variant mixins (both based on </w:t>
      </w:r>
      <w:r>
        <w:rPr>
          <w:rStyle w:val="HTMLCode"/>
          <w:rFonts w:ascii="var(--bs-font-monospace)" w:hAnsi="var(--bs-font-monospace)"/>
          <w:color w:val="D63384"/>
          <w:sz w:val="21"/>
          <w:szCs w:val="21"/>
        </w:rPr>
        <w:t>$theme-colors</w:t>
      </w:r>
      <w:r>
        <w:rPr>
          <w:rFonts w:ascii="Segoe UI" w:hAnsi="Segoe UI" w:cs="Segoe UI"/>
          <w:color w:val="212529"/>
        </w:rPr>
        <w:t>), plus a button size mixin.</w:t>
      </w:r>
    </w:p>
    <w:p w:rsidR="00031DD5" w:rsidRDefault="00031DD5" w:rsidP="00031DD5">
      <w:pPr>
        <w:shd w:val="clear" w:color="auto" w:fill="FFFFFF"/>
        <w:rPr>
          <w:rFonts w:ascii="Segoe UI" w:hAnsi="Segoe UI" w:cs="Segoe UI"/>
          <w:color w:val="212529"/>
        </w:rPr>
      </w:pPr>
    </w:p>
    <w:p w:rsidR="00031DD5" w:rsidRDefault="00031DD5" w:rsidP="00031DD5">
      <w:pPr>
        <w:pStyle w:val="HTMLPreformatted"/>
        <w:rPr>
          <w:rStyle w:val="HTMLCode"/>
          <w:rFonts w:ascii="var(--bs-font-monospace)" w:hAnsi="var(--bs-font-monospace)"/>
          <w:color w:val="212529"/>
        </w:rPr>
      </w:pPr>
      <w:r>
        <w:rPr>
          <w:rStyle w:val="k"/>
          <w:rFonts w:ascii="var(--bs-font-monospace)" w:hAnsi="var(--bs-font-monospace)"/>
          <w:color w:val="006699"/>
        </w:rPr>
        <w:t>@mixin</w:t>
      </w:r>
      <w:r>
        <w:rPr>
          <w:rStyle w:val="nf"/>
          <w:rFonts w:ascii="var(--bs-font-monospace)" w:hAnsi="var(--bs-font-monospace)"/>
          <w:color w:val="B715F4"/>
        </w:rPr>
        <w:t xml:space="preserve"> button-variant</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$background</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$border</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color-contrast</w:t>
      </w:r>
      <w:r>
        <w:rPr>
          <w:rStyle w:val="p"/>
          <w:rFonts w:ascii="var(--bs-font-monospace)" w:hAnsi="var(--bs-font-monospace)"/>
          <w:color w:val="212529"/>
        </w:rPr>
        <w:t>(</w:t>
      </w:r>
      <w:r>
        <w:rPr>
          <w:rStyle w:val="nv"/>
          <w:rFonts w:ascii="var(--bs-font-monospace)" w:hAnsi="var(--bs-font-monospace)"/>
          <w:color w:val="003333"/>
        </w:rPr>
        <w:t>$background</w:t>
      </w:r>
      <w:r>
        <w:rPr>
          <w:rStyle w:val="p"/>
          <w:rFonts w:ascii="var(--bs-font-monospace)" w:hAnsi="var(--bs-font-monospace)"/>
          <w:color w:val="212529"/>
        </w:rPr>
        <w:t>)</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$hover-background</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if</w:t>
      </w:r>
      <w:r>
        <w:rPr>
          <w:rStyle w:val="p"/>
          <w:rFonts w:ascii="var(--bs-font-monospace)" w:hAnsi="var(--bs-font-monospace)"/>
          <w:color w:val="212529"/>
        </w:rPr>
        <w:t>(</w:t>
      </w:r>
      <w:r>
        <w:rPr>
          <w:rStyle w:val="nv"/>
          <w:rFonts w:ascii="var(--bs-font-monospace)" w:hAnsi="var(--bs-font-monospace)"/>
          <w:color w:val="003333"/>
        </w:rPr>
        <w:t>$color</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$color-contrast-light</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shade-color</w:t>
      </w:r>
      <w:r>
        <w:rPr>
          <w:rStyle w:val="p"/>
          <w:rFonts w:ascii="var(--bs-font-monospace)" w:hAnsi="var(--bs-font-monospace)"/>
          <w:color w:val="212529"/>
        </w:rPr>
        <w:t>(</w:t>
      </w:r>
      <w:r>
        <w:rPr>
          <w:rStyle w:val="nv"/>
          <w:rFonts w:ascii="var(--bs-font-monospace)" w:hAnsi="var(--bs-font-monospace)"/>
          <w:color w:val="003333"/>
        </w:rPr>
        <w:t>$background</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$btn-hover-bg-shade-amount</w:t>
      </w:r>
      <w:r>
        <w:rPr>
          <w:rStyle w:val="p"/>
          <w:rFonts w:ascii="var(--bs-font-monospace)" w:hAnsi="var(--bs-font-monospace)"/>
          <w:color w:val="212529"/>
        </w:rPr>
        <w:t>)</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tint-color</w:t>
      </w:r>
      <w:r>
        <w:rPr>
          <w:rStyle w:val="p"/>
          <w:rFonts w:ascii="var(--bs-font-monospace)" w:hAnsi="var(--bs-font-monospace)"/>
          <w:color w:val="212529"/>
        </w:rPr>
        <w:t>(</w:t>
      </w:r>
      <w:r>
        <w:rPr>
          <w:rStyle w:val="nv"/>
          <w:rFonts w:ascii="var(--bs-font-monospace)" w:hAnsi="var(--bs-font-monospace)"/>
          <w:color w:val="003333"/>
        </w:rPr>
        <w:t>$background</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$btn-hover-bg-tint-amount</w:t>
      </w:r>
      <w:r>
        <w:rPr>
          <w:rStyle w:val="p"/>
          <w:rFonts w:ascii="var(--bs-font-monospace)" w:hAnsi="var(--bs-font-monospace)"/>
          <w:color w:val="212529"/>
        </w:rPr>
        <w:t>))</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$hover-border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if</w:t>
      </w:r>
      <w:r>
        <w:rPr>
          <w:rStyle w:val="p"/>
          <w:rFonts w:ascii="var(--bs-font-monospace)" w:hAnsi="var(--bs-font-monospace)"/>
          <w:color w:val="212529"/>
        </w:rPr>
        <w:t>(</w:t>
      </w:r>
      <w:r>
        <w:rPr>
          <w:rStyle w:val="nv"/>
          <w:rFonts w:ascii="var(--bs-font-monospace)" w:hAnsi="var(--bs-font-monospace)"/>
          <w:color w:val="003333"/>
        </w:rPr>
        <w:t>$color</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$color-contrast-light</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shade-color</w:t>
      </w:r>
      <w:r>
        <w:rPr>
          <w:rStyle w:val="p"/>
          <w:rFonts w:ascii="var(--bs-font-monospace)" w:hAnsi="var(--bs-font-monospace)"/>
          <w:color w:val="212529"/>
        </w:rPr>
        <w:t>(</w:t>
      </w:r>
      <w:r>
        <w:rPr>
          <w:rStyle w:val="nv"/>
          <w:rFonts w:ascii="var(--bs-font-monospace)" w:hAnsi="var(--bs-font-monospace)"/>
          <w:color w:val="003333"/>
        </w:rPr>
        <w:t>$border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$btn-hover-border-shade-amount</w:t>
      </w:r>
      <w:r>
        <w:rPr>
          <w:rStyle w:val="p"/>
          <w:rFonts w:ascii="var(--bs-font-monospace)" w:hAnsi="var(--bs-font-monospace)"/>
          <w:color w:val="212529"/>
        </w:rPr>
        <w:t>)</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tint-color</w:t>
      </w:r>
      <w:r>
        <w:rPr>
          <w:rStyle w:val="p"/>
          <w:rFonts w:ascii="var(--bs-font-monospace)" w:hAnsi="var(--bs-font-monospace)"/>
          <w:color w:val="212529"/>
        </w:rPr>
        <w:t>(</w:t>
      </w:r>
      <w:r>
        <w:rPr>
          <w:rStyle w:val="nv"/>
          <w:rFonts w:ascii="var(--bs-font-monospace)" w:hAnsi="var(--bs-font-monospace)"/>
          <w:color w:val="003333"/>
        </w:rPr>
        <w:t>$border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$btn-hover-border-tint-amount</w:t>
      </w:r>
      <w:r>
        <w:rPr>
          <w:rStyle w:val="p"/>
          <w:rFonts w:ascii="var(--bs-font-monospace)" w:hAnsi="var(--bs-font-monospace)"/>
          <w:color w:val="212529"/>
        </w:rPr>
        <w:t>))</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$hover-color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color-contrast</w:t>
      </w:r>
      <w:r>
        <w:rPr>
          <w:rStyle w:val="p"/>
          <w:rFonts w:ascii="var(--bs-font-monospace)" w:hAnsi="var(--bs-font-monospace)"/>
          <w:color w:val="212529"/>
        </w:rPr>
        <w:t>(</w:t>
      </w:r>
      <w:r>
        <w:rPr>
          <w:rStyle w:val="nv"/>
          <w:rFonts w:ascii="var(--bs-font-monospace)" w:hAnsi="var(--bs-font-monospace)"/>
          <w:color w:val="003333"/>
        </w:rPr>
        <w:t>$hover-background</w:t>
      </w:r>
      <w:r>
        <w:rPr>
          <w:rStyle w:val="p"/>
          <w:rFonts w:ascii="var(--bs-font-monospace)" w:hAnsi="var(--bs-font-monospace)"/>
          <w:color w:val="212529"/>
        </w:rPr>
        <w:t>)</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$active-background</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if</w:t>
      </w:r>
      <w:r>
        <w:rPr>
          <w:rStyle w:val="p"/>
          <w:rFonts w:ascii="var(--bs-font-monospace)" w:hAnsi="var(--bs-font-monospace)"/>
          <w:color w:val="212529"/>
        </w:rPr>
        <w:t>(</w:t>
      </w:r>
      <w:r>
        <w:rPr>
          <w:rStyle w:val="nv"/>
          <w:rFonts w:ascii="var(--bs-font-monospace)" w:hAnsi="var(--bs-font-monospace)"/>
          <w:color w:val="003333"/>
        </w:rPr>
        <w:t>$color</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$color-contrast-light</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shade-color</w:t>
      </w:r>
      <w:r>
        <w:rPr>
          <w:rStyle w:val="p"/>
          <w:rFonts w:ascii="var(--bs-font-monospace)" w:hAnsi="var(--bs-font-monospace)"/>
          <w:color w:val="212529"/>
        </w:rPr>
        <w:t>(</w:t>
      </w:r>
      <w:r>
        <w:rPr>
          <w:rStyle w:val="nv"/>
          <w:rFonts w:ascii="var(--bs-font-monospace)" w:hAnsi="var(--bs-font-monospace)"/>
          <w:color w:val="003333"/>
        </w:rPr>
        <w:t>$background</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$btn-active-bg-shade-amount</w:t>
      </w:r>
      <w:r>
        <w:rPr>
          <w:rStyle w:val="p"/>
          <w:rFonts w:ascii="var(--bs-font-monospace)" w:hAnsi="var(--bs-font-monospace)"/>
          <w:color w:val="212529"/>
        </w:rPr>
        <w:t>)</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tint-color</w:t>
      </w:r>
      <w:r>
        <w:rPr>
          <w:rStyle w:val="p"/>
          <w:rFonts w:ascii="var(--bs-font-monospace)" w:hAnsi="var(--bs-font-monospace)"/>
          <w:color w:val="212529"/>
        </w:rPr>
        <w:t>(</w:t>
      </w:r>
      <w:r>
        <w:rPr>
          <w:rStyle w:val="nv"/>
          <w:rFonts w:ascii="var(--bs-font-monospace)" w:hAnsi="var(--bs-font-monospace)"/>
          <w:color w:val="003333"/>
        </w:rPr>
        <w:t>$background</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$btn-active-bg-tint-amount</w:t>
      </w:r>
      <w:r>
        <w:rPr>
          <w:rStyle w:val="p"/>
          <w:rFonts w:ascii="var(--bs-font-monospace)" w:hAnsi="var(--bs-font-monospace)"/>
          <w:color w:val="212529"/>
        </w:rPr>
        <w:t>))</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$active-border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if</w:t>
      </w:r>
      <w:r>
        <w:rPr>
          <w:rStyle w:val="p"/>
          <w:rFonts w:ascii="var(--bs-font-monospace)" w:hAnsi="var(--bs-font-monospace)"/>
          <w:color w:val="212529"/>
        </w:rPr>
        <w:t>(</w:t>
      </w:r>
      <w:r>
        <w:rPr>
          <w:rStyle w:val="nv"/>
          <w:rFonts w:ascii="var(--bs-font-monospace)" w:hAnsi="var(--bs-font-monospace)"/>
          <w:color w:val="003333"/>
        </w:rPr>
        <w:t>$color</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$color-contrast-light</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shade-color</w:t>
      </w:r>
      <w:r>
        <w:rPr>
          <w:rStyle w:val="p"/>
          <w:rFonts w:ascii="var(--bs-font-monospace)" w:hAnsi="var(--bs-font-monospace)"/>
          <w:color w:val="212529"/>
        </w:rPr>
        <w:t>(</w:t>
      </w:r>
      <w:r>
        <w:rPr>
          <w:rStyle w:val="nv"/>
          <w:rFonts w:ascii="var(--bs-font-monospace)" w:hAnsi="var(--bs-font-monospace)"/>
          <w:color w:val="003333"/>
        </w:rPr>
        <w:t>$border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$btn-active-border-shade-amount</w:t>
      </w:r>
      <w:r>
        <w:rPr>
          <w:rStyle w:val="p"/>
          <w:rFonts w:ascii="var(--bs-font-monospace)" w:hAnsi="var(--bs-font-monospace)"/>
          <w:color w:val="212529"/>
        </w:rPr>
        <w:t>)</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tint-color</w:t>
      </w:r>
      <w:r>
        <w:rPr>
          <w:rStyle w:val="p"/>
          <w:rFonts w:ascii="var(--bs-font-monospace)" w:hAnsi="var(--bs-font-monospace)"/>
          <w:color w:val="212529"/>
        </w:rPr>
        <w:t>(</w:t>
      </w:r>
      <w:r>
        <w:rPr>
          <w:rStyle w:val="nv"/>
          <w:rFonts w:ascii="var(--bs-font-monospace)" w:hAnsi="var(--bs-font-monospace)"/>
          <w:color w:val="003333"/>
        </w:rPr>
        <w:t>$border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$btn-active-border-tint-amount</w:t>
      </w:r>
      <w:r>
        <w:rPr>
          <w:rStyle w:val="p"/>
          <w:rFonts w:ascii="var(--bs-font-monospace)" w:hAnsi="var(--bs-font-monospace)"/>
          <w:color w:val="212529"/>
        </w:rPr>
        <w:t>))</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$active-color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color-contrast</w:t>
      </w:r>
      <w:r>
        <w:rPr>
          <w:rStyle w:val="p"/>
          <w:rFonts w:ascii="var(--bs-font-monospace)" w:hAnsi="var(--bs-font-monospace)"/>
          <w:color w:val="212529"/>
        </w:rPr>
        <w:t>(</w:t>
      </w:r>
      <w:r>
        <w:rPr>
          <w:rStyle w:val="nv"/>
          <w:rFonts w:ascii="var(--bs-font-monospace)" w:hAnsi="var(--bs-font-monospace)"/>
          <w:color w:val="003333"/>
        </w:rPr>
        <w:t>$active-background</w:t>
      </w:r>
      <w:r>
        <w:rPr>
          <w:rStyle w:val="p"/>
          <w:rFonts w:ascii="var(--bs-font-monospace)" w:hAnsi="var(--bs-font-monospace)"/>
          <w:color w:val="212529"/>
        </w:rPr>
        <w:t>)</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$disabled-background</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$background</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$disabled-border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$disabled-color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color-contrast</w:t>
      </w:r>
      <w:r>
        <w:rPr>
          <w:rStyle w:val="p"/>
          <w:rFonts w:ascii="var(--bs-font-monospace)" w:hAnsi="var(--bs-font-monospace)"/>
          <w:color w:val="212529"/>
        </w:rPr>
        <w:t>(</w:t>
      </w:r>
      <w:r>
        <w:rPr>
          <w:rStyle w:val="nv"/>
          <w:rFonts w:ascii="var(--bs-font-monospace)" w:hAnsi="var(--bs-font-monospace)"/>
          <w:color w:val="003333"/>
        </w:rPr>
        <w:t>$disabled-background</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gradient-bg</w:t>
      </w:r>
      <w:r>
        <w:rPr>
          <w:rStyle w:val="p"/>
          <w:rFonts w:ascii="var(--bs-font-monospace)" w:hAnsi="var(--bs-font-monospace)"/>
          <w:color w:val="212529"/>
        </w:rPr>
        <w:t>(</w:t>
      </w:r>
      <w:r>
        <w:rPr>
          <w:rStyle w:val="nv"/>
          <w:rFonts w:ascii="var(--bs-font-monospace)" w:hAnsi="var(--bs-font-monospace)"/>
          <w:color w:val="003333"/>
        </w:rPr>
        <w:t>$background</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box-shadow</w:t>
      </w:r>
      <w:r>
        <w:rPr>
          <w:rStyle w:val="p"/>
          <w:rFonts w:ascii="var(--bs-font-monospace)" w:hAnsi="var(--bs-font-monospace)"/>
          <w:color w:val="212529"/>
        </w:rPr>
        <w:t>(</w:t>
      </w:r>
      <w:r>
        <w:rPr>
          <w:rStyle w:val="nv"/>
          <w:rFonts w:ascii="var(--bs-font-monospace)" w:hAnsi="var(--bs-font-monospace)"/>
          <w:color w:val="003333"/>
        </w:rPr>
        <w:t>$btn-box-shadow</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d"/>
          <w:rFonts w:ascii="var(--bs-font-monospace)" w:hAnsi="var(--bs-font-monospace)"/>
          <w:color w:val="6B62DE"/>
        </w:rPr>
        <w:t>:hover</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$hover-color</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gradient-bg</w:t>
      </w:r>
      <w:r>
        <w:rPr>
          <w:rStyle w:val="p"/>
          <w:rFonts w:ascii="var(--bs-font-monospace)" w:hAnsi="var(--bs-font-monospace)"/>
          <w:color w:val="212529"/>
        </w:rPr>
        <w:t>(</w:t>
      </w:r>
      <w:r>
        <w:rPr>
          <w:rStyle w:val="nv"/>
          <w:rFonts w:ascii="var(--bs-font-monospace)" w:hAnsi="var(--bs-font-monospace)"/>
          <w:color w:val="003333"/>
        </w:rPr>
        <w:t>$hover-background</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$hover-border</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.btn-check</w:t>
      </w:r>
      <w:r>
        <w:rPr>
          <w:rStyle w:val="nd"/>
          <w:rFonts w:ascii="var(--bs-font-monospace)" w:hAnsi="var(--bs-font-monospace)"/>
          <w:color w:val="6B62DE"/>
        </w:rPr>
        <w:t>:focus</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&amp;</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d"/>
          <w:rFonts w:ascii="var(--bs-font-monospace)" w:hAnsi="var(--bs-font-monospace)"/>
          <w:color w:val="6B62DE"/>
        </w:rPr>
        <w:t>:focus</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$hover-color</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gradient-bg</w:t>
      </w:r>
      <w:r>
        <w:rPr>
          <w:rStyle w:val="p"/>
          <w:rFonts w:ascii="var(--bs-font-monospace)" w:hAnsi="var(--bs-font-monospace)"/>
          <w:color w:val="212529"/>
        </w:rPr>
        <w:t>(</w:t>
      </w:r>
      <w:r>
        <w:rPr>
          <w:rStyle w:val="nv"/>
          <w:rFonts w:ascii="var(--bs-font-monospace)" w:hAnsi="var(--bs-font-monospace)"/>
          <w:color w:val="003333"/>
        </w:rPr>
        <w:t>$hover-background</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$hover-border</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@if</w:t>
      </w:r>
      <w:r>
        <w:rPr>
          <w:rStyle w:val="HTMLCode"/>
          <w:rFonts w:ascii="var(--bs-font-monospace)" w:hAnsi="var(--bs-font-monospace)"/>
          <w:color w:val="212529"/>
        </w:rPr>
        <w:t xml:space="preserve"> </w:t>
      </w:r>
      <w:r>
        <w:rPr>
          <w:rStyle w:val="nv"/>
          <w:rFonts w:ascii="var(--bs-font-monospace)" w:hAnsi="var(--bs-font-monospace)"/>
          <w:color w:val="003333"/>
        </w:rPr>
        <w:t>$enable-shadows</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box-shadow</w:t>
      </w:r>
      <w:r>
        <w:rPr>
          <w:rStyle w:val="p"/>
          <w:rFonts w:ascii="var(--bs-font-monospace)" w:hAnsi="var(--bs-font-monospace)"/>
          <w:color w:val="212529"/>
        </w:rPr>
        <w:t>(</w:t>
      </w:r>
      <w:r>
        <w:rPr>
          <w:rStyle w:val="nv"/>
          <w:rFonts w:ascii="var(--bs-font-monospace)" w:hAnsi="var(--bs-font-monospace)"/>
          <w:color w:val="003333"/>
        </w:rPr>
        <w:t>$btn-box-shadow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nv"/>
          <w:rFonts w:ascii="var(--bs-font-monospace)" w:hAnsi="var(--bs-font-monospace)"/>
          <w:color w:val="003333"/>
        </w:rPr>
        <w:t>$btn-focus-width</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f"/>
          <w:rFonts w:ascii="var(--bs-font-monospace)" w:hAnsi="var(--bs-font-monospace)"/>
          <w:color w:val="B715F4"/>
        </w:rPr>
        <w:t>mix</w:t>
      </w:r>
      <w:r>
        <w:rPr>
          <w:rStyle w:val="p"/>
          <w:rFonts w:ascii="var(--bs-font-monospace)" w:hAnsi="var(--bs-font-monospace)"/>
          <w:color w:val="212529"/>
        </w:rPr>
        <w:t>(</w:t>
      </w:r>
      <w:r>
        <w:rPr>
          <w:rStyle w:val="nv"/>
          <w:rFonts w:ascii="var(--bs-font-monospace)" w:hAnsi="var(--bs-font-monospace)"/>
          <w:color w:val="003333"/>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15</w:t>
      </w:r>
      <w:r>
        <w:rPr>
          <w:rStyle w:val="kt"/>
          <w:rFonts w:ascii="var(--bs-font-monospace)" w:hAnsi="var(--bs-font-monospace)"/>
          <w:color w:val="007788"/>
        </w:rPr>
        <w:t>%</w:t>
      </w:r>
      <w:r>
        <w:rPr>
          <w:rStyle w:val="p"/>
          <w:rFonts w:ascii="var(--bs-font-monospace)" w:hAnsi="var(--bs-font-monospace)"/>
          <w:color w:val="212529"/>
        </w:rPr>
        <w:t>)</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r>
        <w:rPr>
          <w:rStyle w:val="HTMLCode"/>
          <w:rFonts w:ascii="var(--bs-font-monospace)" w:hAnsi="var(--bs-font-monospace)"/>
          <w:color w:val="212529"/>
        </w:rPr>
        <w:t xml:space="preserve"> </w:t>
      </w:r>
      <w:r>
        <w:rPr>
          <w:rStyle w:val="k"/>
          <w:rFonts w:ascii="var(--bs-font-monospace)" w:hAnsi="var(--bs-font-monospace)"/>
          <w:color w:val="006699"/>
        </w:rPr>
        <w:t>@else</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Avoid using mixin so we can pass custom focus shadow properly</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nv"/>
          <w:rFonts w:ascii="var(--bs-font-monospace)" w:hAnsi="var(--bs-font-monospace)"/>
          <w:color w:val="003333"/>
        </w:rPr>
        <w:t>$btn-focus-width</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f"/>
          <w:rFonts w:ascii="var(--bs-font-monospace)" w:hAnsi="var(--bs-font-monospace)"/>
          <w:color w:val="B715F4"/>
        </w:rPr>
        <w:t>mix</w:t>
      </w:r>
      <w:r>
        <w:rPr>
          <w:rStyle w:val="p"/>
          <w:rFonts w:ascii="var(--bs-font-monospace)" w:hAnsi="var(--bs-font-monospace)"/>
          <w:color w:val="212529"/>
        </w:rPr>
        <w:t>(</w:t>
      </w:r>
      <w:r>
        <w:rPr>
          <w:rStyle w:val="nv"/>
          <w:rFonts w:ascii="var(--bs-font-monospace)" w:hAnsi="var(--bs-font-monospace)"/>
          <w:color w:val="003333"/>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15</w:t>
      </w:r>
      <w:r>
        <w:rPr>
          <w:rStyle w:val="kt"/>
          <w:rFonts w:ascii="var(--bs-font-monospace)" w:hAnsi="var(--bs-font-monospace)"/>
          <w:color w:val="007788"/>
        </w:rPr>
        <w:t>%</w:t>
      </w:r>
      <w:r>
        <w:rPr>
          <w:rStyle w:val="p"/>
          <w:rFonts w:ascii="var(--bs-font-monospace)" w:hAnsi="var(--bs-font-monospace)"/>
          <w:color w:val="212529"/>
        </w:rPr>
        <w:t>)</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.btn-check</w:t>
      </w:r>
      <w:r>
        <w:rPr>
          <w:rStyle w:val="nd"/>
          <w:rFonts w:ascii="var(--bs-font-monospace)" w:hAnsi="var(--bs-font-monospace)"/>
          <w:color w:val="6B62DE"/>
        </w:rPr>
        <w:t>:checked</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&amp;</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.btn-check</w:t>
      </w:r>
      <w:r>
        <w:rPr>
          <w:rStyle w:val="nd"/>
          <w:rFonts w:ascii="var(--bs-font-monospace)" w:hAnsi="var(--bs-font-monospace)"/>
          <w:color w:val="6B62DE"/>
        </w:rPr>
        <w:t>:active</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&amp;</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d"/>
          <w:rFonts w:ascii="var(--bs-font-monospace)" w:hAnsi="var(--bs-font-monospace)"/>
          <w:color w:val="6B62DE"/>
        </w:rPr>
        <w:t>:active</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c"/>
          <w:rFonts w:ascii="var(--bs-font-monospace)" w:hAnsi="var(--bs-font-monospace)"/>
          <w:color w:val="168174"/>
        </w:rPr>
        <w:t>.active</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.show</w:t>
      </w:r>
      <w:r>
        <w:rPr>
          <w:rStyle w:val="HTMLCode"/>
          <w:rFonts w:ascii="var(--bs-font-monospace)" w:hAnsi="var(--bs-font-monospace)"/>
          <w:color w:val="212529"/>
        </w:rPr>
        <w:t xml:space="preserve"> </w:t>
      </w:r>
      <w:r>
        <w:rPr>
          <w:rStyle w:val="o"/>
          <w:rFonts w:ascii="var(--bs-font-monospace)" w:hAnsi="var(--bs-font-monospace)"/>
          <w:color w:val="555555"/>
        </w:rPr>
        <w:t>&gt;</w:t>
      </w:r>
      <w:r>
        <w:rPr>
          <w:rStyle w:val="HTMLCode"/>
          <w:rFonts w:ascii="var(--bs-font-monospace)" w:hAnsi="var(--bs-font-monospace)"/>
          <w:color w:val="212529"/>
        </w:rPr>
        <w:t xml:space="preserve"> </w:t>
      </w:r>
      <w:r>
        <w:rPr>
          <w:rStyle w:val="k"/>
          <w:rFonts w:ascii="var(--bs-font-monospace)" w:hAnsi="var(--bs-font-monospace)"/>
          <w:color w:val="006699"/>
        </w:rPr>
        <w:t>&amp;</w:t>
      </w:r>
      <w:r>
        <w:rPr>
          <w:rStyle w:val="nc"/>
          <w:rFonts w:ascii="var(--bs-font-monospace)" w:hAnsi="var(--bs-font-monospace)"/>
          <w:color w:val="168174"/>
        </w:rPr>
        <w:t>.dropdown-toggle</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$active-color</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background-color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$active-background</w:t>
      </w:r>
      <w:r>
        <w:rPr>
          <w:rStyle w:val="p"/>
          <w:rFonts w:ascii="var(--bs-font-monospace)" w:hAnsi="var(--bs-font-monospace)"/>
          <w:color w:val="212529"/>
        </w:rPr>
        <w:t>;</w:t>
      </w:r>
    </w:p>
    <w:p w:rsidR="00031DD5" w:rsidRDefault="00031DD5" w:rsidP="00031DD5">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Remove CSS gradients if they're enabled</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background-image</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if</w:t>
      </w:r>
      <w:r>
        <w:rPr>
          <w:rStyle w:val="p"/>
          <w:rFonts w:ascii="var(--bs-font-monospace)" w:hAnsi="var(--bs-font-monospace)"/>
          <w:color w:val="212529"/>
        </w:rPr>
        <w:t>(</w:t>
      </w:r>
      <w:r>
        <w:rPr>
          <w:rStyle w:val="nv"/>
          <w:rFonts w:ascii="var(--bs-font-monospace)" w:hAnsi="var(--bs-font-monospace)"/>
          <w:color w:val="003333"/>
        </w:rPr>
        <w:t>$enable-gradients</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none</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$active-border</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d"/>
          <w:rFonts w:ascii="var(--bs-font-monospace)" w:hAnsi="var(--bs-font-monospace)"/>
          <w:color w:val="6B62DE"/>
        </w:rPr>
        <w:t>:focus</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@if</w:t>
      </w:r>
      <w:r>
        <w:rPr>
          <w:rStyle w:val="HTMLCode"/>
          <w:rFonts w:ascii="var(--bs-font-monospace)" w:hAnsi="var(--bs-font-monospace)"/>
          <w:color w:val="212529"/>
        </w:rPr>
        <w:t xml:space="preserve"> </w:t>
      </w:r>
      <w:r>
        <w:rPr>
          <w:rStyle w:val="nv"/>
          <w:rFonts w:ascii="var(--bs-font-monospace)" w:hAnsi="var(--bs-font-monospace)"/>
          <w:color w:val="003333"/>
        </w:rPr>
        <w:t>$enable-shadows</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box-shadow</w:t>
      </w:r>
      <w:r>
        <w:rPr>
          <w:rStyle w:val="p"/>
          <w:rFonts w:ascii="var(--bs-font-monospace)" w:hAnsi="var(--bs-font-monospace)"/>
          <w:color w:val="212529"/>
        </w:rPr>
        <w:t>(</w:t>
      </w:r>
      <w:r>
        <w:rPr>
          <w:rStyle w:val="nv"/>
          <w:rFonts w:ascii="var(--bs-font-monospace)" w:hAnsi="var(--bs-font-monospace)"/>
          <w:color w:val="003333"/>
        </w:rPr>
        <w:t>$btn-active-box-shadow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nv"/>
          <w:rFonts w:ascii="var(--bs-font-monospace)" w:hAnsi="var(--bs-font-monospace)"/>
          <w:color w:val="003333"/>
        </w:rPr>
        <w:t>$btn-focus-width</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f"/>
          <w:rFonts w:ascii="var(--bs-font-monospace)" w:hAnsi="var(--bs-font-monospace)"/>
          <w:color w:val="B715F4"/>
        </w:rPr>
        <w:t>mix</w:t>
      </w:r>
      <w:r>
        <w:rPr>
          <w:rStyle w:val="p"/>
          <w:rFonts w:ascii="var(--bs-font-monospace)" w:hAnsi="var(--bs-font-monospace)"/>
          <w:color w:val="212529"/>
        </w:rPr>
        <w:t>(</w:t>
      </w:r>
      <w:r>
        <w:rPr>
          <w:rStyle w:val="nv"/>
          <w:rFonts w:ascii="var(--bs-font-monospace)" w:hAnsi="var(--bs-font-monospace)"/>
          <w:color w:val="003333"/>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15</w:t>
      </w:r>
      <w:r>
        <w:rPr>
          <w:rStyle w:val="kt"/>
          <w:rFonts w:ascii="var(--bs-font-monospace)" w:hAnsi="var(--bs-font-monospace)"/>
          <w:color w:val="007788"/>
        </w:rPr>
        <w:t>%</w:t>
      </w:r>
      <w:r>
        <w:rPr>
          <w:rStyle w:val="p"/>
          <w:rFonts w:ascii="var(--bs-font-monospace)" w:hAnsi="var(--bs-font-monospace)"/>
          <w:color w:val="212529"/>
        </w:rPr>
        <w:t>)</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r>
        <w:rPr>
          <w:rStyle w:val="HTMLCode"/>
          <w:rFonts w:ascii="var(--bs-font-monospace)" w:hAnsi="var(--bs-font-monospace)"/>
          <w:color w:val="212529"/>
        </w:rPr>
        <w:t xml:space="preserve"> </w:t>
      </w:r>
      <w:r>
        <w:rPr>
          <w:rStyle w:val="k"/>
          <w:rFonts w:ascii="var(--bs-font-monospace)" w:hAnsi="var(--bs-font-monospace)"/>
          <w:color w:val="006699"/>
        </w:rPr>
        <w:t>@else</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Avoid using mixin so we can pass custom focus shadow properly</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nv"/>
          <w:rFonts w:ascii="var(--bs-font-monospace)" w:hAnsi="var(--bs-font-monospace)"/>
          <w:color w:val="003333"/>
        </w:rPr>
        <w:t>$btn-focus-width</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f"/>
          <w:rFonts w:ascii="var(--bs-font-monospace)" w:hAnsi="var(--bs-font-monospace)"/>
          <w:color w:val="B715F4"/>
        </w:rPr>
        <w:t>mix</w:t>
      </w:r>
      <w:r>
        <w:rPr>
          <w:rStyle w:val="p"/>
          <w:rFonts w:ascii="var(--bs-font-monospace)" w:hAnsi="var(--bs-font-monospace)"/>
          <w:color w:val="212529"/>
        </w:rPr>
        <w:t>(</w:t>
      </w:r>
      <w:r>
        <w:rPr>
          <w:rStyle w:val="nv"/>
          <w:rFonts w:ascii="var(--bs-font-monospace)" w:hAnsi="var(--bs-font-monospace)"/>
          <w:color w:val="003333"/>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15</w:t>
      </w:r>
      <w:r>
        <w:rPr>
          <w:rStyle w:val="kt"/>
          <w:rFonts w:ascii="var(--bs-font-monospace)" w:hAnsi="var(--bs-font-monospace)"/>
          <w:color w:val="007788"/>
        </w:rPr>
        <w:t>%</w:t>
      </w:r>
      <w:r>
        <w:rPr>
          <w:rStyle w:val="p"/>
          <w:rFonts w:ascii="var(--bs-font-monospace)" w:hAnsi="var(--bs-font-monospace)"/>
          <w:color w:val="212529"/>
        </w:rPr>
        <w:t>)</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&amp;</w:t>
      </w:r>
      <w:r>
        <w:rPr>
          <w:rStyle w:val="o"/>
          <w:rFonts w:ascii="var(--bs-font-monospace)" w:hAnsi="var(--bs-font-monospace)"/>
          <w:color w:val="555555"/>
        </w:rPr>
        <w:t>:</w:t>
      </w:r>
      <w:r>
        <w:rPr>
          <w:rStyle w:val="n"/>
          <w:rFonts w:ascii="var(--bs-font-monospace)" w:hAnsi="var(--bs-font-monospace)"/>
          <w:color w:val="212529"/>
        </w:rPr>
        <w:t>disabled</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o"/>
          <w:rFonts w:ascii="var(--bs-font-monospace)" w:hAnsi="var(--bs-font-monospace)"/>
          <w:color w:val="555555"/>
        </w:rPr>
        <w:t>&amp;.</w:t>
      </w:r>
      <w:r>
        <w:rPr>
          <w:rStyle w:val="n"/>
          <w:rFonts w:ascii="var(--bs-font-monospace)" w:hAnsi="var(--bs-font-monospace)"/>
          <w:color w:val="212529"/>
        </w:rPr>
        <w:t>disabled</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$disabled-color</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background-color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$disabled-background</w:t>
      </w:r>
      <w:r>
        <w:rPr>
          <w:rStyle w:val="p"/>
          <w:rFonts w:ascii="var(--bs-font-monospace)" w:hAnsi="var(--bs-font-monospace)"/>
          <w:color w:val="212529"/>
        </w:rPr>
        <w:t>;</w:t>
      </w:r>
    </w:p>
    <w:p w:rsidR="00031DD5" w:rsidRDefault="00031DD5" w:rsidP="00031DD5">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Remove CSS gradients if they're enabled</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background-image</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if</w:t>
      </w:r>
      <w:r>
        <w:rPr>
          <w:rStyle w:val="p"/>
          <w:rFonts w:ascii="var(--bs-font-monospace)" w:hAnsi="var(--bs-font-monospace)"/>
          <w:color w:val="212529"/>
        </w:rPr>
        <w:t>(</w:t>
      </w:r>
      <w:r>
        <w:rPr>
          <w:rStyle w:val="nv"/>
          <w:rFonts w:ascii="var(--bs-font-monospace)" w:hAnsi="var(--bs-font-monospace)"/>
          <w:color w:val="003333"/>
        </w:rPr>
        <w:t>$enable-gradients</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none</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$disabled-border</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w:t>
      </w:r>
    </w:p>
    <w:p w:rsidR="00031DD5" w:rsidRDefault="00031DD5" w:rsidP="00031DD5">
      <w:pPr>
        <w:shd w:val="clear" w:color="auto" w:fill="FFFFFF"/>
        <w:rPr>
          <w:rFonts w:ascii="Segoe UI" w:hAnsi="Segoe UI" w:cs="Segoe UI"/>
          <w:color w:val="212529"/>
        </w:rPr>
      </w:pPr>
    </w:p>
    <w:p w:rsidR="00031DD5" w:rsidRDefault="00031DD5" w:rsidP="00031DD5">
      <w:pPr>
        <w:pStyle w:val="HTMLPreformatted"/>
        <w:rPr>
          <w:rStyle w:val="HTMLCode"/>
          <w:rFonts w:ascii="var(--bs-font-monospace)" w:hAnsi="var(--bs-font-monospace)"/>
          <w:color w:val="212529"/>
        </w:rPr>
      </w:pPr>
      <w:r>
        <w:rPr>
          <w:rStyle w:val="k"/>
          <w:rFonts w:ascii="var(--bs-font-monospace)" w:hAnsi="var(--bs-font-monospace)"/>
          <w:color w:val="006699"/>
        </w:rPr>
        <w:t>@mixin</w:t>
      </w:r>
      <w:r>
        <w:rPr>
          <w:rStyle w:val="nf"/>
          <w:rFonts w:ascii="var(--bs-font-monospace)" w:hAnsi="var(--bs-font-monospace)"/>
          <w:color w:val="B715F4"/>
        </w:rPr>
        <w:t xml:space="preserve"> button-outline-variant</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$color</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$color-hover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color-contrast</w:t>
      </w:r>
      <w:r>
        <w:rPr>
          <w:rStyle w:val="p"/>
          <w:rFonts w:ascii="var(--bs-font-monospace)" w:hAnsi="var(--bs-font-monospace)"/>
          <w:color w:val="212529"/>
        </w:rPr>
        <w:t>(</w:t>
      </w:r>
      <w:r>
        <w:rPr>
          <w:rStyle w:val="nv"/>
          <w:rFonts w:ascii="var(--bs-font-monospace)" w:hAnsi="var(--bs-font-monospace)"/>
          <w:color w:val="003333"/>
        </w:rPr>
        <w:t>$color</w:t>
      </w:r>
      <w:r>
        <w:rPr>
          <w:rStyle w:val="p"/>
          <w:rFonts w:ascii="var(--bs-font-monospace)" w:hAnsi="var(--bs-font-monospace)"/>
          <w:color w:val="212529"/>
        </w:rPr>
        <w:t>)</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$active-background</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$active-border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$active-color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color-contrast</w:t>
      </w:r>
      <w:r>
        <w:rPr>
          <w:rStyle w:val="p"/>
          <w:rFonts w:ascii="var(--bs-font-monospace)" w:hAnsi="var(--bs-font-monospace)"/>
          <w:color w:val="212529"/>
        </w:rPr>
        <w:t>(</w:t>
      </w:r>
      <w:r>
        <w:rPr>
          <w:rStyle w:val="nv"/>
          <w:rFonts w:ascii="var(--bs-font-monospace)" w:hAnsi="var(--bs-font-monospace)"/>
          <w:color w:val="003333"/>
        </w:rPr>
        <w:t>$active-background</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d"/>
          <w:rFonts w:ascii="var(--bs-font-monospace)" w:hAnsi="var(--bs-font-monospace)"/>
          <w:color w:val="6B62DE"/>
        </w:rPr>
        <w:t>:hover</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$color-hover</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background-color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$active-background</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$active-border</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.btn-check</w:t>
      </w:r>
      <w:r>
        <w:rPr>
          <w:rStyle w:val="nd"/>
          <w:rFonts w:ascii="var(--bs-font-monospace)" w:hAnsi="var(--bs-font-monospace)"/>
          <w:color w:val="6B62DE"/>
        </w:rPr>
        <w:t>:focus</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&amp;</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d"/>
          <w:rFonts w:ascii="var(--bs-font-monospace)" w:hAnsi="var(--bs-font-monospace)"/>
          <w:color w:val="6B62DE"/>
        </w:rPr>
        <w:t>:focus</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nv"/>
          <w:rFonts w:ascii="var(--bs-font-monospace)" w:hAnsi="var(--bs-font-monospace)"/>
          <w:color w:val="003333"/>
        </w:rPr>
        <w:t>$btn-focus-width</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.btn-check</w:t>
      </w:r>
      <w:r>
        <w:rPr>
          <w:rStyle w:val="nd"/>
          <w:rFonts w:ascii="var(--bs-font-monospace)" w:hAnsi="var(--bs-font-monospace)"/>
          <w:color w:val="6B62DE"/>
        </w:rPr>
        <w:t>:checked</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&amp;</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.btn-check</w:t>
      </w:r>
      <w:r>
        <w:rPr>
          <w:rStyle w:val="nd"/>
          <w:rFonts w:ascii="var(--bs-font-monospace)" w:hAnsi="var(--bs-font-monospace)"/>
          <w:color w:val="6B62DE"/>
        </w:rPr>
        <w:t>:active</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&amp;</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d"/>
          <w:rFonts w:ascii="var(--bs-font-monospace)" w:hAnsi="var(--bs-font-monospace)"/>
          <w:color w:val="6B62DE"/>
        </w:rPr>
        <w:t>:active</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c"/>
          <w:rFonts w:ascii="var(--bs-font-monospace)" w:hAnsi="var(--bs-font-monospace)"/>
          <w:color w:val="168174"/>
        </w:rPr>
        <w:t>.active</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c"/>
          <w:rFonts w:ascii="var(--bs-font-monospace)" w:hAnsi="var(--bs-font-monospace)"/>
          <w:color w:val="168174"/>
        </w:rPr>
        <w:t>.dropdown-toggle.show</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$active-color</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background-color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$active-background</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$active-border</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d"/>
          <w:rFonts w:ascii="var(--bs-font-monospace)" w:hAnsi="var(--bs-font-monospace)"/>
          <w:color w:val="6B62DE"/>
        </w:rPr>
        <w:t>:focus</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@if</w:t>
      </w:r>
      <w:r>
        <w:rPr>
          <w:rStyle w:val="HTMLCode"/>
          <w:rFonts w:ascii="var(--bs-font-monospace)" w:hAnsi="var(--bs-font-monospace)"/>
          <w:color w:val="212529"/>
        </w:rPr>
        <w:t xml:space="preserve"> </w:t>
      </w:r>
      <w:r>
        <w:rPr>
          <w:rStyle w:val="nv"/>
          <w:rFonts w:ascii="var(--bs-font-monospace)" w:hAnsi="var(--bs-font-monospace)"/>
          <w:color w:val="003333"/>
        </w:rPr>
        <w:t>$enable-shadows</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box-shadow</w:t>
      </w:r>
      <w:r>
        <w:rPr>
          <w:rStyle w:val="p"/>
          <w:rFonts w:ascii="var(--bs-font-monospace)" w:hAnsi="var(--bs-font-monospace)"/>
          <w:color w:val="212529"/>
        </w:rPr>
        <w:t>(</w:t>
      </w:r>
      <w:r>
        <w:rPr>
          <w:rStyle w:val="nv"/>
          <w:rFonts w:ascii="var(--bs-font-monospace)" w:hAnsi="var(--bs-font-monospace)"/>
          <w:color w:val="003333"/>
        </w:rPr>
        <w:t>$btn-active-box-shadow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nv"/>
          <w:rFonts w:ascii="var(--bs-font-monospace)" w:hAnsi="var(--bs-font-monospace)"/>
          <w:color w:val="003333"/>
        </w:rPr>
        <w:t>$btn-focus-width</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r>
        <w:rPr>
          <w:rStyle w:val="HTMLCode"/>
          <w:rFonts w:ascii="var(--bs-font-monospace)" w:hAnsi="var(--bs-font-monospace)"/>
          <w:color w:val="212529"/>
        </w:rPr>
        <w:t xml:space="preserve"> </w:t>
      </w:r>
      <w:r>
        <w:rPr>
          <w:rStyle w:val="k"/>
          <w:rFonts w:ascii="var(--bs-font-monospace)" w:hAnsi="var(--bs-font-monospace)"/>
          <w:color w:val="006699"/>
        </w:rPr>
        <w:t>@else</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Avoid using mixin so we can pass custom focus shadow properly</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mi"/>
          <w:rFonts w:ascii="var(--bs-font-monospace)" w:hAnsi="var(--bs-font-monospace)"/>
          <w:color w:val="C24F19"/>
        </w:rPr>
        <w:t>0</w:t>
      </w:r>
      <w:r>
        <w:rPr>
          <w:rStyle w:val="HTMLCode"/>
          <w:rFonts w:ascii="var(--bs-font-monospace)" w:hAnsi="var(--bs-font-monospace)"/>
          <w:color w:val="212529"/>
        </w:rPr>
        <w:t xml:space="preserve"> </w:t>
      </w:r>
      <w:r>
        <w:rPr>
          <w:rStyle w:val="nv"/>
          <w:rFonts w:ascii="var(--bs-font-monospace)" w:hAnsi="var(--bs-font-monospace)"/>
          <w:color w:val="003333"/>
        </w:rPr>
        <w:t>$btn-focus-width</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&amp;</w:t>
      </w:r>
      <w:r>
        <w:rPr>
          <w:rStyle w:val="o"/>
          <w:rFonts w:ascii="var(--bs-font-monospace)" w:hAnsi="var(--bs-font-monospace)"/>
          <w:color w:val="555555"/>
        </w:rPr>
        <w:t>:</w:t>
      </w:r>
      <w:r>
        <w:rPr>
          <w:rStyle w:val="n"/>
          <w:rFonts w:ascii="var(--bs-font-monospace)" w:hAnsi="var(--bs-font-monospace)"/>
          <w:color w:val="212529"/>
        </w:rPr>
        <w:t>disabled</w:t>
      </w:r>
      <w:r>
        <w:rPr>
          <w:rStyle w:val="o"/>
          <w:rFonts w:ascii="var(--bs-font-monospace)" w:hAnsi="var(--bs-font-monospace)"/>
          <w:color w:val="555555"/>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o"/>
          <w:rFonts w:ascii="var(--bs-font-monospace)" w:hAnsi="var(--bs-font-monospace)"/>
          <w:color w:val="555555"/>
        </w:rPr>
        <w:t>&amp;.</w:t>
      </w:r>
      <w:r>
        <w:rPr>
          <w:rStyle w:val="n"/>
          <w:rFonts w:ascii="var(--bs-font-monospace)" w:hAnsi="var(--bs-font-monospace)"/>
          <w:color w:val="212529"/>
        </w:rPr>
        <w:t>disabled</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background-color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transparent</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w:t>
      </w:r>
    </w:p>
    <w:p w:rsidR="00031DD5" w:rsidRDefault="00031DD5" w:rsidP="00031DD5">
      <w:pPr>
        <w:shd w:val="clear" w:color="auto" w:fill="FFFFFF"/>
        <w:rPr>
          <w:rFonts w:ascii="Segoe UI" w:hAnsi="Segoe UI" w:cs="Segoe UI"/>
          <w:color w:val="212529"/>
        </w:rPr>
      </w:pPr>
    </w:p>
    <w:p w:rsidR="00031DD5" w:rsidRDefault="00031DD5" w:rsidP="00031DD5">
      <w:pPr>
        <w:pStyle w:val="HTMLPreformatted"/>
        <w:rPr>
          <w:rStyle w:val="HTMLCode"/>
          <w:rFonts w:ascii="var(--bs-font-monospace)" w:hAnsi="var(--bs-font-monospace)"/>
          <w:color w:val="212529"/>
        </w:rPr>
      </w:pPr>
      <w:r>
        <w:rPr>
          <w:rStyle w:val="k"/>
          <w:rFonts w:ascii="var(--bs-font-monospace)" w:hAnsi="var(--bs-font-monospace)"/>
          <w:color w:val="006699"/>
        </w:rPr>
        <w:t>@mixin</w:t>
      </w:r>
      <w:r>
        <w:rPr>
          <w:rStyle w:val="nf"/>
          <w:rFonts w:ascii="var(--bs-font-monospace)" w:hAnsi="var(--bs-font-monospace)"/>
          <w:color w:val="B715F4"/>
        </w:rPr>
        <w:t xml:space="preserve"> button-size</w:t>
      </w:r>
      <w:r>
        <w:rPr>
          <w:rStyle w:val="p"/>
          <w:rFonts w:ascii="var(--bs-font-monospace)" w:hAnsi="var(--bs-font-monospace)"/>
          <w:color w:val="212529"/>
        </w:rPr>
        <w:t>(</w:t>
      </w:r>
      <w:r>
        <w:rPr>
          <w:rStyle w:val="nv"/>
          <w:rFonts w:ascii="var(--bs-font-monospace)" w:hAnsi="var(--bs-font-monospace)"/>
          <w:color w:val="003333"/>
        </w:rPr>
        <w:t>$padding-y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$font-size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padding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$padding-y</w:t>
      </w:r>
      <w:r>
        <w:rPr>
          <w:rStyle w:val="HTMLCode"/>
          <w:rFonts w:ascii="var(--bs-font-monospace)" w:hAnsi="var(--bs-font-monospace)"/>
          <w:color w:val="212529"/>
        </w:rPr>
        <w:t xml:space="preserve"> </w:t>
      </w:r>
      <w:r>
        <w:rPr>
          <w:rStyle w:val="nv"/>
          <w:rFonts w:ascii="var(--bs-font-monospace)" w:hAnsi="var(--bs-font-monospace)"/>
          <w:color w:val="003333"/>
        </w:rPr>
        <w:t>$padding-x</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font-size</w:t>
      </w:r>
      <w:r>
        <w:rPr>
          <w:rStyle w:val="p"/>
          <w:rFonts w:ascii="var(--bs-font-monospace)" w:hAnsi="var(--bs-font-monospace)"/>
          <w:color w:val="212529"/>
        </w:rPr>
        <w:t>(</w:t>
      </w:r>
      <w:r>
        <w:rPr>
          <w:rStyle w:val="nv"/>
          <w:rFonts w:ascii="var(--bs-font-monospace)" w:hAnsi="var(--bs-font-monospace)"/>
          <w:color w:val="003333"/>
        </w:rPr>
        <w:t>$font-size</w:t>
      </w:r>
      <w:r>
        <w:rPr>
          <w:rStyle w:val="p"/>
          <w:rFonts w:ascii="var(--bs-font-monospace)" w:hAnsi="var(--bs-font-monospace)"/>
          <w:color w:val="212529"/>
        </w:rPr>
        <w:t>);</w:t>
      </w:r>
    </w:p>
    <w:p w:rsidR="00031DD5" w:rsidRDefault="00031DD5" w:rsidP="00031DD5">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Manually declare to provide an override to the browser default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border-radius</w:t>
      </w:r>
      <w:r>
        <w:rPr>
          <w:rStyle w:val="p"/>
          <w:rFonts w:ascii="var(--bs-font-monospace)" w:hAnsi="var(--bs-font-monospace)"/>
          <w:color w:val="212529"/>
        </w:rPr>
        <w:t>(</w:t>
      </w:r>
      <w:r>
        <w:rPr>
          <w:rStyle w:val="nv"/>
          <w:rFonts w:ascii="var(--bs-font-monospace)" w:hAnsi="var(--bs-font-monospace)"/>
          <w:color w:val="003333"/>
        </w:rPr>
        <w:t>$border-radius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w:t>
      </w:r>
    </w:p>
    <w:p w:rsidR="00031DD5" w:rsidRDefault="00031DD5" w:rsidP="00031DD5">
      <w:pPr>
        <w:pStyle w:val="Heading3"/>
        <w:shd w:val="clear" w:color="auto" w:fill="FFFFFF"/>
        <w:rPr>
          <w:rFonts w:ascii="Segoe UI" w:hAnsi="Segoe UI" w:cs="Segoe UI"/>
          <w:b w:val="0"/>
          <w:bCs w:val="0"/>
          <w:color w:val="212529"/>
        </w:rPr>
      </w:pPr>
      <w:bookmarkStart w:id="187" w:name="_Toc144064744"/>
      <w:r>
        <w:rPr>
          <w:rFonts w:ascii="Segoe UI" w:hAnsi="Segoe UI" w:cs="Segoe UI"/>
          <w:b w:val="0"/>
          <w:bCs w:val="0"/>
          <w:color w:val="212529"/>
        </w:rPr>
        <w:t>Loops</w:t>
      </w:r>
      <w:bookmarkEnd w:id="187"/>
    </w:p>
    <w:p w:rsidR="00031DD5" w:rsidRDefault="00031DD5" w:rsidP="00031DD5">
      <w:pPr>
        <w:pStyle w:val="NormalWeb"/>
        <w:shd w:val="clear" w:color="auto" w:fill="FFFFFF"/>
        <w:spacing w:before="0" w:beforeAutospacing="0"/>
        <w:rPr>
          <w:rFonts w:ascii="Segoe UI" w:hAnsi="Segoe UI" w:cs="Segoe UI"/>
          <w:color w:val="212529"/>
        </w:rPr>
      </w:pPr>
      <w:r>
        <w:rPr>
          <w:rFonts w:ascii="Segoe UI" w:hAnsi="Segoe UI" w:cs="Segoe UI"/>
          <w:color w:val="212529"/>
        </w:rPr>
        <w:t>Button variants (for regular and outline buttons) use their respective mixins with our </w:t>
      </w:r>
      <w:r>
        <w:rPr>
          <w:rStyle w:val="HTMLCode"/>
          <w:rFonts w:ascii="var(--bs-font-monospace)" w:hAnsi="var(--bs-font-monospace)"/>
          <w:color w:val="D63384"/>
          <w:sz w:val="21"/>
          <w:szCs w:val="21"/>
        </w:rPr>
        <w:t>$theme-colors</w:t>
      </w:r>
      <w:r>
        <w:rPr>
          <w:rFonts w:ascii="Segoe UI" w:hAnsi="Segoe UI" w:cs="Segoe UI"/>
          <w:color w:val="212529"/>
        </w:rPr>
        <w:t> map to generate the modifier classes in </w:t>
      </w:r>
      <w:r>
        <w:rPr>
          <w:rStyle w:val="HTMLCode"/>
          <w:rFonts w:ascii="var(--bs-font-monospace)" w:hAnsi="var(--bs-font-monospace)"/>
          <w:color w:val="D63384"/>
          <w:sz w:val="21"/>
          <w:szCs w:val="21"/>
        </w:rPr>
        <w:t>scss/_buttons.scss</w:t>
      </w:r>
      <w:r>
        <w:rPr>
          <w:rFonts w:ascii="Segoe UI" w:hAnsi="Segoe UI" w:cs="Segoe UI"/>
          <w:color w:val="212529"/>
        </w:rPr>
        <w:t>.</w:t>
      </w:r>
    </w:p>
    <w:p w:rsidR="00031DD5" w:rsidRDefault="00031DD5" w:rsidP="00031DD5">
      <w:pPr>
        <w:shd w:val="clear" w:color="auto" w:fill="FFFFFF"/>
        <w:rPr>
          <w:rFonts w:ascii="Segoe UI" w:hAnsi="Segoe UI" w:cs="Segoe UI"/>
          <w:color w:val="212529"/>
        </w:rPr>
      </w:pPr>
    </w:p>
    <w:p w:rsidR="00031DD5" w:rsidRDefault="00031DD5" w:rsidP="00031DD5">
      <w:pPr>
        <w:pStyle w:val="HTMLPreformatted"/>
        <w:rPr>
          <w:rStyle w:val="HTMLCode"/>
          <w:rFonts w:ascii="var(--bs-font-monospace)" w:hAnsi="var(--bs-font-monospace)"/>
          <w:color w:val="212529"/>
        </w:rPr>
      </w:pPr>
      <w:r>
        <w:rPr>
          <w:rStyle w:val="k"/>
          <w:rFonts w:ascii="var(--bs-font-monospace)" w:hAnsi="var(--bs-font-monospace)"/>
          <w:color w:val="006699"/>
        </w:rPr>
        <w:t>@each</w:t>
      </w:r>
      <w:r>
        <w:rPr>
          <w:rStyle w:val="HTMLCode"/>
          <w:rFonts w:ascii="var(--bs-font-monospace)" w:hAnsi="var(--bs-font-monospace)"/>
          <w:color w:val="212529"/>
        </w:rPr>
        <w:t xml:space="preserve"> </w:t>
      </w:r>
      <w:r>
        <w:rPr>
          <w:rStyle w:val="nv"/>
          <w:rFonts w:ascii="var(--bs-font-monospace)" w:hAnsi="var(--bs-font-monospace)"/>
          <w:color w:val="003333"/>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$value</w:t>
      </w:r>
      <w:r>
        <w:rPr>
          <w:rStyle w:val="HTMLCode"/>
          <w:rFonts w:ascii="var(--bs-font-monospace)" w:hAnsi="var(--bs-font-monospace)"/>
          <w:color w:val="212529"/>
        </w:rPr>
        <w:t xml:space="preserve"> </w:t>
      </w:r>
      <w:r>
        <w:rPr>
          <w:rStyle w:val="ow"/>
          <w:rFonts w:ascii="var(--bs-font-monospace)" w:hAnsi="var(--bs-font-monospace)"/>
          <w:color w:val="000000"/>
        </w:rPr>
        <w:t>in</w:t>
      </w:r>
      <w:r>
        <w:rPr>
          <w:rStyle w:val="HTMLCode"/>
          <w:rFonts w:ascii="var(--bs-font-monospace)" w:hAnsi="var(--bs-font-monospace)"/>
          <w:color w:val="212529"/>
        </w:rPr>
        <w:t xml:space="preserve"> </w:t>
      </w:r>
      <w:r>
        <w:rPr>
          <w:rStyle w:val="nv"/>
          <w:rFonts w:ascii="var(--bs-font-monospace)" w:hAnsi="var(--bs-font-monospace)"/>
          <w:color w:val="003333"/>
        </w:rPr>
        <w:t>$theme-colors</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.btn-</w:t>
      </w:r>
      <w:r>
        <w:rPr>
          <w:rStyle w:val="si"/>
          <w:rFonts w:ascii="var(--bs-font-monospace)" w:hAnsi="var(--bs-font-monospace)"/>
          <w:color w:val="AA0000"/>
        </w:rPr>
        <w:t>#{</w:t>
      </w:r>
      <w:r>
        <w:rPr>
          <w:rStyle w:val="nv"/>
          <w:rFonts w:ascii="var(--bs-font-monospace)" w:hAnsi="var(--bs-font-monospace)"/>
          <w:color w:val="003333"/>
        </w:rPr>
        <w:t>$color</w:t>
      </w:r>
      <w:r>
        <w:rPr>
          <w:rStyle w:val="si"/>
          <w:rFonts w:ascii="var(--bs-font-monospace)" w:hAnsi="var(--bs-font-monospace)"/>
          <w:color w:val="AA0000"/>
        </w:rPr>
        <w:t>}</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button-variant</w:t>
      </w:r>
      <w:r>
        <w:rPr>
          <w:rStyle w:val="p"/>
          <w:rFonts w:ascii="var(--bs-font-monospace)" w:hAnsi="var(--bs-font-monospace)"/>
          <w:color w:val="212529"/>
        </w:rPr>
        <w:t>(</w:t>
      </w:r>
      <w:r>
        <w:rPr>
          <w:rStyle w:val="nv"/>
          <w:rFonts w:ascii="var(--bs-font-monospace)" w:hAnsi="var(--bs-font-monospace)"/>
          <w:color w:val="003333"/>
        </w:rPr>
        <w:t>$value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$value</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p>
    <w:p w:rsidR="00031DD5" w:rsidRDefault="00031DD5" w:rsidP="00031DD5">
      <w:pPr>
        <w:pStyle w:val="HTMLPreformatted"/>
        <w:rPr>
          <w:rStyle w:val="HTMLCode"/>
          <w:rFonts w:ascii="var(--bs-font-monospace)" w:hAnsi="var(--bs-font-monospace)"/>
          <w:color w:val="212529"/>
        </w:rPr>
      </w:pPr>
      <w:r>
        <w:rPr>
          <w:rStyle w:val="k"/>
          <w:rFonts w:ascii="var(--bs-font-monospace)" w:hAnsi="var(--bs-font-monospace)"/>
          <w:color w:val="006699"/>
        </w:rPr>
        <w:t>@each</w:t>
      </w:r>
      <w:r>
        <w:rPr>
          <w:rStyle w:val="HTMLCode"/>
          <w:rFonts w:ascii="var(--bs-font-monospace)" w:hAnsi="var(--bs-font-monospace)"/>
          <w:color w:val="212529"/>
        </w:rPr>
        <w:t xml:space="preserve"> </w:t>
      </w:r>
      <w:r>
        <w:rPr>
          <w:rStyle w:val="nv"/>
          <w:rFonts w:ascii="var(--bs-font-monospace)" w:hAnsi="var(--bs-font-monospace)"/>
          <w:color w:val="003333"/>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$value</w:t>
      </w:r>
      <w:r>
        <w:rPr>
          <w:rStyle w:val="HTMLCode"/>
          <w:rFonts w:ascii="var(--bs-font-monospace)" w:hAnsi="var(--bs-font-monospace)"/>
          <w:color w:val="212529"/>
        </w:rPr>
        <w:t xml:space="preserve"> </w:t>
      </w:r>
      <w:r>
        <w:rPr>
          <w:rStyle w:val="ow"/>
          <w:rFonts w:ascii="var(--bs-font-monospace)" w:hAnsi="var(--bs-font-monospace)"/>
          <w:color w:val="000000"/>
        </w:rPr>
        <w:t>in</w:t>
      </w:r>
      <w:r>
        <w:rPr>
          <w:rStyle w:val="HTMLCode"/>
          <w:rFonts w:ascii="var(--bs-font-monospace)" w:hAnsi="var(--bs-font-monospace)"/>
          <w:color w:val="212529"/>
        </w:rPr>
        <w:t xml:space="preserve"> </w:t>
      </w:r>
      <w:r>
        <w:rPr>
          <w:rStyle w:val="nv"/>
          <w:rFonts w:ascii="var(--bs-font-monospace)" w:hAnsi="var(--bs-font-monospace)"/>
          <w:color w:val="003333"/>
        </w:rPr>
        <w:t>$theme-colors</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.btn-outline-</w:t>
      </w:r>
      <w:r>
        <w:rPr>
          <w:rStyle w:val="si"/>
          <w:rFonts w:ascii="var(--bs-font-monospace)" w:hAnsi="var(--bs-font-monospace)"/>
          <w:color w:val="AA0000"/>
        </w:rPr>
        <w:t>#{</w:t>
      </w:r>
      <w:r>
        <w:rPr>
          <w:rStyle w:val="nv"/>
          <w:rFonts w:ascii="var(--bs-font-monospace)" w:hAnsi="var(--bs-font-monospace)"/>
          <w:color w:val="003333"/>
        </w:rPr>
        <w:t>$color</w:t>
      </w:r>
      <w:r>
        <w:rPr>
          <w:rStyle w:val="si"/>
          <w:rFonts w:ascii="var(--bs-font-monospace)" w:hAnsi="var(--bs-font-monospace)"/>
          <w:color w:val="AA0000"/>
        </w:rPr>
        <w:t>}</w:t>
      </w: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button-outline-variant</w:t>
      </w:r>
      <w:r>
        <w:rPr>
          <w:rStyle w:val="p"/>
          <w:rFonts w:ascii="var(--bs-font-monospace)" w:hAnsi="var(--bs-font-monospace)"/>
          <w:color w:val="212529"/>
        </w:rPr>
        <w:t>(</w:t>
      </w:r>
      <w:r>
        <w:rPr>
          <w:rStyle w:val="nv"/>
          <w:rFonts w:ascii="var(--bs-font-monospace)" w:hAnsi="var(--bs-font-monospace)"/>
          <w:color w:val="003333"/>
        </w:rPr>
        <w:t>$value</w:t>
      </w:r>
      <w:r>
        <w:rPr>
          <w:rStyle w:val="p"/>
          <w:rFonts w:ascii="var(--bs-font-monospace)" w:hAnsi="var(--bs-font-monospace)"/>
          <w:color w:val="212529"/>
        </w:rPr>
        <w:t>);</w:t>
      </w:r>
    </w:p>
    <w:p w:rsidR="00031DD5" w:rsidRDefault="00031DD5" w:rsidP="00031DD5">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031DD5" w:rsidRDefault="00031DD5" w:rsidP="00031DD5">
      <w:pPr>
        <w:pStyle w:val="HTMLPreformatted"/>
        <w:rPr>
          <w:rFonts w:ascii="var(--bs-font-monospace)" w:hAnsi="var(--bs-font-monospace)"/>
          <w:color w:val="212529"/>
          <w:sz w:val="21"/>
          <w:szCs w:val="21"/>
        </w:rPr>
      </w:pPr>
      <w:r>
        <w:rPr>
          <w:rStyle w:val="p"/>
          <w:rFonts w:ascii="var(--bs-font-monospace)" w:hAnsi="var(--bs-font-monospace)"/>
          <w:color w:val="212529"/>
        </w:rPr>
        <w:t>}</w:t>
      </w:r>
    </w:p>
    <w:p w:rsidR="00F24CD3" w:rsidRDefault="00F24CD3"/>
    <w:p w:rsidR="008D7B97" w:rsidRDefault="008D7B97"/>
    <w:p w:rsidR="008D7B97" w:rsidRDefault="008D7B97"/>
    <w:p w:rsidR="008D7B97" w:rsidRDefault="008D7B97"/>
    <w:p w:rsidR="008D7B97" w:rsidRDefault="008D7B97"/>
    <w:p w:rsidR="008D7B97" w:rsidRDefault="008D7B97"/>
    <w:p w:rsidR="008D7B97" w:rsidRDefault="008D7B97"/>
    <w:p w:rsidR="008D7B97" w:rsidRDefault="008D7B97"/>
    <w:p w:rsidR="008D7B97" w:rsidRDefault="008D7B97"/>
    <w:p w:rsidR="008D7B97" w:rsidRDefault="008D7B97"/>
    <w:p w:rsidR="008D7B97" w:rsidRDefault="008D7B97"/>
    <w:p w:rsidR="008D7B97" w:rsidRDefault="008D7B97"/>
    <w:p w:rsidR="008D7B97" w:rsidRDefault="008D7B97"/>
    <w:p w:rsidR="008D7B97" w:rsidRDefault="008D7B97"/>
    <w:p w:rsidR="008D7B97" w:rsidRDefault="008D7B97"/>
    <w:p w:rsidR="008D7B97" w:rsidRDefault="008D7B97"/>
    <w:p w:rsidR="008D7B97" w:rsidRDefault="008D7B97"/>
    <w:p w:rsidR="008D7B97" w:rsidRDefault="008D7B97"/>
    <w:p w:rsidR="008D7B97" w:rsidRDefault="008D7B97"/>
    <w:p w:rsidR="008D7B97" w:rsidRDefault="008D7B97"/>
    <w:p w:rsidR="008D7B97" w:rsidRDefault="008D7B97"/>
    <w:p w:rsidR="008D7B97" w:rsidRDefault="008D7B97"/>
    <w:p w:rsidR="00E92ECD" w:rsidRDefault="00E92ECD" w:rsidP="00E92ECD">
      <w:pPr>
        <w:pStyle w:val="Heading1"/>
        <w:shd w:val="clear" w:color="auto" w:fill="FFFFFF"/>
        <w:spacing w:before="0" w:beforeAutospacing="0"/>
        <w:rPr>
          <w:rFonts w:ascii="Segoe UI" w:hAnsi="Segoe UI" w:cs="Segoe UI"/>
          <w:b w:val="0"/>
          <w:bCs w:val="0"/>
          <w:color w:val="212529"/>
        </w:rPr>
      </w:pPr>
      <w:bookmarkStart w:id="188" w:name="_Toc144064745"/>
      <w:r>
        <w:rPr>
          <w:rFonts w:ascii="Segoe UI" w:hAnsi="Segoe UI" w:cs="Segoe UI"/>
          <w:b w:val="0"/>
          <w:bCs w:val="0"/>
          <w:color w:val="212529"/>
        </w:rPr>
        <w:t>Button group</w:t>
      </w:r>
      <w:bookmarkEnd w:id="188"/>
    </w:p>
    <w:p w:rsidR="00E92ECD" w:rsidRDefault="00E92ECD" w:rsidP="00E92ECD">
      <w:pPr>
        <w:pStyle w:val="bd-lead"/>
        <w:shd w:val="clear" w:color="auto" w:fill="FFFFFF"/>
        <w:spacing w:before="0" w:beforeAutospacing="0"/>
        <w:rPr>
          <w:rFonts w:ascii="Segoe UI" w:hAnsi="Segoe UI" w:cs="Segoe UI"/>
          <w:color w:val="212529"/>
        </w:rPr>
      </w:pPr>
      <w:r>
        <w:rPr>
          <w:rFonts w:ascii="Segoe UI" w:hAnsi="Segoe UI" w:cs="Segoe UI"/>
          <w:color w:val="212529"/>
        </w:rPr>
        <w:t>Group a series of buttons together on a single line or stack them in a vertical column.</w:t>
      </w:r>
    </w:p>
    <w:p w:rsidR="00E92ECD" w:rsidRDefault="00E92ECD" w:rsidP="00E92ECD">
      <w:pPr>
        <w:pStyle w:val="Heading2"/>
        <w:shd w:val="clear" w:color="auto" w:fill="FFFFFF"/>
        <w:spacing w:before="0" w:beforeAutospacing="0"/>
        <w:rPr>
          <w:rFonts w:ascii="Segoe UI" w:hAnsi="Segoe UI" w:cs="Segoe UI"/>
          <w:b w:val="0"/>
          <w:bCs w:val="0"/>
          <w:color w:val="212529"/>
        </w:rPr>
      </w:pPr>
      <w:bookmarkStart w:id="189" w:name="_Toc144064746"/>
      <w:r>
        <w:rPr>
          <w:rFonts w:ascii="Segoe UI" w:hAnsi="Segoe UI" w:cs="Segoe UI"/>
          <w:b w:val="0"/>
          <w:bCs w:val="0"/>
          <w:color w:val="212529"/>
        </w:rPr>
        <w:t>Basic example</w:t>
      </w:r>
      <w:bookmarkEnd w:id="189"/>
    </w:p>
    <w:p w:rsidR="00E92ECD" w:rsidRDefault="00E92ECD" w:rsidP="00E92ECD">
      <w:pPr>
        <w:pStyle w:val="NormalWeb"/>
        <w:shd w:val="clear" w:color="auto" w:fill="FFFFFF"/>
        <w:spacing w:before="0" w:beforeAutospacing="0"/>
        <w:rPr>
          <w:rFonts w:ascii="Segoe UI" w:hAnsi="Segoe UI" w:cs="Segoe UI"/>
          <w:color w:val="212529"/>
        </w:rPr>
      </w:pPr>
      <w:r>
        <w:rPr>
          <w:rFonts w:ascii="Segoe UI" w:hAnsi="Segoe UI" w:cs="Segoe UI"/>
          <w:color w:val="212529"/>
        </w:rPr>
        <w:t>Wrap a series of buttons with </w:t>
      </w:r>
      <w:r>
        <w:rPr>
          <w:rStyle w:val="HTMLCode"/>
          <w:rFonts w:ascii="var(--bs-font-monospace)" w:hAnsi="var(--bs-font-monospace)"/>
          <w:color w:val="D63384"/>
          <w:sz w:val="21"/>
          <w:szCs w:val="21"/>
        </w:rPr>
        <w:t>.btn</w:t>
      </w:r>
      <w:r>
        <w:rPr>
          <w:rFonts w:ascii="Segoe UI" w:hAnsi="Segoe UI" w:cs="Segoe UI"/>
          <w:color w:val="212529"/>
        </w:rPr>
        <w:t> in </w:t>
      </w:r>
      <w:r>
        <w:rPr>
          <w:rStyle w:val="HTMLCode"/>
          <w:rFonts w:ascii="var(--bs-font-monospace)" w:hAnsi="var(--bs-font-monospace)"/>
          <w:color w:val="D63384"/>
          <w:sz w:val="21"/>
          <w:szCs w:val="21"/>
        </w:rPr>
        <w:t>.btn-group</w:t>
      </w:r>
      <w:r>
        <w:rPr>
          <w:rFonts w:ascii="Segoe UI" w:hAnsi="Segoe UI" w:cs="Segoe UI"/>
          <w:color w:val="212529"/>
        </w:rPr>
        <w:t>.</w:t>
      </w:r>
    </w:p>
    <w:p w:rsidR="00E92ECD" w:rsidRDefault="00E92ECD" w:rsidP="00E92ECD">
      <w:pPr>
        <w:shd w:val="clear" w:color="auto" w:fill="FFFFFF"/>
        <w:textAlignment w:val="center"/>
        <w:rPr>
          <w:rFonts w:ascii="Segoe UI" w:hAnsi="Segoe UI" w:cs="Segoe UI"/>
          <w:color w:val="212529"/>
        </w:rPr>
      </w:pPr>
      <w:r>
        <w:rPr>
          <w:rFonts w:ascii="Segoe UI" w:hAnsi="Segoe UI" w:cs="Segoe UI"/>
          <w:color w:val="212529"/>
        </w:rPr>
        <w:t>LeftMiddleRight</w:t>
      </w:r>
    </w:p>
    <w:p w:rsidR="00E92ECD" w:rsidRDefault="00E92ECD" w:rsidP="00E92ECD">
      <w:pPr>
        <w:shd w:val="clear" w:color="auto" w:fill="FFFFFF"/>
        <w:rPr>
          <w:rFonts w:ascii="Segoe UI" w:hAnsi="Segoe UI" w:cs="Segoe UI"/>
          <w:color w:val="212529"/>
        </w:rPr>
      </w:pPr>
    </w:p>
    <w:p w:rsidR="00E92ECD" w:rsidRDefault="00E92ECD" w:rsidP="00E92EC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"group"</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"Basic example"</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Left</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Middle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Right</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92ECD" w:rsidRDefault="00E92ECD" w:rsidP="00E92ECD">
      <w:pPr>
        <w:pStyle w:val="Heading5"/>
        <w:shd w:val="clear" w:color="auto" w:fill="FFFFFF"/>
        <w:spacing w:before="0"/>
        <w:rPr>
          <w:rFonts w:ascii="Segoe UI" w:hAnsi="Segoe UI" w:cs="Segoe UI"/>
          <w:color w:val="212529"/>
          <w:sz w:val="20"/>
          <w:szCs w:val="20"/>
        </w:rPr>
      </w:pPr>
      <w:r>
        <w:rPr>
          <w:rFonts w:ascii="Segoe UI" w:hAnsi="Segoe UI" w:cs="Segoe UI"/>
          <w:b/>
          <w:bCs/>
          <w:color w:val="212529"/>
        </w:rPr>
        <w:t>Ensure correct </w:t>
      </w:r>
      <w:r>
        <w:rPr>
          <w:rStyle w:val="HTMLCode"/>
          <w:rFonts w:ascii="var(--bs-font-monospace)" w:eastAsiaTheme="majorEastAsia" w:hAnsi="var(--bs-font-monospace)"/>
          <w:b/>
          <w:bCs/>
          <w:color w:val="D63384"/>
          <w:sz w:val="18"/>
          <w:szCs w:val="18"/>
        </w:rPr>
        <w:t>role</w:t>
      </w:r>
      <w:r>
        <w:rPr>
          <w:rFonts w:ascii="Segoe UI" w:hAnsi="Segoe UI" w:cs="Segoe UI"/>
          <w:b/>
          <w:bCs/>
          <w:color w:val="212529"/>
        </w:rPr>
        <w:t> and provide a label</w:t>
      </w:r>
    </w:p>
    <w:p w:rsidR="00E92ECD" w:rsidRDefault="00E92ECD" w:rsidP="00E92ECD">
      <w:pPr>
        <w:pStyle w:val="NormalWeb"/>
        <w:shd w:val="clear" w:color="auto" w:fill="FFFFFF"/>
        <w:spacing w:before="0" w:beforeAutospacing="0"/>
        <w:rPr>
          <w:rFonts w:ascii="Segoe UI" w:hAnsi="Segoe UI" w:cs="Segoe UI"/>
          <w:color w:val="212529"/>
        </w:rPr>
      </w:pPr>
      <w:r>
        <w:rPr>
          <w:rFonts w:ascii="Segoe UI" w:hAnsi="Segoe UI" w:cs="Segoe UI"/>
          <w:color w:val="212529"/>
        </w:rPr>
        <w:t>In order for assistive technologies (such as screen readers) to convey that a series of buttons is grouped, an appropriate </w:t>
      </w:r>
      <w:r>
        <w:rPr>
          <w:rStyle w:val="HTMLCode"/>
          <w:rFonts w:ascii="var(--bs-font-monospace)" w:hAnsi="var(--bs-font-monospace)"/>
          <w:color w:val="D63384"/>
          <w:sz w:val="21"/>
          <w:szCs w:val="21"/>
        </w:rPr>
        <w:t>role</w:t>
      </w:r>
      <w:r>
        <w:rPr>
          <w:rFonts w:ascii="Segoe UI" w:hAnsi="Segoe UI" w:cs="Segoe UI"/>
          <w:color w:val="212529"/>
        </w:rPr>
        <w:t> attribute needs to be provided. For button groups, this would be </w:t>
      </w:r>
      <w:r>
        <w:rPr>
          <w:rStyle w:val="HTMLCode"/>
          <w:rFonts w:ascii="var(--bs-font-monospace)" w:hAnsi="var(--bs-font-monospace)"/>
          <w:color w:val="D63384"/>
          <w:sz w:val="21"/>
          <w:szCs w:val="21"/>
        </w:rPr>
        <w:t>role="group"</w:t>
      </w:r>
      <w:r>
        <w:rPr>
          <w:rFonts w:ascii="Segoe UI" w:hAnsi="Segoe UI" w:cs="Segoe UI"/>
          <w:color w:val="212529"/>
        </w:rPr>
        <w:t>, while toolbars should have a </w:t>
      </w:r>
      <w:r>
        <w:rPr>
          <w:rStyle w:val="HTMLCode"/>
          <w:rFonts w:ascii="var(--bs-font-monospace)" w:hAnsi="var(--bs-font-monospace)"/>
          <w:color w:val="D63384"/>
          <w:sz w:val="21"/>
          <w:szCs w:val="21"/>
        </w:rPr>
        <w:t>role="toolbar"</w:t>
      </w:r>
      <w:r>
        <w:rPr>
          <w:rFonts w:ascii="Segoe UI" w:hAnsi="Segoe UI" w:cs="Segoe UI"/>
          <w:color w:val="212529"/>
        </w:rPr>
        <w:t>.</w:t>
      </w:r>
    </w:p>
    <w:p w:rsidR="00E92ECD" w:rsidRDefault="00E92ECD" w:rsidP="00E92ECD">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In addition, groups and toolbars should be given an explicit label, as most assistive technologies will otherwise not announce them, despite the presence of the correct role attribute. In the examples provided here, we use </w:t>
      </w:r>
      <w:r>
        <w:rPr>
          <w:rStyle w:val="HTMLCode"/>
          <w:rFonts w:ascii="var(--bs-font-monospace)" w:hAnsi="var(--bs-font-monospace)"/>
          <w:color w:val="D63384"/>
          <w:sz w:val="21"/>
          <w:szCs w:val="21"/>
        </w:rPr>
        <w:t>aria-label</w:t>
      </w:r>
      <w:r>
        <w:rPr>
          <w:rFonts w:ascii="Segoe UI" w:hAnsi="Segoe UI" w:cs="Segoe UI"/>
          <w:color w:val="212529"/>
        </w:rPr>
        <w:t>, but alternatives such as </w:t>
      </w:r>
      <w:r>
        <w:rPr>
          <w:rStyle w:val="HTMLCode"/>
          <w:rFonts w:ascii="var(--bs-font-monospace)" w:hAnsi="var(--bs-font-monospace)"/>
          <w:color w:val="D63384"/>
          <w:sz w:val="21"/>
          <w:szCs w:val="21"/>
        </w:rPr>
        <w:t>aria-labelledby</w:t>
      </w:r>
      <w:r>
        <w:rPr>
          <w:rFonts w:ascii="Segoe UI" w:hAnsi="Segoe UI" w:cs="Segoe UI"/>
          <w:color w:val="212529"/>
        </w:rPr>
        <w:t> can also be used.</w:t>
      </w:r>
    </w:p>
    <w:p w:rsidR="00E92ECD" w:rsidRDefault="00E92ECD" w:rsidP="00E92ECD">
      <w:pPr>
        <w:pStyle w:val="NormalWeb"/>
        <w:shd w:val="clear" w:color="auto" w:fill="FFFFFF"/>
        <w:spacing w:before="0" w:beforeAutospacing="0"/>
        <w:rPr>
          <w:rFonts w:ascii="Segoe UI" w:hAnsi="Segoe UI" w:cs="Segoe UI"/>
          <w:color w:val="212529"/>
        </w:rPr>
      </w:pPr>
      <w:r>
        <w:rPr>
          <w:rFonts w:ascii="Segoe UI" w:hAnsi="Segoe UI" w:cs="Segoe UI"/>
          <w:color w:val="212529"/>
        </w:rPr>
        <w:t>These classes can also be added to groups of links, as an alternative to the </w:t>
      </w:r>
      <w:hyperlink r:id="rId185" w:history="1">
        <w:r>
          <w:rPr>
            <w:rStyle w:val="HTMLCode"/>
            <w:rFonts w:ascii="var(--bs-font-monospace)" w:hAnsi="var(--bs-font-monospace)"/>
            <w:color w:val="0D6EFD"/>
            <w:sz w:val="21"/>
            <w:szCs w:val="21"/>
            <w:u w:val="single"/>
          </w:rPr>
          <w:t>.nav</w:t>
        </w:r>
        <w:r>
          <w:rPr>
            <w:rStyle w:val="Hyperlink"/>
            <w:rFonts w:ascii="Segoe UI" w:hAnsi="Segoe UI" w:cs="Segoe UI"/>
            <w:color w:val="0D6EFD"/>
          </w:rPr>
          <w:t> navigation components</w:t>
        </w:r>
      </w:hyperlink>
      <w:r>
        <w:rPr>
          <w:rFonts w:ascii="Segoe UI" w:hAnsi="Segoe UI" w:cs="Segoe UI"/>
          <w:color w:val="212529"/>
        </w:rPr>
        <w:t>.</w:t>
      </w:r>
    </w:p>
    <w:p w:rsidR="00E92ECD" w:rsidRDefault="00E92ECD" w:rsidP="00E92ECD">
      <w:pPr>
        <w:shd w:val="clear" w:color="auto" w:fill="FFFFFF"/>
        <w:textAlignment w:val="center"/>
        <w:rPr>
          <w:rFonts w:ascii="Segoe UI" w:hAnsi="Segoe UI" w:cs="Segoe UI"/>
          <w:color w:val="212529"/>
        </w:rPr>
      </w:pPr>
      <w:hyperlink r:id="rId186" w:history="1">
        <w:r>
          <w:rPr>
            <w:rStyle w:val="Hyperlink"/>
            <w:rFonts w:ascii="Segoe UI" w:hAnsi="Segoe UI" w:cs="Segoe UI"/>
            <w:color w:val="FFFFFF"/>
            <w:bdr w:val="single" w:sz="6" w:space="0" w:color="0A53BE" w:frame="1"/>
            <w:shd w:val="clear" w:color="auto" w:fill="0A58CA"/>
          </w:rPr>
          <w:t>Active link</w:t>
        </w:r>
      </w:hyperlink>
      <w:hyperlink r:id="rId187" w:history="1">
        <w:r>
          <w:rPr>
            <w:rStyle w:val="Hyperlink"/>
            <w:rFonts w:ascii="Segoe UI" w:hAnsi="Segoe UI" w:cs="Segoe UI"/>
            <w:color w:val="FFFFFF"/>
            <w:bdr w:val="single" w:sz="6" w:space="0" w:color="0D6EFD" w:frame="1"/>
            <w:shd w:val="clear" w:color="auto" w:fill="0D6EFD"/>
          </w:rPr>
          <w:t>Link</w:t>
        </w:r>
      </w:hyperlink>
      <w:hyperlink r:id="rId188" w:history="1">
        <w:r>
          <w:rPr>
            <w:rStyle w:val="Hyperlink"/>
            <w:rFonts w:ascii="Segoe UI" w:hAnsi="Segoe UI" w:cs="Segoe UI"/>
            <w:color w:val="FFFFFF"/>
            <w:bdr w:val="single" w:sz="6" w:space="0" w:color="0D6EFD" w:frame="1"/>
            <w:shd w:val="clear" w:color="auto" w:fill="0D6EFD"/>
          </w:rPr>
          <w:t>Link</w:t>
        </w:r>
      </w:hyperlink>
    </w:p>
    <w:p w:rsidR="00E92ECD" w:rsidRDefault="00E92ECD" w:rsidP="00E92ECD">
      <w:pPr>
        <w:shd w:val="clear" w:color="auto" w:fill="FFFFFF"/>
        <w:rPr>
          <w:rFonts w:ascii="Segoe UI" w:hAnsi="Segoe UI" w:cs="Segoe UI"/>
          <w:color w:val="212529"/>
        </w:rPr>
      </w:pPr>
    </w:p>
    <w:p w:rsidR="00E92ECD" w:rsidRDefault="00E92ECD" w:rsidP="00E92EC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p"/>
          <w:rFonts w:ascii="var(--bs-font-monospace)" w:hAnsi="var(--bs-font-monospace)"/>
          <w:color w:val="212529"/>
        </w:rPr>
        <w:t>&gt;</w:t>
      </w:r>
      <w:r>
        <w:rPr>
          <w:rStyle w:val="HTMLCode"/>
          <w:rFonts w:ascii="var(--bs-font-monospace)" w:hAnsi="var(--bs-font-monospace)"/>
          <w:color w:val="212529"/>
        </w:rPr>
        <w:t>Active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92ECD" w:rsidRDefault="00E92ECD" w:rsidP="00E92EC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92ECD" w:rsidRDefault="00E92ECD" w:rsidP="00E92ECD">
      <w:pPr>
        <w:pStyle w:val="Heading2"/>
        <w:shd w:val="clear" w:color="auto" w:fill="FFFFFF"/>
        <w:rPr>
          <w:rFonts w:ascii="Segoe UI" w:hAnsi="Segoe UI" w:cs="Segoe UI"/>
          <w:b w:val="0"/>
          <w:bCs w:val="0"/>
          <w:color w:val="212529"/>
        </w:rPr>
      </w:pPr>
      <w:bookmarkStart w:id="190" w:name="_Toc144064747"/>
      <w:r>
        <w:rPr>
          <w:rFonts w:ascii="Segoe UI" w:hAnsi="Segoe UI" w:cs="Segoe UI"/>
          <w:b w:val="0"/>
          <w:bCs w:val="0"/>
          <w:color w:val="212529"/>
        </w:rPr>
        <w:t>Mixed styles</w:t>
      </w:r>
      <w:bookmarkEnd w:id="190"/>
    </w:p>
    <w:p w:rsidR="00E92ECD" w:rsidRDefault="00E92ECD" w:rsidP="00E92ECD">
      <w:pPr>
        <w:shd w:val="clear" w:color="auto" w:fill="FFFFFF"/>
        <w:textAlignment w:val="center"/>
        <w:rPr>
          <w:rFonts w:ascii="Segoe UI" w:hAnsi="Segoe UI" w:cs="Segoe UI"/>
          <w:color w:val="212529"/>
        </w:rPr>
      </w:pPr>
      <w:r>
        <w:rPr>
          <w:rFonts w:ascii="Segoe UI" w:hAnsi="Segoe UI" w:cs="Segoe UI"/>
          <w:color w:val="212529"/>
        </w:rPr>
        <w:t>LeftMiddleRight</w:t>
      </w:r>
    </w:p>
    <w:p w:rsidR="00E92ECD" w:rsidRDefault="00E92ECD" w:rsidP="00E92ECD">
      <w:pPr>
        <w:shd w:val="clear" w:color="auto" w:fill="FFFFFF"/>
        <w:rPr>
          <w:rFonts w:ascii="Segoe UI" w:hAnsi="Segoe UI" w:cs="Segoe UI"/>
          <w:color w:val="212529"/>
        </w:rPr>
      </w:pPr>
    </w:p>
    <w:p w:rsidR="00E92ECD" w:rsidRDefault="00E92ECD" w:rsidP="00E92EC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"group"</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"Basic mixed styles example"</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btn-danger"</w:t>
      </w:r>
      <w:r>
        <w:rPr>
          <w:rStyle w:val="p"/>
          <w:rFonts w:ascii="var(--bs-font-monospace)" w:hAnsi="var(--bs-font-monospace)"/>
          <w:color w:val="212529"/>
        </w:rPr>
        <w:t>&gt;</w:t>
      </w:r>
      <w:r>
        <w:rPr>
          <w:rStyle w:val="HTMLCode"/>
          <w:rFonts w:ascii="var(--bs-font-monospace)" w:hAnsi="var(--bs-font-monospace)"/>
          <w:color w:val="212529"/>
        </w:rPr>
        <w:t>Left</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btn-warning"</w:t>
      </w:r>
      <w:r>
        <w:rPr>
          <w:rStyle w:val="p"/>
          <w:rFonts w:ascii="var(--bs-font-monospace)" w:hAnsi="var(--bs-font-monospace)"/>
          <w:color w:val="212529"/>
        </w:rPr>
        <w:t>&gt;</w:t>
      </w:r>
      <w:r>
        <w:rPr>
          <w:rStyle w:val="HTMLCode"/>
          <w:rFonts w:ascii="var(--bs-font-monospace)" w:hAnsi="var(--bs-font-monospace)"/>
          <w:color w:val="212529"/>
        </w:rPr>
        <w:t>Middle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btn-success"</w:t>
      </w:r>
      <w:r>
        <w:rPr>
          <w:rStyle w:val="p"/>
          <w:rFonts w:ascii="var(--bs-font-monospace)" w:hAnsi="var(--bs-font-monospace)"/>
          <w:color w:val="212529"/>
        </w:rPr>
        <w:t>&gt;</w:t>
      </w:r>
      <w:r>
        <w:rPr>
          <w:rStyle w:val="HTMLCode"/>
          <w:rFonts w:ascii="var(--bs-font-monospace)" w:hAnsi="var(--bs-font-monospace)"/>
          <w:color w:val="212529"/>
        </w:rPr>
        <w:t>Right</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92ECD" w:rsidRDefault="00E92ECD" w:rsidP="00E92ECD">
      <w:pPr>
        <w:pStyle w:val="Heading2"/>
        <w:shd w:val="clear" w:color="auto" w:fill="FFFFFF"/>
        <w:rPr>
          <w:rFonts w:ascii="Segoe UI" w:hAnsi="Segoe UI" w:cs="Segoe UI"/>
          <w:b w:val="0"/>
          <w:bCs w:val="0"/>
          <w:color w:val="212529"/>
        </w:rPr>
      </w:pPr>
      <w:bookmarkStart w:id="191" w:name="_Toc144064748"/>
      <w:r>
        <w:rPr>
          <w:rFonts w:ascii="Segoe UI" w:hAnsi="Segoe UI" w:cs="Segoe UI"/>
          <w:b w:val="0"/>
          <w:bCs w:val="0"/>
          <w:color w:val="212529"/>
        </w:rPr>
        <w:t>Outlined styles</w:t>
      </w:r>
      <w:bookmarkEnd w:id="191"/>
    </w:p>
    <w:p w:rsidR="00E92ECD" w:rsidRDefault="00E92ECD" w:rsidP="00E92ECD">
      <w:pPr>
        <w:shd w:val="clear" w:color="auto" w:fill="FFFFFF"/>
        <w:textAlignment w:val="center"/>
        <w:rPr>
          <w:rFonts w:ascii="Segoe UI" w:hAnsi="Segoe UI" w:cs="Segoe UI"/>
          <w:color w:val="212529"/>
        </w:rPr>
      </w:pPr>
      <w:r>
        <w:rPr>
          <w:rFonts w:ascii="Segoe UI" w:hAnsi="Segoe UI" w:cs="Segoe UI"/>
          <w:color w:val="212529"/>
        </w:rPr>
        <w:t>LeftMiddleRight</w:t>
      </w:r>
    </w:p>
    <w:p w:rsidR="00E92ECD" w:rsidRDefault="00E92ECD" w:rsidP="00E92ECD">
      <w:pPr>
        <w:shd w:val="clear" w:color="auto" w:fill="FFFFFF"/>
        <w:rPr>
          <w:rFonts w:ascii="Segoe UI" w:hAnsi="Segoe UI" w:cs="Segoe UI"/>
          <w:color w:val="212529"/>
        </w:rPr>
      </w:pPr>
    </w:p>
    <w:p w:rsidR="00E92ECD" w:rsidRDefault="00E92ECD" w:rsidP="00E92EC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"group"</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"Basic outlined example"</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btn-outline-primary"</w:t>
      </w:r>
      <w:r>
        <w:rPr>
          <w:rStyle w:val="p"/>
          <w:rFonts w:ascii="var(--bs-font-monospace)" w:hAnsi="var(--bs-font-monospace)"/>
          <w:color w:val="212529"/>
        </w:rPr>
        <w:t>&gt;</w:t>
      </w:r>
      <w:r>
        <w:rPr>
          <w:rStyle w:val="HTMLCode"/>
          <w:rFonts w:ascii="var(--bs-font-monospace)" w:hAnsi="var(--bs-font-monospace)"/>
          <w:color w:val="212529"/>
        </w:rPr>
        <w:t>Left</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btn-outline-primary"</w:t>
      </w:r>
      <w:r>
        <w:rPr>
          <w:rStyle w:val="p"/>
          <w:rFonts w:ascii="var(--bs-font-monospace)" w:hAnsi="var(--bs-font-monospace)"/>
          <w:color w:val="212529"/>
        </w:rPr>
        <w:t>&gt;</w:t>
      </w:r>
      <w:r>
        <w:rPr>
          <w:rStyle w:val="HTMLCode"/>
          <w:rFonts w:ascii="var(--bs-font-monospace)" w:hAnsi="var(--bs-font-monospace)"/>
          <w:color w:val="212529"/>
        </w:rPr>
        <w:t>Middle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btn-outline-primary"</w:t>
      </w:r>
      <w:r>
        <w:rPr>
          <w:rStyle w:val="p"/>
          <w:rFonts w:ascii="var(--bs-font-monospace)" w:hAnsi="var(--bs-font-monospace)"/>
          <w:color w:val="212529"/>
        </w:rPr>
        <w:t>&gt;</w:t>
      </w:r>
      <w:r>
        <w:rPr>
          <w:rStyle w:val="HTMLCode"/>
          <w:rFonts w:ascii="var(--bs-font-monospace)" w:hAnsi="var(--bs-font-monospace)"/>
          <w:color w:val="212529"/>
        </w:rPr>
        <w:t>Right</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92ECD" w:rsidRDefault="00E92ECD" w:rsidP="00E92ECD">
      <w:pPr>
        <w:pStyle w:val="Heading2"/>
        <w:shd w:val="clear" w:color="auto" w:fill="FFFFFF"/>
        <w:rPr>
          <w:rFonts w:ascii="Segoe UI" w:hAnsi="Segoe UI" w:cs="Segoe UI"/>
          <w:b w:val="0"/>
          <w:bCs w:val="0"/>
          <w:color w:val="212529"/>
        </w:rPr>
      </w:pPr>
      <w:bookmarkStart w:id="192" w:name="_Toc144064749"/>
      <w:r>
        <w:rPr>
          <w:rFonts w:ascii="Segoe UI" w:hAnsi="Segoe UI" w:cs="Segoe UI"/>
          <w:b w:val="0"/>
          <w:bCs w:val="0"/>
          <w:color w:val="212529"/>
        </w:rPr>
        <w:t>Checkbox and radio button groups</w:t>
      </w:r>
      <w:bookmarkEnd w:id="192"/>
    </w:p>
    <w:p w:rsidR="00E92ECD" w:rsidRDefault="00E92ECD" w:rsidP="00E92ECD">
      <w:pPr>
        <w:pStyle w:val="NormalWeb"/>
        <w:shd w:val="clear" w:color="auto" w:fill="FFFFFF"/>
        <w:spacing w:before="0" w:beforeAutospacing="0"/>
        <w:rPr>
          <w:rFonts w:ascii="Segoe UI" w:hAnsi="Segoe UI" w:cs="Segoe UI"/>
          <w:color w:val="212529"/>
        </w:rPr>
      </w:pPr>
      <w:r>
        <w:rPr>
          <w:rFonts w:ascii="Segoe UI" w:hAnsi="Segoe UI" w:cs="Segoe UI"/>
          <w:color w:val="212529"/>
        </w:rPr>
        <w:t>Combine button-like checkbox and radio </w:t>
      </w:r>
      <w:hyperlink r:id="rId189" w:history="1">
        <w:r>
          <w:rPr>
            <w:rStyle w:val="Hyperlink"/>
            <w:rFonts w:ascii="Segoe UI" w:hAnsi="Segoe UI" w:cs="Segoe UI"/>
            <w:color w:val="0D6EFD"/>
          </w:rPr>
          <w:t>toggle buttons</w:t>
        </w:r>
      </w:hyperlink>
      <w:r>
        <w:rPr>
          <w:rFonts w:ascii="Segoe UI" w:hAnsi="Segoe UI" w:cs="Segoe UI"/>
          <w:color w:val="212529"/>
        </w:rPr>
        <w:t> into a seamless looking button group.</w:t>
      </w:r>
    </w:p>
    <w:p w:rsidR="00E92ECD" w:rsidRDefault="00E92ECD" w:rsidP="00E92ECD">
      <w:pPr>
        <w:shd w:val="clear" w:color="auto" w:fill="FFFFFF"/>
        <w:textAlignment w:val="center"/>
        <w:rPr>
          <w:rFonts w:ascii="Segoe UI" w:hAnsi="Segoe UI" w:cs="Segoe UI"/>
          <w:color w:val="212529"/>
        </w:rPr>
      </w:pPr>
      <w:r>
        <w:rPr>
          <w:rFonts w:ascii="Segoe UI" w:hAnsi="Segoe UI" w:cs="Segoe UI"/>
          <w:color w:val="212529"/>
        </w:rPr>
        <w:object w:dxaOrig="0" w:dyaOrig="0">
          <v:shape id="_x0000_i1410" type="#_x0000_t75" style="width:20.25pt;height:18pt" o:ole="">
            <v:imagedata r:id="rId32" o:title=""/>
          </v:shape>
          <w:control r:id="rId190" w:name="DefaultOcxName40" w:shapeid="_x0000_i1410"/>
        </w:object>
      </w:r>
      <w:r>
        <w:rPr>
          <w:rFonts w:ascii="Segoe UI" w:hAnsi="Segoe UI" w:cs="Segoe UI"/>
          <w:color w:val="212529"/>
        </w:rPr>
        <w:t>Checkbox 1</w:t>
      </w:r>
      <w:r>
        <w:rPr>
          <w:rFonts w:ascii="Segoe UI" w:hAnsi="Segoe UI" w:cs="Segoe UI"/>
          <w:color w:val="212529"/>
        </w:rPr>
        <w:object w:dxaOrig="0" w:dyaOrig="0">
          <v:shape id="_x0000_i1409" type="#_x0000_t75" style="width:20.25pt;height:18pt" o:ole="">
            <v:imagedata r:id="rId32" o:title=""/>
          </v:shape>
          <w:control r:id="rId191" w:name="DefaultOcxName116" w:shapeid="_x0000_i1409"/>
        </w:object>
      </w:r>
      <w:r>
        <w:rPr>
          <w:rFonts w:ascii="Segoe UI" w:hAnsi="Segoe UI" w:cs="Segoe UI"/>
          <w:color w:val="212529"/>
        </w:rPr>
        <w:t>Checkbox 2</w:t>
      </w:r>
      <w:r>
        <w:rPr>
          <w:rFonts w:ascii="Segoe UI" w:hAnsi="Segoe UI" w:cs="Segoe UI"/>
          <w:color w:val="212529"/>
        </w:rPr>
        <w:object w:dxaOrig="0" w:dyaOrig="0">
          <v:shape id="_x0000_i1408" type="#_x0000_t75" style="width:20.25pt;height:18pt" o:ole="">
            <v:imagedata r:id="rId32" o:title=""/>
          </v:shape>
          <w:control r:id="rId192" w:name="DefaultOcxName215" w:shapeid="_x0000_i1408"/>
        </w:object>
      </w:r>
      <w:r>
        <w:rPr>
          <w:rFonts w:ascii="Segoe UI" w:hAnsi="Segoe UI" w:cs="Segoe UI"/>
          <w:color w:val="212529"/>
        </w:rPr>
        <w:t>Checkbox 3</w:t>
      </w:r>
    </w:p>
    <w:p w:rsidR="00E92ECD" w:rsidRDefault="00E92ECD" w:rsidP="00E92ECD">
      <w:pPr>
        <w:shd w:val="clear" w:color="auto" w:fill="FFFFFF"/>
        <w:rPr>
          <w:rFonts w:ascii="Segoe UI" w:hAnsi="Segoe UI" w:cs="Segoe UI"/>
          <w:color w:val="212529"/>
        </w:rPr>
      </w:pPr>
    </w:p>
    <w:p w:rsidR="00E92ECD" w:rsidRDefault="00E92ECD" w:rsidP="00E92EC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"group"</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"Basic checkbox toggle button group"</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"checkbox"</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"btn-check"</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"btncheck1"</w:t>
      </w:r>
      <w:r>
        <w:rPr>
          <w:rStyle w:val="HTMLCode"/>
          <w:rFonts w:ascii="var(--bs-font-monospace)" w:hAnsi="var(--bs-font-monospace)"/>
          <w:color w:val="212529"/>
        </w:rPr>
        <w:t xml:space="preserve"> </w:t>
      </w:r>
      <w:r>
        <w:rPr>
          <w:rStyle w:val="na"/>
          <w:rFonts w:ascii="var(--bs-font-monospace)" w:hAnsi="var(--bs-font-monospace)"/>
          <w:color w:val="006EE0"/>
        </w:rPr>
        <w:t>autocomplete</w:t>
      </w:r>
      <w:r>
        <w:rPr>
          <w:rStyle w:val="o"/>
          <w:rFonts w:ascii="var(--bs-font-monospace)" w:hAnsi="var(--bs-font-monospace)"/>
          <w:color w:val="555555"/>
        </w:rPr>
        <w:t>=</w:t>
      </w:r>
      <w:r>
        <w:rPr>
          <w:rStyle w:val="s"/>
          <w:rFonts w:ascii="var(--bs-font-monospace)" w:hAnsi="var(--bs-font-monospace)"/>
          <w:color w:val="D73038"/>
        </w:rPr>
        <w:t>"off"</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btn-outline-primary"</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"btncheck1"</w:t>
      </w:r>
      <w:r>
        <w:rPr>
          <w:rStyle w:val="p"/>
          <w:rFonts w:ascii="var(--bs-font-monospace)" w:hAnsi="var(--bs-font-monospace)"/>
          <w:color w:val="212529"/>
        </w:rPr>
        <w:t>&gt;</w:t>
      </w:r>
      <w:r>
        <w:rPr>
          <w:rStyle w:val="HTMLCode"/>
          <w:rFonts w:ascii="var(--bs-font-monospace)" w:hAnsi="var(--bs-font-monospace)"/>
          <w:color w:val="212529"/>
        </w:rPr>
        <w:t>Checkbox 1</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"checkbox"</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"btn-check"</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"btncheck2"</w:t>
      </w:r>
      <w:r>
        <w:rPr>
          <w:rStyle w:val="HTMLCode"/>
          <w:rFonts w:ascii="var(--bs-font-monospace)" w:hAnsi="var(--bs-font-monospace)"/>
          <w:color w:val="212529"/>
        </w:rPr>
        <w:t xml:space="preserve"> </w:t>
      </w:r>
      <w:r>
        <w:rPr>
          <w:rStyle w:val="na"/>
          <w:rFonts w:ascii="var(--bs-font-monospace)" w:hAnsi="var(--bs-font-monospace)"/>
          <w:color w:val="006EE0"/>
        </w:rPr>
        <w:t>autocomplete</w:t>
      </w:r>
      <w:r>
        <w:rPr>
          <w:rStyle w:val="o"/>
          <w:rFonts w:ascii="var(--bs-font-monospace)" w:hAnsi="var(--bs-font-monospace)"/>
          <w:color w:val="555555"/>
        </w:rPr>
        <w:t>=</w:t>
      </w:r>
      <w:r>
        <w:rPr>
          <w:rStyle w:val="s"/>
          <w:rFonts w:ascii="var(--bs-font-monospace)" w:hAnsi="var(--bs-font-monospace)"/>
          <w:color w:val="D73038"/>
        </w:rPr>
        <w:t>"off"</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btn-outline-primary"</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"btncheck2"</w:t>
      </w:r>
      <w:r>
        <w:rPr>
          <w:rStyle w:val="p"/>
          <w:rFonts w:ascii="var(--bs-font-monospace)" w:hAnsi="var(--bs-font-monospace)"/>
          <w:color w:val="212529"/>
        </w:rPr>
        <w:t>&gt;</w:t>
      </w:r>
      <w:r>
        <w:rPr>
          <w:rStyle w:val="HTMLCode"/>
          <w:rFonts w:ascii="var(--bs-font-monospace)" w:hAnsi="var(--bs-font-monospace)"/>
          <w:color w:val="212529"/>
        </w:rPr>
        <w:t>Checkbox 2</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"checkbox"</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"btn-check"</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"btncheck3"</w:t>
      </w:r>
      <w:r>
        <w:rPr>
          <w:rStyle w:val="HTMLCode"/>
          <w:rFonts w:ascii="var(--bs-font-monospace)" w:hAnsi="var(--bs-font-monospace)"/>
          <w:color w:val="212529"/>
        </w:rPr>
        <w:t xml:space="preserve"> </w:t>
      </w:r>
      <w:r>
        <w:rPr>
          <w:rStyle w:val="na"/>
          <w:rFonts w:ascii="var(--bs-font-monospace)" w:hAnsi="var(--bs-font-monospace)"/>
          <w:color w:val="006EE0"/>
        </w:rPr>
        <w:t>autocomplete</w:t>
      </w:r>
      <w:r>
        <w:rPr>
          <w:rStyle w:val="o"/>
          <w:rFonts w:ascii="var(--bs-font-monospace)" w:hAnsi="var(--bs-font-monospace)"/>
          <w:color w:val="555555"/>
        </w:rPr>
        <w:t>=</w:t>
      </w:r>
      <w:r>
        <w:rPr>
          <w:rStyle w:val="s"/>
          <w:rFonts w:ascii="var(--bs-font-monospace)" w:hAnsi="var(--bs-font-monospace)"/>
          <w:color w:val="D73038"/>
        </w:rPr>
        <w:t>"off"</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btn-outline-primary"</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"btncheck3"</w:t>
      </w:r>
      <w:r>
        <w:rPr>
          <w:rStyle w:val="p"/>
          <w:rFonts w:ascii="var(--bs-font-monospace)" w:hAnsi="var(--bs-font-monospace)"/>
          <w:color w:val="212529"/>
        </w:rPr>
        <w:t>&gt;</w:t>
      </w:r>
      <w:r>
        <w:rPr>
          <w:rStyle w:val="HTMLCode"/>
          <w:rFonts w:ascii="var(--bs-font-monospace)" w:hAnsi="var(--bs-font-monospace)"/>
          <w:color w:val="212529"/>
        </w:rPr>
        <w:t>Checkbox 3</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E92ECD" w:rsidRDefault="00E92ECD" w:rsidP="00E92EC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92ECD" w:rsidRDefault="00E92ECD" w:rsidP="00E92ECD">
      <w:pPr>
        <w:shd w:val="clear" w:color="auto" w:fill="FFFFFF"/>
        <w:textAlignment w:val="center"/>
        <w:rPr>
          <w:rFonts w:ascii="Segoe UI" w:hAnsi="Segoe UI" w:cs="Segoe UI"/>
          <w:color w:val="212529"/>
          <w:sz w:val="24"/>
          <w:szCs w:val="24"/>
        </w:rPr>
      </w:pPr>
      <w:r>
        <w:rPr>
          <w:rFonts w:ascii="Segoe UI" w:hAnsi="Segoe UI" w:cs="Segoe UI"/>
          <w:color w:val="212529"/>
        </w:rPr>
        <w:object w:dxaOrig="0" w:dyaOrig="0">
          <v:shape id="_x0000_i1407" type="#_x0000_t75" style="width:20.25pt;height:18pt" o:ole="">
            <v:imagedata r:id="rId193" o:title=""/>
          </v:shape>
          <w:control r:id="rId194" w:name="DefaultOcxName39" w:shapeid="_x0000_i1407"/>
        </w:object>
      </w:r>
      <w:r>
        <w:rPr>
          <w:rFonts w:ascii="Segoe UI" w:hAnsi="Segoe UI" w:cs="Segoe UI"/>
          <w:color w:val="212529"/>
        </w:rPr>
        <w:t>Radio 1</w:t>
      </w:r>
      <w:r>
        <w:rPr>
          <w:rFonts w:ascii="Segoe UI" w:hAnsi="Segoe UI" w:cs="Segoe UI"/>
          <w:color w:val="212529"/>
        </w:rPr>
        <w:object w:dxaOrig="0" w:dyaOrig="0">
          <v:shape id="_x0000_i1406" type="#_x0000_t75" style="width:20.25pt;height:18pt" o:ole="">
            <v:imagedata r:id="rId73" o:title=""/>
          </v:shape>
          <w:control r:id="rId195" w:name="DefaultOcxName45" w:shapeid="_x0000_i1406"/>
        </w:object>
      </w:r>
      <w:r>
        <w:rPr>
          <w:rFonts w:ascii="Segoe UI" w:hAnsi="Segoe UI" w:cs="Segoe UI"/>
          <w:color w:val="212529"/>
        </w:rPr>
        <w:t>Radio 2</w:t>
      </w:r>
      <w:r>
        <w:rPr>
          <w:rFonts w:ascii="Segoe UI" w:hAnsi="Segoe UI" w:cs="Segoe UI"/>
          <w:color w:val="212529"/>
        </w:rPr>
        <w:object w:dxaOrig="0" w:dyaOrig="0">
          <v:shape id="_x0000_i1405" type="#_x0000_t75" style="width:20.25pt;height:18pt" o:ole="">
            <v:imagedata r:id="rId73" o:title=""/>
          </v:shape>
          <w:control r:id="rId196" w:name="DefaultOcxName54" w:shapeid="_x0000_i1405"/>
        </w:object>
      </w:r>
      <w:r>
        <w:rPr>
          <w:rFonts w:ascii="Segoe UI" w:hAnsi="Segoe UI" w:cs="Segoe UI"/>
          <w:color w:val="212529"/>
        </w:rPr>
        <w:t>Radio 3</w:t>
      </w:r>
    </w:p>
    <w:p w:rsidR="00E92ECD" w:rsidRDefault="00E92ECD" w:rsidP="00E92ECD">
      <w:pPr>
        <w:shd w:val="clear" w:color="auto" w:fill="FFFFFF"/>
        <w:rPr>
          <w:rFonts w:ascii="Segoe UI" w:hAnsi="Segoe UI" w:cs="Segoe UI"/>
          <w:color w:val="212529"/>
        </w:rPr>
      </w:pPr>
    </w:p>
    <w:p w:rsidR="00E92ECD" w:rsidRDefault="00E92ECD" w:rsidP="00E92EC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"group"</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"Basic radio toggle button group"</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"radio"</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"btn-check"</w:t>
      </w:r>
      <w:r>
        <w:rPr>
          <w:rStyle w:val="HTMLCode"/>
          <w:rFonts w:ascii="var(--bs-font-monospace)" w:hAnsi="var(--bs-font-monospace)"/>
          <w:color w:val="212529"/>
        </w:rPr>
        <w:t xml:space="preserve"> </w:t>
      </w:r>
      <w:r>
        <w:rPr>
          <w:rStyle w:val="na"/>
          <w:rFonts w:ascii="var(--bs-font-monospace)" w:hAnsi="var(--bs-font-monospace)"/>
          <w:color w:val="006EE0"/>
        </w:rPr>
        <w:t>name</w:t>
      </w:r>
      <w:r>
        <w:rPr>
          <w:rStyle w:val="o"/>
          <w:rFonts w:ascii="var(--bs-font-monospace)" w:hAnsi="var(--bs-font-monospace)"/>
          <w:color w:val="555555"/>
        </w:rPr>
        <w:t>=</w:t>
      </w:r>
      <w:r>
        <w:rPr>
          <w:rStyle w:val="s"/>
          <w:rFonts w:ascii="var(--bs-font-monospace)" w:hAnsi="var(--bs-font-monospace)"/>
          <w:color w:val="D73038"/>
        </w:rPr>
        <w:t>"btnradio"</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"btnradio1"</w:t>
      </w:r>
      <w:r>
        <w:rPr>
          <w:rStyle w:val="HTMLCode"/>
          <w:rFonts w:ascii="var(--bs-font-monospace)" w:hAnsi="var(--bs-font-monospace)"/>
          <w:color w:val="212529"/>
        </w:rPr>
        <w:t xml:space="preserve"> </w:t>
      </w:r>
      <w:r>
        <w:rPr>
          <w:rStyle w:val="na"/>
          <w:rFonts w:ascii="var(--bs-font-monospace)" w:hAnsi="var(--bs-font-monospace)"/>
          <w:color w:val="006EE0"/>
        </w:rPr>
        <w:t>autocomplete</w:t>
      </w:r>
      <w:r>
        <w:rPr>
          <w:rStyle w:val="o"/>
          <w:rFonts w:ascii="var(--bs-font-monospace)" w:hAnsi="var(--bs-font-monospace)"/>
          <w:color w:val="555555"/>
        </w:rPr>
        <w:t>=</w:t>
      </w:r>
      <w:r>
        <w:rPr>
          <w:rStyle w:val="s"/>
          <w:rFonts w:ascii="var(--bs-font-monospace)" w:hAnsi="var(--bs-font-monospace)"/>
          <w:color w:val="D73038"/>
        </w:rPr>
        <w:t>"off"</w:t>
      </w:r>
      <w:r>
        <w:rPr>
          <w:rStyle w:val="HTMLCode"/>
          <w:rFonts w:ascii="var(--bs-font-monospace)" w:hAnsi="var(--bs-font-monospace)"/>
          <w:color w:val="212529"/>
        </w:rPr>
        <w:t xml:space="preserve"> </w:t>
      </w:r>
      <w:r>
        <w:rPr>
          <w:rStyle w:val="na"/>
          <w:rFonts w:ascii="var(--bs-font-monospace)" w:hAnsi="var(--bs-font-monospace)"/>
          <w:color w:val="006EE0"/>
        </w:rPr>
        <w:t>checked</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btn-outline-primary"</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"btnradio1"</w:t>
      </w:r>
      <w:r>
        <w:rPr>
          <w:rStyle w:val="p"/>
          <w:rFonts w:ascii="var(--bs-font-monospace)" w:hAnsi="var(--bs-font-monospace)"/>
          <w:color w:val="212529"/>
        </w:rPr>
        <w:t>&gt;</w:t>
      </w:r>
      <w:r>
        <w:rPr>
          <w:rStyle w:val="HTMLCode"/>
          <w:rFonts w:ascii="var(--bs-font-monospace)" w:hAnsi="var(--bs-font-monospace)"/>
          <w:color w:val="212529"/>
        </w:rPr>
        <w:t>Radio 1</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"radio"</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"btn-check"</w:t>
      </w:r>
      <w:r>
        <w:rPr>
          <w:rStyle w:val="HTMLCode"/>
          <w:rFonts w:ascii="var(--bs-font-monospace)" w:hAnsi="var(--bs-font-monospace)"/>
          <w:color w:val="212529"/>
        </w:rPr>
        <w:t xml:space="preserve"> </w:t>
      </w:r>
      <w:r>
        <w:rPr>
          <w:rStyle w:val="na"/>
          <w:rFonts w:ascii="var(--bs-font-monospace)" w:hAnsi="var(--bs-font-monospace)"/>
          <w:color w:val="006EE0"/>
        </w:rPr>
        <w:t>name</w:t>
      </w:r>
      <w:r>
        <w:rPr>
          <w:rStyle w:val="o"/>
          <w:rFonts w:ascii="var(--bs-font-monospace)" w:hAnsi="var(--bs-font-monospace)"/>
          <w:color w:val="555555"/>
        </w:rPr>
        <w:t>=</w:t>
      </w:r>
      <w:r>
        <w:rPr>
          <w:rStyle w:val="s"/>
          <w:rFonts w:ascii="var(--bs-font-monospace)" w:hAnsi="var(--bs-font-monospace)"/>
          <w:color w:val="D73038"/>
        </w:rPr>
        <w:t>"btnradio"</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"btnradio2"</w:t>
      </w:r>
      <w:r>
        <w:rPr>
          <w:rStyle w:val="HTMLCode"/>
          <w:rFonts w:ascii="var(--bs-font-monospace)" w:hAnsi="var(--bs-font-monospace)"/>
          <w:color w:val="212529"/>
        </w:rPr>
        <w:t xml:space="preserve"> </w:t>
      </w:r>
      <w:r>
        <w:rPr>
          <w:rStyle w:val="na"/>
          <w:rFonts w:ascii="var(--bs-font-monospace)" w:hAnsi="var(--bs-font-monospace)"/>
          <w:color w:val="006EE0"/>
        </w:rPr>
        <w:t>autocomplete</w:t>
      </w:r>
      <w:r>
        <w:rPr>
          <w:rStyle w:val="o"/>
          <w:rFonts w:ascii="var(--bs-font-monospace)" w:hAnsi="var(--bs-font-monospace)"/>
          <w:color w:val="555555"/>
        </w:rPr>
        <w:t>=</w:t>
      </w:r>
      <w:r>
        <w:rPr>
          <w:rStyle w:val="s"/>
          <w:rFonts w:ascii="var(--bs-font-monospace)" w:hAnsi="var(--bs-font-monospace)"/>
          <w:color w:val="D73038"/>
        </w:rPr>
        <w:t>"off"</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btn-outline-primary"</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"btnradio2"</w:t>
      </w:r>
      <w:r>
        <w:rPr>
          <w:rStyle w:val="p"/>
          <w:rFonts w:ascii="var(--bs-font-monospace)" w:hAnsi="var(--bs-font-monospace)"/>
          <w:color w:val="212529"/>
        </w:rPr>
        <w:t>&gt;</w:t>
      </w:r>
      <w:r>
        <w:rPr>
          <w:rStyle w:val="HTMLCode"/>
          <w:rFonts w:ascii="var(--bs-font-monospace)" w:hAnsi="var(--bs-font-monospace)"/>
          <w:color w:val="212529"/>
        </w:rPr>
        <w:t>Radio 2</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"radio"</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"btn-check"</w:t>
      </w:r>
      <w:r>
        <w:rPr>
          <w:rStyle w:val="HTMLCode"/>
          <w:rFonts w:ascii="var(--bs-font-monospace)" w:hAnsi="var(--bs-font-monospace)"/>
          <w:color w:val="212529"/>
        </w:rPr>
        <w:t xml:space="preserve"> </w:t>
      </w:r>
      <w:r>
        <w:rPr>
          <w:rStyle w:val="na"/>
          <w:rFonts w:ascii="var(--bs-font-monospace)" w:hAnsi="var(--bs-font-monospace)"/>
          <w:color w:val="006EE0"/>
        </w:rPr>
        <w:t>name</w:t>
      </w:r>
      <w:r>
        <w:rPr>
          <w:rStyle w:val="o"/>
          <w:rFonts w:ascii="var(--bs-font-monospace)" w:hAnsi="var(--bs-font-monospace)"/>
          <w:color w:val="555555"/>
        </w:rPr>
        <w:t>=</w:t>
      </w:r>
      <w:r>
        <w:rPr>
          <w:rStyle w:val="s"/>
          <w:rFonts w:ascii="var(--bs-font-monospace)" w:hAnsi="var(--bs-font-monospace)"/>
          <w:color w:val="D73038"/>
        </w:rPr>
        <w:t>"btnradio"</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"btnradio3"</w:t>
      </w:r>
      <w:r>
        <w:rPr>
          <w:rStyle w:val="HTMLCode"/>
          <w:rFonts w:ascii="var(--bs-font-monospace)" w:hAnsi="var(--bs-font-monospace)"/>
          <w:color w:val="212529"/>
        </w:rPr>
        <w:t xml:space="preserve"> </w:t>
      </w:r>
      <w:r>
        <w:rPr>
          <w:rStyle w:val="na"/>
          <w:rFonts w:ascii="var(--bs-font-monospace)" w:hAnsi="var(--bs-font-monospace)"/>
          <w:color w:val="006EE0"/>
        </w:rPr>
        <w:t>autocomplete</w:t>
      </w:r>
      <w:r>
        <w:rPr>
          <w:rStyle w:val="o"/>
          <w:rFonts w:ascii="var(--bs-font-monospace)" w:hAnsi="var(--bs-font-monospace)"/>
          <w:color w:val="555555"/>
        </w:rPr>
        <w:t>=</w:t>
      </w:r>
      <w:r>
        <w:rPr>
          <w:rStyle w:val="s"/>
          <w:rFonts w:ascii="var(--bs-font-monospace)" w:hAnsi="var(--bs-font-monospace)"/>
          <w:color w:val="D73038"/>
        </w:rPr>
        <w:t>"off"</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btn-outline-primary"</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"btnradio3"</w:t>
      </w:r>
      <w:r>
        <w:rPr>
          <w:rStyle w:val="p"/>
          <w:rFonts w:ascii="var(--bs-font-monospace)" w:hAnsi="var(--bs-font-monospace)"/>
          <w:color w:val="212529"/>
        </w:rPr>
        <w:t>&gt;</w:t>
      </w:r>
      <w:r>
        <w:rPr>
          <w:rStyle w:val="HTMLCode"/>
          <w:rFonts w:ascii="var(--bs-font-monospace)" w:hAnsi="var(--bs-font-monospace)"/>
          <w:color w:val="212529"/>
        </w:rPr>
        <w:t>Radio 3</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E92ECD" w:rsidRDefault="00E92ECD" w:rsidP="00E92EC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92ECD" w:rsidRDefault="00E92ECD" w:rsidP="00E92ECD">
      <w:pPr>
        <w:pStyle w:val="Heading2"/>
        <w:shd w:val="clear" w:color="auto" w:fill="FFFFFF"/>
        <w:rPr>
          <w:rFonts w:ascii="Segoe UI" w:hAnsi="Segoe UI" w:cs="Segoe UI"/>
          <w:b w:val="0"/>
          <w:bCs w:val="0"/>
          <w:color w:val="212529"/>
        </w:rPr>
      </w:pPr>
      <w:bookmarkStart w:id="193" w:name="_Toc144064750"/>
      <w:r>
        <w:rPr>
          <w:rFonts w:ascii="Segoe UI" w:hAnsi="Segoe UI" w:cs="Segoe UI"/>
          <w:b w:val="0"/>
          <w:bCs w:val="0"/>
          <w:color w:val="212529"/>
        </w:rPr>
        <w:t>Button toolbar</w:t>
      </w:r>
      <w:bookmarkEnd w:id="193"/>
    </w:p>
    <w:p w:rsidR="00E92ECD" w:rsidRDefault="00E92ECD" w:rsidP="00E92ECD">
      <w:pPr>
        <w:pStyle w:val="NormalWeb"/>
        <w:shd w:val="clear" w:color="auto" w:fill="FFFFFF"/>
        <w:spacing w:before="0" w:beforeAutospacing="0"/>
        <w:rPr>
          <w:rFonts w:ascii="Segoe UI" w:hAnsi="Segoe UI" w:cs="Segoe UI"/>
          <w:color w:val="212529"/>
        </w:rPr>
      </w:pPr>
      <w:r>
        <w:rPr>
          <w:rFonts w:ascii="Segoe UI" w:hAnsi="Segoe UI" w:cs="Segoe UI"/>
          <w:color w:val="212529"/>
        </w:rPr>
        <w:t>Combine sets of button groups into button toolbars for more complex components. Use utility classes as needed to space out groups, buttons, and more.</w:t>
      </w:r>
    </w:p>
    <w:p w:rsidR="00E92ECD" w:rsidRDefault="00E92ECD" w:rsidP="00E92ECD">
      <w:pPr>
        <w:shd w:val="clear" w:color="auto" w:fill="FFFFFF"/>
        <w:textAlignment w:val="center"/>
        <w:rPr>
          <w:rFonts w:ascii="Segoe UI" w:hAnsi="Segoe UI" w:cs="Segoe UI"/>
          <w:color w:val="212529"/>
        </w:rPr>
      </w:pPr>
      <w:r>
        <w:rPr>
          <w:rFonts w:ascii="Segoe UI" w:hAnsi="Segoe UI" w:cs="Segoe UI"/>
          <w:color w:val="212529"/>
        </w:rPr>
        <w:t>1234</w:t>
      </w:r>
    </w:p>
    <w:p w:rsidR="00E92ECD" w:rsidRDefault="00E92ECD" w:rsidP="00E92ECD">
      <w:pPr>
        <w:shd w:val="clear" w:color="auto" w:fill="FFFFFF"/>
        <w:textAlignment w:val="center"/>
        <w:rPr>
          <w:rFonts w:ascii="Segoe UI" w:hAnsi="Segoe UI" w:cs="Segoe UI"/>
          <w:color w:val="212529"/>
        </w:rPr>
      </w:pPr>
      <w:r>
        <w:rPr>
          <w:rFonts w:ascii="Segoe UI" w:hAnsi="Segoe UI" w:cs="Segoe UI"/>
          <w:color w:val="212529"/>
        </w:rPr>
        <w:t>567</w:t>
      </w:r>
    </w:p>
    <w:p w:rsidR="00E92ECD" w:rsidRDefault="00E92ECD" w:rsidP="00E92ECD">
      <w:pPr>
        <w:shd w:val="clear" w:color="auto" w:fill="FFFFFF"/>
        <w:textAlignment w:val="center"/>
        <w:rPr>
          <w:rFonts w:ascii="Segoe UI" w:hAnsi="Segoe UI" w:cs="Segoe UI"/>
          <w:color w:val="212529"/>
        </w:rPr>
      </w:pPr>
      <w:r>
        <w:rPr>
          <w:rFonts w:ascii="Segoe UI" w:hAnsi="Segoe UI" w:cs="Segoe UI"/>
          <w:color w:val="212529"/>
        </w:rPr>
        <w:t>8</w:t>
      </w:r>
    </w:p>
    <w:p w:rsidR="00E92ECD" w:rsidRDefault="00E92ECD" w:rsidP="00E92ECD">
      <w:pPr>
        <w:shd w:val="clear" w:color="auto" w:fill="FFFFFF"/>
        <w:rPr>
          <w:rFonts w:ascii="Segoe UI" w:hAnsi="Segoe UI" w:cs="Segoe UI"/>
          <w:color w:val="212529"/>
        </w:rPr>
      </w:pPr>
    </w:p>
    <w:p w:rsidR="00E92ECD" w:rsidRDefault="00E92ECD" w:rsidP="00E92EC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"btn-toolbar"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"toolbar"</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"Toolbar with button groups"</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 me-2"</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"group"</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"First group"</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1</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2</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3</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4</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 me-2"</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"group"</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"Second group"</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w:t>
      </w:r>
      <w:r>
        <w:rPr>
          <w:rStyle w:val="p"/>
          <w:rFonts w:ascii="var(--bs-font-monospace)" w:hAnsi="var(--bs-font-monospace)"/>
          <w:color w:val="212529"/>
        </w:rPr>
        <w:t>&gt;</w:t>
      </w:r>
      <w:r>
        <w:rPr>
          <w:rStyle w:val="HTMLCode"/>
          <w:rFonts w:ascii="var(--bs-font-monospace)" w:hAnsi="var(--bs-font-monospace)"/>
          <w:color w:val="212529"/>
        </w:rPr>
        <w:t>5</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w:t>
      </w:r>
      <w:r>
        <w:rPr>
          <w:rStyle w:val="p"/>
          <w:rFonts w:ascii="var(--bs-font-monospace)" w:hAnsi="var(--bs-font-monospace)"/>
          <w:color w:val="212529"/>
        </w:rPr>
        <w:t>&gt;</w:t>
      </w:r>
      <w:r>
        <w:rPr>
          <w:rStyle w:val="HTMLCode"/>
          <w:rFonts w:ascii="var(--bs-font-monospace)" w:hAnsi="var(--bs-font-monospace)"/>
          <w:color w:val="212529"/>
        </w:rPr>
        <w:t>6</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w:t>
      </w:r>
      <w:r>
        <w:rPr>
          <w:rStyle w:val="p"/>
          <w:rFonts w:ascii="var(--bs-font-monospace)" w:hAnsi="var(--bs-font-monospace)"/>
          <w:color w:val="212529"/>
        </w:rPr>
        <w:t>&gt;</w:t>
      </w:r>
      <w:r>
        <w:rPr>
          <w:rStyle w:val="HTMLCode"/>
          <w:rFonts w:ascii="var(--bs-font-monospace)" w:hAnsi="var(--bs-font-monospace)"/>
          <w:color w:val="212529"/>
        </w:rPr>
        <w:t>7</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"group"</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"Third group"</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btn-info"</w:t>
      </w:r>
      <w:r>
        <w:rPr>
          <w:rStyle w:val="p"/>
          <w:rFonts w:ascii="var(--bs-font-monospace)" w:hAnsi="var(--bs-font-monospace)"/>
          <w:color w:val="212529"/>
        </w:rPr>
        <w:t>&gt;</w:t>
      </w:r>
      <w:r>
        <w:rPr>
          <w:rStyle w:val="HTMLCode"/>
          <w:rFonts w:ascii="var(--bs-font-monospace)" w:hAnsi="var(--bs-font-monospace)"/>
          <w:color w:val="212529"/>
        </w:rPr>
        <w:t>8</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92ECD" w:rsidRDefault="00E92ECD" w:rsidP="00E92EC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92ECD" w:rsidRDefault="00E92ECD" w:rsidP="00E92ECD">
      <w:pPr>
        <w:pStyle w:val="NormalWeb"/>
        <w:shd w:val="clear" w:color="auto" w:fill="FFFFFF"/>
        <w:spacing w:before="0" w:beforeAutospacing="0"/>
        <w:rPr>
          <w:rFonts w:ascii="Segoe UI" w:hAnsi="Segoe UI" w:cs="Segoe UI"/>
          <w:color w:val="212529"/>
        </w:rPr>
      </w:pPr>
      <w:r>
        <w:rPr>
          <w:rFonts w:ascii="Segoe UI" w:hAnsi="Segoe UI" w:cs="Segoe UI"/>
          <w:color w:val="212529"/>
        </w:rPr>
        <w:t>Feel free to mix input groups with button groups in your toolbars. Similar to the example above, you’ll likely need some utilities though to space things properly.</w:t>
      </w:r>
    </w:p>
    <w:p w:rsidR="00E92ECD" w:rsidRDefault="00E92ECD" w:rsidP="00E92ECD">
      <w:pPr>
        <w:shd w:val="clear" w:color="auto" w:fill="FFFFFF"/>
        <w:textAlignment w:val="center"/>
        <w:rPr>
          <w:rFonts w:ascii="Segoe UI" w:hAnsi="Segoe UI" w:cs="Segoe UI"/>
          <w:color w:val="212529"/>
        </w:rPr>
      </w:pPr>
      <w:r>
        <w:rPr>
          <w:rFonts w:ascii="Segoe UI" w:hAnsi="Segoe UI" w:cs="Segoe UI"/>
          <w:color w:val="212529"/>
        </w:rPr>
        <w:t>1234</w:t>
      </w:r>
    </w:p>
    <w:p w:rsidR="00E92ECD" w:rsidRDefault="00E92ECD" w:rsidP="00E92ECD">
      <w:pPr>
        <w:shd w:val="clear" w:color="auto" w:fill="E9ECEF"/>
        <w:jc w:val="center"/>
        <w:rPr>
          <w:rFonts w:ascii="Segoe UI" w:hAnsi="Segoe UI" w:cs="Segoe UI"/>
          <w:color w:val="212529"/>
        </w:rPr>
      </w:pPr>
      <w:r>
        <w:rPr>
          <w:rFonts w:ascii="Segoe UI" w:hAnsi="Segoe UI" w:cs="Segoe UI"/>
          <w:color w:val="212529"/>
        </w:rPr>
        <w:t>@</w:t>
      </w:r>
    </w:p>
    <w:p w:rsidR="00E92ECD" w:rsidRDefault="00E92ECD" w:rsidP="00E92ECD">
      <w:pPr>
        <w:shd w:val="clear" w:color="auto" w:fill="FFFFFF"/>
        <w:rPr>
          <w:rFonts w:ascii="Segoe UI" w:hAnsi="Segoe UI" w:cs="Segoe UI"/>
          <w:color w:val="212529"/>
        </w:rPr>
      </w:pPr>
      <w:r>
        <w:rPr>
          <w:rFonts w:ascii="Segoe UI" w:hAnsi="Segoe UI" w:cs="Segoe UI"/>
          <w:color w:val="212529"/>
        </w:rPr>
        <w:object w:dxaOrig="0" w:dyaOrig="0">
          <v:shape id="_x0000_i1404" type="#_x0000_t75" style="width:49.5pt;height:18pt" o:ole="">
            <v:imagedata r:id="rId30" o:title=""/>
          </v:shape>
          <w:control r:id="rId197" w:name="DefaultOcxName64" w:shapeid="_x0000_i1404"/>
        </w:object>
      </w:r>
    </w:p>
    <w:p w:rsidR="00E92ECD" w:rsidRDefault="00E92ECD" w:rsidP="00E92ECD">
      <w:pPr>
        <w:shd w:val="clear" w:color="auto" w:fill="FFFFFF"/>
        <w:textAlignment w:val="center"/>
        <w:rPr>
          <w:rFonts w:ascii="Segoe UI" w:hAnsi="Segoe UI" w:cs="Segoe UI"/>
          <w:color w:val="212529"/>
        </w:rPr>
      </w:pPr>
      <w:r>
        <w:rPr>
          <w:rFonts w:ascii="Segoe UI" w:hAnsi="Segoe UI" w:cs="Segoe UI"/>
          <w:color w:val="212529"/>
        </w:rPr>
        <w:t>1234</w:t>
      </w:r>
    </w:p>
    <w:p w:rsidR="00E92ECD" w:rsidRDefault="00E92ECD" w:rsidP="00E92ECD">
      <w:pPr>
        <w:shd w:val="clear" w:color="auto" w:fill="E9ECEF"/>
        <w:jc w:val="center"/>
        <w:rPr>
          <w:rFonts w:ascii="Segoe UI" w:hAnsi="Segoe UI" w:cs="Segoe UI"/>
          <w:color w:val="212529"/>
        </w:rPr>
      </w:pPr>
      <w:r>
        <w:rPr>
          <w:rFonts w:ascii="Segoe UI" w:hAnsi="Segoe UI" w:cs="Segoe UI"/>
          <w:color w:val="212529"/>
        </w:rPr>
        <w:t>@</w:t>
      </w:r>
    </w:p>
    <w:p w:rsidR="00E92ECD" w:rsidRDefault="00E92ECD" w:rsidP="00E92ECD">
      <w:pPr>
        <w:shd w:val="clear" w:color="auto" w:fill="FFFFFF"/>
        <w:rPr>
          <w:rFonts w:ascii="Segoe UI" w:hAnsi="Segoe UI" w:cs="Segoe UI"/>
          <w:color w:val="212529"/>
        </w:rPr>
      </w:pPr>
      <w:r>
        <w:rPr>
          <w:rFonts w:ascii="Segoe UI" w:hAnsi="Segoe UI" w:cs="Segoe UI"/>
          <w:color w:val="212529"/>
        </w:rPr>
        <w:object w:dxaOrig="0" w:dyaOrig="0">
          <v:shape id="_x0000_i1403" type="#_x0000_t75" style="width:49.5pt;height:18pt" o:ole="">
            <v:imagedata r:id="rId30" o:title=""/>
          </v:shape>
          <w:control r:id="rId198" w:name="DefaultOcxName73" w:shapeid="_x0000_i1403"/>
        </w:object>
      </w:r>
    </w:p>
    <w:p w:rsidR="00E92ECD" w:rsidRDefault="00E92ECD" w:rsidP="00E92ECD">
      <w:pPr>
        <w:shd w:val="clear" w:color="auto" w:fill="FFFFFF"/>
        <w:rPr>
          <w:rFonts w:ascii="Segoe UI" w:hAnsi="Segoe UI" w:cs="Segoe UI"/>
          <w:color w:val="212529"/>
        </w:rPr>
      </w:pPr>
    </w:p>
    <w:p w:rsidR="00E92ECD" w:rsidRDefault="00E92ECD" w:rsidP="00E92EC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"btn-toolbar mb-3"</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"toolbar"</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"Toolbar with button groups"</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 me-2"</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"group"</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"First group"</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w:t>
      </w:r>
      <w:r>
        <w:rPr>
          <w:rStyle w:val="p"/>
          <w:rFonts w:ascii="var(--bs-font-monospace)" w:hAnsi="var(--bs-font-monospace)"/>
          <w:color w:val="212529"/>
        </w:rPr>
        <w:t>&gt;</w:t>
      </w:r>
      <w:r>
        <w:rPr>
          <w:rStyle w:val="HTMLCode"/>
          <w:rFonts w:ascii="var(--bs-font-monospace)" w:hAnsi="var(--bs-font-monospace)"/>
          <w:color w:val="212529"/>
        </w:rPr>
        <w:t>1</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w:t>
      </w:r>
      <w:r>
        <w:rPr>
          <w:rStyle w:val="p"/>
          <w:rFonts w:ascii="var(--bs-font-monospace)" w:hAnsi="var(--bs-font-monospace)"/>
          <w:color w:val="212529"/>
        </w:rPr>
        <w:t>&gt;</w:t>
      </w:r>
      <w:r>
        <w:rPr>
          <w:rStyle w:val="HTMLCode"/>
          <w:rFonts w:ascii="var(--bs-font-monospace)" w:hAnsi="var(--bs-font-monospace)"/>
          <w:color w:val="212529"/>
        </w:rPr>
        <w:t>2</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w:t>
      </w:r>
      <w:r>
        <w:rPr>
          <w:rStyle w:val="p"/>
          <w:rFonts w:ascii="var(--bs-font-monospace)" w:hAnsi="var(--bs-font-monospace)"/>
          <w:color w:val="212529"/>
        </w:rPr>
        <w:t>&gt;</w:t>
      </w:r>
      <w:r>
        <w:rPr>
          <w:rStyle w:val="HTMLCode"/>
          <w:rFonts w:ascii="var(--bs-font-monospace)" w:hAnsi="var(--bs-font-monospace)"/>
          <w:color w:val="212529"/>
        </w:rPr>
        <w:t>3</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w:t>
      </w:r>
      <w:r>
        <w:rPr>
          <w:rStyle w:val="p"/>
          <w:rFonts w:ascii="var(--bs-font-monospace)" w:hAnsi="var(--bs-font-monospace)"/>
          <w:color w:val="212529"/>
        </w:rPr>
        <w:t>&gt;</w:t>
      </w:r>
      <w:r>
        <w:rPr>
          <w:rStyle w:val="HTMLCode"/>
          <w:rFonts w:ascii="var(--bs-font-monospace)" w:hAnsi="var(--bs-font-monospace)"/>
          <w:color w:val="212529"/>
        </w:rPr>
        <w:t>4</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"btnGroupAddon"</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"Input group example"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"Input group example"</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"btnGroupAddon"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p>
    <w:p w:rsidR="00E92ECD" w:rsidRDefault="00E92ECD" w:rsidP="00E92EC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"btn-toolbar justify-content-between"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"toolbar"</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"Toolbar with button groups"</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"group"</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"First group"</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w:t>
      </w:r>
      <w:r>
        <w:rPr>
          <w:rStyle w:val="p"/>
          <w:rFonts w:ascii="var(--bs-font-monospace)" w:hAnsi="var(--bs-font-monospace)"/>
          <w:color w:val="212529"/>
        </w:rPr>
        <w:t>&gt;</w:t>
      </w:r>
      <w:r>
        <w:rPr>
          <w:rStyle w:val="HTMLCode"/>
          <w:rFonts w:ascii="var(--bs-font-monospace)" w:hAnsi="var(--bs-font-monospace)"/>
          <w:color w:val="212529"/>
        </w:rPr>
        <w:t>1</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w:t>
      </w:r>
      <w:r>
        <w:rPr>
          <w:rStyle w:val="p"/>
          <w:rFonts w:ascii="var(--bs-font-monospace)" w:hAnsi="var(--bs-font-monospace)"/>
          <w:color w:val="212529"/>
        </w:rPr>
        <w:t>&gt;</w:t>
      </w:r>
      <w:r>
        <w:rPr>
          <w:rStyle w:val="HTMLCode"/>
          <w:rFonts w:ascii="var(--bs-font-monospace)" w:hAnsi="var(--bs-font-monospace)"/>
          <w:color w:val="212529"/>
        </w:rPr>
        <w:t>2</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w:t>
      </w:r>
      <w:r>
        <w:rPr>
          <w:rStyle w:val="p"/>
          <w:rFonts w:ascii="var(--bs-font-monospace)" w:hAnsi="var(--bs-font-monospace)"/>
          <w:color w:val="212529"/>
        </w:rPr>
        <w:t>&gt;</w:t>
      </w:r>
      <w:r>
        <w:rPr>
          <w:rStyle w:val="HTMLCode"/>
          <w:rFonts w:ascii="var(--bs-font-monospace)" w:hAnsi="var(--bs-font-monospace)"/>
          <w:color w:val="212529"/>
        </w:rPr>
        <w:t>3</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btn-outline-secondary"</w:t>
      </w:r>
      <w:r>
        <w:rPr>
          <w:rStyle w:val="p"/>
          <w:rFonts w:ascii="var(--bs-font-monospace)" w:hAnsi="var(--bs-font-monospace)"/>
          <w:color w:val="212529"/>
        </w:rPr>
        <w:t>&gt;</w:t>
      </w:r>
      <w:r>
        <w:rPr>
          <w:rStyle w:val="HTMLCode"/>
          <w:rFonts w:ascii="var(--bs-font-monospace)" w:hAnsi="var(--bs-font-monospace)"/>
          <w:color w:val="212529"/>
        </w:rPr>
        <w:t>4</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"btnGroupAddon2"</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"Input group example"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"Input group example"</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"btnGroupAddon2"</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92ECD" w:rsidRDefault="00E92ECD" w:rsidP="00E92EC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92ECD" w:rsidRDefault="00E92ECD" w:rsidP="00E92ECD">
      <w:pPr>
        <w:pStyle w:val="Heading2"/>
        <w:shd w:val="clear" w:color="auto" w:fill="FFFFFF"/>
        <w:rPr>
          <w:rFonts w:ascii="Segoe UI" w:hAnsi="Segoe UI" w:cs="Segoe UI"/>
          <w:b w:val="0"/>
          <w:bCs w:val="0"/>
          <w:color w:val="212529"/>
        </w:rPr>
      </w:pPr>
      <w:bookmarkStart w:id="194" w:name="_Toc144064751"/>
      <w:r>
        <w:rPr>
          <w:rFonts w:ascii="Segoe UI" w:hAnsi="Segoe UI" w:cs="Segoe UI"/>
          <w:b w:val="0"/>
          <w:bCs w:val="0"/>
          <w:color w:val="212529"/>
        </w:rPr>
        <w:t>Sizing</w:t>
      </w:r>
      <w:bookmarkEnd w:id="194"/>
    </w:p>
    <w:p w:rsidR="00E92ECD" w:rsidRDefault="00E92ECD" w:rsidP="00E92ECD">
      <w:pPr>
        <w:pStyle w:val="NormalWeb"/>
        <w:shd w:val="clear" w:color="auto" w:fill="FFFFFF"/>
        <w:spacing w:before="0" w:beforeAutospacing="0"/>
        <w:rPr>
          <w:rFonts w:ascii="Segoe UI" w:hAnsi="Segoe UI" w:cs="Segoe UI"/>
          <w:color w:val="212529"/>
        </w:rPr>
      </w:pPr>
      <w:r>
        <w:rPr>
          <w:rFonts w:ascii="Segoe UI" w:hAnsi="Segoe UI" w:cs="Segoe UI"/>
          <w:color w:val="212529"/>
        </w:rPr>
        <w:t>Instead of applying button sizing classes to every button in a group, just add </w:t>
      </w:r>
      <w:r>
        <w:rPr>
          <w:rStyle w:val="HTMLCode"/>
          <w:rFonts w:ascii="var(--bs-font-monospace)" w:hAnsi="var(--bs-font-monospace)"/>
          <w:color w:val="D63384"/>
          <w:sz w:val="21"/>
          <w:szCs w:val="21"/>
        </w:rPr>
        <w:t>.btn-group-*</w:t>
      </w:r>
      <w:r>
        <w:rPr>
          <w:rFonts w:ascii="Segoe UI" w:hAnsi="Segoe UI" w:cs="Segoe UI"/>
          <w:color w:val="212529"/>
        </w:rPr>
        <w:t> to each </w:t>
      </w:r>
      <w:r>
        <w:rPr>
          <w:rStyle w:val="HTMLCode"/>
          <w:rFonts w:ascii="var(--bs-font-monospace)" w:hAnsi="var(--bs-font-monospace)"/>
          <w:color w:val="D63384"/>
          <w:sz w:val="21"/>
          <w:szCs w:val="21"/>
        </w:rPr>
        <w:t>.btn-group</w:t>
      </w:r>
      <w:r>
        <w:rPr>
          <w:rFonts w:ascii="Segoe UI" w:hAnsi="Segoe UI" w:cs="Segoe UI"/>
          <w:color w:val="212529"/>
        </w:rPr>
        <w:t>, including each one when nesting multiple groups.</w:t>
      </w:r>
    </w:p>
    <w:p w:rsidR="00E92ECD" w:rsidRDefault="00E92ECD" w:rsidP="00E92ECD">
      <w:pPr>
        <w:shd w:val="clear" w:color="auto" w:fill="FFFFFF"/>
        <w:textAlignment w:val="center"/>
        <w:rPr>
          <w:rFonts w:ascii="Segoe UI" w:hAnsi="Segoe UI" w:cs="Segoe UI"/>
          <w:color w:val="212529"/>
        </w:rPr>
      </w:pPr>
      <w:r>
        <w:rPr>
          <w:rFonts w:ascii="Segoe UI" w:hAnsi="Segoe UI" w:cs="Segoe UI"/>
          <w:color w:val="212529"/>
        </w:rPr>
        <w:t>LeftMiddleRight</w:t>
      </w:r>
    </w:p>
    <w:p w:rsidR="00E92ECD" w:rsidRDefault="00E92ECD" w:rsidP="00E92ECD">
      <w:pPr>
        <w:shd w:val="clear" w:color="auto" w:fill="FFFFFF"/>
        <w:rPr>
          <w:rFonts w:ascii="Segoe UI" w:hAnsi="Segoe UI" w:cs="Segoe UI"/>
          <w:color w:val="212529"/>
        </w:rPr>
      </w:pPr>
    </w:p>
    <w:p w:rsidR="00E92ECD" w:rsidRDefault="00E92ECD" w:rsidP="00E92ECD">
      <w:pPr>
        <w:shd w:val="clear" w:color="auto" w:fill="FFFFFF"/>
        <w:textAlignment w:val="center"/>
        <w:rPr>
          <w:rFonts w:ascii="Segoe UI" w:hAnsi="Segoe UI" w:cs="Segoe UI"/>
          <w:color w:val="212529"/>
        </w:rPr>
      </w:pPr>
      <w:r>
        <w:rPr>
          <w:rFonts w:ascii="Segoe UI" w:hAnsi="Segoe UI" w:cs="Segoe UI"/>
          <w:color w:val="212529"/>
        </w:rPr>
        <w:t>LeftMiddleRight</w:t>
      </w:r>
    </w:p>
    <w:p w:rsidR="00E92ECD" w:rsidRDefault="00E92ECD" w:rsidP="00E92ECD">
      <w:pPr>
        <w:shd w:val="clear" w:color="auto" w:fill="FFFFFF"/>
        <w:rPr>
          <w:rFonts w:ascii="Segoe UI" w:hAnsi="Segoe UI" w:cs="Segoe UI"/>
          <w:color w:val="212529"/>
        </w:rPr>
      </w:pPr>
    </w:p>
    <w:p w:rsidR="00E92ECD" w:rsidRDefault="00E92ECD" w:rsidP="00E92ECD">
      <w:pPr>
        <w:shd w:val="clear" w:color="auto" w:fill="FFFFFF"/>
        <w:textAlignment w:val="center"/>
        <w:rPr>
          <w:rFonts w:ascii="Segoe UI" w:hAnsi="Segoe UI" w:cs="Segoe UI"/>
          <w:color w:val="212529"/>
        </w:rPr>
      </w:pPr>
      <w:r>
        <w:rPr>
          <w:rFonts w:ascii="Segoe UI" w:hAnsi="Segoe UI" w:cs="Segoe UI"/>
          <w:color w:val="212529"/>
        </w:rPr>
        <w:t>LeftMiddleRight</w:t>
      </w:r>
    </w:p>
    <w:p w:rsidR="00E92ECD" w:rsidRDefault="00E92ECD" w:rsidP="00E92ECD">
      <w:pPr>
        <w:shd w:val="clear" w:color="auto" w:fill="FFFFFF"/>
        <w:rPr>
          <w:rFonts w:ascii="Segoe UI" w:hAnsi="Segoe UI" w:cs="Segoe UI"/>
          <w:color w:val="212529"/>
        </w:rPr>
      </w:pPr>
    </w:p>
    <w:p w:rsidR="00E92ECD" w:rsidRDefault="00E92ECD" w:rsidP="00E92EC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 btn-group-lg"</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"group"</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"group"</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 btn-group-sm"</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"group"</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92ECD" w:rsidRDefault="00E92ECD" w:rsidP="00E92ECD">
      <w:pPr>
        <w:pStyle w:val="Heading2"/>
        <w:shd w:val="clear" w:color="auto" w:fill="FFFFFF"/>
        <w:rPr>
          <w:rFonts w:ascii="Segoe UI" w:hAnsi="Segoe UI" w:cs="Segoe UI"/>
          <w:b w:val="0"/>
          <w:bCs w:val="0"/>
          <w:color w:val="212529"/>
        </w:rPr>
      </w:pPr>
      <w:bookmarkStart w:id="195" w:name="_Toc144064752"/>
      <w:r>
        <w:rPr>
          <w:rFonts w:ascii="Segoe UI" w:hAnsi="Segoe UI" w:cs="Segoe UI"/>
          <w:b w:val="0"/>
          <w:bCs w:val="0"/>
          <w:color w:val="212529"/>
        </w:rPr>
        <w:t>Nesting</w:t>
      </w:r>
      <w:bookmarkEnd w:id="195"/>
    </w:p>
    <w:p w:rsidR="00E92ECD" w:rsidRDefault="00E92ECD" w:rsidP="00E92ECD">
      <w:pPr>
        <w:pStyle w:val="NormalWeb"/>
        <w:shd w:val="clear" w:color="auto" w:fill="FFFFFF"/>
        <w:spacing w:before="0" w:beforeAutospacing="0"/>
        <w:rPr>
          <w:rFonts w:ascii="Segoe UI" w:hAnsi="Segoe UI" w:cs="Segoe UI"/>
          <w:color w:val="212529"/>
        </w:rPr>
      </w:pPr>
      <w:r>
        <w:rPr>
          <w:rFonts w:ascii="Segoe UI" w:hAnsi="Segoe UI" w:cs="Segoe UI"/>
          <w:color w:val="212529"/>
        </w:rPr>
        <w:t>Place a </w:t>
      </w:r>
      <w:r>
        <w:rPr>
          <w:rStyle w:val="HTMLCode"/>
          <w:rFonts w:ascii="var(--bs-font-monospace)" w:hAnsi="var(--bs-font-monospace)"/>
          <w:color w:val="D63384"/>
          <w:sz w:val="21"/>
          <w:szCs w:val="21"/>
        </w:rPr>
        <w:t>.btn-group</w:t>
      </w:r>
      <w:r>
        <w:rPr>
          <w:rFonts w:ascii="Segoe UI" w:hAnsi="Segoe UI" w:cs="Segoe UI"/>
          <w:color w:val="212529"/>
        </w:rPr>
        <w:t> within another </w:t>
      </w:r>
      <w:r>
        <w:rPr>
          <w:rStyle w:val="HTMLCode"/>
          <w:rFonts w:ascii="var(--bs-font-monospace)" w:hAnsi="var(--bs-font-monospace)"/>
          <w:color w:val="D63384"/>
          <w:sz w:val="21"/>
          <w:szCs w:val="21"/>
        </w:rPr>
        <w:t>.btn-group</w:t>
      </w:r>
      <w:r>
        <w:rPr>
          <w:rFonts w:ascii="Segoe UI" w:hAnsi="Segoe UI" w:cs="Segoe UI"/>
          <w:color w:val="212529"/>
        </w:rPr>
        <w:t> when you want dropdown menus mixed with a series of buttons.</w:t>
      </w:r>
    </w:p>
    <w:p w:rsidR="00E92ECD" w:rsidRDefault="00E92ECD" w:rsidP="00E92ECD">
      <w:pPr>
        <w:shd w:val="clear" w:color="auto" w:fill="FFFFFF"/>
        <w:textAlignment w:val="center"/>
        <w:rPr>
          <w:rFonts w:ascii="Segoe UI" w:hAnsi="Segoe UI" w:cs="Segoe UI"/>
          <w:color w:val="212529"/>
        </w:rPr>
      </w:pPr>
      <w:r>
        <w:rPr>
          <w:rFonts w:ascii="Segoe UI" w:hAnsi="Segoe UI" w:cs="Segoe UI"/>
          <w:color w:val="212529"/>
        </w:rPr>
        <w:t>12</w:t>
      </w:r>
    </w:p>
    <w:p w:rsidR="00E92ECD" w:rsidRDefault="00E92ECD" w:rsidP="00E92ECD">
      <w:pPr>
        <w:shd w:val="clear" w:color="auto" w:fill="FFFFFF"/>
        <w:textAlignment w:val="center"/>
        <w:rPr>
          <w:rFonts w:ascii="Segoe UI" w:hAnsi="Segoe UI" w:cs="Segoe UI"/>
          <w:color w:val="212529"/>
        </w:rPr>
      </w:pPr>
      <w:r>
        <w:rPr>
          <w:rFonts w:ascii="Segoe UI" w:hAnsi="Segoe UI" w:cs="Segoe UI"/>
          <w:color w:val="212529"/>
        </w:rPr>
        <w:t>Dropdown </w:t>
      </w:r>
    </w:p>
    <w:p w:rsidR="00E92ECD" w:rsidRDefault="00E92ECD" w:rsidP="00E92ECD">
      <w:pPr>
        <w:shd w:val="clear" w:color="auto" w:fill="FFFFFF"/>
        <w:rPr>
          <w:rFonts w:ascii="Segoe UI" w:hAnsi="Segoe UI" w:cs="Segoe UI"/>
          <w:color w:val="212529"/>
        </w:rPr>
      </w:pPr>
    </w:p>
    <w:p w:rsidR="00E92ECD" w:rsidRDefault="00E92ECD" w:rsidP="00E92EC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"group"</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"Button group with nested dropdown"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1</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2</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"group"</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"btnGroupDrop1"</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 dropdown-toggle"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Dropdown</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"btnGroupDrop1"</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Dropdown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Dropdown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92ECD" w:rsidRDefault="00E92ECD" w:rsidP="00E92EC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92ECD" w:rsidRDefault="00E92ECD" w:rsidP="00E92ECD">
      <w:pPr>
        <w:pStyle w:val="Heading2"/>
        <w:shd w:val="clear" w:color="auto" w:fill="FFFFFF"/>
        <w:rPr>
          <w:rFonts w:ascii="Segoe UI" w:hAnsi="Segoe UI" w:cs="Segoe UI"/>
          <w:b w:val="0"/>
          <w:bCs w:val="0"/>
          <w:color w:val="212529"/>
        </w:rPr>
      </w:pPr>
      <w:bookmarkStart w:id="196" w:name="_Toc144064753"/>
      <w:r>
        <w:rPr>
          <w:rFonts w:ascii="Segoe UI" w:hAnsi="Segoe UI" w:cs="Segoe UI"/>
          <w:b w:val="0"/>
          <w:bCs w:val="0"/>
          <w:color w:val="212529"/>
        </w:rPr>
        <w:t>Vertical variation</w:t>
      </w:r>
      <w:bookmarkEnd w:id="196"/>
    </w:p>
    <w:p w:rsidR="00E92ECD" w:rsidRDefault="00E92ECD" w:rsidP="00E92ECD">
      <w:pPr>
        <w:pStyle w:val="NormalWeb"/>
        <w:shd w:val="clear" w:color="auto" w:fill="FFFFFF"/>
        <w:spacing w:before="0" w:beforeAutospacing="0"/>
        <w:rPr>
          <w:rFonts w:ascii="Segoe UI" w:hAnsi="Segoe UI" w:cs="Segoe UI"/>
          <w:color w:val="212529"/>
        </w:rPr>
      </w:pPr>
      <w:r>
        <w:rPr>
          <w:rFonts w:ascii="Segoe UI" w:hAnsi="Segoe UI" w:cs="Segoe UI"/>
          <w:color w:val="212529"/>
        </w:rPr>
        <w:t>Make a set of buttons appear vertically stacked rather than horizontally. </w:t>
      </w:r>
      <w:r>
        <w:rPr>
          <w:rStyle w:val="Strong"/>
          <w:rFonts w:ascii="Segoe UI" w:hAnsi="Segoe UI" w:cs="Segoe UI"/>
          <w:color w:val="212529"/>
        </w:rPr>
        <w:t>Split button dropdowns are not supported here.</w:t>
      </w:r>
    </w:p>
    <w:p w:rsidR="00E92ECD" w:rsidRDefault="00E92ECD" w:rsidP="00E92ECD">
      <w:pPr>
        <w:shd w:val="clear" w:color="auto" w:fill="FFFFFF"/>
        <w:textAlignment w:val="center"/>
        <w:rPr>
          <w:rFonts w:ascii="Segoe UI" w:hAnsi="Segoe UI" w:cs="Segoe UI"/>
          <w:color w:val="212529"/>
        </w:rPr>
      </w:pPr>
      <w:r>
        <w:rPr>
          <w:rFonts w:ascii="Segoe UI" w:hAnsi="Segoe UI" w:cs="Segoe UI"/>
          <w:color w:val="212529"/>
        </w:rPr>
        <w:t>ButtonButtonButtonButtonButtonButton</w:t>
      </w:r>
    </w:p>
    <w:p w:rsidR="00E92ECD" w:rsidRDefault="00E92ECD" w:rsidP="00E92ECD">
      <w:pPr>
        <w:shd w:val="clear" w:color="auto" w:fill="FFFFFF"/>
        <w:textAlignment w:val="center"/>
        <w:rPr>
          <w:rFonts w:ascii="Segoe UI" w:hAnsi="Segoe UI" w:cs="Segoe UI"/>
          <w:color w:val="212529"/>
        </w:rPr>
      </w:pPr>
      <w:r>
        <w:rPr>
          <w:rFonts w:ascii="Segoe UI" w:hAnsi="Segoe UI" w:cs="Segoe UI"/>
          <w:color w:val="212529"/>
        </w:rPr>
        <w:t>ButtonButton</w:t>
      </w:r>
    </w:p>
    <w:p w:rsidR="00E92ECD" w:rsidRDefault="00E92ECD" w:rsidP="00E92ECD">
      <w:pPr>
        <w:shd w:val="clear" w:color="auto" w:fill="FFFFFF"/>
        <w:textAlignment w:val="center"/>
        <w:rPr>
          <w:rFonts w:ascii="Segoe UI" w:hAnsi="Segoe UI" w:cs="Segoe UI"/>
          <w:color w:val="212529"/>
        </w:rPr>
      </w:pPr>
      <w:r>
        <w:rPr>
          <w:rFonts w:ascii="Segoe UI" w:hAnsi="Segoe UI" w:cs="Segoe UI"/>
          <w:color w:val="212529"/>
        </w:rPr>
        <w:t>Dropdown </w:t>
      </w:r>
    </w:p>
    <w:p w:rsidR="00E92ECD" w:rsidRDefault="00E92ECD" w:rsidP="00E92ECD">
      <w:pPr>
        <w:shd w:val="clear" w:color="auto" w:fill="FFFFFF"/>
        <w:textAlignment w:val="center"/>
        <w:rPr>
          <w:rFonts w:ascii="Segoe UI" w:hAnsi="Segoe UI" w:cs="Segoe UI"/>
          <w:color w:val="212529"/>
        </w:rPr>
      </w:pPr>
      <w:r>
        <w:rPr>
          <w:rFonts w:ascii="Segoe UI" w:hAnsi="Segoe UI" w:cs="Segoe UI"/>
          <w:color w:val="212529"/>
        </w:rPr>
        <w:t>ButtonButton</w:t>
      </w:r>
    </w:p>
    <w:p w:rsidR="00E92ECD" w:rsidRDefault="00E92ECD" w:rsidP="00E92ECD">
      <w:pPr>
        <w:shd w:val="clear" w:color="auto" w:fill="FFFFFF"/>
        <w:textAlignment w:val="center"/>
        <w:rPr>
          <w:rFonts w:ascii="Segoe UI" w:hAnsi="Segoe UI" w:cs="Segoe UI"/>
          <w:color w:val="212529"/>
        </w:rPr>
      </w:pPr>
      <w:r>
        <w:rPr>
          <w:rFonts w:ascii="Segoe UI" w:hAnsi="Segoe UI" w:cs="Segoe UI"/>
          <w:color w:val="212529"/>
        </w:rPr>
        <w:t>Dropdown </w:t>
      </w:r>
    </w:p>
    <w:p w:rsidR="00E92ECD" w:rsidRDefault="00E92ECD" w:rsidP="00E92ECD">
      <w:pPr>
        <w:shd w:val="clear" w:color="auto" w:fill="FFFFFF"/>
        <w:textAlignment w:val="center"/>
        <w:rPr>
          <w:rFonts w:ascii="Segoe UI" w:hAnsi="Segoe UI" w:cs="Segoe UI"/>
          <w:color w:val="212529"/>
        </w:rPr>
      </w:pPr>
      <w:r>
        <w:rPr>
          <w:rFonts w:ascii="Segoe UI" w:hAnsi="Segoe UI" w:cs="Segoe UI"/>
          <w:color w:val="212529"/>
        </w:rPr>
        <w:t>Dropdown </w:t>
      </w:r>
    </w:p>
    <w:p w:rsidR="00E92ECD" w:rsidRDefault="00E92ECD" w:rsidP="00E92ECD">
      <w:pPr>
        <w:shd w:val="clear" w:color="auto" w:fill="FFFFFF"/>
        <w:textAlignment w:val="center"/>
        <w:rPr>
          <w:rFonts w:ascii="Segoe UI" w:hAnsi="Segoe UI" w:cs="Segoe UI"/>
          <w:color w:val="212529"/>
        </w:rPr>
      </w:pPr>
      <w:r>
        <w:rPr>
          <w:rFonts w:ascii="Segoe UI" w:hAnsi="Segoe UI" w:cs="Segoe UI"/>
          <w:color w:val="212529"/>
        </w:rPr>
        <w:t>Dropdown </w:t>
      </w:r>
    </w:p>
    <w:p w:rsidR="00E92ECD" w:rsidRDefault="00E92ECD" w:rsidP="00E92ECD">
      <w:pPr>
        <w:shd w:val="clear" w:color="auto" w:fill="FFFFFF"/>
        <w:textAlignment w:val="center"/>
        <w:rPr>
          <w:rFonts w:ascii="Segoe UI" w:hAnsi="Segoe UI" w:cs="Segoe UI"/>
          <w:color w:val="212529"/>
        </w:rPr>
      </w:pPr>
      <w:r>
        <w:rPr>
          <w:rFonts w:ascii="Segoe UI" w:hAnsi="Segoe UI" w:cs="Segoe UI"/>
          <w:color w:val="212529"/>
        </w:rPr>
        <w:object w:dxaOrig="0" w:dyaOrig="0">
          <v:shape id="_x0000_i1402" type="#_x0000_t75" style="width:20.25pt;height:18pt" o:ole="">
            <v:imagedata r:id="rId193" o:title=""/>
          </v:shape>
          <w:control r:id="rId199" w:name="DefaultOcxName83" w:shapeid="_x0000_i1402"/>
        </w:object>
      </w:r>
      <w:r>
        <w:rPr>
          <w:rFonts w:ascii="Segoe UI" w:hAnsi="Segoe UI" w:cs="Segoe UI"/>
          <w:color w:val="212529"/>
        </w:rPr>
        <w:t>Radio 1</w:t>
      </w:r>
      <w:r>
        <w:rPr>
          <w:rFonts w:ascii="Segoe UI" w:hAnsi="Segoe UI" w:cs="Segoe UI"/>
          <w:color w:val="212529"/>
        </w:rPr>
        <w:object w:dxaOrig="0" w:dyaOrig="0">
          <v:shape id="_x0000_i1401" type="#_x0000_t75" style="width:20.25pt;height:18pt" o:ole="">
            <v:imagedata r:id="rId73" o:title=""/>
          </v:shape>
          <w:control r:id="rId200" w:name="DefaultOcxName93" w:shapeid="_x0000_i1401"/>
        </w:object>
      </w:r>
      <w:r>
        <w:rPr>
          <w:rFonts w:ascii="Segoe UI" w:hAnsi="Segoe UI" w:cs="Segoe UI"/>
          <w:color w:val="212529"/>
        </w:rPr>
        <w:t>Radio 2</w:t>
      </w:r>
      <w:r>
        <w:rPr>
          <w:rFonts w:ascii="Segoe UI" w:hAnsi="Segoe UI" w:cs="Segoe UI"/>
          <w:color w:val="212529"/>
        </w:rPr>
        <w:object w:dxaOrig="0" w:dyaOrig="0">
          <v:shape id="_x0000_i1400" type="#_x0000_t75" style="width:20.25pt;height:18pt" o:ole="">
            <v:imagedata r:id="rId73" o:title=""/>
          </v:shape>
          <w:control r:id="rId201" w:name="DefaultOcxName103" w:shapeid="_x0000_i1400"/>
        </w:object>
      </w:r>
      <w:r>
        <w:rPr>
          <w:rFonts w:ascii="Segoe UI" w:hAnsi="Segoe UI" w:cs="Segoe UI"/>
          <w:color w:val="212529"/>
        </w:rPr>
        <w:t>Radio 3</w:t>
      </w:r>
    </w:p>
    <w:p w:rsidR="00E92ECD" w:rsidRDefault="00E92ECD" w:rsidP="00E92ECD">
      <w:pPr>
        <w:shd w:val="clear" w:color="auto" w:fill="FFFFFF"/>
        <w:rPr>
          <w:rFonts w:ascii="Segoe UI" w:hAnsi="Segoe UI" w:cs="Segoe UI"/>
          <w:color w:val="212529"/>
        </w:rPr>
      </w:pPr>
    </w:p>
    <w:p w:rsidR="00E92ECD" w:rsidRDefault="00E92ECD" w:rsidP="00E92EC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"btn-group-vertical"</w:t>
      </w:r>
      <w:r>
        <w:rPr>
          <w:rStyle w:val="p"/>
          <w:rFonts w:ascii="var(--bs-font-monospace)" w:hAnsi="var(--bs-font-monospace)"/>
          <w:color w:val="212529"/>
        </w:rPr>
        <w:t>&gt;</w:t>
      </w:r>
    </w:p>
    <w:p w:rsidR="00E92ECD" w:rsidRDefault="00E92ECD" w:rsidP="00E92EC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E92ECD" w:rsidRDefault="00E92ECD" w:rsidP="00E92EC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D7B97" w:rsidRDefault="008D7B97"/>
    <w:p w:rsidR="00FF426E" w:rsidRDefault="00FF426E"/>
    <w:p w:rsidR="00FF426E" w:rsidRDefault="00FF426E"/>
    <w:p w:rsidR="00FC32FC" w:rsidRDefault="00FC32FC" w:rsidP="00FC32FC">
      <w:pPr>
        <w:pStyle w:val="Heading1"/>
        <w:shd w:val="clear" w:color="auto" w:fill="FFFFFF"/>
        <w:spacing w:before="0" w:beforeAutospacing="0"/>
        <w:rPr>
          <w:rFonts w:ascii="Segoe UI" w:hAnsi="Segoe UI" w:cs="Segoe UI"/>
          <w:b w:val="0"/>
          <w:bCs w:val="0"/>
          <w:color w:val="212529"/>
        </w:rPr>
      </w:pPr>
      <w:bookmarkStart w:id="197" w:name="_Toc144064754"/>
      <w:r>
        <w:rPr>
          <w:rFonts w:ascii="Segoe UI" w:hAnsi="Segoe UI" w:cs="Segoe UI"/>
          <w:b w:val="0"/>
          <w:bCs w:val="0"/>
          <w:color w:val="212529"/>
        </w:rPr>
        <w:t>Cards</w:t>
      </w:r>
      <w:bookmarkEnd w:id="197"/>
    </w:p>
    <w:p w:rsidR="00FC32FC" w:rsidRDefault="00FC32FC" w:rsidP="00FC32FC">
      <w:pPr>
        <w:pStyle w:val="bd-lead"/>
        <w:shd w:val="clear" w:color="auto" w:fill="FFFFFF"/>
        <w:spacing w:before="0" w:beforeAutospacing="0"/>
        <w:rPr>
          <w:rFonts w:ascii="Segoe UI" w:hAnsi="Segoe UI" w:cs="Segoe UI"/>
          <w:color w:val="212529"/>
        </w:rPr>
      </w:pPr>
      <w:r>
        <w:rPr>
          <w:rFonts w:ascii="Segoe UI" w:hAnsi="Segoe UI" w:cs="Segoe UI"/>
          <w:color w:val="212529"/>
        </w:rPr>
        <w:t>Bootstrap’s cards provide a flexible and extensible content container with multiple variants and options.</w:t>
      </w:r>
    </w:p>
    <w:p w:rsidR="00FC32FC" w:rsidRDefault="00FC32FC" w:rsidP="00FC32FC">
      <w:pPr>
        <w:pStyle w:val="Heading2"/>
        <w:shd w:val="clear" w:color="auto" w:fill="FFFFFF"/>
        <w:spacing w:before="0" w:beforeAutospacing="0"/>
        <w:rPr>
          <w:rFonts w:ascii="Segoe UI" w:hAnsi="Segoe UI" w:cs="Segoe UI"/>
          <w:b w:val="0"/>
          <w:bCs w:val="0"/>
          <w:color w:val="212529"/>
        </w:rPr>
      </w:pPr>
      <w:bookmarkStart w:id="198" w:name="_Toc144064755"/>
      <w:r>
        <w:rPr>
          <w:rFonts w:ascii="Segoe UI" w:hAnsi="Segoe UI" w:cs="Segoe UI"/>
          <w:b w:val="0"/>
          <w:bCs w:val="0"/>
          <w:color w:val="212529"/>
        </w:rPr>
        <w:t>About</w:t>
      </w:r>
      <w:bookmarkEnd w:id="198"/>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A </w:t>
      </w:r>
      <w:r>
        <w:rPr>
          <w:rStyle w:val="Strong"/>
          <w:rFonts w:ascii="Segoe UI" w:hAnsi="Segoe UI" w:cs="Segoe UI"/>
          <w:color w:val="212529"/>
        </w:rPr>
        <w:t>card</w:t>
      </w:r>
      <w:r>
        <w:rPr>
          <w:rFonts w:ascii="Segoe UI" w:hAnsi="Segoe UI" w:cs="Segoe UI"/>
          <w:color w:val="212529"/>
        </w:rPr>
        <w:t> is a flexible and extensible content container. It includes options for headers and footers, a wide variety of content, contextual background colors, and powerful display options. If you’re familiar with Bootstrap 3, cards replace our old panels, wells, and thumbnails. Similar functionality to those components is available as modifier classes for cards.</w:t>
      </w:r>
    </w:p>
    <w:p w:rsidR="00FC32FC" w:rsidRDefault="00FC32FC" w:rsidP="00FC32FC">
      <w:pPr>
        <w:pStyle w:val="Heading2"/>
        <w:shd w:val="clear" w:color="auto" w:fill="FFFFFF"/>
        <w:rPr>
          <w:rFonts w:ascii="Segoe UI" w:hAnsi="Segoe UI" w:cs="Segoe UI"/>
          <w:b w:val="0"/>
          <w:bCs w:val="0"/>
          <w:color w:val="212529"/>
        </w:rPr>
      </w:pPr>
      <w:bookmarkStart w:id="199" w:name="_Toc144064756"/>
      <w:r>
        <w:rPr>
          <w:rFonts w:ascii="Segoe UI" w:hAnsi="Segoe UI" w:cs="Segoe UI"/>
          <w:b w:val="0"/>
          <w:bCs w:val="0"/>
          <w:color w:val="212529"/>
        </w:rPr>
        <w:t>Example</w:t>
      </w:r>
      <w:bookmarkEnd w:id="199"/>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Cards are built with as little markup and styles as possible, but still manage to deliver a ton of control and customization. Built with flexbox, they offer easy alignment and mix well with other Bootstrap components. They have no </w:t>
      </w:r>
      <w:r>
        <w:rPr>
          <w:rStyle w:val="HTMLCode"/>
          <w:rFonts w:ascii="var(--bs-font-monospace)" w:hAnsi="var(--bs-font-monospace)"/>
          <w:color w:val="D63384"/>
          <w:sz w:val="21"/>
          <w:szCs w:val="21"/>
        </w:rPr>
        <w:t>margin</w:t>
      </w:r>
      <w:r>
        <w:rPr>
          <w:rFonts w:ascii="Segoe UI" w:hAnsi="Segoe UI" w:cs="Segoe UI"/>
          <w:color w:val="212529"/>
        </w:rPr>
        <w:t> by default, so use </w:t>
      </w:r>
      <w:hyperlink r:id="rId202" w:history="1">
        <w:r>
          <w:rPr>
            <w:rStyle w:val="Hyperlink"/>
            <w:rFonts w:ascii="Segoe UI" w:hAnsi="Segoe UI" w:cs="Segoe UI"/>
            <w:color w:val="0D6EFD"/>
          </w:rPr>
          <w:t>spacing utilities</w:t>
        </w:r>
      </w:hyperlink>
      <w:r>
        <w:rPr>
          <w:rFonts w:ascii="Segoe UI" w:hAnsi="Segoe UI" w:cs="Segoe UI"/>
          <w:color w:val="212529"/>
        </w:rPr>
        <w:t> as needed.</w:t>
      </w:r>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Below is an example of a basic card with mixed content and a fixed width. Cards have no fixed width to start, so they’ll naturally fill the full width of its parent element. This is easily customized with our various </w:t>
      </w:r>
      <w:hyperlink r:id="rId203" w:anchor="sizing" w:history="1">
        <w:r>
          <w:rPr>
            <w:rStyle w:val="Hyperlink"/>
            <w:rFonts w:ascii="Segoe UI" w:hAnsi="Segoe UI" w:cs="Segoe UI"/>
            <w:color w:val="0D6EFD"/>
          </w:rPr>
          <w:t>sizing options</w:t>
        </w:r>
      </w:hyperlink>
      <w:r>
        <w:rPr>
          <w:rFonts w:ascii="Segoe UI" w:hAnsi="Segoe UI" w:cs="Segoe UI"/>
          <w:color w:val="212529"/>
        </w:rPr>
        <w:t>.</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rPr>
          <w:rFonts w:ascii="Segoe UI" w:hAnsi="Segoe UI" w:cs="Segoe UI"/>
          <w:color w:val="212529"/>
        </w:rPr>
      </w:pPr>
      <w:r>
        <w:rPr>
          <w:rFonts w:ascii="Segoe UI" w:hAnsi="Segoe UI" w:cs="Segoe UI"/>
          <w:color w:val="212529"/>
        </w:rPr>
        <w:t>Some quick example text to build on the card title and make up the bulk of the card's content.</w:t>
      </w:r>
    </w:p>
    <w:p w:rsidR="00FC32FC" w:rsidRDefault="00FC32FC" w:rsidP="00FC32FC">
      <w:pPr>
        <w:shd w:val="clear" w:color="auto" w:fill="FFFFFF"/>
        <w:rPr>
          <w:rFonts w:ascii="Segoe UI" w:hAnsi="Segoe UI" w:cs="Segoe UI"/>
          <w:color w:val="212529"/>
        </w:rPr>
      </w:pPr>
      <w:hyperlink r:id="rId204" w:history="1">
        <w:r>
          <w:rPr>
            <w:rStyle w:val="Hyperlink"/>
            <w:rFonts w:ascii="Segoe UI" w:hAnsi="Segoe UI" w:cs="Segoe UI"/>
            <w:color w:val="FFFFFF"/>
            <w:bdr w:val="single" w:sz="6" w:space="0" w:color="0D6EFD" w:frame="1"/>
            <w:shd w:val="clear" w:color="auto" w:fill="0D6EFD"/>
          </w:rPr>
          <w:t>Go somewhere</w:t>
        </w:r>
      </w:hyperlink>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Some quick example text to build on the card title and make up the bulk of the card's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Go somewhere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eading2"/>
        <w:shd w:val="clear" w:color="auto" w:fill="FFFFFF"/>
        <w:rPr>
          <w:rFonts w:ascii="Segoe UI" w:hAnsi="Segoe UI" w:cs="Segoe UI"/>
          <w:b w:val="0"/>
          <w:bCs w:val="0"/>
          <w:color w:val="212529"/>
        </w:rPr>
      </w:pPr>
      <w:bookmarkStart w:id="200" w:name="_Toc144064757"/>
      <w:r>
        <w:rPr>
          <w:rFonts w:ascii="Segoe UI" w:hAnsi="Segoe UI" w:cs="Segoe UI"/>
          <w:b w:val="0"/>
          <w:bCs w:val="0"/>
          <w:color w:val="212529"/>
        </w:rPr>
        <w:t>Content types</w:t>
      </w:r>
      <w:bookmarkEnd w:id="200"/>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Cards support a wide variety of content, including images, text, list groups, links, and more. Below are examples of what’s supported.</w:t>
      </w:r>
    </w:p>
    <w:p w:rsidR="00FC32FC" w:rsidRDefault="00FC32FC" w:rsidP="00FC32FC">
      <w:pPr>
        <w:pStyle w:val="Heading3"/>
        <w:shd w:val="clear" w:color="auto" w:fill="FFFFFF"/>
        <w:rPr>
          <w:rFonts w:ascii="Segoe UI" w:hAnsi="Segoe UI" w:cs="Segoe UI"/>
          <w:b w:val="0"/>
          <w:bCs w:val="0"/>
          <w:color w:val="212529"/>
        </w:rPr>
      </w:pPr>
      <w:bookmarkStart w:id="201" w:name="_Toc144064758"/>
      <w:r>
        <w:rPr>
          <w:rFonts w:ascii="Segoe UI" w:hAnsi="Segoe UI" w:cs="Segoe UI"/>
          <w:b w:val="0"/>
          <w:bCs w:val="0"/>
          <w:color w:val="212529"/>
        </w:rPr>
        <w:t>Body</w:t>
      </w:r>
      <w:bookmarkEnd w:id="201"/>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The building block of a card is the </w:t>
      </w:r>
      <w:r>
        <w:rPr>
          <w:rStyle w:val="HTMLCode"/>
          <w:rFonts w:ascii="var(--bs-font-monospace)" w:hAnsi="var(--bs-font-monospace)"/>
          <w:color w:val="D63384"/>
          <w:sz w:val="21"/>
          <w:szCs w:val="21"/>
        </w:rPr>
        <w:t>.card-body</w:t>
      </w:r>
      <w:r>
        <w:rPr>
          <w:rFonts w:ascii="Segoe UI" w:hAnsi="Segoe UI" w:cs="Segoe UI"/>
          <w:color w:val="212529"/>
        </w:rPr>
        <w:t>. Use it whenever you need a padded section within a card.</w:t>
      </w:r>
    </w:p>
    <w:p w:rsidR="00FC32FC" w:rsidRDefault="00FC32FC" w:rsidP="00FC32FC">
      <w:pPr>
        <w:shd w:val="clear" w:color="auto" w:fill="FFFFFF"/>
        <w:rPr>
          <w:rFonts w:ascii="Segoe UI" w:hAnsi="Segoe UI" w:cs="Segoe UI"/>
          <w:color w:val="212529"/>
        </w:rPr>
      </w:pPr>
      <w:r>
        <w:rPr>
          <w:rFonts w:ascii="Segoe UI" w:hAnsi="Segoe UI" w:cs="Segoe UI"/>
          <w:color w:val="212529"/>
        </w:rPr>
        <w:t>This is some text within a card body.</w:t>
      </w:r>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This is some text within a card body.</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eading3"/>
        <w:shd w:val="clear" w:color="auto" w:fill="FFFFFF"/>
        <w:rPr>
          <w:rFonts w:ascii="Segoe UI" w:hAnsi="Segoe UI" w:cs="Segoe UI"/>
          <w:b w:val="0"/>
          <w:bCs w:val="0"/>
          <w:color w:val="212529"/>
        </w:rPr>
      </w:pPr>
      <w:bookmarkStart w:id="202" w:name="_Toc144064759"/>
      <w:r>
        <w:rPr>
          <w:rFonts w:ascii="Segoe UI" w:hAnsi="Segoe UI" w:cs="Segoe UI"/>
          <w:b w:val="0"/>
          <w:bCs w:val="0"/>
          <w:color w:val="212529"/>
        </w:rPr>
        <w:t>Titles, text, and links</w:t>
      </w:r>
      <w:bookmarkEnd w:id="202"/>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Card titles are used by adding </w:t>
      </w:r>
      <w:r>
        <w:rPr>
          <w:rStyle w:val="HTMLCode"/>
          <w:rFonts w:ascii="var(--bs-font-monospace)" w:hAnsi="var(--bs-font-monospace)"/>
          <w:color w:val="D63384"/>
          <w:sz w:val="21"/>
          <w:szCs w:val="21"/>
        </w:rPr>
        <w:t>.card-title</w:t>
      </w:r>
      <w:r>
        <w:rPr>
          <w:rFonts w:ascii="Segoe UI" w:hAnsi="Segoe UI" w:cs="Segoe UI"/>
          <w:color w:val="212529"/>
        </w:rPr>
        <w:t> to a </w:t>
      </w:r>
      <w:r>
        <w:rPr>
          <w:rStyle w:val="HTMLCode"/>
          <w:rFonts w:ascii="var(--bs-font-monospace)" w:hAnsi="var(--bs-font-monospace)"/>
          <w:color w:val="D63384"/>
          <w:sz w:val="21"/>
          <w:szCs w:val="21"/>
        </w:rPr>
        <w:t>&lt;h*&gt;</w:t>
      </w:r>
      <w:r>
        <w:rPr>
          <w:rFonts w:ascii="Segoe UI" w:hAnsi="Segoe UI" w:cs="Segoe UI"/>
          <w:color w:val="212529"/>
        </w:rPr>
        <w:t> tag. In the same way, links are added and placed next to each other by adding </w:t>
      </w:r>
      <w:r>
        <w:rPr>
          <w:rStyle w:val="HTMLCode"/>
          <w:rFonts w:ascii="var(--bs-font-monospace)" w:hAnsi="var(--bs-font-monospace)"/>
          <w:color w:val="D63384"/>
          <w:sz w:val="21"/>
          <w:szCs w:val="21"/>
        </w:rPr>
        <w:t>.card-link</w:t>
      </w:r>
      <w:r>
        <w:rPr>
          <w:rFonts w:ascii="Segoe UI" w:hAnsi="Segoe UI" w:cs="Segoe UI"/>
          <w:color w:val="212529"/>
        </w:rPr>
        <w:t> to an </w:t>
      </w:r>
      <w:r>
        <w:rPr>
          <w:rStyle w:val="HTMLCode"/>
          <w:rFonts w:ascii="var(--bs-font-monospace)" w:hAnsi="var(--bs-font-monospace)"/>
          <w:color w:val="D63384"/>
          <w:sz w:val="21"/>
          <w:szCs w:val="21"/>
        </w:rPr>
        <w:t>&lt;a&gt;</w:t>
      </w:r>
      <w:r>
        <w:rPr>
          <w:rFonts w:ascii="Segoe UI" w:hAnsi="Segoe UI" w:cs="Segoe UI"/>
          <w:color w:val="212529"/>
        </w:rPr>
        <w:t> tag.</w:t>
      </w:r>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Subtitles are used by adding a </w:t>
      </w:r>
      <w:r>
        <w:rPr>
          <w:rStyle w:val="HTMLCode"/>
          <w:rFonts w:ascii="var(--bs-font-monospace)" w:hAnsi="var(--bs-font-monospace)"/>
          <w:color w:val="D63384"/>
          <w:sz w:val="21"/>
          <w:szCs w:val="21"/>
        </w:rPr>
        <w:t>.card-subtitle</w:t>
      </w:r>
      <w:r>
        <w:rPr>
          <w:rFonts w:ascii="Segoe UI" w:hAnsi="Segoe UI" w:cs="Segoe UI"/>
          <w:color w:val="212529"/>
        </w:rPr>
        <w:t> to a </w:t>
      </w:r>
      <w:r>
        <w:rPr>
          <w:rStyle w:val="HTMLCode"/>
          <w:rFonts w:ascii="var(--bs-font-monospace)" w:hAnsi="var(--bs-font-monospace)"/>
          <w:color w:val="D63384"/>
          <w:sz w:val="21"/>
          <w:szCs w:val="21"/>
        </w:rPr>
        <w:t>&lt;h*&gt;</w:t>
      </w:r>
      <w:r>
        <w:rPr>
          <w:rFonts w:ascii="Segoe UI" w:hAnsi="Segoe UI" w:cs="Segoe UI"/>
          <w:color w:val="212529"/>
        </w:rPr>
        <w:t> tag. If the </w:t>
      </w:r>
      <w:r>
        <w:rPr>
          <w:rStyle w:val="HTMLCode"/>
          <w:rFonts w:ascii="var(--bs-font-monospace)" w:hAnsi="var(--bs-font-monospace)"/>
          <w:color w:val="D63384"/>
          <w:sz w:val="21"/>
          <w:szCs w:val="21"/>
        </w:rPr>
        <w:t>.card-title</w:t>
      </w:r>
      <w:r>
        <w:rPr>
          <w:rFonts w:ascii="Segoe UI" w:hAnsi="Segoe UI" w:cs="Segoe UI"/>
          <w:color w:val="212529"/>
        </w:rPr>
        <w:t> and the </w:t>
      </w:r>
      <w:r>
        <w:rPr>
          <w:rStyle w:val="HTMLCode"/>
          <w:rFonts w:ascii="var(--bs-font-monospace)" w:hAnsi="var(--bs-font-monospace)"/>
          <w:color w:val="D63384"/>
          <w:sz w:val="21"/>
          <w:szCs w:val="21"/>
        </w:rPr>
        <w:t>.card-subtitle</w:t>
      </w:r>
      <w:r>
        <w:rPr>
          <w:rFonts w:ascii="Segoe UI" w:hAnsi="Segoe UI" w:cs="Segoe UI"/>
          <w:color w:val="212529"/>
        </w:rPr>
        <w:t> items are placed in a </w:t>
      </w:r>
      <w:r>
        <w:rPr>
          <w:rStyle w:val="HTMLCode"/>
          <w:rFonts w:ascii="var(--bs-font-monospace)" w:hAnsi="var(--bs-font-monospace)"/>
          <w:color w:val="D63384"/>
          <w:sz w:val="21"/>
          <w:szCs w:val="21"/>
        </w:rPr>
        <w:t>.card-body</w:t>
      </w:r>
      <w:r>
        <w:rPr>
          <w:rFonts w:ascii="Segoe UI" w:hAnsi="Segoe UI" w:cs="Segoe UI"/>
          <w:color w:val="212529"/>
        </w:rPr>
        <w:t> item, the card title and subtitle are aligned nicely.</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Heading6"/>
        <w:shd w:val="clear" w:color="auto" w:fill="FFFFFF"/>
        <w:rPr>
          <w:rFonts w:ascii="Segoe UI" w:hAnsi="Segoe UI" w:cs="Segoe UI"/>
          <w:b/>
          <w:bCs/>
          <w:color w:val="212529"/>
        </w:rPr>
      </w:pPr>
      <w:r>
        <w:rPr>
          <w:rFonts w:ascii="Segoe UI" w:hAnsi="Segoe UI" w:cs="Segoe UI"/>
          <w:b/>
          <w:bCs/>
          <w:color w:val="212529"/>
        </w:rPr>
        <w:t>Card subtitle</w:t>
      </w:r>
    </w:p>
    <w:p w:rsidR="00FC32FC" w:rsidRDefault="00FC32FC" w:rsidP="00FC32FC">
      <w:pPr>
        <w:pStyle w:val="card-text"/>
        <w:shd w:val="clear" w:color="auto" w:fill="FFFFFF"/>
        <w:spacing w:before="0" w:beforeAutospacing="0"/>
        <w:rPr>
          <w:rFonts w:ascii="Segoe UI" w:hAnsi="Segoe UI" w:cs="Segoe UI"/>
          <w:color w:val="212529"/>
        </w:rPr>
      </w:pPr>
      <w:r>
        <w:rPr>
          <w:rFonts w:ascii="Segoe UI" w:hAnsi="Segoe UI" w:cs="Segoe UI"/>
          <w:color w:val="212529"/>
        </w:rPr>
        <w:t>Some quick example text to build on the card title and make up the bulk of the card's content.</w:t>
      </w:r>
    </w:p>
    <w:p w:rsidR="00FC32FC" w:rsidRDefault="00FC32FC" w:rsidP="00FC32FC">
      <w:pPr>
        <w:shd w:val="clear" w:color="auto" w:fill="FFFFFF"/>
        <w:rPr>
          <w:rFonts w:ascii="Segoe UI" w:hAnsi="Segoe UI" w:cs="Segoe UI"/>
          <w:color w:val="212529"/>
        </w:rPr>
      </w:pPr>
      <w:hyperlink r:id="rId205" w:history="1">
        <w:r>
          <w:rPr>
            <w:rStyle w:val="Hyperlink"/>
            <w:rFonts w:ascii="Segoe UI" w:hAnsi="Segoe UI" w:cs="Segoe UI"/>
            <w:color w:val="0D6EFD"/>
          </w:rPr>
          <w:t>Card link</w:t>
        </w:r>
      </w:hyperlink>
      <w:r>
        <w:rPr>
          <w:rFonts w:ascii="Segoe UI" w:hAnsi="Segoe UI" w:cs="Segoe UI"/>
          <w:color w:val="212529"/>
        </w:rPr>
        <w:t> </w:t>
      </w:r>
      <w:hyperlink r:id="rId206" w:history="1">
        <w:r>
          <w:rPr>
            <w:rStyle w:val="Hyperlink"/>
            <w:rFonts w:ascii="Segoe UI" w:hAnsi="Segoe UI" w:cs="Segoe UI"/>
            <w:color w:val="0D6EFD"/>
          </w:rPr>
          <w:t>Another link</w:t>
        </w:r>
      </w:hyperlink>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h6</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"card-subtitle mb-2 text-muted"</w:t>
      </w:r>
      <w:r>
        <w:rPr>
          <w:rStyle w:val="p"/>
          <w:rFonts w:ascii="var(--bs-font-monospace)" w:hAnsi="var(--bs-font-monospace)"/>
          <w:color w:val="212529"/>
        </w:rPr>
        <w:t>&gt;</w:t>
      </w:r>
      <w:r>
        <w:rPr>
          <w:rStyle w:val="HTMLCode"/>
          <w:rFonts w:ascii="var(--bs-font-monospace)" w:hAnsi="var(--bs-font-monospace)"/>
          <w:color w:val="212529"/>
        </w:rPr>
        <w:t>Card subtitle</w:t>
      </w:r>
      <w:r>
        <w:rPr>
          <w:rStyle w:val="p"/>
          <w:rFonts w:ascii="var(--bs-font-monospace)" w:hAnsi="var(--bs-font-monospace)"/>
          <w:color w:val="212529"/>
        </w:rPr>
        <w:t>&lt;/</w:t>
      </w:r>
      <w:r>
        <w:rPr>
          <w:rStyle w:val="nt"/>
          <w:rFonts w:ascii="var(--bs-font-monospace)" w:hAnsi="var(--bs-font-monospace)"/>
          <w:color w:val="2F6F9F"/>
        </w:rPr>
        <w:t>h6</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Some quick example text to build on the card title and make up the bulk of the card's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"card-link"</w:t>
      </w:r>
      <w:r>
        <w:rPr>
          <w:rStyle w:val="p"/>
          <w:rFonts w:ascii="var(--bs-font-monospace)" w:hAnsi="var(--bs-font-monospace)"/>
          <w:color w:val="212529"/>
        </w:rPr>
        <w:t>&gt;</w:t>
      </w:r>
      <w:r>
        <w:rPr>
          <w:rStyle w:val="HTMLCode"/>
          <w:rFonts w:ascii="var(--bs-font-monospace)" w:hAnsi="var(--bs-font-monospace)"/>
          <w:color w:val="212529"/>
        </w:rPr>
        <w:t>Card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"card-link"</w:t>
      </w:r>
      <w:r>
        <w:rPr>
          <w:rStyle w:val="p"/>
          <w:rFonts w:ascii="var(--bs-font-monospace)" w:hAnsi="var(--bs-font-monospace)"/>
          <w:color w:val="212529"/>
        </w:rPr>
        <w:t>&gt;</w:t>
      </w:r>
      <w:r>
        <w:rPr>
          <w:rStyle w:val="HTMLCode"/>
          <w:rFonts w:ascii="var(--bs-font-monospace)" w:hAnsi="var(--bs-font-monospace)"/>
          <w:color w:val="212529"/>
        </w:rPr>
        <w:t>Another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eading3"/>
        <w:shd w:val="clear" w:color="auto" w:fill="FFFFFF"/>
        <w:rPr>
          <w:rFonts w:ascii="Segoe UI" w:hAnsi="Segoe UI" w:cs="Segoe UI"/>
          <w:b w:val="0"/>
          <w:bCs w:val="0"/>
          <w:color w:val="212529"/>
        </w:rPr>
      </w:pPr>
      <w:bookmarkStart w:id="203" w:name="_Toc144064760"/>
      <w:r>
        <w:rPr>
          <w:rFonts w:ascii="Segoe UI" w:hAnsi="Segoe UI" w:cs="Segoe UI"/>
          <w:b w:val="0"/>
          <w:bCs w:val="0"/>
          <w:color w:val="212529"/>
        </w:rPr>
        <w:t>Images</w:t>
      </w:r>
      <w:bookmarkEnd w:id="203"/>
    </w:p>
    <w:p w:rsidR="00FC32FC" w:rsidRDefault="00FC32FC" w:rsidP="00FC32FC">
      <w:pPr>
        <w:pStyle w:val="NormalWeb"/>
        <w:shd w:val="clear" w:color="auto" w:fill="FFFFFF"/>
        <w:spacing w:before="0" w:beforeAutospacing="0"/>
        <w:rPr>
          <w:rFonts w:ascii="Segoe UI" w:hAnsi="Segoe UI" w:cs="Segoe UI"/>
          <w:color w:val="212529"/>
        </w:rPr>
      </w:pPr>
      <w:r>
        <w:rPr>
          <w:rStyle w:val="HTMLCode"/>
          <w:rFonts w:ascii="var(--bs-font-monospace)" w:hAnsi="var(--bs-font-monospace)"/>
          <w:color w:val="D63384"/>
          <w:sz w:val="21"/>
          <w:szCs w:val="21"/>
        </w:rPr>
        <w:t>.card-img-top</w:t>
      </w:r>
      <w:r>
        <w:rPr>
          <w:rFonts w:ascii="Segoe UI" w:hAnsi="Segoe UI" w:cs="Segoe UI"/>
          <w:color w:val="212529"/>
        </w:rPr>
        <w:t> places an image to the top of the card. With </w:t>
      </w:r>
      <w:r>
        <w:rPr>
          <w:rStyle w:val="HTMLCode"/>
          <w:rFonts w:ascii="var(--bs-font-monospace)" w:hAnsi="var(--bs-font-monospace)"/>
          <w:color w:val="D63384"/>
          <w:sz w:val="21"/>
          <w:szCs w:val="21"/>
        </w:rPr>
        <w:t>.card-text</w:t>
      </w:r>
      <w:r>
        <w:rPr>
          <w:rFonts w:ascii="Segoe UI" w:hAnsi="Segoe UI" w:cs="Segoe UI"/>
          <w:color w:val="212529"/>
        </w:rPr>
        <w:t>, text can be added to the card. Text within </w:t>
      </w:r>
      <w:r>
        <w:rPr>
          <w:rStyle w:val="HTMLCode"/>
          <w:rFonts w:ascii="var(--bs-font-monospace)" w:hAnsi="var(--bs-font-monospace)"/>
          <w:color w:val="D63384"/>
          <w:sz w:val="21"/>
          <w:szCs w:val="21"/>
        </w:rPr>
        <w:t>.card-text</w:t>
      </w:r>
      <w:r>
        <w:rPr>
          <w:rFonts w:ascii="Segoe UI" w:hAnsi="Segoe UI" w:cs="Segoe UI"/>
          <w:color w:val="212529"/>
        </w:rPr>
        <w:t> can also be styled with the standard HTML tags.</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Some quick example text to build on the card title and make up the bulk of the card's content.</w:t>
      </w:r>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Some quick example text to build on the card title and make up the bulk of the card's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eading3"/>
        <w:shd w:val="clear" w:color="auto" w:fill="FFFFFF"/>
        <w:rPr>
          <w:rFonts w:ascii="Segoe UI" w:hAnsi="Segoe UI" w:cs="Segoe UI"/>
          <w:b w:val="0"/>
          <w:bCs w:val="0"/>
          <w:color w:val="212529"/>
        </w:rPr>
      </w:pPr>
      <w:bookmarkStart w:id="204" w:name="_Toc144064761"/>
      <w:r>
        <w:rPr>
          <w:rFonts w:ascii="Segoe UI" w:hAnsi="Segoe UI" w:cs="Segoe UI"/>
          <w:b w:val="0"/>
          <w:bCs w:val="0"/>
          <w:color w:val="212529"/>
        </w:rPr>
        <w:t>List groups</w:t>
      </w:r>
      <w:bookmarkEnd w:id="204"/>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Create lists of content in a card with a flush list group.</w:t>
      </w:r>
    </w:p>
    <w:p w:rsidR="00FC32FC" w:rsidRDefault="00FC32FC" w:rsidP="00BC5942">
      <w:pPr>
        <w:numPr>
          <w:ilvl w:val="0"/>
          <w:numId w:val="19"/>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 item</w:t>
      </w:r>
    </w:p>
    <w:p w:rsidR="00FC32FC" w:rsidRDefault="00FC32FC" w:rsidP="00BC5942">
      <w:pPr>
        <w:numPr>
          <w:ilvl w:val="0"/>
          <w:numId w:val="19"/>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second item</w:t>
      </w:r>
    </w:p>
    <w:p w:rsidR="00FC32FC" w:rsidRDefault="00FC32FC" w:rsidP="00BC5942">
      <w:pPr>
        <w:numPr>
          <w:ilvl w:val="0"/>
          <w:numId w:val="1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third item</w:t>
      </w:r>
    </w:p>
    <w:p w:rsidR="00FC32FC" w:rsidRDefault="00FC32FC" w:rsidP="00FC32FC">
      <w:pPr>
        <w:shd w:val="clear" w:color="auto" w:fill="FFFFFF"/>
        <w:spacing w:after="0"/>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 list-group-flush"</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An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second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third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shd w:val="clear" w:color="auto" w:fill="FFFFFF"/>
        <w:rPr>
          <w:rFonts w:ascii="Segoe UI" w:hAnsi="Segoe UI" w:cs="Segoe UI"/>
          <w:color w:val="212529"/>
          <w:sz w:val="24"/>
          <w:szCs w:val="24"/>
        </w:rPr>
      </w:pPr>
      <w:r>
        <w:rPr>
          <w:rFonts w:ascii="Segoe UI" w:hAnsi="Segoe UI" w:cs="Segoe UI"/>
          <w:color w:val="212529"/>
        </w:rPr>
        <w:t>Featured</w:t>
      </w:r>
    </w:p>
    <w:p w:rsidR="00FC32FC" w:rsidRDefault="00FC32FC" w:rsidP="00BC5942">
      <w:pPr>
        <w:numPr>
          <w:ilvl w:val="0"/>
          <w:numId w:val="20"/>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 item</w:t>
      </w:r>
    </w:p>
    <w:p w:rsidR="00FC32FC" w:rsidRDefault="00FC32FC" w:rsidP="00BC5942">
      <w:pPr>
        <w:numPr>
          <w:ilvl w:val="0"/>
          <w:numId w:val="20"/>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second item</w:t>
      </w:r>
    </w:p>
    <w:p w:rsidR="00FC32FC" w:rsidRDefault="00FC32FC" w:rsidP="00BC5942">
      <w:pPr>
        <w:numPr>
          <w:ilvl w:val="0"/>
          <w:numId w:val="2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third item</w:t>
      </w:r>
    </w:p>
    <w:p w:rsidR="00FC32FC" w:rsidRDefault="00FC32FC" w:rsidP="00FC32FC">
      <w:pPr>
        <w:shd w:val="clear" w:color="auto" w:fill="FFFFFF"/>
        <w:spacing w:after="0"/>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Featured</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 list-group-flush"</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An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second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third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BC5942">
      <w:pPr>
        <w:numPr>
          <w:ilvl w:val="0"/>
          <w:numId w:val="21"/>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rPr>
          <w:rFonts w:ascii="Segoe UI" w:hAnsi="Segoe UI" w:cs="Segoe UI"/>
          <w:color w:val="212529"/>
          <w:sz w:val="24"/>
          <w:szCs w:val="24"/>
        </w:rPr>
      </w:pPr>
      <w:r>
        <w:rPr>
          <w:rFonts w:ascii="Segoe UI" w:hAnsi="Segoe UI" w:cs="Segoe UI"/>
          <w:color w:val="212529"/>
        </w:rPr>
        <w:t>An item</w:t>
      </w:r>
    </w:p>
    <w:p w:rsidR="00FC32FC" w:rsidRDefault="00FC32FC" w:rsidP="00BC5942">
      <w:pPr>
        <w:numPr>
          <w:ilvl w:val="0"/>
          <w:numId w:val="21"/>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second item</w:t>
      </w:r>
    </w:p>
    <w:p w:rsidR="00FC32FC" w:rsidRDefault="00FC32FC" w:rsidP="00BC5942">
      <w:pPr>
        <w:numPr>
          <w:ilvl w:val="0"/>
          <w:numId w:val="2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third item</w:t>
      </w:r>
    </w:p>
    <w:p w:rsidR="00FC32FC" w:rsidRDefault="00FC32FC" w:rsidP="00FC32FC">
      <w:pPr>
        <w:shd w:val="clear" w:color="auto" w:fill="FFFFFF"/>
        <w:spacing w:after="0"/>
        <w:rPr>
          <w:rFonts w:ascii="Segoe UI" w:hAnsi="Segoe UI" w:cs="Segoe UI"/>
          <w:color w:val="212529"/>
        </w:rPr>
      </w:pPr>
      <w:r>
        <w:rPr>
          <w:rFonts w:ascii="Segoe UI" w:hAnsi="Segoe UI" w:cs="Segoe UI"/>
          <w:color w:val="212529"/>
        </w:rPr>
        <w:t>Card footer</w:t>
      </w:r>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 list-group-flush"</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An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second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third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"card-footer"</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Card footer</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eading3"/>
        <w:shd w:val="clear" w:color="auto" w:fill="FFFFFF"/>
        <w:rPr>
          <w:rFonts w:ascii="Segoe UI" w:hAnsi="Segoe UI" w:cs="Segoe UI"/>
          <w:b w:val="0"/>
          <w:bCs w:val="0"/>
          <w:color w:val="212529"/>
        </w:rPr>
      </w:pPr>
      <w:bookmarkStart w:id="205" w:name="_Toc144064762"/>
      <w:r>
        <w:rPr>
          <w:rFonts w:ascii="Segoe UI" w:hAnsi="Segoe UI" w:cs="Segoe UI"/>
          <w:b w:val="0"/>
          <w:bCs w:val="0"/>
          <w:color w:val="212529"/>
        </w:rPr>
        <w:t>Kitchen sink</w:t>
      </w:r>
      <w:bookmarkEnd w:id="205"/>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Mix and match multiple content types to create the card you need, or throw everything in there. Shown below are image styles, blocks, text styles, and a list group—all wrapped in a fixed-width card.</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Some quick example text to build on the card title and make up the bulk of the card's content.</w:t>
      </w:r>
    </w:p>
    <w:p w:rsidR="00FC32FC" w:rsidRDefault="00FC32FC" w:rsidP="00BC5942">
      <w:pPr>
        <w:numPr>
          <w:ilvl w:val="0"/>
          <w:numId w:val="22"/>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 item</w:t>
      </w:r>
    </w:p>
    <w:p w:rsidR="00FC32FC" w:rsidRDefault="00FC32FC" w:rsidP="00BC5942">
      <w:pPr>
        <w:numPr>
          <w:ilvl w:val="0"/>
          <w:numId w:val="22"/>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second item</w:t>
      </w:r>
    </w:p>
    <w:p w:rsidR="00FC32FC" w:rsidRDefault="00FC32FC" w:rsidP="00BC5942">
      <w:pPr>
        <w:numPr>
          <w:ilvl w:val="0"/>
          <w:numId w:val="2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third item</w:t>
      </w:r>
    </w:p>
    <w:p w:rsidR="00FC32FC" w:rsidRDefault="00FC32FC" w:rsidP="00FC32FC">
      <w:pPr>
        <w:shd w:val="clear" w:color="auto" w:fill="FFFFFF"/>
        <w:spacing w:after="0"/>
        <w:rPr>
          <w:rFonts w:ascii="Segoe UI" w:hAnsi="Segoe UI" w:cs="Segoe UI"/>
          <w:color w:val="212529"/>
        </w:rPr>
      </w:pPr>
      <w:hyperlink r:id="rId207" w:history="1">
        <w:r>
          <w:rPr>
            <w:rStyle w:val="Hyperlink"/>
            <w:rFonts w:ascii="Segoe UI" w:hAnsi="Segoe UI" w:cs="Segoe UI"/>
            <w:color w:val="0D6EFD"/>
          </w:rPr>
          <w:t>Card link</w:t>
        </w:r>
      </w:hyperlink>
      <w:r>
        <w:rPr>
          <w:rFonts w:ascii="Segoe UI" w:hAnsi="Segoe UI" w:cs="Segoe UI"/>
          <w:color w:val="212529"/>
        </w:rPr>
        <w:t> </w:t>
      </w:r>
      <w:hyperlink r:id="rId208" w:history="1">
        <w:r>
          <w:rPr>
            <w:rStyle w:val="Hyperlink"/>
            <w:rFonts w:ascii="Segoe UI" w:hAnsi="Segoe UI" w:cs="Segoe UI"/>
            <w:color w:val="0D6EFD"/>
          </w:rPr>
          <w:t>Another link</w:t>
        </w:r>
      </w:hyperlink>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Some quick example text to build on the card title and make up the bulk of the card's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 list-group-flush"</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An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second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third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"card-link"</w:t>
      </w:r>
      <w:r>
        <w:rPr>
          <w:rStyle w:val="p"/>
          <w:rFonts w:ascii="var(--bs-font-monospace)" w:hAnsi="var(--bs-font-monospace)"/>
          <w:color w:val="212529"/>
        </w:rPr>
        <w:t>&gt;</w:t>
      </w:r>
      <w:r>
        <w:rPr>
          <w:rStyle w:val="HTMLCode"/>
          <w:rFonts w:ascii="var(--bs-font-monospace)" w:hAnsi="var(--bs-font-monospace)"/>
          <w:color w:val="212529"/>
        </w:rPr>
        <w:t>Card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"card-link"</w:t>
      </w:r>
      <w:r>
        <w:rPr>
          <w:rStyle w:val="p"/>
          <w:rFonts w:ascii="var(--bs-font-monospace)" w:hAnsi="var(--bs-font-monospace)"/>
          <w:color w:val="212529"/>
        </w:rPr>
        <w:t>&gt;</w:t>
      </w:r>
      <w:r>
        <w:rPr>
          <w:rStyle w:val="HTMLCode"/>
          <w:rFonts w:ascii="var(--bs-font-monospace)" w:hAnsi="var(--bs-font-monospace)"/>
          <w:color w:val="212529"/>
        </w:rPr>
        <w:t>Another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eading3"/>
        <w:shd w:val="clear" w:color="auto" w:fill="FFFFFF"/>
        <w:rPr>
          <w:rFonts w:ascii="Segoe UI" w:hAnsi="Segoe UI" w:cs="Segoe UI"/>
          <w:b w:val="0"/>
          <w:bCs w:val="0"/>
          <w:color w:val="212529"/>
        </w:rPr>
      </w:pPr>
      <w:bookmarkStart w:id="206" w:name="_Toc144064763"/>
      <w:r>
        <w:rPr>
          <w:rFonts w:ascii="Segoe UI" w:hAnsi="Segoe UI" w:cs="Segoe UI"/>
          <w:b w:val="0"/>
          <w:bCs w:val="0"/>
          <w:color w:val="212529"/>
        </w:rPr>
        <w:t>Header and footer</w:t>
      </w:r>
      <w:bookmarkEnd w:id="206"/>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Add an optional header and/or footer within a card.</w:t>
      </w:r>
    </w:p>
    <w:p w:rsidR="00FC32FC" w:rsidRDefault="00FC32FC" w:rsidP="00FC32FC">
      <w:pPr>
        <w:shd w:val="clear" w:color="auto" w:fill="FFFFFF"/>
        <w:rPr>
          <w:rFonts w:ascii="Segoe UI" w:hAnsi="Segoe UI" w:cs="Segoe UI"/>
          <w:color w:val="212529"/>
        </w:rPr>
      </w:pPr>
      <w:r>
        <w:rPr>
          <w:rFonts w:ascii="Segoe UI" w:hAnsi="Segoe UI" w:cs="Segoe UI"/>
          <w:color w:val="212529"/>
        </w:rPr>
        <w:t>Featured</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Special title treatment</w:t>
      </w:r>
    </w:p>
    <w:p w:rsidR="00FC32FC" w:rsidRDefault="00FC32FC" w:rsidP="00FC32FC">
      <w:pPr>
        <w:pStyle w:val="card-text"/>
        <w:shd w:val="clear" w:color="auto" w:fill="FFFFFF"/>
        <w:spacing w:before="0" w:beforeAutospacing="0"/>
        <w:rPr>
          <w:rFonts w:ascii="Segoe UI" w:hAnsi="Segoe UI" w:cs="Segoe UI"/>
          <w:color w:val="212529"/>
        </w:rPr>
      </w:pPr>
      <w:r>
        <w:rPr>
          <w:rFonts w:ascii="Segoe UI" w:hAnsi="Segoe UI" w:cs="Segoe UI"/>
          <w:color w:val="212529"/>
        </w:rPr>
        <w:t>With supporting text below as a natural lead-in to additional content.</w:t>
      </w:r>
    </w:p>
    <w:p w:rsidR="00FC32FC" w:rsidRDefault="00FC32FC" w:rsidP="00FC32FC">
      <w:pPr>
        <w:shd w:val="clear" w:color="auto" w:fill="FFFFFF"/>
        <w:rPr>
          <w:rFonts w:ascii="Segoe UI" w:hAnsi="Segoe UI" w:cs="Segoe UI"/>
          <w:color w:val="212529"/>
        </w:rPr>
      </w:pPr>
      <w:hyperlink r:id="rId209" w:history="1">
        <w:r>
          <w:rPr>
            <w:rStyle w:val="Hyperlink"/>
            <w:rFonts w:ascii="Segoe UI" w:hAnsi="Segoe UI" w:cs="Segoe UI"/>
            <w:color w:val="FFFFFF"/>
            <w:bdr w:val="single" w:sz="6" w:space="0" w:color="0D6EFD" w:frame="1"/>
            <w:shd w:val="clear" w:color="auto" w:fill="0D6EFD"/>
          </w:rPr>
          <w:t>Go somewhere</w:t>
        </w:r>
      </w:hyperlink>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Featured</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Special title treatment</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With supporting text below as a natural lead-in to additional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Go somewhere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Card headers can be styled by adding </w:t>
      </w:r>
      <w:r>
        <w:rPr>
          <w:rStyle w:val="HTMLCode"/>
          <w:rFonts w:ascii="var(--bs-font-monospace)" w:hAnsi="var(--bs-font-monospace)"/>
          <w:color w:val="D63384"/>
          <w:sz w:val="21"/>
          <w:szCs w:val="21"/>
        </w:rPr>
        <w:t>.card-header</w:t>
      </w:r>
      <w:r>
        <w:rPr>
          <w:rFonts w:ascii="Segoe UI" w:hAnsi="Segoe UI" w:cs="Segoe UI"/>
          <w:color w:val="212529"/>
        </w:rPr>
        <w:t> to </w:t>
      </w:r>
      <w:r>
        <w:rPr>
          <w:rStyle w:val="HTMLCode"/>
          <w:rFonts w:ascii="var(--bs-font-monospace)" w:hAnsi="var(--bs-font-monospace)"/>
          <w:color w:val="D63384"/>
          <w:sz w:val="21"/>
          <w:szCs w:val="21"/>
        </w:rPr>
        <w:t>&lt;h*&gt;</w:t>
      </w:r>
      <w:r>
        <w:rPr>
          <w:rFonts w:ascii="Segoe UI" w:hAnsi="Segoe UI" w:cs="Segoe UI"/>
          <w:color w:val="212529"/>
        </w:rPr>
        <w:t> elements.</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Featured</w:t>
      </w:r>
    </w:p>
    <w:p w:rsidR="00FC32FC" w:rsidRDefault="00FC32FC" w:rsidP="00FC32FC">
      <w:pPr>
        <w:pStyle w:val="Heading5"/>
        <w:shd w:val="clear" w:color="auto" w:fill="FFFFFF"/>
        <w:spacing w:before="0"/>
        <w:rPr>
          <w:rFonts w:ascii="Segoe UI" w:hAnsi="Segoe UI" w:cs="Segoe UI"/>
          <w:b/>
          <w:bCs/>
          <w:color w:val="212529"/>
        </w:rPr>
      </w:pPr>
      <w:r>
        <w:rPr>
          <w:rFonts w:ascii="Segoe UI" w:hAnsi="Segoe UI" w:cs="Segoe UI"/>
          <w:b/>
          <w:bCs/>
          <w:color w:val="212529"/>
        </w:rPr>
        <w:t>Special title treatment</w:t>
      </w:r>
    </w:p>
    <w:p w:rsidR="00FC32FC" w:rsidRDefault="00FC32FC" w:rsidP="00FC32FC">
      <w:pPr>
        <w:pStyle w:val="card-text"/>
        <w:shd w:val="clear" w:color="auto" w:fill="FFFFFF"/>
        <w:spacing w:before="0" w:beforeAutospacing="0"/>
        <w:rPr>
          <w:rFonts w:ascii="Segoe UI" w:hAnsi="Segoe UI" w:cs="Segoe UI"/>
          <w:color w:val="212529"/>
        </w:rPr>
      </w:pPr>
      <w:r>
        <w:rPr>
          <w:rFonts w:ascii="Segoe UI" w:hAnsi="Segoe UI" w:cs="Segoe UI"/>
          <w:color w:val="212529"/>
        </w:rPr>
        <w:t>With supporting text below as a natural lead-in to additional content.</w:t>
      </w:r>
    </w:p>
    <w:p w:rsidR="00FC32FC" w:rsidRDefault="00FC32FC" w:rsidP="00FC32FC">
      <w:pPr>
        <w:shd w:val="clear" w:color="auto" w:fill="FFFFFF"/>
        <w:rPr>
          <w:rFonts w:ascii="Segoe UI" w:hAnsi="Segoe UI" w:cs="Segoe UI"/>
          <w:color w:val="212529"/>
        </w:rPr>
      </w:pPr>
      <w:hyperlink r:id="rId210" w:history="1">
        <w:r>
          <w:rPr>
            <w:rStyle w:val="Hyperlink"/>
            <w:rFonts w:ascii="Segoe UI" w:hAnsi="Segoe UI" w:cs="Segoe UI"/>
            <w:color w:val="FFFFFF"/>
            <w:bdr w:val="single" w:sz="6" w:space="0" w:color="0D6EFD" w:frame="1"/>
            <w:shd w:val="clear" w:color="auto" w:fill="0D6EFD"/>
          </w:rPr>
          <w:t>Go somewhere</w:t>
        </w:r>
      </w:hyperlink>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w:t>
      </w:r>
      <w:r>
        <w:rPr>
          <w:rStyle w:val="p"/>
          <w:rFonts w:ascii="var(--bs-font-monospace)" w:hAnsi="var(--bs-font-monospace)"/>
          <w:color w:val="212529"/>
        </w:rPr>
        <w:t>&gt;</w:t>
      </w:r>
      <w:r>
        <w:rPr>
          <w:rStyle w:val="HTMLCode"/>
          <w:rFonts w:ascii="var(--bs-font-monospace)" w:hAnsi="var(--bs-font-monospace)"/>
          <w:color w:val="212529"/>
        </w:rPr>
        <w:t>Featured</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Special title treatment</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With supporting text below as a natural lead-in to additional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Go somewhere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shd w:val="clear" w:color="auto" w:fill="FFFFFF"/>
        <w:rPr>
          <w:rFonts w:ascii="Segoe UI" w:hAnsi="Segoe UI" w:cs="Segoe UI"/>
          <w:color w:val="212529"/>
          <w:sz w:val="24"/>
          <w:szCs w:val="24"/>
        </w:rPr>
      </w:pPr>
      <w:r>
        <w:rPr>
          <w:rFonts w:ascii="Segoe UI" w:hAnsi="Segoe UI" w:cs="Segoe UI"/>
          <w:color w:val="212529"/>
        </w:rPr>
        <w:t>Quote</w:t>
      </w:r>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A well-known quote, contained in a blockquote element.</w:t>
      </w:r>
    </w:p>
    <w:p w:rsidR="00FC32FC" w:rsidRDefault="00FC32FC" w:rsidP="00FC32FC">
      <w:pPr>
        <w:shd w:val="clear" w:color="auto" w:fill="FFFFFF"/>
        <w:rPr>
          <w:rFonts w:ascii="Segoe UI" w:hAnsi="Segoe UI" w:cs="Segoe UI"/>
          <w:color w:val="212529"/>
        </w:rPr>
      </w:pPr>
      <w:r>
        <w:rPr>
          <w:rFonts w:ascii="Segoe UI" w:hAnsi="Segoe UI" w:cs="Segoe UI"/>
          <w:color w:val="212529"/>
        </w:rPr>
        <w:t>Someone famous in </w:t>
      </w:r>
      <w:r>
        <w:rPr>
          <w:rStyle w:val="HTMLCite"/>
          <w:rFonts w:ascii="Segoe UI" w:hAnsi="Segoe UI" w:cs="Segoe UI"/>
          <w:color w:val="212529"/>
        </w:rPr>
        <w:t>Source Title</w:t>
      </w:r>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Quote</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blockquote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"blockquote mb-0"</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A well-known quote, contained in a blockquote element.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footer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"blockquote-footer"</w:t>
      </w:r>
      <w:r>
        <w:rPr>
          <w:rStyle w:val="p"/>
          <w:rFonts w:ascii="var(--bs-font-monospace)" w:hAnsi="var(--bs-font-monospace)"/>
          <w:color w:val="212529"/>
        </w:rPr>
        <w:t>&gt;</w:t>
      </w:r>
      <w:r>
        <w:rPr>
          <w:rStyle w:val="HTMLCode"/>
          <w:rFonts w:ascii="var(--bs-font-monospace)" w:hAnsi="var(--bs-font-monospace)"/>
          <w:color w:val="212529"/>
        </w:rPr>
        <w:t xml:space="preserve">Someone famous in </w:t>
      </w:r>
      <w:r>
        <w:rPr>
          <w:rStyle w:val="p"/>
          <w:rFonts w:ascii="var(--bs-font-monospace)" w:hAnsi="var(--bs-font-monospace)"/>
          <w:color w:val="212529"/>
        </w:rPr>
        <w:t>&lt;</w:t>
      </w:r>
      <w:r>
        <w:rPr>
          <w:rStyle w:val="nt"/>
          <w:rFonts w:ascii="var(--bs-font-monospace)" w:hAnsi="var(--bs-font-monospace)"/>
          <w:color w:val="2F6F9F"/>
        </w:rPr>
        <w:t>cite</w:t>
      </w:r>
      <w:r>
        <w:rPr>
          <w:rStyle w:val="HTMLCode"/>
          <w:rFonts w:ascii="var(--bs-font-monospace)" w:hAnsi="var(--bs-font-monospace)"/>
          <w:color w:val="212529"/>
        </w:rPr>
        <w:t xml:space="preserve"> </w:t>
      </w:r>
      <w:r>
        <w:rPr>
          <w:rStyle w:val="na"/>
          <w:rFonts w:ascii="var(--bs-font-monospace)" w:hAnsi="var(--bs-font-monospace)"/>
          <w:color w:val="006EE0"/>
        </w:rPr>
        <w:t>title</w:t>
      </w:r>
      <w:r>
        <w:rPr>
          <w:rStyle w:val="o"/>
          <w:rFonts w:ascii="var(--bs-font-monospace)" w:hAnsi="var(--bs-font-monospace)"/>
          <w:color w:val="555555"/>
        </w:rPr>
        <w:t>=</w:t>
      </w:r>
      <w:r>
        <w:rPr>
          <w:rStyle w:val="s"/>
          <w:rFonts w:ascii="var(--bs-font-monospace)" w:hAnsi="var(--bs-font-monospace)"/>
          <w:color w:val="D73038"/>
        </w:rPr>
        <w:t>"Source Title"</w:t>
      </w:r>
      <w:r>
        <w:rPr>
          <w:rStyle w:val="p"/>
          <w:rFonts w:ascii="var(--bs-font-monospace)" w:hAnsi="var(--bs-font-monospace)"/>
          <w:color w:val="212529"/>
        </w:rPr>
        <w:t>&gt;</w:t>
      </w:r>
      <w:r>
        <w:rPr>
          <w:rStyle w:val="HTMLCode"/>
          <w:rFonts w:ascii="var(--bs-font-monospace)" w:hAnsi="var(--bs-font-monospace)"/>
          <w:color w:val="212529"/>
        </w:rPr>
        <w:t>Source Title</w:t>
      </w:r>
      <w:r>
        <w:rPr>
          <w:rStyle w:val="p"/>
          <w:rFonts w:ascii="var(--bs-font-monospace)" w:hAnsi="var(--bs-font-monospace)"/>
          <w:color w:val="212529"/>
        </w:rPr>
        <w:t>&lt;/</w:t>
      </w:r>
      <w:r>
        <w:rPr>
          <w:rStyle w:val="nt"/>
          <w:rFonts w:ascii="var(--bs-font-monospace)" w:hAnsi="var(--bs-font-monospace)"/>
          <w:color w:val="2F6F9F"/>
        </w:rPr>
        <w:t>cite</w:t>
      </w:r>
      <w:r>
        <w:rPr>
          <w:rStyle w:val="p"/>
          <w:rFonts w:ascii="var(--bs-font-monospace)" w:hAnsi="var(--bs-font-monospace)"/>
          <w:color w:val="212529"/>
        </w:rPr>
        <w:t>&gt;&lt;/</w:t>
      </w:r>
      <w:r>
        <w:rPr>
          <w:rStyle w:val="nt"/>
          <w:rFonts w:ascii="var(--bs-font-monospace)" w:hAnsi="var(--bs-font-monospace)"/>
          <w:color w:val="2F6F9F"/>
        </w:rPr>
        <w:t>footer</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blockquote</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shd w:val="clear" w:color="auto" w:fill="FFFFFF"/>
        <w:rPr>
          <w:rFonts w:ascii="Segoe UI" w:hAnsi="Segoe UI" w:cs="Segoe UI"/>
          <w:color w:val="212529"/>
          <w:sz w:val="24"/>
          <w:szCs w:val="24"/>
        </w:rPr>
      </w:pPr>
      <w:r>
        <w:rPr>
          <w:rFonts w:ascii="Segoe UI" w:hAnsi="Segoe UI" w:cs="Segoe UI"/>
          <w:color w:val="212529"/>
        </w:rPr>
        <w:t>Featured</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Special title treatment</w:t>
      </w:r>
    </w:p>
    <w:p w:rsidR="00FC32FC" w:rsidRDefault="00FC32FC" w:rsidP="00FC32FC">
      <w:pPr>
        <w:pStyle w:val="card-text"/>
        <w:shd w:val="clear" w:color="auto" w:fill="FFFFFF"/>
        <w:spacing w:before="0" w:beforeAutospacing="0"/>
        <w:rPr>
          <w:rFonts w:ascii="Segoe UI" w:hAnsi="Segoe UI" w:cs="Segoe UI"/>
          <w:color w:val="212529"/>
        </w:rPr>
      </w:pPr>
      <w:r>
        <w:rPr>
          <w:rFonts w:ascii="Segoe UI" w:hAnsi="Segoe UI" w:cs="Segoe UI"/>
          <w:color w:val="212529"/>
        </w:rPr>
        <w:t>With supporting text below as a natural lead-in to additional content.</w:t>
      </w:r>
    </w:p>
    <w:p w:rsidR="00FC32FC" w:rsidRDefault="00FC32FC" w:rsidP="00FC32FC">
      <w:pPr>
        <w:shd w:val="clear" w:color="auto" w:fill="FFFFFF"/>
        <w:rPr>
          <w:rFonts w:ascii="Segoe UI" w:hAnsi="Segoe UI" w:cs="Segoe UI"/>
          <w:color w:val="212529"/>
        </w:rPr>
      </w:pPr>
      <w:hyperlink r:id="rId211" w:history="1">
        <w:r>
          <w:rPr>
            <w:rStyle w:val="Hyperlink"/>
            <w:rFonts w:ascii="Segoe UI" w:hAnsi="Segoe UI" w:cs="Segoe UI"/>
            <w:color w:val="FFFFFF"/>
            <w:bdr w:val="single" w:sz="6" w:space="0" w:color="0D6EFD" w:frame="1"/>
            <w:shd w:val="clear" w:color="auto" w:fill="0D6EFD"/>
          </w:rPr>
          <w:t>Go somewhere</w:t>
        </w:r>
      </w:hyperlink>
    </w:p>
    <w:p w:rsidR="00FC32FC" w:rsidRDefault="00FC32FC" w:rsidP="00FC32FC">
      <w:pPr>
        <w:shd w:val="clear" w:color="auto" w:fill="FFFFFF"/>
        <w:rPr>
          <w:rFonts w:ascii="Segoe UI" w:hAnsi="Segoe UI" w:cs="Segoe UI"/>
          <w:color w:val="212529"/>
        </w:rPr>
      </w:pPr>
      <w:r>
        <w:rPr>
          <w:rFonts w:ascii="Segoe UI" w:hAnsi="Segoe UI" w:cs="Segoe UI"/>
          <w:color w:val="212529"/>
        </w:rPr>
        <w:t>2 days ago</w:t>
      </w:r>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text-center"</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Featured</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Special title treatment</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With supporting text below as a natural lead-in to additional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Go somewhere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"card-footer text-muted"</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2 days ago</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eading2"/>
        <w:shd w:val="clear" w:color="auto" w:fill="FFFFFF"/>
        <w:rPr>
          <w:rFonts w:ascii="Segoe UI" w:hAnsi="Segoe UI" w:cs="Segoe UI"/>
          <w:b w:val="0"/>
          <w:bCs w:val="0"/>
          <w:color w:val="212529"/>
        </w:rPr>
      </w:pPr>
      <w:bookmarkStart w:id="207" w:name="_Toc144064764"/>
      <w:r>
        <w:rPr>
          <w:rFonts w:ascii="Segoe UI" w:hAnsi="Segoe UI" w:cs="Segoe UI"/>
          <w:b w:val="0"/>
          <w:bCs w:val="0"/>
          <w:color w:val="212529"/>
        </w:rPr>
        <w:t>Sizing</w:t>
      </w:r>
      <w:bookmarkEnd w:id="207"/>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Cards assume no specific </w:t>
      </w:r>
      <w:r>
        <w:rPr>
          <w:rStyle w:val="HTMLCode"/>
          <w:rFonts w:ascii="var(--bs-font-monospace)" w:hAnsi="var(--bs-font-monospace)"/>
          <w:color w:val="D63384"/>
          <w:sz w:val="21"/>
          <w:szCs w:val="21"/>
        </w:rPr>
        <w:t>width</w:t>
      </w:r>
      <w:r>
        <w:rPr>
          <w:rFonts w:ascii="Segoe UI" w:hAnsi="Segoe UI" w:cs="Segoe UI"/>
          <w:color w:val="212529"/>
        </w:rPr>
        <w:t> to start, so they’ll be 100% wide unless otherwise stated. You can change this as needed with custom CSS, grid classes, grid Sass mixins, or utilities.</w:t>
      </w:r>
    </w:p>
    <w:p w:rsidR="00FC32FC" w:rsidRDefault="00FC32FC" w:rsidP="00FC32FC">
      <w:pPr>
        <w:pStyle w:val="Heading3"/>
        <w:shd w:val="clear" w:color="auto" w:fill="FFFFFF"/>
        <w:rPr>
          <w:rFonts w:ascii="Segoe UI" w:hAnsi="Segoe UI" w:cs="Segoe UI"/>
          <w:b w:val="0"/>
          <w:bCs w:val="0"/>
          <w:color w:val="212529"/>
        </w:rPr>
      </w:pPr>
      <w:bookmarkStart w:id="208" w:name="_Toc144064765"/>
      <w:r>
        <w:rPr>
          <w:rFonts w:ascii="Segoe UI" w:hAnsi="Segoe UI" w:cs="Segoe UI"/>
          <w:b w:val="0"/>
          <w:bCs w:val="0"/>
          <w:color w:val="212529"/>
        </w:rPr>
        <w:t>Using grid markup</w:t>
      </w:r>
      <w:bookmarkEnd w:id="208"/>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Using the grid, wrap cards in columns and rows as needed.</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Special title treatment</w:t>
      </w:r>
    </w:p>
    <w:p w:rsidR="00FC32FC" w:rsidRDefault="00FC32FC" w:rsidP="00FC32FC">
      <w:pPr>
        <w:pStyle w:val="card-text"/>
        <w:shd w:val="clear" w:color="auto" w:fill="FFFFFF"/>
        <w:spacing w:before="0" w:beforeAutospacing="0"/>
        <w:rPr>
          <w:rFonts w:ascii="Segoe UI" w:hAnsi="Segoe UI" w:cs="Segoe UI"/>
          <w:color w:val="212529"/>
        </w:rPr>
      </w:pPr>
      <w:r>
        <w:rPr>
          <w:rFonts w:ascii="Segoe UI" w:hAnsi="Segoe UI" w:cs="Segoe UI"/>
          <w:color w:val="212529"/>
        </w:rPr>
        <w:t>With supporting text below as a natural lead-in to additional content.</w:t>
      </w:r>
    </w:p>
    <w:p w:rsidR="00FC32FC" w:rsidRDefault="00FC32FC" w:rsidP="00FC32FC">
      <w:pPr>
        <w:shd w:val="clear" w:color="auto" w:fill="FFFFFF"/>
        <w:rPr>
          <w:rFonts w:ascii="Segoe UI" w:hAnsi="Segoe UI" w:cs="Segoe UI"/>
          <w:color w:val="212529"/>
        </w:rPr>
      </w:pPr>
      <w:hyperlink r:id="rId212" w:history="1">
        <w:r>
          <w:rPr>
            <w:rStyle w:val="Hyperlink"/>
            <w:rFonts w:ascii="Segoe UI" w:hAnsi="Segoe UI" w:cs="Segoe UI"/>
            <w:color w:val="FFFFFF"/>
            <w:bdr w:val="single" w:sz="6" w:space="0" w:color="0D6EFD" w:frame="1"/>
            <w:shd w:val="clear" w:color="auto" w:fill="0D6EFD"/>
          </w:rPr>
          <w:t>Go somewhere</w:t>
        </w:r>
      </w:hyperlink>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Special title treatment</w:t>
      </w:r>
    </w:p>
    <w:p w:rsidR="00FC32FC" w:rsidRDefault="00FC32FC" w:rsidP="00FC32FC">
      <w:pPr>
        <w:pStyle w:val="card-text"/>
        <w:shd w:val="clear" w:color="auto" w:fill="FFFFFF"/>
        <w:spacing w:before="0" w:beforeAutospacing="0"/>
        <w:rPr>
          <w:rFonts w:ascii="Segoe UI" w:hAnsi="Segoe UI" w:cs="Segoe UI"/>
          <w:color w:val="212529"/>
        </w:rPr>
      </w:pPr>
      <w:r>
        <w:rPr>
          <w:rFonts w:ascii="Segoe UI" w:hAnsi="Segoe UI" w:cs="Segoe UI"/>
          <w:color w:val="212529"/>
        </w:rPr>
        <w:t>With supporting text below as a natural lead-in to additional content.</w:t>
      </w:r>
    </w:p>
    <w:p w:rsidR="00FC32FC" w:rsidRDefault="00FC32FC" w:rsidP="00FC32FC">
      <w:pPr>
        <w:shd w:val="clear" w:color="auto" w:fill="FFFFFF"/>
        <w:rPr>
          <w:rFonts w:ascii="Segoe UI" w:hAnsi="Segoe UI" w:cs="Segoe UI"/>
          <w:color w:val="212529"/>
        </w:rPr>
      </w:pPr>
      <w:hyperlink r:id="rId213" w:history="1">
        <w:r>
          <w:rPr>
            <w:rStyle w:val="Hyperlink"/>
            <w:rFonts w:ascii="Segoe UI" w:hAnsi="Segoe UI" w:cs="Segoe UI"/>
            <w:color w:val="FFFFFF"/>
            <w:bdr w:val="single" w:sz="6" w:space="0" w:color="0D6EFD" w:frame="1"/>
            <w:shd w:val="clear" w:color="auto" w:fill="0D6EFD"/>
          </w:rPr>
          <w:t>Go somewhere</w:t>
        </w:r>
      </w:hyperlink>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"row"</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"col-sm-6"</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Special title treatment</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With supporting text below as a natural lead-in to additional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Go somewhere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"col-sm-6"</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Special title treatment</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With supporting text below as a natural lead-in to additional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Go somewhere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eading3"/>
        <w:shd w:val="clear" w:color="auto" w:fill="FFFFFF"/>
        <w:rPr>
          <w:rFonts w:ascii="Segoe UI" w:hAnsi="Segoe UI" w:cs="Segoe UI"/>
          <w:b w:val="0"/>
          <w:bCs w:val="0"/>
          <w:color w:val="212529"/>
        </w:rPr>
      </w:pPr>
      <w:bookmarkStart w:id="209" w:name="_Toc144064766"/>
      <w:r>
        <w:rPr>
          <w:rFonts w:ascii="Segoe UI" w:hAnsi="Segoe UI" w:cs="Segoe UI"/>
          <w:b w:val="0"/>
          <w:bCs w:val="0"/>
          <w:color w:val="212529"/>
        </w:rPr>
        <w:t>Using utilities</w:t>
      </w:r>
      <w:bookmarkEnd w:id="209"/>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Use our handful of </w:t>
      </w:r>
      <w:hyperlink r:id="rId214" w:history="1">
        <w:r>
          <w:rPr>
            <w:rStyle w:val="Hyperlink"/>
            <w:rFonts w:ascii="Segoe UI" w:hAnsi="Segoe UI" w:cs="Segoe UI"/>
            <w:color w:val="0D6EFD"/>
          </w:rPr>
          <w:t>available sizing utilities</w:t>
        </w:r>
      </w:hyperlink>
      <w:r>
        <w:rPr>
          <w:rFonts w:ascii="Segoe UI" w:hAnsi="Segoe UI" w:cs="Segoe UI"/>
          <w:color w:val="212529"/>
        </w:rPr>
        <w:t> to quickly set a card’s width.</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rPr>
          <w:rFonts w:ascii="Segoe UI" w:hAnsi="Segoe UI" w:cs="Segoe UI"/>
          <w:color w:val="212529"/>
        </w:rPr>
      </w:pPr>
      <w:r>
        <w:rPr>
          <w:rFonts w:ascii="Segoe UI" w:hAnsi="Segoe UI" w:cs="Segoe UI"/>
          <w:color w:val="212529"/>
        </w:rPr>
        <w:t>With supporting text below as a natural lead-in to additional content.</w:t>
      </w:r>
    </w:p>
    <w:p w:rsidR="00FC32FC" w:rsidRDefault="00FC32FC" w:rsidP="00FC32FC">
      <w:pPr>
        <w:shd w:val="clear" w:color="auto" w:fill="FFFFFF"/>
        <w:rPr>
          <w:rFonts w:ascii="Segoe UI" w:hAnsi="Segoe UI" w:cs="Segoe UI"/>
          <w:color w:val="212529"/>
        </w:rPr>
      </w:pPr>
      <w:hyperlink r:id="rId215" w:history="1">
        <w:r>
          <w:rPr>
            <w:rStyle w:val="Hyperlink"/>
            <w:rFonts w:ascii="Segoe UI" w:hAnsi="Segoe UI" w:cs="Segoe UI"/>
            <w:color w:val="FFFFFF"/>
            <w:bdr w:val="single" w:sz="6" w:space="0" w:color="0D6EFD" w:frame="1"/>
            <w:shd w:val="clear" w:color="auto" w:fill="0D6EFD"/>
          </w:rPr>
          <w:t>Button</w:t>
        </w:r>
      </w:hyperlink>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rPr>
          <w:rFonts w:ascii="Segoe UI" w:hAnsi="Segoe UI" w:cs="Segoe UI"/>
          <w:color w:val="212529"/>
        </w:rPr>
      </w:pPr>
      <w:r>
        <w:rPr>
          <w:rFonts w:ascii="Segoe UI" w:hAnsi="Segoe UI" w:cs="Segoe UI"/>
          <w:color w:val="212529"/>
        </w:rPr>
        <w:t>With supporting text below as a natural lead-in to additional content.</w:t>
      </w:r>
    </w:p>
    <w:p w:rsidR="00FC32FC" w:rsidRDefault="00FC32FC" w:rsidP="00FC32FC">
      <w:pPr>
        <w:shd w:val="clear" w:color="auto" w:fill="FFFFFF"/>
        <w:rPr>
          <w:rFonts w:ascii="Segoe UI" w:hAnsi="Segoe UI" w:cs="Segoe UI"/>
          <w:color w:val="212529"/>
        </w:rPr>
      </w:pPr>
      <w:hyperlink r:id="rId216" w:history="1">
        <w:r>
          <w:rPr>
            <w:rStyle w:val="Hyperlink"/>
            <w:rFonts w:ascii="Segoe UI" w:hAnsi="Segoe UI" w:cs="Segoe UI"/>
            <w:color w:val="FFFFFF"/>
            <w:bdr w:val="single" w:sz="6" w:space="0" w:color="0D6EFD" w:frame="1"/>
            <w:shd w:val="clear" w:color="auto" w:fill="0D6EFD"/>
          </w:rPr>
          <w:t>Button</w:t>
        </w:r>
      </w:hyperlink>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w-75"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With supporting text below as a natural lead-in to additional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Button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w-50"</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With supporting text below as a natural lead-in to additional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Button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eading3"/>
        <w:shd w:val="clear" w:color="auto" w:fill="FFFFFF"/>
        <w:rPr>
          <w:rFonts w:ascii="Segoe UI" w:hAnsi="Segoe UI" w:cs="Segoe UI"/>
          <w:b w:val="0"/>
          <w:bCs w:val="0"/>
          <w:color w:val="212529"/>
        </w:rPr>
      </w:pPr>
      <w:bookmarkStart w:id="210" w:name="_Toc144064767"/>
      <w:r>
        <w:rPr>
          <w:rFonts w:ascii="Segoe UI" w:hAnsi="Segoe UI" w:cs="Segoe UI"/>
          <w:b w:val="0"/>
          <w:bCs w:val="0"/>
          <w:color w:val="212529"/>
        </w:rPr>
        <w:t>Using custom CSS</w:t>
      </w:r>
      <w:bookmarkEnd w:id="210"/>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Use custom CSS in your stylesheets or as inline styles to set a width.</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Special title treatment</w:t>
      </w:r>
    </w:p>
    <w:p w:rsidR="00FC32FC" w:rsidRDefault="00FC32FC" w:rsidP="00FC32FC">
      <w:pPr>
        <w:pStyle w:val="card-text"/>
        <w:shd w:val="clear" w:color="auto" w:fill="FFFFFF"/>
        <w:spacing w:before="0" w:beforeAutospacing="0"/>
        <w:rPr>
          <w:rFonts w:ascii="Segoe UI" w:hAnsi="Segoe UI" w:cs="Segoe UI"/>
          <w:color w:val="212529"/>
        </w:rPr>
      </w:pPr>
      <w:r>
        <w:rPr>
          <w:rFonts w:ascii="Segoe UI" w:hAnsi="Segoe UI" w:cs="Segoe UI"/>
          <w:color w:val="212529"/>
        </w:rPr>
        <w:t>With supporting text below as a natural lead-in to additional content.</w:t>
      </w:r>
    </w:p>
    <w:p w:rsidR="00FC32FC" w:rsidRDefault="00FC32FC" w:rsidP="00FC32FC">
      <w:pPr>
        <w:shd w:val="clear" w:color="auto" w:fill="FFFFFF"/>
        <w:rPr>
          <w:rFonts w:ascii="Segoe UI" w:hAnsi="Segoe UI" w:cs="Segoe UI"/>
          <w:color w:val="212529"/>
        </w:rPr>
      </w:pPr>
      <w:hyperlink r:id="rId217" w:history="1">
        <w:r>
          <w:rPr>
            <w:rStyle w:val="Hyperlink"/>
            <w:rFonts w:ascii="Segoe UI" w:hAnsi="Segoe UI" w:cs="Segoe UI"/>
            <w:color w:val="FFFFFF"/>
            <w:bdr w:val="single" w:sz="6" w:space="0" w:color="0D6EFD" w:frame="1"/>
            <w:shd w:val="clear" w:color="auto" w:fill="0D6EFD"/>
          </w:rPr>
          <w:t>Go somewhere</w:t>
        </w:r>
      </w:hyperlink>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Special title treatment</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With supporting text below as a natural lead-in to additional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Go somewhere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eading2"/>
        <w:shd w:val="clear" w:color="auto" w:fill="FFFFFF"/>
        <w:rPr>
          <w:rFonts w:ascii="Segoe UI" w:hAnsi="Segoe UI" w:cs="Segoe UI"/>
          <w:b w:val="0"/>
          <w:bCs w:val="0"/>
          <w:color w:val="212529"/>
        </w:rPr>
      </w:pPr>
      <w:bookmarkStart w:id="211" w:name="_Toc144064768"/>
      <w:r>
        <w:rPr>
          <w:rFonts w:ascii="Segoe UI" w:hAnsi="Segoe UI" w:cs="Segoe UI"/>
          <w:b w:val="0"/>
          <w:bCs w:val="0"/>
          <w:color w:val="212529"/>
        </w:rPr>
        <w:t>Text alignment</w:t>
      </w:r>
      <w:bookmarkEnd w:id="211"/>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You can quickly change the text alignment of any card—in its entirety or specific parts—with our </w:t>
      </w:r>
      <w:hyperlink r:id="rId218" w:anchor="text-alignment" w:history="1">
        <w:r>
          <w:rPr>
            <w:rStyle w:val="Hyperlink"/>
            <w:rFonts w:ascii="Segoe UI" w:hAnsi="Segoe UI" w:cs="Segoe UI"/>
            <w:color w:val="0D6EFD"/>
          </w:rPr>
          <w:t>text align classes</w:t>
        </w:r>
      </w:hyperlink>
      <w:r>
        <w:rPr>
          <w:rFonts w:ascii="Segoe UI" w:hAnsi="Segoe UI" w:cs="Segoe UI"/>
          <w:color w:val="212529"/>
        </w:rPr>
        <w:t>.</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Special title treatment</w:t>
      </w:r>
    </w:p>
    <w:p w:rsidR="00FC32FC" w:rsidRDefault="00FC32FC" w:rsidP="00FC32FC">
      <w:pPr>
        <w:pStyle w:val="card-text"/>
        <w:shd w:val="clear" w:color="auto" w:fill="FFFFFF"/>
        <w:spacing w:before="0" w:beforeAutospacing="0"/>
        <w:rPr>
          <w:rFonts w:ascii="Segoe UI" w:hAnsi="Segoe UI" w:cs="Segoe UI"/>
          <w:color w:val="212529"/>
        </w:rPr>
      </w:pPr>
      <w:r>
        <w:rPr>
          <w:rFonts w:ascii="Segoe UI" w:hAnsi="Segoe UI" w:cs="Segoe UI"/>
          <w:color w:val="212529"/>
        </w:rPr>
        <w:t>With supporting text below as a natural lead-in to additional content.</w:t>
      </w:r>
    </w:p>
    <w:p w:rsidR="00FC32FC" w:rsidRDefault="00FC32FC" w:rsidP="00FC32FC">
      <w:pPr>
        <w:shd w:val="clear" w:color="auto" w:fill="FFFFFF"/>
        <w:rPr>
          <w:rFonts w:ascii="Segoe UI" w:hAnsi="Segoe UI" w:cs="Segoe UI"/>
          <w:color w:val="212529"/>
        </w:rPr>
      </w:pPr>
      <w:hyperlink r:id="rId219" w:history="1">
        <w:r>
          <w:rPr>
            <w:rStyle w:val="Hyperlink"/>
            <w:rFonts w:ascii="Segoe UI" w:hAnsi="Segoe UI" w:cs="Segoe UI"/>
            <w:color w:val="FFFFFF"/>
            <w:bdr w:val="single" w:sz="6" w:space="0" w:color="0D6EFD" w:frame="1"/>
            <w:shd w:val="clear" w:color="auto" w:fill="0D6EFD"/>
          </w:rPr>
          <w:t>Go somewhere</w:t>
        </w:r>
      </w:hyperlink>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Special title treatment</w:t>
      </w:r>
    </w:p>
    <w:p w:rsidR="00FC32FC" w:rsidRDefault="00FC32FC" w:rsidP="00FC32FC">
      <w:pPr>
        <w:pStyle w:val="card-text"/>
        <w:shd w:val="clear" w:color="auto" w:fill="FFFFFF"/>
        <w:spacing w:before="0" w:beforeAutospacing="0"/>
        <w:rPr>
          <w:rFonts w:ascii="Segoe UI" w:hAnsi="Segoe UI" w:cs="Segoe UI"/>
          <w:color w:val="212529"/>
        </w:rPr>
      </w:pPr>
      <w:r>
        <w:rPr>
          <w:rFonts w:ascii="Segoe UI" w:hAnsi="Segoe UI" w:cs="Segoe UI"/>
          <w:color w:val="212529"/>
        </w:rPr>
        <w:t>With supporting text below as a natural lead-in to additional content.</w:t>
      </w:r>
    </w:p>
    <w:p w:rsidR="00FC32FC" w:rsidRDefault="00FC32FC" w:rsidP="00FC32FC">
      <w:pPr>
        <w:shd w:val="clear" w:color="auto" w:fill="FFFFFF"/>
        <w:rPr>
          <w:rFonts w:ascii="Segoe UI" w:hAnsi="Segoe UI" w:cs="Segoe UI"/>
          <w:color w:val="212529"/>
        </w:rPr>
      </w:pPr>
      <w:hyperlink r:id="rId220" w:history="1">
        <w:r>
          <w:rPr>
            <w:rStyle w:val="Hyperlink"/>
            <w:rFonts w:ascii="Segoe UI" w:hAnsi="Segoe UI" w:cs="Segoe UI"/>
            <w:color w:val="FFFFFF"/>
            <w:bdr w:val="single" w:sz="6" w:space="0" w:color="0D6EFD" w:frame="1"/>
            <w:shd w:val="clear" w:color="auto" w:fill="0D6EFD"/>
          </w:rPr>
          <w:t>Go somewhere</w:t>
        </w:r>
      </w:hyperlink>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Special title treatment</w:t>
      </w:r>
    </w:p>
    <w:p w:rsidR="00FC32FC" w:rsidRDefault="00FC32FC" w:rsidP="00FC32FC">
      <w:pPr>
        <w:pStyle w:val="card-text"/>
        <w:shd w:val="clear" w:color="auto" w:fill="FFFFFF"/>
        <w:spacing w:before="0" w:beforeAutospacing="0"/>
        <w:rPr>
          <w:rFonts w:ascii="Segoe UI" w:hAnsi="Segoe UI" w:cs="Segoe UI"/>
          <w:color w:val="212529"/>
        </w:rPr>
      </w:pPr>
      <w:r>
        <w:rPr>
          <w:rFonts w:ascii="Segoe UI" w:hAnsi="Segoe UI" w:cs="Segoe UI"/>
          <w:color w:val="212529"/>
        </w:rPr>
        <w:t>With supporting text below as a natural lead-in to additional content.</w:t>
      </w:r>
    </w:p>
    <w:p w:rsidR="00FC32FC" w:rsidRDefault="00FC32FC" w:rsidP="00FC32FC">
      <w:pPr>
        <w:shd w:val="clear" w:color="auto" w:fill="FFFFFF"/>
        <w:rPr>
          <w:rFonts w:ascii="Segoe UI" w:hAnsi="Segoe UI" w:cs="Segoe UI"/>
          <w:color w:val="212529"/>
        </w:rPr>
      </w:pPr>
      <w:hyperlink r:id="rId221" w:history="1">
        <w:r>
          <w:rPr>
            <w:rStyle w:val="Hyperlink"/>
            <w:rFonts w:ascii="Segoe UI" w:hAnsi="Segoe UI" w:cs="Segoe UI"/>
            <w:color w:val="FFFFFF"/>
            <w:bdr w:val="single" w:sz="6" w:space="0" w:color="0D6EFD" w:frame="1"/>
            <w:shd w:val="clear" w:color="auto" w:fill="0D6EFD"/>
          </w:rPr>
          <w:t>Go somewhere</w:t>
        </w:r>
      </w:hyperlink>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Special title treatment</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With supporting text below as a natural lead-in to additional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Go somewhere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text-center"</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Special title treatment</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With supporting text below as a natural lead-in to additional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Go somewhere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text-end"</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Special title treatment</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With supporting text below as a natural lead-in to additional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Go somewhere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eading2"/>
        <w:shd w:val="clear" w:color="auto" w:fill="FFFFFF"/>
        <w:rPr>
          <w:rFonts w:ascii="Segoe UI" w:hAnsi="Segoe UI" w:cs="Segoe UI"/>
          <w:b w:val="0"/>
          <w:bCs w:val="0"/>
          <w:color w:val="212529"/>
        </w:rPr>
      </w:pPr>
      <w:bookmarkStart w:id="212" w:name="_Toc144064769"/>
      <w:r>
        <w:rPr>
          <w:rFonts w:ascii="Segoe UI" w:hAnsi="Segoe UI" w:cs="Segoe UI"/>
          <w:b w:val="0"/>
          <w:bCs w:val="0"/>
          <w:color w:val="212529"/>
        </w:rPr>
        <w:t>Navigation</w:t>
      </w:r>
      <w:bookmarkEnd w:id="212"/>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Add some navigation to a card’s header (or block) with Bootstrap’s </w:t>
      </w:r>
      <w:hyperlink r:id="rId222" w:history="1">
        <w:r>
          <w:rPr>
            <w:rStyle w:val="Hyperlink"/>
            <w:rFonts w:ascii="Segoe UI" w:hAnsi="Segoe UI" w:cs="Segoe UI"/>
            <w:color w:val="0D6EFD"/>
          </w:rPr>
          <w:t>nav components</w:t>
        </w:r>
      </w:hyperlink>
      <w:r>
        <w:rPr>
          <w:rFonts w:ascii="Segoe UI" w:hAnsi="Segoe UI" w:cs="Segoe UI"/>
          <w:color w:val="212529"/>
        </w:rPr>
        <w:t>.</w:t>
      </w:r>
    </w:p>
    <w:p w:rsidR="00FC32FC" w:rsidRDefault="00FC32FC" w:rsidP="00BC5942">
      <w:pPr>
        <w:numPr>
          <w:ilvl w:val="0"/>
          <w:numId w:val="23"/>
        </w:numPr>
        <w:shd w:val="clear" w:color="auto" w:fill="FFFFFF"/>
        <w:spacing w:before="100" w:beforeAutospacing="1" w:after="0" w:afterAutospacing="1" w:line="240" w:lineRule="auto"/>
        <w:rPr>
          <w:rFonts w:ascii="Segoe UI" w:hAnsi="Segoe UI" w:cs="Segoe UI"/>
          <w:color w:val="212529"/>
        </w:rPr>
      </w:pPr>
      <w:hyperlink r:id="rId223" w:history="1">
        <w:r>
          <w:rPr>
            <w:rStyle w:val="Hyperlink"/>
            <w:rFonts w:ascii="Segoe UI" w:hAnsi="Segoe UI" w:cs="Segoe UI"/>
            <w:color w:val="495057"/>
            <w:bdr w:val="single" w:sz="6" w:space="0" w:color="DEE2E6" w:frame="1"/>
            <w:shd w:val="clear" w:color="auto" w:fill="FFFFFF"/>
          </w:rPr>
          <w:t>Active</w:t>
        </w:r>
      </w:hyperlink>
    </w:p>
    <w:p w:rsidR="00FC32FC" w:rsidRDefault="00FC32FC" w:rsidP="00BC5942">
      <w:pPr>
        <w:numPr>
          <w:ilvl w:val="0"/>
          <w:numId w:val="23"/>
        </w:numPr>
        <w:shd w:val="clear" w:color="auto" w:fill="FFFFFF"/>
        <w:spacing w:before="100" w:beforeAutospacing="1" w:after="0" w:afterAutospacing="1" w:line="240" w:lineRule="auto"/>
        <w:rPr>
          <w:rFonts w:ascii="Segoe UI" w:hAnsi="Segoe UI" w:cs="Segoe UI"/>
          <w:color w:val="212529"/>
        </w:rPr>
      </w:pPr>
      <w:hyperlink r:id="rId224" w:history="1">
        <w:r>
          <w:rPr>
            <w:rStyle w:val="Hyperlink"/>
            <w:rFonts w:ascii="Segoe UI" w:hAnsi="Segoe UI" w:cs="Segoe UI"/>
            <w:color w:val="0D6EFD"/>
          </w:rPr>
          <w:t>Link</w:t>
        </w:r>
      </w:hyperlink>
    </w:p>
    <w:p w:rsidR="00FC32FC" w:rsidRDefault="00FC32FC" w:rsidP="00BC5942">
      <w:pPr>
        <w:numPr>
          <w:ilvl w:val="0"/>
          <w:numId w:val="23"/>
        </w:numPr>
        <w:shd w:val="clear" w:color="auto" w:fill="FFFFFF"/>
        <w:spacing w:before="100" w:beforeAutospacing="1" w:after="0" w:afterAutospacing="1" w:line="240" w:lineRule="auto"/>
        <w:rPr>
          <w:rFonts w:ascii="Segoe UI" w:hAnsi="Segoe UI" w:cs="Segoe UI"/>
          <w:color w:val="212529"/>
        </w:rPr>
      </w:pPr>
      <w:hyperlink r:id="rId225" w:history="1">
        <w:r>
          <w:rPr>
            <w:rStyle w:val="Hyperlink"/>
            <w:rFonts w:ascii="Segoe UI" w:hAnsi="Segoe UI" w:cs="Segoe UI"/>
            <w:color w:val="6C757D"/>
          </w:rPr>
          <w:t>Disabled</w:t>
        </w:r>
      </w:hyperlink>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Special title treatment</w:t>
      </w:r>
    </w:p>
    <w:p w:rsidR="00FC32FC" w:rsidRDefault="00FC32FC" w:rsidP="00FC32FC">
      <w:pPr>
        <w:pStyle w:val="card-text"/>
        <w:shd w:val="clear" w:color="auto" w:fill="FFFFFF"/>
        <w:spacing w:before="0" w:beforeAutospacing="0"/>
        <w:rPr>
          <w:rFonts w:ascii="Segoe UI" w:hAnsi="Segoe UI" w:cs="Segoe UI"/>
          <w:color w:val="212529"/>
        </w:rPr>
      </w:pPr>
      <w:r>
        <w:rPr>
          <w:rFonts w:ascii="Segoe UI" w:hAnsi="Segoe UI" w:cs="Segoe UI"/>
          <w:color w:val="212529"/>
        </w:rPr>
        <w:t>With supporting text below as a natural lead-in to additional content.</w:t>
      </w:r>
    </w:p>
    <w:p w:rsidR="00FC32FC" w:rsidRDefault="00FC32FC" w:rsidP="00FC32FC">
      <w:pPr>
        <w:shd w:val="clear" w:color="auto" w:fill="FFFFFF"/>
        <w:rPr>
          <w:rFonts w:ascii="Segoe UI" w:hAnsi="Segoe UI" w:cs="Segoe UI"/>
          <w:color w:val="212529"/>
        </w:rPr>
      </w:pPr>
      <w:hyperlink r:id="rId226" w:history="1">
        <w:r>
          <w:rPr>
            <w:rStyle w:val="Hyperlink"/>
            <w:rFonts w:ascii="Segoe UI" w:hAnsi="Segoe UI" w:cs="Segoe UI"/>
            <w:color w:val="FFFFFF"/>
            <w:bdr w:val="single" w:sz="6" w:space="0" w:color="0D6EFD" w:frame="1"/>
            <w:shd w:val="clear" w:color="auto" w:fill="0D6EFD"/>
          </w:rPr>
          <w:t>Go somewhere</w:t>
        </w:r>
      </w:hyperlink>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text-center"</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nav-tabs card-header-tabs"</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"true"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Active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Special title treatment</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With supporting text below as a natural lead-in to additional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Go somewhere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BC5942">
      <w:pPr>
        <w:numPr>
          <w:ilvl w:val="0"/>
          <w:numId w:val="24"/>
        </w:numPr>
        <w:shd w:val="clear" w:color="auto" w:fill="FFFFFF"/>
        <w:spacing w:before="100" w:beforeAutospacing="1" w:after="100" w:afterAutospacing="1" w:line="240" w:lineRule="auto"/>
        <w:rPr>
          <w:rFonts w:ascii="Segoe UI" w:hAnsi="Segoe UI" w:cs="Segoe UI"/>
          <w:color w:val="212529"/>
          <w:sz w:val="24"/>
          <w:szCs w:val="24"/>
        </w:rPr>
      </w:pPr>
      <w:hyperlink r:id="rId227" w:history="1">
        <w:r>
          <w:rPr>
            <w:rStyle w:val="Hyperlink"/>
            <w:rFonts w:ascii="Segoe UI" w:hAnsi="Segoe UI" w:cs="Segoe UI"/>
            <w:color w:val="FFFFFF"/>
            <w:bdr w:val="none" w:sz="0" w:space="0" w:color="auto" w:frame="1"/>
            <w:shd w:val="clear" w:color="auto" w:fill="0D6EFD"/>
          </w:rPr>
          <w:t>Active</w:t>
        </w:r>
      </w:hyperlink>
    </w:p>
    <w:p w:rsidR="00FC32FC" w:rsidRDefault="00FC32FC" w:rsidP="00BC5942">
      <w:pPr>
        <w:numPr>
          <w:ilvl w:val="0"/>
          <w:numId w:val="24"/>
        </w:numPr>
        <w:shd w:val="clear" w:color="auto" w:fill="FFFFFF"/>
        <w:spacing w:before="100" w:beforeAutospacing="1" w:after="100" w:afterAutospacing="1" w:line="240" w:lineRule="auto"/>
        <w:rPr>
          <w:rFonts w:ascii="Segoe UI" w:hAnsi="Segoe UI" w:cs="Segoe UI"/>
          <w:color w:val="212529"/>
        </w:rPr>
      </w:pPr>
      <w:hyperlink r:id="rId228" w:history="1">
        <w:r>
          <w:rPr>
            <w:rStyle w:val="Hyperlink"/>
            <w:rFonts w:ascii="Segoe UI" w:hAnsi="Segoe UI" w:cs="Segoe UI"/>
            <w:color w:val="0D6EFD"/>
            <w:bdr w:val="none" w:sz="0" w:space="0" w:color="auto" w:frame="1"/>
          </w:rPr>
          <w:t>Link</w:t>
        </w:r>
      </w:hyperlink>
    </w:p>
    <w:p w:rsidR="00FC32FC" w:rsidRDefault="00FC32FC" w:rsidP="00BC5942">
      <w:pPr>
        <w:numPr>
          <w:ilvl w:val="0"/>
          <w:numId w:val="24"/>
        </w:numPr>
        <w:shd w:val="clear" w:color="auto" w:fill="FFFFFF"/>
        <w:spacing w:before="100" w:beforeAutospacing="1" w:after="100" w:afterAutospacing="1" w:line="240" w:lineRule="auto"/>
        <w:rPr>
          <w:rFonts w:ascii="Segoe UI" w:hAnsi="Segoe UI" w:cs="Segoe UI"/>
          <w:color w:val="212529"/>
        </w:rPr>
      </w:pPr>
      <w:hyperlink r:id="rId229" w:history="1">
        <w:r>
          <w:rPr>
            <w:rStyle w:val="Hyperlink"/>
            <w:rFonts w:ascii="Segoe UI" w:hAnsi="Segoe UI" w:cs="Segoe UI"/>
            <w:color w:val="6C757D"/>
            <w:bdr w:val="none" w:sz="0" w:space="0" w:color="auto" w:frame="1"/>
          </w:rPr>
          <w:t>Disabled</w:t>
        </w:r>
      </w:hyperlink>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Special title treatment</w:t>
      </w:r>
    </w:p>
    <w:p w:rsidR="00FC32FC" w:rsidRDefault="00FC32FC" w:rsidP="00FC32FC">
      <w:pPr>
        <w:pStyle w:val="card-text"/>
        <w:shd w:val="clear" w:color="auto" w:fill="FFFFFF"/>
        <w:spacing w:before="0" w:beforeAutospacing="0"/>
        <w:rPr>
          <w:rFonts w:ascii="Segoe UI" w:hAnsi="Segoe UI" w:cs="Segoe UI"/>
          <w:color w:val="212529"/>
        </w:rPr>
      </w:pPr>
      <w:r>
        <w:rPr>
          <w:rFonts w:ascii="Segoe UI" w:hAnsi="Segoe UI" w:cs="Segoe UI"/>
          <w:color w:val="212529"/>
        </w:rPr>
        <w:t>With supporting text below as a natural lead-in to additional content.</w:t>
      </w:r>
    </w:p>
    <w:p w:rsidR="00FC32FC" w:rsidRDefault="00FC32FC" w:rsidP="00FC32FC">
      <w:pPr>
        <w:shd w:val="clear" w:color="auto" w:fill="FFFFFF"/>
        <w:rPr>
          <w:rFonts w:ascii="Segoe UI" w:hAnsi="Segoe UI" w:cs="Segoe UI"/>
          <w:color w:val="212529"/>
        </w:rPr>
      </w:pPr>
      <w:hyperlink r:id="rId230" w:history="1">
        <w:r>
          <w:rPr>
            <w:rStyle w:val="Hyperlink"/>
            <w:rFonts w:ascii="Segoe UI" w:hAnsi="Segoe UI" w:cs="Segoe UI"/>
            <w:color w:val="FFFFFF"/>
            <w:bdr w:val="single" w:sz="6" w:space="0" w:color="0D6EFD" w:frame="1"/>
            <w:shd w:val="clear" w:color="auto" w:fill="0D6EFD"/>
          </w:rPr>
          <w:t>Go somewhere</w:t>
        </w:r>
      </w:hyperlink>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text-center"</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nav-pills card-header-pills"</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Active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Special title treatment</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With supporting text below as a natural lead-in to additional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Go somewhere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eading2"/>
        <w:shd w:val="clear" w:color="auto" w:fill="FFFFFF"/>
        <w:rPr>
          <w:rFonts w:ascii="Segoe UI" w:hAnsi="Segoe UI" w:cs="Segoe UI"/>
          <w:b w:val="0"/>
          <w:bCs w:val="0"/>
          <w:color w:val="212529"/>
        </w:rPr>
      </w:pPr>
      <w:bookmarkStart w:id="213" w:name="_Toc144064770"/>
      <w:r>
        <w:rPr>
          <w:rFonts w:ascii="Segoe UI" w:hAnsi="Segoe UI" w:cs="Segoe UI"/>
          <w:b w:val="0"/>
          <w:bCs w:val="0"/>
          <w:color w:val="212529"/>
        </w:rPr>
        <w:t>Images</w:t>
      </w:r>
      <w:bookmarkEnd w:id="213"/>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Cards include a few options for working with images. Choose from appending “image caps” at either end of a card, overlaying images with card content, or simply embedding the image in a card.</w:t>
      </w:r>
    </w:p>
    <w:p w:rsidR="00FC32FC" w:rsidRDefault="00FC32FC" w:rsidP="00FC32FC">
      <w:pPr>
        <w:pStyle w:val="Heading3"/>
        <w:shd w:val="clear" w:color="auto" w:fill="FFFFFF"/>
        <w:rPr>
          <w:rFonts w:ascii="Segoe UI" w:hAnsi="Segoe UI" w:cs="Segoe UI"/>
          <w:b w:val="0"/>
          <w:bCs w:val="0"/>
          <w:color w:val="212529"/>
        </w:rPr>
      </w:pPr>
      <w:bookmarkStart w:id="214" w:name="_Toc144064771"/>
      <w:r>
        <w:rPr>
          <w:rFonts w:ascii="Segoe UI" w:hAnsi="Segoe UI" w:cs="Segoe UI"/>
          <w:b w:val="0"/>
          <w:bCs w:val="0"/>
          <w:color w:val="212529"/>
        </w:rPr>
        <w:t>Image caps</w:t>
      </w:r>
      <w:bookmarkEnd w:id="214"/>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Similar to headers and footers, cards can include top and bottom “image caps”—images at the top or bottom of a card.</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rPr>
          <w:rFonts w:ascii="Segoe UI" w:hAnsi="Segoe UI" w:cs="Segoe UI"/>
          <w:color w:val="212529"/>
        </w:rPr>
      </w:pPr>
      <w:r>
        <w:rPr>
          <w:rFonts w:ascii="Segoe UI" w:hAnsi="Segoe UI" w:cs="Segoe UI"/>
          <w:color w:val="212529"/>
        </w:rPr>
        <w:t>This is a wider card with supporting text below as a natural lead-in to additional content. This content is a little bit longer.</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sz w:val="21"/>
          <w:szCs w:val="21"/>
        </w:rPr>
        <w:t>Last updated 3 mins ago</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rPr>
          <w:rFonts w:ascii="Segoe UI" w:hAnsi="Segoe UI" w:cs="Segoe UI"/>
          <w:color w:val="212529"/>
        </w:rPr>
      </w:pPr>
      <w:r>
        <w:rPr>
          <w:rFonts w:ascii="Segoe UI" w:hAnsi="Segoe UI" w:cs="Segoe UI"/>
          <w:color w:val="212529"/>
        </w:rPr>
        <w:t>This is a wider card with supporting text below as a natural lead-in to additional content. This content is a little bit longer.</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sz w:val="21"/>
          <w:szCs w:val="21"/>
        </w:rPr>
        <w:t>Last updated 3 mins ago</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mb-3"</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is a wider card with supporting text below as a natural lead-in to additional content. This content is a little bit longer.</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&gt;&lt;</w:t>
      </w:r>
      <w:r>
        <w:rPr>
          <w:rStyle w:val="nt"/>
          <w:rFonts w:ascii="var(--bs-font-monospace)" w:hAnsi="var(--bs-font-monospace)"/>
          <w:color w:val="2F6F9F"/>
        </w:rPr>
        <w:t>small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"text-muted"</w:t>
      </w:r>
      <w:r>
        <w:rPr>
          <w:rStyle w:val="p"/>
          <w:rFonts w:ascii="var(--bs-font-monospace)" w:hAnsi="var(--bs-font-monospace)"/>
          <w:color w:val="212529"/>
        </w:rPr>
        <w:t>&gt;</w:t>
      </w:r>
      <w:r>
        <w:rPr>
          <w:rStyle w:val="HTMLCode"/>
          <w:rFonts w:ascii="var(--bs-font-monospace)" w:hAnsi="var(--bs-font-monospace)"/>
          <w:color w:val="212529"/>
        </w:rPr>
        <w:t>Last updated 3 mins ago</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is a wider card with supporting text below as a natural lead-in to additional content. This content is a little bit longer.</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&gt;&lt;</w:t>
      </w:r>
      <w:r>
        <w:rPr>
          <w:rStyle w:val="nt"/>
          <w:rFonts w:ascii="var(--bs-font-monospace)" w:hAnsi="var(--bs-font-monospace)"/>
          <w:color w:val="2F6F9F"/>
        </w:rPr>
        <w:t>small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"text-muted"</w:t>
      </w:r>
      <w:r>
        <w:rPr>
          <w:rStyle w:val="p"/>
          <w:rFonts w:ascii="var(--bs-font-monospace)" w:hAnsi="var(--bs-font-monospace)"/>
          <w:color w:val="212529"/>
        </w:rPr>
        <w:t>&gt;</w:t>
      </w:r>
      <w:r>
        <w:rPr>
          <w:rStyle w:val="HTMLCode"/>
          <w:rFonts w:ascii="var(--bs-font-monospace)" w:hAnsi="var(--bs-font-monospace)"/>
          <w:color w:val="212529"/>
        </w:rPr>
        <w:t>Last updated 3 mins ago</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"card-img-bottom"</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eading3"/>
        <w:shd w:val="clear" w:color="auto" w:fill="FFFFFF"/>
        <w:rPr>
          <w:rFonts w:ascii="Segoe UI" w:hAnsi="Segoe UI" w:cs="Segoe UI"/>
          <w:b w:val="0"/>
          <w:bCs w:val="0"/>
          <w:color w:val="212529"/>
        </w:rPr>
      </w:pPr>
      <w:bookmarkStart w:id="215" w:name="_Toc144064772"/>
      <w:r>
        <w:rPr>
          <w:rFonts w:ascii="Segoe UI" w:hAnsi="Segoe UI" w:cs="Segoe UI"/>
          <w:b w:val="0"/>
          <w:bCs w:val="0"/>
          <w:color w:val="212529"/>
        </w:rPr>
        <w:t>Image overlays</w:t>
      </w:r>
      <w:bookmarkEnd w:id="215"/>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Turn an image into a card background and overlay your card’s text. Depending on the image, you may or may not need additional styles or utilities.</w:t>
      </w:r>
    </w:p>
    <w:p w:rsidR="00FC32FC" w:rsidRDefault="00FC32FC" w:rsidP="00FC32FC">
      <w:pPr>
        <w:shd w:val="clear" w:color="auto" w:fill="FFFFFF"/>
        <w:rPr>
          <w:rFonts w:ascii="Segoe UI" w:hAnsi="Segoe UI" w:cs="Segoe UI"/>
          <w:color w:val="212529"/>
        </w:rPr>
      </w:pPr>
      <w:r>
        <w:rPr>
          <w:rFonts w:ascii="Segoe UI" w:hAnsi="Segoe UI" w:cs="Segoe UI"/>
          <w:color w:val="212529"/>
        </w:rPr>
        <w:t>Card image</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rPr>
          <w:rFonts w:ascii="Segoe UI" w:hAnsi="Segoe UI" w:cs="Segoe UI"/>
          <w:color w:val="212529"/>
        </w:rPr>
      </w:pPr>
      <w:r>
        <w:rPr>
          <w:rFonts w:ascii="Segoe UI" w:hAnsi="Segoe UI" w:cs="Segoe UI"/>
          <w:color w:val="212529"/>
        </w:rPr>
        <w:t>This is a wider card with supporting text below as a natural lead-in to additional content. This content is a little bit longer.</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Last updated 3 mins ago</w:t>
      </w:r>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bg-dark text-white"</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"card-img-overlay"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is a wider card with supporting text below as a natural lead-in to additional content. This content is a little bit longer.</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Last updated 3 mins ago</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shd w:val="clear" w:color="auto" w:fill="FFFFFF"/>
        <w:rPr>
          <w:rFonts w:ascii="Segoe UI" w:hAnsi="Segoe UI" w:cs="Segoe UI"/>
          <w:color w:val="212529"/>
          <w:sz w:val="24"/>
          <w:szCs w:val="24"/>
        </w:rPr>
      </w:pPr>
      <w:r>
        <w:rPr>
          <w:rFonts w:ascii="Segoe UI" w:hAnsi="Segoe UI" w:cs="Segoe UI"/>
          <w:color w:val="212529"/>
        </w:rPr>
        <w:t>Note that content should not be larger than the height of the image. If content is larger than the image the content will be displayed outside the image.</w:t>
      </w:r>
    </w:p>
    <w:p w:rsidR="00FC32FC" w:rsidRDefault="00FC32FC" w:rsidP="00FC32FC">
      <w:pPr>
        <w:pStyle w:val="Heading2"/>
        <w:shd w:val="clear" w:color="auto" w:fill="FFFFFF"/>
        <w:rPr>
          <w:rFonts w:ascii="Segoe UI" w:hAnsi="Segoe UI" w:cs="Segoe UI"/>
          <w:b w:val="0"/>
          <w:bCs w:val="0"/>
          <w:color w:val="212529"/>
        </w:rPr>
      </w:pPr>
      <w:bookmarkStart w:id="216" w:name="_Toc144064773"/>
      <w:r>
        <w:rPr>
          <w:rFonts w:ascii="Segoe UI" w:hAnsi="Segoe UI" w:cs="Segoe UI"/>
          <w:b w:val="0"/>
          <w:bCs w:val="0"/>
          <w:color w:val="212529"/>
        </w:rPr>
        <w:t>Horizontal</w:t>
      </w:r>
      <w:bookmarkEnd w:id="216"/>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Using a combination of grid and utility classes, cards can be made horizontal in a mobile-friendly and responsive way. In the example below, we remove the grid gutters with </w:t>
      </w:r>
      <w:r>
        <w:rPr>
          <w:rStyle w:val="HTMLCode"/>
          <w:rFonts w:ascii="var(--bs-font-monospace)" w:hAnsi="var(--bs-font-monospace)"/>
          <w:color w:val="D63384"/>
          <w:sz w:val="21"/>
          <w:szCs w:val="21"/>
        </w:rPr>
        <w:t>.g-0</w:t>
      </w:r>
      <w:r>
        <w:rPr>
          <w:rFonts w:ascii="Segoe UI" w:hAnsi="Segoe UI" w:cs="Segoe UI"/>
          <w:color w:val="212529"/>
        </w:rPr>
        <w:t> and use </w:t>
      </w:r>
      <w:r>
        <w:rPr>
          <w:rStyle w:val="HTMLCode"/>
          <w:rFonts w:ascii="var(--bs-font-monospace)" w:hAnsi="var(--bs-font-monospace)"/>
          <w:color w:val="D63384"/>
          <w:sz w:val="21"/>
          <w:szCs w:val="21"/>
        </w:rPr>
        <w:t>.col-md-*</w:t>
      </w:r>
      <w:r>
        <w:rPr>
          <w:rFonts w:ascii="Segoe UI" w:hAnsi="Segoe UI" w:cs="Segoe UI"/>
          <w:color w:val="212529"/>
        </w:rPr>
        <w:t> classes to make the card horizontal at the </w:t>
      </w:r>
      <w:r>
        <w:rPr>
          <w:rStyle w:val="HTMLCode"/>
          <w:rFonts w:ascii="var(--bs-font-monospace)" w:hAnsi="var(--bs-font-monospace)"/>
          <w:color w:val="D63384"/>
          <w:sz w:val="21"/>
          <w:szCs w:val="21"/>
        </w:rPr>
        <w:t>md</w:t>
      </w:r>
      <w:r>
        <w:rPr>
          <w:rFonts w:ascii="Segoe UI" w:hAnsi="Segoe UI" w:cs="Segoe UI"/>
          <w:color w:val="212529"/>
        </w:rPr>
        <w:t> breakpoint. Further adjustments may be needed depending on your card content.</w:t>
      </w:r>
    </w:p>
    <w:p w:rsidR="00FC32FC" w:rsidRDefault="00FC32FC" w:rsidP="00FC32FC">
      <w:pPr>
        <w:shd w:val="clear" w:color="auto" w:fill="FFFFFF"/>
        <w:rPr>
          <w:rFonts w:ascii="Segoe UI" w:hAnsi="Segoe UI" w:cs="Segoe UI"/>
          <w:color w:val="212529"/>
        </w:rPr>
      </w:pPr>
      <w:r>
        <w:rPr>
          <w:rFonts w:ascii="Segoe UI" w:hAnsi="Segoe UI" w:cs="Segoe UI"/>
          <w:color w:val="212529"/>
        </w:rPr>
        <w:t>Image</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rPr>
          <w:rFonts w:ascii="Segoe UI" w:hAnsi="Segoe UI" w:cs="Segoe UI"/>
          <w:color w:val="212529"/>
        </w:rPr>
      </w:pPr>
      <w:r>
        <w:rPr>
          <w:rFonts w:ascii="Segoe UI" w:hAnsi="Segoe UI" w:cs="Segoe UI"/>
          <w:color w:val="212529"/>
        </w:rPr>
        <w:t>This is a wider card with supporting text below as a natural lead-in to additional content. This content is a little bit longer.</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sz w:val="21"/>
          <w:szCs w:val="21"/>
        </w:rPr>
        <w:t>Last updated 3 mins ago</w:t>
      </w:r>
    </w:p>
    <w:p w:rsidR="009B2E08" w:rsidRDefault="009B2E08" w:rsidP="00FC32FC">
      <w:pPr>
        <w:pStyle w:val="HTMLPreformatted"/>
        <w:rPr>
          <w:rStyle w:val="p"/>
          <w:rFonts w:ascii="var(--bs-font-monospace)" w:hAnsi="var(--bs-font-monospace)"/>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mb-3"</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"max-width: 540px;"</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"row g-0"</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"col-md-4"</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"img-fluid rounded-start"</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"col-md-8"</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is a wider card with supporting text below as a natural lead-in to additional content. This content is a little bit longer.</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&gt;&lt;</w:t>
      </w:r>
      <w:r>
        <w:rPr>
          <w:rStyle w:val="nt"/>
          <w:rFonts w:ascii="var(--bs-font-monospace)" w:hAnsi="var(--bs-font-monospace)"/>
          <w:color w:val="2F6F9F"/>
        </w:rPr>
        <w:t>small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"text-muted"</w:t>
      </w:r>
      <w:r>
        <w:rPr>
          <w:rStyle w:val="p"/>
          <w:rFonts w:ascii="var(--bs-font-monospace)" w:hAnsi="var(--bs-font-monospace)"/>
          <w:color w:val="212529"/>
        </w:rPr>
        <w:t>&gt;</w:t>
      </w:r>
      <w:r>
        <w:rPr>
          <w:rStyle w:val="HTMLCode"/>
          <w:rFonts w:ascii="var(--bs-font-monospace)" w:hAnsi="var(--bs-font-monospace)"/>
          <w:color w:val="212529"/>
        </w:rPr>
        <w:t>Last updated 3 mins ago</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eading2"/>
        <w:shd w:val="clear" w:color="auto" w:fill="FFFFFF"/>
        <w:rPr>
          <w:rFonts w:ascii="Segoe UI" w:hAnsi="Segoe UI" w:cs="Segoe UI"/>
          <w:b w:val="0"/>
          <w:bCs w:val="0"/>
          <w:color w:val="212529"/>
        </w:rPr>
      </w:pPr>
      <w:bookmarkStart w:id="217" w:name="_Toc144064774"/>
      <w:r>
        <w:rPr>
          <w:rFonts w:ascii="Segoe UI" w:hAnsi="Segoe UI" w:cs="Segoe UI"/>
          <w:b w:val="0"/>
          <w:bCs w:val="0"/>
          <w:color w:val="212529"/>
        </w:rPr>
        <w:t>Card styles</w:t>
      </w:r>
      <w:bookmarkEnd w:id="217"/>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Cards include various options for customizing their backgrounds, borders, and color.</w:t>
      </w:r>
    </w:p>
    <w:p w:rsidR="00FC32FC" w:rsidRDefault="00FC32FC" w:rsidP="00FC32FC">
      <w:pPr>
        <w:pStyle w:val="Heading3"/>
        <w:shd w:val="clear" w:color="auto" w:fill="FFFFFF"/>
        <w:rPr>
          <w:rFonts w:ascii="Segoe UI" w:hAnsi="Segoe UI" w:cs="Segoe UI"/>
          <w:b w:val="0"/>
          <w:bCs w:val="0"/>
          <w:color w:val="212529"/>
        </w:rPr>
      </w:pPr>
      <w:bookmarkStart w:id="218" w:name="_Toc144064775"/>
      <w:r>
        <w:rPr>
          <w:rFonts w:ascii="Segoe UI" w:hAnsi="Segoe UI" w:cs="Segoe UI"/>
          <w:b w:val="0"/>
          <w:bCs w:val="0"/>
          <w:color w:val="212529"/>
        </w:rPr>
        <w:t>Background and color</w:t>
      </w:r>
      <w:bookmarkEnd w:id="218"/>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Use </w:t>
      </w:r>
      <w:hyperlink r:id="rId231" w:history="1">
        <w:r>
          <w:rPr>
            <w:rStyle w:val="Hyperlink"/>
            <w:rFonts w:ascii="Segoe UI" w:hAnsi="Segoe UI" w:cs="Segoe UI"/>
            <w:color w:val="0D6EFD"/>
          </w:rPr>
          <w:t>text color</w:t>
        </w:r>
      </w:hyperlink>
      <w:r>
        <w:rPr>
          <w:rFonts w:ascii="Segoe UI" w:hAnsi="Segoe UI" w:cs="Segoe UI"/>
          <w:color w:val="212529"/>
        </w:rPr>
        <w:t> and </w:t>
      </w:r>
      <w:hyperlink r:id="rId232" w:history="1">
        <w:r>
          <w:rPr>
            <w:rStyle w:val="Hyperlink"/>
            <w:rFonts w:ascii="Segoe UI" w:hAnsi="Segoe UI" w:cs="Segoe UI"/>
            <w:color w:val="0D6EFD"/>
          </w:rPr>
          <w:t>background utilities</w:t>
        </w:r>
      </w:hyperlink>
      <w:r>
        <w:rPr>
          <w:rFonts w:ascii="Segoe UI" w:hAnsi="Segoe UI" w:cs="Segoe UI"/>
          <w:color w:val="212529"/>
        </w:rPr>
        <w:t> to change the appearance of a card.</w:t>
      </w:r>
    </w:p>
    <w:p w:rsidR="00FC32FC" w:rsidRDefault="00FC32FC" w:rsidP="00FC32FC">
      <w:pPr>
        <w:shd w:val="clear" w:color="auto" w:fill="FFFFFF"/>
        <w:rPr>
          <w:rFonts w:ascii="Segoe UI" w:hAnsi="Segoe UI" w:cs="Segoe UI"/>
          <w:color w:val="212529"/>
        </w:rPr>
      </w:pPr>
      <w:r>
        <w:rPr>
          <w:rFonts w:ascii="Segoe UI" w:hAnsi="Segoe UI" w:cs="Segoe UI"/>
          <w:color w:val="212529"/>
        </w:rPr>
        <w:t>Header</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Primary 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Some quick example text to build on the card title and make up the bulk of the card's content.</w:t>
      </w:r>
    </w:p>
    <w:p w:rsidR="00FC32FC" w:rsidRDefault="00FC32FC" w:rsidP="00FC32FC">
      <w:pPr>
        <w:shd w:val="clear" w:color="auto" w:fill="FFFFFF"/>
        <w:rPr>
          <w:rFonts w:ascii="Segoe UI" w:hAnsi="Segoe UI" w:cs="Segoe UI"/>
          <w:color w:val="212529"/>
        </w:rPr>
      </w:pPr>
      <w:r>
        <w:rPr>
          <w:rFonts w:ascii="Segoe UI" w:hAnsi="Segoe UI" w:cs="Segoe UI"/>
          <w:color w:val="212529"/>
        </w:rPr>
        <w:t>Header</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Secondary 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Some quick example text to build on the card title and make up the bulk of the card's content.</w:t>
      </w:r>
    </w:p>
    <w:p w:rsidR="00FC32FC" w:rsidRDefault="00FC32FC" w:rsidP="00FC32FC">
      <w:pPr>
        <w:shd w:val="clear" w:color="auto" w:fill="FFFFFF"/>
        <w:rPr>
          <w:rFonts w:ascii="Segoe UI" w:hAnsi="Segoe UI" w:cs="Segoe UI"/>
          <w:color w:val="212529"/>
        </w:rPr>
      </w:pPr>
      <w:r>
        <w:rPr>
          <w:rFonts w:ascii="Segoe UI" w:hAnsi="Segoe UI" w:cs="Segoe UI"/>
          <w:color w:val="212529"/>
        </w:rPr>
        <w:t>Header</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Success 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Some quick example text to build on the card title and make up the bulk of the card's content.</w:t>
      </w:r>
    </w:p>
    <w:p w:rsidR="00FC32FC" w:rsidRDefault="00FC32FC" w:rsidP="00FC32FC">
      <w:pPr>
        <w:shd w:val="clear" w:color="auto" w:fill="FFFFFF"/>
        <w:rPr>
          <w:rFonts w:ascii="Segoe UI" w:hAnsi="Segoe UI" w:cs="Segoe UI"/>
          <w:color w:val="212529"/>
        </w:rPr>
      </w:pPr>
      <w:r>
        <w:rPr>
          <w:rFonts w:ascii="Segoe UI" w:hAnsi="Segoe UI" w:cs="Segoe UI"/>
          <w:color w:val="212529"/>
        </w:rPr>
        <w:t>Header</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Danger 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Some quick example text to build on the card title and make up the bulk of the card's content.</w:t>
      </w:r>
    </w:p>
    <w:p w:rsidR="00FC32FC" w:rsidRDefault="00FC32FC" w:rsidP="00FC32FC">
      <w:pPr>
        <w:shd w:val="clear" w:color="auto" w:fill="FFFFFF"/>
        <w:rPr>
          <w:rFonts w:ascii="Segoe UI" w:hAnsi="Segoe UI" w:cs="Segoe UI"/>
          <w:color w:val="212529"/>
        </w:rPr>
      </w:pPr>
      <w:r>
        <w:rPr>
          <w:rFonts w:ascii="Segoe UI" w:hAnsi="Segoe UI" w:cs="Segoe UI"/>
          <w:color w:val="212529"/>
        </w:rPr>
        <w:t>Header</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Warning 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Some quick example text to build on the card title and make up the bulk of the card's content.</w:t>
      </w:r>
    </w:p>
    <w:p w:rsidR="00FC32FC" w:rsidRDefault="00FC32FC" w:rsidP="00FC32FC">
      <w:pPr>
        <w:shd w:val="clear" w:color="auto" w:fill="FFFFFF"/>
        <w:rPr>
          <w:rFonts w:ascii="Segoe UI" w:hAnsi="Segoe UI" w:cs="Segoe UI"/>
          <w:color w:val="212529"/>
        </w:rPr>
      </w:pPr>
      <w:r>
        <w:rPr>
          <w:rFonts w:ascii="Segoe UI" w:hAnsi="Segoe UI" w:cs="Segoe UI"/>
          <w:color w:val="212529"/>
        </w:rPr>
        <w:t>Header</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Info 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Some quick example text to build on the card title and make up the bulk of the card's content.</w:t>
      </w:r>
    </w:p>
    <w:p w:rsidR="00FC32FC" w:rsidRDefault="00FC32FC" w:rsidP="00FC32FC">
      <w:pPr>
        <w:shd w:val="clear" w:color="auto" w:fill="FFFFFF"/>
        <w:rPr>
          <w:rFonts w:ascii="Segoe UI" w:hAnsi="Segoe UI" w:cs="Segoe UI"/>
          <w:color w:val="212529"/>
        </w:rPr>
      </w:pPr>
      <w:r>
        <w:rPr>
          <w:rFonts w:ascii="Segoe UI" w:hAnsi="Segoe UI" w:cs="Segoe UI"/>
          <w:color w:val="212529"/>
        </w:rPr>
        <w:t>Header</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Light 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Some quick example text to build on the card title and make up the bulk of the card's content.</w:t>
      </w:r>
    </w:p>
    <w:p w:rsidR="00FC32FC" w:rsidRDefault="00FC32FC" w:rsidP="00FC32FC">
      <w:pPr>
        <w:shd w:val="clear" w:color="auto" w:fill="FFFFFF"/>
        <w:rPr>
          <w:rFonts w:ascii="Segoe UI" w:hAnsi="Segoe UI" w:cs="Segoe UI"/>
          <w:color w:val="212529"/>
        </w:rPr>
      </w:pPr>
      <w:r>
        <w:rPr>
          <w:rFonts w:ascii="Segoe UI" w:hAnsi="Segoe UI" w:cs="Segoe UI"/>
          <w:color w:val="212529"/>
        </w:rPr>
        <w:t>Header</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Dark 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Some quick example text to build on the card title and make up the bulk of the card's content.</w:t>
      </w:r>
    </w:p>
    <w:p w:rsidR="00902F51" w:rsidRDefault="00902F51" w:rsidP="00FC32FC">
      <w:pPr>
        <w:pStyle w:val="HTMLPreformatted"/>
        <w:rPr>
          <w:rStyle w:val="p"/>
          <w:rFonts w:ascii="var(--bs-font-monospace)" w:hAnsi="var(--bs-font-monospace)"/>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text-white bg-primary mb-3"</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"max-width: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w:t>
      </w:r>
      <w:r>
        <w:rPr>
          <w:rStyle w:val="p"/>
          <w:rFonts w:ascii="var(--bs-font-monospace)" w:hAnsi="var(--bs-font-monospace)"/>
          <w:color w:val="212529"/>
        </w:rPr>
        <w:t>&gt;</w:t>
      </w:r>
      <w:r>
        <w:rPr>
          <w:rStyle w:val="HTMLCode"/>
          <w:rFonts w:ascii="var(--bs-font-monospace)" w:hAnsi="var(--bs-font-monospace)"/>
          <w:color w:val="212529"/>
        </w:rPr>
        <w:t>Header</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Primary 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Some quick example text to build on the card title and make up the bulk of the card's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text-white bg-secondary mb-3"</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"max-width: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w:t>
      </w:r>
      <w:r>
        <w:rPr>
          <w:rStyle w:val="p"/>
          <w:rFonts w:ascii="var(--bs-font-monospace)" w:hAnsi="var(--bs-font-monospace)"/>
          <w:color w:val="212529"/>
        </w:rPr>
        <w:t>&gt;</w:t>
      </w:r>
      <w:r>
        <w:rPr>
          <w:rStyle w:val="HTMLCode"/>
          <w:rFonts w:ascii="var(--bs-font-monospace)" w:hAnsi="var(--bs-font-monospace)"/>
          <w:color w:val="212529"/>
        </w:rPr>
        <w:t>Header</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Secondary 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Some quick example text to build on the card title and make up the bulk of the card's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text-white bg-success mb-3"</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"max-width: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w:t>
      </w:r>
      <w:r>
        <w:rPr>
          <w:rStyle w:val="p"/>
          <w:rFonts w:ascii="var(--bs-font-monospace)" w:hAnsi="var(--bs-font-monospace)"/>
          <w:color w:val="212529"/>
        </w:rPr>
        <w:t>&gt;</w:t>
      </w:r>
      <w:r>
        <w:rPr>
          <w:rStyle w:val="HTMLCode"/>
          <w:rFonts w:ascii="var(--bs-font-monospace)" w:hAnsi="var(--bs-font-monospace)"/>
          <w:color w:val="212529"/>
        </w:rPr>
        <w:t>Header</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Success 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Some quick example text to build on the card title and make up the bulk of the card's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text-white bg-danger mb-3"</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"max-width: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w:t>
      </w:r>
      <w:r>
        <w:rPr>
          <w:rStyle w:val="p"/>
          <w:rFonts w:ascii="var(--bs-font-monospace)" w:hAnsi="var(--bs-font-monospace)"/>
          <w:color w:val="212529"/>
        </w:rPr>
        <w:t>&gt;</w:t>
      </w:r>
      <w:r>
        <w:rPr>
          <w:rStyle w:val="HTMLCode"/>
          <w:rFonts w:ascii="var(--bs-font-monospace)" w:hAnsi="var(--bs-font-monospace)"/>
          <w:color w:val="212529"/>
        </w:rPr>
        <w:t>Header</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Danger 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Some quick example text to build on the card title and make up the bulk of the card's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text-dark bg-warning mb-3"</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"max-width: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w:t>
      </w:r>
      <w:r>
        <w:rPr>
          <w:rStyle w:val="p"/>
          <w:rFonts w:ascii="var(--bs-font-monospace)" w:hAnsi="var(--bs-font-monospace)"/>
          <w:color w:val="212529"/>
        </w:rPr>
        <w:t>&gt;</w:t>
      </w:r>
      <w:r>
        <w:rPr>
          <w:rStyle w:val="HTMLCode"/>
          <w:rFonts w:ascii="var(--bs-font-monospace)" w:hAnsi="var(--bs-font-monospace)"/>
          <w:color w:val="212529"/>
        </w:rPr>
        <w:t>Header</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Warning 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Some quick example text to build on the card title and make up the bulk of the card's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text-dark bg-info mb-3"</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"max-width: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w:t>
      </w:r>
      <w:r>
        <w:rPr>
          <w:rStyle w:val="p"/>
          <w:rFonts w:ascii="var(--bs-font-monospace)" w:hAnsi="var(--bs-font-monospace)"/>
          <w:color w:val="212529"/>
        </w:rPr>
        <w:t>&gt;</w:t>
      </w:r>
      <w:r>
        <w:rPr>
          <w:rStyle w:val="HTMLCode"/>
          <w:rFonts w:ascii="var(--bs-font-monospace)" w:hAnsi="var(--bs-font-monospace)"/>
          <w:color w:val="212529"/>
        </w:rPr>
        <w:t>Header</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Info 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Some quick example text to build on the card title and make up the bulk of the card's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text-dark bg-light mb-3"</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"max-width: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w:t>
      </w:r>
      <w:r>
        <w:rPr>
          <w:rStyle w:val="p"/>
          <w:rFonts w:ascii="var(--bs-font-monospace)" w:hAnsi="var(--bs-font-monospace)"/>
          <w:color w:val="212529"/>
        </w:rPr>
        <w:t>&gt;</w:t>
      </w:r>
      <w:r>
        <w:rPr>
          <w:rStyle w:val="HTMLCode"/>
          <w:rFonts w:ascii="var(--bs-font-monospace)" w:hAnsi="var(--bs-font-monospace)"/>
          <w:color w:val="212529"/>
        </w:rPr>
        <w:t>Header</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Light 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Some quick example text to build on the card title and make up the bulk of the card's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text-white bg-dark mb-3"</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"max-width: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w:t>
      </w:r>
      <w:r>
        <w:rPr>
          <w:rStyle w:val="p"/>
          <w:rFonts w:ascii="var(--bs-font-monospace)" w:hAnsi="var(--bs-font-monospace)"/>
          <w:color w:val="212529"/>
        </w:rPr>
        <w:t>&gt;</w:t>
      </w:r>
      <w:r>
        <w:rPr>
          <w:rStyle w:val="HTMLCode"/>
          <w:rFonts w:ascii="var(--bs-font-monospace)" w:hAnsi="var(--bs-font-monospace)"/>
          <w:color w:val="212529"/>
        </w:rPr>
        <w:t>Header</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Dark 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Some quick example text to build on the card title and make up the bulk of the card's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eading5"/>
        <w:shd w:val="clear" w:color="auto" w:fill="FFFFFF"/>
        <w:spacing w:before="0"/>
        <w:rPr>
          <w:rFonts w:ascii="Segoe UI" w:hAnsi="Segoe UI" w:cs="Segoe UI"/>
          <w:color w:val="212529"/>
          <w:sz w:val="20"/>
          <w:szCs w:val="20"/>
        </w:rPr>
      </w:pPr>
      <w:r>
        <w:rPr>
          <w:rFonts w:ascii="Segoe UI" w:hAnsi="Segoe UI" w:cs="Segoe UI"/>
          <w:b/>
          <w:bCs/>
          <w:color w:val="212529"/>
        </w:rPr>
        <w:t>Conveying meaning to assistive technologies</w:t>
      </w:r>
    </w:p>
    <w:p w:rsidR="00FC32FC" w:rsidRDefault="00FC32FC" w:rsidP="00FC32FC">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Using color to add meaning only provides a visual indication, which will not be conveyed to users of assistive technologies – such as screen readers. Ensure that information denoted by the color is either obvious from the content itself (e.g. the visible text), or is included through alternative means, such as additional text hidden with the </w:t>
      </w:r>
      <w:r>
        <w:rPr>
          <w:rStyle w:val="HTMLCode"/>
          <w:rFonts w:ascii="var(--bs-font-monospace)" w:hAnsi="var(--bs-font-monospace)"/>
          <w:color w:val="D63384"/>
          <w:sz w:val="21"/>
          <w:szCs w:val="21"/>
        </w:rPr>
        <w:t>.visually-hidden</w:t>
      </w:r>
      <w:r>
        <w:rPr>
          <w:rFonts w:ascii="Segoe UI" w:hAnsi="Segoe UI" w:cs="Segoe UI"/>
          <w:color w:val="212529"/>
        </w:rPr>
        <w:t> class.</w:t>
      </w:r>
    </w:p>
    <w:p w:rsidR="00FC32FC" w:rsidRDefault="00FC32FC" w:rsidP="00FC32FC">
      <w:pPr>
        <w:pStyle w:val="Heading3"/>
        <w:shd w:val="clear" w:color="auto" w:fill="FFFFFF"/>
        <w:rPr>
          <w:rFonts w:ascii="Segoe UI" w:hAnsi="Segoe UI" w:cs="Segoe UI"/>
          <w:b w:val="0"/>
          <w:bCs w:val="0"/>
          <w:color w:val="212529"/>
        </w:rPr>
      </w:pPr>
      <w:bookmarkStart w:id="219" w:name="_Toc144064776"/>
      <w:r>
        <w:rPr>
          <w:rFonts w:ascii="Segoe UI" w:hAnsi="Segoe UI" w:cs="Segoe UI"/>
          <w:b w:val="0"/>
          <w:bCs w:val="0"/>
          <w:color w:val="212529"/>
        </w:rPr>
        <w:t>Border</w:t>
      </w:r>
      <w:bookmarkEnd w:id="219"/>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Use </w:t>
      </w:r>
      <w:hyperlink r:id="rId233" w:history="1">
        <w:r>
          <w:rPr>
            <w:rStyle w:val="Hyperlink"/>
            <w:rFonts w:ascii="Segoe UI" w:hAnsi="Segoe UI" w:cs="Segoe UI"/>
            <w:color w:val="0D6EFD"/>
          </w:rPr>
          <w:t>border utilities</w:t>
        </w:r>
      </w:hyperlink>
      <w:r>
        <w:rPr>
          <w:rFonts w:ascii="Segoe UI" w:hAnsi="Segoe UI" w:cs="Segoe UI"/>
          <w:color w:val="212529"/>
        </w:rPr>
        <w:t> to change just the </w:t>
      </w:r>
      <w:r>
        <w:rPr>
          <w:rStyle w:val="HTMLCode"/>
          <w:rFonts w:ascii="var(--bs-font-monospace)" w:hAnsi="var(--bs-font-monospace)"/>
          <w:color w:val="D63384"/>
          <w:sz w:val="21"/>
          <w:szCs w:val="21"/>
        </w:rPr>
        <w:t>border-color</w:t>
      </w:r>
      <w:r>
        <w:rPr>
          <w:rFonts w:ascii="Segoe UI" w:hAnsi="Segoe UI" w:cs="Segoe UI"/>
          <w:color w:val="212529"/>
        </w:rPr>
        <w:t> of a card. Note that you can put </w:t>
      </w:r>
      <w:r>
        <w:rPr>
          <w:rStyle w:val="HTMLCode"/>
          <w:rFonts w:ascii="var(--bs-font-monospace)" w:hAnsi="var(--bs-font-monospace)"/>
          <w:color w:val="D63384"/>
          <w:sz w:val="21"/>
          <w:szCs w:val="21"/>
        </w:rPr>
        <w:t>.text-{color}</w:t>
      </w:r>
      <w:r>
        <w:rPr>
          <w:rFonts w:ascii="Segoe UI" w:hAnsi="Segoe UI" w:cs="Segoe UI"/>
          <w:color w:val="212529"/>
        </w:rPr>
        <w:t> classes on the parent </w:t>
      </w:r>
      <w:r>
        <w:rPr>
          <w:rStyle w:val="HTMLCode"/>
          <w:rFonts w:ascii="var(--bs-font-monospace)" w:hAnsi="var(--bs-font-monospace)"/>
          <w:color w:val="D63384"/>
          <w:sz w:val="21"/>
          <w:szCs w:val="21"/>
        </w:rPr>
        <w:t>.card</w:t>
      </w:r>
      <w:r>
        <w:rPr>
          <w:rFonts w:ascii="Segoe UI" w:hAnsi="Segoe UI" w:cs="Segoe UI"/>
          <w:color w:val="212529"/>
        </w:rPr>
        <w:t> or a subset of the card’s contents as shown below.</w:t>
      </w:r>
    </w:p>
    <w:p w:rsidR="00FC32FC" w:rsidRDefault="00FC32FC" w:rsidP="00FC32FC">
      <w:pPr>
        <w:shd w:val="clear" w:color="auto" w:fill="FFFFFF"/>
        <w:rPr>
          <w:rFonts w:ascii="Segoe UI" w:hAnsi="Segoe UI" w:cs="Segoe UI"/>
          <w:color w:val="212529"/>
        </w:rPr>
      </w:pPr>
      <w:r>
        <w:rPr>
          <w:rFonts w:ascii="Segoe UI" w:hAnsi="Segoe UI" w:cs="Segoe UI"/>
          <w:color w:val="212529"/>
        </w:rPr>
        <w:t>Header</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Primary 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Some quick example text to build on the card title and make up the bulk of the card's content.</w:t>
      </w:r>
    </w:p>
    <w:p w:rsidR="00FC32FC" w:rsidRDefault="00FC32FC" w:rsidP="00FC32FC">
      <w:pPr>
        <w:shd w:val="clear" w:color="auto" w:fill="FFFFFF"/>
        <w:rPr>
          <w:rFonts w:ascii="Segoe UI" w:hAnsi="Segoe UI" w:cs="Segoe UI"/>
          <w:color w:val="212529"/>
        </w:rPr>
      </w:pPr>
      <w:r>
        <w:rPr>
          <w:rFonts w:ascii="Segoe UI" w:hAnsi="Segoe UI" w:cs="Segoe UI"/>
          <w:color w:val="212529"/>
        </w:rPr>
        <w:t>Header</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Secondary 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Some quick example text to build on the card title and make up the bulk of the card's content.</w:t>
      </w:r>
    </w:p>
    <w:p w:rsidR="00FC32FC" w:rsidRDefault="00FC32FC" w:rsidP="00FC32FC">
      <w:pPr>
        <w:shd w:val="clear" w:color="auto" w:fill="FFFFFF"/>
        <w:rPr>
          <w:rFonts w:ascii="Segoe UI" w:hAnsi="Segoe UI" w:cs="Segoe UI"/>
          <w:color w:val="212529"/>
        </w:rPr>
      </w:pPr>
      <w:r>
        <w:rPr>
          <w:rFonts w:ascii="Segoe UI" w:hAnsi="Segoe UI" w:cs="Segoe UI"/>
          <w:color w:val="212529"/>
        </w:rPr>
        <w:t>Header</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Success 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Some quick example text to build on the card title and make up the bulk of the card's content.</w:t>
      </w:r>
    </w:p>
    <w:p w:rsidR="00FC32FC" w:rsidRDefault="00FC32FC" w:rsidP="00FC32FC">
      <w:pPr>
        <w:shd w:val="clear" w:color="auto" w:fill="FFFFFF"/>
        <w:rPr>
          <w:rFonts w:ascii="Segoe UI" w:hAnsi="Segoe UI" w:cs="Segoe UI"/>
          <w:color w:val="212529"/>
        </w:rPr>
      </w:pPr>
      <w:r>
        <w:rPr>
          <w:rFonts w:ascii="Segoe UI" w:hAnsi="Segoe UI" w:cs="Segoe UI"/>
          <w:color w:val="212529"/>
        </w:rPr>
        <w:t>Header</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Danger 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Some quick example text to build on the card title and make up the bulk of the card's content.</w:t>
      </w:r>
    </w:p>
    <w:p w:rsidR="00FC32FC" w:rsidRDefault="00FC32FC" w:rsidP="00FC32FC">
      <w:pPr>
        <w:shd w:val="clear" w:color="auto" w:fill="FFFFFF"/>
        <w:rPr>
          <w:rFonts w:ascii="Segoe UI" w:hAnsi="Segoe UI" w:cs="Segoe UI"/>
          <w:color w:val="212529"/>
        </w:rPr>
      </w:pPr>
      <w:r>
        <w:rPr>
          <w:rFonts w:ascii="Segoe UI" w:hAnsi="Segoe UI" w:cs="Segoe UI"/>
          <w:color w:val="212529"/>
        </w:rPr>
        <w:t>Header</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Warning 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Some quick example text to build on the card title and make up the bulk of the card's content.</w:t>
      </w:r>
    </w:p>
    <w:p w:rsidR="00FC32FC" w:rsidRDefault="00FC32FC" w:rsidP="00FC32FC">
      <w:pPr>
        <w:shd w:val="clear" w:color="auto" w:fill="FFFFFF"/>
        <w:rPr>
          <w:rFonts w:ascii="Segoe UI" w:hAnsi="Segoe UI" w:cs="Segoe UI"/>
          <w:color w:val="212529"/>
        </w:rPr>
      </w:pPr>
      <w:r>
        <w:rPr>
          <w:rFonts w:ascii="Segoe UI" w:hAnsi="Segoe UI" w:cs="Segoe UI"/>
          <w:color w:val="212529"/>
        </w:rPr>
        <w:t>Header</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Info 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Some quick example text to build on the card title and make up the bulk of the card's content.</w:t>
      </w:r>
    </w:p>
    <w:p w:rsidR="00FC32FC" w:rsidRDefault="00FC32FC" w:rsidP="00FC32FC">
      <w:pPr>
        <w:shd w:val="clear" w:color="auto" w:fill="FFFFFF"/>
        <w:rPr>
          <w:rFonts w:ascii="Segoe UI" w:hAnsi="Segoe UI" w:cs="Segoe UI"/>
          <w:color w:val="212529"/>
        </w:rPr>
      </w:pPr>
      <w:r>
        <w:rPr>
          <w:rFonts w:ascii="Segoe UI" w:hAnsi="Segoe UI" w:cs="Segoe UI"/>
          <w:color w:val="212529"/>
        </w:rPr>
        <w:t>Header</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Light 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Some quick example text to build on the card title and make up the bulk of the card's content.</w:t>
      </w:r>
    </w:p>
    <w:p w:rsidR="00FC32FC" w:rsidRDefault="00FC32FC" w:rsidP="00FC32FC">
      <w:pPr>
        <w:shd w:val="clear" w:color="auto" w:fill="FFFFFF"/>
        <w:rPr>
          <w:rFonts w:ascii="Segoe UI" w:hAnsi="Segoe UI" w:cs="Segoe UI"/>
          <w:color w:val="212529"/>
        </w:rPr>
      </w:pPr>
      <w:r>
        <w:rPr>
          <w:rFonts w:ascii="Segoe UI" w:hAnsi="Segoe UI" w:cs="Segoe UI"/>
          <w:color w:val="212529"/>
        </w:rPr>
        <w:t>Header</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Dark 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Some quick example text to build on the card title and make up the bulk of the card's content.</w:t>
      </w:r>
    </w:p>
    <w:p w:rsidR="00923815" w:rsidRDefault="00923815" w:rsidP="00FC32FC">
      <w:pPr>
        <w:pStyle w:val="HTMLPreformatted"/>
        <w:rPr>
          <w:rStyle w:val="p"/>
          <w:rFonts w:ascii="var(--bs-font-monospace)" w:hAnsi="var(--bs-font-monospace)"/>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border-primary mb-3"</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"max-width: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w:t>
      </w:r>
      <w:r>
        <w:rPr>
          <w:rStyle w:val="p"/>
          <w:rFonts w:ascii="var(--bs-font-monospace)" w:hAnsi="var(--bs-font-monospace)"/>
          <w:color w:val="212529"/>
        </w:rPr>
        <w:t>&gt;</w:t>
      </w:r>
      <w:r>
        <w:rPr>
          <w:rStyle w:val="HTMLCode"/>
          <w:rFonts w:ascii="var(--bs-font-monospace)" w:hAnsi="var(--bs-font-monospace)"/>
          <w:color w:val="212529"/>
        </w:rPr>
        <w:t>Header</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 text-primary"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Primary 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Some quick example text to build on the card title and make up the bulk of the card's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border-secondary mb-3"</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"max-width: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w:t>
      </w:r>
      <w:r>
        <w:rPr>
          <w:rStyle w:val="p"/>
          <w:rFonts w:ascii="var(--bs-font-monospace)" w:hAnsi="var(--bs-font-monospace)"/>
          <w:color w:val="212529"/>
        </w:rPr>
        <w:t>&gt;</w:t>
      </w:r>
      <w:r>
        <w:rPr>
          <w:rStyle w:val="HTMLCode"/>
          <w:rFonts w:ascii="var(--bs-font-monospace)" w:hAnsi="var(--bs-font-monospace)"/>
          <w:color w:val="212529"/>
        </w:rPr>
        <w:t>Header</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 text-secondary"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Secondary 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Some quick example text to build on the card title and make up the bulk of the card's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border-success mb-3"</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"max-width: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w:t>
      </w:r>
      <w:r>
        <w:rPr>
          <w:rStyle w:val="p"/>
          <w:rFonts w:ascii="var(--bs-font-monospace)" w:hAnsi="var(--bs-font-monospace)"/>
          <w:color w:val="212529"/>
        </w:rPr>
        <w:t>&gt;</w:t>
      </w:r>
      <w:r>
        <w:rPr>
          <w:rStyle w:val="HTMLCode"/>
          <w:rFonts w:ascii="var(--bs-font-monospace)" w:hAnsi="var(--bs-font-monospace)"/>
          <w:color w:val="212529"/>
        </w:rPr>
        <w:t>Header</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 text-success"</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Success 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Some quick example text to build on the card title and make up the bulk of the card's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border-danger mb-3"</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"max-width: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w:t>
      </w:r>
      <w:r>
        <w:rPr>
          <w:rStyle w:val="p"/>
          <w:rFonts w:ascii="var(--bs-font-monospace)" w:hAnsi="var(--bs-font-monospace)"/>
          <w:color w:val="212529"/>
        </w:rPr>
        <w:t>&gt;</w:t>
      </w:r>
      <w:r>
        <w:rPr>
          <w:rStyle w:val="HTMLCode"/>
          <w:rFonts w:ascii="var(--bs-font-monospace)" w:hAnsi="var(--bs-font-monospace)"/>
          <w:color w:val="212529"/>
        </w:rPr>
        <w:t>Header</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 text-danger"</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Danger 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Some quick example text to build on the card title and make up the bulk of the card's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border-warning mb-3"</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"max-width: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w:t>
      </w:r>
      <w:r>
        <w:rPr>
          <w:rStyle w:val="p"/>
          <w:rFonts w:ascii="var(--bs-font-monospace)" w:hAnsi="var(--bs-font-monospace)"/>
          <w:color w:val="212529"/>
        </w:rPr>
        <w:t>&gt;</w:t>
      </w:r>
      <w:r>
        <w:rPr>
          <w:rStyle w:val="HTMLCode"/>
          <w:rFonts w:ascii="var(--bs-font-monospace)" w:hAnsi="var(--bs-font-monospace)"/>
          <w:color w:val="212529"/>
        </w:rPr>
        <w:t>Header</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Warning 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Some quick example text to build on the card title and make up the bulk of the card's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border-info mb-3"</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"max-width: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w:t>
      </w:r>
      <w:r>
        <w:rPr>
          <w:rStyle w:val="p"/>
          <w:rFonts w:ascii="var(--bs-font-monospace)" w:hAnsi="var(--bs-font-monospace)"/>
          <w:color w:val="212529"/>
        </w:rPr>
        <w:t>&gt;</w:t>
      </w:r>
      <w:r>
        <w:rPr>
          <w:rStyle w:val="HTMLCode"/>
          <w:rFonts w:ascii="var(--bs-font-monospace)" w:hAnsi="var(--bs-font-monospace)"/>
          <w:color w:val="212529"/>
        </w:rPr>
        <w:t>Header</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Info 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Some quick example text to build on the card title and make up the bulk of the card's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border-light mb-3"</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"max-width: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w:t>
      </w:r>
      <w:r>
        <w:rPr>
          <w:rStyle w:val="p"/>
          <w:rFonts w:ascii="var(--bs-font-monospace)" w:hAnsi="var(--bs-font-monospace)"/>
          <w:color w:val="212529"/>
        </w:rPr>
        <w:t>&gt;</w:t>
      </w:r>
      <w:r>
        <w:rPr>
          <w:rStyle w:val="HTMLCode"/>
          <w:rFonts w:ascii="var(--bs-font-monospace)" w:hAnsi="var(--bs-font-monospace)"/>
          <w:color w:val="212529"/>
        </w:rPr>
        <w:t>Header</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Light 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Some quick example text to build on the card title and make up the bulk of the card's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border-dark mb-3"</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"max-width: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w:t>
      </w:r>
      <w:r>
        <w:rPr>
          <w:rStyle w:val="p"/>
          <w:rFonts w:ascii="var(--bs-font-monospace)" w:hAnsi="var(--bs-font-monospace)"/>
          <w:color w:val="212529"/>
        </w:rPr>
        <w:t>&gt;</w:t>
      </w:r>
      <w:r>
        <w:rPr>
          <w:rStyle w:val="HTMLCode"/>
          <w:rFonts w:ascii="var(--bs-font-monospace)" w:hAnsi="var(--bs-font-monospace)"/>
          <w:color w:val="212529"/>
        </w:rPr>
        <w:t>Header</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 text-dark"</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Dark 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Some quick example text to build on the card title and make up the bulk of the card's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eading3"/>
        <w:shd w:val="clear" w:color="auto" w:fill="FFFFFF"/>
        <w:rPr>
          <w:rFonts w:ascii="Segoe UI" w:hAnsi="Segoe UI" w:cs="Segoe UI"/>
          <w:b w:val="0"/>
          <w:bCs w:val="0"/>
          <w:color w:val="212529"/>
        </w:rPr>
      </w:pPr>
      <w:bookmarkStart w:id="220" w:name="_Toc144064777"/>
      <w:r>
        <w:rPr>
          <w:rFonts w:ascii="Segoe UI" w:hAnsi="Segoe UI" w:cs="Segoe UI"/>
          <w:b w:val="0"/>
          <w:bCs w:val="0"/>
          <w:color w:val="212529"/>
        </w:rPr>
        <w:t>Mixins utilities</w:t>
      </w:r>
      <w:bookmarkEnd w:id="220"/>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You can also change the borders on the card header and footer as needed, and even remove their </w:t>
      </w:r>
      <w:r>
        <w:rPr>
          <w:rStyle w:val="HTMLCode"/>
          <w:rFonts w:ascii="var(--bs-font-monospace)" w:hAnsi="var(--bs-font-monospace)"/>
          <w:color w:val="D63384"/>
          <w:sz w:val="21"/>
          <w:szCs w:val="21"/>
        </w:rPr>
        <w:t>background-color</w:t>
      </w:r>
      <w:r>
        <w:rPr>
          <w:rFonts w:ascii="Segoe UI" w:hAnsi="Segoe UI" w:cs="Segoe UI"/>
          <w:color w:val="212529"/>
        </w:rPr>
        <w:t> with </w:t>
      </w:r>
      <w:r>
        <w:rPr>
          <w:rStyle w:val="HTMLCode"/>
          <w:rFonts w:ascii="var(--bs-font-monospace)" w:hAnsi="var(--bs-font-monospace)"/>
          <w:color w:val="D63384"/>
          <w:sz w:val="21"/>
          <w:szCs w:val="21"/>
        </w:rPr>
        <w:t>.bg-transparent</w:t>
      </w:r>
      <w:r>
        <w:rPr>
          <w:rFonts w:ascii="Segoe UI" w:hAnsi="Segoe UI" w:cs="Segoe UI"/>
          <w:color w:val="212529"/>
        </w:rPr>
        <w:t>.</w:t>
      </w:r>
    </w:p>
    <w:p w:rsidR="00FC32FC" w:rsidRDefault="00FC32FC" w:rsidP="00FC32FC">
      <w:pPr>
        <w:shd w:val="clear" w:color="auto" w:fill="FFFFFF"/>
        <w:rPr>
          <w:rFonts w:ascii="Segoe UI" w:hAnsi="Segoe UI" w:cs="Segoe UI"/>
          <w:color w:val="212529"/>
        </w:rPr>
      </w:pPr>
      <w:r>
        <w:rPr>
          <w:rFonts w:ascii="Segoe UI" w:hAnsi="Segoe UI" w:cs="Segoe UI"/>
          <w:color w:val="212529"/>
        </w:rPr>
        <w:t>Header</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Success 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Some quick example text to build on the card title and make up the bulk of the card's content.</w:t>
      </w:r>
    </w:p>
    <w:p w:rsidR="00FC32FC" w:rsidRDefault="00FC32FC" w:rsidP="00FC32FC">
      <w:pPr>
        <w:shd w:val="clear" w:color="auto" w:fill="FFFFFF"/>
        <w:rPr>
          <w:rFonts w:ascii="Segoe UI" w:hAnsi="Segoe UI" w:cs="Segoe UI"/>
          <w:color w:val="212529"/>
        </w:rPr>
      </w:pPr>
      <w:r>
        <w:rPr>
          <w:rFonts w:ascii="Segoe UI" w:hAnsi="Segoe UI" w:cs="Segoe UI"/>
          <w:color w:val="212529"/>
        </w:rPr>
        <w:t>Footer</w:t>
      </w: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border-success mb-3"</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"max-width: 18rem;"</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"card-header bg-transparent border-success"</w:t>
      </w:r>
      <w:r>
        <w:rPr>
          <w:rStyle w:val="p"/>
          <w:rFonts w:ascii="var(--bs-font-monospace)" w:hAnsi="var(--bs-font-monospace)"/>
          <w:color w:val="212529"/>
        </w:rPr>
        <w:t>&gt;</w:t>
      </w:r>
      <w:r>
        <w:rPr>
          <w:rStyle w:val="HTMLCode"/>
          <w:rFonts w:ascii="var(--bs-font-monospace)" w:hAnsi="var(--bs-font-monospace)"/>
          <w:color w:val="212529"/>
        </w:rPr>
        <w:t>Header</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 text-success"</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Success 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Some quick example text to build on the card title and make up the bulk of the card's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"card-footer bg-transparent border-success"</w:t>
      </w:r>
      <w:r>
        <w:rPr>
          <w:rStyle w:val="p"/>
          <w:rFonts w:ascii="var(--bs-font-monospace)" w:hAnsi="var(--bs-font-monospace)"/>
          <w:color w:val="212529"/>
        </w:rPr>
        <w:t>&gt;</w:t>
      </w:r>
      <w:r>
        <w:rPr>
          <w:rStyle w:val="HTMLCode"/>
          <w:rFonts w:ascii="var(--bs-font-monospace)" w:hAnsi="var(--bs-font-monospace)"/>
          <w:color w:val="212529"/>
        </w:rPr>
        <w:t>Footer</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eading2"/>
        <w:shd w:val="clear" w:color="auto" w:fill="FFFFFF"/>
        <w:rPr>
          <w:rFonts w:ascii="Segoe UI" w:hAnsi="Segoe UI" w:cs="Segoe UI"/>
          <w:b w:val="0"/>
          <w:bCs w:val="0"/>
          <w:color w:val="212529"/>
        </w:rPr>
      </w:pPr>
      <w:bookmarkStart w:id="221" w:name="_Toc144064778"/>
      <w:r>
        <w:rPr>
          <w:rFonts w:ascii="Segoe UI" w:hAnsi="Segoe UI" w:cs="Segoe UI"/>
          <w:b w:val="0"/>
          <w:bCs w:val="0"/>
          <w:color w:val="212529"/>
        </w:rPr>
        <w:t>Card layout</w:t>
      </w:r>
      <w:bookmarkEnd w:id="221"/>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In addition to styling the content within cards, Bootstrap includes a few options for laying out series of cards. For the time being, </w:t>
      </w:r>
      <w:r>
        <w:rPr>
          <w:rStyle w:val="Strong"/>
          <w:rFonts w:ascii="Segoe UI" w:hAnsi="Segoe UI" w:cs="Segoe UI"/>
          <w:color w:val="212529"/>
        </w:rPr>
        <w:t>these layout options are not yet responsive</w:t>
      </w:r>
      <w:r>
        <w:rPr>
          <w:rFonts w:ascii="Segoe UI" w:hAnsi="Segoe UI" w:cs="Segoe UI"/>
          <w:color w:val="212529"/>
        </w:rPr>
        <w:t>.</w:t>
      </w:r>
    </w:p>
    <w:p w:rsidR="00FC32FC" w:rsidRDefault="00FC32FC" w:rsidP="00FC32FC">
      <w:pPr>
        <w:pStyle w:val="Heading3"/>
        <w:shd w:val="clear" w:color="auto" w:fill="FFFFFF"/>
        <w:rPr>
          <w:rFonts w:ascii="Segoe UI" w:hAnsi="Segoe UI" w:cs="Segoe UI"/>
          <w:b w:val="0"/>
          <w:bCs w:val="0"/>
          <w:color w:val="212529"/>
        </w:rPr>
      </w:pPr>
      <w:bookmarkStart w:id="222" w:name="_Toc144064779"/>
      <w:r>
        <w:rPr>
          <w:rFonts w:ascii="Segoe UI" w:hAnsi="Segoe UI" w:cs="Segoe UI"/>
          <w:b w:val="0"/>
          <w:bCs w:val="0"/>
          <w:color w:val="212529"/>
        </w:rPr>
        <w:t>Card groups</w:t>
      </w:r>
      <w:bookmarkEnd w:id="222"/>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Use card groups to render cards as a single, attached element with equal width and height columns. Card groups start off stacked and use </w:t>
      </w:r>
      <w:r>
        <w:rPr>
          <w:rStyle w:val="HTMLCode"/>
          <w:rFonts w:ascii="var(--bs-font-monospace)" w:hAnsi="var(--bs-font-monospace)"/>
          <w:color w:val="D63384"/>
          <w:sz w:val="21"/>
          <w:szCs w:val="21"/>
        </w:rPr>
        <w:t>display: flex;</w:t>
      </w:r>
      <w:r>
        <w:rPr>
          <w:rFonts w:ascii="Segoe UI" w:hAnsi="Segoe UI" w:cs="Segoe UI"/>
          <w:color w:val="212529"/>
        </w:rPr>
        <w:t> to become attached with uniform dimensions starting at the </w:t>
      </w:r>
      <w:r>
        <w:rPr>
          <w:rStyle w:val="HTMLCode"/>
          <w:rFonts w:ascii="var(--bs-font-monospace)" w:hAnsi="var(--bs-font-monospace)"/>
          <w:color w:val="D63384"/>
          <w:sz w:val="21"/>
          <w:szCs w:val="21"/>
        </w:rPr>
        <w:t>sm</w:t>
      </w:r>
      <w:r>
        <w:rPr>
          <w:rFonts w:ascii="Segoe UI" w:hAnsi="Segoe UI" w:cs="Segoe UI"/>
          <w:color w:val="212529"/>
        </w:rPr>
        <w:t> breakpoint.</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rPr>
          <w:rFonts w:ascii="Segoe UI" w:hAnsi="Segoe UI" w:cs="Segoe UI"/>
          <w:color w:val="212529"/>
        </w:rPr>
      </w:pPr>
      <w:r>
        <w:rPr>
          <w:rFonts w:ascii="Segoe UI" w:hAnsi="Segoe UI" w:cs="Segoe UI"/>
          <w:color w:val="212529"/>
        </w:rPr>
        <w:t>This is a wider card with supporting text below as a natural lead-in to additional content. This content is a little bit longer.</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sz w:val="21"/>
          <w:szCs w:val="21"/>
        </w:rPr>
        <w:t>Last updated 3 mins ago</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rPr>
          <w:rFonts w:ascii="Segoe UI" w:hAnsi="Segoe UI" w:cs="Segoe UI"/>
          <w:color w:val="212529"/>
        </w:rPr>
      </w:pPr>
      <w:r>
        <w:rPr>
          <w:rFonts w:ascii="Segoe UI" w:hAnsi="Segoe UI" w:cs="Segoe UI"/>
          <w:color w:val="212529"/>
        </w:rPr>
        <w:t>This card has supporting text below as a natural lead-in to additional content.</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sz w:val="21"/>
          <w:szCs w:val="21"/>
        </w:rPr>
        <w:t>Last updated 3 mins ago</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rPr>
          <w:rFonts w:ascii="Segoe UI" w:hAnsi="Segoe UI" w:cs="Segoe UI"/>
          <w:color w:val="212529"/>
        </w:rPr>
      </w:pPr>
      <w:r>
        <w:rPr>
          <w:rFonts w:ascii="Segoe UI" w:hAnsi="Segoe UI" w:cs="Segoe UI"/>
          <w:color w:val="212529"/>
        </w:rPr>
        <w:t>This is a wider card with supporting text below as a natural lead-in to additional content. This card has even longer content than the first to show that equal height action.</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sz w:val="21"/>
          <w:szCs w:val="21"/>
        </w:rPr>
        <w:t>Last updated 3 mins ago</w:t>
      </w:r>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"card-group"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is a wider card with supporting text below as a natural lead-in to additional content. This content is a little bit longer.</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&gt;&lt;</w:t>
      </w:r>
      <w:r>
        <w:rPr>
          <w:rStyle w:val="nt"/>
          <w:rFonts w:ascii="var(--bs-font-monospace)" w:hAnsi="var(--bs-font-monospace)"/>
          <w:color w:val="2F6F9F"/>
        </w:rPr>
        <w:t>small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"text-muted"</w:t>
      </w:r>
      <w:r>
        <w:rPr>
          <w:rStyle w:val="p"/>
          <w:rFonts w:ascii="var(--bs-font-monospace)" w:hAnsi="var(--bs-font-monospace)"/>
          <w:color w:val="212529"/>
        </w:rPr>
        <w:t>&gt;</w:t>
      </w:r>
      <w:r>
        <w:rPr>
          <w:rStyle w:val="HTMLCode"/>
          <w:rFonts w:ascii="var(--bs-font-monospace)" w:hAnsi="var(--bs-font-monospace)"/>
          <w:color w:val="212529"/>
        </w:rPr>
        <w:t>Last updated 3 mins ago</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card has supporting text below as a natural lead-in to additional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&gt;&lt;</w:t>
      </w:r>
      <w:r>
        <w:rPr>
          <w:rStyle w:val="nt"/>
          <w:rFonts w:ascii="var(--bs-font-monospace)" w:hAnsi="var(--bs-font-monospace)"/>
          <w:color w:val="2F6F9F"/>
        </w:rPr>
        <w:t>small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"text-muted"</w:t>
      </w:r>
      <w:r>
        <w:rPr>
          <w:rStyle w:val="p"/>
          <w:rFonts w:ascii="var(--bs-font-monospace)" w:hAnsi="var(--bs-font-monospace)"/>
          <w:color w:val="212529"/>
        </w:rPr>
        <w:t>&gt;</w:t>
      </w:r>
      <w:r>
        <w:rPr>
          <w:rStyle w:val="HTMLCode"/>
          <w:rFonts w:ascii="var(--bs-font-monospace)" w:hAnsi="var(--bs-font-monospace)"/>
          <w:color w:val="212529"/>
        </w:rPr>
        <w:t>Last updated 3 mins ago</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is a wider card with supporting text below as a natural lead-in to additional content. This card has even longer content than the first to show that equal height action.</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&gt;&lt;</w:t>
      </w:r>
      <w:r>
        <w:rPr>
          <w:rStyle w:val="nt"/>
          <w:rFonts w:ascii="var(--bs-font-monospace)" w:hAnsi="var(--bs-font-monospace)"/>
          <w:color w:val="2F6F9F"/>
        </w:rPr>
        <w:t>small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"text-muted"</w:t>
      </w:r>
      <w:r>
        <w:rPr>
          <w:rStyle w:val="p"/>
          <w:rFonts w:ascii="var(--bs-font-monospace)" w:hAnsi="var(--bs-font-monospace)"/>
          <w:color w:val="212529"/>
        </w:rPr>
        <w:t>&gt;</w:t>
      </w:r>
      <w:r>
        <w:rPr>
          <w:rStyle w:val="HTMLCode"/>
          <w:rFonts w:ascii="var(--bs-font-monospace)" w:hAnsi="var(--bs-font-monospace)"/>
          <w:color w:val="212529"/>
        </w:rPr>
        <w:t>Last updated 3 mins ago</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When using card groups with footers, their content will automatically line up.</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This is a wider card with supporting text below as a natural lead-in to additional content. This content is a little bit longer.</w:t>
      </w:r>
    </w:p>
    <w:p w:rsidR="00FC32FC" w:rsidRDefault="00FC32FC" w:rsidP="00FC32FC">
      <w:pPr>
        <w:shd w:val="clear" w:color="auto" w:fill="FFFFFF"/>
        <w:rPr>
          <w:rFonts w:ascii="Segoe UI" w:hAnsi="Segoe UI" w:cs="Segoe UI"/>
          <w:color w:val="212529"/>
        </w:rPr>
      </w:pPr>
      <w:r>
        <w:rPr>
          <w:rFonts w:ascii="Segoe UI" w:hAnsi="Segoe UI" w:cs="Segoe UI"/>
          <w:color w:val="212529"/>
          <w:sz w:val="21"/>
          <w:szCs w:val="21"/>
        </w:rPr>
        <w:t>Last updated 3 mins ago</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This card has supporting text below as a natural lead-in to additional content.</w:t>
      </w:r>
    </w:p>
    <w:p w:rsidR="00FC32FC" w:rsidRDefault="00FC32FC" w:rsidP="00FC32FC">
      <w:pPr>
        <w:shd w:val="clear" w:color="auto" w:fill="FFFFFF"/>
        <w:rPr>
          <w:rFonts w:ascii="Segoe UI" w:hAnsi="Segoe UI" w:cs="Segoe UI"/>
          <w:color w:val="212529"/>
        </w:rPr>
      </w:pPr>
      <w:r>
        <w:rPr>
          <w:rFonts w:ascii="Segoe UI" w:hAnsi="Segoe UI" w:cs="Segoe UI"/>
          <w:color w:val="212529"/>
          <w:sz w:val="21"/>
          <w:szCs w:val="21"/>
        </w:rPr>
        <w:t>Last updated 3 mins ago</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This is a wider card with supporting text below as a natural lead-in to additional content. This card has even longer content than the first to show that equal height action.</w:t>
      </w:r>
    </w:p>
    <w:p w:rsidR="00FC32FC" w:rsidRDefault="00FC32FC" w:rsidP="00FC32FC">
      <w:pPr>
        <w:shd w:val="clear" w:color="auto" w:fill="FFFFFF"/>
        <w:rPr>
          <w:rFonts w:ascii="Segoe UI" w:hAnsi="Segoe UI" w:cs="Segoe UI"/>
          <w:color w:val="212529"/>
        </w:rPr>
      </w:pPr>
      <w:r>
        <w:rPr>
          <w:rFonts w:ascii="Segoe UI" w:hAnsi="Segoe UI" w:cs="Segoe UI"/>
          <w:color w:val="212529"/>
          <w:sz w:val="21"/>
          <w:szCs w:val="21"/>
        </w:rPr>
        <w:t>Last updated 3 mins ago</w:t>
      </w:r>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"card-group"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is a wider card with supporting text below as a natural lead-in to additional content. This content is a little bit longer.</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"card-footer"</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small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"text-muted"</w:t>
      </w:r>
      <w:r>
        <w:rPr>
          <w:rStyle w:val="p"/>
          <w:rFonts w:ascii="var(--bs-font-monospace)" w:hAnsi="var(--bs-font-monospace)"/>
          <w:color w:val="212529"/>
        </w:rPr>
        <w:t>&gt;</w:t>
      </w:r>
      <w:r>
        <w:rPr>
          <w:rStyle w:val="HTMLCode"/>
          <w:rFonts w:ascii="var(--bs-font-monospace)" w:hAnsi="var(--bs-font-monospace)"/>
          <w:color w:val="212529"/>
        </w:rPr>
        <w:t>Last updated 3 mins ago</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card has supporting text below as a natural lead-in to additional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"card-footer"</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small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"text-muted"</w:t>
      </w:r>
      <w:r>
        <w:rPr>
          <w:rStyle w:val="p"/>
          <w:rFonts w:ascii="var(--bs-font-monospace)" w:hAnsi="var(--bs-font-monospace)"/>
          <w:color w:val="212529"/>
        </w:rPr>
        <w:t>&gt;</w:t>
      </w:r>
      <w:r>
        <w:rPr>
          <w:rStyle w:val="HTMLCode"/>
          <w:rFonts w:ascii="var(--bs-font-monospace)" w:hAnsi="var(--bs-font-monospace)"/>
          <w:color w:val="212529"/>
        </w:rPr>
        <w:t>Last updated 3 mins ago</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is a wider card with supporting text below as a natural lead-in to additional content. This card has even longer content than the first to show that equal height action.</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"card-footer"</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small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"text-muted"</w:t>
      </w:r>
      <w:r>
        <w:rPr>
          <w:rStyle w:val="p"/>
          <w:rFonts w:ascii="var(--bs-font-monospace)" w:hAnsi="var(--bs-font-monospace)"/>
          <w:color w:val="212529"/>
        </w:rPr>
        <w:t>&gt;</w:t>
      </w:r>
      <w:r>
        <w:rPr>
          <w:rStyle w:val="HTMLCode"/>
          <w:rFonts w:ascii="var(--bs-font-monospace)" w:hAnsi="var(--bs-font-monospace)"/>
          <w:color w:val="212529"/>
        </w:rPr>
        <w:t>Last updated 3 mins ago</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eading3"/>
        <w:shd w:val="clear" w:color="auto" w:fill="FFFFFF"/>
        <w:rPr>
          <w:rFonts w:ascii="Segoe UI" w:hAnsi="Segoe UI" w:cs="Segoe UI"/>
          <w:b w:val="0"/>
          <w:bCs w:val="0"/>
          <w:color w:val="212529"/>
        </w:rPr>
      </w:pPr>
      <w:bookmarkStart w:id="223" w:name="_Toc144064780"/>
      <w:r>
        <w:rPr>
          <w:rFonts w:ascii="Segoe UI" w:hAnsi="Segoe UI" w:cs="Segoe UI"/>
          <w:b w:val="0"/>
          <w:bCs w:val="0"/>
          <w:color w:val="212529"/>
        </w:rPr>
        <w:t>Grid cards</w:t>
      </w:r>
      <w:bookmarkEnd w:id="223"/>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Use the Bootstrap grid system and its </w:t>
      </w:r>
      <w:hyperlink r:id="rId234" w:anchor="row-columns" w:history="1">
        <w:r>
          <w:rPr>
            <w:rStyle w:val="HTMLCode"/>
            <w:rFonts w:ascii="var(--bs-font-monospace)" w:hAnsi="var(--bs-font-monospace)"/>
            <w:color w:val="0D6EFD"/>
            <w:sz w:val="21"/>
            <w:szCs w:val="21"/>
            <w:u w:val="single"/>
          </w:rPr>
          <w:t>.row-cols</w:t>
        </w:r>
        <w:r>
          <w:rPr>
            <w:rStyle w:val="Hyperlink"/>
            <w:rFonts w:ascii="Segoe UI" w:hAnsi="Segoe UI" w:cs="Segoe UI"/>
            <w:color w:val="0D6EFD"/>
          </w:rPr>
          <w:t> classes</w:t>
        </w:r>
      </w:hyperlink>
      <w:r>
        <w:rPr>
          <w:rFonts w:ascii="Segoe UI" w:hAnsi="Segoe UI" w:cs="Segoe UI"/>
          <w:color w:val="212529"/>
        </w:rPr>
        <w:t> to control how many grid columns (wrapped around your cards) you show per row. For example, here’s </w:t>
      </w:r>
      <w:r>
        <w:rPr>
          <w:rStyle w:val="HTMLCode"/>
          <w:rFonts w:ascii="var(--bs-font-monospace)" w:hAnsi="var(--bs-font-monospace)"/>
          <w:color w:val="D63384"/>
          <w:sz w:val="21"/>
          <w:szCs w:val="21"/>
        </w:rPr>
        <w:t>.row-cols-1</w:t>
      </w:r>
      <w:r>
        <w:rPr>
          <w:rFonts w:ascii="Segoe UI" w:hAnsi="Segoe UI" w:cs="Segoe UI"/>
          <w:color w:val="212529"/>
        </w:rPr>
        <w:t> laying out the cards on one column, and </w:t>
      </w:r>
      <w:r>
        <w:rPr>
          <w:rStyle w:val="HTMLCode"/>
          <w:rFonts w:ascii="var(--bs-font-monospace)" w:hAnsi="var(--bs-font-monospace)"/>
          <w:color w:val="D63384"/>
          <w:sz w:val="21"/>
          <w:szCs w:val="21"/>
        </w:rPr>
        <w:t>.row-cols-md-2</w:t>
      </w:r>
      <w:r>
        <w:rPr>
          <w:rFonts w:ascii="Segoe UI" w:hAnsi="Segoe UI" w:cs="Segoe UI"/>
          <w:color w:val="212529"/>
        </w:rPr>
        <w:t> splitting four cards to equal width across multiple rows, from the medium breakpoint up.</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This is a longer card with supporting text below as a natural lead-in to additional content. This content is a little bit longer.</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This is a longer card with supporting text below as a natural lead-in to additional content. This content is a little bit longer.</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This is a longer card with supporting text below as a natural lead-in to additional content.</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This is a longer card with supporting text below as a natural lead-in to additional content. This content is a little bit longer.</w:t>
      </w:r>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"row row-cols-1 row-cols-md-2 g-4"</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is a longer card with supporting text below as a natural lead-in to additional content. This content is a little bit longer.</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is a longer card with supporting text below as a natural lead-in to additional content. This content is a little bit longer.</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is a longer card with supporting text below as a natural lead-in to additional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is a longer card with supporting text below as a natural lead-in to additional content. This content is a little bit longer.</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Change it to </w:t>
      </w:r>
      <w:r>
        <w:rPr>
          <w:rStyle w:val="HTMLCode"/>
          <w:rFonts w:ascii="var(--bs-font-monospace)" w:hAnsi="var(--bs-font-monospace)"/>
          <w:color w:val="D63384"/>
          <w:sz w:val="21"/>
          <w:szCs w:val="21"/>
        </w:rPr>
        <w:t>.row-cols-3</w:t>
      </w:r>
      <w:r>
        <w:rPr>
          <w:rFonts w:ascii="Segoe UI" w:hAnsi="Segoe UI" w:cs="Segoe UI"/>
          <w:color w:val="212529"/>
        </w:rPr>
        <w:t> and you’ll see the fourth card wrap.</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This is a longer card with supporting text below as a natural lead-in to additional content. This content is a little bit longer.</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This is a longer card with supporting text below as a natural lead-in to additional content. This content is a little bit longer.</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This is a longer card with supporting text below as a natural lead-in to additional content.</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This is a longer card with supporting text below as a natural lead-in to additional content. This content is a little bit longer.</w:t>
      </w:r>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"row row-cols-1 row-cols-md-3 g-4"</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is a longer card with supporting text below as a natural lead-in to additional content. This content is a little bit longer.</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is a longer card with supporting text below as a natural lead-in to additional content. This content is a little bit longer.</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is a longer card with supporting text below as a natural lead-in to additional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is a longer card with supporting text below as a natural lead-in to additional content. This content is a little bit longer.</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When you need equal height, add </w:t>
      </w:r>
      <w:r>
        <w:rPr>
          <w:rStyle w:val="HTMLCode"/>
          <w:rFonts w:ascii="var(--bs-font-monospace)" w:hAnsi="var(--bs-font-monospace)"/>
          <w:color w:val="D63384"/>
          <w:sz w:val="21"/>
          <w:szCs w:val="21"/>
        </w:rPr>
        <w:t>.h-100</w:t>
      </w:r>
      <w:r>
        <w:rPr>
          <w:rFonts w:ascii="Segoe UI" w:hAnsi="Segoe UI" w:cs="Segoe UI"/>
          <w:color w:val="212529"/>
        </w:rPr>
        <w:t> to the cards. If you want equal heights by default, you can set </w:t>
      </w:r>
      <w:r>
        <w:rPr>
          <w:rStyle w:val="HTMLCode"/>
          <w:rFonts w:ascii="var(--bs-font-monospace)" w:hAnsi="var(--bs-font-monospace)"/>
          <w:color w:val="D63384"/>
          <w:sz w:val="21"/>
          <w:szCs w:val="21"/>
        </w:rPr>
        <w:t>$card-height: 100%</w:t>
      </w:r>
      <w:r>
        <w:rPr>
          <w:rFonts w:ascii="Segoe UI" w:hAnsi="Segoe UI" w:cs="Segoe UI"/>
          <w:color w:val="212529"/>
        </w:rPr>
        <w:t> in Sass.</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This is a longer card with supporting text below as a natural lead-in to additional content. This content is a little bit longer.</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This is a short card.</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This is a longer card with supporting text below as a natural lead-in to additional content.</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This is a longer card with supporting text below as a natural lead-in to additional content. This content is a little bit longer.</w:t>
      </w:r>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"row row-cols-1 row-cols-md-3 g-4"</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h-100"</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is a longer card with supporting text below as a natural lead-in to additional content. This content is a little bit longer.</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h-100"</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is a short card.</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h-100"</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is a longer card with supporting text below as a natural lead-in to additional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h-100"</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is a longer card with supporting text below as a natural lead-in to additional content. This content is a little bit longer.</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Just like with card groups, card footers will automatically line up.</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This is a wider card with supporting text below as a natural lead-in to additional content. This content is a little bit longer.</w:t>
      </w:r>
    </w:p>
    <w:p w:rsidR="00FC32FC" w:rsidRDefault="00FC32FC" w:rsidP="00FC32FC">
      <w:pPr>
        <w:shd w:val="clear" w:color="auto" w:fill="FFFFFF"/>
        <w:rPr>
          <w:rFonts w:ascii="Segoe UI" w:hAnsi="Segoe UI" w:cs="Segoe UI"/>
          <w:color w:val="212529"/>
        </w:rPr>
      </w:pPr>
      <w:r>
        <w:rPr>
          <w:rFonts w:ascii="Segoe UI" w:hAnsi="Segoe UI" w:cs="Segoe UI"/>
          <w:color w:val="212529"/>
          <w:sz w:val="21"/>
          <w:szCs w:val="21"/>
        </w:rPr>
        <w:t>Last updated 3 mins ago</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This card has supporting text below as a natural lead-in to additional content.</w:t>
      </w:r>
    </w:p>
    <w:p w:rsidR="00FC32FC" w:rsidRDefault="00FC32FC" w:rsidP="00FC32FC">
      <w:pPr>
        <w:shd w:val="clear" w:color="auto" w:fill="FFFFFF"/>
        <w:rPr>
          <w:rFonts w:ascii="Segoe UI" w:hAnsi="Segoe UI" w:cs="Segoe UI"/>
          <w:color w:val="212529"/>
        </w:rPr>
      </w:pPr>
      <w:r>
        <w:rPr>
          <w:rFonts w:ascii="Segoe UI" w:hAnsi="Segoe UI" w:cs="Segoe UI"/>
          <w:color w:val="212529"/>
          <w:sz w:val="21"/>
          <w:szCs w:val="21"/>
        </w:rPr>
        <w:t>Last updated 3 mins ago</w:t>
      </w:r>
    </w:p>
    <w:p w:rsidR="00FC32FC" w:rsidRDefault="00FC32FC" w:rsidP="00FC32FC">
      <w:pPr>
        <w:shd w:val="clear" w:color="auto" w:fill="FFFFFF"/>
        <w:rPr>
          <w:rFonts w:ascii="Segoe UI" w:hAnsi="Segoe UI" w:cs="Segoe UI"/>
          <w:color w:val="212529"/>
        </w:rPr>
      </w:pPr>
      <w:r>
        <w:rPr>
          <w:rFonts w:ascii="Segoe UI" w:hAnsi="Segoe UI" w:cs="Segoe UI"/>
          <w:color w:val="212529"/>
        </w:rPr>
        <w:t>Image cap</w:t>
      </w:r>
    </w:p>
    <w:p w:rsidR="00FC32FC" w:rsidRDefault="00FC32FC" w:rsidP="00FC32FC">
      <w:pPr>
        <w:pStyle w:val="Heading5"/>
        <w:shd w:val="clear" w:color="auto" w:fill="FFFFFF"/>
        <w:spacing w:before="0"/>
        <w:rPr>
          <w:rFonts w:ascii="Segoe UI" w:hAnsi="Segoe UI" w:cs="Segoe UI"/>
          <w:color w:val="212529"/>
        </w:rPr>
      </w:pPr>
      <w:r>
        <w:rPr>
          <w:rFonts w:ascii="Segoe UI" w:hAnsi="Segoe UI" w:cs="Segoe UI"/>
          <w:b/>
          <w:bCs/>
          <w:color w:val="212529"/>
        </w:rPr>
        <w:t>Card title</w:t>
      </w:r>
    </w:p>
    <w:p w:rsidR="00FC32FC" w:rsidRDefault="00FC32FC" w:rsidP="00FC32FC">
      <w:pPr>
        <w:pStyle w:val="card-text"/>
        <w:shd w:val="clear" w:color="auto" w:fill="FFFFFF"/>
        <w:spacing w:before="0" w:beforeAutospacing="0" w:after="0" w:afterAutospacing="0"/>
        <w:rPr>
          <w:rFonts w:ascii="Segoe UI" w:hAnsi="Segoe UI" w:cs="Segoe UI"/>
          <w:color w:val="212529"/>
        </w:rPr>
      </w:pPr>
      <w:r>
        <w:rPr>
          <w:rFonts w:ascii="Segoe UI" w:hAnsi="Segoe UI" w:cs="Segoe UI"/>
          <w:color w:val="212529"/>
        </w:rPr>
        <w:t>This is a wider card with supporting text below as a natural lead-in to additional content. This card has even longer content than the first to show that equal height action.</w:t>
      </w:r>
    </w:p>
    <w:p w:rsidR="00FC32FC" w:rsidRDefault="00FC32FC" w:rsidP="00FC32FC">
      <w:pPr>
        <w:shd w:val="clear" w:color="auto" w:fill="FFFFFF"/>
        <w:rPr>
          <w:rFonts w:ascii="Segoe UI" w:hAnsi="Segoe UI" w:cs="Segoe UI"/>
          <w:color w:val="212529"/>
        </w:rPr>
      </w:pPr>
      <w:r>
        <w:rPr>
          <w:rFonts w:ascii="Segoe UI" w:hAnsi="Segoe UI" w:cs="Segoe UI"/>
          <w:color w:val="212529"/>
          <w:sz w:val="21"/>
          <w:szCs w:val="21"/>
        </w:rPr>
        <w:t>Last updated 3 mins ago</w:t>
      </w:r>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"row row-cols-1 row-cols-md-3 g-4"</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h-100"</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is a wider card with supporting text below as a natural lead-in to additional content. This content is a little bit longer.</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"card-footer"</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small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"text-muted"</w:t>
      </w:r>
      <w:r>
        <w:rPr>
          <w:rStyle w:val="p"/>
          <w:rFonts w:ascii="var(--bs-font-monospace)" w:hAnsi="var(--bs-font-monospace)"/>
          <w:color w:val="212529"/>
        </w:rPr>
        <w:t>&gt;</w:t>
      </w:r>
      <w:r>
        <w:rPr>
          <w:rStyle w:val="HTMLCode"/>
          <w:rFonts w:ascii="var(--bs-font-monospace)" w:hAnsi="var(--bs-font-monospace)"/>
          <w:color w:val="212529"/>
        </w:rPr>
        <w:t>Last updated 3 mins ago</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h-100"</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card has supporting text below as a natural lead-in to additional content.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"card-footer"</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small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"text-muted"</w:t>
      </w:r>
      <w:r>
        <w:rPr>
          <w:rStyle w:val="p"/>
          <w:rFonts w:ascii="var(--bs-font-monospace)" w:hAnsi="var(--bs-font-monospace)"/>
          <w:color w:val="212529"/>
        </w:rPr>
        <w:t>&gt;</w:t>
      </w:r>
      <w:r>
        <w:rPr>
          <w:rStyle w:val="HTMLCode"/>
          <w:rFonts w:ascii="var(--bs-font-monospace)" w:hAnsi="var(--bs-font-monospace)"/>
          <w:color w:val="212529"/>
        </w:rPr>
        <w:t>Last updated 3 mins ago</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 h-100"</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"card-img-top"</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"card-body"</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"card-title"</w:t>
      </w:r>
      <w:r>
        <w:rPr>
          <w:rStyle w:val="p"/>
          <w:rFonts w:ascii="var(--bs-font-monospace)" w:hAnsi="var(--bs-font-monospace)"/>
          <w:color w:val="212529"/>
        </w:rPr>
        <w:t>&gt;</w:t>
      </w:r>
      <w:r>
        <w:rPr>
          <w:rStyle w:val="HTMLCode"/>
          <w:rFonts w:ascii="var(--bs-font-monospace)" w:hAnsi="var(--bs-font-monospace)"/>
          <w:color w:val="212529"/>
        </w:rPr>
        <w:t>Card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"card-text"</w:t>
      </w:r>
      <w:r>
        <w:rPr>
          <w:rStyle w:val="p"/>
          <w:rFonts w:ascii="var(--bs-font-monospace)" w:hAnsi="var(--bs-font-monospace)"/>
          <w:color w:val="212529"/>
        </w:rPr>
        <w:t>&gt;</w:t>
      </w:r>
      <w:r>
        <w:rPr>
          <w:rStyle w:val="HTMLCode"/>
          <w:rFonts w:ascii="var(--bs-font-monospace)" w:hAnsi="var(--bs-font-monospace)"/>
          <w:color w:val="212529"/>
        </w:rPr>
        <w:t>This is a wider card with supporting text below as a natural lead-in to additional content. This card has even longer content than the first to show that equal height action.</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"card-footer"</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small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"text-muted"</w:t>
      </w:r>
      <w:r>
        <w:rPr>
          <w:rStyle w:val="p"/>
          <w:rFonts w:ascii="var(--bs-font-monospace)" w:hAnsi="var(--bs-font-monospace)"/>
          <w:color w:val="212529"/>
        </w:rPr>
        <w:t>&gt;</w:t>
      </w:r>
      <w:r>
        <w:rPr>
          <w:rStyle w:val="HTMLCode"/>
          <w:rFonts w:ascii="var(--bs-font-monospace)" w:hAnsi="var(--bs-font-monospace)"/>
          <w:color w:val="212529"/>
        </w:rPr>
        <w:t>Last updated 3 mins ago</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C32FC" w:rsidRDefault="00FC32FC" w:rsidP="00FC32FC">
      <w:pPr>
        <w:pStyle w:val="Heading3"/>
        <w:shd w:val="clear" w:color="auto" w:fill="FFFFFF"/>
        <w:rPr>
          <w:rFonts w:ascii="Segoe UI" w:hAnsi="Segoe UI" w:cs="Segoe UI"/>
          <w:b w:val="0"/>
          <w:bCs w:val="0"/>
          <w:color w:val="212529"/>
        </w:rPr>
      </w:pPr>
      <w:bookmarkStart w:id="224" w:name="_Toc144064781"/>
      <w:r>
        <w:rPr>
          <w:rFonts w:ascii="Segoe UI" w:hAnsi="Segoe UI" w:cs="Segoe UI"/>
          <w:b w:val="0"/>
          <w:bCs w:val="0"/>
          <w:color w:val="212529"/>
        </w:rPr>
        <w:t>Masonry</w:t>
      </w:r>
      <w:bookmarkEnd w:id="224"/>
    </w:p>
    <w:p w:rsidR="00FC32FC" w:rsidRDefault="00FC32FC" w:rsidP="00FC32FC">
      <w:pPr>
        <w:pStyle w:val="NormalWeb"/>
        <w:shd w:val="clear" w:color="auto" w:fill="FFFFFF"/>
        <w:spacing w:before="0" w:beforeAutospacing="0"/>
        <w:rPr>
          <w:rFonts w:ascii="Segoe UI" w:hAnsi="Segoe UI" w:cs="Segoe UI"/>
          <w:color w:val="212529"/>
        </w:rPr>
      </w:pPr>
      <w:r>
        <w:rPr>
          <w:rFonts w:ascii="Segoe UI" w:hAnsi="Segoe UI" w:cs="Segoe UI"/>
          <w:color w:val="212529"/>
        </w:rPr>
        <w:t>In </w:t>
      </w:r>
      <w:r>
        <w:rPr>
          <w:rStyle w:val="HTMLCode"/>
          <w:rFonts w:ascii="var(--bs-font-monospace)" w:hAnsi="var(--bs-font-monospace)"/>
          <w:color w:val="D63384"/>
          <w:sz w:val="21"/>
          <w:szCs w:val="21"/>
        </w:rPr>
        <w:t>v4</w:t>
      </w:r>
      <w:r>
        <w:rPr>
          <w:rFonts w:ascii="Segoe UI" w:hAnsi="Segoe UI" w:cs="Segoe UI"/>
          <w:color w:val="212529"/>
        </w:rPr>
        <w:t> we used a CSS-only technique to mimic the behavior of </w:t>
      </w:r>
      <w:hyperlink r:id="rId235" w:history="1">
        <w:r>
          <w:rPr>
            <w:rStyle w:val="Hyperlink"/>
            <w:rFonts w:ascii="Segoe UI" w:hAnsi="Segoe UI" w:cs="Segoe UI"/>
            <w:color w:val="0D6EFD"/>
          </w:rPr>
          <w:t>Masonry</w:t>
        </w:r>
      </w:hyperlink>
      <w:r>
        <w:rPr>
          <w:rFonts w:ascii="Segoe UI" w:hAnsi="Segoe UI" w:cs="Segoe UI"/>
          <w:color w:val="212529"/>
        </w:rPr>
        <w:t>-like columns, but this technique came with lots of unpleasant </w:t>
      </w:r>
      <w:hyperlink r:id="rId236" w:history="1">
        <w:r>
          <w:rPr>
            <w:rStyle w:val="Hyperlink"/>
            <w:rFonts w:ascii="Segoe UI" w:hAnsi="Segoe UI" w:cs="Segoe UI"/>
            <w:color w:val="0D6EFD"/>
          </w:rPr>
          <w:t>side effects</w:t>
        </w:r>
      </w:hyperlink>
      <w:r>
        <w:rPr>
          <w:rFonts w:ascii="Segoe UI" w:hAnsi="Segoe UI" w:cs="Segoe UI"/>
          <w:color w:val="212529"/>
        </w:rPr>
        <w:t>. If you want to have this type of layout in </w:t>
      </w:r>
      <w:r>
        <w:rPr>
          <w:rStyle w:val="HTMLCode"/>
          <w:rFonts w:ascii="var(--bs-font-monospace)" w:hAnsi="var(--bs-font-monospace)"/>
          <w:color w:val="D63384"/>
          <w:sz w:val="21"/>
          <w:szCs w:val="21"/>
        </w:rPr>
        <w:t>v5</w:t>
      </w:r>
      <w:r>
        <w:rPr>
          <w:rFonts w:ascii="Segoe UI" w:hAnsi="Segoe UI" w:cs="Segoe UI"/>
          <w:color w:val="212529"/>
        </w:rPr>
        <w:t>, you can just make use of Masonry plugin. </w:t>
      </w:r>
      <w:r>
        <w:rPr>
          <w:rStyle w:val="Strong"/>
          <w:rFonts w:ascii="Segoe UI" w:hAnsi="Segoe UI" w:cs="Segoe UI"/>
          <w:color w:val="212529"/>
        </w:rPr>
        <w:t>Masonry is not included in Bootstrap</w:t>
      </w:r>
      <w:r>
        <w:rPr>
          <w:rFonts w:ascii="Segoe UI" w:hAnsi="Segoe UI" w:cs="Segoe UI"/>
          <w:color w:val="212529"/>
        </w:rPr>
        <w:t>, but we’ve made a </w:t>
      </w:r>
      <w:hyperlink r:id="rId237" w:history="1">
        <w:r>
          <w:rPr>
            <w:rStyle w:val="Hyperlink"/>
            <w:rFonts w:ascii="Segoe UI" w:hAnsi="Segoe UI" w:cs="Segoe UI"/>
            <w:color w:val="0D6EFD"/>
          </w:rPr>
          <w:t>demo example</w:t>
        </w:r>
      </w:hyperlink>
      <w:r>
        <w:rPr>
          <w:rFonts w:ascii="Segoe UI" w:hAnsi="Segoe UI" w:cs="Segoe UI"/>
          <w:color w:val="212529"/>
        </w:rPr>
        <w:t> to help you get started.</w:t>
      </w:r>
    </w:p>
    <w:p w:rsidR="00FC32FC" w:rsidRDefault="00FC32FC" w:rsidP="00FC32FC">
      <w:pPr>
        <w:pStyle w:val="Heading2"/>
        <w:shd w:val="clear" w:color="auto" w:fill="FFFFFF"/>
        <w:rPr>
          <w:rFonts w:ascii="Segoe UI" w:hAnsi="Segoe UI" w:cs="Segoe UI"/>
          <w:b w:val="0"/>
          <w:bCs w:val="0"/>
          <w:color w:val="212529"/>
        </w:rPr>
      </w:pPr>
      <w:bookmarkStart w:id="225" w:name="_Toc144064782"/>
      <w:r>
        <w:rPr>
          <w:rFonts w:ascii="Segoe UI" w:hAnsi="Segoe UI" w:cs="Segoe UI"/>
          <w:b w:val="0"/>
          <w:bCs w:val="0"/>
          <w:color w:val="212529"/>
        </w:rPr>
        <w:t>Sass</w:t>
      </w:r>
      <w:bookmarkEnd w:id="225"/>
    </w:p>
    <w:p w:rsidR="00FC32FC" w:rsidRDefault="00FC32FC" w:rsidP="00FC32FC">
      <w:pPr>
        <w:pStyle w:val="Heading3"/>
        <w:shd w:val="clear" w:color="auto" w:fill="FFFFFF"/>
        <w:rPr>
          <w:rFonts w:ascii="Segoe UI" w:hAnsi="Segoe UI" w:cs="Segoe UI"/>
          <w:b w:val="0"/>
          <w:bCs w:val="0"/>
          <w:color w:val="212529"/>
        </w:rPr>
      </w:pPr>
      <w:bookmarkStart w:id="226" w:name="_Toc144064783"/>
      <w:r>
        <w:rPr>
          <w:rFonts w:ascii="Segoe UI" w:hAnsi="Segoe UI" w:cs="Segoe UI"/>
          <w:b w:val="0"/>
          <w:bCs w:val="0"/>
          <w:color w:val="212529"/>
        </w:rPr>
        <w:t>Variables</w:t>
      </w:r>
      <w:bookmarkEnd w:id="226"/>
    </w:p>
    <w:p w:rsidR="00FC32FC" w:rsidRDefault="00FC32FC" w:rsidP="00FC32FC">
      <w:pPr>
        <w:shd w:val="clear" w:color="auto" w:fill="FFFFFF"/>
        <w:rPr>
          <w:rFonts w:ascii="Segoe UI" w:hAnsi="Segoe UI" w:cs="Segoe UI"/>
          <w:color w:val="212529"/>
        </w:rPr>
      </w:pPr>
    </w:p>
    <w:p w:rsidR="00FC32FC" w:rsidRDefault="00FC32FC" w:rsidP="00FC32FC">
      <w:pPr>
        <w:pStyle w:val="HTMLPreformatted"/>
        <w:rPr>
          <w:rStyle w:val="HTMLCode"/>
          <w:rFonts w:ascii="var(--bs-font-monospace)" w:hAnsi="var(--bs-font-monospace)"/>
          <w:color w:val="212529"/>
        </w:rPr>
      </w:pPr>
      <w:r>
        <w:rPr>
          <w:rStyle w:val="nv"/>
          <w:rFonts w:ascii="var(--bs-font-monospace)" w:hAnsi="var(--bs-font-monospace)"/>
          <w:color w:val="003333"/>
        </w:rPr>
        <w:t>$card-spacer-y</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$spacer</w:t>
      </w:r>
      <w:r>
        <w:rPr>
          <w:rStyle w:val="p"/>
          <w:rFonts w:ascii="var(--bs-font-monospace)" w:hAnsi="var(--bs-font-monospace)"/>
          <w:color w:val="212529"/>
        </w:rPr>
        <w:t>;</w:t>
      </w:r>
    </w:p>
    <w:p w:rsidR="00FC32FC" w:rsidRDefault="00FC32FC" w:rsidP="00FC32FC">
      <w:pPr>
        <w:pStyle w:val="HTMLPreformatted"/>
        <w:rPr>
          <w:rStyle w:val="HTMLCode"/>
          <w:rFonts w:ascii="var(--bs-font-monospace)" w:hAnsi="var(--bs-font-monospace)"/>
          <w:color w:val="212529"/>
        </w:rPr>
      </w:pPr>
      <w:r>
        <w:rPr>
          <w:rStyle w:val="nv"/>
          <w:rFonts w:ascii="var(--bs-font-monospace)" w:hAnsi="var(--bs-font-monospace)"/>
          <w:color w:val="003333"/>
        </w:rPr>
        <w:t>$card-spacer-x</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$spacer</w:t>
      </w:r>
      <w:r>
        <w:rPr>
          <w:rStyle w:val="p"/>
          <w:rFonts w:ascii="var(--bs-font-monospace)" w:hAnsi="var(--bs-font-monospace)"/>
          <w:color w:val="212529"/>
        </w:rPr>
        <w:t>;</w:t>
      </w:r>
    </w:p>
    <w:p w:rsidR="00FC32FC" w:rsidRDefault="00FC32FC" w:rsidP="00FC32FC">
      <w:pPr>
        <w:pStyle w:val="HTMLPreformatted"/>
        <w:rPr>
          <w:rStyle w:val="HTMLCode"/>
          <w:rFonts w:ascii="var(--bs-font-monospace)" w:hAnsi="var(--bs-font-monospace)"/>
          <w:color w:val="212529"/>
        </w:rPr>
      </w:pPr>
      <w:r>
        <w:rPr>
          <w:rStyle w:val="nv"/>
          <w:rFonts w:ascii="var(--bs-font-monospace)" w:hAnsi="var(--bs-font-monospace)"/>
          <w:color w:val="003333"/>
        </w:rPr>
        <w:t>$card-title-spacer-y</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$spacer</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p"/>
          <w:rFonts w:ascii="var(--bs-font-monospace)" w:hAnsi="var(--bs-font-monospace)"/>
          <w:color w:val="212529"/>
        </w:rPr>
        <w:t>;</w:t>
      </w:r>
    </w:p>
    <w:p w:rsidR="00FC32FC" w:rsidRDefault="00FC32FC" w:rsidP="00FC32FC">
      <w:pPr>
        <w:pStyle w:val="HTMLPreformatted"/>
        <w:rPr>
          <w:rStyle w:val="HTMLCode"/>
          <w:rFonts w:ascii="var(--bs-font-monospace)" w:hAnsi="var(--bs-font-monospace)"/>
          <w:color w:val="212529"/>
        </w:rPr>
      </w:pPr>
      <w:r>
        <w:rPr>
          <w:rStyle w:val="nv"/>
          <w:rFonts w:ascii="var(--bs-font-monospace)" w:hAnsi="var(--bs-font-monospace)"/>
          <w:color w:val="003333"/>
        </w:rPr>
        <w:t>$card-border-width</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$border-width</w:t>
      </w:r>
      <w:r>
        <w:rPr>
          <w:rStyle w:val="p"/>
          <w:rFonts w:ascii="var(--bs-font-monospace)" w:hAnsi="var(--bs-font-monospace)"/>
          <w:color w:val="212529"/>
        </w:rPr>
        <w:t>;</w:t>
      </w:r>
    </w:p>
    <w:p w:rsidR="00FC32FC" w:rsidRDefault="00FC32FC" w:rsidP="00FC32FC">
      <w:pPr>
        <w:pStyle w:val="HTMLPreformatted"/>
        <w:rPr>
          <w:rStyle w:val="HTMLCode"/>
          <w:rFonts w:ascii="var(--bs-font-monospace)" w:hAnsi="var(--bs-font-monospace)"/>
          <w:color w:val="212529"/>
        </w:rPr>
      </w:pPr>
      <w:r>
        <w:rPr>
          <w:rStyle w:val="nv"/>
          <w:rFonts w:ascii="var(--bs-font-monospace)" w:hAnsi="var(--bs-font-monospace)"/>
          <w:color w:val="003333"/>
        </w:rPr>
        <w:t>$card-border-radius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w:t>
      </w:r>
      <w:r>
        <w:rPr>
          <w:rStyle w:val="p"/>
          <w:rFonts w:ascii="var(--bs-font-monospace)" w:hAnsi="var(--bs-font-monospace)"/>
          <w:color w:val="212529"/>
        </w:rPr>
        <w:t>;</w:t>
      </w:r>
    </w:p>
    <w:p w:rsidR="00FC32FC" w:rsidRDefault="00FC32FC" w:rsidP="00FC32FC">
      <w:pPr>
        <w:pStyle w:val="HTMLPreformatted"/>
        <w:rPr>
          <w:rStyle w:val="HTMLCode"/>
          <w:rFonts w:ascii="var(--bs-font-monospace)" w:hAnsi="var(--bs-font-monospace)"/>
          <w:color w:val="212529"/>
        </w:rPr>
      </w:pPr>
      <w:r>
        <w:rPr>
          <w:rStyle w:val="nv"/>
          <w:rFonts w:ascii="var(--bs-font-monospace)" w:hAnsi="var(--bs-font-monospace)"/>
          <w:color w:val="003333"/>
        </w:rPr>
        <w:t>$card-border-color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$black</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.125</w:t>
      </w:r>
      <w:r>
        <w:rPr>
          <w:rStyle w:val="p"/>
          <w:rFonts w:ascii="var(--bs-font-monospace)" w:hAnsi="var(--bs-font-monospace)"/>
          <w:color w:val="212529"/>
        </w:rPr>
        <w:t>);</w:t>
      </w:r>
    </w:p>
    <w:p w:rsidR="00FC32FC" w:rsidRDefault="00FC32FC" w:rsidP="00FC32FC">
      <w:pPr>
        <w:pStyle w:val="HTMLPreformatted"/>
        <w:rPr>
          <w:rStyle w:val="HTMLCode"/>
          <w:rFonts w:ascii="var(--bs-font-monospace)" w:hAnsi="var(--bs-font-monospace)"/>
          <w:color w:val="212529"/>
        </w:rPr>
      </w:pPr>
      <w:r>
        <w:rPr>
          <w:rStyle w:val="nv"/>
          <w:rFonts w:ascii="var(--bs-font-monospace)" w:hAnsi="var(--bs-font-monospace)"/>
          <w:color w:val="003333"/>
        </w:rPr>
        <w:t>$card-inner-border-radius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subtract</w:t>
      </w:r>
      <w:r>
        <w:rPr>
          <w:rStyle w:val="p"/>
          <w:rFonts w:ascii="var(--bs-font-monospace)" w:hAnsi="var(--bs-font-monospace)"/>
          <w:color w:val="212529"/>
        </w:rPr>
        <w:t>(</w:t>
      </w:r>
      <w:r>
        <w:rPr>
          <w:rStyle w:val="nv"/>
          <w:rFonts w:ascii="var(--bs-font-monospace)" w:hAnsi="var(--bs-font-monospace)"/>
          <w:color w:val="003333"/>
        </w:rPr>
        <w:t>$card-border-radius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$card-border-width</w:t>
      </w:r>
      <w:r>
        <w:rPr>
          <w:rStyle w:val="p"/>
          <w:rFonts w:ascii="var(--bs-font-monospace)" w:hAnsi="var(--bs-font-monospace)"/>
          <w:color w:val="212529"/>
        </w:rPr>
        <w:t>);</w:t>
      </w:r>
    </w:p>
    <w:p w:rsidR="00FC32FC" w:rsidRDefault="00FC32FC" w:rsidP="00FC32FC">
      <w:pPr>
        <w:pStyle w:val="HTMLPreformatted"/>
        <w:rPr>
          <w:rStyle w:val="HTMLCode"/>
          <w:rFonts w:ascii="var(--bs-font-monospace)" w:hAnsi="var(--bs-font-monospace)"/>
          <w:color w:val="212529"/>
        </w:rPr>
      </w:pPr>
      <w:r>
        <w:rPr>
          <w:rStyle w:val="nv"/>
          <w:rFonts w:ascii="var(--bs-font-monospace)" w:hAnsi="var(--bs-font-monospace)"/>
          <w:color w:val="003333"/>
        </w:rPr>
        <w:t>$card-cap-padding-y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$card-spacer-y</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p"/>
          <w:rFonts w:ascii="var(--bs-font-monospace)" w:hAnsi="var(--bs-font-monospace)"/>
          <w:color w:val="212529"/>
        </w:rPr>
        <w:t>;</w:t>
      </w:r>
    </w:p>
    <w:p w:rsidR="00FC32FC" w:rsidRDefault="00FC32FC" w:rsidP="00FC32FC">
      <w:pPr>
        <w:pStyle w:val="HTMLPreformatted"/>
        <w:rPr>
          <w:rStyle w:val="HTMLCode"/>
          <w:rFonts w:ascii="var(--bs-font-monospace)" w:hAnsi="var(--bs-font-monospace)"/>
          <w:color w:val="212529"/>
        </w:rPr>
      </w:pPr>
      <w:r>
        <w:rPr>
          <w:rStyle w:val="nv"/>
          <w:rFonts w:ascii="var(--bs-font-monospace)" w:hAnsi="var(--bs-font-monospace)"/>
          <w:color w:val="003333"/>
        </w:rPr>
        <w:t>$card-cap-padding-x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$card-spacer-x</w:t>
      </w:r>
      <w:r>
        <w:rPr>
          <w:rStyle w:val="p"/>
          <w:rFonts w:ascii="var(--bs-font-monospace)" w:hAnsi="var(--bs-font-monospace)"/>
          <w:color w:val="212529"/>
        </w:rPr>
        <w:t>;</w:t>
      </w:r>
    </w:p>
    <w:p w:rsidR="00FC32FC" w:rsidRDefault="00FC32FC" w:rsidP="00FC32FC">
      <w:pPr>
        <w:pStyle w:val="HTMLPreformatted"/>
        <w:rPr>
          <w:rStyle w:val="HTMLCode"/>
          <w:rFonts w:ascii="var(--bs-font-monospace)" w:hAnsi="var(--bs-font-monospace)"/>
          <w:color w:val="212529"/>
        </w:rPr>
      </w:pPr>
      <w:r>
        <w:rPr>
          <w:rStyle w:val="nv"/>
          <w:rFonts w:ascii="var(--bs-font-monospace)" w:hAnsi="var(--bs-font-monospace)"/>
          <w:color w:val="003333"/>
        </w:rPr>
        <w:t>$card-cap-bg</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$black</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.03</w:t>
      </w:r>
      <w:r>
        <w:rPr>
          <w:rStyle w:val="p"/>
          <w:rFonts w:ascii="var(--bs-font-monospace)" w:hAnsi="var(--bs-font-monospace)"/>
          <w:color w:val="212529"/>
        </w:rPr>
        <w:t>);</w:t>
      </w:r>
    </w:p>
    <w:p w:rsidR="00FC32FC" w:rsidRDefault="00FC32FC" w:rsidP="00FC32FC">
      <w:pPr>
        <w:pStyle w:val="HTMLPreformatted"/>
        <w:rPr>
          <w:rStyle w:val="HTMLCode"/>
          <w:rFonts w:ascii="var(--bs-font-monospace)" w:hAnsi="var(--bs-font-monospace)"/>
          <w:color w:val="212529"/>
        </w:rPr>
      </w:pPr>
      <w:r>
        <w:rPr>
          <w:rStyle w:val="nv"/>
          <w:rFonts w:ascii="var(--bs-font-monospace)" w:hAnsi="var(--bs-font-monospace)"/>
          <w:color w:val="003333"/>
        </w:rPr>
        <w:t>$card-cap-color</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p>
    <w:p w:rsidR="00FC32FC" w:rsidRDefault="00FC32FC" w:rsidP="00FC32FC">
      <w:pPr>
        <w:pStyle w:val="HTMLPreformatted"/>
        <w:rPr>
          <w:rStyle w:val="HTMLCode"/>
          <w:rFonts w:ascii="var(--bs-font-monospace)" w:hAnsi="var(--bs-font-monospace)"/>
          <w:color w:val="212529"/>
        </w:rPr>
      </w:pPr>
      <w:r>
        <w:rPr>
          <w:rStyle w:val="nv"/>
          <w:rFonts w:ascii="var(--bs-font-monospace)" w:hAnsi="var(--bs-font-monospace)"/>
          <w:color w:val="003333"/>
        </w:rPr>
        <w:t>$card-height</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p>
    <w:p w:rsidR="00FC32FC" w:rsidRDefault="00FC32FC" w:rsidP="00FC32FC">
      <w:pPr>
        <w:pStyle w:val="HTMLPreformatted"/>
        <w:rPr>
          <w:rStyle w:val="HTMLCode"/>
          <w:rFonts w:ascii="var(--bs-font-monospace)" w:hAnsi="var(--bs-font-monospace)"/>
          <w:color w:val="212529"/>
        </w:rPr>
      </w:pPr>
      <w:r>
        <w:rPr>
          <w:rStyle w:val="nv"/>
          <w:rFonts w:ascii="var(--bs-font-monospace)" w:hAnsi="var(--bs-font-monospace)"/>
          <w:color w:val="003333"/>
        </w:rPr>
        <w:t>$card-color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p>
    <w:p w:rsidR="00FC32FC" w:rsidRDefault="00FC32FC" w:rsidP="00FC32FC">
      <w:pPr>
        <w:pStyle w:val="HTMLPreformatted"/>
        <w:rPr>
          <w:rStyle w:val="HTMLCode"/>
          <w:rFonts w:ascii="var(--bs-font-monospace)" w:hAnsi="var(--bs-font-monospace)"/>
          <w:color w:val="212529"/>
        </w:rPr>
      </w:pPr>
      <w:r>
        <w:rPr>
          <w:rStyle w:val="nv"/>
          <w:rFonts w:ascii="var(--bs-font-monospace)" w:hAnsi="var(--bs-font-monospace)"/>
          <w:color w:val="003333"/>
        </w:rPr>
        <w:t>$card-bg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$white</w:t>
      </w:r>
      <w:r>
        <w:rPr>
          <w:rStyle w:val="p"/>
          <w:rFonts w:ascii="var(--bs-font-monospace)" w:hAnsi="var(--bs-font-monospace)"/>
          <w:color w:val="212529"/>
        </w:rPr>
        <w:t>;</w:t>
      </w:r>
    </w:p>
    <w:p w:rsidR="00FC32FC" w:rsidRDefault="00FC32FC" w:rsidP="00FC32FC">
      <w:pPr>
        <w:pStyle w:val="HTMLPreformatted"/>
        <w:rPr>
          <w:rStyle w:val="HTMLCode"/>
          <w:rFonts w:ascii="var(--bs-font-monospace)" w:hAnsi="var(--bs-font-monospace)"/>
          <w:color w:val="212529"/>
        </w:rPr>
      </w:pPr>
      <w:r>
        <w:rPr>
          <w:rStyle w:val="nv"/>
          <w:rFonts w:ascii="var(--bs-font-monospace)" w:hAnsi="var(--bs-font-monospace)"/>
          <w:color w:val="003333"/>
        </w:rPr>
        <w:t>$card-img-overlay-padding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$spacer</w:t>
      </w:r>
      <w:r>
        <w:rPr>
          <w:rStyle w:val="p"/>
          <w:rFonts w:ascii="var(--bs-font-monospace)" w:hAnsi="var(--bs-font-monospace)"/>
          <w:color w:val="212529"/>
        </w:rPr>
        <w:t>;</w:t>
      </w:r>
    </w:p>
    <w:p w:rsidR="00FC32FC" w:rsidRDefault="00FC32FC" w:rsidP="00FC32FC">
      <w:pPr>
        <w:pStyle w:val="HTMLPreformatted"/>
        <w:rPr>
          <w:rFonts w:ascii="var(--bs-font-monospace)" w:hAnsi="var(--bs-font-monospace)"/>
          <w:color w:val="212529"/>
          <w:sz w:val="21"/>
          <w:szCs w:val="21"/>
        </w:rPr>
      </w:pPr>
      <w:r>
        <w:rPr>
          <w:rStyle w:val="nv"/>
          <w:rFonts w:ascii="var(--bs-font-monospace)" w:hAnsi="var(--bs-font-monospace)"/>
          <w:color w:val="003333"/>
        </w:rPr>
        <w:t>$card-group-margin</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$grid-gutter-width</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p"/>
          <w:rFonts w:ascii="var(--bs-font-monospace)" w:hAnsi="var(--bs-font-monospace)"/>
          <w:color w:val="212529"/>
        </w:rPr>
        <w:t>;</w:t>
      </w:r>
    </w:p>
    <w:p w:rsidR="00FF426E" w:rsidRDefault="00FF426E"/>
    <w:p w:rsidR="00AE53B1" w:rsidRDefault="00AE53B1"/>
    <w:p w:rsidR="00AE53B1" w:rsidRDefault="00AE53B1"/>
    <w:p w:rsidR="00AE53B1" w:rsidRDefault="00AE53B1"/>
    <w:p w:rsidR="00AE53B1" w:rsidRDefault="00AE53B1"/>
    <w:p w:rsidR="00AE53B1" w:rsidRDefault="00AE53B1"/>
    <w:p w:rsidR="00AE53B1" w:rsidRDefault="00AE53B1"/>
    <w:p w:rsidR="00AE53B1" w:rsidRDefault="00AE53B1"/>
    <w:p w:rsidR="00AE53B1" w:rsidRDefault="00AE53B1"/>
    <w:p w:rsidR="00AE53B1" w:rsidRDefault="00AE53B1"/>
    <w:p w:rsidR="00AE53B1" w:rsidRDefault="00AE53B1"/>
    <w:p w:rsidR="00AE53B1" w:rsidRDefault="00AE53B1"/>
    <w:p w:rsidR="00AE53B1" w:rsidRDefault="00AE53B1"/>
    <w:p w:rsidR="00AE53B1" w:rsidRDefault="00AE53B1"/>
    <w:p w:rsidR="00EB34F1" w:rsidRDefault="00EB34F1" w:rsidP="00EB34F1">
      <w:pPr>
        <w:pStyle w:val="Heading1"/>
        <w:shd w:val="clear" w:color="auto" w:fill="FFFFFF"/>
        <w:spacing w:before="0" w:beforeAutospacing="0"/>
        <w:rPr>
          <w:rFonts w:ascii="Segoe UI" w:hAnsi="Segoe UI" w:cs="Segoe UI"/>
          <w:b w:val="0"/>
          <w:bCs w:val="0"/>
          <w:color w:val="212529"/>
        </w:rPr>
      </w:pPr>
      <w:bookmarkStart w:id="227" w:name="_Toc144064784"/>
      <w:r>
        <w:rPr>
          <w:rFonts w:ascii="Segoe UI" w:hAnsi="Segoe UI" w:cs="Segoe UI"/>
          <w:b w:val="0"/>
          <w:bCs w:val="0"/>
          <w:color w:val="212529"/>
        </w:rPr>
        <w:t>Carousel</w:t>
      </w:r>
      <w:bookmarkEnd w:id="227"/>
    </w:p>
    <w:p w:rsidR="00EB34F1" w:rsidRDefault="00EB34F1" w:rsidP="00EB34F1">
      <w:pPr>
        <w:pStyle w:val="bd-lead"/>
        <w:shd w:val="clear" w:color="auto" w:fill="FFFFFF"/>
        <w:spacing w:before="0" w:beforeAutospacing="0"/>
        <w:rPr>
          <w:rFonts w:ascii="Segoe UI" w:hAnsi="Segoe UI" w:cs="Segoe UI"/>
          <w:color w:val="212529"/>
        </w:rPr>
      </w:pPr>
      <w:r>
        <w:rPr>
          <w:rFonts w:ascii="Segoe UI" w:hAnsi="Segoe UI" w:cs="Segoe UI"/>
          <w:color w:val="212529"/>
        </w:rPr>
        <w:t>A slideshow component for cycling through elements—images or slides of text—like a carousel.</w:t>
      </w:r>
    </w:p>
    <w:p w:rsidR="00EB34F1" w:rsidRDefault="00EB34F1" w:rsidP="00EB34F1">
      <w:pPr>
        <w:pStyle w:val="Heading2"/>
        <w:shd w:val="clear" w:color="auto" w:fill="FFFFFF"/>
        <w:spacing w:before="0" w:beforeAutospacing="0"/>
        <w:rPr>
          <w:rFonts w:ascii="Segoe UI" w:hAnsi="Segoe UI" w:cs="Segoe UI"/>
          <w:b w:val="0"/>
          <w:bCs w:val="0"/>
          <w:color w:val="212529"/>
        </w:rPr>
      </w:pPr>
      <w:bookmarkStart w:id="228" w:name="_Toc144064785"/>
      <w:r>
        <w:rPr>
          <w:rFonts w:ascii="Segoe UI" w:hAnsi="Segoe UI" w:cs="Segoe UI"/>
          <w:b w:val="0"/>
          <w:bCs w:val="0"/>
          <w:color w:val="212529"/>
        </w:rPr>
        <w:t>How it works</w:t>
      </w:r>
      <w:bookmarkEnd w:id="228"/>
    </w:p>
    <w:p w:rsidR="00EB34F1" w:rsidRDefault="00EB34F1" w:rsidP="00EB34F1">
      <w:pPr>
        <w:pStyle w:val="NormalWeb"/>
        <w:shd w:val="clear" w:color="auto" w:fill="FFFFFF"/>
        <w:spacing w:before="0" w:beforeAutospacing="0"/>
        <w:rPr>
          <w:rFonts w:ascii="Segoe UI" w:hAnsi="Segoe UI" w:cs="Segoe UI"/>
          <w:color w:val="212529"/>
        </w:rPr>
      </w:pPr>
      <w:r>
        <w:rPr>
          <w:rFonts w:ascii="Segoe UI" w:hAnsi="Segoe UI" w:cs="Segoe UI"/>
          <w:color w:val="212529"/>
        </w:rPr>
        <w:t>The carousel is a slideshow for cycling through a series of content, built with CSS 3D transforms and a bit of JavaScript. It works with a series of images, text, or custom markup. It also includes support for previous/next controls and indicators.</w:t>
      </w:r>
    </w:p>
    <w:p w:rsidR="00EB34F1" w:rsidRDefault="00EB34F1" w:rsidP="00EB34F1">
      <w:pPr>
        <w:pStyle w:val="NormalWeb"/>
        <w:shd w:val="clear" w:color="auto" w:fill="FFFFFF"/>
        <w:spacing w:before="0" w:beforeAutospacing="0"/>
        <w:rPr>
          <w:rFonts w:ascii="Segoe UI" w:hAnsi="Segoe UI" w:cs="Segoe UI"/>
          <w:color w:val="212529"/>
        </w:rPr>
      </w:pPr>
      <w:r>
        <w:rPr>
          <w:rFonts w:ascii="Segoe UI" w:hAnsi="Segoe UI" w:cs="Segoe UI"/>
          <w:color w:val="212529"/>
        </w:rPr>
        <w:t>In browsers where the </w:t>
      </w:r>
      <w:hyperlink r:id="rId238" w:history="1">
        <w:r>
          <w:rPr>
            <w:rStyle w:val="Hyperlink"/>
            <w:rFonts w:ascii="Segoe UI" w:hAnsi="Segoe UI" w:cs="Segoe UI"/>
            <w:color w:val="0D6EFD"/>
          </w:rPr>
          <w:t>Page Visibility API</w:t>
        </w:r>
      </w:hyperlink>
      <w:r>
        <w:rPr>
          <w:rFonts w:ascii="Segoe UI" w:hAnsi="Segoe UI" w:cs="Segoe UI"/>
          <w:color w:val="212529"/>
        </w:rPr>
        <w:t> is supported, the carousel will avoid sliding when the webpage is not visible to the user (such as when the browser tab is inactive, the browser window is minimized, etc.).</w:t>
      </w:r>
    </w:p>
    <w:p w:rsidR="00EB34F1" w:rsidRDefault="00EB34F1" w:rsidP="00EB34F1">
      <w:pPr>
        <w:shd w:val="clear" w:color="auto" w:fill="FFFFFF"/>
        <w:rPr>
          <w:rFonts w:ascii="Segoe UI" w:hAnsi="Segoe UI" w:cs="Segoe UI"/>
          <w:color w:val="212529"/>
        </w:rPr>
      </w:pPr>
      <w:r>
        <w:rPr>
          <w:rFonts w:ascii="Segoe UI" w:hAnsi="Segoe UI" w:cs="Segoe UI"/>
          <w:color w:val="212529"/>
        </w:rPr>
        <w:t>The animation effect of this component is dependent on the </w:t>
      </w:r>
      <w:r>
        <w:rPr>
          <w:rStyle w:val="HTMLCode"/>
          <w:rFonts w:ascii="var(--bs-font-monospace)" w:eastAsiaTheme="minorHAnsi" w:hAnsi="var(--bs-font-monospace)"/>
          <w:color w:val="D63384"/>
          <w:sz w:val="21"/>
          <w:szCs w:val="21"/>
        </w:rPr>
        <w:t>prefers-reduced-motion</w:t>
      </w:r>
      <w:r>
        <w:rPr>
          <w:rFonts w:ascii="Segoe UI" w:hAnsi="Segoe UI" w:cs="Segoe UI"/>
          <w:color w:val="212529"/>
        </w:rPr>
        <w:t> media query. See the </w:t>
      </w:r>
      <w:hyperlink r:id="rId239" w:anchor="reduced-motion" w:history="1">
        <w:r>
          <w:rPr>
            <w:rStyle w:val="Hyperlink"/>
            <w:rFonts w:ascii="Segoe UI" w:hAnsi="Segoe UI" w:cs="Segoe UI"/>
            <w:color w:val="0D6EFD"/>
          </w:rPr>
          <w:t>reduced motion section of our accessibility documentation</w:t>
        </w:r>
      </w:hyperlink>
      <w:r>
        <w:rPr>
          <w:rFonts w:ascii="Segoe UI" w:hAnsi="Segoe UI" w:cs="Segoe UI"/>
          <w:color w:val="212529"/>
        </w:rPr>
        <w:t>.</w:t>
      </w:r>
    </w:p>
    <w:p w:rsidR="00EB34F1" w:rsidRDefault="00EB34F1" w:rsidP="00EB34F1">
      <w:pPr>
        <w:pStyle w:val="NormalWeb"/>
        <w:shd w:val="clear" w:color="auto" w:fill="FFFFFF"/>
        <w:spacing w:before="0" w:beforeAutospacing="0"/>
        <w:rPr>
          <w:rFonts w:ascii="Segoe UI" w:hAnsi="Segoe UI" w:cs="Segoe UI"/>
          <w:color w:val="212529"/>
        </w:rPr>
      </w:pPr>
      <w:r>
        <w:rPr>
          <w:rFonts w:ascii="Segoe UI" w:hAnsi="Segoe UI" w:cs="Segoe UI"/>
          <w:color w:val="212529"/>
        </w:rPr>
        <w:t>Please be aware that nested carousels are not supported, and carousels are generally not compliant with accessibility standards.</w:t>
      </w:r>
    </w:p>
    <w:p w:rsidR="00EB34F1" w:rsidRDefault="00EB34F1" w:rsidP="00EB34F1">
      <w:pPr>
        <w:pStyle w:val="Heading2"/>
        <w:shd w:val="clear" w:color="auto" w:fill="FFFFFF"/>
        <w:rPr>
          <w:rFonts w:ascii="Segoe UI" w:hAnsi="Segoe UI" w:cs="Segoe UI"/>
          <w:b w:val="0"/>
          <w:bCs w:val="0"/>
          <w:color w:val="212529"/>
        </w:rPr>
      </w:pPr>
      <w:bookmarkStart w:id="229" w:name="_Toc144064786"/>
      <w:r>
        <w:rPr>
          <w:rFonts w:ascii="Segoe UI" w:hAnsi="Segoe UI" w:cs="Segoe UI"/>
          <w:b w:val="0"/>
          <w:bCs w:val="0"/>
          <w:color w:val="212529"/>
        </w:rPr>
        <w:t>Example</w:t>
      </w:r>
      <w:bookmarkEnd w:id="229"/>
    </w:p>
    <w:p w:rsidR="00EB34F1" w:rsidRDefault="00EB34F1" w:rsidP="00EB34F1">
      <w:pPr>
        <w:pStyle w:val="NormalWeb"/>
        <w:shd w:val="clear" w:color="auto" w:fill="FFFFFF"/>
        <w:spacing w:before="0" w:beforeAutospacing="0"/>
        <w:rPr>
          <w:rFonts w:ascii="Segoe UI" w:hAnsi="Segoe UI" w:cs="Segoe UI"/>
          <w:color w:val="212529"/>
        </w:rPr>
      </w:pPr>
      <w:r>
        <w:rPr>
          <w:rFonts w:ascii="Segoe UI" w:hAnsi="Segoe UI" w:cs="Segoe UI"/>
          <w:color w:val="212529"/>
        </w:rPr>
        <w:t>Carousels don’t automatically normalize slide dimensions. As such, you may need to use additional utilities or custom styles to appropriately size content. While carousels support previous/next controls and indicators, they’re not explicitly required. Add and customize as you see fit.</w:t>
      </w:r>
    </w:p>
    <w:p w:rsidR="00EB34F1" w:rsidRDefault="00EB34F1" w:rsidP="00EB34F1">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The </w:t>
      </w:r>
      <w:r>
        <w:rPr>
          <w:rStyle w:val="HTMLCode"/>
          <w:rFonts w:ascii="var(--bs-font-monospace)" w:hAnsi="var(--bs-font-monospace)"/>
          <w:b/>
          <w:bCs/>
          <w:color w:val="D63384"/>
          <w:sz w:val="21"/>
          <w:szCs w:val="21"/>
        </w:rPr>
        <w:t>.active</w:t>
      </w:r>
      <w:r>
        <w:rPr>
          <w:rStyle w:val="Strong"/>
          <w:rFonts w:ascii="Segoe UI" w:hAnsi="Segoe UI" w:cs="Segoe UI"/>
          <w:color w:val="212529"/>
        </w:rPr>
        <w:t> class needs to be added to one of the slides</w:t>
      </w:r>
      <w:r>
        <w:rPr>
          <w:rFonts w:ascii="Segoe UI" w:hAnsi="Segoe UI" w:cs="Segoe UI"/>
          <w:color w:val="212529"/>
        </w:rPr>
        <w:t> otherwise the carousel will not be visible. Also be sure to set a unique </w:t>
      </w:r>
      <w:r>
        <w:rPr>
          <w:rStyle w:val="HTMLCode"/>
          <w:rFonts w:ascii="var(--bs-font-monospace)" w:hAnsi="var(--bs-font-monospace)"/>
          <w:color w:val="D63384"/>
          <w:sz w:val="21"/>
          <w:szCs w:val="21"/>
        </w:rPr>
        <w:t>id</w:t>
      </w:r>
      <w:r>
        <w:rPr>
          <w:rFonts w:ascii="Segoe UI" w:hAnsi="Segoe UI" w:cs="Segoe UI"/>
          <w:color w:val="212529"/>
        </w:rPr>
        <w:t> on the </w:t>
      </w:r>
      <w:r>
        <w:rPr>
          <w:rStyle w:val="HTMLCode"/>
          <w:rFonts w:ascii="var(--bs-font-monospace)" w:hAnsi="var(--bs-font-monospace)"/>
          <w:color w:val="D63384"/>
          <w:sz w:val="21"/>
          <w:szCs w:val="21"/>
        </w:rPr>
        <w:t>.carousel</w:t>
      </w:r>
      <w:r>
        <w:rPr>
          <w:rFonts w:ascii="Segoe UI" w:hAnsi="Segoe UI" w:cs="Segoe UI"/>
          <w:color w:val="212529"/>
        </w:rPr>
        <w:t> for optional controls, especially if you’re using multiple carousels on a single page. Control and indicator elements must have a </w:t>
      </w:r>
      <w:r>
        <w:rPr>
          <w:rStyle w:val="HTMLCode"/>
          <w:rFonts w:ascii="var(--bs-font-monospace)" w:hAnsi="var(--bs-font-monospace)"/>
          <w:color w:val="D63384"/>
          <w:sz w:val="21"/>
          <w:szCs w:val="21"/>
        </w:rPr>
        <w:t>data-bs-target</w:t>
      </w:r>
      <w:r>
        <w:rPr>
          <w:rFonts w:ascii="Segoe UI" w:hAnsi="Segoe UI" w:cs="Segoe UI"/>
          <w:color w:val="212529"/>
        </w:rPr>
        <w:t> attribute (or </w:t>
      </w:r>
      <w:r>
        <w:rPr>
          <w:rStyle w:val="HTMLCode"/>
          <w:rFonts w:ascii="var(--bs-font-monospace)" w:hAnsi="var(--bs-font-monospace)"/>
          <w:color w:val="D63384"/>
          <w:sz w:val="21"/>
          <w:szCs w:val="21"/>
        </w:rPr>
        <w:t>href</w:t>
      </w:r>
      <w:r>
        <w:rPr>
          <w:rFonts w:ascii="Segoe UI" w:hAnsi="Segoe UI" w:cs="Segoe UI"/>
          <w:color w:val="212529"/>
        </w:rPr>
        <w:t> for links) that matches the </w:t>
      </w:r>
      <w:r>
        <w:rPr>
          <w:rStyle w:val="HTMLCode"/>
          <w:rFonts w:ascii="var(--bs-font-monospace)" w:hAnsi="var(--bs-font-monospace)"/>
          <w:color w:val="D63384"/>
          <w:sz w:val="21"/>
          <w:szCs w:val="21"/>
        </w:rPr>
        <w:t>id</w:t>
      </w:r>
      <w:r>
        <w:rPr>
          <w:rFonts w:ascii="Segoe UI" w:hAnsi="Segoe UI" w:cs="Segoe UI"/>
          <w:color w:val="212529"/>
        </w:rPr>
        <w:t> of the </w:t>
      </w:r>
      <w:r>
        <w:rPr>
          <w:rStyle w:val="HTMLCode"/>
          <w:rFonts w:ascii="var(--bs-font-monospace)" w:hAnsi="var(--bs-font-monospace)"/>
          <w:color w:val="D63384"/>
          <w:sz w:val="21"/>
          <w:szCs w:val="21"/>
        </w:rPr>
        <w:t>.carousel</w:t>
      </w:r>
      <w:r>
        <w:rPr>
          <w:rFonts w:ascii="Segoe UI" w:hAnsi="Segoe UI" w:cs="Segoe UI"/>
          <w:color w:val="212529"/>
        </w:rPr>
        <w:t> element.</w:t>
      </w:r>
    </w:p>
    <w:p w:rsidR="00EB34F1" w:rsidRDefault="00EB34F1" w:rsidP="00EB34F1">
      <w:pPr>
        <w:pStyle w:val="Heading3"/>
        <w:shd w:val="clear" w:color="auto" w:fill="FFFFFF"/>
        <w:rPr>
          <w:rFonts w:ascii="Segoe UI" w:hAnsi="Segoe UI" w:cs="Segoe UI"/>
          <w:b w:val="0"/>
          <w:bCs w:val="0"/>
          <w:color w:val="212529"/>
        </w:rPr>
      </w:pPr>
      <w:bookmarkStart w:id="230" w:name="_Toc144064787"/>
      <w:r>
        <w:rPr>
          <w:rFonts w:ascii="Segoe UI" w:hAnsi="Segoe UI" w:cs="Segoe UI"/>
          <w:b w:val="0"/>
          <w:bCs w:val="0"/>
          <w:color w:val="212529"/>
        </w:rPr>
        <w:t>Slides only</w:t>
      </w:r>
      <w:bookmarkEnd w:id="230"/>
    </w:p>
    <w:p w:rsidR="00EB34F1" w:rsidRDefault="00EB34F1" w:rsidP="00EB34F1">
      <w:pPr>
        <w:pStyle w:val="NormalWeb"/>
        <w:shd w:val="clear" w:color="auto" w:fill="FFFFFF"/>
        <w:spacing w:before="0" w:beforeAutospacing="0"/>
        <w:rPr>
          <w:rFonts w:ascii="Segoe UI" w:hAnsi="Segoe UI" w:cs="Segoe UI"/>
          <w:color w:val="212529"/>
        </w:rPr>
      </w:pPr>
      <w:r>
        <w:rPr>
          <w:rFonts w:ascii="Segoe UI" w:hAnsi="Segoe UI" w:cs="Segoe UI"/>
          <w:color w:val="212529"/>
        </w:rPr>
        <w:t>Here’s a carousel with slides only. Note the presence of the </w:t>
      </w:r>
      <w:r>
        <w:rPr>
          <w:rStyle w:val="HTMLCode"/>
          <w:rFonts w:ascii="var(--bs-font-monospace)" w:hAnsi="var(--bs-font-monospace)"/>
          <w:color w:val="D63384"/>
          <w:sz w:val="21"/>
          <w:szCs w:val="21"/>
        </w:rPr>
        <w:t>.d-block</w:t>
      </w:r>
      <w:r>
        <w:rPr>
          <w:rFonts w:ascii="Segoe UI" w:hAnsi="Segoe UI" w:cs="Segoe UI"/>
          <w:color w:val="212529"/>
        </w:rPr>
        <w:t> and </w:t>
      </w:r>
      <w:r>
        <w:rPr>
          <w:rStyle w:val="HTMLCode"/>
          <w:rFonts w:ascii="var(--bs-font-monospace)" w:hAnsi="var(--bs-font-monospace)"/>
          <w:color w:val="D63384"/>
          <w:sz w:val="21"/>
          <w:szCs w:val="21"/>
        </w:rPr>
        <w:t>.w-100</w:t>
      </w:r>
      <w:r>
        <w:rPr>
          <w:rFonts w:ascii="Segoe UI" w:hAnsi="Segoe UI" w:cs="Segoe UI"/>
          <w:color w:val="212529"/>
        </w:rPr>
        <w:t> on carousel images to prevent browser default image alignment.</w:t>
      </w:r>
    </w:p>
    <w:p w:rsidR="00EB34F1" w:rsidRDefault="00EB34F1" w:rsidP="00EB34F1">
      <w:pPr>
        <w:shd w:val="clear" w:color="auto" w:fill="FFFFFF"/>
        <w:rPr>
          <w:rFonts w:ascii="Segoe UI" w:hAnsi="Segoe UI" w:cs="Segoe UI"/>
          <w:color w:val="212529"/>
        </w:rPr>
      </w:pPr>
      <w:r>
        <w:rPr>
          <w:rFonts w:ascii="Segoe UI" w:hAnsi="Segoe UI" w:cs="Segoe UI"/>
          <w:color w:val="212529"/>
        </w:rPr>
        <w:t>Third slide</w:t>
      </w:r>
    </w:p>
    <w:p w:rsidR="00EB34F1" w:rsidRDefault="00EB34F1" w:rsidP="00EB34F1">
      <w:pPr>
        <w:shd w:val="clear" w:color="auto" w:fill="FFFFFF"/>
        <w:rPr>
          <w:rFonts w:ascii="Segoe UI" w:hAnsi="Segoe UI" w:cs="Segoe UI"/>
          <w:color w:val="212529"/>
        </w:rPr>
      </w:pPr>
    </w:p>
    <w:p w:rsidR="00EB34F1" w:rsidRDefault="00EB34F1" w:rsidP="00EB34F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"carouselExampleSlidesOnly"</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 slide"</w:t>
      </w:r>
      <w:r>
        <w:rPr>
          <w:rStyle w:val="HTMLCode"/>
          <w:rFonts w:ascii="var(--bs-font-monospace)" w:hAnsi="var(--bs-font-monospace)"/>
          <w:color w:val="212529"/>
        </w:rPr>
        <w:t xml:space="preserve"> </w:t>
      </w:r>
      <w:r>
        <w:rPr>
          <w:rStyle w:val="na"/>
          <w:rFonts w:ascii="var(--bs-font-monospace)" w:hAnsi="var(--bs-font-monospace)"/>
          <w:color w:val="006EE0"/>
        </w:rPr>
        <w:t>data-bs-ride</w:t>
      </w:r>
      <w:r>
        <w:rPr>
          <w:rStyle w:val="o"/>
          <w:rFonts w:ascii="var(--bs-font-monospace)" w:hAnsi="var(--bs-font-monospace)"/>
          <w:color w:val="555555"/>
        </w:rPr>
        <w:t>=</w:t>
      </w:r>
      <w:r>
        <w:rPr>
          <w:rStyle w:val="s"/>
          <w:rFonts w:ascii="var(--bs-font-monospace)" w:hAnsi="var(--bs-font-monospace)"/>
          <w:color w:val="D73038"/>
        </w:rPr>
        <w:t>"carousel"</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"carousel-inner"</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 active"</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eading3"/>
        <w:shd w:val="clear" w:color="auto" w:fill="FFFFFF"/>
        <w:rPr>
          <w:rFonts w:ascii="Segoe UI" w:hAnsi="Segoe UI" w:cs="Segoe UI"/>
          <w:b w:val="0"/>
          <w:bCs w:val="0"/>
          <w:color w:val="212529"/>
        </w:rPr>
      </w:pPr>
      <w:bookmarkStart w:id="231" w:name="_Toc144064788"/>
      <w:r>
        <w:rPr>
          <w:rFonts w:ascii="Segoe UI" w:hAnsi="Segoe UI" w:cs="Segoe UI"/>
          <w:b w:val="0"/>
          <w:bCs w:val="0"/>
          <w:color w:val="212529"/>
        </w:rPr>
        <w:t>With controls</w:t>
      </w:r>
      <w:bookmarkEnd w:id="231"/>
    </w:p>
    <w:p w:rsidR="00EB34F1" w:rsidRDefault="00EB34F1" w:rsidP="00EB34F1">
      <w:pPr>
        <w:pStyle w:val="NormalWeb"/>
        <w:shd w:val="clear" w:color="auto" w:fill="FFFFFF"/>
        <w:spacing w:before="0" w:beforeAutospacing="0"/>
        <w:rPr>
          <w:rFonts w:ascii="Segoe UI" w:hAnsi="Segoe UI" w:cs="Segoe UI"/>
          <w:color w:val="212529"/>
        </w:rPr>
      </w:pPr>
      <w:r>
        <w:rPr>
          <w:rFonts w:ascii="Segoe UI" w:hAnsi="Segoe UI" w:cs="Segoe UI"/>
          <w:color w:val="212529"/>
        </w:rPr>
        <w:t>Adding in the previous and next controls. We recommend using </w:t>
      </w:r>
      <w:r>
        <w:rPr>
          <w:rStyle w:val="HTMLCode"/>
          <w:rFonts w:ascii="var(--bs-font-monospace)" w:hAnsi="var(--bs-font-monospace)"/>
          <w:color w:val="D63384"/>
          <w:sz w:val="21"/>
          <w:szCs w:val="21"/>
        </w:rPr>
        <w:t>&lt;button&gt;</w:t>
      </w:r>
      <w:r>
        <w:rPr>
          <w:rFonts w:ascii="Segoe UI" w:hAnsi="Segoe UI" w:cs="Segoe UI"/>
          <w:color w:val="212529"/>
        </w:rPr>
        <w:t> elements, but you can also use </w:t>
      </w:r>
      <w:r>
        <w:rPr>
          <w:rStyle w:val="HTMLCode"/>
          <w:rFonts w:ascii="var(--bs-font-monospace)" w:hAnsi="var(--bs-font-monospace)"/>
          <w:color w:val="D63384"/>
          <w:sz w:val="21"/>
          <w:szCs w:val="21"/>
        </w:rPr>
        <w:t>&lt;a&gt;</w:t>
      </w:r>
      <w:r>
        <w:rPr>
          <w:rFonts w:ascii="Segoe UI" w:hAnsi="Segoe UI" w:cs="Segoe UI"/>
          <w:color w:val="212529"/>
        </w:rPr>
        <w:t> elements with </w:t>
      </w:r>
      <w:r>
        <w:rPr>
          <w:rStyle w:val="HTMLCode"/>
          <w:rFonts w:ascii="var(--bs-font-monospace)" w:hAnsi="var(--bs-font-monospace)"/>
          <w:color w:val="D63384"/>
          <w:sz w:val="21"/>
          <w:szCs w:val="21"/>
        </w:rPr>
        <w:t>role="button"</w:t>
      </w:r>
      <w:r>
        <w:rPr>
          <w:rFonts w:ascii="Segoe UI" w:hAnsi="Segoe UI" w:cs="Segoe UI"/>
          <w:color w:val="212529"/>
        </w:rPr>
        <w:t>.</w:t>
      </w:r>
    </w:p>
    <w:p w:rsidR="00EB34F1" w:rsidRDefault="00EB34F1" w:rsidP="00EB34F1">
      <w:pPr>
        <w:shd w:val="clear" w:color="auto" w:fill="FFFFFF"/>
        <w:rPr>
          <w:rFonts w:ascii="Segoe UI" w:hAnsi="Segoe UI" w:cs="Segoe UI"/>
          <w:color w:val="212529"/>
        </w:rPr>
      </w:pPr>
      <w:r>
        <w:rPr>
          <w:rFonts w:ascii="Segoe UI" w:hAnsi="Segoe UI" w:cs="Segoe UI"/>
          <w:color w:val="212529"/>
        </w:rPr>
        <w:t>Second slide</w:t>
      </w:r>
    </w:p>
    <w:p w:rsidR="00EB34F1" w:rsidRDefault="00EB34F1" w:rsidP="00EB34F1">
      <w:pPr>
        <w:shd w:val="clear" w:color="auto" w:fill="FFFFFF"/>
        <w:rPr>
          <w:rFonts w:ascii="Segoe UI" w:hAnsi="Segoe UI" w:cs="Segoe UI"/>
          <w:color w:val="212529"/>
        </w:rPr>
      </w:pPr>
      <w:r>
        <w:rPr>
          <w:rFonts w:ascii="Segoe UI" w:hAnsi="Segoe UI" w:cs="Segoe UI"/>
          <w:color w:val="212529"/>
        </w:rPr>
        <w:t>Third slide</w:t>
      </w:r>
    </w:p>
    <w:p w:rsidR="00EB34F1" w:rsidRDefault="00EB34F1" w:rsidP="00EB34F1">
      <w:pPr>
        <w:shd w:val="clear" w:color="auto" w:fill="FFFFFF"/>
        <w:rPr>
          <w:rFonts w:ascii="Segoe UI" w:hAnsi="Segoe UI" w:cs="Segoe UI"/>
          <w:color w:val="212529"/>
        </w:rPr>
      </w:pPr>
      <w:r>
        <w:rPr>
          <w:rStyle w:val="visually-hidden"/>
          <w:rFonts w:ascii="Segoe UI" w:hAnsi="Segoe UI" w:cs="Segoe UI"/>
          <w:color w:val="212529"/>
        </w:rPr>
        <w:t>PreviousNext</w:t>
      </w:r>
    </w:p>
    <w:p w:rsidR="00EB34F1" w:rsidRDefault="00EB34F1" w:rsidP="00EB34F1">
      <w:pPr>
        <w:shd w:val="clear" w:color="auto" w:fill="FFFFFF"/>
        <w:rPr>
          <w:rFonts w:ascii="Segoe UI" w:hAnsi="Segoe UI" w:cs="Segoe UI"/>
          <w:color w:val="212529"/>
        </w:rPr>
      </w:pPr>
    </w:p>
    <w:p w:rsidR="00EB34F1" w:rsidRDefault="00EB34F1" w:rsidP="00EB34F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"carouselExampleControls"</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 slide"</w:t>
      </w:r>
      <w:r>
        <w:rPr>
          <w:rStyle w:val="HTMLCode"/>
          <w:rFonts w:ascii="var(--bs-font-monospace)" w:hAnsi="var(--bs-font-monospace)"/>
          <w:color w:val="212529"/>
        </w:rPr>
        <w:t xml:space="preserve"> </w:t>
      </w:r>
      <w:r>
        <w:rPr>
          <w:rStyle w:val="na"/>
          <w:rFonts w:ascii="var(--bs-font-monospace)" w:hAnsi="var(--bs-font-monospace)"/>
          <w:color w:val="006EE0"/>
        </w:rPr>
        <w:t>data-bs-ride</w:t>
      </w:r>
      <w:r>
        <w:rPr>
          <w:rStyle w:val="o"/>
          <w:rFonts w:ascii="var(--bs-font-monospace)" w:hAnsi="var(--bs-font-monospace)"/>
          <w:color w:val="555555"/>
        </w:rPr>
        <w:t>=</w:t>
      </w:r>
      <w:r>
        <w:rPr>
          <w:rStyle w:val="s"/>
          <w:rFonts w:ascii="var(--bs-font-monospace)" w:hAnsi="var(--bs-font-monospace)"/>
          <w:color w:val="D73038"/>
        </w:rPr>
        <w:t>"carousel"</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"carousel-inner"</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 active"</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"carousel-control-prev"</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"#carouselExampleControls"</w:t>
      </w:r>
      <w:r>
        <w:rPr>
          <w:rStyle w:val="HTMLCode"/>
          <w:rFonts w:ascii="var(--bs-font-monospace)" w:hAnsi="var(--bs-font-monospace)"/>
          <w:color w:val="212529"/>
        </w:rPr>
        <w:t xml:space="preserve"> </w:t>
      </w:r>
      <w:r>
        <w:rPr>
          <w:rStyle w:val="na"/>
          <w:rFonts w:ascii="var(--bs-font-monospace)" w:hAnsi="var(--bs-font-monospace)"/>
          <w:color w:val="006EE0"/>
        </w:rPr>
        <w:t>data-bs-slide</w:t>
      </w:r>
      <w:r>
        <w:rPr>
          <w:rStyle w:val="o"/>
          <w:rFonts w:ascii="var(--bs-font-monospace)" w:hAnsi="var(--bs-font-monospace)"/>
          <w:color w:val="555555"/>
        </w:rPr>
        <w:t>=</w:t>
      </w:r>
      <w:r>
        <w:rPr>
          <w:rStyle w:val="s"/>
          <w:rFonts w:ascii="var(--bs-font-monospace)" w:hAnsi="var(--bs-font-monospace)"/>
          <w:color w:val="D73038"/>
        </w:rPr>
        <w:t>"prev"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"carousel-control-prev-icon"</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Previous</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"carousel-control-next"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"#carouselExampleControls"</w:t>
      </w:r>
      <w:r>
        <w:rPr>
          <w:rStyle w:val="HTMLCode"/>
          <w:rFonts w:ascii="var(--bs-font-monospace)" w:hAnsi="var(--bs-font-monospace)"/>
          <w:color w:val="212529"/>
        </w:rPr>
        <w:t xml:space="preserve"> </w:t>
      </w:r>
      <w:r>
        <w:rPr>
          <w:rStyle w:val="na"/>
          <w:rFonts w:ascii="var(--bs-font-monospace)" w:hAnsi="var(--bs-font-monospace)"/>
          <w:color w:val="006EE0"/>
        </w:rPr>
        <w:t>data-bs-slide</w:t>
      </w:r>
      <w:r>
        <w:rPr>
          <w:rStyle w:val="o"/>
          <w:rFonts w:ascii="var(--bs-font-monospace)" w:hAnsi="var(--bs-font-monospace)"/>
          <w:color w:val="555555"/>
        </w:rPr>
        <w:t>=</w:t>
      </w:r>
      <w:r>
        <w:rPr>
          <w:rStyle w:val="s"/>
          <w:rFonts w:ascii="var(--bs-font-monospace)" w:hAnsi="var(--bs-font-monospace)"/>
          <w:color w:val="D73038"/>
        </w:rPr>
        <w:t>"next"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"carousel-control-next-icon"</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Next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B34F1" w:rsidRDefault="00EB34F1" w:rsidP="00EB34F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eading3"/>
        <w:shd w:val="clear" w:color="auto" w:fill="FFFFFF"/>
        <w:rPr>
          <w:rFonts w:ascii="Segoe UI" w:hAnsi="Segoe UI" w:cs="Segoe UI"/>
          <w:b w:val="0"/>
          <w:bCs w:val="0"/>
          <w:color w:val="212529"/>
        </w:rPr>
      </w:pPr>
      <w:bookmarkStart w:id="232" w:name="_Toc144064789"/>
      <w:r>
        <w:rPr>
          <w:rFonts w:ascii="Segoe UI" w:hAnsi="Segoe UI" w:cs="Segoe UI"/>
          <w:b w:val="0"/>
          <w:bCs w:val="0"/>
          <w:color w:val="212529"/>
        </w:rPr>
        <w:t>With indicators</w:t>
      </w:r>
      <w:bookmarkEnd w:id="232"/>
    </w:p>
    <w:p w:rsidR="00EB34F1" w:rsidRDefault="00EB34F1" w:rsidP="00EB34F1">
      <w:pPr>
        <w:pStyle w:val="NormalWeb"/>
        <w:shd w:val="clear" w:color="auto" w:fill="FFFFFF"/>
        <w:spacing w:before="0" w:beforeAutospacing="0"/>
        <w:rPr>
          <w:rFonts w:ascii="Segoe UI" w:hAnsi="Segoe UI" w:cs="Segoe UI"/>
          <w:color w:val="212529"/>
        </w:rPr>
      </w:pPr>
      <w:r>
        <w:rPr>
          <w:rFonts w:ascii="Segoe UI" w:hAnsi="Segoe UI" w:cs="Segoe UI"/>
          <w:color w:val="212529"/>
        </w:rPr>
        <w:t>You can also add the indicators to the carousel, alongside the controls, too.</w:t>
      </w:r>
    </w:p>
    <w:p w:rsidR="00EB34F1" w:rsidRDefault="00EB34F1" w:rsidP="00EB34F1">
      <w:pPr>
        <w:shd w:val="clear" w:color="auto" w:fill="FFFFFF"/>
        <w:rPr>
          <w:rFonts w:ascii="Segoe UI" w:hAnsi="Segoe UI" w:cs="Segoe UI"/>
          <w:color w:val="212529"/>
        </w:rPr>
      </w:pPr>
      <w:r>
        <w:rPr>
          <w:rFonts w:ascii="Segoe UI" w:hAnsi="Segoe UI" w:cs="Segoe UI"/>
          <w:color w:val="212529"/>
        </w:rPr>
        <w:t>Second slide</w:t>
      </w:r>
    </w:p>
    <w:p w:rsidR="00EB34F1" w:rsidRDefault="00EB34F1" w:rsidP="00EB34F1">
      <w:pPr>
        <w:shd w:val="clear" w:color="auto" w:fill="FFFFFF"/>
        <w:rPr>
          <w:rFonts w:ascii="Segoe UI" w:hAnsi="Segoe UI" w:cs="Segoe UI"/>
          <w:color w:val="212529"/>
        </w:rPr>
      </w:pPr>
      <w:r>
        <w:rPr>
          <w:rStyle w:val="visually-hidden"/>
          <w:rFonts w:ascii="Segoe UI" w:hAnsi="Segoe UI" w:cs="Segoe UI"/>
          <w:color w:val="212529"/>
        </w:rPr>
        <w:t>PreviousNext</w:t>
      </w:r>
    </w:p>
    <w:p w:rsidR="00EB34F1" w:rsidRDefault="00EB34F1" w:rsidP="00EB34F1">
      <w:pPr>
        <w:shd w:val="clear" w:color="auto" w:fill="FFFFFF"/>
        <w:rPr>
          <w:rFonts w:ascii="Segoe UI" w:hAnsi="Segoe UI" w:cs="Segoe UI"/>
          <w:color w:val="212529"/>
        </w:rPr>
      </w:pPr>
    </w:p>
    <w:p w:rsidR="00EB34F1" w:rsidRDefault="00EB34F1" w:rsidP="00EB34F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"carouselExampleIndicators"</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 slide"</w:t>
      </w:r>
      <w:r>
        <w:rPr>
          <w:rStyle w:val="HTMLCode"/>
          <w:rFonts w:ascii="var(--bs-font-monospace)" w:hAnsi="var(--bs-font-monospace)"/>
          <w:color w:val="212529"/>
        </w:rPr>
        <w:t xml:space="preserve"> </w:t>
      </w:r>
      <w:r>
        <w:rPr>
          <w:rStyle w:val="na"/>
          <w:rFonts w:ascii="var(--bs-font-monospace)" w:hAnsi="var(--bs-font-monospace)"/>
          <w:color w:val="006EE0"/>
        </w:rPr>
        <w:t>data-bs-ride</w:t>
      </w:r>
      <w:r>
        <w:rPr>
          <w:rStyle w:val="o"/>
          <w:rFonts w:ascii="var(--bs-font-monospace)" w:hAnsi="var(--bs-font-monospace)"/>
          <w:color w:val="555555"/>
        </w:rPr>
        <w:t>=</w:t>
      </w:r>
      <w:r>
        <w:rPr>
          <w:rStyle w:val="s"/>
          <w:rFonts w:ascii="var(--bs-font-monospace)" w:hAnsi="var(--bs-font-monospace)"/>
          <w:color w:val="D73038"/>
        </w:rPr>
        <w:t>"carousel"</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"carousel-indicators"</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"#carouselExampleIndicators"</w:t>
      </w:r>
      <w:r>
        <w:rPr>
          <w:rStyle w:val="HTMLCode"/>
          <w:rFonts w:ascii="var(--bs-font-monospace)" w:hAnsi="var(--bs-font-monospace)"/>
          <w:color w:val="212529"/>
        </w:rPr>
        <w:t xml:space="preserve"> </w:t>
      </w:r>
      <w:r>
        <w:rPr>
          <w:rStyle w:val="na"/>
          <w:rFonts w:ascii="var(--bs-font-monospace)" w:hAnsi="var(--bs-font-monospace)"/>
          <w:color w:val="006EE0"/>
        </w:rPr>
        <w:t>data-bs-slide-to</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"true"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"Slide 1"</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"#carouselExampleIndicators"</w:t>
      </w:r>
      <w:r>
        <w:rPr>
          <w:rStyle w:val="HTMLCode"/>
          <w:rFonts w:ascii="var(--bs-font-monospace)" w:hAnsi="var(--bs-font-monospace)"/>
          <w:color w:val="212529"/>
        </w:rPr>
        <w:t xml:space="preserve"> </w:t>
      </w:r>
      <w:r>
        <w:rPr>
          <w:rStyle w:val="na"/>
          <w:rFonts w:ascii="var(--bs-font-monospace)" w:hAnsi="var(--bs-font-monospace)"/>
          <w:color w:val="006EE0"/>
        </w:rPr>
        <w:t>data-bs-slide-to</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"Slide 2"</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"#carouselExampleIndicators"</w:t>
      </w:r>
      <w:r>
        <w:rPr>
          <w:rStyle w:val="HTMLCode"/>
          <w:rFonts w:ascii="var(--bs-font-monospace)" w:hAnsi="var(--bs-font-monospace)"/>
          <w:color w:val="212529"/>
        </w:rPr>
        <w:t xml:space="preserve"> </w:t>
      </w:r>
      <w:r>
        <w:rPr>
          <w:rStyle w:val="na"/>
          <w:rFonts w:ascii="var(--bs-font-monospace)" w:hAnsi="var(--bs-font-monospace)"/>
          <w:color w:val="006EE0"/>
        </w:rPr>
        <w:t>data-bs-slide-to</w:t>
      </w:r>
      <w:r>
        <w:rPr>
          <w:rStyle w:val="o"/>
          <w:rFonts w:ascii="var(--bs-font-monospace)" w:hAnsi="var(--bs-font-monospace)"/>
          <w:color w:val="555555"/>
        </w:rPr>
        <w:t>=</w:t>
      </w:r>
      <w:r>
        <w:rPr>
          <w:rStyle w:val="s"/>
          <w:rFonts w:ascii="var(--bs-font-monospace)" w:hAnsi="var(--bs-font-monospace)"/>
          <w:color w:val="D73038"/>
        </w:rPr>
        <w:t>"2"</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"Slide 3"</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"carousel-inner"</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 active"</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"carousel-control-prev"</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"#carouselExampleIndicators"</w:t>
      </w:r>
      <w:r>
        <w:rPr>
          <w:rStyle w:val="HTMLCode"/>
          <w:rFonts w:ascii="var(--bs-font-monospace)" w:hAnsi="var(--bs-font-monospace)"/>
          <w:color w:val="212529"/>
        </w:rPr>
        <w:t xml:space="preserve"> </w:t>
      </w:r>
      <w:r>
        <w:rPr>
          <w:rStyle w:val="na"/>
          <w:rFonts w:ascii="var(--bs-font-monospace)" w:hAnsi="var(--bs-font-monospace)"/>
          <w:color w:val="006EE0"/>
        </w:rPr>
        <w:t>data-bs-slide</w:t>
      </w:r>
      <w:r>
        <w:rPr>
          <w:rStyle w:val="o"/>
          <w:rFonts w:ascii="var(--bs-font-monospace)" w:hAnsi="var(--bs-font-monospace)"/>
          <w:color w:val="555555"/>
        </w:rPr>
        <w:t>=</w:t>
      </w:r>
      <w:r>
        <w:rPr>
          <w:rStyle w:val="s"/>
          <w:rFonts w:ascii="var(--bs-font-monospace)" w:hAnsi="var(--bs-font-monospace)"/>
          <w:color w:val="D73038"/>
        </w:rPr>
        <w:t>"prev"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"carousel-control-prev-icon"</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Previous</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"carousel-control-next"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"#carouselExampleIndicators"</w:t>
      </w:r>
      <w:r>
        <w:rPr>
          <w:rStyle w:val="HTMLCode"/>
          <w:rFonts w:ascii="var(--bs-font-monospace)" w:hAnsi="var(--bs-font-monospace)"/>
          <w:color w:val="212529"/>
        </w:rPr>
        <w:t xml:space="preserve"> </w:t>
      </w:r>
      <w:r>
        <w:rPr>
          <w:rStyle w:val="na"/>
          <w:rFonts w:ascii="var(--bs-font-monospace)" w:hAnsi="var(--bs-font-monospace)"/>
          <w:color w:val="006EE0"/>
        </w:rPr>
        <w:t>data-bs-slide</w:t>
      </w:r>
      <w:r>
        <w:rPr>
          <w:rStyle w:val="o"/>
          <w:rFonts w:ascii="var(--bs-font-monospace)" w:hAnsi="var(--bs-font-monospace)"/>
          <w:color w:val="555555"/>
        </w:rPr>
        <w:t>=</w:t>
      </w:r>
      <w:r>
        <w:rPr>
          <w:rStyle w:val="s"/>
          <w:rFonts w:ascii="var(--bs-font-monospace)" w:hAnsi="var(--bs-font-monospace)"/>
          <w:color w:val="D73038"/>
        </w:rPr>
        <w:t>"next"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"carousel-control-next-icon"</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Next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B34F1" w:rsidRDefault="00EB34F1" w:rsidP="00EB34F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eading3"/>
        <w:shd w:val="clear" w:color="auto" w:fill="FFFFFF"/>
        <w:rPr>
          <w:rFonts w:ascii="Segoe UI" w:hAnsi="Segoe UI" w:cs="Segoe UI"/>
          <w:b w:val="0"/>
          <w:bCs w:val="0"/>
          <w:color w:val="212529"/>
        </w:rPr>
      </w:pPr>
      <w:bookmarkStart w:id="233" w:name="_Toc144064790"/>
      <w:r>
        <w:rPr>
          <w:rFonts w:ascii="Segoe UI" w:hAnsi="Segoe UI" w:cs="Segoe UI"/>
          <w:b w:val="0"/>
          <w:bCs w:val="0"/>
          <w:color w:val="212529"/>
        </w:rPr>
        <w:t>With captions</w:t>
      </w:r>
      <w:bookmarkEnd w:id="233"/>
    </w:p>
    <w:p w:rsidR="00EB34F1" w:rsidRDefault="00EB34F1" w:rsidP="00EB34F1">
      <w:pPr>
        <w:pStyle w:val="NormalWeb"/>
        <w:shd w:val="clear" w:color="auto" w:fill="FFFFFF"/>
        <w:spacing w:before="0" w:beforeAutospacing="0"/>
        <w:rPr>
          <w:rFonts w:ascii="Segoe UI" w:hAnsi="Segoe UI" w:cs="Segoe UI"/>
          <w:color w:val="212529"/>
        </w:rPr>
      </w:pPr>
      <w:r>
        <w:rPr>
          <w:rFonts w:ascii="Segoe UI" w:hAnsi="Segoe UI" w:cs="Segoe UI"/>
          <w:color w:val="212529"/>
        </w:rPr>
        <w:t>Add captions to your slides easily with the </w:t>
      </w:r>
      <w:r>
        <w:rPr>
          <w:rStyle w:val="HTMLCode"/>
          <w:rFonts w:ascii="var(--bs-font-monospace)" w:hAnsi="var(--bs-font-monospace)"/>
          <w:color w:val="D63384"/>
          <w:sz w:val="21"/>
          <w:szCs w:val="21"/>
        </w:rPr>
        <w:t>.carousel-caption</w:t>
      </w:r>
      <w:r>
        <w:rPr>
          <w:rFonts w:ascii="Segoe UI" w:hAnsi="Segoe UI" w:cs="Segoe UI"/>
          <w:color w:val="212529"/>
        </w:rPr>
        <w:t> element within any </w:t>
      </w:r>
      <w:r>
        <w:rPr>
          <w:rStyle w:val="HTMLCode"/>
          <w:rFonts w:ascii="var(--bs-font-monospace)" w:hAnsi="var(--bs-font-monospace)"/>
          <w:color w:val="D63384"/>
          <w:sz w:val="21"/>
          <w:szCs w:val="21"/>
        </w:rPr>
        <w:t>.carousel-item</w:t>
      </w:r>
      <w:r>
        <w:rPr>
          <w:rFonts w:ascii="Segoe UI" w:hAnsi="Segoe UI" w:cs="Segoe UI"/>
          <w:color w:val="212529"/>
        </w:rPr>
        <w:t>. They can be easily hidden on smaller viewports, as shown below, with optional </w:t>
      </w:r>
      <w:hyperlink r:id="rId240" w:history="1">
        <w:r>
          <w:rPr>
            <w:rStyle w:val="Hyperlink"/>
            <w:rFonts w:ascii="Segoe UI" w:hAnsi="Segoe UI" w:cs="Segoe UI"/>
            <w:color w:val="0D6EFD"/>
          </w:rPr>
          <w:t>display utilities</w:t>
        </w:r>
      </w:hyperlink>
      <w:r>
        <w:rPr>
          <w:rFonts w:ascii="Segoe UI" w:hAnsi="Segoe UI" w:cs="Segoe UI"/>
          <w:color w:val="212529"/>
        </w:rPr>
        <w:t>. We hide them initially with </w:t>
      </w:r>
      <w:r>
        <w:rPr>
          <w:rStyle w:val="HTMLCode"/>
          <w:rFonts w:ascii="var(--bs-font-monospace)" w:hAnsi="var(--bs-font-monospace)"/>
          <w:color w:val="D63384"/>
          <w:sz w:val="21"/>
          <w:szCs w:val="21"/>
        </w:rPr>
        <w:t>.d-none</w:t>
      </w:r>
      <w:r>
        <w:rPr>
          <w:rFonts w:ascii="Segoe UI" w:hAnsi="Segoe UI" w:cs="Segoe UI"/>
          <w:color w:val="212529"/>
        </w:rPr>
        <w:t> and bring them back on medium-sized devices with </w:t>
      </w:r>
      <w:r>
        <w:rPr>
          <w:rStyle w:val="HTMLCode"/>
          <w:rFonts w:ascii="var(--bs-font-monospace)" w:hAnsi="var(--bs-font-monospace)"/>
          <w:color w:val="D63384"/>
          <w:sz w:val="21"/>
          <w:szCs w:val="21"/>
        </w:rPr>
        <w:t>.d-md-block</w:t>
      </w:r>
      <w:r>
        <w:rPr>
          <w:rFonts w:ascii="Segoe UI" w:hAnsi="Segoe UI" w:cs="Segoe UI"/>
          <w:color w:val="212529"/>
        </w:rPr>
        <w:t>.</w:t>
      </w:r>
    </w:p>
    <w:p w:rsidR="00EB34F1" w:rsidRDefault="00EB34F1" w:rsidP="00EB34F1">
      <w:pPr>
        <w:shd w:val="clear" w:color="auto" w:fill="FFFFFF"/>
        <w:rPr>
          <w:rFonts w:ascii="Segoe UI" w:hAnsi="Segoe UI" w:cs="Segoe UI"/>
          <w:color w:val="212529"/>
        </w:rPr>
      </w:pPr>
      <w:r>
        <w:rPr>
          <w:rFonts w:ascii="Segoe UI" w:hAnsi="Segoe UI" w:cs="Segoe UI"/>
          <w:color w:val="212529"/>
        </w:rPr>
        <w:t>Third slide</w:t>
      </w:r>
    </w:p>
    <w:p w:rsidR="00EB34F1" w:rsidRDefault="00EB34F1" w:rsidP="00EB34F1">
      <w:pPr>
        <w:pStyle w:val="Heading5"/>
        <w:shd w:val="clear" w:color="auto" w:fill="FFFFFF"/>
        <w:spacing w:before="0"/>
        <w:jc w:val="center"/>
        <w:rPr>
          <w:rFonts w:ascii="Segoe UI" w:hAnsi="Segoe UI" w:cs="Segoe UI"/>
          <w:color w:val="FFFFFF"/>
        </w:rPr>
      </w:pPr>
      <w:r>
        <w:rPr>
          <w:rFonts w:ascii="Segoe UI" w:hAnsi="Segoe UI" w:cs="Segoe UI"/>
          <w:b/>
          <w:bCs/>
          <w:color w:val="FFFFFF"/>
        </w:rPr>
        <w:t>Third slide label</w:t>
      </w:r>
    </w:p>
    <w:p w:rsidR="00EB34F1" w:rsidRDefault="00EB34F1" w:rsidP="00EB34F1">
      <w:pPr>
        <w:pStyle w:val="NormalWeb"/>
        <w:shd w:val="clear" w:color="auto" w:fill="FFFFFF"/>
        <w:spacing w:before="0" w:beforeAutospacing="0"/>
        <w:jc w:val="center"/>
        <w:rPr>
          <w:rFonts w:ascii="Segoe UI" w:hAnsi="Segoe UI" w:cs="Segoe UI"/>
          <w:color w:val="FFFFFF"/>
        </w:rPr>
      </w:pPr>
      <w:r>
        <w:rPr>
          <w:rFonts w:ascii="Segoe UI" w:hAnsi="Segoe UI" w:cs="Segoe UI"/>
          <w:color w:val="FFFFFF"/>
        </w:rPr>
        <w:t>Some representative placeholder content for the third slide.</w:t>
      </w:r>
    </w:p>
    <w:p w:rsidR="00EB34F1" w:rsidRDefault="00EB34F1" w:rsidP="00EB34F1">
      <w:pPr>
        <w:shd w:val="clear" w:color="auto" w:fill="FFFFFF"/>
        <w:rPr>
          <w:rFonts w:ascii="Segoe UI" w:hAnsi="Segoe UI" w:cs="Segoe UI"/>
          <w:color w:val="212529"/>
        </w:rPr>
      </w:pPr>
      <w:r>
        <w:rPr>
          <w:rStyle w:val="visually-hidden"/>
          <w:rFonts w:ascii="Segoe UI" w:hAnsi="Segoe UI" w:cs="Segoe UI"/>
          <w:color w:val="212529"/>
        </w:rPr>
        <w:t>PreviousNext</w:t>
      </w:r>
    </w:p>
    <w:p w:rsidR="00EB34F1" w:rsidRDefault="00EB34F1" w:rsidP="00EB34F1">
      <w:pPr>
        <w:shd w:val="clear" w:color="auto" w:fill="FFFFFF"/>
        <w:rPr>
          <w:rFonts w:ascii="Segoe UI" w:hAnsi="Segoe UI" w:cs="Segoe UI"/>
          <w:color w:val="212529"/>
        </w:rPr>
      </w:pPr>
    </w:p>
    <w:p w:rsidR="00EB34F1" w:rsidRDefault="00EB34F1" w:rsidP="00EB34F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"carouselExampleCaptions"</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 slide"</w:t>
      </w:r>
      <w:r>
        <w:rPr>
          <w:rStyle w:val="HTMLCode"/>
          <w:rFonts w:ascii="var(--bs-font-monospace)" w:hAnsi="var(--bs-font-monospace)"/>
          <w:color w:val="212529"/>
        </w:rPr>
        <w:t xml:space="preserve"> </w:t>
      </w:r>
      <w:r>
        <w:rPr>
          <w:rStyle w:val="na"/>
          <w:rFonts w:ascii="var(--bs-font-monospace)" w:hAnsi="var(--bs-font-monospace)"/>
          <w:color w:val="006EE0"/>
        </w:rPr>
        <w:t>data-bs-ride</w:t>
      </w:r>
      <w:r>
        <w:rPr>
          <w:rStyle w:val="o"/>
          <w:rFonts w:ascii="var(--bs-font-monospace)" w:hAnsi="var(--bs-font-monospace)"/>
          <w:color w:val="555555"/>
        </w:rPr>
        <w:t>=</w:t>
      </w:r>
      <w:r>
        <w:rPr>
          <w:rStyle w:val="s"/>
          <w:rFonts w:ascii="var(--bs-font-monospace)" w:hAnsi="var(--bs-font-monospace)"/>
          <w:color w:val="D73038"/>
        </w:rPr>
        <w:t>"carousel"</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"carousel-indicators"</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"#carouselExampleCaptions"</w:t>
      </w:r>
      <w:r>
        <w:rPr>
          <w:rStyle w:val="HTMLCode"/>
          <w:rFonts w:ascii="var(--bs-font-monospace)" w:hAnsi="var(--bs-font-monospace)"/>
          <w:color w:val="212529"/>
        </w:rPr>
        <w:t xml:space="preserve"> </w:t>
      </w:r>
      <w:r>
        <w:rPr>
          <w:rStyle w:val="na"/>
          <w:rFonts w:ascii="var(--bs-font-monospace)" w:hAnsi="var(--bs-font-monospace)"/>
          <w:color w:val="006EE0"/>
        </w:rPr>
        <w:t>data-bs-slide-to</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"true"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"Slide 1"</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"#carouselExampleCaptions"</w:t>
      </w:r>
      <w:r>
        <w:rPr>
          <w:rStyle w:val="HTMLCode"/>
          <w:rFonts w:ascii="var(--bs-font-monospace)" w:hAnsi="var(--bs-font-monospace)"/>
          <w:color w:val="212529"/>
        </w:rPr>
        <w:t xml:space="preserve"> </w:t>
      </w:r>
      <w:r>
        <w:rPr>
          <w:rStyle w:val="na"/>
          <w:rFonts w:ascii="var(--bs-font-monospace)" w:hAnsi="var(--bs-font-monospace)"/>
          <w:color w:val="006EE0"/>
        </w:rPr>
        <w:t>data-bs-slide-to</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"Slide 2"</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"#carouselExampleCaptions"</w:t>
      </w:r>
      <w:r>
        <w:rPr>
          <w:rStyle w:val="HTMLCode"/>
          <w:rFonts w:ascii="var(--bs-font-monospace)" w:hAnsi="var(--bs-font-monospace)"/>
          <w:color w:val="212529"/>
        </w:rPr>
        <w:t xml:space="preserve"> </w:t>
      </w:r>
      <w:r>
        <w:rPr>
          <w:rStyle w:val="na"/>
          <w:rFonts w:ascii="var(--bs-font-monospace)" w:hAnsi="var(--bs-font-monospace)"/>
          <w:color w:val="006EE0"/>
        </w:rPr>
        <w:t>data-bs-slide-to</w:t>
      </w:r>
      <w:r>
        <w:rPr>
          <w:rStyle w:val="o"/>
          <w:rFonts w:ascii="var(--bs-font-monospace)" w:hAnsi="var(--bs-font-monospace)"/>
          <w:color w:val="555555"/>
        </w:rPr>
        <w:t>=</w:t>
      </w:r>
      <w:r>
        <w:rPr>
          <w:rStyle w:val="s"/>
          <w:rFonts w:ascii="var(--bs-font-monospace)" w:hAnsi="var(--bs-font-monospace)"/>
          <w:color w:val="D73038"/>
        </w:rPr>
        <w:t>"2"</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"Slide 3"</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"carousel-inner"</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 active"</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"carousel-caption d-none d-md-block"</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r>
        <w:rPr>
          <w:rStyle w:val="HTMLCode"/>
          <w:rFonts w:ascii="var(--bs-font-monospace)" w:hAnsi="var(--bs-font-monospace)"/>
          <w:color w:val="212529"/>
        </w:rPr>
        <w:t>First slide label</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Some representative placeholder content for the first slide.</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"carousel-caption d-none d-md-block"</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r>
        <w:rPr>
          <w:rStyle w:val="HTMLCode"/>
          <w:rFonts w:ascii="var(--bs-font-monospace)" w:hAnsi="var(--bs-font-monospace)"/>
          <w:color w:val="212529"/>
        </w:rPr>
        <w:t>Second slide label</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Some representative placeholder content for the second slide.</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"carousel-caption d-none d-md-block"</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r>
        <w:rPr>
          <w:rStyle w:val="HTMLCode"/>
          <w:rFonts w:ascii="var(--bs-font-monospace)" w:hAnsi="var(--bs-font-monospace)"/>
          <w:color w:val="212529"/>
        </w:rPr>
        <w:t>Third slide label</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Some representative placeholder content for the third slide.</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"carousel-control-prev"</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"#carouselExampleCaptions"</w:t>
      </w:r>
      <w:r>
        <w:rPr>
          <w:rStyle w:val="HTMLCode"/>
          <w:rFonts w:ascii="var(--bs-font-monospace)" w:hAnsi="var(--bs-font-monospace)"/>
          <w:color w:val="212529"/>
        </w:rPr>
        <w:t xml:space="preserve"> </w:t>
      </w:r>
      <w:r>
        <w:rPr>
          <w:rStyle w:val="na"/>
          <w:rFonts w:ascii="var(--bs-font-monospace)" w:hAnsi="var(--bs-font-monospace)"/>
          <w:color w:val="006EE0"/>
        </w:rPr>
        <w:t>data-bs-slide</w:t>
      </w:r>
      <w:r>
        <w:rPr>
          <w:rStyle w:val="o"/>
          <w:rFonts w:ascii="var(--bs-font-monospace)" w:hAnsi="var(--bs-font-monospace)"/>
          <w:color w:val="555555"/>
        </w:rPr>
        <w:t>=</w:t>
      </w:r>
      <w:r>
        <w:rPr>
          <w:rStyle w:val="s"/>
          <w:rFonts w:ascii="var(--bs-font-monospace)" w:hAnsi="var(--bs-font-monospace)"/>
          <w:color w:val="D73038"/>
        </w:rPr>
        <w:t>"prev"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"carousel-control-prev-icon"</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Previous</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"carousel-control-next"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"#carouselExampleCaptions"</w:t>
      </w:r>
      <w:r>
        <w:rPr>
          <w:rStyle w:val="HTMLCode"/>
          <w:rFonts w:ascii="var(--bs-font-monospace)" w:hAnsi="var(--bs-font-monospace)"/>
          <w:color w:val="212529"/>
        </w:rPr>
        <w:t xml:space="preserve"> </w:t>
      </w:r>
      <w:r>
        <w:rPr>
          <w:rStyle w:val="na"/>
          <w:rFonts w:ascii="var(--bs-font-monospace)" w:hAnsi="var(--bs-font-monospace)"/>
          <w:color w:val="006EE0"/>
        </w:rPr>
        <w:t>data-bs-slide</w:t>
      </w:r>
      <w:r>
        <w:rPr>
          <w:rStyle w:val="o"/>
          <w:rFonts w:ascii="var(--bs-font-monospace)" w:hAnsi="var(--bs-font-monospace)"/>
          <w:color w:val="555555"/>
        </w:rPr>
        <w:t>=</w:t>
      </w:r>
      <w:r>
        <w:rPr>
          <w:rStyle w:val="s"/>
          <w:rFonts w:ascii="var(--bs-font-monospace)" w:hAnsi="var(--bs-font-monospace)"/>
          <w:color w:val="D73038"/>
        </w:rPr>
        <w:t>"next"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"carousel-control-next-icon"</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Next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B34F1" w:rsidRDefault="00EB34F1" w:rsidP="00EB34F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0A588E" w:rsidRDefault="000A588E" w:rsidP="00EB34F1">
      <w:pPr>
        <w:pStyle w:val="Heading3"/>
        <w:shd w:val="clear" w:color="auto" w:fill="FFFFFF"/>
        <w:rPr>
          <w:rFonts w:ascii="Segoe UI" w:hAnsi="Segoe UI" w:cs="Segoe UI"/>
          <w:b w:val="0"/>
          <w:bCs w:val="0"/>
          <w:color w:val="212529"/>
        </w:rPr>
      </w:pPr>
    </w:p>
    <w:p w:rsidR="00EB34F1" w:rsidRDefault="00EB34F1" w:rsidP="00EB34F1">
      <w:pPr>
        <w:pStyle w:val="Heading3"/>
        <w:shd w:val="clear" w:color="auto" w:fill="FFFFFF"/>
        <w:rPr>
          <w:rFonts w:ascii="Segoe UI" w:hAnsi="Segoe UI" w:cs="Segoe UI"/>
          <w:b w:val="0"/>
          <w:bCs w:val="0"/>
          <w:color w:val="212529"/>
        </w:rPr>
      </w:pPr>
      <w:bookmarkStart w:id="234" w:name="_Toc144064791"/>
      <w:r>
        <w:rPr>
          <w:rFonts w:ascii="Segoe UI" w:hAnsi="Segoe UI" w:cs="Segoe UI"/>
          <w:b w:val="0"/>
          <w:bCs w:val="0"/>
          <w:color w:val="212529"/>
        </w:rPr>
        <w:t>Crossfade</w:t>
      </w:r>
      <w:bookmarkEnd w:id="234"/>
    </w:p>
    <w:p w:rsidR="00EB34F1" w:rsidRDefault="00EB34F1" w:rsidP="00EB34F1">
      <w:pPr>
        <w:pStyle w:val="NormalWeb"/>
        <w:shd w:val="clear" w:color="auto" w:fill="FFFFFF"/>
        <w:spacing w:before="0" w:beforeAutospacing="0"/>
        <w:rPr>
          <w:rFonts w:ascii="Segoe UI" w:hAnsi="Segoe UI" w:cs="Segoe UI"/>
          <w:color w:val="212529"/>
        </w:rPr>
      </w:pPr>
      <w:r>
        <w:rPr>
          <w:rFonts w:ascii="Segoe UI" w:hAnsi="Segoe UI" w:cs="Segoe UI"/>
          <w:color w:val="212529"/>
        </w:rPr>
        <w:t>Add </w:t>
      </w:r>
      <w:r>
        <w:rPr>
          <w:rStyle w:val="HTMLCode"/>
          <w:rFonts w:ascii="var(--bs-font-monospace)" w:hAnsi="var(--bs-font-monospace)"/>
          <w:color w:val="D63384"/>
          <w:sz w:val="21"/>
          <w:szCs w:val="21"/>
        </w:rPr>
        <w:t>.carousel-fade</w:t>
      </w:r>
      <w:r>
        <w:rPr>
          <w:rFonts w:ascii="Segoe UI" w:hAnsi="Segoe UI" w:cs="Segoe UI"/>
          <w:color w:val="212529"/>
        </w:rPr>
        <w:t> to your carousel to animate slides with a fade transition instead of a slide.</w:t>
      </w:r>
    </w:p>
    <w:p w:rsidR="00EB34F1" w:rsidRDefault="00EB34F1" w:rsidP="00EB34F1">
      <w:pPr>
        <w:shd w:val="clear" w:color="auto" w:fill="FFFFFF"/>
        <w:rPr>
          <w:rFonts w:ascii="Segoe UI" w:hAnsi="Segoe UI" w:cs="Segoe UI"/>
          <w:color w:val="212529"/>
        </w:rPr>
      </w:pPr>
      <w:r>
        <w:rPr>
          <w:rFonts w:ascii="Segoe UI" w:hAnsi="Segoe UI" w:cs="Segoe UI"/>
          <w:color w:val="212529"/>
        </w:rPr>
        <w:t>Third slide</w:t>
      </w:r>
    </w:p>
    <w:p w:rsidR="00EB34F1" w:rsidRDefault="00EB34F1" w:rsidP="00EB34F1">
      <w:pPr>
        <w:shd w:val="clear" w:color="auto" w:fill="FFFFFF"/>
        <w:rPr>
          <w:rFonts w:ascii="Segoe UI" w:hAnsi="Segoe UI" w:cs="Segoe UI"/>
          <w:color w:val="212529"/>
        </w:rPr>
      </w:pPr>
      <w:r>
        <w:rPr>
          <w:rStyle w:val="visually-hidden"/>
          <w:rFonts w:ascii="Segoe UI" w:hAnsi="Segoe UI" w:cs="Segoe UI"/>
          <w:color w:val="212529"/>
        </w:rPr>
        <w:t>PreviousNext</w:t>
      </w:r>
    </w:p>
    <w:p w:rsidR="00EB34F1" w:rsidRDefault="00EB34F1" w:rsidP="00EB34F1">
      <w:pPr>
        <w:shd w:val="clear" w:color="auto" w:fill="FFFFFF"/>
        <w:rPr>
          <w:rFonts w:ascii="Segoe UI" w:hAnsi="Segoe UI" w:cs="Segoe UI"/>
          <w:color w:val="212529"/>
        </w:rPr>
      </w:pPr>
    </w:p>
    <w:p w:rsidR="00EB34F1" w:rsidRDefault="00EB34F1" w:rsidP="00EB34F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"carouselExampleFade"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 slide carousel-fade"</w:t>
      </w:r>
      <w:r>
        <w:rPr>
          <w:rStyle w:val="HTMLCode"/>
          <w:rFonts w:ascii="var(--bs-font-monospace)" w:hAnsi="var(--bs-font-monospace)"/>
          <w:color w:val="212529"/>
        </w:rPr>
        <w:t xml:space="preserve"> </w:t>
      </w:r>
      <w:r>
        <w:rPr>
          <w:rStyle w:val="na"/>
          <w:rFonts w:ascii="var(--bs-font-monospace)" w:hAnsi="var(--bs-font-monospace)"/>
          <w:color w:val="006EE0"/>
        </w:rPr>
        <w:t>data-bs-ride</w:t>
      </w:r>
      <w:r>
        <w:rPr>
          <w:rStyle w:val="o"/>
          <w:rFonts w:ascii="var(--bs-font-monospace)" w:hAnsi="var(--bs-font-monospace)"/>
          <w:color w:val="555555"/>
        </w:rPr>
        <w:t>=</w:t>
      </w:r>
      <w:r>
        <w:rPr>
          <w:rStyle w:val="s"/>
          <w:rFonts w:ascii="var(--bs-font-monospace)" w:hAnsi="var(--bs-font-monospace)"/>
          <w:color w:val="D73038"/>
        </w:rPr>
        <w:t>"carousel"</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"carousel-inner"</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 active"</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"carousel-control-prev"</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"#carouselExampleFade"</w:t>
      </w:r>
      <w:r>
        <w:rPr>
          <w:rStyle w:val="HTMLCode"/>
          <w:rFonts w:ascii="var(--bs-font-monospace)" w:hAnsi="var(--bs-font-monospace)"/>
          <w:color w:val="212529"/>
        </w:rPr>
        <w:t xml:space="preserve"> </w:t>
      </w:r>
      <w:r>
        <w:rPr>
          <w:rStyle w:val="na"/>
          <w:rFonts w:ascii="var(--bs-font-monospace)" w:hAnsi="var(--bs-font-monospace)"/>
          <w:color w:val="006EE0"/>
        </w:rPr>
        <w:t>data-bs-slide</w:t>
      </w:r>
      <w:r>
        <w:rPr>
          <w:rStyle w:val="o"/>
          <w:rFonts w:ascii="var(--bs-font-monospace)" w:hAnsi="var(--bs-font-monospace)"/>
          <w:color w:val="555555"/>
        </w:rPr>
        <w:t>=</w:t>
      </w:r>
      <w:r>
        <w:rPr>
          <w:rStyle w:val="s"/>
          <w:rFonts w:ascii="var(--bs-font-monospace)" w:hAnsi="var(--bs-font-monospace)"/>
          <w:color w:val="D73038"/>
        </w:rPr>
        <w:t>"prev"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"carousel-control-prev-icon"</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Previous</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"carousel-control-next"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"#carouselExampleFade"</w:t>
      </w:r>
      <w:r>
        <w:rPr>
          <w:rStyle w:val="HTMLCode"/>
          <w:rFonts w:ascii="var(--bs-font-monospace)" w:hAnsi="var(--bs-font-monospace)"/>
          <w:color w:val="212529"/>
        </w:rPr>
        <w:t xml:space="preserve"> </w:t>
      </w:r>
      <w:r>
        <w:rPr>
          <w:rStyle w:val="na"/>
          <w:rFonts w:ascii="var(--bs-font-monospace)" w:hAnsi="var(--bs-font-monospace)"/>
          <w:color w:val="006EE0"/>
        </w:rPr>
        <w:t>data-bs-slide</w:t>
      </w:r>
      <w:r>
        <w:rPr>
          <w:rStyle w:val="o"/>
          <w:rFonts w:ascii="var(--bs-font-monospace)" w:hAnsi="var(--bs-font-monospace)"/>
          <w:color w:val="555555"/>
        </w:rPr>
        <w:t>=</w:t>
      </w:r>
      <w:r>
        <w:rPr>
          <w:rStyle w:val="s"/>
          <w:rFonts w:ascii="var(--bs-font-monospace)" w:hAnsi="var(--bs-font-monospace)"/>
          <w:color w:val="D73038"/>
        </w:rPr>
        <w:t>"next"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"carousel-control-next-icon"</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Next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B34F1" w:rsidRDefault="00EB34F1" w:rsidP="00EB34F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eading3"/>
        <w:shd w:val="clear" w:color="auto" w:fill="FFFFFF"/>
        <w:rPr>
          <w:rFonts w:ascii="Segoe UI" w:hAnsi="Segoe UI" w:cs="Segoe UI"/>
          <w:b w:val="0"/>
          <w:bCs w:val="0"/>
          <w:color w:val="212529"/>
        </w:rPr>
      </w:pPr>
      <w:bookmarkStart w:id="235" w:name="_Toc144064792"/>
      <w:r>
        <w:rPr>
          <w:rFonts w:ascii="Segoe UI" w:hAnsi="Segoe UI" w:cs="Segoe UI"/>
          <w:b w:val="0"/>
          <w:bCs w:val="0"/>
          <w:color w:val="212529"/>
        </w:rPr>
        <w:t>Individual </w:t>
      </w:r>
      <w:r>
        <w:rPr>
          <w:rStyle w:val="HTMLCode"/>
          <w:rFonts w:ascii="var(--bs-font-monospace)" w:hAnsi="var(--bs-font-monospace)"/>
          <w:b w:val="0"/>
          <w:bCs w:val="0"/>
          <w:color w:val="D63384"/>
          <w:sz w:val="24"/>
          <w:szCs w:val="24"/>
        </w:rPr>
        <w:t>.carousel-item</w:t>
      </w:r>
      <w:r>
        <w:rPr>
          <w:rFonts w:ascii="Segoe UI" w:hAnsi="Segoe UI" w:cs="Segoe UI"/>
          <w:b w:val="0"/>
          <w:bCs w:val="0"/>
          <w:color w:val="212529"/>
        </w:rPr>
        <w:t> interval</w:t>
      </w:r>
      <w:bookmarkEnd w:id="235"/>
    </w:p>
    <w:p w:rsidR="00EB34F1" w:rsidRDefault="00EB34F1" w:rsidP="00EB34F1">
      <w:pPr>
        <w:pStyle w:val="NormalWeb"/>
        <w:shd w:val="clear" w:color="auto" w:fill="FFFFFF"/>
        <w:spacing w:before="0" w:beforeAutospacing="0"/>
        <w:rPr>
          <w:rFonts w:ascii="Segoe UI" w:hAnsi="Segoe UI" w:cs="Segoe UI"/>
          <w:color w:val="212529"/>
        </w:rPr>
      </w:pPr>
      <w:r>
        <w:rPr>
          <w:rFonts w:ascii="Segoe UI" w:hAnsi="Segoe UI" w:cs="Segoe UI"/>
          <w:color w:val="212529"/>
        </w:rPr>
        <w:t>Add </w:t>
      </w:r>
      <w:r>
        <w:rPr>
          <w:rStyle w:val="HTMLCode"/>
          <w:rFonts w:ascii="var(--bs-font-monospace)" w:hAnsi="var(--bs-font-monospace)"/>
          <w:color w:val="D63384"/>
          <w:sz w:val="21"/>
          <w:szCs w:val="21"/>
        </w:rPr>
        <w:t>data-bs-interval=""</w:t>
      </w:r>
      <w:r>
        <w:rPr>
          <w:rFonts w:ascii="Segoe UI" w:hAnsi="Segoe UI" w:cs="Segoe UI"/>
          <w:color w:val="212529"/>
        </w:rPr>
        <w:t> to a </w:t>
      </w:r>
      <w:r>
        <w:rPr>
          <w:rStyle w:val="HTMLCode"/>
          <w:rFonts w:ascii="var(--bs-font-monospace)" w:hAnsi="var(--bs-font-monospace)"/>
          <w:color w:val="D63384"/>
          <w:sz w:val="21"/>
          <w:szCs w:val="21"/>
        </w:rPr>
        <w:t>.carousel-item</w:t>
      </w:r>
      <w:r>
        <w:rPr>
          <w:rFonts w:ascii="Segoe UI" w:hAnsi="Segoe UI" w:cs="Segoe UI"/>
          <w:color w:val="212529"/>
        </w:rPr>
        <w:t> to change the amount of time to delay between automatically cycling to the next item.</w:t>
      </w:r>
    </w:p>
    <w:p w:rsidR="00EB34F1" w:rsidRDefault="00EB34F1" w:rsidP="00EB34F1">
      <w:pPr>
        <w:shd w:val="clear" w:color="auto" w:fill="FFFFFF"/>
        <w:rPr>
          <w:rFonts w:ascii="Segoe UI" w:hAnsi="Segoe UI" w:cs="Segoe UI"/>
          <w:color w:val="212529"/>
        </w:rPr>
      </w:pPr>
      <w:r>
        <w:rPr>
          <w:rFonts w:ascii="Segoe UI" w:hAnsi="Segoe UI" w:cs="Segoe UI"/>
          <w:color w:val="212529"/>
        </w:rPr>
        <w:t>First slide</w:t>
      </w:r>
    </w:p>
    <w:p w:rsidR="00EB34F1" w:rsidRDefault="00EB34F1" w:rsidP="00EB34F1">
      <w:pPr>
        <w:shd w:val="clear" w:color="auto" w:fill="FFFFFF"/>
        <w:rPr>
          <w:rFonts w:ascii="Segoe UI" w:hAnsi="Segoe UI" w:cs="Segoe UI"/>
          <w:color w:val="212529"/>
        </w:rPr>
      </w:pPr>
      <w:r>
        <w:rPr>
          <w:rStyle w:val="visually-hidden"/>
          <w:rFonts w:ascii="Segoe UI" w:hAnsi="Segoe UI" w:cs="Segoe UI"/>
          <w:color w:val="212529"/>
        </w:rPr>
        <w:t>PreviousNext</w:t>
      </w:r>
    </w:p>
    <w:p w:rsidR="00EB34F1" w:rsidRDefault="00EB34F1" w:rsidP="00EB34F1">
      <w:pPr>
        <w:shd w:val="clear" w:color="auto" w:fill="FFFFFF"/>
        <w:rPr>
          <w:rFonts w:ascii="Segoe UI" w:hAnsi="Segoe UI" w:cs="Segoe UI"/>
          <w:color w:val="212529"/>
        </w:rPr>
      </w:pPr>
    </w:p>
    <w:p w:rsidR="00EB34F1" w:rsidRDefault="00EB34F1" w:rsidP="00EB34F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"carouselExampleInterval"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 slide"</w:t>
      </w:r>
      <w:r>
        <w:rPr>
          <w:rStyle w:val="HTMLCode"/>
          <w:rFonts w:ascii="var(--bs-font-monospace)" w:hAnsi="var(--bs-font-monospace)"/>
          <w:color w:val="212529"/>
        </w:rPr>
        <w:t xml:space="preserve"> </w:t>
      </w:r>
      <w:r>
        <w:rPr>
          <w:rStyle w:val="na"/>
          <w:rFonts w:ascii="var(--bs-font-monospace)" w:hAnsi="var(--bs-font-monospace)"/>
          <w:color w:val="006EE0"/>
        </w:rPr>
        <w:t>data-bs-ride</w:t>
      </w:r>
      <w:r>
        <w:rPr>
          <w:rStyle w:val="o"/>
          <w:rFonts w:ascii="var(--bs-font-monospace)" w:hAnsi="var(--bs-font-monospace)"/>
          <w:color w:val="555555"/>
        </w:rPr>
        <w:t>=</w:t>
      </w:r>
      <w:r>
        <w:rPr>
          <w:rStyle w:val="s"/>
          <w:rFonts w:ascii="var(--bs-font-monospace)" w:hAnsi="var(--bs-font-monospace)"/>
          <w:color w:val="D73038"/>
        </w:rPr>
        <w:t>"carousel"</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"carousel-inner"</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 active"</w:t>
      </w:r>
      <w:r>
        <w:rPr>
          <w:rStyle w:val="HTMLCode"/>
          <w:rFonts w:ascii="var(--bs-font-monospace)" w:hAnsi="var(--bs-font-monospace)"/>
          <w:color w:val="212529"/>
        </w:rPr>
        <w:t xml:space="preserve"> </w:t>
      </w:r>
      <w:r>
        <w:rPr>
          <w:rStyle w:val="na"/>
          <w:rFonts w:ascii="var(--bs-font-monospace)" w:hAnsi="var(--bs-font-monospace)"/>
          <w:color w:val="006EE0"/>
        </w:rPr>
        <w:t>data-bs-interval</w:t>
      </w:r>
      <w:r>
        <w:rPr>
          <w:rStyle w:val="o"/>
          <w:rFonts w:ascii="var(--bs-font-monospace)" w:hAnsi="var(--bs-font-monospace)"/>
          <w:color w:val="555555"/>
        </w:rPr>
        <w:t>=</w:t>
      </w:r>
      <w:r>
        <w:rPr>
          <w:rStyle w:val="s"/>
          <w:rFonts w:ascii="var(--bs-font-monospace)" w:hAnsi="var(--bs-font-monospace)"/>
          <w:color w:val="D73038"/>
        </w:rPr>
        <w:t>"10000"</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w:t>
      </w:r>
      <w:r>
        <w:rPr>
          <w:rStyle w:val="HTMLCode"/>
          <w:rFonts w:ascii="var(--bs-font-monospace)" w:hAnsi="var(--bs-font-monospace)"/>
          <w:color w:val="212529"/>
        </w:rPr>
        <w:t xml:space="preserve"> </w:t>
      </w:r>
      <w:r>
        <w:rPr>
          <w:rStyle w:val="na"/>
          <w:rFonts w:ascii="var(--bs-font-monospace)" w:hAnsi="var(--bs-font-monospace)"/>
          <w:color w:val="006EE0"/>
        </w:rPr>
        <w:t>data-bs-interval</w:t>
      </w:r>
      <w:r>
        <w:rPr>
          <w:rStyle w:val="o"/>
          <w:rFonts w:ascii="var(--bs-font-monospace)" w:hAnsi="var(--bs-font-monospace)"/>
          <w:color w:val="555555"/>
        </w:rPr>
        <w:t>=</w:t>
      </w:r>
      <w:r>
        <w:rPr>
          <w:rStyle w:val="s"/>
          <w:rFonts w:ascii="var(--bs-font-monospace)" w:hAnsi="var(--bs-font-monospace)"/>
          <w:color w:val="D73038"/>
        </w:rPr>
        <w:t>"2000"</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"carousel-control-prev"</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"#carouselExampleInterval"</w:t>
      </w:r>
      <w:r>
        <w:rPr>
          <w:rStyle w:val="HTMLCode"/>
          <w:rFonts w:ascii="var(--bs-font-monospace)" w:hAnsi="var(--bs-font-monospace)"/>
          <w:color w:val="212529"/>
        </w:rPr>
        <w:t xml:space="preserve"> </w:t>
      </w:r>
      <w:r>
        <w:rPr>
          <w:rStyle w:val="na"/>
          <w:rFonts w:ascii="var(--bs-font-monospace)" w:hAnsi="var(--bs-font-monospace)"/>
          <w:color w:val="006EE0"/>
        </w:rPr>
        <w:t>data-bs-slide</w:t>
      </w:r>
      <w:r>
        <w:rPr>
          <w:rStyle w:val="o"/>
          <w:rFonts w:ascii="var(--bs-font-monospace)" w:hAnsi="var(--bs-font-monospace)"/>
          <w:color w:val="555555"/>
        </w:rPr>
        <w:t>=</w:t>
      </w:r>
      <w:r>
        <w:rPr>
          <w:rStyle w:val="s"/>
          <w:rFonts w:ascii="var(--bs-font-monospace)" w:hAnsi="var(--bs-font-monospace)"/>
          <w:color w:val="D73038"/>
        </w:rPr>
        <w:t>"prev"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"carousel-control-prev-icon"</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Previous</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"carousel-control-next"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"#carouselExampleInterval"</w:t>
      </w:r>
      <w:r>
        <w:rPr>
          <w:rStyle w:val="HTMLCode"/>
          <w:rFonts w:ascii="var(--bs-font-monospace)" w:hAnsi="var(--bs-font-monospace)"/>
          <w:color w:val="212529"/>
        </w:rPr>
        <w:t xml:space="preserve"> </w:t>
      </w:r>
      <w:r>
        <w:rPr>
          <w:rStyle w:val="na"/>
          <w:rFonts w:ascii="var(--bs-font-monospace)" w:hAnsi="var(--bs-font-monospace)"/>
          <w:color w:val="006EE0"/>
        </w:rPr>
        <w:t>data-bs-slide</w:t>
      </w:r>
      <w:r>
        <w:rPr>
          <w:rStyle w:val="o"/>
          <w:rFonts w:ascii="var(--bs-font-monospace)" w:hAnsi="var(--bs-font-monospace)"/>
          <w:color w:val="555555"/>
        </w:rPr>
        <w:t>=</w:t>
      </w:r>
      <w:r>
        <w:rPr>
          <w:rStyle w:val="s"/>
          <w:rFonts w:ascii="var(--bs-font-monospace)" w:hAnsi="var(--bs-font-monospace)"/>
          <w:color w:val="D73038"/>
        </w:rPr>
        <w:t>"next"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"carousel-control-next-icon"</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Next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B34F1" w:rsidRDefault="00EB34F1" w:rsidP="00EB34F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eading3"/>
        <w:shd w:val="clear" w:color="auto" w:fill="FFFFFF"/>
        <w:rPr>
          <w:rFonts w:ascii="Segoe UI" w:hAnsi="Segoe UI" w:cs="Segoe UI"/>
          <w:b w:val="0"/>
          <w:bCs w:val="0"/>
          <w:color w:val="212529"/>
        </w:rPr>
      </w:pPr>
      <w:bookmarkStart w:id="236" w:name="_Toc144064793"/>
      <w:r>
        <w:rPr>
          <w:rFonts w:ascii="Segoe UI" w:hAnsi="Segoe UI" w:cs="Segoe UI"/>
          <w:b w:val="0"/>
          <w:bCs w:val="0"/>
          <w:color w:val="212529"/>
        </w:rPr>
        <w:t>Disable touch swiping</w:t>
      </w:r>
      <w:bookmarkEnd w:id="236"/>
    </w:p>
    <w:p w:rsidR="00EB34F1" w:rsidRDefault="00EB34F1" w:rsidP="00EB34F1">
      <w:pPr>
        <w:pStyle w:val="NormalWeb"/>
        <w:shd w:val="clear" w:color="auto" w:fill="FFFFFF"/>
        <w:spacing w:before="0" w:beforeAutospacing="0"/>
        <w:rPr>
          <w:rFonts w:ascii="Segoe UI" w:hAnsi="Segoe UI" w:cs="Segoe UI"/>
          <w:color w:val="212529"/>
        </w:rPr>
      </w:pPr>
      <w:r>
        <w:rPr>
          <w:rFonts w:ascii="Segoe UI" w:hAnsi="Segoe UI" w:cs="Segoe UI"/>
          <w:color w:val="212529"/>
        </w:rPr>
        <w:t>Carousels support swiping left/right on touchscreen devices to move between slides. This can be disabled using the </w:t>
      </w:r>
      <w:r>
        <w:rPr>
          <w:rStyle w:val="HTMLCode"/>
          <w:rFonts w:ascii="var(--bs-font-monospace)" w:hAnsi="var(--bs-font-monospace)"/>
          <w:color w:val="D63384"/>
          <w:sz w:val="21"/>
          <w:szCs w:val="21"/>
        </w:rPr>
        <w:t>data-bs-touch</w:t>
      </w:r>
      <w:r>
        <w:rPr>
          <w:rFonts w:ascii="Segoe UI" w:hAnsi="Segoe UI" w:cs="Segoe UI"/>
          <w:color w:val="212529"/>
        </w:rPr>
        <w:t> attribute. The example below also does not include the </w:t>
      </w:r>
      <w:r>
        <w:rPr>
          <w:rStyle w:val="HTMLCode"/>
          <w:rFonts w:ascii="var(--bs-font-monospace)" w:hAnsi="var(--bs-font-monospace)"/>
          <w:color w:val="D63384"/>
          <w:sz w:val="21"/>
          <w:szCs w:val="21"/>
        </w:rPr>
        <w:t>data-bs-ride</w:t>
      </w:r>
      <w:r>
        <w:rPr>
          <w:rFonts w:ascii="Segoe UI" w:hAnsi="Segoe UI" w:cs="Segoe UI"/>
          <w:color w:val="212529"/>
        </w:rPr>
        <w:t> attribute and has </w:t>
      </w:r>
      <w:r>
        <w:rPr>
          <w:rStyle w:val="HTMLCode"/>
          <w:rFonts w:ascii="var(--bs-font-monospace)" w:hAnsi="var(--bs-font-monospace)"/>
          <w:color w:val="D63384"/>
          <w:sz w:val="21"/>
          <w:szCs w:val="21"/>
        </w:rPr>
        <w:t>data-bs-interval="false"</w:t>
      </w:r>
      <w:r>
        <w:rPr>
          <w:rFonts w:ascii="Segoe UI" w:hAnsi="Segoe UI" w:cs="Segoe UI"/>
          <w:color w:val="212529"/>
        </w:rPr>
        <w:t> so it doesn’t autoplay.</w:t>
      </w:r>
    </w:p>
    <w:p w:rsidR="00EB34F1" w:rsidRDefault="00EB34F1" w:rsidP="00EB34F1">
      <w:pPr>
        <w:shd w:val="clear" w:color="auto" w:fill="FFFFFF"/>
        <w:rPr>
          <w:rFonts w:ascii="Segoe UI" w:hAnsi="Segoe UI" w:cs="Segoe UI"/>
          <w:color w:val="212529"/>
        </w:rPr>
      </w:pPr>
      <w:r>
        <w:rPr>
          <w:rFonts w:ascii="Segoe UI" w:hAnsi="Segoe UI" w:cs="Segoe UI"/>
          <w:color w:val="212529"/>
        </w:rPr>
        <w:t>First slide</w:t>
      </w:r>
    </w:p>
    <w:p w:rsidR="00EB34F1" w:rsidRDefault="00EB34F1" w:rsidP="00EB34F1">
      <w:pPr>
        <w:shd w:val="clear" w:color="auto" w:fill="FFFFFF"/>
        <w:rPr>
          <w:rFonts w:ascii="Segoe UI" w:hAnsi="Segoe UI" w:cs="Segoe UI"/>
          <w:color w:val="212529"/>
        </w:rPr>
      </w:pPr>
      <w:r>
        <w:rPr>
          <w:rStyle w:val="visually-hidden"/>
          <w:rFonts w:ascii="Segoe UI" w:hAnsi="Segoe UI" w:cs="Segoe UI"/>
          <w:color w:val="212529"/>
        </w:rPr>
        <w:t>PreviousNext</w:t>
      </w:r>
    </w:p>
    <w:p w:rsidR="00EB34F1" w:rsidRDefault="00EB34F1" w:rsidP="00EB34F1">
      <w:pPr>
        <w:shd w:val="clear" w:color="auto" w:fill="FFFFFF"/>
        <w:rPr>
          <w:rFonts w:ascii="Segoe UI" w:hAnsi="Segoe UI" w:cs="Segoe UI"/>
          <w:color w:val="212529"/>
        </w:rPr>
      </w:pPr>
    </w:p>
    <w:p w:rsidR="00EB34F1" w:rsidRDefault="00EB34F1" w:rsidP="00EB34F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"carouselExampleControlsNoTouching"</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 slide"</w:t>
      </w:r>
      <w:r>
        <w:rPr>
          <w:rStyle w:val="HTMLCode"/>
          <w:rFonts w:ascii="var(--bs-font-monospace)" w:hAnsi="var(--bs-font-monospace)"/>
          <w:color w:val="212529"/>
        </w:rPr>
        <w:t xml:space="preserve"> </w:t>
      </w:r>
      <w:r>
        <w:rPr>
          <w:rStyle w:val="na"/>
          <w:rFonts w:ascii="var(--bs-font-monospace)" w:hAnsi="var(--bs-font-monospace)"/>
          <w:color w:val="006EE0"/>
        </w:rPr>
        <w:t>data-bs-touch</w:t>
      </w:r>
      <w:r>
        <w:rPr>
          <w:rStyle w:val="o"/>
          <w:rFonts w:ascii="var(--bs-font-monospace)" w:hAnsi="var(--bs-font-monospace)"/>
          <w:color w:val="555555"/>
        </w:rPr>
        <w:t>=</w:t>
      </w:r>
      <w:r>
        <w:rPr>
          <w:rStyle w:val="s"/>
          <w:rFonts w:ascii="var(--bs-font-monospace)" w:hAnsi="var(--bs-font-monospace)"/>
          <w:color w:val="D73038"/>
        </w:rPr>
        <w:t>"false"</w:t>
      </w:r>
      <w:r>
        <w:rPr>
          <w:rStyle w:val="HTMLCode"/>
          <w:rFonts w:ascii="var(--bs-font-monospace)" w:hAnsi="var(--bs-font-monospace)"/>
          <w:color w:val="212529"/>
        </w:rPr>
        <w:t xml:space="preserve"> </w:t>
      </w:r>
      <w:r>
        <w:rPr>
          <w:rStyle w:val="na"/>
          <w:rFonts w:ascii="var(--bs-font-monospace)" w:hAnsi="var(--bs-font-monospace)"/>
          <w:color w:val="006EE0"/>
        </w:rPr>
        <w:t>data-bs-interval</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"carousel-inner"</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 active"</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"carousel-control-prev"</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"#carouselExampleControlsNoTouching"</w:t>
      </w:r>
      <w:r>
        <w:rPr>
          <w:rStyle w:val="HTMLCode"/>
          <w:rFonts w:ascii="var(--bs-font-monospace)" w:hAnsi="var(--bs-font-monospace)"/>
          <w:color w:val="212529"/>
        </w:rPr>
        <w:t xml:space="preserve"> </w:t>
      </w:r>
      <w:r>
        <w:rPr>
          <w:rStyle w:val="na"/>
          <w:rFonts w:ascii="var(--bs-font-monospace)" w:hAnsi="var(--bs-font-monospace)"/>
          <w:color w:val="006EE0"/>
        </w:rPr>
        <w:t>data-bs-slide</w:t>
      </w:r>
      <w:r>
        <w:rPr>
          <w:rStyle w:val="o"/>
          <w:rFonts w:ascii="var(--bs-font-monospace)" w:hAnsi="var(--bs-font-monospace)"/>
          <w:color w:val="555555"/>
        </w:rPr>
        <w:t>=</w:t>
      </w:r>
      <w:r>
        <w:rPr>
          <w:rStyle w:val="s"/>
          <w:rFonts w:ascii="var(--bs-font-monospace)" w:hAnsi="var(--bs-font-monospace)"/>
          <w:color w:val="D73038"/>
        </w:rPr>
        <w:t>"prev"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"carousel-control-prev-icon"</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Previous</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"carousel-control-next"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"#carouselExampleControlsNoTouching"</w:t>
      </w:r>
      <w:r>
        <w:rPr>
          <w:rStyle w:val="HTMLCode"/>
          <w:rFonts w:ascii="var(--bs-font-monospace)" w:hAnsi="var(--bs-font-monospace)"/>
          <w:color w:val="212529"/>
        </w:rPr>
        <w:t xml:space="preserve"> </w:t>
      </w:r>
      <w:r>
        <w:rPr>
          <w:rStyle w:val="na"/>
          <w:rFonts w:ascii="var(--bs-font-monospace)" w:hAnsi="var(--bs-font-monospace)"/>
          <w:color w:val="006EE0"/>
        </w:rPr>
        <w:t>data-bs-slide</w:t>
      </w:r>
      <w:r>
        <w:rPr>
          <w:rStyle w:val="o"/>
          <w:rFonts w:ascii="var(--bs-font-monospace)" w:hAnsi="var(--bs-font-monospace)"/>
          <w:color w:val="555555"/>
        </w:rPr>
        <w:t>=</w:t>
      </w:r>
      <w:r>
        <w:rPr>
          <w:rStyle w:val="s"/>
          <w:rFonts w:ascii="var(--bs-font-monospace)" w:hAnsi="var(--bs-font-monospace)"/>
          <w:color w:val="D73038"/>
        </w:rPr>
        <w:t>"next"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"carousel-control-next-icon"</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Next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B34F1" w:rsidRDefault="00EB34F1" w:rsidP="00EB34F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eading2"/>
        <w:shd w:val="clear" w:color="auto" w:fill="FFFFFF"/>
        <w:rPr>
          <w:rFonts w:ascii="Segoe UI" w:hAnsi="Segoe UI" w:cs="Segoe UI"/>
          <w:b w:val="0"/>
          <w:bCs w:val="0"/>
          <w:color w:val="212529"/>
        </w:rPr>
      </w:pPr>
      <w:bookmarkStart w:id="237" w:name="_Toc144064794"/>
      <w:r>
        <w:rPr>
          <w:rFonts w:ascii="Segoe UI" w:hAnsi="Segoe UI" w:cs="Segoe UI"/>
          <w:b w:val="0"/>
          <w:bCs w:val="0"/>
          <w:color w:val="212529"/>
        </w:rPr>
        <w:t>Dark variant</w:t>
      </w:r>
      <w:bookmarkEnd w:id="237"/>
    </w:p>
    <w:p w:rsidR="00EB34F1" w:rsidRDefault="00EB34F1" w:rsidP="00EB34F1">
      <w:pPr>
        <w:pStyle w:val="NormalWeb"/>
        <w:shd w:val="clear" w:color="auto" w:fill="FFFFFF"/>
        <w:spacing w:before="0" w:beforeAutospacing="0"/>
        <w:rPr>
          <w:rFonts w:ascii="Segoe UI" w:hAnsi="Segoe UI" w:cs="Segoe UI"/>
          <w:color w:val="212529"/>
        </w:rPr>
      </w:pPr>
      <w:r>
        <w:rPr>
          <w:rFonts w:ascii="Segoe UI" w:hAnsi="Segoe UI" w:cs="Segoe UI"/>
          <w:color w:val="212529"/>
        </w:rPr>
        <w:t>Add </w:t>
      </w:r>
      <w:r>
        <w:rPr>
          <w:rStyle w:val="HTMLCode"/>
          <w:rFonts w:ascii="var(--bs-font-monospace)" w:hAnsi="var(--bs-font-monospace)"/>
          <w:color w:val="D63384"/>
          <w:sz w:val="21"/>
          <w:szCs w:val="21"/>
        </w:rPr>
        <w:t>.carousel-dark</w:t>
      </w:r>
      <w:r>
        <w:rPr>
          <w:rFonts w:ascii="Segoe UI" w:hAnsi="Segoe UI" w:cs="Segoe UI"/>
          <w:color w:val="212529"/>
        </w:rPr>
        <w:t> to the </w:t>
      </w:r>
      <w:r>
        <w:rPr>
          <w:rStyle w:val="HTMLCode"/>
          <w:rFonts w:ascii="var(--bs-font-monospace)" w:hAnsi="var(--bs-font-monospace)"/>
          <w:color w:val="D63384"/>
          <w:sz w:val="21"/>
          <w:szCs w:val="21"/>
        </w:rPr>
        <w:t>.carousel</w:t>
      </w:r>
      <w:r>
        <w:rPr>
          <w:rFonts w:ascii="Segoe UI" w:hAnsi="Segoe UI" w:cs="Segoe UI"/>
          <w:color w:val="212529"/>
        </w:rPr>
        <w:t> for darker controls, indicators, and captions. Controls have been inverted from their default white fill with the </w:t>
      </w:r>
      <w:r>
        <w:rPr>
          <w:rStyle w:val="HTMLCode"/>
          <w:rFonts w:ascii="var(--bs-font-monospace)" w:hAnsi="var(--bs-font-monospace)"/>
          <w:color w:val="D63384"/>
          <w:sz w:val="21"/>
          <w:szCs w:val="21"/>
        </w:rPr>
        <w:t>filter</w:t>
      </w:r>
      <w:r>
        <w:rPr>
          <w:rFonts w:ascii="Segoe UI" w:hAnsi="Segoe UI" w:cs="Segoe UI"/>
          <w:color w:val="212529"/>
        </w:rPr>
        <w:t> CSS property. Captions and controls have additional Sass variables that customize the </w:t>
      </w:r>
      <w:r>
        <w:rPr>
          <w:rStyle w:val="HTMLCode"/>
          <w:rFonts w:ascii="var(--bs-font-monospace)" w:hAnsi="var(--bs-font-monospace)"/>
          <w:color w:val="D63384"/>
          <w:sz w:val="21"/>
          <w:szCs w:val="21"/>
        </w:rPr>
        <w:t>color</w:t>
      </w:r>
      <w:r>
        <w:rPr>
          <w:rFonts w:ascii="Segoe UI" w:hAnsi="Segoe UI" w:cs="Segoe UI"/>
          <w:color w:val="212529"/>
        </w:rPr>
        <w:t> and </w:t>
      </w:r>
      <w:r>
        <w:rPr>
          <w:rStyle w:val="HTMLCode"/>
          <w:rFonts w:ascii="var(--bs-font-monospace)" w:hAnsi="var(--bs-font-monospace)"/>
          <w:color w:val="D63384"/>
          <w:sz w:val="21"/>
          <w:szCs w:val="21"/>
        </w:rPr>
        <w:t>background-color</w:t>
      </w:r>
      <w:r>
        <w:rPr>
          <w:rFonts w:ascii="Segoe UI" w:hAnsi="Segoe UI" w:cs="Segoe UI"/>
          <w:color w:val="212529"/>
        </w:rPr>
        <w:t>.</w:t>
      </w:r>
    </w:p>
    <w:p w:rsidR="00EB34F1" w:rsidRDefault="00EB34F1" w:rsidP="00EB34F1">
      <w:pPr>
        <w:shd w:val="clear" w:color="auto" w:fill="FFFFFF"/>
        <w:rPr>
          <w:rFonts w:ascii="Segoe UI" w:hAnsi="Segoe UI" w:cs="Segoe UI"/>
          <w:color w:val="212529"/>
        </w:rPr>
      </w:pPr>
      <w:r>
        <w:rPr>
          <w:rFonts w:ascii="Segoe UI" w:hAnsi="Segoe UI" w:cs="Segoe UI"/>
          <w:color w:val="212529"/>
        </w:rPr>
        <w:t>First slide</w:t>
      </w:r>
    </w:p>
    <w:p w:rsidR="00EB34F1" w:rsidRDefault="00EB34F1" w:rsidP="00EB34F1">
      <w:pPr>
        <w:pStyle w:val="Heading5"/>
        <w:shd w:val="clear" w:color="auto" w:fill="FFFFFF"/>
        <w:spacing w:before="0"/>
        <w:jc w:val="center"/>
        <w:rPr>
          <w:rFonts w:ascii="Segoe UI" w:hAnsi="Segoe UI" w:cs="Segoe UI"/>
          <w:color w:val="000000"/>
        </w:rPr>
      </w:pPr>
      <w:r>
        <w:rPr>
          <w:rFonts w:ascii="Segoe UI" w:hAnsi="Segoe UI" w:cs="Segoe UI"/>
          <w:b/>
          <w:bCs/>
          <w:color w:val="000000"/>
        </w:rPr>
        <w:t>First slide label</w:t>
      </w:r>
    </w:p>
    <w:p w:rsidR="00EB34F1" w:rsidRDefault="00EB34F1" w:rsidP="00EB34F1">
      <w:pPr>
        <w:pStyle w:val="NormalWeb"/>
        <w:shd w:val="clear" w:color="auto" w:fill="FFFFFF"/>
        <w:spacing w:before="0" w:beforeAutospacing="0"/>
        <w:jc w:val="center"/>
        <w:rPr>
          <w:rFonts w:ascii="Segoe UI" w:hAnsi="Segoe UI" w:cs="Segoe UI"/>
          <w:color w:val="000000"/>
        </w:rPr>
      </w:pPr>
      <w:r>
        <w:rPr>
          <w:rFonts w:ascii="Segoe UI" w:hAnsi="Segoe UI" w:cs="Segoe UI"/>
          <w:color w:val="000000"/>
        </w:rPr>
        <w:t>Some representative placeholder content for the first slide.</w:t>
      </w:r>
    </w:p>
    <w:p w:rsidR="00EB34F1" w:rsidRDefault="00EB34F1" w:rsidP="00EB34F1">
      <w:pPr>
        <w:shd w:val="clear" w:color="auto" w:fill="FFFFFF"/>
        <w:rPr>
          <w:rFonts w:ascii="Segoe UI" w:hAnsi="Segoe UI" w:cs="Segoe UI"/>
          <w:color w:val="212529"/>
        </w:rPr>
      </w:pPr>
      <w:r>
        <w:rPr>
          <w:rStyle w:val="visually-hidden"/>
          <w:rFonts w:ascii="Segoe UI" w:hAnsi="Segoe UI" w:cs="Segoe UI"/>
          <w:color w:val="212529"/>
        </w:rPr>
        <w:t>PreviousNext</w:t>
      </w:r>
    </w:p>
    <w:p w:rsidR="00EB34F1" w:rsidRDefault="00EB34F1" w:rsidP="00EB34F1">
      <w:pPr>
        <w:shd w:val="clear" w:color="auto" w:fill="FFFFFF"/>
        <w:rPr>
          <w:rFonts w:ascii="Segoe UI" w:hAnsi="Segoe UI" w:cs="Segoe UI"/>
          <w:color w:val="212529"/>
        </w:rPr>
      </w:pPr>
    </w:p>
    <w:p w:rsidR="00EB34F1" w:rsidRDefault="00EB34F1" w:rsidP="00EB34F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"carouselExampleDark"</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 carousel-dark slide"</w:t>
      </w:r>
      <w:r>
        <w:rPr>
          <w:rStyle w:val="HTMLCode"/>
          <w:rFonts w:ascii="var(--bs-font-monospace)" w:hAnsi="var(--bs-font-monospace)"/>
          <w:color w:val="212529"/>
        </w:rPr>
        <w:t xml:space="preserve"> </w:t>
      </w:r>
      <w:r>
        <w:rPr>
          <w:rStyle w:val="na"/>
          <w:rFonts w:ascii="var(--bs-font-monospace)" w:hAnsi="var(--bs-font-monospace)"/>
          <w:color w:val="006EE0"/>
        </w:rPr>
        <w:t>data-bs-ride</w:t>
      </w:r>
      <w:r>
        <w:rPr>
          <w:rStyle w:val="o"/>
          <w:rFonts w:ascii="var(--bs-font-monospace)" w:hAnsi="var(--bs-font-monospace)"/>
          <w:color w:val="555555"/>
        </w:rPr>
        <w:t>=</w:t>
      </w:r>
      <w:r>
        <w:rPr>
          <w:rStyle w:val="s"/>
          <w:rFonts w:ascii="var(--bs-font-monospace)" w:hAnsi="var(--bs-font-monospace)"/>
          <w:color w:val="D73038"/>
        </w:rPr>
        <w:t>"carousel"</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"carousel-indicators"</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"#carouselExampleDark"</w:t>
      </w:r>
      <w:r>
        <w:rPr>
          <w:rStyle w:val="HTMLCode"/>
          <w:rFonts w:ascii="var(--bs-font-monospace)" w:hAnsi="var(--bs-font-monospace)"/>
          <w:color w:val="212529"/>
        </w:rPr>
        <w:t xml:space="preserve"> </w:t>
      </w:r>
      <w:r>
        <w:rPr>
          <w:rStyle w:val="na"/>
          <w:rFonts w:ascii="var(--bs-font-monospace)" w:hAnsi="var(--bs-font-monospace)"/>
          <w:color w:val="006EE0"/>
        </w:rPr>
        <w:t>data-bs-slide-to</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"true"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"Slide 1"</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"#carouselExampleDark"</w:t>
      </w:r>
      <w:r>
        <w:rPr>
          <w:rStyle w:val="HTMLCode"/>
          <w:rFonts w:ascii="var(--bs-font-monospace)" w:hAnsi="var(--bs-font-monospace)"/>
          <w:color w:val="212529"/>
        </w:rPr>
        <w:t xml:space="preserve"> </w:t>
      </w:r>
      <w:r>
        <w:rPr>
          <w:rStyle w:val="na"/>
          <w:rFonts w:ascii="var(--bs-font-monospace)" w:hAnsi="var(--bs-font-monospace)"/>
          <w:color w:val="006EE0"/>
        </w:rPr>
        <w:t>data-bs-slide-to</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"Slide 2"</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"#carouselExampleDark"</w:t>
      </w:r>
      <w:r>
        <w:rPr>
          <w:rStyle w:val="HTMLCode"/>
          <w:rFonts w:ascii="var(--bs-font-monospace)" w:hAnsi="var(--bs-font-monospace)"/>
          <w:color w:val="212529"/>
        </w:rPr>
        <w:t xml:space="preserve"> </w:t>
      </w:r>
      <w:r>
        <w:rPr>
          <w:rStyle w:val="na"/>
          <w:rFonts w:ascii="var(--bs-font-monospace)" w:hAnsi="var(--bs-font-monospace)"/>
          <w:color w:val="006EE0"/>
        </w:rPr>
        <w:t>data-bs-slide-to</w:t>
      </w:r>
      <w:r>
        <w:rPr>
          <w:rStyle w:val="o"/>
          <w:rFonts w:ascii="var(--bs-font-monospace)" w:hAnsi="var(--bs-font-monospace)"/>
          <w:color w:val="555555"/>
        </w:rPr>
        <w:t>=</w:t>
      </w:r>
      <w:r>
        <w:rPr>
          <w:rStyle w:val="s"/>
          <w:rFonts w:ascii="var(--bs-font-monospace)" w:hAnsi="var(--bs-font-monospace)"/>
          <w:color w:val="D73038"/>
        </w:rPr>
        <w:t>"2"</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"Slide 3"</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"carousel-inner"</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 active"</w:t>
      </w:r>
      <w:r>
        <w:rPr>
          <w:rStyle w:val="HTMLCode"/>
          <w:rFonts w:ascii="var(--bs-font-monospace)" w:hAnsi="var(--bs-font-monospace)"/>
          <w:color w:val="212529"/>
        </w:rPr>
        <w:t xml:space="preserve"> </w:t>
      </w:r>
      <w:r>
        <w:rPr>
          <w:rStyle w:val="na"/>
          <w:rFonts w:ascii="var(--bs-font-monospace)" w:hAnsi="var(--bs-font-monospace)"/>
          <w:color w:val="006EE0"/>
        </w:rPr>
        <w:t>data-bs-interval</w:t>
      </w:r>
      <w:r>
        <w:rPr>
          <w:rStyle w:val="o"/>
          <w:rFonts w:ascii="var(--bs-font-monospace)" w:hAnsi="var(--bs-font-monospace)"/>
          <w:color w:val="555555"/>
        </w:rPr>
        <w:t>=</w:t>
      </w:r>
      <w:r>
        <w:rPr>
          <w:rStyle w:val="s"/>
          <w:rFonts w:ascii="var(--bs-font-monospace)" w:hAnsi="var(--bs-font-monospace)"/>
          <w:color w:val="D73038"/>
        </w:rPr>
        <w:t>"10000"</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"carousel-caption d-none d-md-block"</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r>
        <w:rPr>
          <w:rStyle w:val="HTMLCode"/>
          <w:rFonts w:ascii="var(--bs-font-monospace)" w:hAnsi="var(--bs-font-monospace)"/>
          <w:color w:val="212529"/>
        </w:rPr>
        <w:t>First slide label</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Some representative placeholder content for the first slide.</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w:t>
      </w:r>
      <w:r>
        <w:rPr>
          <w:rStyle w:val="HTMLCode"/>
          <w:rFonts w:ascii="var(--bs-font-monospace)" w:hAnsi="var(--bs-font-monospace)"/>
          <w:color w:val="212529"/>
        </w:rPr>
        <w:t xml:space="preserve"> </w:t>
      </w:r>
      <w:r>
        <w:rPr>
          <w:rStyle w:val="na"/>
          <w:rFonts w:ascii="var(--bs-font-monospace)" w:hAnsi="var(--bs-font-monospace)"/>
          <w:color w:val="006EE0"/>
        </w:rPr>
        <w:t>data-bs-interval</w:t>
      </w:r>
      <w:r>
        <w:rPr>
          <w:rStyle w:val="o"/>
          <w:rFonts w:ascii="var(--bs-font-monospace)" w:hAnsi="var(--bs-font-monospace)"/>
          <w:color w:val="555555"/>
        </w:rPr>
        <w:t>=</w:t>
      </w:r>
      <w:r>
        <w:rPr>
          <w:rStyle w:val="s"/>
          <w:rFonts w:ascii="var(--bs-font-monospace)" w:hAnsi="var(--bs-font-monospace)"/>
          <w:color w:val="D73038"/>
        </w:rPr>
        <w:t>"2000"</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"carousel-caption d-none d-md-block"</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r>
        <w:rPr>
          <w:rStyle w:val="HTMLCode"/>
          <w:rFonts w:ascii="var(--bs-font-monospace)" w:hAnsi="var(--bs-font-monospace)"/>
          <w:color w:val="212529"/>
        </w:rPr>
        <w:t>Second slide label</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Some representative placeholder content for the second slide.</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"carousel-item"</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"d-block w-100"</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"carousel-caption d-none d-md-block"</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r>
        <w:rPr>
          <w:rStyle w:val="HTMLCode"/>
          <w:rFonts w:ascii="var(--bs-font-monospace)" w:hAnsi="var(--bs-font-monospace)"/>
          <w:color w:val="212529"/>
        </w:rPr>
        <w:t>Third slide label</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Some representative placeholder content for the third slide.</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"carousel-control-prev"</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"#carouselExampleDark"</w:t>
      </w:r>
      <w:r>
        <w:rPr>
          <w:rStyle w:val="HTMLCode"/>
          <w:rFonts w:ascii="var(--bs-font-monospace)" w:hAnsi="var(--bs-font-monospace)"/>
          <w:color w:val="212529"/>
        </w:rPr>
        <w:t xml:space="preserve"> </w:t>
      </w:r>
      <w:r>
        <w:rPr>
          <w:rStyle w:val="na"/>
          <w:rFonts w:ascii="var(--bs-font-monospace)" w:hAnsi="var(--bs-font-monospace)"/>
          <w:color w:val="006EE0"/>
        </w:rPr>
        <w:t>data-bs-slide</w:t>
      </w:r>
      <w:r>
        <w:rPr>
          <w:rStyle w:val="o"/>
          <w:rFonts w:ascii="var(--bs-font-monospace)" w:hAnsi="var(--bs-font-monospace)"/>
          <w:color w:val="555555"/>
        </w:rPr>
        <w:t>=</w:t>
      </w:r>
      <w:r>
        <w:rPr>
          <w:rStyle w:val="s"/>
          <w:rFonts w:ascii="var(--bs-font-monospace)" w:hAnsi="var(--bs-font-monospace)"/>
          <w:color w:val="D73038"/>
        </w:rPr>
        <w:t>"prev"</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"carousel-control-prev-icon"</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Previous</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"carousel-control-next"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"#carouselExampleDark"</w:t>
      </w:r>
      <w:r>
        <w:rPr>
          <w:rStyle w:val="HTMLCode"/>
          <w:rFonts w:ascii="var(--bs-font-monospace)" w:hAnsi="var(--bs-font-monospace)"/>
          <w:color w:val="212529"/>
        </w:rPr>
        <w:t xml:space="preserve"> </w:t>
      </w:r>
      <w:r>
        <w:rPr>
          <w:rStyle w:val="na"/>
          <w:rFonts w:ascii="var(--bs-font-monospace)" w:hAnsi="var(--bs-font-monospace)"/>
          <w:color w:val="006EE0"/>
        </w:rPr>
        <w:t>data-bs-slide</w:t>
      </w:r>
      <w:r>
        <w:rPr>
          <w:rStyle w:val="o"/>
          <w:rFonts w:ascii="var(--bs-font-monospace)" w:hAnsi="var(--bs-font-monospace)"/>
          <w:color w:val="555555"/>
        </w:rPr>
        <w:t>=</w:t>
      </w:r>
      <w:r>
        <w:rPr>
          <w:rStyle w:val="s"/>
          <w:rFonts w:ascii="var(--bs-font-monospace)" w:hAnsi="var(--bs-font-monospace)"/>
          <w:color w:val="D73038"/>
        </w:rPr>
        <w:t>"next"</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"carousel-control-next-icon"</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Next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B34F1" w:rsidRDefault="00EB34F1" w:rsidP="00EB34F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B34F1" w:rsidRDefault="00EB34F1" w:rsidP="00EB34F1">
      <w:pPr>
        <w:pStyle w:val="Heading2"/>
        <w:shd w:val="clear" w:color="auto" w:fill="FFFFFF"/>
        <w:rPr>
          <w:rFonts w:ascii="Segoe UI" w:hAnsi="Segoe UI" w:cs="Segoe UI"/>
          <w:b w:val="0"/>
          <w:bCs w:val="0"/>
          <w:color w:val="212529"/>
        </w:rPr>
      </w:pPr>
      <w:bookmarkStart w:id="238" w:name="_Toc144064795"/>
      <w:r>
        <w:rPr>
          <w:rFonts w:ascii="Segoe UI" w:hAnsi="Segoe UI" w:cs="Segoe UI"/>
          <w:b w:val="0"/>
          <w:bCs w:val="0"/>
          <w:color w:val="212529"/>
        </w:rPr>
        <w:t>Custom transition</w:t>
      </w:r>
      <w:bookmarkEnd w:id="238"/>
    </w:p>
    <w:p w:rsidR="00EB34F1" w:rsidRDefault="00EB34F1" w:rsidP="00EB34F1">
      <w:pPr>
        <w:pStyle w:val="NormalWeb"/>
        <w:shd w:val="clear" w:color="auto" w:fill="FFFFFF"/>
        <w:spacing w:before="0" w:beforeAutospacing="0"/>
        <w:rPr>
          <w:rFonts w:ascii="Segoe UI" w:hAnsi="Segoe UI" w:cs="Segoe UI"/>
          <w:color w:val="212529"/>
        </w:rPr>
      </w:pPr>
      <w:r>
        <w:rPr>
          <w:rFonts w:ascii="Segoe UI" w:hAnsi="Segoe UI" w:cs="Segoe UI"/>
          <w:color w:val="212529"/>
        </w:rPr>
        <w:t>The transition duration of </w:t>
      </w:r>
      <w:r>
        <w:rPr>
          <w:rStyle w:val="HTMLCode"/>
          <w:rFonts w:ascii="var(--bs-font-monospace)" w:hAnsi="var(--bs-font-monospace)"/>
          <w:color w:val="D63384"/>
          <w:sz w:val="21"/>
          <w:szCs w:val="21"/>
        </w:rPr>
        <w:t>.carousel-item</w:t>
      </w:r>
      <w:r>
        <w:rPr>
          <w:rFonts w:ascii="Segoe UI" w:hAnsi="Segoe UI" w:cs="Segoe UI"/>
          <w:color w:val="212529"/>
        </w:rPr>
        <w:t> can be changed with the </w:t>
      </w:r>
      <w:r>
        <w:rPr>
          <w:rStyle w:val="HTMLCode"/>
          <w:rFonts w:ascii="var(--bs-font-monospace)" w:hAnsi="var(--bs-font-monospace)"/>
          <w:color w:val="D63384"/>
          <w:sz w:val="21"/>
          <w:szCs w:val="21"/>
        </w:rPr>
        <w:t>$carousel-transition-duration</w:t>
      </w:r>
      <w:r>
        <w:rPr>
          <w:rFonts w:ascii="Segoe UI" w:hAnsi="Segoe UI" w:cs="Segoe UI"/>
          <w:color w:val="212529"/>
        </w:rPr>
        <w:t> Sass variable before compiling or custom styles if you’re using the compiled CSS. If multiple transitions are applied, make sure the transform transition is defined first (eg. </w:t>
      </w:r>
      <w:r>
        <w:rPr>
          <w:rStyle w:val="HTMLCode"/>
          <w:rFonts w:ascii="var(--bs-font-monospace)" w:hAnsi="var(--bs-font-monospace)"/>
          <w:color w:val="D63384"/>
          <w:sz w:val="21"/>
          <w:szCs w:val="21"/>
        </w:rPr>
        <w:t>transition: transform 2s ease, opacity .5s ease-out</w:t>
      </w:r>
      <w:r>
        <w:rPr>
          <w:rFonts w:ascii="Segoe UI" w:hAnsi="Segoe UI" w:cs="Segoe UI"/>
          <w:color w:val="212529"/>
        </w:rPr>
        <w:t>).</w:t>
      </w:r>
    </w:p>
    <w:p w:rsidR="00EB34F1" w:rsidRDefault="00EB34F1" w:rsidP="00EB34F1">
      <w:pPr>
        <w:pStyle w:val="Heading2"/>
        <w:shd w:val="clear" w:color="auto" w:fill="FFFFFF"/>
        <w:rPr>
          <w:rFonts w:ascii="Segoe UI" w:hAnsi="Segoe UI" w:cs="Segoe UI"/>
          <w:b w:val="0"/>
          <w:bCs w:val="0"/>
          <w:color w:val="212529"/>
        </w:rPr>
      </w:pPr>
      <w:bookmarkStart w:id="239" w:name="_Toc144064796"/>
      <w:r>
        <w:rPr>
          <w:rFonts w:ascii="Segoe UI" w:hAnsi="Segoe UI" w:cs="Segoe UI"/>
          <w:b w:val="0"/>
          <w:bCs w:val="0"/>
          <w:color w:val="212529"/>
        </w:rPr>
        <w:t>Sass</w:t>
      </w:r>
      <w:bookmarkEnd w:id="239"/>
    </w:p>
    <w:p w:rsidR="00EB34F1" w:rsidRDefault="00EB34F1" w:rsidP="00EB34F1">
      <w:pPr>
        <w:pStyle w:val="Heading3"/>
        <w:shd w:val="clear" w:color="auto" w:fill="FFFFFF"/>
        <w:rPr>
          <w:rFonts w:ascii="Segoe UI" w:hAnsi="Segoe UI" w:cs="Segoe UI"/>
          <w:b w:val="0"/>
          <w:bCs w:val="0"/>
          <w:color w:val="212529"/>
        </w:rPr>
      </w:pPr>
      <w:bookmarkStart w:id="240" w:name="_Toc144064797"/>
      <w:r>
        <w:rPr>
          <w:rFonts w:ascii="Segoe UI" w:hAnsi="Segoe UI" w:cs="Segoe UI"/>
          <w:b w:val="0"/>
          <w:bCs w:val="0"/>
          <w:color w:val="212529"/>
        </w:rPr>
        <w:t>Variables</w:t>
      </w:r>
      <w:bookmarkEnd w:id="240"/>
    </w:p>
    <w:p w:rsidR="00EB34F1" w:rsidRDefault="00EB34F1" w:rsidP="00EB34F1">
      <w:pPr>
        <w:shd w:val="clear" w:color="auto" w:fill="FFFFFF"/>
        <w:rPr>
          <w:rFonts w:ascii="Segoe UI" w:hAnsi="Segoe UI" w:cs="Segoe UI"/>
          <w:color w:val="212529"/>
        </w:rPr>
      </w:pP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$carousel-control-color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$white</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$carousel-control-width</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15</w:t>
      </w:r>
      <w:r>
        <w:rPr>
          <w:rStyle w:val="kt"/>
          <w:rFonts w:ascii="var(--bs-font-monospace)" w:hAnsi="var(--bs-font-monospace)"/>
          <w:color w:val="007788"/>
        </w:rPr>
        <w:t>%</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$carousel-control-opacity</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$carousel-control-hover-opacity</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.9</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$carousel-control-transition</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opacity</w:t>
      </w:r>
      <w:r>
        <w:rPr>
          <w:rStyle w:val="HTMLCode"/>
          <w:rFonts w:ascii="var(--bs-font-monospace)" w:hAnsi="var(--bs-font-monospace)"/>
          <w:color w:val="212529"/>
        </w:rPr>
        <w:t xml:space="preserve"> </w:t>
      </w:r>
      <w:r>
        <w:rPr>
          <w:rStyle w:val="mf"/>
          <w:rFonts w:ascii="var(--bs-font-monospace)" w:hAnsi="var(--bs-font-monospace)"/>
          <w:color w:val="C24F19"/>
        </w:rPr>
        <w:t>.15</w:t>
      </w:r>
      <w:r>
        <w:rPr>
          <w:rStyle w:val="kt"/>
          <w:rFonts w:ascii="var(--bs-font-monospace)" w:hAnsi="var(--bs-font-monospace)"/>
          <w:color w:val="007788"/>
        </w:rPr>
        <w:t>s</w:t>
      </w:r>
      <w:r>
        <w:rPr>
          <w:rStyle w:val="HTMLCode"/>
          <w:rFonts w:ascii="var(--bs-font-monospace)" w:hAnsi="var(--bs-font-monospace)"/>
          <w:color w:val="212529"/>
        </w:rPr>
        <w:t xml:space="preserve"> </w:t>
      </w:r>
      <w:r>
        <w:rPr>
          <w:rStyle w:val="ni"/>
          <w:rFonts w:ascii="var(--bs-font-monospace)" w:hAnsi="var(--bs-font-monospace)"/>
          <w:color w:val="727272"/>
        </w:rPr>
        <w:t>ease</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$carousel-indicator-width</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30</w:t>
      </w:r>
      <w:r>
        <w:rPr>
          <w:rStyle w:val="kt"/>
          <w:rFonts w:ascii="var(--bs-font-monospace)" w:hAnsi="var(--bs-font-monospace)"/>
          <w:color w:val="007788"/>
        </w:rPr>
        <w:t>px</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$carousel-indicator-height</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3</w:t>
      </w:r>
      <w:r>
        <w:rPr>
          <w:rStyle w:val="kt"/>
          <w:rFonts w:ascii="var(--bs-font-monospace)" w:hAnsi="var(--bs-font-monospace)"/>
          <w:color w:val="007788"/>
        </w:rPr>
        <w:t>px</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$carousel-indicator-hit-area-height</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10</w:t>
      </w:r>
      <w:r>
        <w:rPr>
          <w:rStyle w:val="kt"/>
          <w:rFonts w:ascii="var(--bs-font-monospace)" w:hAnsi="var(--bs-font-monospace)"/>
          <w:color w:val="007788"/>
        </w:rPr>
        <w:t>px</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$carousel-indicator-spacer</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3</w:t>
      </w:r>
      <w:r>
        <w:rPr>
          <w:rStyle w:val="kt"/>
          <w:rFonts w:ascii="var(--bs-font-monospace)" w:hAnsi="var(--bs-font-monospace)"/>
          <w:color w:val="007788"/>
        </w:rPr>
        <w:t>px</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$carousel-indicator-opacity</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$carousel-indicator-active-bg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$white</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$carousel-indicator-active-opacity</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$carousel-indicator-transition</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opacity</w:t>
      </w:r>
      <w:r>
        <w:rPr>
          <w:rStyle w:val="HTMLCode"/>
          <w:rFonts w:ascii="var(--bs-font-monospace)" w:hAnsi="var(--bs-font-monospace)"/>
          <w:color w:val="212529"/>
        </w:rPr>
        <w:t xml:space="preserve"> </w:t>
      </w:r>
      <w:r>
        <w:rPr>
          <w:rStyle w:val="mf"/>
          <w:rFonts w:ascii="var(--bs-font-monospace)" w:hAnsi="var(--bs-font-monospace)"/>
          <w:color w:val="C24F19"/>
        </w:rPr>
        <w:t>.6</w:t>
      </w:r>
      <w:r>
        <w:rPr>
          <w:rStyle w:val="kt"/>
          <w:rFonts w:ascii="var(--bs-font-monospace)" w:hAnsi="var(--bs-font-monospace)"/>
          <w:color w:val="007788"/>
        </w:rPr>
        <w:t>s</w:t>
      </w:r>
      <w:r>
        <w:rPr>
          <w:rStyle w:val="HTMLCode"/>
          <w:rFonts w:ascii="var(--bs-font-monospace)" w:hAnsi="var(--bs-font-monospace)"/>
          <w:color w:val="212529"/>
        </w:rPr>
        <w:t xml:space="preserve"> </w:t>
      </w:r>
      <w:r>
        <w:rPr>
          <w:rStyle w:val="ni"/>
          <w:rFonts w:ascii="var(--bs-font-monospace)" w:hAnsi="var(--bs-font-monospace)"/>
          <w:color w:val="727272"/>
        </w:rPr>
        <w:t>ease</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$carousel-caption-width</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70</w:t>
      </w:r>
      <w:r>
        <w:rPr>
          <w:rStyle w:val="kt"/>
          <w:rFonts w:ascii="var(--bs-font-monospace)" w:hAnsi="var(--bs-font-monospace)"/>
          <w:color w:val="007788"/>
        </w:rPr>
        <w:t>%</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$carousel-caption-color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$white</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$carousel-caption-padding-y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mf"/>
          <w:rFonts w:ascii="var(--bs-font-monospace)" w:hAnsi="var(--bs-font-monospace)"/>
          <w:color w:val="C24F19"/>
        </w:rPr>
        <w:t>.25</w:t>
      </w:r>
      <w:r>
        <w:rPr>
          <w:rStyle w:val="kt"/>
          <w:rFonts w:ascii="var(--bs-font-monospace)" w:hAnsi="var(--bs-font-monospace)"/>
          <w:color w:val="007788"/>
        </w:rPr>
        <w:t>rem</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$carousel-caption-spacer</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mf"/>
          <w:rFonts w:ascii="var(--bs-font-monospace)" w:hAnsi="var(--bs-font-monospace)"/>
          <w:color w:val="C24F19"/>
        </w:rPr>
        <w:t>.25</w:t>
      </w:r>
      <w:r>
        <w:rPr>
          <w:rStyle w:val="kt"/>
          <w:rFonts w:ascii="var(--bs-font-monospace)" w:hAnsi="var(--bs-font-monospace)"/>
          <w:color w:val="007788"/>
        </w:rPr>
        <w:t>rem</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$carousel-control-icon-width</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2</w:t>
      </w:r>
      <w:r>
        <w:rPr>
          <w:rStyle w:val="kt"/>
          <w:rFonts w:ascii="var(--bs-font-monospace)" w:hAnsi="var(--bs-font-monospace)"/>
          <w:color w:val="007788"/>
        </w:rPr>
        <w:t>rem</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$carousel-control-prev-icon-bg</w:t>
      </w:r>
      <w:r>
        <w:rPr>
          <w:rStyle w:val="o"/>
          <w:rFonts w:ascii="var(--bs-font-monospace)" w:hAnsi="var(--bs-font-monospace)"/>
          <w:color w:val="555555"/>
        </w:rPr>
        <w:t>:</w:t>
      </w:r>
      <w:r>
        <w:rPr>
          <w:rStyle w:val="HTMLCode"/>
          <w:rFonts w:ascii="var(--bs-font-monospace)" w:hAnsi="var(--bs-font-monospace)"/>
          <w:color w:val="212529"/>
        </w:rPr>
        <w:t xml:space="preserve">      </w:t>
      </w:r>
      <w:r>
        <w:rPr>
          <w:rStyle w:val="sx"/>
          <w:rFonts w:ascii="var(--bs-font-monospace)" w:hAnsi="var(--bs-font-monospace)"/>
          <w:color w:val="CC3300"/>
        </w:rPr>
        <w:t>url("data:image/svg+xml,&lt;svg xmlns='http://www.w3.org/2000/svg' viewBox='0 0 16 16' fill='</w:t>
      </w:r>
      <w:r>
        <w:rPr>
          <w:rStyle w:val="si"/>
          <w:rFonts w:ascii="var(--bs-font-monospace)" w:hAnsi="var(--bs-font-monospace)"/>
          <w:color w:val="AA0000"/>
        </w:rPr>
        <w:t>#{</w:t>
      </w:r>
      <w:r>
        <w:rPr>
          <w:rStyle w:val="nv"/>
          <w:rFonts w:ascii="var(--bs-font-monospace)" w:hAnsi="var(--bs-font-monospace)"/>
          <w:color w:val="003333"/>
        </w:rPr>
        <w:t>$carousel-control-color</w:t>
      </w:r>
      <w:r>
        <w:rPr>
          <w:rStyle w:val="si"/>
          <w:rFonts w:ascii="var(--bs-font-monospace)" w:hAnsi="var(--bs-font-monospace)"/>
          <w:color w:val="AA0000"/>
        </w:rPr>
        <w:t>}</w:t>
      </w:r>
      <w:r>
        <w:rPr>
          <w:rStyle w:val="sx"/>
          <w:rFonts w:ascii="var(--bs-font-monospace)" w:hAnsi="var(--bs-font-monospace)"/>
          <w:color w:val="CC3300"/>
        </w:rPr>
        <w:t>'&gt;&lt;path d='M11.354 1.646a.5.5 0 0 1 0 .708L5.707 8l5.647 5.646a.5.5 0 0 1-.708.708l-6-6a.5.5 0 0 1 0-.708l6-6a.5.5 0 0 1 .708 0z'/&gt;&lt;/svg&gt;")</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$carousel-control-next-icon-bg</w:t>
      </w:r>
      <w:r>
        <w:rPr>
          <w:rStyle w:val="o"/>
          <w:rFonts w:ascii="var(--bs-font-monospace)" w:hAnsi="var(--bs-font-monospace)"/>
          <w:color w:val="555555"/>
        </w:rPr>
        <w:t>:</w:t>
      </w:r>
      <w:r>
        <w:rPr>
          <w:rStyle w:val="HTMLCode"/>
          <w:rFonts w:ascii="var(--bs-font-monospace)" w:hAnsi="var(--bs-font-monospace)"/>
          <w:color w:val="212529"/>
        </w:rPr>
        <w:t xml:space="preserve">      </w:t>
      </w:r>
      <w:r>
        <w:rPr>
          <w:rStyle w:val="sx"/>
          <w:rFonts w:ascii="var(--bs-font-monospace)" w:hAnsi="var(--bs-font-monospace)"/>
          <w:color w:val="CC3300"/>
        </w:rPr>
        <w:t>url("data:image/svg+xml,&lt;svg xmlns='http://www.w3.org/2000/svg' viewBox='0 0 16 16' fill='</w:t>
      </w:r>
      <w:r>
        <w:rPr>
          <w:rStyle w:val="si"/>
          <w:rFonts w:ascii="var(--bs-font-monospace)" w:hAnsi="var(--bs-font-monospace)"/>
          <w:color w:val="AA0000"/>
        </w:rPr>
        <w:t>#{</w:t>
      </w:r>
      <w:r>
        <w:rPr>
          <w:rStyle w:val="nv"/>
          <w:rFonts w:ascii="var(--bs-font-monospace)" w:hAnsi="var(--bs-font-monospace)"/>
          <w:color w:val="003333"/>
        </w:rPr>
        <w:t>$carousel-control-color</w:t>
      </w:r>
      <w:r>
        <w:rPr>
          <w:rStyle w:val="si"/>
          <w:rFonts w:ascii="var(--bs-font-monospace)" w:hAnsi="var(--bs-font-monospace)"/>
          <w:color w:val="AA0000"/>
        </w:rPr>
        <w:t>}</w:t>
      </w:r>
      <w:r>
        <w:rPr>
          <w:rStyle w:val="sx"/>
          <w:rFonts w:ascii="var(--bs-font-monospace)" w:hAnsi="var(--bs-font-monospace)"/>
          <w:color w:val="CC3300"/>
        </w:rPr>
        <w:t>'&gt;&lt;path d='M4.646 1.646a.5.5 0 0 1 .708 0l6 6a.5.5 0 0 1 0 .708l-6 6a.5.5 0 0 1-.708-.708L10.293 8 4.646 2.354a.5.5 0 0 1 0-.708z'/&gt;&lt;/svg&gt;")</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$carousel-transition-duration</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.6</w:t>
      </w:r>
      <w:r>
        <w:rPr>
          <w:rStyle w:val="kt"/>
          <w:rFonts w:ascii="var(--bs-font-monospace)" w:hAnsi="var(--bs-font-monospace)"/>
          <w:color w:val="007788"/>
        </w:rPr>
        <w:t>s</w:t>
      </w:r>
      <w:r>
        <w:rPr>
          <w:rStyle w:val="p"/>
          <w:rFonts w:ascii="var(--bs-font-monospace)" w:hAnsi="var(--bs-font-monospace)"/>
          <w:color w:val="212529"/>
        </w:rPr>
        <w:t>;</w:t>
      </w:r>
    </w:p>
    <w:p w:rsidR="00EB34F1" w:rsidRDefault="00EB34F1" w:rsidP="00EB34F1">
      <w:pPr>
        <w:pStyle w:val="HTMLPreformatted"/>
        <w:rPr>
          <w:rStyle w:val="c1"/>
          <w:rFonts w:ascii="var(--bs-font-monospace)" w:hAnsi="var(--bs-font-monospace)"/>
          <w:color w:val="727272"/>
        </w:rPr>
      </w:pPr>
      <w:r>
        <w:rPr>
          <w:rStyle w:val="nv"/>
          <w:rFonts w:ascii="var(--bs-font-monospace)" w:hAnsi="var(--bs-font-monospace)"/>
          <w:color w:val="003333"/>
        </w:rPr>
        <w:t>$carousel-transition</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transform</w:t>
      </w:r>
      <w:r>
        <w:rPr>
          <w:rStyle w:val="HTMLCode"/>
          <w:rFonts w:ascii="var(--bs-font-monospace)" w:hAnsi="var(--bs-font-monospace)"/>
          <w:color w:val="212529"/>
        </w:rPr>
        <w:t xml:space="preserve"> </w:t>
      </w:r>
      <w:r>
        <w:rPr>
          <w:rStyle w:val="nv"/>
          <w:rFonts w:ascii="var(--bs-font-monospace)" w:hAnsi="var(--bs-font-monospace)"/>
          <w:color w:val="003333"/>
        </w:rPr>
        <w:t>$carousel-transition-duration</w:t>
      </w:r>
      <w:r>
        <w:rPr>
          <w:rStyle w:val="HTMLCode"/>
          <w:rFonts w:ascii="var(--bs-font-monospace)" w:hAnsi="var(--bs-font-monospace)"/>
          <w:color w:val="212529"/>
        </w:rPr>
        <w:t xml:space="preserve"> </w:t>
      </w:r>
      <w:r>
        <w:rPr>
          <w:rStyle w:val="ni"/>
          <w:rFonts w:ascii="var(--bs-font-monospace)" w:hAnsi="var(--bs-font-monospace)"/>
          <w:color w:val="727272"/>
        </w:rPr>
        <w:t>ease-in-out</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Define transform transition first if using multiple transitions (e.g., `transform 2s ease, opacity .5s ease-out`)</w:t>
      </w:r>
    </w:p>
    <w:p w:rsidR="00EB34F1" w:rsidRDefault="00EB34F1" w:rsidP="00EB34F1">
      <w:pPr>
        <w:pStyle w:val="HTMLPreformatted"/>
        <w:rPr>
          <w:rStyle w:val="HTMLCode"/>
          <w:rFonts w:ascii="var(--bs-font-monospace)" w:hAnsi="var(--bs-font-monospace)"/>
          <w:color w:val="212529"/>
        </w:rPr>
      </w:pP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$carousel-dark-indicator-active-bg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$black</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$carousel-dark-caption-color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$black</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r>
        <w:rPr>
          <w:rStyle w:val="nv"/>
          <w:rFonts w:ascii="var(--bs-font-monospace)" w:hAnsi="var(--bs-font-monospace)"/>
          <w:color w:val="003333"/>
        </w:rPr>
        <w:t>$carousel-dark-control-icon-filter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invert</w:t>
      </w:r>
      <w:r>
        <w:rPr>
          <w:rStyle w:val="p"/>
          <w:rFonts w:ascii="var(--bs-font-monospace)" w:hAnsi="var(--bs-font-monospace)"/>
          <w:color w:val="212529"/>
        </w:rPr>
        <w:t>(</w:t>
      </w:r>
      <w:r>
        <w:rPr>
          <w:rStyle w:val="mi"/>
          <w:rFonts w:ascii="var(--bs-font-monospace)" w:hAnsi="var(--bs-font-monospace)"/>
          <w:color w:val="C24F19"/>
        </w:rPr>
        <w:t>1</w:t>
      </w:r>
      <w:r>
        <w:rPr>
          <w:rStyle w:val="p"/>
          <w:rFonts w:ascii="var(--bs-font-monospace)" w:hAnsi="var(--bs-font-monospace)"/>
          <w:color w:val="212529"/>
        </w:rPr>
        <w:t>)</w:t>
      </w:r>
      <w:r>
        <w:rPr>
          <w:rStyle w:val="HTMLCode"/>
          <w:rFonts w:ascii="var(--bs-font-monospace)" w:hAnsi="var(--bs-font-monospace)"/>
          <w:color w:val="212529"/>
        </w:rPr>
        <w:t xml:space="preserve"> </w:t>
      </w:r>
      <w:r>
        <w:rPr>
          <w:rStyle w:val="nf"/>
          <w:rFonts w:ascii="var(--bs-font-monospace)" w:hAnsi="var(--bs-font-monospace)"/>
          <w:color w:val="B715F4"/>
        </w:rPr>
        <w:t>grayscale</w:t>
      </w:r>
      <w:r>
        <w:rPr>
          <w:rStyle w:val="p"/>
          <w:rFonts w:ascii="var(--bs-font-monospace)" w:hAnsi="var(--bs-font-monospace)"/>
          <w:color w:val="212529"/>
        </w:rPr>
        <w:t>(</w:t>
      </w:r>
      <w:r>
        <w:rPr>
          <w:rStyle w:val="mi"/>
          <w:rFonts w:ascii="var(--bs-font-monospace)" w:hAnsi="var(--bs-font-monospace)"/>
          <w:color w:val="C24F19"/>
        </w:rPr>
        <w:t>100</w:t>
      </w:r>
      <w:r>
        <w:rPr>
          <w:rStyle w:val="p"/>
          <w:rFonts w:ascii="var(--bs-font-monospace)" w:hAnsi="var(--bs-font-monospace)"/>
          <w:color w:val="212529"/>
        </w:rPr>
        <w:t>);</w:t>
      </w:r>
    </w:p>
    <w:p w:rsidR="00EB34F1" w:rsidRDefault="00EB34F1" w:rsidP="00EB34F1">
      <w:pPr>
        <w:pStyle w:val="Heading2"/>
        <w:shd w:val="clear" w:color="auto" w:fill="FFFFFF"/>
        <w:rPr>
          <w:rFonts w:ascii="Segoe UI" w:hAnsi="Segoe UI" w:cs="Segoe UI"/>
          <w:b w:val="0"/>
          <w:bCs w:val="0"/>
          <w:color w:val="212529"/>
        </w:rPr>
      </w:pPr>
      <w:bookmarkStart w:id="241" w:name="_Toc144064798"/>
      <w:r>
        <w:rPr>
          <w:rFonts w:ascii="Segoe UI" w:hAnsi="Segoe UI" w:cs="Segoe UI"/>
          <w:b w:val="0"/>
          <w:bCs w:val="0"/>
          <w:color w:val="212529"/>
        </w:rPr>
        <w:t>Usage</w:t>
      </w:r>
      <w:bookmarkEnd w:id="241"/>
    </w:p>
    <w:p w:rsidR="00EB34F1" w:rsidRDefault="00EB34F1" w:rsidP="00EB34F1">
      <w:pPr>
        <w:pStyle w:val="Heading3"/>
        <w:shd w:val="clear" w:color="auto" w:fill="FFFFFF"/>
        <w:rPr>
          <w:rFonts w:ascii="Segoe UI" w:hAnsi="Segoe UI" w:cs="Segoe UI"/>
          <w:b w:val="0"/>
          <w:bCs w:val="0"/>
          <w:color w:val="212529"/>
        </w:rPr>
      </w:pPr>
      <w:bookmarkStart w:id="242" w:name="_Toc144064799"/>
      <w:r>
        <w:rPr>
          <w:rFonts w:ascii="Segoe UI" w:hAnsi="Segoe UI" w:cs="Segoe UI"/>
          <w:b w:val="0"/>
          <w:bCs w:val="0"/>
          <w:color w:val="212529"/>
        </w:rPr>
        <w:t>Via data attributes</w:t>
      </w:r>
      <w:bookmarkEnd w:id="242"/>
    </w:p>
    <w:p w:rsidR="00EB34F1" w:rsidRDefault="00EB34F1" w:rsidP="00EB34F1">
      <w:pPr>
        <w:pStyle w:val="NormalWeb"/>
        <w:shd w:val="clear" w:color="auto" w:fill="FFFFFF"/>
        <w:spacing w:before="0" w:beforeAutospacing="0"/>
        <w:rPr>
          <w:rFonts w:ascii="Segoe UI" w:hAnsi="Segoe UI" w:cs="Segoe UI"/>
          <w:color w:val="212529"/>
        </w:rPr>
      </w:pPr>
      <w:r>
        <w:rPr>
          <w:rFonts w:ascii="Segoe UI" w:hAnsi="Segoe UI" w:cs="Segoe UI"/>
          <w:color w:val="212529"/>
        </w:rPr>
        <w:t>Use data attributes to easily control the position of the carousel. </w:t>
      </w:r>
      <w:r>
        <w:rPr>
          <w:rStyle w:val="HTMLCode"/>
          <w:rFonts w:ascii="var(--bs-font-monospace)" w:hAnsi="var(--bs-font-monospace)"/>
          <w:color w:val="D63384"/>
          <w:sz w:val="21"/>
          <w:szCs w:val="21"/>
        </w:rPr>
        <w:t>data-bs-slide</w:t>
      </w:r>
      <w:r>
        <w:rPr>
          <w:rFonts w:ascii="Segoe UI" w:hAnsi="Segoe UI" w:cs="Segoe UI"/>
          <w:color w:val="212529"/>
        </w:rPr>
        <w:t> accepts the keywords </w:t>
      </w:r>
      <w:r>
        <w:rPr>
          <w:rStyle w:val="HTMLCode"/>
          <w:rFonts w:ascii="var(--bs-font-monospace)" w:hAnsi="var(--bs-font-monospace)"/>
          <w:color w:val="D63384"/>
          <w:sz w:val="21"/>
          <w:szCs w:val="21"/>
        </w:rPr>
        <w:t>prev</w:t>
      </w:r>
      <w:r>
        <w:rPr>
          <w:rFonts w:ascii="Segoe UI" w:hAnsi="Segoe UI" w:cs="Segoe UI"/>
          <w:color w:val="212529"/>
        </w:rPr>
        <w:t> or </w:t>
      </w:r>
      <w:r>
        <w:rPr>
          <w:rStyle w:val="HTMLCode"/>
          <w:rFonts w:ascii="var(--bs-font-monospace)" w:hAnsi="var(--bs-font-monospace)"/>
          <w:color w:val="D63384"/>
          <w:sz w:val="21"/>
          <w:szCs w:val="21"/>
        </w:rPr>
        <w:t>next</w:t>
      </w:r>
      <w:r>
        <w:rPr>
          <w:rFonts w:ascii="Segoe UI" w:hAnsi="Segoe UI" w:cs="Segoe UI"/>
          <w:color w:val="212529"/>
        </w:rPr>
        <w:t>, which alters the slide position relative to its current position. Alternatively, use </w:t>
      </w:r>
      <w:r>
        <w:rPr>
          <w:rStyle w:val="HTMLCode"/>
          <w:rFonts w:ascii="var(--bs-font-monospace)" w:hAnsi="var(--bs-font-monospace)"/>
          <w:color w:val="D63384"/>
          <w:sz w:val="21"/>
          <w:szCs w:val="21"/>
        </w:rPr>
        <w:t>data-bs-slide-to</w:t>
      </w:r>
      <w:r>
        <w:rPr>
          <w:rFonts w:ascii="Segoe UI" w:hAnsi="Segoe UI" w:cs="Segoe UI"/>
          <w:color w:val="212529"/>
        </w:rPr>
        <w:t> to pass a raw slide index to the carousel </w:t>
      </w:r>
      <w:r>
        <w:rPr>
          <w:rStyle w:val="HTMLCode"/>
          <w:rFonts w:ascii="var(--bs-font-monospace)" w:hAnsi="var(--bs-font-monospace)"/>
          <w:color w:val="D63384"/>
          <w:sz w:val="21"/>
          <w:szCs w:val="21"/>
        </w:rPr>
        <w:t>data-bs-slide-to="2"</w:t>
      </w:r>
      <w:r>
        <w:rPr>
          <w:rFonts w:ascii="Segoe UI" w:hAnsi="Segoe UI" w:cs="Segoe UI"/>
          <w:color w:val="212529"/>
        </w:rPr>
        <w:t>, which shifts the slide position to a particular index beginning with </w:t>
      </w:r>
      <w:r>
        <w:rPr>
          <w:rStyle w:val="HTMLCode"/>
          <w:rFonts w:ascii="var(--bs-font-monospace)" w:hAnsi="var(--bs-font-monospace)"/>
          <w:color w:val="D63384"/>
          <w:sz w:val="21"/>
          <w:szCs w:val="21"/>
        </w:rPr>
        <w:t>0</w:t>
      </w:r>
      <w:r>
        <w:rPr>
          <w:rFonts w:ascii="Segoe UI" w:hAnsi="Segoe UI" w:cs="Segoe UI"/>
          <w:color w:val="212529"/>
        </w:rPr>
        <w:t>.</w:t>
      </w:r>
    </w:p>
    <w:p w:rsidR="00EB34F1" w:rsidRDefault="00EB34F1" w:rsidP="00EB34F1">
      <w:pPr>
        <w:pStyle w:val="NormalWeb"/>
        <w:shd w:val="clear" w:color="auto" w:fill="FFFFFF"/>
        <w:spacing w:before="0" w:beforeAutospacing="0"/>
        <w:rPr>
          <w:rFonts w:ascii="Segoe UI" w:hAnsi="Segoe UI" w:cs="Segoe UI"/>
          <w:color w:val="212529"/>
        </w:rPr>
      </w:pPr>
      <w:r>
        <w:rPr>
          <w:rFonts w:ascii="Segoe UI" w:hAnsi="Segoe UI" w:cs="Segoe UI"/>
          <w:color w:val="212529"/>
        </w:rPr>
        <w:t>The </w:t>
      </w:r>
      <w:r>
        <w:rPr>
          <w:rStyle w:val="HTMLCode"/>
          <w:rFonts w:ascii="var(--bs-font-monospace)" w:hAnsi="var(--bs-font-monospace)"/>
          <w:color w:val="D63384"/>
          <w:sz w:val="21"/>
          <w:szCs w:val="21"/>
        </w:rPr>
        <w:t>data-bs-ride="carousel"</w:t>
      </w:r>
      <w:r>
        <w:rPr>
          <w:rFonts w:ascii="Segoe UI" w:hAnsi="Segoe UI" w:cs="Segoe UI"/>
          <w:color w:val="212529"/>
        </w:rPr>
        <w:t> attribute is used to mark a carousel as animating starting at page load. If you don’t use </w:t>
      </w:r>
      <w:r>
        <w:rPr>
          <w:rStyle w:val="HTMLCode"/>
          <w:rFonts w:ascii="var(--bs-font-monospace)" w:hAnsi="var(--bs-font-monospace)"/>
          <w:color w:val="D63384"/>
          <w:sz w:val="21"/>
          <w:szCs w:val="21"/>
        </w:rPr>
        <w:t>data-bs-ride="carousel"</w:t>
      </w:r>
      <w:r>
        <w:rPr>
          <w:rFonts w:ascii="Segoe UI" w:hAnsi="Segoe UI" w:cs="Segoe UI"/>
          <w:color w:val="212529"/>
        </w:rPr>
        <w:t> to initialize your carousel, you have to initialize it yourself. </w:t>
      </w:r>
      <w:r>
        <w:rPr>
          <w:rStyle w:val="Strong"/>
          <w:rFonts w:ascii="Segoe UI" w:hAnsi="Segoe UI" w:cs="Segoe UI"/>
          <w:color w:val="212529"/>
        </w:rPr>
        <w:t>It cannot be used in combination with (redundant and unnecessary) explicit JavaScript initialization of the same carousel.</w:t>
      </w:r>
    </w:p>
    <w:p w:rsidR="00EB34F1" w:rsidRDefault="00EB34F1" w:rsidP="00EB34F1">
      <w:pPr>
        <w:pStyle w:val="Heading3"/>
        <w:shd w:val="clear" w:color="auto" w:fill="FFFFFF"/>
        <w:rPr>
          <w:rFonts w:ascii="Segoe UI" w:hAnsi="Segoe UI" w:cs="Segoe UI"/>
          <w:b w:val="0"/>
          <w:bCs w:val="0"/>
          <w:color w:val="212529"/>
        </w:rPr>
      </w:pPr>
      <w:bookmarkStart w:id="243" w:name="_Toc144064800"/>
      <w:r>
        <w:rPr>
          <w:rFonts w:ascii="Segoe UI" w:hAnsi="Segoe UI" w:cs="Segoe UI"/>
          <w:b w:val="0"/>
          <w:bCs w:val="0"/>
          <w:color w:val="212529"/>
        </w:rPr>
        <w:t>Via JavaScript</w:t>
      </w:r>
      <w:bookmarkEnd w:id="243"/>
    </w:p>
    <w:p w:rsidR="00EB34F1" w:rsidRDefault="00EB34F1" w:rsidP="00EB34F1">
      <w:pPr>
        <w:pStyle w:val="NormalWeb"/>
        <w:shd w:val="clear" w:color="auto" w:fill="FFFFFF"/>
        <w:spacing w:before="0" w:beforeAutospacing="0"/>
        <w:rPr>
          <w:rFonts w:ascii="Segoe UI" w:hAnsi="Segoe UI" w:cs="Segoe UI"/>
          <w:color w:val="212529"/>
        </w:rPr>
      </w:pPr>
      <w:r>
        <w:rPr>
          <w:rFonts w:ascii="Segoe UI" w:hAnsi="Segoe UI" w:cs="Segoe UI"/>
          <w:color w:val="212529"/>
        </w:rPr>
        <w:t>Call carousel manually with:</w:t>
      </w:r>
    </w:p>
    <w:p w:rsidR="00EB34F1" w:rsidRDefault="00EB34F1" w:rsidP="00EB34F1">
      <w:pPr>
        <w:shd w:val="clear" w:color="auto" w:fill="FFFFFF"/>
        <w:rPr>
          <w:rFonts w:ascii="Segoe UI" w:hAnsi="Segoe UI" w:cs="Segoe UI"/>
          <w:color w:val="212529"/>
        </w:rPr>
      </w:pPr>
    </w:p>
    <w:p w:rsidR="00EB34F1" w:rsidRDefault="00EB34F1" w:rsidP="00EB34F1">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myCarousel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w:t>
      </w:r>
      <w:r>
        <w:rPr>
          <w:rStyle w:val="p"/>
          <w:rFonts w:ascii="var(--bs-font-monospace)" w:hAnsi="var(--bs-font-monospace)"/>
          <w:color w:val="212529"/>
        </w:rPr>
        <w:t>(</w:t>
      </w:r>
      <w:r>
        <w:rPr>
          <w:rStyle w:val="s1"/>
          <w:rFonts w:ascii="var(--bs-font-monospace)" w:hAnsi="var(--bs-font-monospace)"/>
          <w:color w:val="CC3300"/>
        </w:rPr>
        <w:t>'#myCarousel'</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carousel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Carousel</w:t>
      </w:r>
      <w:r>
        <w:rPr>
          <w:rStyle w:val="p"/>
          <w:rFonts w:ascii="var(--bs-font-monospace)" w:hAnsi="var(--bs-font-monospace)"/>
          <w:color w:val="212529"/>
        </w:rPr>
        <w:t>(</w:t>
      </w:r>
      <w:r>
        <w:rPr>
          <w:rStyle w:val="nx"/>
          <w:rFonts w:ascii="var(--bs-font-monospace)" w:hAnsi="var(--bs-font-monospace)"/>
          <w:color w:val="212529"/>
        </w:rPr>
        <w:t>myCarousel</w:t>
      </w:r>
      <w:r>
        <w:rPr>
          <w:rStyle w:val="p"/>
          <w:rFonts w:ascii="var(--bs-font-monospace)" w:hAnsi="var(--bs-font-monospace)"/>
          <w:color w:val="212529"/>
        </w:rPr>
        <w:t>)</w:t>
      </w:r>
    </w:p>
    <w:tbl>
      <w:tblPr>
        <w:tblpPr w:leftFromText="180" w:rightFromText="180" w:vertAnchor="text" w:horzAnchor="margin" w:tblpXSpec="center" w:tblpY="119"/>
        <w:tblW w:w="9447" w:type="dxa"/>
        <w:tblCellMar>
          <w:top w:w="15" w:type="dxa"/>
          <w:left w:w="15" w:type="dxa"/>
          <w:bottom w:w="15" w:type="dxa"/>
          <w:right w:w="15" w:type="dxa"/>
        </w:tblCellMar>
        <w:tblLook w:val="04A0" w:firstRow="1" w:lastRow="0" w:firstColumn="1" w:lastColumn="0" w:noHBand="0" w:noVBand="1"/>
      </w:tblPr>
      <w:tblGrid>
        <w:gridCol w:w="1500"/>
        <w:gridCol w:w="1466"/>
        <w:gridCol w:w="750"/>
        <w:gridCol w:w="5731"/>
      </w:tblGrid>
      <w:tr w:rsidR="00960AFB" w:rsidTr="00960AFB">
        <w:trPr>
          <w:tblHeader/>
        </w:trPr>
        <w:tc>
          <w:tcPr>
            <w:tcW w:w="1500" w:type="dxa"/>
            <w:tcBorders>
              <w:top w:val="single" w:sz="2" w:space="0" w:color="auto"/>
              <w:left w:val="single" w:sz="2" w:space="0" w:color="auto"/>
              <w:right w:val="single" w:sz="2" w:space="0" w:color="auto"/>
            </w:tcBorders>
            <w:vAlign w:val="center"/>
            <w:hideMark/>
          </w:tcPr>
          <w:p w:rsidR="00960AFB" w:rsidRDefault="00960AFB" w:rsidP="00960AFB">
            <w:pPr>
              <w:jc w:val="center"/>
              <w:rPr>
                <w:rFonts w:ascii="Times New Roman" w:hAnsi="Times New Roman" w:cs="Times New Roman"/>
                <w:b/>
                <w:bCs/>
                <w:color w:val="212529"/>
              </w:rPr>
            </w:pPr>
            <w:r>
              <w:rPr>
                <w:b/>
                <w:bCs/>
                <w:color w:val="212529"/>
              </w:rPr>
              <w:t>Name</w:t>
            </w:r>
          </w:p>
        </w:tc>
        <w:tc>
          <w:tcPr>
            <w:tcW w:w="1466" w:type="dxa"/>
            <w:tcBorders>
              <w:top w:val="single" w:sz="2" w:space="0" w:color="auto"/>
              <w:left w:val="single" w:sz="2" w:space="0" w:color="auto"/>
              <w:right w:val="single" w:sz="2" w:space="0" w:color="auto"/>
            </w:tcBorders>
            <w:vAlign w:val="center"/>
            <w:hideMark/>
          </w:tcPr>
          <w:p w:rsidR="00960AFB" w:rsidRDefault="00960AFB" w:rsidP="00960AFB">
            <w:pPr>
              <w:jc w:val="center"/>
              <w:rPr>
                <w:b/>
                <w:bCs/>
                <w:color w:val="212529"/>
              </w:rPr>
            </w:pPr>
            <w:r>
              <w:rPr>
                <w:b/>
                <w:bCs/>
                <w:color w:val="212529"/>
              </w:rPr>
              <w:t>Type</w:t>
            </w:r>
          </w:p>
        </w:tc>
        <w:tc>
          <w:tcPr>
            <w:tcW w:w="750" w:type="dxa"/>
            <w:tcBorders>
              <w:top w:val="single" w:sz="2" w:space="0" w:color="auto"/>
              <w:left w:val="single" w:sz="2" w:space="0" w:color="auto"/>
              <w:right w:val="single" w:sz="2" w:space="0" w:color="auto"/>
            </w:tcBorders>
            <w:vAlign w:val="center"/>
            <w:hideMark/>
          </w:tcPr>
          <w:p w:rsidR="00960AFB" w:rsidRDefault="00960AFB" w:rsidP="00960AFB">
            <w:pPr>
              <w:jc w:val="center"/>
              <w:rPr>
                <w:b/>
                <w:bCs/>
                <w:color w:val="212529"/>
              </w:rPr>
            </w:pPr>
            <w:r>
              <w:rPr>
                <w:b/>
                <w:bCs/>
                <w:color w:val="212529"/>
              </w:rPr>
              <w:t>Default</w:t>
            </w:r>
          </w:p>
        </w:tc>
        <w:tc>
          <w:tcPr>
            <w:tcW w:w="5731" w:type="dxa"/>
            <w:tcBorders>
              <w:top w:val="single" w:sz="2" w:space="0" w:color="auto"/>
              <w:left w:val="single" w:sz="2" w:space="0" w:color="auto"/>
              <w:right w:val="single" w:sz="2" w:space="0" w:color="auto"/>
            </w:tcBorders>
            <w:vAlign w:val="center"/>
            <w:hideMark/>
          </w:tcPr>
          <w:p w:rsidR="00960AFB" w:rsidRDefault="00960AFB" w:rsidP="00960AFB">
            <w:pPr>
              <w:jc w:val="center"/>
              <w:rPr>
                <w:b/>
                <w:bCs/>
                <w:color w:val="212529"/>
              </w:rPr>
            </w:pPr>
            <w:r>
              <w:rPr>
                <w:b/>
                <w:bCs/>
                <w:color w:val="212529"/>
              </w:rPr>
              <w:t>Description</w:t>
            </w:r>
          </w:p>
        </w:tc>
      </w:tr>
      <w:tr w:rsidR="00960AFB" w:rsidTr="00960AFB">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rStyle w:val="HTMLCode"/>
                <w:rFonts w:ascii="var(--bs-font-monospace)" w:eastAsiaTheme="minorHAnsi" w:hAnsi="var(--bs-font-monospace)"/>
                <w:color w:val="D63384"/>
                <w:sz w:val="21"/>
                <w:szCs w:val="21"/>
              </w:rPr>
              <w:t>interval</w:t>
            </w:r>
          </w:p>
        </w:tc>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color w:val="212529"/>
              </w:rPr>
              <w:t>number</w:t>
            </w:r>
          </w:p>
        </w:tc>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rStyle w:val="HTMLCode"/>
                <w:rFonts w:ascii="var(--bs-font-monospace)" w:eastAsiaTheme="minorHAnsi" w:hAnsi="var(--bs-font-monospace)"/>
                <w:color w:val="D63384"/>
                <w:sz w:val="21"/>
                <w:szCs w:val="21"/>
              </w:rPr>
              <w:t>5000</w:t>
            </w:r>
          </w:p>
        </w:tc>
        <w:tc>
          <w:tcPr>
            <w:tcW w:w="5731" w:type="dxa"/>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color w:val="212529"/>
              </w:rPr>
              <w:t>The amount of time to delay between automatically cycling an item. If </w:t>
            </w:r>
            <w:r>
              <w:rPr>
                <w:rStyle w:val="HTMLCode"/>
                <w:rFonts w:ascii="var(--bs-font-monospace)" w:eastAsiaTheme="minorHAnsi" w:hAnsi="var(--bs-font-monospace)"/>
                <w:color w:val="D63384"/>
                <w:sz w:val="21"/>
                <w:szCs w:val="21"/>
              </w:rPr>
              <w:t>false</w:t>
            </w:r>
            <w:r>
              <w:rPr>
                <w:color w:val="212529"/>
              </w:rPr>
              <w:t>, carousel will not automatically cycle.</w:t>
            </w:r>
          </w:p>
        </w:tc>
      </w:tr>
      <w:tr w:rsidR="00960AFB" w:rsidTr="00960AFB">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rStyle w:val="HTMLCode"/>
                <w:rFonts w:ascii="var(--bs-font-monospace)" w:eastAsiaTheme="minorHAnsi" w:hAnsi="var(--bs-font-monospace)"/>
                <w:color w:val="D63384"/>
                <w:sz w:val="21"/>
                <w:szCs w:val="21"/>
              </w:rPr>
              <w:t>keyboard</w:t>
            </w:r>
          </w:p>
        </w:tc>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color w:val="212529"/>
              </w:rPr>
              <w:t>boolean</w:t>
            </w:r>
          </w:p>
        </w:tc>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rStyle w:val="HTMLCode"/>
                <w:rFonts w:ascii="var(--bs-font-monospace)" w:eastAsiaTheme="minorHAnsi" w:hAnsi="var(--bs-font-monospace)"/>
                <w:color w:val="D63384"/>
                <w:sz w:val="21"/>
                <w:szCs w:val="21"/>
              </w:rPr>
              <w:t>true</w:t>
            </w:r>
          </w:p>
        </w:tc>
        <w:tc>
          <w:tcPr>
            <w:tcW w:w="5731" w:type="dxa"/>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color w:val="212529"/>
              </w:rPr>
              <w:t>Whether the carousel should react to keyboard events.</w:t>
            </w:r>
          </w:p>
        </w:tc>
      </w:tr>
      <w:tr w:rsidR="00960AFB" w:rsidTr="00960AFB">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rStyle w:val="HTMLCode"/>
                <w:rFonts w:ascii="var(--bs-font-monospace)" w:eastAsiaTheme="minorHAnsi" w:hAnsi="var(--bs-font-monospace)"/>
                <w:color w:val="D63384"/>
                <w:sz w:val="21"/>
                <w:szCs w:val="21"/>
              </w:rPr>
              <w:t>pause</w:t>
            </w:r>
          </w:p>
        </w:tc>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color w:val="212529"/>
              </w:rPr>
              <w:t>string | boolean</w:t>
            </w:r>
          </w:p>
        </w:tc>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rStyle w:val="HTMLCode"/>
                <w:rFonts w:ascii="var(--bs-font-monospace)" w:eastAsiaTheme="minorHAnsi" w:hAnsi="var(--bs-font-monospace)"/>
                <w:color w:val="D63384"/>
                <w:sz w:val="21"/>
                <w:szCs w:val="21"/>
              </w:rPr>
              <w:t>'hover'</w:t>
            </w:r>
          </w:p>
        </w:tc>
        <w:tc>
          <w:tcPr>
            <w:tcW w:w="5731" w:type="dxa"/>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pStyle w:val="NormalWeb"/>
              <w:spacing w:before="0" w:beforeAutospacing="0"/>
              <w:rPr>
                <w:color w:val="212529"/>
              </w:rPr>
            </w:pPr>
            <w:r>
              <w:rPr>
                <w:color w:val="212529"/>
              </w:rPr>
              <w:t>If set to </w:t>
            </w:r>
            <w:r>
              <w:rPr>
                <w:rStyle w:val="HTMLCode"/>
                <w:rFonts w:ascii="var(--bs-font-monospace)" w:hAnsi="var(--bs-font-monospace)"/>
                <w:color w:val="D63384"/>
                <w:sz w:val="21"/>
                <w:szCs w:val="21"/>
              </w:rPr>
              <w:t>'hover'</w:t>
            </w:r>
            <w:r>
              <w:rPr>
                <w:color w:val="212529"/>
              </w:rPr>
              <w:t>, pauses the cycling of the carousel on </w:t>
            </w:r>
            <w:r>
              <w:rPr>
                <w:rStyle w:val="HTMLCode"/>
                <w:rFonts w:ascii="var(--bs-font-monospace)" w:hAnsi="var(--bs-font-monospace)"/>
                <w:color w:val="D63384"/>
                <w:sz w:val="21"/>
                <w:szCs w:val="21"/>
              </w:rPr>
              <w:t>mouseenter</w:t>
            </w:r>
            <w:r>
              <w:rPr>
                <w:color w:val="212529"/>
              </w:rPr>
              <w:t> and resumes the cycling of the carousel on </w:t>
            </w:r>
            <w:r>
              <w:rPr>
                <w:rStyle w:val="HTMLCode"/>
                <w:rFonts w:ascii="var(--bs-font-monospace)" w:hAnsi="var(--bs-font-monospace)"/>
                <w:color w:val="D63384"/>
                <w:sz w:val="21"/>
                <w:szCs w:val="21"/>
              </w:rPr>
              <w:t>mouseleave</w:t>
            </w:r>
            <w:r>
              <w:rPr>
                <w:color w:val="212529"/>
              </w:rPr>
              <w:t>. If set to </w:t>
            </w:r>
            <w:r>
              <w:rPr>
                <w:rStyle w:val="HTMLCode"/>
                <w:rFonts w:ascii="var(--bs-font-monospace)" w:hAnsi="var(--bs-font-monospace)"/>
                <w:color w:val="D63384"/>
                <w:sz w:val="21"/>
                <w:szCs w:val="21"/>
              </w:rPr>
              <w:t>false</w:t>
            </w:r>
            <w:r>
              <w:rPr>
                <w:color w:val="212529"/>
              </w:rPr>
              <w:t>, hovering over the carousel won't pause it.</w:t>
            </w:r>
          </w:p>
          <w:p w:rsidR="00960AFB" w:rsidRDefault="00960AFB" w:rsidP="00960AFB">
            <w:pPr>
              <w:pStyle w:val="NormalWeb"/>
              <w:spacing w:before="0" w:beforeAutospacing="0"/>
              <w:rPr>
                <w:color w:val="212529"/>
              </w:rPr>
            </w:pPr>
            <w:r>
              <w:rPr>
                <w:color w:val="212529"/>
              </w:rPr>
              <w:t>On touch-enabled devices, when set to </w:t>
            </w:r>
            <w:r>
              <w:rPr>
                <w:rStyle w:val="HTMLCode"/>
                <w:rFonts w:ascii="var(--bs-font-monospace)" w:hAnsi="var(--bs-font-monospace)"/>
                <w:color w:val="D63384"/>
                <w:sz w:val="21"/>
                <w:szCs w:val="21"/>
              </w:rPr>
              <w:t>'hover'</w:t>
            </w:r>
            <w:r>
              <w:rPr>
                <w:color w:val="212529"/>
              </w:rPr>
              <w:t>, cycling will pause on </w:t>
            </w:r>
            <w:r>
              <w:rPr>
                <w:rStyle w:val="HTMLCode"/>
                <w:rFonts w:ascii="var(--bs-font-monospace)" w:hAnsi="var(--bs-font-monospace)"/>
                <w:color w:val="D63384"/>
                <w:sz w:val="21"/>
                <w:szCs w:val="21"/>
              </w:rPr>
              <w:t>touchend</w:t>
            </w:r>
            <w:r>
              <w:rPr>
                <w:color w:val="212529"/>
              </w:rPr>
              <w:t> (once the user finished interacting with the carousel) for two intervals, before automatically resuming. Note that this is in addition to the above mouse behavior.</w:t>
            </w:r>
          </w:p>
        </w:tc>
      </w:tr>
      <w:tr w:rsidR="00960AFB" w:rsidTr="00960AFB">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rStyle w:val="HTMLCode"/>
                <w:rFonts w:ascii="var(--bs-font-monospace)" w:eastAsiaTheme="minorHAnsi" w:hAnsi="var(--bs-font-monospace)"/>
                <w:color w:val="D63384"/>
                <w:sz w:val="21"/>
                <w:szCs w:val="21"/>
              </w:rPr>
              <w:t>ride</w:t>
            </w:r>
          </w:p>
        </w:tc>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color w:val="212529"/>
              </w:rPr>
              <w:t>string | boolean</w:t>
            </w:r>
          </w:p>
        </w:tc>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rStyle w:val="HTMLCode"/>
                <w:rFonts w:ascii="var(--bs-font-monospace)" w:eastAsiaTheme="minorHAnsi" w:hAnsi="var(--bs-font-monospace)"/>
                <w:color w:val="D63384"/>
                <w:sz w:val="21"/>
                <w:szCs w:val="21"/>
              </w:rPr>
              <w:t>false</w:t>
            </w:r>
          </w:p>
        </w:tc>
        <w:tc>
          <w:tcPr>
            <w:tcW w:w="5731" w:type="dxa"/>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color w:val="212529"/>
              </w:rPr>
              <w:t>Autoplays the carousel after the user manually cycles the first item. If set to </w:t>
            </w:r>
            <w:r>
              <w:rPr>
                <w:rStyle w:val="HTMLCode"/>
                <w:rFonts w:ascii="var(--bs-font-monospace)" w:eastAsiaTheme="minorHAnsi" w:hAnsi="var(--bs-font-monospace)"/>
                <w:color w:val="D63384"/>
                <w:sz w:val="21"/>
                <w:szCs w:val="21"/>
              </w:rPr>
              <w:t>'carousel'</w:t>
            </w:r>
            <w:r>
              <w:rPr>
                <w:color w:val="212529"/>
              </w:rPr>
              <w:t>, autoplays the carousel on load.</w:t>
            </w:r>
          </w:p>
        </w:tc>
      </w:tr>
      <w:tr w:rsidR="00960AFB" w:rsidTr="00960AFB">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rStyle w:val="HTMLCode"/>
                <w:rFonts w:ascii="var(--bs-font-monospace)" w:eastAsiaTheme="minorHAnsi" w:hAnsi="var(--bs-font-monospace)"/>
                <w:color w:val="D63384"/>
                <w:sz w:val="21"/>
                <w:szCs w:val="21"/>
              </w:rPr>
              <w:t>wrap</w:t>
            </w:r>
          </w:p>
        </w:tc>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color w:val="212529"/>
              </w:rPr>
              <w:t>boolean</w:t>
            </w:r>
          </w:p>
        </w:tc>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rStyle w:val="HTMLCode"/>
                <w:rFonts w:ascii="var(--bs-font-monospace)" w:eastAsiaTheme="minorHAnsi" w:hAnsi="var(--bs-font-monospace)"/>
                <w:color w:val="D63384"/>
                <w:sz w:val="21"/>
                <w:szCs w:val="21"/>
              </w:rPr>
              <w:t>true</w:t>
            </w:r>
          </w:p>
        </w:tc>
        <w:tc>
          <w:tcPr>
            <w:tcW w:w="5731" w:type="dxa"/>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color w:val="212529"/>
              </w:rPr>
              <w:t>Whether the carousel should cycle continuously or have hard stops.</w:t>
            </w:r>
          </w:p>
        </w:tc>
      </w:tr>
      <w:tr w:rsidR="00960AFB" w:rsidTr="00960AFB">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rStyle w:val="HTMLCode"/>
                <w:rFonts w:ascii="var(--bs-font-monospace)" w:eastAsiaTheme="minorHAnsi" w:hAnsi="var(--bs-font-monospace)"/>
                <w:color w:val="D63384"/>
                <w:sz w:val="21"/>
                <w:szCs w:val="21"/>
              </w:rPr>
              <w:t>touch</w:t>
            </w:r>
          </w:p>
        </w:tc>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color w:val="212529"/>
              </w:rPr>
              <w:t>boolean</w:t>
            </w:r>
          </w:p>
        </w:tc>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rStyle w:val="HTMLCode"/>
                <w:rFonts w:ascii="var(--bs-font-monospace)" w:eastAsiaTheme="minorHAnsi" w:hAnsi="var(--bs-font-monospace)"/>
                <w:color w:val="D63384"/>
                <w:sz w:val="21"/>
                <w:szCs w:val="21"/>
              </w:rPr>
              <w:t>true</w:t>
            </w:r>
          </w:p>
        </w:tc>
        <w:tc>
          <w:tcPr>
            <w:tcW w:w="5731" w:type="dxa"/>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color w:val="212529"/>
              </w:rPr>
              <w:t>Whether the carousel should support left/right swipe interactions on touchscreen devices.</w:t>
            </w:r>
          </w:p>
        </w:tc>
      </w:tr>
    </w:tbl>
    <w:p w:rsidR="00EB34F1" w:rsidRDefault="00EB34F1" w:rsidP="00EB34F1">
      <w:pPr>
        <w:pStyle w:val="Heading3"/>
        <w:shd w:val="clear" w:color="auto" w:fill="FFFFFF"/>
        <w:rPr>
          <w:rFonts w:ascii="Segoe UI" w:hAnsi="Segoe UI" w:cs="Segoe UI"/>
          <w:b w:val="0"/>
          <w:bCs w:val="0"/>
          <w:color w:val="212529"/>
        </w:rPr>
      </w:pPr>
      <w:bookmarkStart w:id="244" w:name="_Toc144064801"/>
      <w:r>
        <w:rPr>
          <w:rFonts w:ascii="Segoe UI" w:hAnsi="Segoe UI" w:cs="Segoe UI"/>
          <w:b w:val="0"/>
          <w:bCs w:val="0"/>
          <w:color w:val="212529"/>
        </w:rPr>
        <w:t>Options</w:t>
      </w:r>
      <w:bookmarkEnd w:id="244"/>
    </w:p>
    <w:p w:rsidR="00EB34F1" w:rsidRDefault="00EB34F1" w:rsidP="00EB34F1">
      <w:pPr>
        <w:pStyle w:val="NormalWeb"/>
        <w:shd w:val="clear" w:color="auto" w:fill="FFFFFF"/>
        <w:spacing w:before="0" w:beforeAutospacing="0"/>
        <w:rPr>
          <w:rFonts w:ascii="Segoe UI" w:hAnsi="Segoe UI" w:cs="Segoe UI"/>
          <w:color w:val="212529"/>
        </w:rPr>
      </w:pPr>
      <w:r>
        <w:rPr>
          <w:rFonts w:ascii="Segoe UI" w:hAnsi="Segoe UI" w:cs="Segoe UI"/>
          <w:color w:val="212529"/>
        </w:rPr>
        <w:t>Options can be passed via data attributes or JavaScript. For data attributes, append the option name to </w:t>
      </w:r>
      <w:r>
        <w:rPr>
          <w:rStyle w:val="HTMLCode"/>
          <w:rFonts w:ascii="var(--bs-font-monospace)" w:hAnsi="var(--bs-font-monospace)"/>
          <w:color w:val="D63384"/>
          <w:sz w:val="21"/>
          <w:szCs w:val="21"/>
        </w:rPr>
        <w:t>data-bs-</w:t>
      </w:r>
      <w:r>
        <w:rPr>
          <w:rFonts w:ascii="Segoe UI" w:hAnsi="Segoe UI" w:cs="Segoe UI"/>
          <w:color w:val="212529"/>
        </w:rPr>
        <w:t>, as in </w:t>
      </w:r>
      <w:r>
        <w:rPr>
          <w:rStyle w:val="HTMLCode"/>
          <w:rFonts w:ascii="var(--bs-font-monospace)" w:hAnsi="var(--bs-font-monospace)"/>
          <w:color w:val="D63384"/>
          <w:sz w:val="21"/>
          <w:szCs w:val="21"/>
        </w:rPr>
        <w:t>data-bs-interval=""</w:t>
      </w:r>
      <w:r>
        <w:rPr>
          <w:rFonts w:ascii="Segoe UI" w:hAnsi="Segoe UI" w:cs="Segoe UI"/>
          <w:color w:val="212529"/>
        </w:rPr>
        <w:t>.</w:t>
      </w:r>
    </w:p>
    <w:p w:rsidR="00EB34F1" w:rsidRDefault="00EB34F1" w:rsidP="00EB34F1">
      <w:pPr>
        <w:pStyle w:val="Heading3"/>
        <w:shd w:val="clear" w:color="auto" w:fill="FFFFFF"/>
        <w:rPr>
          <w:rFonts w:ascii="Segoe UI" w:hAnsi="Segoe UI" w:cs="Segoe UI"/>
          <w:b w:val="0"/>
          <w:bCs w:val="0"/>
          <w:color w:val="212529"/>
        </w:rPr>
      </w:pPr>
      <w:bookmarkStart w:id="245" w:name="_Toc144064802"/>
      <w:r>
        <w:rPr>
          <w:rFonts w:ascii="Segoe UI" w:hAnsi="Segoe UI" w:cs="Segoe UI"/>
          <w:b w:val="0"/>
          <w:bCs w:val="0"/>
          <w:color w:val="212529"/>
        </w:rPr>
        <w:t>Methods</w:t>
      </w:r>
      <w:bookmarkEnd w:id="245"/>
    </w:p>
    <w:p w:rsidR="00EB34F1" w:rsidRDefault="00EB34F1" w:rsidP="00EB34F1">
      <w:pPr>
        <w:pStyle w:val="Heading4"/>
        <w:shd w:val="clear" w:color="auto" w:fill="FFFFFF"/>
        <w:spacing w:before="0"/>
        <w:rPr>
          <w:rFonts w:ascii="Segoe UI" w:hAnsi="Segoe UI" w:cs="Segoe UI"/>
          <w:b/>
          <w:bCs/>
          <w:color w:val="212529"/>
        </w:rPr>
      </w:pPr>
      <w:r>
        <w:rPr>
          <w:rFonts w:ascii="Segoe UI" w:hAnsi="Segoe UI" w:cs="Segoe UI"/>
          <w:b/>
          <w:bCs/>
          <w:color w:val="212529"/>
        </w:rPr>
        <w:t>Asynchronous methods and transitions</w:t>
      </w:r>
    </w:p>
    <w:p w:rsidR="00EB34F1" w:rsidRDefault="00EB34F1" w:rsidP="00EB34F1">
      <w:pPr>
        <w:pStyle w:val="NormalWeb"/>
        <w:shd w:val="clear" w:color="auto" w:fill="FFFFFF"/>
        <w:spacing w:before="0" w:beforeAutospacing="0"/>
        <w:rPr>
          <w:rFonts w:ascii="Segoe UI" w:hAnsi="Segoe UI" w:cs="Segoe UI"/>
          <w:color w:val="212529"/>
        </w:rPr>
      </w:pPr>
      <w:r>
        <w:rPr>
          <w:rFonts w:ascii="Segoe UI" w:hAnsi="Segoe UI" w:cs="Segoe UI"/>
          <w:color w:val="212529"/>
        </w:rPr>
        <w:t>All API methods are </w:t>
      </w:r>
      <w:r>
        <w:rPr>
          <w:rStyle w:val="Strong"/>
          <w:rFonts w:ascii="Segoe UI" w:hAnsi="Segoe UI" w:cs="Segoe UI"/>
          <w:color w:val="212529"/>
        </w:rPr>
        <w:t>asynchronous</w:t>
      </w:r>
      <w:r>
        <w:rPr>
          <w:rFonts w:ascii="Segoe UI" w:hAnsi="Segoe UI" w:cs="Segoe UI"/>
          <w:color w:val="212529"/>
        </w:rPr>
        <w:t> and start a </w:t>
      </w:r>
      <w:r>
        <w:rPr>
          <w:rStyle w:val="Strong"/>
          <w:rFonts w:ascii="Segoe UI" w:hAnsi="Segoe UI" w:cs="Segoe UI"/>
          <w:color w:val="212529"/>
        </w:rPr>
        <w:t>transition</w:t>
      </w:r>
      <w:r>
        <w:rPr>
          <w:rFonts w:ascii="Segoe UI" w:hAnsi="Segoe UI" w:cs="Segoe UI"/>
          <w:color w:val="212529"/>
        </w:rPr>
        <w:t>. They return to the caller as soon as the transition is started but </w:t>
      </w:r>
      <w:r>
        <w:rPr>
          <w:rStyle w:val="Strong"/>
          <w:rFonts w:ascii="Segoe UI" w:hAnsi="Segoe UI" w:cs="Segoe UI"/>
          <w:color w:val="212529"/>
        </w:rPr>
        <w:t>before it ends</w:t>
      </w:r>
      <w:r>
        <w:rPr>
          <w:rFonts w:ascii="Segoe UI" w:hAnsi="Segoe UI" w:cs="Segoe UI"/>
          <w:color w:val="212529"/>
        </w:rPr>
        <w:t>. In addition, a method call on a </w:t>
      </w:r>
      <w:r>
        <w:rPr>
          <w:rStyle w:val="Strong"/>
          <w:rFonts w:ascii="Segoe UI" w:hAnsi="Segoe UI" w:cs="Segoe UI"/>
          <w:color w:val="212529"/>
        </w:rPr>
        <w:t>transitioning component will be ignored</w:t>
      </w:r>
      <w:r>
        <w:rPr>
          <w:rFonts w:ascii="Segoe UI" w:hAnsi="Segoe UI" w:cs="Segoe UI"/>
          <w:color w:val="212529"/>
        </w:rPr>
        <w:t>.</w:t>
      </w:r>
    </w:p>
    <w:p w:rsidR="00EB34F1" w:rsidRDefault="00EB34F1" w:rsidP="00EB34F1">
      <w:pPr>
        <w:pStyle w:val="NormalWeb"/>
        <w:shd w:val="clear" w:color="auto" w:fill="FFFFFF"/>
        <w:spacing w:before="0" w:beforeAutospacing="0" w:after="0" w:afterAutospacing="0"/>
        <w:rPr>
          <w:rFonts w:ascii="Segoe UI" w:hAnsi="Segoe UI" w:cs="Segoe UI"/>
          <w:color w:val="212529"/>
        </w:rPr>
      </w:pPr>
      <w:hyperlink r:id="rId241" w:anchor="asynchronous-functions-and-transitions" w:history="1">
        <w:r>
          <w:rPr>
            <w:rStyle w:val="Hyperlink"/>
            <w:rFonts w:ascii="Segoe UI" w:hAnsi="Segoe UI" w:cs="Segoe UI"/>
            <w:color w:val="0D6EFD"/>
          </w:rPr>
          <w:t>See our JavaScript documentation for more information</w:t>
        </w:r>
      </w:hyperlink>
      <w:r>
        <w:rPr>
          <w:rFonts w:ascii="Segoe UI" w:hAnsi="Segoe UI" w:cs="Segoe UI"/>
          <w:color w:val="212529"/>
        </w:rPr>
        <w:t>.</w:t>
      </w:r>
    </w:p>
    <w:tbl>
      <w:tblPr>
        <w:tblpPr w:leftFromText="180" w:rightFromText="180" w:vertAnchor="text" w:horzAnchor="margin" w:tblpXSpec="center" w:tblpY="804"/>
        <w:tblW w:w="10077" w:type="dxa"/>
        <w:tblCellMar>
          <w:top w:w="15" w:type="dxa"/>
          <w:left w:w="15" w:type="dxa"/>
          <w:bottom w:w="15" w:type="dxa"/>
          <w:right w:w="15" w:type="dxa"/>
        </w:tblCellMar>
        <w:tblLook w:val="04A0" w:firstRow="1" w:lastRow="0" w:firstColumn="1" w:lastColumn="0" w:noHBand="0" w:noVBand="1"/>
      </w:tblPr>
      <w:tblGrid>
        <w:gridCol w:w="1756"/>
        <w:gridCol w:w="8321"/>
      </w:tblGrid>
      <w:tr w:rsidR="00960AFB" w:rsidTr="00960AFB">
        <w:trPr>
          <w:tblHeader/>
        </w:trPr>
        <w:tc>
          <w:tcPr>
            <w:tcW w:w="0" w:type="auto"/>
            <w:tcBorders>
              <w:top w:val="single" w:sz="2" w:space="0" w:color="auto"/>
              <w:left w:val="single" w:sz="2" w:space="0" w:color="auto"/>
              <w:right w:val="single" w:sz="2" w:space="0" w:color="auto"/>
            </w:tcBorders>
            <w:vAlign w:val="center"/>
            <w:hideMark/>
          </w:tcPr>
          <w:p w:rsidR="00960AFB" w:rsidRDefault="00960AFB" w:rsidP="00960AFB">
            <w:pPr>
              <w:jc w:val="center"/>
              <w:rPr>
                <w:rFonts w:ascii="Times New Roman" w:hAnsi="Times New Roman" w:cs="Times New Roman"/>
                <w:b/>
                <w:bCs/>
                <w:color w:val="212529"/>
              </w:rPr>
            </w:pPr>
            <w:r>
              <w:rPr>
                <w:b/>
                <w:bCs/>
                <w:color w:val="212529"/>
              </w:rPr>
              <w:t>Method</w:t>
            </w:r>
          </w:p>
        </w:tc>
        <w:tc>
          <w:tcPr>
            <w:tcW w:w="8321" w:type="dxa"/>
            <w:tcBorders>
              <w:top w:val="single" w:sz="2" w:space="0" w:color="auto"/>
              <w:left w:val="single" w:sz="2" w:space="0" w:color="auto"/>
              <w:right w:val="single" w:sz="2" w:space="0" w:color="auto"/>
            </w:tcBorders>
            <w:vAlign w:val="center"/>
            <w:hideMark/>
          </w:tcPr>
          <w:p w:rsidR="00960AFB" w:rsidRDefault="00960AFB" w:rsidP="00960AFB">
            <w:pPr>
              <w:jc w:val="center"/>
              <w:rPr>
                <w:b/>
                <w:bCs/>
                <w:color w:val="212529"/>
              </w:rPr>
            </w:pPr>
            <w:r>
              <w:rPr>
                <w:b/>
                <w:bCs/>
                <w:color w:val="212529"/>
              </w:rPr>
              <w:t>Description</w:t>
            </w:r>
          </w:p>
        </w:tc>
      </w:tr>
      <w:tr w:rsidR="00960AFB" w:rsidTr="00960AFB">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rStyle w:val="HTMLCode"/>
                <w:rFonts w:ascii="var(--bs-font-monospace)" w:eastAsiaTheme="minorHAnsi" w:hAnsi="var(--bs-font-monospace)"/>
                <w:color w:val="D63384"/>
                <w:sz w:val="21"/>
                <w:szCs w:val="21"/>
              </w:rPr>
              <w:t>cycle</w:t>
            </w:r>
          </w:p>
        </w:tc>
        <w:tc>
          <w:tcPr>
            <w:tcW w:w="8321" w:type="dxa"/>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color w:val="212529"/>
              </w:rPr>
              <w:t>Cycles through the carousel items from left to right.</w:t>
            </w:r>
          </w:p>
        </w:tc>
      </w:tr>
      <w:tr w:rsidR="00960AFB" w:rsidTr="00960AFB">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rStyle w:val="HTMLCode"/>
                <w:rFonts w:ascii="var(--bs-font-monospace)" w:eastAsiaTheme="minorHAnsi" w:hAnsi="var(--bs-font-monospace)"/>
                <w:color w:val="D63384"/>
                <w:sz w:val="21"/>
                <w:szCs w:val="21"/>
              </w:rPr>
              <w:t>pause</w:t>
            </w:r>
          </w:p>
        </w:tc>
        <w:tc>
          <w:tcPr>
            <w:tcW w:w="8321" w:type="dxa"/>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color w:val="212529"/>
              </w:rPr>
              <w:t>Stops the carousel from cycling through items.</w:t>
            </w:r>
          </w:p>
        </w:tc>
      </w:tr>
      <w:tr w:rsidR="00960AFB" w:rsidTr="00960AFB">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rStyle w:val="HTMLCode"/>
                <w:rFonts w:ascii="var(--bs-font-monospace)" w:eastAsiaTheme="minorHAnsi" w:hAnsi="var(--bs-font-monospace)"/>
                <w:color w:val="D63384"/>
                <w:sz w:val="21"/>
                <w:szCs w:val="21"/>
              </w:rPr>
              <w:t>prev</w:t>
            </w:r>
          </w:p>
        </w:tc>
        <w:tc>
          <w:tcPr>
            <w:tcW w:w="8321" w:type="dxa"/>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color w:val="212529"/>
              </w:rPr>
              <w:t>Cycles to the previous item. </w:t>
            </w:r>
            <w:r>
              <w:rPr>
                <w:rStyle w:val="Strong"/>
                <w:color w:val="212529"/>
              </w:rPr>
              <w:t>Returns to the caller before the previous item has been shown</w:t>
            </w:r>
            <w:r>
              <w:rPr>
                <w:color w:val="212529"/>
              </w:rPr>
              <w:t> (e.g., before the </w:t>
            </w:r>
            <w:r>
              <w:rPr>
                <w:rStyle w:val="HTMLCode"/>
                <w:rFonts w:ascii="var(--bs-font-monospace)" w:eastAsiaTheme="minorHAnsi" w:hAnsi="var(--bs-font-monospace)"/>
                <w:color w:val="D63384"/>
                <w:sz w:val="21"/>
                <w:szCs w:val="21"/>
              </w:rPr>
              <w:t>slid.bs.carousel</w:t>
            </w:r>
            <w:r>
              <w:rPr>
                <w:color w:val="212529"/>
              </w:rPr>
              <w:t> event occurs).</w:t>
            </w:r>
          </w:p>
        </w:tc>
      </w:tr>
      <w:tr w:rsidR="00960AFB" w:rsidTr="00960AFB">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rStyle w:val="HTMLCode"/>
                <w:rFonts w:ascii="var(--bs-font-monospace)" w:eastAsiaTheme="minorHAnsi" w:hAnsi="var(--bs-font-monospace)"/>
                <w:color w:val="D63384"/>
                <w:sz w:val="21"/>
                <w:szCs w:val="21"/>
              </w:rPr>
              <w:t>next</w:t>
            </w:r>
          </w:p>
        </w:tc>
        <w:tc>
          <w:tcPr>
            <w:tcW w:w="8321" w:type="dxa"/>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color w:val="212529"/>
              </w:rPr>
              <w:t>Cycles to the next item. </w:t>
            </w:r>
            <w:r>
              <w:rPr>
                <w:rStyle w:val="Strong"/>
                <w:color w:val="212529"/>
              </w:rPr>
              <w:t>Returns to the caller before the next item has been shown</w:t>
            </w:r>
            <w:r>
              <w:rPr>
                <w:color w:val="212529"/>
              </w:rPr>
              <w:t> (e.g., before the </w:t>
            </w:r>
            <w:r>
              <w:rPr>
                <w:rStyle w:val="HTMLCode"/>
                <w:rFonts w:ascii="var(--bs-font-monospace)" w:eastAsiaTheme="minorHAnsi" w:hAnsi="var(--bs-font-monospace)"/>
                <w:color w:val="D63384"/>
                <w:sz w:val="21"/>
                <w:szCs w:val="21"/>
              </w:rPr>
              <w:t>slid.bs.carousel</w:t>
            </w:r>
            <w:r>
              <w:rPr>
                <w:color w:val="212529"/>
              </w:rPr>
              <w:t> event occurs).</w:t>
            </w:r>
          </w:p>
        </w:tc>
      </w:tr>
      <w:tr w:rsidR="00960AFB" w:rsidTr="00960AFB">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rStyle w:val="HTMLCode"/>
                <w:rFonts w:ascii="var(--bs-font-monospace)" w:eastAsiaTheme="minorHAnsi" w:hAnsi="var(--bs-font-monospace)"/>
                <w:color w:val="D63384"/>
                <w:sz w:val="21"/>
                <w:szCs w:val="21"/>
              </w:rPr>
              <w:t>nextWhenVisible</w:t>
            </w:r>
          </w:p>
        </w:tc>
        <w:tc>
          <w:tcPr>
            <w:tcW w:w="8321" w:type="dxa"/>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color w:val="212529"/>
              </w:rPr>
              <w:t>Don't cycle carousel to next when the page isn't visible or the carousel or its parent isn't visible. </w:t>
            </w:r>
            <w:r>
              <w:rPr>
                <w:rStyle w:val="Strong"/>
                <w:color w:val="212529"/>
              </w:rPr>
              <w:t>Returns to the caller before the target item has been shown</w:t>
            </w:r>
          </w:p>
        </w:tc>
      </w:tr>
      <w:tr w:rsidR="00960AFB" w:rsidTr="00960AFB">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rStyle w:val="HTMLCode"/>
                <w:rFonts w:ascii="var(--bs-font-monospace)" w:eastAsiaTheme="minorHAnsi" w:hAnsi="var(--bs-font-monospace)"/>
                <w:color w:val="D63384"/>
                <w:sz w:val="21"/>
                <w:szCs w:val="21"/>
              </w:rPr>
              <w:t>to</w:t>
            </w:r>
          </w:p>
        </w:tc>
        <w:tc>
          <w:tcPr>
            <w:tcW w:w="8321" w:type="dxa"/>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color w:val="212529"/>
              </w:rPr>
              <w:t>Cycles the carousel to a particular frame (0 based, similar to an array). </w:t>
            </w:r>
            <w:r>
              <w:rPr>
                <w:rStyle w:val="Strong"/>
                <w:color w:val="212529"/>
              </w:rPr>
              <w:t>Returns to the caller before the target item has been shown</w:t>
            </w:r>
            <w:r>
              <w:rPr>
                <w:color w:val="212529"/>
              </w:rPr>
              <w:t> (e.g., before the </w:t>
            </w:r>
            <w:r>
              <w:rPr>
                <w:rStyle w:val="HTMLCode"/>
                <w:rFonts w:ascii="var(--bs-font-monospace)" w:eastAsiaTheme="minorHAnsi" w:hAnsi="var(--bs-font-monospace)"/>
                <w:color w:val="D63384"/>
                <w:sz w:val="21"/>
                <w:szCs w:val="21"/>
              </w:rPr>
              <w:t>slid.bs.carousel</w:t>
            </w:r>
            <w:r>
              <w:rPr>
                <w:color w:val="212529"/>
              </w:rPr>
              <w:t> event occurs).</w:t>
            </w:r>
          </w:p>
        </w:tc>
      </w:tr>
      <w:tr w:rsidR="00960AFB" w:rsidTr="00960AFB">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rStyle w:val="HTMLCode"/>
                <w:rFonts w:ascii="var(--bs-font-monospace)" w:eastAsiaTheme="minorHAnsi" w:hAnsi="var(--bs-font-monospace)"/>
                <w:color w:val="D63384"/>
                <w:sz w:val="21"/>
                <w:szCs w:val="21"/>
              </w:rPr>
              <w:t>dispose</w:t>
            </w:r>
          </w:p>
        </w:tc>
        <w:tc>
          <w:tcPr>
            <w:tcW w:w="8321" w:type="dxa"/>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color w:val="212529"/>
              </w:rPr>
              <w:t>Destroys an element's carousel. (Removes stored data on the DOM element)</w:t>
            </w:r>
          </w:p>
        </w:tc>
      </w:tr>
      <w:tr w:rsidR="00960AFB" w:rsidTr="00960AFB">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rStyle w:val="HTMLCode"/>
                <w:rFonts w:ascii="var(--bs-font-monospace)" w:eastAsiaTheme="minorHAnsi" w:hAnsi="var(--bs-font-monospace)"/>
                <w:color w:val="D63384"/>
                <w:sz w:val="21"/>
                <w:szCs w:val="21"/>
              </w:rPr>
              <w:t>getInstance</w:t>
            </w:r>
          </w:p>
        </w:tc>
        <w:tc>
          <w:tcPr>
            <w:tcW w:w="8321" w:type="dxa"/>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color w:val="212529"/>
              </w:rPr>
              <w:t>Static method which allows you to get the carousel instance associated to a DOM element, you can use it like this: </w:t>
            </w:r>
            <w:r>
              <w:rPr>
                <w:rStyle w:val="HTMLCode"/>
                <w:rFonts w:ascii="var(--bs-font-monospace)" w:eastAsiaTheme="minorHAnsi" w:hAnsi="var(--bs-font-monospace)"/>
                <w:color w:val="D63384"/>
                <w:sz w:val="21"/>
                <w:szCs w:val="21"/>
              </w:rPr>
              <w:t>bootstrap.Carousel.getInstance(element)</w:t>
            </w:r>
          </w:p>
        </w:tc>
      </w:tr>
      <w:tr w:rsidR="00960AFB" w:rsidTr="00960AFB">
        <w:tc>
          <w:tcPr>
            <w:tcW w:w="0" w:type="auto"/>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rStyle w:val="HTMLCode"/>
                <w:rFonts w:ascii="var(--bs-font-monospace)" w:eastAsiaTheme="minorHAnsi" w:hAnsi="var(--bs-font-monospace)"/>
                <w:color w:val="D63384"/>
                <w:sz w:val="21"/>
                <w:szCs w:val="21"/>
              </w:rPr>
              <w:t>getOrCreateInstance</w:t>
            </w:r>
          </w:p>
        </w:tc>
        <w:tc>
          <w:tcPr>
            <w:tcW w:w="8321" w:type="dxa"/>
            <w:tcBorders>
              <w:top w:val="single" w:sz="2" w:space="0" w:color="auto"/>
              <w:left w:val="single" w:sz="2" w:space="0" w:color="auto"/>
              <w:bottom w:val="single" w:sz="6" w:space="0" w:color="auto"/>
              <w:right w:val="single" w:sz="2" w:space="0" w:color="auto"/>
            </w:tcBorders>
            <w:vAlign w:val="center"/>
            <w:hideMark/>
          </w:tcPr>
          <w:p w:rsidR="00960AFB" w:rsidRDefault="00960AFB" w:rsidP="00960AFB">
            <w:pPr>
              <w:rPr>
                <w:color w:val="212529"/>
              </w:rPr>
            </w:pPr>
            <w:r>
              <w:rPr>
                <w:color w:val="212529"/>
              </w:rPr>
              <w:t>Static method which returns a carousel instance associated to a DOM element or create a new one in case it wasn't initialised. You can use it like this: </w:t>
            </w:r>
            <w:r>
              <w:rPr>
                <w:rStyle w:val="HTMLCode"/>
                <w:rFonts w:ascii="var(--bs-font-monospace)" w:eastAsiaTheme="minorHAnsi" w:hAnsi="var(--bs-font-monospace)"/>
                <w:color w:val="D63384"/>
                <w:sz w:val="21"/>
                <w:szCs w:val="21"/>
              </w:rPr>
              <w:t>bootstrap.Carousel.getOrCreateInstance(element)</w:t>
            </w:r>
          </w:p>
        </w:tc>
      </w:tr>
    </w:tbl>
    <w:p w:rsidR="00EB34F1" w:rsidRDefault="00EB34F1" w:rsidP="00EB34F1">
      <w:pPr>
        <w:pStyle w:val="NormalWeb"/>
        <w:shd w:val="clear" w:color="auto" w:fill="FFFFFF"/>
        <w:spacing w:before="0" w:beforeAutospacing="0"/>
        <w:rPr>
          <w:rFonts w:ascii="Segoe UI" w:hAnsi="Segoe UI" w:cs="Segoe UI"/>
          <w:color w:val="212529"/>
        </w:rPr>
      </w:pPr>
      <w:r>
        <w:rPr>
          <w:rFonts w:ascii="Segoe UI" w:hAnsi="Segoe UI" w:cs="Segoe UI"/>
          <w:color w:val="212529"/>
        </w:rPr>
        <w:t>You can create a carousel instance with the carousel constructor, for example, to initialize with additional options and start cycling through items:</w:t>
      </w:r>
    </w:p>
    <w:p w:rsidR="00EB34F1" w:rsidRDefault="00EB34F1" w:rsidP="00EB34F1">
      <w:pPr>
        <w:shd w:val="clear" w:color="auto" w:fill="FFFFFF"/>
        <w:rPr>
          <w:rFonts w:ascii="Segoe UI" w:hAnsi="Segoe UI" w:cs="Segoe UI"/>
          <w:color w:val="212529"/>
        </w:rPr>
      </w:pPr>
    </w:p>
    <w:p w:rsidR="00EB34F1" w:rsidRDefault="00EB34F1" w:rsidP="00EB34F1">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myCarousel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w:t>
      </w:r>
      <w:r>
        <w:rPr>
          <w:rStyle w:val="p"/>
          <w:rFonts w:ascii="var(--bs-font-monospace)" w:hAnsi="var(--bs-font-monospace)"/>
          <w:color w:val="212529"/>
        </w:rPr>
        <w:t>(</w:t>
      </w:r>
      <w:r>
        <w:rPr>
          <w:rStyle w:val="s1"/>
          <w:rFonts w:ascii="var(--bs-font-monospace)" w:hAnsi="var(--bs-font-monospace)"/>
          <w:color w:val="CC3300"/>
        </w:rPr>
        <w:t>'#myCarousel'</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carousel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Carousel</w:t>
      </w:r>
      <w:r>
        <w:rPr>
          <w:rStyle w:val="p"/>
          <w:rFonts w:ascii="var(--bs-font-monospace)" w:hAnsi="var(--bs-font-monospace)"/>
          <w:color w:val="212529"/>
        </w:rPr>
        <w:t>(</w:t>
      </w:r>
      <w:r>
        <w:rPr>
          <w:rStyle w:val="nx"/>
          <w:rFonts w:ascii="var(--bs-font-monospace)" w:hAnsi="var(--bs-font-monospace)"/>
          <w:color w:val="212529"/>
        </w:rPr>
        <w:t>myCarousel</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interval</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2000</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wrap</w:t>
      </w:r>
      <w:r>
        <w:rPr>
          <w:rStyle w:val="o"/>
          <w:rFonts w:ascii="var(--bs-font-monospace)" w:hAnsi="var(--bs-font-monospace)"/>
          <w:color w:val="555555"/>
        </w:rPr>
        <w:t>:</w:t>
      </w:r>
      <w:r>
        <w:rPr>
          <w:rStyle w:val="HTMLCode"/>
          <w:rFonts w:ascii="var(--bs-font-monospace)" w:hAnsi="var(--bs-font-monospace)"/>
          <w:color w:val="212529"/>
        </w:rPr>
        <w:t xml:space="preserve"> </w:t>
      </w:r>
      <w:r>
        <w:rPr>
          <w:rStyle w:val="kc"/>
          <w:rFonts w:ascii="var(--bs-font-monospace)" w:hAnsi="var(--bs-font-monospace)"/>
          <w:color w:val="006699"/>
        </w:rPr>
        <w:t>false</w:t>
      </w:r>
    </w:p>
    <w:p w:rsidR="00EB34F1" w:rsidRDefault="00EB34F1" w:rsidP="00EB34F1">
      <w:pPr>
        <w:pStyle w:val="HTMLPreformatted"/>
        <w:rPr>
          <w:rStyle w:val="HTMLCode"/>
          <w:rFonts w:ascii="var(--bs-font-monospace)" w:hAnsi="var(--bs-font-monospace)"/>
          <w:color w:val="212529"/>
        </w:rPr>
      </w:pPr>
      <w:r>
        <w:rPr>
          <w:rStyle w:val="p"/>
          <w:rFonts w:ascii="var(--bs-font-monospace)" w:hAnsi="var(--bs-font-monospace)"/>
          <w:color w:val="212529"/>
        </w:rPr>
        <w:t>})</w:t>
      </w:r>
    </w:p>
    <w:p w:rsidR="00EB34F1" w:rsidRDefault="00EB34F1" w:rsidP="00EB34F1">
      <w:pPr>
        <w:pStyle w:val="Heading3"/>
        <w:shd w:val="clear" w:color="auto" w:fill="FFFFFF"/>
        <w:rPr>
          <w:rFonts w:ascii="Segoe UI" w:hAnsi="Segoe UI" w:cs="Segoe UI"/>
          <w:b w:val="0"/>
          <w:bCs w:val="0"/>
          <w:color w:val="212529"/>
        </w:rPr>
      </w:pPr>
      <w:bookmarkStart w:id="246" w:name="_Toc144064803"/>
      <w:r>
        <w:rPr>
          <w:rFonts w:ascii="Segoe UI" w:hAnsi="Segoe UI" w:cs="Segoe UI"/>
          <w:b w:val="0"/>
          <w:bCs w:val="0"/>
          <w:color w:val="212529"/>
        </w:rPr>
        <w:t>Events</w:t>
      </w:r>
      <w:bookmarkEnd w:id="246"/>
    </w:p>
    <w:p w:rsidR="00EB34F1" w:rsidRDefault="00EB34F1" w:rsidP="00EB34F1">
      <w:pPr>
        <w:pStyle w:val="NormalWeb"/>
        <w:shd w:val="clear" w:color="auto" w:fill="FFFFFF"/>
        <w:spacing w:before="0" w:beforeAutospacing="0"/>
        <w:rPr>
          <w:rFonts w:ascii="Segoe UI" w:hAnsi="Segoe UI" w:cs="Segoe UI"/>
          <w:color w:val="212529"/>
        </w:rPr>
      </w:pPr>
      <w:r>
        <w:rPr>
          <w:rFonts w:ascii="Segoe UI" w:hAnsi="Segoe UI" w:cs="Segoe UI"/>
          <w:color w:val="212529"/>
        </w:rPr>
        <w:t>Bootstrap’s carousel class exposes two events for hooking into carousel functionality. Both events have the following additional properties:</w:t>
      </w:r>
    </w:p>
    <w:p w:rsidR="00EB34F1" w:rsidRDefault="00EB34F1" w:rsidP="00BC5942">
      <w:pPr>
        <w:numPr>
          <w:ilvl w:val="0"/>
          <w:numId w:val="25"/>
        </w:numPr>
        <w:shd w:val="clear" w:color="auto" w:fill="FFFFFF"/>
        <w:spacing w:before="100" w:beforeAutospacing="1" w:after="100" w:afterAutospacing="1" w:line="240" w:lineRule="auto"/>
        <w:rPr>
          <w:rFonts w:ascii="Segoe UI" w:hAnsi="Segoe UI" w:cs="Segoe UI"/>
          <w:color w:val="212529"/>
        </w:rPr>
      </w:pPr>
      <w:r>
        <w:rPr>
          <w:rStyle w:val="HTMLCode"/>
          <w:rFonts w:ascii="var(--bs-font-monospace)" w:eastAsiaTheme="minorHAnsi" w:hAnsi="var(--bs-font-monospace)"/>
          <w:color w:val="D63384"/>
          <w:sz w:val="21"/>
          <w:szCs w:val="21"/>
        </w:rPr>
        <w:t>direction</w:t>
      </w:r>
      <w:r>
        <w:rPr>
          <w:rFonts w:ascii="Segoe UI" w:hAnsi="Segoe UI" w:cs="Segoe UI"/>
          <w:color w:val="212529"/>
        </w:rPr>
        <w:t>: The direction in which the carousel is sliding (either </w:t>
      </w:r>
      <w:r>
        <w:rPr>
          <w:rStyle w:val="HTMLCode"/>
          <w:rFonts w:ascii="var(--bs-font-monospace)" w:eastAsiaTheme="minorHAnsi" w:hAnsi="var(--bs-font-monospace)"/>
          <w:color w:val="D63384"/>
          <w:sz w:val="21"/>
          <w:szCs w:val="21"/>
        </w:rPr>
        <w:t>"left"</w:t>
      </w:r>
      <w:r>
        <w:rPr>
          <w:rFonts w:ascii="Segoe UI" w:hAnsi="Segoe UI" w:cs="Segoe UI"/>
          <w:color w:val="212529"/>
        </w:rPr>
        <w:t> or </w:t>
      </w:r>
      <w:r>
        <w:rPr>
          <w:rStyle w:val="HTMLCode"/>
          <w:rFonts w:ascii="var(--bs-font-monospace)" w:eastAsiaTheme="minorHAnsi" w:hAnsi="var(--bs-font-monospace)"/>
          <w:color w:val="D63384"/>
          <w:sz w:val="21"/>
          <w:szCs w:val="21"/>
        </w:rPr>
        <w:t>"right"</w:t>
      </w:r>
      <w:r>
        <w:rPr>
          <w:rFonts w:ascii="Segoe UI" w:hAnsi="Segoe UI" w:cs="Segoe UI"/>
          <w:color w:val="212529"/>
        </w:rPr>
        <w:t>).</w:t>
      </w:r>
    </w:p>
    <w:p w:rsidR="00EB34F1" w:rsidRDefault="00EB34F1" w:rsidP="00BC5942">
      <w:pPr>
        <w:numPr>
          <w:ilvl w:val="0"/>
          <w:numId w:val="25"/>
        </w:numPr>
        <w:shd w:val="clear" w:color="auto" w:fill="FFFFFF"/>
        <w:spacing w:before="100" w:beforeAutospacing="1" w:after="100" w:afterAutospacing="1" w:line="240" w:lineRule="auto"/>
        <w:rPr>
          <w:rFonts w:ascii="Segoe UI" w:hAnsi="Segoe UI" w:cs="Segoe UI"/>
          <w:color w:val="212529"/>
        </w:rPr>
      </w:pPr>
      <w:r>
        <w:rPr>
          <w:rStyle w:val="HTMLCode"/>
          <w:rFonts w:ascii="var(--bs-font-monospace)" w:eastAsiaTheme="minorHAnsi" w:hAnsi="var(--bs-font-monospace)"/>
          <w:color w:val="D63384"/>
          <w:sz w:val="21"/>
          <w:szCs w:val="21"/>
        </w:rPr>
        <w:t>relatedTarget</w:t>
      </w:r>
      <w:r>
        <w:rPr>
          <w:rFonts w:ascii="Segoe UI" w:hAnsi="Segoe UI" w:cs="Segoe UI"/>
          <w:color w:val="212529"/>
        </w:rPr>
        <w:t>: The DOM element that is being slid into place as the active item.</w:t>
      </w:r>
    </w:p>
    <w:p w:rsidR="00EB34F1" w:rsidRDefault="00EB34F1" w:rsidP="00BC5942">
      <w:pPr>
        <w:numPr>
          <w:ilvl w:val="0"/>
          <w:numId w:val="25"/>
        </w:numPr>
        <w:shd w:val="clear" w:color="auto" w:fill="FFFFFF"/>
        <w:spacing w:before="100" w:beforeAutospacing="1" w:after="100" w:afterAutospacing="1" w:line="240" w:lineRule="auto"/>
        <w:rPr>
          <w:rFonts w:ascii="Segoe UI" w:hAnsi="Segoe UI" w:cs="Segoe UI"/>
          <w:color w:val="212529"/>
        </w:rPr>
      </w:pPr>
      <w:r>
        <w:rPr>
          <w:rStyle w:val="HTMLCode"/>
          <w:rFonts w:ascii="var(--bs-font-monospace)" w:eastAsiaTheme="minorHAnsi" w:hAnsi="var(--bs-font-monospace)"/>
          <w:color w:val="D63384"/>
          <w:sz w:val="21"/>
          <w:szCs w:val="21"/>
        </w:rPr>
        <w:t>from</w:t>
      </w:r>
      <w:r>
        <w:rPr>
          <w:rFonts w:ascii="Segoe UI" w:hAnsi="Segoe UI" w:cs="Segoe UI"/>
          <w:color w:val="212529"/>
        </w:rPr>
        <w:t>: The index of the current item</w:t>
      </w:r>
    </w:p>
    <w:p w:rsidR="00EB34F1" w:rsidRDefault="00EB34F1" w:rsidP="00BC5942">
      <w:pPr>
        <w:numPr>
          <w:ilvl w:val="0"/>
          <w:numId w:val="25"/>
        </w:numPr>
        <w:shd w:val="clear" w:color="auto" w:fill="FFFFFF"/>
        <w:spacing w:before="100" w:beforeAutospacing="1" w:after="100" w:afterAutospacing="1" w:line="240" w:lineRule="auto"/>
        <w:rPr>
          <w:rFonts w:ascii="Segoe UI" w:hAnsi="Segoe UI" w:cs="Segoe UI"/>
          <w:color w:val="212529"/>
        </w:rPr>
      </w:pPr>
      <w:r>
        <w:rPr>
          <w:rStyle w:val="HTMLCode"/>
          <w:rFonts w:ascii="var(--bs-font-monospace)" w:eastAsiaTheme="minorHAnsi" w:hAnsi="var(--bs-font-monospace)"/>
          <w:color w:val="D63384"/>
          <w:sz w:val="21"/>
          <w:szCs w:val="21"/>
        </w:rPr>
        <w:t>to</w:t>
      </w:r>
      <w:r>
        <w:rPr>
          <w:rFonts w:ascii="Segoe UI" w:hAnsi="Segoe UI" w:cs="Segoe UI"/>
          <w:color w:val="212529"/>
        </w:rPr>
        <w:t>: The index of the next item</w:t>
      </w:r>
    </w:p>
    <w:p w:rsidR="00EB34F1" w:rsidRDefault="00EB34F1" w:rsidP="00EB34F1">
      <w:pPr>
        <w:pStyle w:val="NormalWeb"/>
        <w:shd w:val="clear" w:color="auto" w:fill="FFFFFF"/>
        <w:spacing w:before="0" w:beforeAutospacing="0"/>
        <w:rPr>
          <w:rFonts w:ascii="Segoe UI" w:hAnsi="Segoe UI" w:cs="Segoe UI"/>
          <w:color w:val="212529"/>
        </w:rPr>
      </w:pPr>
      <w:r>
        <w:rPr>
          <w:rFonts w:ascii="Segoe UI" w:hAnsi="Segoe UI" w:cs="Segoe UI"/>
          <w:color w:val="212529"/>
        </w:rPr>
        <w:t>All carousel events are fired at the carousel itself (i.e. at the </w:t>
      </w:r>
      <w:r>
        <w:rPr>
          <w:rStyle w:val="HTMLCode"/>
          <w:rFonts w:ascii="var(--bs-font-monospace)" w:hAnsi="var(--bs-font-monospace)"/>
          <w:color w:val="D63384"/>
          <w:sz w:val="21"/>
          <w:szCs w:val="21"/>
        </w:rPr>
        <w:t>&lt;div class="carousel"&gt;</w:t>
      </w:r>
      <w:r>
        <w:rPr>
          <w:rFonts w:ascii="Segoe UI" w:hAnsi="Segoe UI" w:cs="Segoe UI"/>
          <w:color w:val="212529"/>
        </w:rPr>
        <w:t>).</w:t>
      </w:r>
    </w:p>
    <w:tbl>
      <w:tblPr>
        <w:tblW w:w="9360" w:type="dxa"/>
        <w:tblInd w:w="87" w:type="dxa"/>
        <w:tblCellMar>
          <w:top w:w="15" w:type="dxa"/>
          <w:left w:w="15" w:type="dxa"/>
          <w:bottom w:w="15" w:type="dxa"/>
          <w:right w:w="15" w:type="dxa"/>
        </w:tblCellMar>
        <w:tblLook w:val="04A0" w:firstRow="1" w:lastRow="0" w:firstColumn="1" w:lastColumn="0" w:noHBand="0" w:noVBand="1"/>
      </w:tblPr>
      <w:tblGrid>
        <w:gridCol w:w="1418"/>
        <w:gridCol w:w="7942"/>
      </w:tblGrid>
      <w:tr w:rsidR="00EB34F1" w:rsidTr="00960AFB">
        <w:trPr>
          <w:tblHeader/>
        </w:trPr>
        <w:tc>
          <w:tcPr>
            <w:tcW w:w="802" w:type="dxa"/>
            <w:tcBorders>
              <w:top w:val="single" w:sz="2" w:space="0" w:color="auto"/>
              <w:left w:val="single" w:sz="2" w:space="0" w:color="auto"/>
              <w:right w:val="single" w:sz="2" w:space="0" w:color="auto"/>
            </w:tcBorders>
            <w:vAlign w:val="center"/>
            <w:hideMark/>
          </w:tcPr>
          <w:p w:rsidR="00EB34F1" w:rsidRDefault="00EB34F1">
            <w:pPr>
              <w:jc w:val="center"/>
              <w:rPr>
                <w:rFonts w:ascii="Times New Roman" w:hAnsi="Times New Roman" w:cs="Times New Roman"/>
                <w:b/>
                <w:bCs/>
                <w:color w:val="212529"/>
              </w:rPr>
            </w:pPr>
            <w:r>
              <w:rPr>
                <w:b/>
                <w:bCs/>
                <w:color w:val="212529"/>
              </w:rPr>
              <w:t>Event type</w:t>
            </w:r>
          </w:p>
        </w:tc>
        <w:tc>
          <w:tcPr>
            <w:tcW w:w="8558" w:type="dxa"/>
            <w:tcBorders>
              <w:top w:val="single" w:sz="2" w:space="0" w:color="auto"/>
              <w:left w:val="single" w:sz="2" w:space="0" w:color="auto"/>
              <w:right w:val="single" w:sz="2" w:space="0" w:color="auto"/>
            </w:tcBorders>
            <w:vAlign w:val="center"/>
            <w:hideMark/>
          </w:tcPr>
          <w:p w:rsidR="00EB34F1" w:rsidRDefault="00EB34F1">
            <w:pPr>
              <w:jc w:val="center"/>
              <w:rPr>
                <w:b/>
                <w:bCs/>
                <w:color w:val="212529"/>
              </w:rPr>
            </w:pPr>
            <w:r>
              <w:rPr>
                <w:b/>
                <w:bCs/>
                <w:color w:val="212529"/>
              </w:rPr>
              <w:t>Description</w:t>
            </w:r>
          </w:p>
        </w:tc>
      </w:tr>
      <w:tr w:rsidR="00EB34F1" w:rsidTr="00960AFB">
        <w:tc>
          <w:tcPr>
            <w:tcW w:w="802" w:type="dxa"/>
            <w:tcBorders>
              <w:top w:val="single" w:sz="2" w:space="0" w:color="auto"/>
              <w:left w:val="single" w:sz="2" w:space="0" w:color="auto"/>
              <w:bottom w:val="single" w:sz="6" w:space="0" w:color="auto"/>
              <w:right w:val="single" w:sz="2" w:space="0" w:color="auto"/>
            </w:tcBorders>
            <w:vAlign w:val="center"/>
            <w:hideMark/>
          </w:tcPr>
          <w:p w:rsidR="00EB34F1" w:rsidRDefault="00EB34F1">
            <w:pPr>
              <w:rPr>
                <w:color w:val="212529"/>
              </w:rPr>
            </w:pPr>
            <w:r>
              <w:rPr>
                <w:rStyle w:val="HTMLCode"/>
                <w:rFonts w:ascii="var(--bs-font-monospace)" w:eastAsiaTheme="minorHAnsi" w:hAnsi="var(--bs-font-monospace)"/>
                <w:color w:val="D63384"/>
                <w:sz w:val="21"/>
                <w:szCs w:val="21"/>
              </w:rPr>
              <w:t>slide.bs.carousel</w:t>
            </w:r>
          </w:p>
        </w:tc>
        <w:tc>
          <w:tcPr>
            <w:tcW w:w="8558" w:type="dxa"/>
            <w:tcBorders>
              <w:top w:val="single" w:sz="2" w:space="0" w:color="auto"/>
              <w:left w:val="single" w:sz="2" w:space="0" w:color="auto"/>
              <w:bottom w:val="single" w:sz="6" w:space="0" w:color="auto"/>
              <w:right w:val="single" w:sz="2" w:space="0" w:color="auto"/>
            </w:tcBorders>
            <w:vAlign w:val="center"/>
            <w:hideMark/>
          </w:tcPr>
          <w:p w:rsidR="00EB34F1" w:rsidRDefault="00EB34F1">
            <w:pPr>
              <w:rPr>
                <w:color w:val="212529"/>
              </w:rPr>
            </w:pPr>
            <w:r>
              <w:rPr>
                <w:color w:val="212529"/>
              </w:rPr>
              <w:t>Fires immediately when the </w:t>
            </w:r>
            <w:r>
              <w:rPr>
                <w:rStyle w:val="HTMLCode"/>
                <w:rFonts w:ascii="var(--bs-font-monospace)" w:eastAsiaTheme="minorHAnsi" w:hAnsi="var(--bs-font-monospace)"/>
                <w:color w:val="D63384"/>
                <w:sz w:val="21"/>
                <w:szCs w:val="21"/>
              </w:rPr>
              <w:t>slide</w:t>
            </w:r>
            <w:r>
              <w:rPr>
                <w:color w:val="212529"/>
              </w:rPr>
              <w:t> instance method is invoked.</w:t>
            </w:r>
          </w:p>
        </w:tc>
      </w:tr>
      <w:tr w:rsidR="00EB34F1" w:rsidTr="00960AFB">
        <w:tc>
          <w:tcPr>
            <w:tcW w:w="802" w:type="dxa"/>
            <w:tcBorders>
              <w:top w:val="single" w:sz="2" w:space="0" w:color="auto"/>
              <w:left w:val="single" w:sz="2" w:space="0" w:color="auto"/>
              <w:bottom w:val="single" w:sz="6" w:space="0" w:color="auto"/>
              <w:right w:val="single" w:sz="2" w:space="0" w:color="auto"/>
            </w:tcBorders>
            <w:vAlign w:val="center"/>
            <w:hideMark/>
          </w:tcPr>
          <w:p w:rsidR="00EB34F1" w:rsidRDefault="00EB34F1">
            <w:pPr>
              <w:rPr>
                <w:color w:val="212529"/>
              </w:rPr>
            </w:pPr>
            <w:r>
              <w:rPr>
                <w:rStyle w:val="HTMLCode"/>
                <w:rFonts w:ascii="var(--bs-font-monospace)" w:eastAsiaTheme="minorHAnsi" w:hAnsi="var(--bs-font-monospace)"/>
                <w:color w:val="D63384"/>
                <w:sz w:val="21"/>
                <w:szCs w:val="21"/>
              </w:rPr>
              <w:t>slid.bs.carousel</w:t>
            </w:r>
          </w:p>
        </w:tc>
        <w:tc>
          <w:tcPr>
            <w:tcW w:w="8558" w:type="dxa"/>
            <w:tcBorders>
              <w:top w:val="single" w:sz="2" w:space="0" w:color="auto"/>
              <w:left w:val="single" w:sz="2" w:space="0" w:color="auto"/>
              <w:bottom w:val="single" w:sz="6" w:space="0" w:color="auto"/>
              <w:right w:val="single" w:sz="2" w:space="0" w:color="auto"/>
            </w:tcBorders>
            <w:vAlign w:val="center"/>
            <w:hideMark/>
          </w:tcPr>
          <w:p w:rsidR="00EB34F1" w:rsidRDefault="00EB34F1">
            <w:pPr>
              <w:rPr>
                <w:color w:val="212529"/>
              </w:rPr>
            </w:pPr>
            <w:r>
              <w:rPr>
                <w:color w:val="212529"/>
              </w:rPr>
              <w:t>Fired when the carousel has completed its slide transition.</w:t>
            </w:r>
          </w:p>
        </w:tc>
      </w:tr>
    </w:tbl>
    <w:p w:rsidR="00EB34F1" w:rsidRDefault="00EB34F1" w:rsidP="00EB34F1">
      <w:pPr>
        <w:shd w:val="clear" w:color="auto" w:fill="FFFFFF"/>
        <w:rPr>
          <w:rFonts w:ascii="Segoe UI" w:hAnsi="Segoe UI" w:cs="Segoe UI"/>
          <w:color w:val="212529"/>
        </w:rPr>
      </w:pPr>
    </w:p>
    <w:p w:rsidR="00EB34F1" w:rsidRDefault="00EB34F1" w:rsidP="00EB34F1">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myCarousel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'myCarousel'</w:t>
      </w:r>
      <w:r>
        <w:rPr>
          <w:rStyle w:val="p"/>
          <w:rFonts w:ascii="var(--bs-font-monospace)" w:hAnsi="var(--bs-font-monospace)"/>
          <w:color w:val="212529"/>
        </w:rPr>
        <w:t>)</w:t>
      </w:r>
    </w:p>
    <w:p w:rsidR="00EB34F1" w:rsidRDefault="00EB34F1" w:rsidP="00EB34F1">
      <w:pPr>
        <w:pStyle w:val="HTMLPreformatted"/>
        <w:rPr>
          <w:rStyle w:val="HTMLCode"/>
          <w:rFonts w:ascii="var(--bs-font-monospace)" w:hAnsi="var(--bs-font-monospace)"/>
          <w:color w:val="212529"/>
        </w:rPr>
      </w:pPr>
    </w:p>
    <w:p w:rsidR="00EB34F1" w:rsidRDefault="00EB34F1" w:rsidP="00EB34F1">
      <w:pPr>
        <w:pStyle w:val="HTMLPreformatted"/>
        <w:rPr>
          <w:rStyle w:val="HTMLCode"/>
          <w:rFonts w:ascii="var(--bs-font-monospace)" w:hAnsi="var(--bs-font-monospace)"/>
          <w:color w:val="212529"/>
        </w:rPr>
      </w:pPr>
      <w:r>
        <w:rPr>
          <w:rStyle w:val="nx"/>
          <w:rFonts w:ascii="var(--bs-font-monospace)" w:hAnsi="var(--bs-font-monospace)"/>
          <w:color w:val="212529"/>
        </w:rPr>
        <w:t>myCarousel</w:t>
      </w:r>
      <w:r>
        <w:rPr>
          <w:rStyle w:val="p"/>
          <w:rFonts w:ascii="var(--bs-font-monospace)" w:hAnsi="var(--bs-font-monospace)"/>
          <w:color w:val="212529"/>
        </w:rPr>
        <w:t>.</w:t>
      </w:r>
      <w:r>
        <w:rPr>
          <w:rStyle w:val="nx"/>
          <w:rFonts w:ascii="var(--bs-font-monospace)" w:hAnsi="var(--bs-font-monospace)"/>
          <w:color w:val="212529"/>
        </w:rPr>
        <w:t>addEventListener</w:t>
      </w:r>
      <w:r>
        <w:rPr>
          <w:rStyle w:val="p"/>
          <w:rFonts w:ascii="var(--bs-font-monospace)" w:hAnsi="var(--bs-font-monospace)"/>
          <w:color w:val="212529"/>
        </w:rPr>
        <w:t>(</w:t>
      </w:r>
      <w:r>
        <w:rPr>
          <w:rStyle w:val="s1"/>
          <w:rFonts w:ascii="var(--bs-font-monospace)" w:hAnsi="var(--bs-font-monospace)"/>
          <w:color w:val="CC3300"/>
        </w:rPr>
        <w:t>'slide.bs.carousel'</w:t>
      </w:r>
      <w:r>
        <w:rPr>
          <w:rStyle w:val="p"/>
          <w:rFonts w:ascii="var(--bs-font-monospace)" w:hAnsi="var(--bs-font-monospace)"/>
          <w:color w:val="212529"/>
        </w:rPr>
        <w:t>,</w:t>
      </w:r>
      <w:r>
        <w:rPr>
          <w:rStyle w:val="HTMLCode"/>
          <w:rFonts w:ascii="var(--bs-font-monospace)" w:hAnsi="var(--bs-font-monospace)"/>
          <w:color w:val="212529"/>
        </w:rPr>
        <w:t xml:space="preserve"> </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EB34F1" w:rsidRDefault="00EB34F1" w:rsidP="00EB34F1">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do something...</w:t>
      </w:r>
    </w:p>
    <w:p w:rsidR="00EB34F1" w:rsidRDefault="00EB34F1" w:rsidP="00EB34F1">
      <w:pPr>
        <w:pStyle w:val="HTMLPreformatted"/>
        <w:rPr>
          <w:rFonts w:ascii="var(--bs-font-monospace)" w:hAnsi="var(--bs-font-monospace)"/>
          <w:color w:val="212529"/>
          <w:sz w:val="21"/>
          <w:szCs w:val="21"/>
        </w:rPr>
      </w:pPr>
      <w:r>
        <w:rPr>
          <w:rStyle w:val="p"/>
          <w:rFonts w:ascii="var(--bs-font-monospace)" w:hAnsi="var(--bs-font-monospace)"/>
          <w:color w:val="212529"/>
        </w:rPr>
        <w:t>})</w:t>
      </w:r>
    </w:p>
    <w:p w:rsidR="00AE53B1" w:rsidRDefault="00AE53B1"/>
    <w:p w:rsidR="003D025B" w:rsidRDefault="003D025B"/>
    <w:p w:rsidR="003D025B" w:rsidRDefault="003D025B"/>
    <w:p w:rsidR="003D025B" w:rsidRDefault="003D025B"/>
    <w:p w:rsidR="003D025B" w:rsidRDefault="003D025B"/>
    <w:p w:rsidR="00D06311" w:rsidRDefault="00D06311" w:rsidP="00D06311">
      <w:pPr>
        <w:pStyle w:val="Heading1"/>
        <w:shd w:val="clear" w:color="auto" w:fill="FFFFFF"/>
        <w:spacing w:before="0" w:beforeAutospacing="0"/>
        <w:rPr>
          <w:rFonts w:ascii="Segoe UI" w:hAnsi="Segoe UI" w:cs="Segoe UI"/>
          <w:b w:val="0"/>
          <w:bCs w:val="0"/>
          <w:color w:val="212529"/>
        </w:rPr>
      </w:pPr>
      <w:bookmarkStart w:id="247" w:name="_Toc144064804"/>
      <w:r>
        <w:rPr>
          <w:rFonts w:ascii="Segoe UI" w:hAnsi="Segoe UI" w:cs="Segoe UI"/>
          <w:b w:val="0"/>
          <w:bCs w:val="0"/>
          <w:color w:val="212529"/>
        </w:rPr>
        <w:t>Dropdowns</w:t>
      </w:r>
      <w:bookmarkEnd w:id="247"/>
    </w:p>
    <w:p w:rsidR="00D06311" w:rsidRDefault="00D06311" w:rsidP="00D06311">
      <w:pPr>
        <w:pStyle w:val="bd-lead"/>
        <w:shd w:val="clear" w:color="auto" w:fill="FFFFFF"/>
        <w:spacing w:before="0" w:beforeAutospacing="0"/>
        <w:rPr>
          <w:rFonts w:ascii="Segoe UI" w:hAnsi="Segoe UI" w:cs="Segoe UI"/>
          <w:color w:val="212529"/>
        </w:rPr>
      </w:pPr>
      <w:r>
        <w:rPr>
          <w:rFonts w:ascii="Segoe UI" w:hAnsi="Segoe UI" w:cs="Segoe UI"/>
          <w:color w:val="212529"/>
        </w:rPr>
        <w:t>Toggle contextual overlays for displaying lists of links and more with the Bootstrap dropdown plugin.</w:t>
      </w:r>
    </w:p>
    <w:p w:rsidR="00D06311" w:rsidRDefault="00D06311" w:rsidP="00D06311">
      <w:pPr>
        <w:pStyle w:val="Heading2"/>
        <w:shd w:val="clear" w:color="auto" w:fill="FFFFFF"/>
        <w:spacing w:before="0" w:beforeAutospacing="0"/>
        <w:rPr>
          <w:rFonts w:ascii="Segoe UI" w:hAnsi="Segoe UI" w:cs="Segoe UI"/>
          <w:b w:val="0"/>
          <w:bCs w:val="0"/>
          <w:color w:val="212529"/>
        </w:rPr>
      </w:pPr>
      <w:bookmarkStart w:id="248" w:name="_Toc144064805"/>
      <w:r>
        <w:rPr>
          <w:rFonts w:ascii="Segoe UI" w:hAnsi="Segoe UI" w:cs="Segoe UI"/>
          <w:b w:val="0"/>
          <w:bCs w:val="0"/>
          <w:color w:val="212529"/>
        </w:rPr>
        <w:t>Overview</w:t>
      </w:r>
      <w:bookmarkEnd w:id="248"/>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Dropdowns are toggleable, contextual overlays for displaying lists of links and more. They’re made interactive with the included Bootstrap dropdown JavaScript plugin. They’re toggled by clicking, not by hovering; this is </w:t>
      </w:r>
      <w:hyperlink r:id="rId242" w:history="1">
        <w:r>
          <w:rPr>
            <w:rStyle w:val="Hyperlink"/>
            <w:rFonts w:ascii="Segoe UI" w:hAnsi="Segoe UI" w:cs="Segoe UI"/>
            <w:color w:val="0D6EFD"/>
          </w:rPr>
          <w:t>an intentional design decision</w:t>
        </w:r>
      </w:hyperlink>
      <w:r>
        <w:rPr>
          <w:rFonts w:ascii="Segoe UI" w:hAnsi="Segoe UI" w:cs="Segoe UI"/>
          <w:color w:val="212529"/>
        </w:rPr>
        <w:t>.</w:t>
      </w:r>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Dropdowns are built on a third party library, </w:t>
      </w:r>
      <w:hyperlink r:id="rId243" w:history="1">
        <w:r>
          <w:rPr>
            <w:rStyle w:val="Hyperlink"/>
            <w:rFonts w:ascii="Segoe UI" w:hAnsi="Segoe UI" w:cs="Segoe UI"/>
            <w:color w:val="0D6EFD"/>
          </w:rPr>
          <w:t>Popper</w:t>
        </w:r>
      </w:hyperlink>
      <w:r>
        <w:rPr>
          <w:rFonts w:ascii="Segoe UI" w:hAnsi="Segoe UI" w:cs="Segoe UI"/>
          <w:color w:val="212529"/>
        </w:rPr>
        <w:t>, which provides dynamic positioning and viewport detection. Be sure to include </w:t>
      </w:r>
      <w:hyperlink r:id="rId244" w:history="1">
        <w:r>
          <w:rPr>
            <w:rStyle w:val="Hyperlink"/>
            <w:rFonts w:ascii="Segoe UI" w:hAnsi="Segoe UI" w:cs="Segoe UI"/>
            <w:color w:val="0D6EFD"/>
          </w:rPr>
          <w:t>popper.min.js</w:t>
        </w:r>
      </w:hyperlink>
      <w:r>
        <w:rPr>
          <w:rFonts w:ascii="Segoe UI" w:hAnsi="Segoe UI" w:cs="Segoe UI"/>
          <w:color w:val="212529"/>
        </w:rPr>
        <w:t> before Bootstrap’s JavaScript or use </w:t>
      </w:r>
      <w:r>
        <w:rPr>
          <w:rStyle w:val="HTMLCode"/>
          <w:rFonts w:ascii="var(--bs-font-monospace)" w:hAnsi="var(--bs-font-monospace)"/>
          <w:color w:val="D63384"/>
          <w:sz w:val="21"/>
          <w:szCs w:val="21"/>
        </w:rPr>
        <w:t>bootstrap.bundle.min.js</w:t>
      </w:r>
      <w:r>
        <w:rPr>
          <w:rFonts w:ascii="Segoe UI" w:hAnsi="Segoe UI" w:cs="Segoe UI"/>
          <w:color w:val="212529"/>
        </w:rPr>
        <w:t> / </w:t>
      </w:r>
      <w:r>
        <w:rPr>
          <w:rStyle w:val="HTMLCode"/>
          <w:rFonts w:ascii="var(--bs-font-monospace)" w:hAnsi="var(--bs-font-monospace)"/>
          <w:color w:val="D63384"/>
          <w:sz w:val="21"/>
          <w:szCs w:val="21"/>
        </w:rPr>
        <w:t>bootstrap.bundle.js</w:t>
      </w:r>
      <w:r>
        <w:rPr>
          <w:rFonts w:ascii="Segoe UI" w:hAnsi="Segoe UI" w:cs="Segoe UI"/>
          <w:color w:val="212529"/>
        </w:rPr>
        <w:t> which contains Popper. Popper isn’t used to position dropdowns in navbars though as dynamic positioning isn’t required.</w:t>
      </w:r>
    </w:p>
    <w:p w:rsidR="00D06311" w:rsidRDefault="00D06311" w:rsidP="00D06311">
      <w:pPr>
        <w:pStyle w:val="Heading2"/>
        <w:shd w:val="clear" w:color="auto" w:fill="FFFFFF"/>
        <w:rPr>
          <w:rFonts w:ascii="Segoe UI" w:hAnsi="Segoe UI" w:cs="Segoe UI"/>
          <w:b w:val="0"/>
          <w:bCs w:val="0"/>
          <w:color w:val="212529"/>
        </w:rPr>
      </w:pPr>
      <w:bookmarkStart w:id="249" w:name="_Toc144064806"/>
      <w:r>
        <w:rPr>
          <w:rFonts w:ascii="Segoe UI" w:hAnsi="Segoe UI" w:cs="Segoe UI"/>
          <w:b w:val="0"/>
          <w:bCs w:val="0"/>
          <w:color w:val="212529"/>
        </w:rPr>
        <w:t>Accessibility</w:t>
      </w:r>
      <w:bookmarkEnd w:id="249"/>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The </w:t>
      </w:r>
      <w:hyperlink r:id="rId245" w:history="1">
        <w:r>
          <w:rPr>
            <w:rStyle w:val="Hyperlink"/>
            <w:rFonts w:ascii="Segoe UI" w:hAnsi="Segoe UI" w:cs="Segoe UI"/>
            <w:color w:val="0D6EFD"/>
          </w:rPr>
          <w:t>WAI ARIA</w:t>
        </w:r>
      </w:hyperlink>
      <w:r>
        <w:rPr>
          <w:rFonts w:ascii="Segoe UI" w:hAnsi="Segoe UI" w:cs="Segoe UI"/>
          <w:color w:val="212529"/>
        </w:rPr>
        <w:t> standard defines an actual </w:t>
      </w:r>
      <w:hyperlink r:id="rId246" w:anchor="menu" w:history="1">
        <w:r>
          <w:rPr>
            <w:rStyle w:val="HTMLCode"/>
            <w:rFonts w:ascii="var(--bs-font-monospace)" w:hAnsi="var(--bs-font-monospace)"/>
            <w:color w:val="0D6EFD"/>
            <w:sz w:val="21"/>
            <w:szCs w:val="21"/>
            <w:u w:val="single"/>
          </w:rPr>
          <w:t>role="menu"</w:t>
        </w:r>
        <w:r>
          <w:rPr>
            <w:rStyle w:val="Hyperlink"/>
            <w:rFonts w:ascii="Segoe UI" w:hAnsi="Segoe UI" w:cs="Segoe UI"/>
            <w:color w:val="0D6EFD"/>
          </w:rPr>
          <w:t> widget</w:t>
        </w:r>
      </w:hyperlink>
      <w:r>
        <w:rPr>
          <w:rFonts w:ascii="Segoe UI" w:hAnsi="Segoe UI" w:cs="Segoe UI"/>
          <w:color w:val="212529"/>
        </w:rPr>
        <w:t>, but this is specific to application-like menus which trigger actions or functions. ARIA menus can only contain menu items, checkbox menu items, radio button menu items, radio button groups, and sub-menus.</w:t>
      </w:r>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Bootstrap’s dropdowns, on the other hand, are designed to be generic and applicable to a variety of situations and markup structures. For instance, it is possible to create dropdowns that contain additional inputs and form controls, such as search fields or login forms. For this reason, Bootstrap does not expect (nor automatically add) any of the </w:t>
      </w:r>
      <w:r>
        <w:rPr>
          <w:rStyle w:val="HTMLCode"/>
          <w:rFonts w:ascii="var(--bs-font-monospace)" w:hAnsi="var(--bs-font-monospace)"/>
          <w:color w:val="D63384"/>
          <w:sz w:val="21"/>
          <w:szCs w:val="21"/>
        </w:rPr>
        <w:t>role</w:t>
      </w:r>
      <w:r>
        <w:rPr>
          <w:rFonts w:ascii="Segoe UI" w:hAnsi="Segoe UI" w:cs="Segoe UI"/>
          <w:color w:val="212529"/>
        </w:rPr>
        <w:t> and </w:t>
      </w:r>
      <w:r>
        <w:rPr>
          <w:rStyle w:val="HTMLCode"/>
          <w:rFonts w:ascii="var(--bs-font-monospace)" w:hAnsi="var(--bs-font-monospace)"/>
          <w:color w:val="D63384"/>
          <w:sz w:val="21"/>
          <w:szCs w:val="21"/>
        </w:rPr>
        <w:t>aria-</w:t>
      </w:r>
      <w:r>
        <w:rPr>
          <w:rFonts w:ascii="Segoe UI" w:hAnsi="Segoe UI" w:cs="Segoe UI"/>
          <w:color w:val="212529"/>
        </w:rPr>
        <w:t> attributes required for true ARIA menus. Authors will have to include these more specific attributes themselves.</w:t>
      </w:r>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However, Bootstrap does add built-in support for most standard keyboard menu interactions, such as the ability to move through individual </w:t>
      </w:r>
      <w:r>
        <w:rPr>
          <w:rStyle w:val="HTMLCode"/>
          <w:rFonts w:ascii="var(--bs-font-monospace)" w:hAnsi="var(--bs-font-monospace)"/>
          <w:color w:val="D63384"/>
          <w:sz w:val="21"/>
          <w:szCs w:val="21"/>
        </w:rPr>
        <w:t>.dropdown-item</w:t>
      </w:r>
      <w:r>
        <w:rPr>
          <w:rFonts w:ascii="Segoe UI" w:hAnsi="Segoe UI" w:cs="Segoe UI"/>
          <w:color w:val="212529"/>
        </w:rPr>
        <w:t> elements using the cursor keys and close the menu with the </w:t>
      </w:r>
      <w:r>
        <w:rPr>
          <w:rStyle w:val="HTMLKeyboard"/>
          <w:rFonts w:ascii="var(--bs-font-monospace)" w:hAnsi="var(--bs-font-monospace)"/>
          <w:color w:val="FFFFFF"/>
          <w:sz w:val="21"/>
          <w:szCs w:val="21"/>
          <w:shd w:val="clear" w:color="auto" w:fill="212529"/>
        </w:rPr>
        <w:t>ESC</w:t>
      </w:r>
      <w:r>
        <w:rPr>
          <w:rFonts w:ascii="Segoe UI" w:hAnsi="Segoe UI" w:cs="Segoe UI"/>
          <w:color w:val="212529"/>
        </w:rPr>
        <w:t> key.</w:t>
      </w:r>
    </w:p>
    <w:p w:rsidR="00D06311" w:rsidRDefault="00D06311" w:rsidP="00D06311">
      <w:pPr>
        <w:pStyle w:val="Heading2"/>
        <w:shd w:val="clear" w:color="auto" w:fill="FFFFFF"/>
        <w:rPr>
          <w:rFonts w:ascii="Segoe UI" w:hAnsi="Segoe UI" w:cs="Segoe UI"/>
          <w:b w:val="0"/>
          <w:bCs w:val="0"/>
          <w:color w:val="212529"/>
        </w:rPr>
      </w:pPr>
      <w:bookmarkStart w:id="250" w:name="_Toc144064807"/>
      <w:r>
        <w:rPr>
          <w:rFonts w:ascii="Segoe UI" w:hAnsi="Segoe UI" w:cs="Segoe UI"/>
          <w:b w:val="0"/>
          <w:bCs w:val="0"/>
          <w:color w:val="212529"/>
        </w:rPr>
        <w:t>Examples</w:t>
      </w:r>
      <w:bookmarkEnd w:id="250"/>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Wrap the dropdown’s toggle (your button or link) and the dropdown menu within </w:t>
      </w:r>
      <w:r>
        <w:rPr>
          <w:rStyle w:val="HTMLCode"/>
          <w:rFonts w:ascii="var(--bs-font-monospace)" w:hAnsi="var(--bs-font-monospace)"/>
          <w:color w:val="D63384"/>
          <w:sz w:val="21"/>
          <w:szCs w:val="21"/>
        </w:rPr>
        <w:t>.dropdown</w:t>
      </w:r>
      <w:r>
        <w:rPr>
          <w:rFonts w:ascii="Segoe UI" w:hAnsi="Segoe UI" w:cs="Segoe UI"/>
          <w:color w:val="212529"/>
        </w:rPr>
        <w:t>, or another element that declares </w:t>
      </w:r>
      <w:r>
        <w:rPr>
          <w:rStyle w:val="HTMLCode"/>
          <w:rFonts w:ascii="var(--bs-font-monospace)" w:hAnsi="var(--bs-font-monospace)"/>
          <w:color w:val="D63384"/>
          <w:sz w:val="21"/>
          <w:szCs w:val="21"/>
        </w:rPr>
        <w:t>position: relative;</w:t>
      </w:r>
      <w:r>
        <w:rPr>
          <w:rFonts w:ascii="Segoe UI" w:hAnsi="Segoe UI" w:cs="Segoe UI"/>
          <w:color w:val="212529"/>
        </w:rPr>
        <w:t>. Dropdowns can be triggered from </w:t>
      </w:r>
      <w:r>
        <w:rPr>
          <w:rStyle w:val="HTMLCode"/>
          <w:rFonts w:ascii="var(--bs-font-monospace)" w:hAnsi="var(--bs-font-monospace)"/>
          <w:color w:val="D63384"/>
          <w:sz w:val="21"/>
          <w:szCs w:val="21"/>
        </w:rPr>
        <w:t>&lt;a&gt;</w:t>
      </w:r>
      <w:r>
        <w:rPr>
          <w:rFonts w:ascii="Segoe UI" w:hAnsi="Segoe UI" w:cs="Segoe UI"/>
          <w:color w:val="212529"/>
        </w:rPr>
        <w:t> or </w:t>
      </w:r>
      <w:r>
        <w:rPr>
          <w:rStyle w:val="HTMLCode"/>
          <w:rFonts w:ascii="var(--bs-font-monospace)" w:hAnsi="var(--bs-font-monospace)"/>
          <w:color w:val="D63384"/>
          <w:sz w:val="21"/>
          <w:szCs w:val="21"/>
        </w:rPr>
        <w:t>&lt;button&gt;</w:t>
      </w:r>
      <w:r>
        <w:rPr>
          <w:rFonts w:ascii="Segoe UI" w:hAnsi="Segoe UI" w:cs="Segoe UI"/>
          <w:color w:val="212529"/>
        </w:rPr>
        <w:t> elements to better fit your potential needs. The examples shown here use semantic </w:t>
      </w:r>
      <w:r>
        <w:rPr>
          <w:rStyle w:val="HTMLCode"/>
          <w:rFonts w:ascii="var(--bs-font-monospace)" w:hAnsi="var(--bs-font-monospace)"/>
          <w:color w:val="D63384"/>
          <w:sz w:val="21"/>
          <w:szCs w:val="21"/>
        </w:rPr>
        <w:t>&lt;ul&gt;</w:t>
      </w:r>
      <w:r>
        <w:rPr>
          <w:rFonts w:ascii="Segoe UI" w:hAnsi="Segoe UI" w:cs="Segoe UI"/>
          <w:color w:val="212529"/>
        </w:rPr>
        <w:t> elements where appropriate, but custom markup is supported.</w:t>
      </w:r>
    </w:p>
    <w:p w:rsidR="00D06311" w:rsidRDefault="00D06311" w:rsidP="00D06311">
      <w:pPr>
        <w:pStyle w:val="Heading3"/>
        <w:shd w:val="clear" w:color="auto" w:fill="FFFFFF"/>
        <w:rPr>
          <w:rFonts w:ascii="Segoe UI" w:hAnsi="Segoe UI" w:cs="Segoe UI"/>
          <w:b w:val="0"/>
          <w:bCs w:val="0"/>
          <w:color w:val="212529"/>
        </w:rPr>
      </w:pPr>
      <w:bookmarkStart w:id="251" w:name="_Toc144064808"/>
      <w:r>
        <w:rPr>
          <w:rFonts w:ascii="Segoe UI" w:hAnsi="Segoe UI" w:cs="Segoe UI"/>
          <w:b w:val="0"/>
          <w:bCs w:val="0"/>
          <w:color w:val="212529"/>
        </w:rPr>
        <w:t>Single button</w:t>
      </w:r>
      <w:bookmarkEnd w:id="251"/>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Any single </w:t>
      </w:r>
      <w:r>
        <w:rPr>
          <w:rStyle w:val="HTMLCode"/>
          <w:rFonts w:ascii="var(--bs-font-monospace)" w:hAnsi="var(--bs-font-monospace)"/>
          <w:color w:val="D63384"/>
          <w:sz w:val="21"/>
          <w:szCs w:val="21"/>
        </w:rPr>
        <w:t>.btn</w:t>
      </w:r>
      <w:r>
        <w:rPr>
          <w:rFonts w:ascii="Segoe UI" w:hAnsi="Segoe UI" w:cs="Segoe UI"/>
          <w:color w:val="212529"/>
        </w:rPr>
        <w:t> can be turned into a dropdown toggle with some markup changes. Here’s how you can put them to work with either </w:t>
      </w:r>
      <w:r>
        <w:rPr>
          <w:rStyle w:val="HTMLCode"/>
          <w:rFonts w:ascii="var(--bs-font-monospace)" w:hAnsi="var(--bs-font-monospace)"/>
          <w:color w:val="D63384"/>
          <w:sz w:val="21"/>
          <w:szCs w:val="21"/>
        </w:rPr>
        <w:t>&lt;button&gt;</w:t>
      </w:r>
      <w:r>
        <w:rPr>
          <w:rFonts w:ascii="Segoe UI" w:hAnsi="Segoe UI" w:cs="Segoe UI"/>
          <w:color w:val="212529"/>
        </w:rPr>
        <w:t> elements:</w:t>
      </w:r>
    </w:p>
    <w:p w:rsidR="00D06311" w:rsidRDefault="00D06311" w:rsidP="00D06311">
      <w:pPr>
        <w:shd w:val="clear" w:color="auto" w:fill="FFFFFF"/>
        <w:rPr>
          <w:rFonts w:ascii="Segoe UI" w:hAnsi="Segoe UI" w:cs="Segoe UI"/>
          <w:color w:val="212529"/>
        </w:rPr>
      </w:pPr>
      <w:r>
        <w:rPr>
          <w:rFonts w:ascii="Segoe UI" w:hAnsi="Segoe UI" w:cs="Segoe UI"/>
          <w:color w:val="212529"/>
        </w:rPr>
        <w:t>Dropdown button </w:t>
      </w:r>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"dropdownMenuButton1"</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Dropdown button</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"dropdownMenuButton1"</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And with </w:t>
      </w:r>
      <w:r>
        <w:rPr>
          <w:rStyle w:val="HTMLCode"/>
          <w:rFonts w:ascii="var(--bs-font-monospace)" w:hAnsi="var(--bs-font-monospace)"/>
          <w:color w:val="D63384"/>
          <w:sz w:val="21"/>
          <w:szCs w:val="21"/>
        </w:rPr>
        <w:t>&lt;a&gt;</w:t>
      </w:r>
      <w:r>
        <w:rPr>
          <w:rFonts w:ascii="Segoe UI" w:hAnsi="Segoe UI" w:cs="Segoe UI"/>
          <w:color w:val="212529"/>
        </w:rPr>
        <w:t> elements:</w:t>
      </w:r>
    </w:p>
    <w:p w:rsidR="00D06311" w:rsidRDefault="00D06311" w:rsidP="00D06311">
      <w:pPr>
        <w:shd w:val="clear" w:color="auto" w:fill="FFFFFF"/>
        <w:rPr>
          <w:rFonts w:ascii="Segoe UI" w:hAnsi="Segoe UI" w:cs="Segoe UI"/>
          <w:color w:val="212529"/>
        </w:rPr>
      </w:pPr>
      <w:hyperlink r:id="rId247" w:history="1">
        <w:r>
          <w:rPr>
            <w:rStyle w:val="Hyperlink"/>
            <w:rFonts w:ascii="Segoe UI" w:hAnsi="Segoe UI" w:cs="Segoe UI"/>
            <w:color w:val="FFFFFF"/>
            <w:bdr w:val="single" w:sz="6" w:space="0" w:color="6C757D" w:frame="1"/>
            <w:shd w:val="clear" w:color="auto" w:fill="6C757D"/>
          </w:rPr>
          <w:t>Dropdown link </w:t>
        </w:r>
      </w:hyperlink>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"dropdownMenuLink"</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Dropdown link</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"dropdownMenuLink"</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The best part is you can do this with any button variant, too:</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Primary</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Secondary</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Success</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Info</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Warning</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Danger</w:t>
      </w:r>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c"/>
          <w:rFonts w:ascii="var(--bs-font-monospace)" w:hAnsi="var(--bs-font-monospace)"/>
          <w:color w:val="727272"/>
        </w:rPr>
        <w:t>&lt;!-- Example single danger button --&gt;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btn-danger dropdown-toggle"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Action</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hr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"dropdown-divider"</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Separated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eading3"/>
        <w:shd w:val="clear" w:color="auto" w:fill="FFFFFF"/>
        <w:rPr>
          <w:rFonts w:ascii="Segoe UI" w:hAnsi="Segoe UI" w:cs="Segoe UI"/>
          <w:b w:val="0"/>
          <w:bCs w:val="0"/>
          <w:color w:val="212529"/>
        </w:rPr>
      </w:pPr>
      <w:bookmarkStart w:id="252" w:name="_Toc144064809"/>
      <w:r>
        <w:rPr>
          <w:rFonts w:ascii="Segoe UI" w:hAnsi="Segoe UI" w:cs="Segoe UI"/>
          <w:b w:val="0"/>
          <w:bCs w:val="0"/>
          <w:color w:val="212529"/>
        </w:rPr>
        <w:t>Split button</w:t>
      </w:r>
      <w:bookmarkEnd w:id="252"/>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Similarly, create split button dropdowns with virtually the same markup as single button dropdowns, but with the addition of </w:t>
      </w:r>
      <w:r>
        <w:rPr>
          <w:rStyle w:val="HTMLCode"/>
          <w:rFonts w:ascii="var(--bs-font-monospace)" w:hAnsi="var(--bs-font-monospace)"/>
          <w:color w:val="D63384"/>
          <w:sz w:val="21"/>
          <w:szCs w:val="21"/>
        </w:rPr>
        <w:t>.dropdown-toggle-split</w:t>
      </w:r>
      <w:r>
        <w:rPr>
          <w:rFonts w:ascii="Segoe UI" w:hAnsi="Segoe UI" w:cs="Segoe UI"/>
          <w:color w:val="212529"/>
        </w:rPr>
        <w:t> for proper spacing around the dropdown caret.</w:t>
      </w:r>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We use this extra class to reduce the horizontal </w:t>
      </w:r>
      <w:r>
        <w:rPr>
          <w:rStyle w:val="HTMLCode"/>
          <w:rFonts w:ascii="var(--bs-font-monospace)" w:hAnsi="var(--bs-font-monospace)"/>
          <w:color w:val="D63384"/>
          <w:sz w:val="21"/>
          <w:szCs w:val="21"/>
        </w:rPr>
        <w:t>padding</w:t>
      </w:r>
      <w:r>
        <w:rPr>
          <w:rFonts w:ascii="Segoe UI" w:hAnsi="Segoe UI" w:cs="Segoe UI"/>
          <w:color w:val="212529"/>
        </w:rPr>
        <w:t> on either side of the caret by 25% and remove the </w:t>
      </w:r>
      <w:r>
        <w:rPr>
          <w:rStyle w:val="HTMLCode"/>
          <w:rFonts w:ascii="var(--bs-font-monospace)" w:hAnsi="var(--bs-font-monospace)"/>
          <w:color w:val="D63384"/>
          <w:sz w:val="21"/>
          <w:szCs w:val="21"/>
        </w:rPr>
        <w:t>margin-left</w:t>
      </w:r>
      <w:r>
        <w:rPr>
          <w:rFonts w:ascii="Segoe UI" w:hAnsi="Segoe UI" w:cs="Segoe UI"/>
          <w:color w:val="212529"/>
        </w:rPr>
        <w:t> that’s added for regular button dropdowns. Those extra changes keep the caret centered in the split button and provide a more appropriately sized hit area next to the main button.</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Primary</w:t>
      </w:r>
      <w:r>
        <w:rPr>
          <w:rStyle w:val="visually-hidden"/>
          <w:rFonts w:ascii="Segoe UI" w:hAnsi="Segoe UI" w:cs="Segoe UI"/>
          <w:color w:val="212529"/>
        </w:rPr>
        <w:t>Toggle Dropdown</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Secondary</w:t>
      </w:r>
      <w:r>
        <w:rPr>
          <w:rStyle w:val="visually-hidden"/>
          <w:rFonts w:ascii="Segoe UI" w:hAnsi="Segoe UI" w:cs="Segoe UI"/>
          <w:color w:val="212529"/>
        </w:rPr>
        <w:t>Toggle Dropdown</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Success</w:t>
      </w:r>
      <w:r>
        <w:rPr>
          <w:rStyle w:val="visually-hidden"/>
          <w:rFonts w:ascii="Segoe UI" w:hAnsi="Segoe UI" w:cs="Segoe UI"/>
          <w:color w:val="212529"/>
        </w:rPr>
        <w:t>Toggle Dropdown</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Info</w:t>
      </w:r>
      <w:r>
        <w:rPr>
          <w:rStyle w:val="visually-hidden"/>
          <w:rFonts w:ascii="Segoe UI" w:hAnsi="Segoe UI" w:cs="Segoe UI"/>
          <w:color w:val="212529"/>
        </w:rPr>
        <w:t>Toggle Dropdown</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Warning</w:t>
      </w:r>
      <w:r>
        <w:rPr>
          <w:rStyle w:val="visually-hidden"/>
          <w:rFonts w:ascii="Segoe UI" w:hAnsi="Segoe UI" w:cs="Segoe UI"/>
          <w:color w:val="212529"/>
        </w:rPr>
        <w:t>Toggle Dropdown</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Danger</w:t>
      </w:r>
      <w:r>
        <w:rPr>
          <w:rStyle w:val="visually-hidden"/>
          <w:rFonts w:ascii="Segoe UI" w:hAnsi="Segoe UI" w:cs="Segoe UI"/>
          <w:color w:val="212529"/>
        </w:rPr>
        <w:t>Toggle Dropdown</w:t>
      </w:r>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c"/>
          <w:rFonts w:ascii="var(--bs-font-monospace)" w:hAnsi="var(--bs-font-monospace)"/>
          <w:color w:val="727272"/>
        </w:rPr>
        <w:t>&lt;!-- Example split danger button --&gt;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btn-danger"</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btn-danger dropdown-toggle dropdown-toggle-split"</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Toggle Dropdown</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hr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"dropdown-divider"</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Separated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eading2"/>
        <w:shd w:val="clear" w:color="auto" w:fill="FFFFFF"/>
        <w:rPr>
          <w:rFonts w:ascii="Segoe UI" w:hAnsi="Segoe UI" w:cs="Segoe UI"/>
          <w:b w:val="0"/>
          <w:bCs w:val="0"/>
          <w:color w:val="212529"/>
        </w:rPr>
      </w:pPr>
      <w:bookmarkStart w:id="253" w:name="_Toc144064810"/>
      <w:r>
        <w:rPr>
          <w:rFonts w:ascii="Segoe UI" w:hAnsi="Segoe UI" w:cs="Segoe UI"/>
          <w:b w:val="0"/>
          <w:bCs w:val="0"/>
          <w:color w:val="212529"/>
        </w:rPr>
        <w:t>Sizing</w:t>
      </w:r>
      <w:bookmarkEnd w:id="253"/>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Button dropdowns work with buttons of all sizes, including default and split dropdown buttons.</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Large button </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Large split button</w:t>
      </w:r>
      <w:r>
        <w:rPr>
          <w:rStyle w:val="visually-hidden"/>
          <w:rFonts w:ascii="Segoe UI" w:hAnsi="Segoe UI" w:cs="Segoe UI"/>
          <w:color w:val="212529"/>
        </w:rPr>
        <w:t>Toggle Dropdown</w:t>
      </w:r>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c"/>
          <w:rFonts w:ascii="var(--bs-font-monospace)" w:hAnsi="var(--bs-font-monospace)"/>
          <w:color w:val="727272"/>
        </w:rPr>
        <w:t>&lt;!-- Large button groups (default and split) --&gt;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btn-lg dropdown-toggle"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Large button</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btn-lg"</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Large split button</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btn-lg btn-secondary dropdown-toggle dropdown-toggle-split"</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Toggle Dropdown</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Small button </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Small split button</w:t>
      </w:r>
      <w:r>
        <w:rPr>
          <w:rStyle w:val="visually-hidden"/>
          <w:rFonts w:ascii="Segoe UI" w:hAnsi="Segoe UI" w:cs="Segoe UI"/>
          <w:color w:val="212529"/>
        </w:rPr>
        <w:t>Toggle Dropdown</w:t>
      </w:r>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btn-sm dropdown-toggle"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Small button</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btn-sm"</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Small split button</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btn-sm btn-secondary dropdown-toggle dropdown-toggle-split"</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Toggle Dropdown</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eading2"/>
        <w:shd w:val="clear" w:color="auto" w:fill="FFFFFF"/>
        <w:rPr>
          <w:rFonts w:ascii="Segoe UI" w:hAnsi="Segoe UI" w:cs="Segoe UI"/>
          <w:b w:val="0"/>
          <w:bCs w:val="0"/>
          <w:color w:val="212529"/>
        </w:rPr>
      </w:pPr>
      <w:bookmarkStart w:id="254" w:name="_Toc144064811"/>
      <w:r>
        <w:rPr>
          <w:rFonts w:ascii="Segoe UI" w:hAnsi="Segoe UI" w:cs="Segoe UI"/>
          <w:b w:val="0"/>
          <w:bCs w:val="0"/>
          <w:color w:val="212529"/>
        </w:rPr>
        <w:t>Dark dropdowns</w:t>
      </w:r>
      <w:bookmarkEnd w:id="254"/>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Opt into darker dropdowns to match a dark navbar or custom style by adding </w:t>
      </w:r>
      <w:r>
        <w:rPr>
          <w:rStyle w:val="HTMLCode"/>
          <w:rFonts w:ascii="var(--bs-font-monospace)" w:hAnsi="var(--bs-font-monospace)"/>
          <w:color w:val="D63384"/>
          <w:sz w:val="21"/>
          <w:szCs w:val="21"/>
        </w:rPr>
        <w:t>.dropdown-menu-dark</w:t>
      </w:r>
      <w:r>
        <w:rPr>
          <w:rFonts w:ascii="Segoe UI" w:hAnsi="Segoe UI" w:cs="Segoe UI"/>
          <w:color w:val="212529"/>
        </w:rPr>
        <w:t> onto an existing </w:t>
      </w:r>
      <w:r>
        <w:rPr>
          <w:rStyle w:val="HTMLCode"/>
          <w:rFonts w:ascii="var(--bs-font-monospace)" w:hAnsi="var(--bs-font-monospace)"/>
          <w:color w:val="D63384"/>
          <w:sz w:val="21"/>
          <w:szCs w:val="21"/>
        </w:rPr>
        <w:t>.dropdown-menu</w:t>
      </w:r>
      <w:r>
        <w:rPr>
          <w:rFonts w:ascii="Segoe UI" w:hAnsi="Segoe UI" w:cs="Segoe UI"/>
          <w:color w:val="212529"/>
        </w:rPr>
        <w:t>. No changes are required to the dropdown items.</w:t>
      </w:r>
    </w:p>
    <w:p w:rsidR="00D06311" w:rsidRDefault="00D06311" w:rsidP="00D06311">
      <w:pPr>
        <w:shd w:val="clear" w:color="auto" w:fill="FFFFFF"/>
        <w:rPr>
          <w:rFonts w:ascii="Segoe UI" w:hAnsi="Segoe UI" w:cs="Segoe UI"/>
          <w:color w:val="212529"/>
        </w:rPr>
      </w:pPr>
      <w:r>
        <w:rPr>
          <w:rFonts w:ascii="Segoe UI" w:hAnsi="Segoe UI" w:cs="Segoe UI"/>
          <w:color w:val="212529"/>
        </w:rPr>
        <w:t>Dropdown button </w:t>
      </w:r>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"dropdownMenuButton2"</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Dropdown button</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 dropdown-menu-dark"</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"dropdownMenuButton2"</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 active"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hr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"dropdown-divider"</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Separated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And putting it to use in a navbar:</w:t>
      </w:r>
    </w:p>
    <w:p w:rsidR="00D06311" w:rsidRDefault="00D06311" w:rsidP="00D06311">
      <w:pPr>
        <w:shd w:val="clear" w:color="auto" w:fill="FFFFFF"/>
        <w:rPr>
          <w:rFonts w:ascii="Segoe UI" w:hAnsi="Segoe UI" w:cs="Segoe UI"/>
          <w:color w:val="212529"/>
        </w:rPr>
      </w:pPr>
      <w:hyperlink r:id="rId248" w:history="1">
        <w:r>
          <w:rPr>
            <w:rStyle w:val="Hyperlink"/>
            <w:rFonts w:ascii="Segoe UI" w:hAnsi="Segoe UI" w:cs="Segoe UI"/>
            <w:color w:val="FFFFFF"/>
          </w:rPr>
          <w:t>Navbar</w:t>
        </w:r>
      </w:hyperlink>
    </w:p>
    <w:p w:rsidR="00D06311" w:rsidRDefault="00D06311" w:rsidP="00BC5942">
      <w:pPr>
        <w:numPr>
          <w:ilvl w:val="0"/>
          <w:numId w:val="26"/>
        </w:numPr>
        <w:shd w:val="clear" w:color="auto" w:fill="FFFFFF"/>
        <w:spacing w:before="100" w:beforeAutospacing="1" w:after="100" w:afterAutospacing="1" w:line="240" w:lineRule="auto"/>
        <w:rPr>
          <w:rFonts w:ascii="Segoe UI" w:hAnsi="Segoe UI" w:cs="Segoe UI"/>
          <w:color w:val="212529"/>
        </w:rPr>
      </w:pPr>
      <w:hyperlink r:id="rId249" w:history="1">
        <w:r>
          <w:rPr>
            <w:rStyle w:val="Hyperlink"/>
            <w:rFonts w:ascii="Segoe UI" w:hAnsi="Segoe UI" w:cs="Segoe UI"/>
          </w:rPr>
          <w:t>Dropdown </w:t>
        </w:r>
      </w:hyperlink>
    </w:p>
    <w:p w:rsidR="00D06311" w:rsidRDefault="00D06311" w:rsidP="00D06311">
      <w:pPr>
        <w:shd w:val="clear" w:color="auto" w:fill="FFFFFF"/>
        <w:spacing w:after="0"/>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navbar-expand-lg navbar-dark bg-dark"</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"navbar-brand"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Navbar</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"navbar-toggler"</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"collapse"</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"#navbarNavDarkDropdown"</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"navbarNavDarkDropdown"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"Toggle navigation"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"navbar-toggler-icon"</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"collapse navbar-collapse"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"navbarNavDarkDropdown"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"navbar-nav"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 dropdown"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dropdown-toggle"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"navbarDarkDropdownMenuLink"</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Dropdown</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 dropdown-menu-dark"</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"navbarDarkDropdownMenuLink"</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D06311" w:rsidRDefault="00D06311" w:rsidP="00D06311">
      <w:pPr>
        <w:pStyle w:val="Heading2"/>
        <w:shd w:val="clear" w:color="auto" w:fill="FFFFFF"/>
        <w:rPr>
          <w:rFonts w:ascii="Segoe UI" w:hAnsi="Segoe UI" w:cs="Segoe UI"/>
          <w:b w:val="0"/>
          <w:bCs w:val="0"/>
          <w:color w:val="212529"/>
        </w:rPr>
      </w:pPr>
      <w:bookmarkStart w:id="255" w:name="_Toc144064812"/>
      <w:r>
        <w:rPr>
          <w:rFonts w:ascii="Segoe UI" w:hAnsi="Segoe UI" w:cs="Segoe UI"/>
          <w:b w:val="0"/>
          <w:bCs w:val="0"/>
          <w:color w:val="212529"/>
        </w:rPr>
        <w:t>Directions</w:t>
      </w:r>
      <w:bookmarkEnd w:id="255"/>
    </w:p>
    <w:p w:rsidR="00D06311" w:rsidRDefault="00D06311" w:rsidP="00D06311">
      <w:pPr>
        <w:pStyle w:val="Heading4"/>
        <w:shd w:val="clear" w:color="auto" w:fill="FFFFFF"/>
        <w:spacing w:before="0"/>
        <w:rPr>
          <w:rFonts w:ascii="Segoe UI" w:hAnsi="Segoe UI" w:cs="Segoe UI"/>
          <w:b/>
          <w:bCs/>
          <w:color w:val="212529"/>
        </w:rPr>
      </w:pPr>
      <w:r>
        <w:rPr>
          <w:rFonts w:ascii="Segoe UI" w:hAnsi="Segoe UI" w:cs="Segoe UI"/>
          <w:b/>
          <w:bCs/>
          <w:color w:val="212529"/>
        </w:rPr>
        <w:t>RTL</w:t>
      </w:r>
    </w:p>
    <w:p w:rsidR="00D06311" w:rsidRDefault="00D06311" w:rsidP="00D06311">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Directions are mirrored when using Bootstrap in RTL, meaning </w:t>
      </w:r>
      <w:r>
        <w:rPr>
          <w:rStyle w:val="HTMLCode"/>
          <w:rFonts w:ascii="var(--bs-font-monospace)" w:hAnsi="var(--bs-font-monospace)"/>
          <w:color w:val="D63384"/>
          <w:sz w:val="21"/>
          <w:szCs w:val="21"/>
        </w:rPr>
        <w:t>.dropstart</w:t>
      </w:r>
      <w:r>
        <w:rPr>
          <w:rFonts w:ascii="Segoe UI" w:hAnsi="Segoe UI" w:cs="Segoe UI"/>
          <w:color w:val="212529"/>
        </w:rPr>
        <w:t> will appear on the right side.</w:t>
      </w:r>
    </w:p>
    <w:p w:rsidR="00D06311" w:rsidRDefault="00D06311" w:rsidP="00D06311">
      <w:pPr>
        <w:pStyle w:val="Heading3"/>
        <w:shd w:val="clear" w:color="auto" w:fill="FFFFFF"/>
        <w:rPr>
          <w:rFonts w:ascii="Segoe UI" w:hAnsi="Segoe UI" w:cs="Segoe UI"/>
          <w:b w:val="0"/>
          <w:bCs w:val="0"/>
          <w:color w:val="212529"/>
        </w:rPr>
      </w:pPr>
      <w:bookmarkStart w:id="256" w:name="_Toc144064813"/>
      <w:r>
        <w:rPr>
          <w:rFonts w:ascii="Segoe UI" w:hAnsi="Segoe UI" w:cs="Segoe UI"/>
          <w:b w:val="0"/>
          <w:bCs w:val="0"/>
          <w:color w:val="212529"/>
        </w:rPr>
        <w:t>Dropup</w:t>
      </w:r>
      <w:bookmarkEnd w:id="256"/>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Trigger dropdown menus above elements by adding </w:t>
      </w:r>
      <w:r>
        <w:rPr>
          <w:rStyle w:val="HTMLCode"/>
          <w:rFonts w:ascii="var(--bs-font-monospace)" w:hAnsi="var(--bs-font-monospace)"/>
          <w:color w:val="D63384"/>
          <w:sz w:val="21"/>
          <w:szCs w:val="21"/>
        </w:rPr>
        <w:t>.dropup</w:t>
      </w:r>
      <w:r>
        <w:rPr>
          <w:rFonts w:ascii="Segoe UI" w:hAnsi="Segoe UI" w:cs="Segoe UI"/>
          <w:color w:val="212529"/>
        </w:rPr>
        <w:t> to the parent element.</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Dropup </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Split dropup</w:t>
      </w:r>
      <w:r>
        <w:rPr>
          <w:rStyle w:val="visually-hidden"/>
          <w:rFonts w:ascii="Segoe UI" w:hAnsi="Segoe UI" w:cs="Segoe UI"/>
          <w:color w:val="212529"/>
        </w:rPr>
        <w:t>Toggle Dropdown</w:t>
      </w:r>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c"/>
          <w:rFonts w:ascii="var(--bs-font-monospace)" w:hAnsi="var(--bs-font-monospace)"/>
          <w:color w:val="727272"/>
        </w:rPr>
        <w:t>&lt;!-- Default dropup button --&gt;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 dropup"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Dropup</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c"/>
          <w:rFonts w:ascii="var(--bs-font-monospace)" w:hAnsi="var(--bs-font-monospace)"/>
          <w:color w:val="727272"/>
        </w:rPr>
        <w:t>&lt;!-- Dropdown menu links --&gt;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c"/>
          <w:rFonts w:ascii="var(--bs-font-monospace)" w:hAnsi="var(--bs-font-monospace)"/>
          <w:color w:val="727272"/>
        </w:rPr>
        <w:t>&lt;!-- Split dropup button --&gt;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 dropup"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Split dropup</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 dropdown-toggle-split"</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Toggle Dropdown</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c"/>
          <w:rFonts w:ascii="var(--bs-font-monospace)" w:hAnsi="var(--bs-font-monospace)"/>
          <w:color w:val="727272"/>
        </w:rPr>
        <w:t>&lt;!-- Dropdown menu links --&gt;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eading3"/>
        <w:shd w:val="clear" w:color="auto" w:fill="FFFFFF"/>
        <w:rPr>
          <w:rFonts w:ascii="Segoe UI" w:hAnsi="Segoe UI" w:cs="Segoe UI"/>
          <w:b w:val="0"/>
          <w:bCs w:val="0"/>
          <w:color w:val="212529"/>
        </w:rPr>
      </w:pPr>
      <w:bookmarkStart w:id="257" w:name="_Toc144064814"/>
      <w:r>
        <w:rPr>
          <w:rFonts w:ascii="Segoe UI" w:hAnsi="Segoe UI" w:cs="Segoe UI"/>
          <w:b w:val="0"/>
          <w:bCs w:val="0"/>
          <w:color w:val="212529"/>
        </w:rPr>
        <w:t>Dropright</w:t>
      </w:r>
      <w:bookmarkEnd w:id="257"/>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Trigger dropdown menus at the right of the elements by adding </w:t>
      </w:r>
      <w:r>
        <w:rPr>
          <w:rStyle w:val="HTMLCode"/>
          <w:rFonts w:ascii="var(--bs-font-monospace)" w:hAnsi="var(--bs-font-monospace)"/>
          <w:color w:val="D63384"/>
          <w:sz w:val="21"/>
          <w:szCs w:val="21"/>
        </w:rPr>
        <w:t>.dropend</w:t>
      </w:r>
      <w:r>
        <w:rPr>
          <w:rFonts w:ascii="Segoe UI" w:hAnsi="Segoe UI" w:cs="Segoe UI"/>
          <w:color w:val="212529"/>
        </w:rPr>
        <w:t> to the parent element.</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Dropright </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Split dropend</w:t>
      </w:r>
      <w:r>
        <w:rPr>
          <w:rStyle w:val="visually-hidden"/>
          <w:rFonts w:ascii="Segoe UI" w:hAnsi="Segoe UI" w:cs="Segoe UI"/>
          <w:color w:val="212529"/>
        </w:rPr>
        <w:t>Toggle Dropright</w:t>
      </w:r>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c"/>
          <w:rFonts w:ascii="var(--bs-font-monospace)" w:hAnsi="var(--bs-font-monospace)"/>
          <w:color w:val="727272"/>
        </w:rPr>
        <w:t>&lt;!-- Default dropend button --&gt;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 dropend"</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Dropright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c"/>
          <w:rFonts w:ascii="var(--bs-font-monospace)" w:hAnsi="var(--bs-font-monospace)"/>
          <w:color w:val="727272"/>
        </w:rPr>
        <w:t>&lt;!-- Dropdown menu links --&gt;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c"/>
          <w:rFonts w:ascii="var(--bs-font-monospace)" w:hAnsi="var(--bs-font-monospace)"/>
          <w:color w:val="727272"/>
        </w:rPr>
        <w:t>&lt;!-- Split dropend button --&gt;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 dropend"</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Split dropend</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 dropdown-toggle-split"</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Toggle Dropright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c"/>
          <w:rFonts w:ascii="var(--bs-font-monospace)" w:hAnsi="var(--bs-font-monospace)"/>
          <w:color w:val="727272"/>
        </w:rPr>
        <w:t>&lt;!-- Dropdown menu links --&gt;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eading3"/>
        <w:shd w:val="clear" w:color="auto" w:fill="FFFFFF"/>
        <w:rPr>
          <w:rFonts w:ascii="Segoe UI" w:hAnsi="Segoe UI" w:cs="Segoe UI"/>
          <w:b w:val="0"/>
          <w:bCs w:val="0"/>
          <w:color w:val="212529"/>
        </w:rPr>
      </w:pPr>
      <w:bookmarkStart w:id="258" w:name="_Toc144064815"/>
      <w:r>
        <w:rPr>
          <w:rFonts w:ascii="Segoe UI" w:hAnsi="Segoe UI" w:cs="Segoe UI"/>
          <w:b w:val="0"/>
          <w:bCs w:val="0"/>
          <w:color w:val="212529"/>
        </w:rPr>
        <w:t>Dropleft</w:t>
      </w:r>
      <w:bookmarkEnd w:id="258"/>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Trigger dropdown menus at the left of the elements by adding </w:t>
      </w:r>
      <w:r>
        <w:rPr>
          <w:rStyle w:val="HTMLCode"/>
          <w:rFonts w:ascii="var(--bs-font-monospace)" w:hAnsi="var(--bs-font-monospace)"/>
          <w:color w:val="D63384"/>
          <w:sz w:val="21"/>
          <w:szCs w:val="21"/>
        </w:rPr>
        <w:t>.dropstart</w:t>
      </w:r>
      <w:r>
        <w:rPr>
          <w:rFonts w:ascii="Segoe UI" w:hAnsi="Segoe UI" w:cs="Segoe UI"/>
          <w:color w:val="212529"/>
        </w:rPr>
        <w:t> to the parent element.</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 Dropleft</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Style w:val="visually-hidden"/>
          <w:rFonts w:ascii="Segoe UI" w:hAnsi="Segoe UI" w:cs="Segoe UI"/>
          <w:color w:val="212529"/>
        </w:rPr>
        <w:t>Toggle Dropleft</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Split dropstart</w:t>
      </w:r>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c"/>
          <w:rFonts w:ascii="var(--bs-font-monospace)" w:hAnsi="var(--bs-font-monospace)"/>
          <w:color w:val="727272"/>
        </w:rPr>
        <w:t>&lt;!-- Default dropstart button --&gt;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 dropstart"</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Dropstart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c"/>
          <w:rFonts w:ascii="var(--bs-font-monospace)" w:hAnsi="var(--bs-font-monospace)"/>
          <w:color w:val="727272"/>
        </w:rPr>
        <w:t>&lt;!-- Dropdown menu links --&gt;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c"/>
          <w:rFonts w:ascii="var(--bs-font-monospace)" w:hAnsi="var(--bs-font-monospace)"/>
          <w:color w:val="727272"/>
        </w:rPr>
        <w:t>&lt;!-- Split dropstart button --&gt;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 dropstart"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"group"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 dropdown-toggle-split"</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Toggle Dropstart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c"/>
          <w:rFonts w:ascii="var(--bs-font-monospace)" w:hAnsi="var(--bs-font-monospace)"/>
          <w:color w:val="727272"/>
        </w:rPr>
        <w:t>&lt;!-- Dropdown menu links --&gt;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Split dropstart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eading2"/>
        <w:shd w:val="clear" w:color="auto" w:fill="FFFFFF"/>
        <w:rPr>
          <w:rFonts w:ascii="Segoe UI" w:hAnsi="Segoe UI" w:cs="Segoe UI"/>
          <w:b w:val="0"/>
          <w:bCs w:val="0"/>
          <w:color w:val="212529"/>
        </w:rPr>
      </w:pPr>
      <w:bookmarkStart w:id="259" w:name="_Toc144064816"/>
      <w:r>
        <w:rPr>
          <w:rFonts w:ascii="Segoe UI" w:hAnsi="Segoe UI" w:cs="Segoe UI"/>
          <w:b w:val="0"/>
          <w:bCs w:val="0"/>
          <w:color w:val="212529"/>
        </w:rPr>
        <w:t>Menu items</w:t>
      </w:r>
      <w:bookmarkEnd w:id="259"/>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You can use </w:t>
      </w:r>
      <w:r>
        <w:rPr>
          <w:rStyle w:val="HTMLCode"/>
          <w:rFonts w:ascii="var(--bs-font-monospace)" w:hAnsi="var(--bs-font-monospace)"/>
          <w:color w:val="D63384"/>
          <w:sz w:val="21"/>
          <w:szCs w:val="21"/>
        </w:rPr>
        <w:t>&lt;a&gt;</w:t>
      </w:r>
      <w:r>
        <w:rPr>
          <w:rFonts w:ascii="Segoe UI" w:hAnsi="Segoe UI" w:cs="Segoe UI"/>
          <w:color w:val="212529"/>
        </w:rPr>
        <w:t> or </w:t>
      </w:r>
      <w:r>
        <w:rPr>
          <w:rStyle w:val="HTMLCode"/>
          <w:rFonts w:ascii="var(--bs-font-monospace)" w:hAnsi="var(--bs-font-monospace)"/>
          <w:color w:val="D63384"/>
          <w:sz w:val="21"/>
          <w:szCs w:val="21"/>
        </w:rPr>
        <w:t>&lt;button&gt;</w:t>
      </w:r>
      <w:r>
        <w:rPr>
          <w:rFonts w:ascii="Segoe UI" w:hAnsi="Segoe UI" w:cs="Segoe UI"/>
          <w:color w:val="212529"/>
        </w:rPr>
        <w:t> elements as dropdown items.</w:t>
      </w:r>
    </w:p>
    <w:p w:rsidR="00D06311" w:rsidRDefault="00D06311" w:rsidP="00D06311">
      <w:pPr>
        <w:shd w:val="clear" w:color="auto" w:fill="FFFFFF"/>
        <w:rPr>
          <w:rFonts w:ascii="Segoe UI" w:hAnsi="Segoe UI" w:cs="Segoe UI"/>
          <w:color w:val="212529"/>
        </w:rPr>
      </w:pPr>
      <w:r>
        <w:rPr>
          <w:rFonts w:ascii="Segoe UI" w:hAnsi="Segoe UI" w:cs="Segoe UI"/>
          <w:color w:val="212529"/>
        </w:rPr>
        <w:t>Dropdown </w:t>
      </w:r>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"dropdownMenu2"</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Dropdown</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"dropdownMenu2"</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You can also create non-interactive dropdown items with </w:t>
      </w:r>
      <w:r>
        <w:rPr>
          <w:rStyle w:val="HTMLCode"/>
          <w:rFonts w:ascii="var(--bs-font-monospace)" w:hAnsi="var(--bs-font-monospace)"/>
          <w:color w:val="D63384"/>
          <w:sz w:val="21"/>
          <w:szCs w:val="21"/>
        </w:rPr>
        <w:t>.dropdown-item-text</w:t>
      </w:r>
      <w:r>
        <w:rPr>
          <w:rFonts w:ascii="Segoe UI" w:hAnsi="Segoe UI" w:cs="Segoe UI"/>
          <w:color w:val="212529"/>
        </w:rPr>
        <w:t>. Feel free to style further with custom CSS or text utilities.</w:t>
      </w:r>
    </w:p>
    <w:p w:rsidR="00D06311" w:rsidRDefault="00D06311" w:rsidP="00BC5942">
      <w:pPr>
        <w:numPr>
          <w:ilvl w:val="0"/>
          <w:numId w:val="27"/>
        </w:numPr>
        <w:shd w:val="clear" w:color="auto" w:fill="FFFFFF"/>
        <w:spacing w:before="100" w:beforeAutospacing="1" w:after="100" w:afterAutospacing="1" w:line="240" w:lineRule="auto"/>
        <w:ind w:left="0"/>
        <w:rPr>
          <w:rFonts w:ascii="Segoe UI" w:hAnsi="Segoe UI" w:cs="Segoe UI"/>
          <w:color w:val="212529"/>
        </w:rPr>
      </w:pPr>
      <w:r>
        <w:rPr>
          <w:rStyle w:val="dropdown-item-text"/>
          <w:rFonts w:ascii="Segoe UI" w:hAnsi="Segoe UI" w:cs="Segoe UI"/>
          <w:color w:val="212529"/>
        </w:rPr>
        <w:t>Dropdown item text</w:t>
      </w:r>
    </w:p>
    <w:p w:rsidR="00D06311" w:rsidRDefault="00D06311" w:rsidP="00BC5942">
      <w:pPr>
        <w:numPr>
          <w:ilvl w:val="0"/>
          <w:numId w:val="27"/>
        </w:numPr>
        <w:shd w:val="clear" w:color="auto" w:fill="FFFFFF"/>
        <w:spacing w:before="100" w:beforeAutospacing="1" w:after="100" w:afterAutospacing="1" w:line="240" w:lineRule="auto"/>
        <w:ind w:left="0"/>
        <w:rPr>
          <w:rFonts w:ascii="Segoe UI" w:hAnsi="Segoe UI" w:cs="Segoe UI"/>
          <w:color w:val="212529"/>
        </w:rPr>
      </w:pPr>
      <w:hyperlink r:id="rId250" w:history="1">
        <w:r>
          <w:rPr>
            <w:rStyle w:val="Hyperlink"/>
            <w:rFonts w:ascii="Segoe UI" w:hAnsi="Segoe UI" w:cs="Segoe UI"/>
            <w:color w:val="212529"/>
            <w:bdr w:val="none" w:sz="0" w:space="0" w:color="auto" w:frame="1"/>
          </w:rPr>
          <w:t>Action</w:t>
        </w:r>
      </w:hyperlink>
    </w:p>
    <w:p w:rsidR="00D06311" w:rsidRDefault="00D06311" w:rsidP="00BC5942">
      <w:pPr>
        <w:numPr>
          <w:ilvl w:val="0"/>
          <w:numId w:val="27"/>
        </w:numPr>
        <w:shd w:val="clear" w:color="auto" w:fill="FFFFFF"/>
        <w:spacing w:before="100" w:beforeAutospacing="1" w:after="100" w:afterAutospacing="1" w:line="240" w:lineRule="auto"/>
        <w:ind w:left="0"/>
        <w:rPr>
          <w:rFonts w:ascii="Segoe UI" w:hAnsi="Segoe UI" w:cs="Segoe UI"/>
          <w:color w:val="212529"/>
        </w:rPr>
      </w:pPr>
      <w:hyperlink r:id="rId251" w:history="1">
        <w:r>
          <w:rPr>
            <w:rStyle w:val="Hyperlink"/>
            <w:rFonts w:ascii="Segoe UI" w:hAnsi="Segoe UI" w:cs="Segoe UI"/>
            <w:color w:val="212529"/>
            <w:bdr w:val="none" w:sz="0" w:space="0" w:color="auto" w:frame="1"/>
          </w:rPr>
          <w:t>Another action</w:t>
        </w:r>
      </w:hyperlink>
    </w:p>
    <w:p w:rsidR="00D06311" w:rsidRDefault="00D06311" w:rsidP="00BC5942">
      <w:pPr>
        <w:numPr>
          <w:ilvl w:val="0"/>
          <w:numId w:val="27"/>
        </w:numPr>
        <w:shd w:val="clear" w:color="auto" w:fill="FFFFFF"/>
        <w:spacing w:before="100" w:beforeAutospacing="1" w:after="100" w:afterAutospacing="1" w:line="240" w:lineRule="auto"/>
        <w:ind w:left="0"/>
        <w:rPr>
          <w:rFonts w:ascii="Segoe UI" w:hAnsi="Segoe UI" w:cs="Segoe UI"/>
          <w:color w:val="212529"/>
        </w:rPr>
      </w:pPr>
      <w:hyperlink r:id="rId252" w:history="1">
        <w:r>
          <w:rPr>
            <w:rStyle w:val="Hyperlink"/>
            <w:rFonts w:ascii="Segoe UI" w:hAnsi="Segoe UI" w:cs="Segoe UI"/>
            <w:color w:val="212529"/>
            <w:bdr w:val="none" w:sz="0" w:space="0" w:color="auto" w:frame="1"/>
          </w:rPr>
          <w:t>Something else here</w:t>
        </w:r>
      </w:hyperlink>
    </w:p>
    <w:p w:rsidR="00D06311" w:rsidRDefault="00D06311" w:rsidP="00D06311">
      <w:pPr>
        <w:shd w:val="clear" w:color="auto" w:fill="FFFFFF"/>
        <w:spacing w:after="0"/>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"dropdown-item-text"</w:t>
      </w:r>
      <w:r>
        <w:rPr>
          <w:rStyle w:val="p"/>
          <w:rFonts w:ascii="var(--bs-font-monospace)" w:hAnsi="var(--bs-font-monospace)"/>
          <w:color w:val="212529"/>
        </w:rPr>
        <w:t>&gt;</w:t>
      </w:r>
      <w:r>
        <w:rPr>
          <w:rStyle w:val="HTMLCode"/>
          <w:rFonts w:ascii="var(--bs-font-monospace)" w:hAnsi="var(--bs-font-monospace)"/>
          <w:color w:val="212529"/>
        </w:rPr>
        <w:t>Dropdown item text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6F7BC9" w:rsidRDefault="006F7BC9" w:rsidP="00D06311">
      <w:pPr>
        <w:pStyle w:val="Heading3"/>
        <w:shd w:val="clear" w:color="auto" w:fill="FFFFFF"/>
        <w:rPr>
          <w:rFonts w:ascii="Segoe UI" w:hAnsi="Segoe UI" w:cs="Segoe UI"/>
          <w:b w:val="0"/>
          <w:bCs w:val="0"/>
          <w:color w:val="212529"/>
        </w:rPr>
      </w:pPr>
    </w:p>
    <w:p w:rsidR="00AE5A35" w:rsidRDefault="00AE5A35" w:rsidP="00D06311">
      <w:pPr>
        <w:pStyle w:val="Heading3"/>
        <w:shd w:val="clear" w:color="auto" w:fill="FFFFFF"/>
        <w:rPr>
          <w:rFonts w:ascii="Segoe UI" w:hAnsi="Segoe UI" w:cs="Segoe UI"/>
          <w:b w:val="0"/>
          <w:bCs w:val="0"/>
          <w:color w:val="212529"/>
        </w:rPr>
      </w:pPr>
    </w:p>
    <w:p w:rsidR="00D06311" w:rsidRDefault="00D06311" w:rsidP="00D06311">
      <w:pPr>
        <w:pStyle w:val="Heading3"/>
        <w:shd w:val="clear" w:color="auto" w:fill="FFFFFF"/>
        <w:rPr>
          <w:rFonts w:ascii="Segoe UI" w:hAnsi="Segoe UI" w:cs="Segoe UI"/>
          <w:b w:val="0"/>
          <w:bCs w:val="0"/>
          <w:color w:val="212529"/>
        </w:rPr>
      </w:pPr>
      <w:bookmarkStart w:id="260" w:name="_Toc144064817"/>
      <w:r>
        <w:rPr>
          <w:rFonts w:ascii="Segoe UI" w:hAnsi="Segoe UI" w:cs="Segoe UI"/>
          <w:b w:val="0"/>
          <w:bCs w:val="0"/>
          <w:color w:val="212529"/>
        </w:rPr>
        <w:t>Active</w:t>
      </w:r>
      <w:bookmarkEnd w:id="260"/>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Add </w:t>
      </w:r>
      <w:r>
        <w:rPr>
          <w:rStyle w:val="HTMLCode"/>
          <w:rFonts w:ascii="var(--bs-font-monospace)" w:hAnsi="var(--bs-font-monospace)"/>
          <w:color w:val="D63384"/>
          <w:sz w:val="21"/>
          <w:szCs w:val="21"/>
        </w:rPr>
        <w:t>.active</w:t>
      </w:r>
      <w:r>
        <w:rPr>
          <w:rFonts w:ascii="Segoe UI" w:hAnsi="Segoe UI" w:cs="Segoe UI"/>
          <w:color w:val="212529"/>
        </w:rPr>
        <w:t> to items in the dropdown to </w:t>
      </w:r>
      <w:r>
        <w:rPr>
          <w:rStyle w:val="Strong"/>
          <w:rFonts w:ascii="Segoe UI" w:hAnsi="Segoe UI" w:cs="Segoe UI"/>
          <w:color w:val="212529"/>
        </w:rPr>
        <w:t>style them as active</w:t>
      </w:r>
      <w:r>
        <w:rPr>
          <w:rFonts w:ascii="Segoe UI" w:hAnsi="Segoe UI" w:cs="Segoe UI"/>
          <w:color w:val="212529"/>
        </w:rPr>
        <w:t>. To convey the active state to assistive technologies, use the </w:t>
      </w:r>
      <w:r>
        <w:rPr>
          <w:rStyle w:val="HTMLCode"/>
          <w:rFonts w:ascii="var(--bs-font-monospace)" w:hAnsi="var(--bs-font-monospace)"/>
          <w:color w:val="D63384"/>
          <w:sz w:val="21"/>
          <w:szCs w:val="21"/>
        </w:rPr>
        <w:t>aria-current</w:t>
      </w:r>
      <w:r>
        <w:rPr>
          <w:rFonts w:ascii="Segoe UI" w:hAnsi="Segoe UI" w:cs="Segoe UI"/>
          <w:color w:val="212529"/>
        </w:rPr>
        <w:t> attribute — using the </w:t>
      </w:r>
      <w:r>
        <w:rPr>
          <w:rStyle w:val="HTMLCode"/>
          <w:rFonts w:ascii="var(--bs-font-monospace)" w:hAnsi="var(--bs-font-monospace)"/>
          <w:color w:val="D63384"/>
          <w:sz w:val="21"/>
          <w:szCs w:val="21"/>
        </w:rPr>
        <w:t>page</w:t>
      </w:r>
      <w:r>
        <w:rPr>
          <w:rFonts w:ascii="Segoe UI" w:hAnsi="Segoe UI" w:cs="Segoe UI"/>
          <w:color w:val="212529"/>
        </w:rPr>
        <w:t> value for the current page, or </w:t>
      </w:r>
      <w:r>
        <w:rPr>
          <w:rStyle w:val="HTMLCode"/>
          <w:rFonts w:ascii="var(--bs-font-monospace)" w:hAnsi="var(--bs-font-monospace)"/>
          <w:color w:val="D63384"/>
          <w:sz w:val="21"/>
          <w:szCs w:val="21"/>
        </w:rPr>
        <w:t>true</w:t>
      </w:r>
      <w:r>
        <w:rPr>
          <w:rFonts w:ascii="Segoe UI" w:hAnsi="Segoe UI" w:cs="Segoe UI"/>
          <w:color w:val="212529"/>
        </w:rPr>
        <w:t> for the current item in a set.</w:t>
      </w:r>
    </w:p>
    <w:p w:rsidR="00D06311" w:rsidRDefault="00D06311" w:rsidP="00BC5942">
      <w:pPr>
        <w:numPr>
          <w:ilvl w:val="0"/>
          <w:numId w:val="28"/>
        </w:numPr>
        <w:shd w:val="clear" w:color="auto" w:fill="FFFFFF"/>
        <w:spacing w:before="100" w:beforeAutospacing="1" w:after="100" w:afterAutospacing="1" w:line="240" w:lineRule="auto"/>
        <w:ind w:left="0"/>
        <w:rPr>
          <w:rFonts w:ascii="Segoe UI" w:hAnsi="Segoe UI" w:cs="Segoe UI"/>
          <w:color w:val="212529"/>
        </w:rPr>
      </w:pPr>
      <w:hyperlink r:id="rId253" w:history="1">
        <w:r>
          <w:rPr>
            <w:rStyle w:val="Hyperlink"/>
            <w:rFonts w:ascii="Segoe UI" w:hAnsi="Segoe UI" w:cs="Segoe UI"/>
            <w:color w:val="212529"/>
            <w:bdr w:val="none" w:sz="0" w:space="0" w:color="auto" w:frame="1"/>
          </w:rPr>
          <w:t>Regular link</w:t>
        </w:r>
      </w:hyperlink>
    </w:p>
    <w:p w:rsidR="00D06311" w:rsidRDefault="00D06311" w:rsidP="00BC5942">
      <w:pPr>
        <w:numPr>
          <w:ilvl w:val="0"/>
          <w:numId w:val="28"/>
        </w:numPr>
        <w:shd w:val="clear" w:color="auto" w:fill="FFFFFF"/>
        <w:spacing w:before="100" w:beforeAutospacing="1" w:after="100" w:afterAutospacing="1" w:line="240" w:lineRule="auto"/>
        <w:ind w:left="0"/>
        <w:rPr>
          <w:rFonts w:ascii="Segoe UI" w:hAnsi="Segoe UI" w:cs="Segoe UI"/>
          <w:color w:val="212529"/>
        </w:rPr>
      </w:pPr>
      <w:hyperlink r:id="rId254" w:history="1">
        <w:r>
          <w:rPr>
            <w:rStyle w:val="Hyperlink"/>
            <w:rFonts w:ascii="Segoe UI" w:hAnsi="Segoe UI" w:cs="Segoe UI"/>
            <w:color w:val="FFFFFF"/>
            <w:bdr w:val="none" w:sz="0" w:space="0" w:color="auto" w:frame="1"/>
            <w:shd w:val="clear" w:color="auto" w:fill="0D6EFD"/>
          </w:rPr>
          <w:t>Active link</w:t>
        </w:r>
      </w:hyperlink>
    </w:p>
    <w:p w:rsidR="00D06311" w:rsidRDefault="00D06311" w:rsidP="00BC5942">
      <w:pPr>
        <w:numPr>
          <w:ilvl w:val="0"/>
          <w:numId w:val="28"/>
        </w:numPr>
        <w:shd w:val="clear" w:color="auto" w:fill="FFFFFF"/>
        <w:spacing w:before="100" w:beforeAutospacing="1" w:after="100" w:afterAutospacing="1" w:line="240" w:lineRule="auto"/>
        <w:ind w:left="0"/>
        <w:rPr>
          <w:rFonts w:ascii="Segoe UI" w:hAnsi="Segoe UI" w:cs="Segoe UI"/>
          <w:color w:val="212529"/>
        </w:rPr>
      </w:pPr>
      <w:hyperlink r:id="rId255" w:history="1">
        <w:r>
          <w:rPr>
            <w:rStyle w:val="Hyperlink"/>
            <w:rFonts w:ascii="Segoe UI" w:hAnsi="Segoe UI" w:cs="Segoe UI"/>
            <w:color w:val="212529"/>
            <w:bdr w:val="none" w:sz="0" w:space="0" w:color="auto" w:frame="1"/>
          </w:rPr>
          <w:t>Another link</w:t>
        </w:r>
      </w:hyperlink>
    </w:p>
    <w:p w:rsidR="00D06311" w:rsidRDefault="00D06311" w:rsidP="00D06311">
      <w:pPr>
        <w:shd w:val="clear" w:color="auto" w:fill="FFFFFF"/>
        <w:spacing w:after="0"/>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Regular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 active"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Active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eading3"/>
        <w:shd w:val="clear" w:color="auto" w:fill="FFFFFF"/>
        <w:rPr>
          <w:rFonts w:ascii="Segoe UI" w:hAnsi="Segoe UI" w:cs="Segoe UI"/>
          <w:b w:val="0"/>
          <w:bCs w:val="0"/>
          <w:color w:val="212529"/>
        </w:rPr>
      </w:pPr>
      <w:bookmarkStart w:id="261" w:name="_Toc144064818"/>
      <w:r>
        <w:rPr>
          <w:rFonts w:ascii="Segoe UI" w:hAnsi="Segoe UI" w:cs="Segoe UI"/>
          <w:b w:val="0"/>
          <w:bCs w:val="0"/>
          <w:color w:val="212529"/>
        </w:rPr>
        <w:t>Disabled</w:t>
      </w:r>
      <w:bookmarkEnd w:id="261"/>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Add </w:t>
      </w:r>
      <w:r>
        <w:rPr>
          <w:rStyle w:val="HTMLCode"/>
          <w:rFonts w:ascii="var(--bs-font-monospace)" w:hAnsi="var(--bs-font-monospace)"/>
          <w:color w:val="D63384"/>
          <w:sz w:val="21"/>
          <w:szCs w:val="21"/>
        </w:rPr>
        <w:t>.disabled</w:t>
      </w:r>
      <w:r>
        <w:rPr>
          <w:rFonts w:ascii="Segoe UI" w:hAnsi="Segoe UI" w:cs="Segoe UI"/>
          <w:color w:val="212529"/>
        </w:rPr>
        <w:t> to items in the dropdown to </w:t>
      </w:r>
      <w:r>
        <w:rPr>
          <w:rStyle w:val="Strong"/>
          <w:rFonts w:ascii="Segoe UI" w:hAnsi="Segoe UI" w:cs="Segoe UI"/>
          <w:color w:val="212529"/>
        </w:rPr>
        <w:t>style them as disabled</w:t>
      </w:r>
      <w:r>
        <w:rPr>
          <w:rFonts w:ascii="Segoe UI" w:hAnsi="Segoe UI" w:cs="Segoe UI"/>
          <w:color w:val="212529"/>
        </w:rPr>
        <w:t>.</w:t>
      </w:r>
    </w:p>
    <w:p w:rsidR="00D06311" w:rsidRDefault="00D06311" w:rsidP="00BC5942">
      <w:pPr>
        <w:numPr>
          <w:ilvl w:val="0"/>
          <w:numId w:val="29"/>
        </w:numPr>
        <w:shd w:val="clear" w:color="auto" w:fill="FFFFFF"/>
        <w:spacing w:before="100" w:beforeAutospacing="1" w:after="100" w:afterAutospacing="1" w:line="240" w:lineRule="auto"/>
        <w:ind w:left="0"/>
        <w:rPr>
          <w:rFonts w:ascii="Segoe UI" w:hAnsi="Segoe UI" w:cs="Segoe UI"/>
          <w:color w:val="212529"/>
        </w:rPr>
      </w:pPr>
      <w:hyperlink r:id="rId256" w:history="1">
        <w:r>
          <w:rPr>
            <w:rStyle w:val="Hyperlink"/>
            <w:rFonts w:ascii="Segoe UI" w:hAnsi="Segoe UI" w:cs="Segoe UI"/>
            <w:color w:val="212529"/>
            <w:bdr w:val="none" w:sz="0" w:space="0" w:color="auto" w:frame="1"/>
          </w:rPr>
          <w:t>Regular link</w:t>
        </w:r>
      </w:hyperlink>
    </w:p>
    <w:p w:rsidR="00D06311" w:rsidRDefault="00D06311" w:rsidP="00BC5942">
      <w:pPr>
        <w:numPr>
          <w:ilvl w:val="0"/>
          <w:numId w:val="29"/>
        </w:numPr>
        <w:shd w:val="clear" w:color="auto" w:fill="FFFFFF"/>
        <w:spacing w:before="100" w:beforeAutospacing="1" w:after="100" w:afterAutospacing="1" w:line="240" w:lineRule="auto"/>
        <w:ind w:left="0"/>
        <w:rPr>
          <w:rFonts w:ascii="Segoe UI" w:hAnsi="Segoe UI" w:cs="Segoe UI"/>
          <w:color w:val="212529"/>
        </w:rPr>
      </w:pPr>
      <w:hyperlink r:id="rId257" w:history="1">
        <w:r>
          <w:rPr>
            <w:rStyle w:val="Hyperlink"/>
            <w:rFonts w:ascii="Segoe UI" w:hAnsi="Segoe UI" w:cs="Segoe UI"/>
            <w:color w:val="ADB5BD"/>
            <w:bdr w:val="none" w:sz="0" w:space="0" w:color="auto" w:frame="1"/>
          </w:rPr>
          <w:t>Disabled link</w:t>
        </w:r>
      </w:hyperlink>
    </w:p>
    <w:p w:rsidR="00D06311" w:rsidRDefault="00D06311" w:rsidP="00BC5942">
      <w:pPr>
        <w:numPr>
          <w:ilvl w:val="0"/>
          <w:numId w:val="29"/>
        </w:numPr>
        <w:shd w:val="clear" w:color="auto" w:fill="FFFFFF"/>
        <w:spacing w:before="100" w:beforeAutospacing="1" w:after="100" w:afterAutospacing="1" w:line="240" w:lineRule="auto"/>
        <w:ind w:left="0"/>
        <w:rPr>
          <w:rFonts w:ascii="Segoe UI" w:hAnsi="Segoe UI" w:cs="Segoe UI"/>
          <w:color w:val="212529"/>
        </w:rPr>
      </w:pPr>
      <w:hyperlink r:id="rId258" w:history="1">
        <w:r>
          <w:rPr>
            <w:rStyle w:val="Hyperlink"/>
            <w:rFonts w:ascii="Segoe UI" w:hAnsi="Segoe UI" w:cs="Segoe UI"/>
            <w:color w:val="212529"/>
            <w:bdr w:val="none" w:sz="0" w:space="0" w:color="auto" w:frame="1"/>
          </w:rPr>
          <w:t>Another link</w:t>
        </w:r>
      </w:hyperlink>
    </w:p>
    <w:p w:rsidR="00D06311" w:rsidRDefault="00D06311" w:rsidP="00D06311">
      <w:pPr>
        <w:shd w:val="clear" w:color="auto" w:fill="FFFFFF"/>
        <w:spacing w:after="0"/>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Regular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eading2"/>
        <w:shd w:val="clear" w:color="auto" w:fill="FFFFFF"/>
        <w:rPr>
          <w:rFonts w:ascii="Segoe UI" w:hAnsi="Segoe UI" w:cs="Segoe UI"/>
          <w:b w:val="0"/>
          <w:bCs w:val="0"/>
          <w:color w:val="212529"/>
        </w:rPr>
      </w:pPr>
      <w:bookmarkStart w:id="262" w:name="_Toc144064819"/>
      <w:r>
        <w:rPr>
          <w:rFonts w:ascii="Segoe UI" w:hAnsi="Segoe UI" w:cs="Segoe UI"/>
          <w:b w:val="0"/>
          <w:bCs w:val="0"/>
          <w:color w:val="212529"/>
        </w:rPr>
        <w:t>Menu alignment</w:t>
      </w:r>
      <w:bookmarkEnd w:id="262"/>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By default, a dropdown menu is automatically positioned 100% from the top and along the left side of its parent. You can change this with the directional </w:t>
      </w:r>
      <w:r>
        <w:rPr>
          <w:rStyle w:val="HTMLCode"/>
          <w:rFonts w:ascii="var(--bs-font-monospace)" w:hAnsi="var(--bs-font-monospace)"/>
          <w:color w:val="D63384"/>
          <w:sz w:val="21"/>
          <w:szCs w:val="21"/>
        </w:rPr>
        <w:t>.drop*</w:t>
      </w:r>
      <w:r>
        <w:rPr>
          <w:rFonts w:ascii="Segoe UI" w:hAnsi="Segoe UI" w:cs="Segoe UI"/>
          <w:color w:val="212529"/>
        </w:rPr>
        <w:t> classes, but you can also control them with additional modifier classes.</w:t>
      </w:r>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Add </w:t>
      </w:r>
      <w:r>
        <w:rPr>
          <w:rStyle w:val="HTMLCode"/>
          <w:rFonts w:ascii="var(--bs-font-monospace)" w:hAnsi="var(--bs-font-monospace)"/>
          <w:color w:val="D63384"/>
          <w:sz w:val="21"/>
          <w:szCs w:val="21"/>
        </w:rPr>
        <w:t>.dropdown-menu-end</w:t>
      </w:r>
      <w:r>
        <w:rPr>
          <w:rFonts w:ascii="Segoe UI" w:hAnsi="Segoe UI" w:cs="Segoe UI"/>
          <w:color w:val="212529"/>
        </w:rPr>
        <w:t> to a </w:t>
      </w:r>
      <w:r>
        <w:rPr>
          <w:rStyle w:val="HTMLCode"/>
          <w:rFonts w:ascii="var(--bs-font-monospace)" w:hAnsi="var(--bs-font-monospace)"/>
          <w:color w:val="D63384"/>
          <w:sz w:val="21"/>
          <w:szCs w:val="21"/>
        </w:rPr>
        <w:t>.dropdown-menu</w:t>
      </w:r>
      <w:r>
        <w:rPr>
          <w:rFonts w:ascii="Segoe UI" w:hAnsi="Segoe UI" w:cs="Segoe UI"/>
          <w:color w:val="212529"/>
        </w:rPr>
        <w:t> to right align the dropdown menu. Directions are mirrored when using Bootstrap in RTL, meaning </w:t>
      </w:r>
      <w:r>
        <w:rPr>
          <w:rStyle w:val="HTMLCode"/>
          <w:rFonts w:ascii="var(--bs-font-monospace)" w:hAnsi="var(--bs-font-monospace)"/>
          <w:color w:val="D63384"/>
          <w:sz w:val="21"/>
          <w:szCs w:val="21"/>
        </w:rPr>
        <w:t>.dropdown-menu-end</w:t>
      </w:r>
      <w:r>
        <w:rPr>
          <w:rFonts w:ascii="Segoe UI" w:hAnsi="Segoe UI" w:cs="Segoe UI"/>
          <w:color w:val="212529"/>
        </w:rPr>
        <w:t> will appear on the left side.</w:t>
      </w:r>
    </w:p>
    <w:p w:rsidR="00D06311" w:rsidRDefault="00D06311" w:rsidP="00D06311">
      <w:pPr>
        <w:shd w:val="clear" w:color="auto" w:fill="FFFFFF"/>
        <w:rPr>
          <w:rFonts w:ascii="Segoe UI" w:hAnsi="Segoe UI" w:cs="Segoe UI"/>
          <w:color w:val="212529"/>
        </w:rPr>
      </w:pPr>
      <w:r>
        <w:rPr>
          <w:rStyle w:val="Strong"/>
          <w:rFonts w:ascii="Segoe UI" w:hAnsi="Segoe UI" w:cs="Segoe UI"/>
          <w:color w:val="212529"/>
        </w:rPr>
        <w:t>Heads up!</w:t>
      </w:r>
      <w:r>
        <w:rPr>
          <w:rFonts w:ascii="Segoe UI" w:hAnsi="Segoe UI" w:cs="Segoe UI"/>
          <w:color w:val="212529"/>
        </w:rPr>
        <w:t> Dropdowns are positioned thanks to Popper except when they are contained in a navbar.</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Right-aligned menu example </w:t>
      </w:r>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Right-aligned menu example</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 dropdown-menu-end"</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eading3"/>
        <w:shd w:val="clear" w:color="auto" w:fill="FFFFFF"/>
        <w:rPr>
          <w:rFonts w:ascii="Segoe UI" w:hAnsi="Segoe UI" w:cs="Segoe UI"/>
          <w:b w:val="0"/>
          <w:bCs w:val="0"/>
          <w:color w:val="212529"/>
        </w:rPr>
      </w:pPr>
      <w:bookmarkStart w:id="263" w:name="_Toc144064820"/>
      <w:r>
        <w:rPr>
          <w:rFonts w:ascii="Segoe UI" w:hAnsi="Segoe UI" w:cs="Segoe UI"/>
          <w:b w:val="0"/>
          <w:bCs w:val="0"/>
          <w:color w:val="212529"/>
        </w:rPr>
        <w:t>Responsive alignment</w:t>
      </w:r>
      <w:bookmarkEnd w:id="263"/>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If you want to use responsive alignment, disable dynamic positioning by adding the </w:t>
      </w:r>
      <w:r>
        <w:rPr>
          <w:rStyle w:val="HTMLCode"/>
          <w:rFonts w:ascii="var(--bs-font-monospace)" w:hAnsi="var(--bs-font-monospace)"/>
          <w:color w:val="D63384"/>
          <w:sz w:val="21"/>
          <w:szCs w:val="21"/>
        </w:rPr>
        <w:t>data-bs-display="static"</w:t>
      </w:r>
      <w:r>
        <w:rPr>
          <w:rFonts w:ascii="Segoe UI" w:hAnsi="Segoe UI" w:cs="Segoe UI"/>
          <w:color w:val="212529"/>
        </w:rPr>
        <w:t> attribute and use the responsive variation classes.</w:t>
      </w:r>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To align </w:t>
      </w:r>
      <w:r>
        <w:rPr>
          <w:rStyle w:val="Strong"/>
          <w:rFonts w:ascii="Segoe UI" w:hAnsi="Segoe UI" w:cs="Segoe UI"/>
          <w:color w:val="212529"/>
        </w:rPr>
        <w:t>right</w:t>
      </w:r>
      <w:r>
        <w:rPr>
          <w:rFonts w:ascii="Segoe UI" w:hAnsi="Segoe UI" w:cs="Segoe UI"/>
          <w:color w:val="212529"/>
        </w:rPr>
        <w:t> the dropdown menu with the given breakpoint or larger, add </w:t>
      </w:r>
      <w:r>
        <w:rPr>
          <w:rStyle w:val="HTMLCode"/>
          <w:rFonts w:ascii="var(--bs-font-monospace)" w:hAnsi="var(--bs-font-monospace)"/>
          <w:color w:val="D63384"/>
          <w:sz w:val="21"/>
          <w:szCs w:val="21"/>
        </w:rPr>
        <w:t>.dropdown-menu{-sm|-md|-lg|-xl|-xxl}-end</w:t>
      </w:r>
      <w:r>
        <w:rPr>
          <w:rFonts w:ascii="Segoe UI" w:hAnsi="Segoe UI" w:cs="Segoe UI"/>
          <w:color w:val="212529"/>
        </w:rPr>
        <w:t>.</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Left-aligned but right aligned when large screen </w:t>
      </w:r>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data-bs-display</w:t>
      </w:r>
      <w:r>
        <w:rPr>
          <w:rStyle w:val="o"/>
          <w:rFonts w:ascii="var(--bs-font-monospace)" w:hAnsi="var(--bs-font-monospace)"/>
          <w:color w:val="555555"/>
        </w:rPr>
        <w:t>=</w:t>
      </w:r>
      <w:r>
        <w:rPr>
          <w:rStyle w:val="s"/>
          <w:rFonts w:ascii="var(--bs-font-monospace)" w:hAnsi="var(--bs-font-monospace)"/>
          <w:color w:val="D73038"/>
        </w:rPr>
        <w:t>"static"</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Left-aligned but right aligned when large screen</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 dropdown-menu-lg-end"</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To align </w:t>
      </w:r>
      <w:r>
        <w:rPr>
          <w:rStyle w:val="Strong"/>
          <w:rFonts w:ascii="Segoe UI" w:hAnsi="Segoe UI" w:cs="Segoe UI"/>
          <w:color w:val="212529"/>
        </w:rPr>
        <w:t>left</w:t>
      </w:r>
      <w:r>
        <w:rPr>
          <w:rFonts w:ascii="Segoe UI" w:hAnsi="Segoe UI" w:cs="Segoe UI"/>
          <w:color w:val="212529"/>
        </w:rPr>
        <w:t> the dropdown menu with the given breakpoint or larger, add </w:t>
      </w:r>
      <w:r>
        <w:rPr>
          <w:rStyle w:val="HTMLCode"/>
          <w:rFonts w:ascii="var(--bs-font-monospace)" w:hAnsi="var(--bs-font-monospace)"/>
          <w:color w:val="D63384"/>
          <w:sz w:val="21"/>
          <w:szCs w:val="21"/>
        </w:rPr>
        <w:t>.dropdown-menu-end</w:t>
      </w:r>
      <w:r>
        <w:rPr>
          <w:rFonts w:ascii="Segoe UI" w:hAnsi="Segoe UI" w:cs="Segoe UI"/>
          <w:color w:val="212529"/>
        </w:rPr>
        <w:t> and </w:t>
      </w:r>
      <w:r>
        <w:rPr>
          <w:rStyle w:val="HTMLCode"/>
          <w:rFonts w:ascii="var(--bs-font-monospace)" w:hAnsi="var(--bs-font-monospace)"/>
          <w:color w:val="D63384"/>
          <w:sz w:val="21"/>
          <w:szCs w:val="21"/>
        </w:rPr>
        <w:t>.dropdown-menu{-sm|-md|-lg|-xl|-xxl}-start</w:t>
      </w:r>
      <w:r>
        <w:rPr>
          <w:rFonts w:ascii="Segoe UI" w:hAnsi="Segoe UI" w:cs="Segoe UI"/>
          <w:color w:val="212529"/>
        </w:rPr>
        <w:t>.</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Right-aligned but left aligned when large screen </w:t>
      </w:r>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data-bs-display</w:t>
      </w:r>
      <w:r>
        <w:rPr>
          <w:rStyle w:val="o"/>
          <w:rFonts w:ascii="var(--bs-font-monospace)" w:hAnsi="var(--bs-font-monospace)"/>
          <w:color w:val="555555"/>
        </w:rPr>
        <w:t>=</w:t>
      </w:r>
      <w:r>
        <w:rPr>
          <w:rStyle w:val="s"/>
          <w:rFonts w:ascii="var(--bs-font-monospace)" w:hAnsi="var(--bs-font-monospace)"/>
          <w:color w:val="D73038"/>
        </w:rPr>
        <w:t>"static"</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Right-aligned but left aligned when large screen</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 dropdown-menu-end dropdown-menu-lg-start"</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Note that you don’t need to add a </w:t>
      </w:r>
      <w:r>
        <w:rPr>
          <w:rStyle w:val="HTMLCode"/>
          <w:rFonts w:ascii="var(--bs-font-monospace)" w:hAnsi="var(--bs-font-monospace)"/>
          <w:color w:val="D63384"/>
          <w:sz w:val="21"/>
          <w:szCs w:val="21"/>
        </w:rPr>
        <w:t>data-bs-display="static"</w:t>
      </w:r>
      <w:r>
        <w:rPr>
          <w:rFonts w:ascii="Segoe UI" w:hAnsi="Segoe UI" w:cs="Segoe UI"/>
          <w:color w:val="212529"/>
        </w:rPr>
        <w:t> attribute to dropdown buttons in navbars, since Popper isn’t used in navbars.</w:t>
      </w:r>
    </w:p>
    <w:p w:rsidR="00D06311" w:rsidRDefault="00D06311" w:rsidP="00D06311">
      <w:pPr>
        <w:pStyle w:val="Heading3"/>
        <w:shd w:val="clear" w:color="auto" w:fill="FFFFFF"/>
        <w:rPr>
          <w:rFonts w:ascii="Segoe UI" w:hAnsi="Segoe UI" w:cs="Segoe UI"/>
          <w:b w:val="0"/>
          <w:bCs w:val="0"/>
          <w:color w:val="212529"/>
        </w:rPr>
      </w:pPr>
      <w:bookmarkStart w:id="264" w:name="_Toc144064821"/>
      <w:r>
        <w:rPr>
          <w:rFonts w:ascii="Segoe UI" w:hAnsi="Segoe UI" w:cs="Segoe UI"/>
          <w:b w:val="0"/>
          <w:bCs w:val="0"/>
          <w:color w:val="212529"/>
        </w:rPr>
        <w:t>Alignment options</w:t>
      </w:r>
      <w:bookmarkEnd w:id="264"/>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Taking most of the options shown above, here’s a small kitchen sink demo of various dropdown alignment options in one place.</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Dropdown </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Right-aligned menu </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Left-aligned, right-aligned lg </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Right-aligned, left-aligned lg </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 Dropstart</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Dropend </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Dropup </w:t>
      </w:r>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"dropdownMenuButton"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Dropdown</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"dropdownMenuButton"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Right-aligned menu</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 dropdown-menu-end"</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data-bs-display</w:t>
      </w:r>
      <w:r>
        <w:rPr>
          <w:rStyle w:val="o"/>
          <w:rFonts w:ascii="var(--bs-font-monospace)" w:hAnsi="var(--bs-font-monospace)"/>
          <w:color w:val="555555"/>
        </w:rPr>
        <w:t>=</w:t>
      </w:r>
      <w:r>
        <w:rPr>
          <w:rStyle w:val="s"/>
          <w:rFonts w:ascii="var(--bs-font-monospace)" w:hAnsi="var(--bs-font-monospace)"/>
          <w:color w:val="D73038"/>
        </w:rPr>
        <w:t>"static"</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Left-aligned, right-aligned lg</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 dropdown-menu-lg-end"</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data-bs-display</w:t>
      </w:r>
      <w:r>
        <w:rPr>
          <w:rStyle w:val="o"/>
          <w:rFonts w:ascii="var(--bs-font-monospace)" w:hAnsi="var(--bs-font-monospace)"/>
          <w:color w:val="555555"/>
        </w:rPr>
        <w:t>=</w:t>
      </w:r>
      <w:r>
        <w:rPr>
          <w:rStyle w:val="s"/>
          <w:rFonts w:ascii="var(--bs-font-monospace)" w:hAnsi="var(--bs-font-monospace)"/>
          <w:color w:val="D73038"/>
        </w:rPr>
        <w:t>"static"</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Right-aligned, left-aligned lg</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 dropdown-menu-end dropdown-menu-lg-start"</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 dropstart"</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Dropstart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 dropend"</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Dropend</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 dropup"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Dropup</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eading2"/>
        <w:shd w:val="clear" w:color="auto" w:fill="FFFFFF"/>
        <w:rPr>
          <w:rFonts w:ascii="Segoe UI" w:hAnsi="Segoe UI" w:cs="Segoe UI"/>
          <w:b w:val="0"/>
          <w:bCs w:val="0"/>
          <w:color w:val="212529"/>
        </w:rPr>
      </w:pPr>
      <w:bookmarkStart w:id="265" w:name="_Toc144064822"/>
      <w:r>
        <w:rPr>
          <w:rFonts w:ascii="Segoe UI" w:hAnsi="Segoe UI" w:cs="Segoe UI"/>
          <w:b w:val="0"/>
          <w:bCs w:val="0"/>
          <w:color w:val="212529"/>
        </w:rPr>
        <w:t>Menu content</w:t>
      </w:r>
      <w:bookmarkEnd w:id="265"/>
    </w:p>
    <w:p w:rsidR="00D06311" w:rsidRDefault="00D06311" w:rsidP="00D06311">
      <w:pPr>
        <w:pStyle w:val="Heading3"/>
        <w:shd w:val="clear" w:color="auto" w:fill="FFFFFF"/>
        <w:rPr>
          <w:rFonts w:ascii="Segoe UI" w:hAnsi="Segoe UI" w:cs="Segoe UI"/>
          <w:b w:val="0"/>
          <w:bCs w:val="0"/>
          <w:color w:val="212529"/>
        </w:rPr>
      </w:pPr>
      <w:bookmarkStart w:id="266" w:name="_Toc144064823"/>
      <w:r>
        <w:rPr>
          <w:rFonts w:ascii="Segoe UI" w:hAnsi="Segoe UI" w:cs="Segoe UI"/>
          <w:b w:val="0"/>
          <w:bCs w:val="0"/>
          <w:color w:val="212529"/>
        </w:rPr>
        <w:t>Headers</w:t>
      </w:r>
      <w:bookmarkEnd w:id="266"/>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Add a header to label sections of actions in any dropdown menu.</w:t>
      </w:r>
    </w:p>
    <w:p w:rsidR="00D06311" w:rsidRDefault="00D06311" w:rsidP="00BC5942">
      <w:pPr>
        <w:pStyle w:val="Heading6"/>
        <w:keepNext w:val="0"/>
        <w:keepLines w:val="0"/>
        <w:numPr>
          <w:ilvl w:val="0"/>
          <w:numId w:val="30"/>
        </w:numPr>
        <w:shd w:val="clear" w:color="auto" w:fill="FFFFFF"/>
        <w:spacing w:before="0" w:line="240" w:lineRule="auto"/>
        <w:ind w:left="0"/>
        <w:rPr>
          <w:rFonts w:ascii="Segoe UI" w:hAnsi="Segoe UI" w:cs="Segoe UI"/>
          <w:color w:val="6C757D"/>
        </w:rPr>
      </w:pPr>
      <w:r>
        <w:rPr>
          <w:rFonts w:ascii="Segoe UI" w:hAnsi="Segoe UI" w:cs="Segoe UI"/>
          <w:b/>
          <w:bCs/>
          <w:color w:val="6C757D"/>
        </w:rPr>
        <w:t>Dropdown header</w:t>
      </w:r>
    </w:p>
    <w:p w:rsidR="00D06311" w:rsidRDefault="00D06311" w:rsidP="00BC5942">
      <w:pPr>
        <w:numPr>
          <w:ilvl w:val="0"/>
          <w:numId w:val="30"/>
        </w:numPr>
        <w:shd w:val="clear" w:color="auto" w:fill="FFFFFF"/>
        <w:spacing w:before="100" w:beforeAutospacing="1" w:after="100" w:afterAutospacing="1" w:line="240" w:lineRule="auto"/>
        <w:ind w:left="0"/>
        <w:rPr>
          <w:rFonts w:ascii="Segoe UI" w:hAnsi="Segoe UI" w:cs="Segoe UI"/>
          <w:color w:val="212529"/>
        </w:rPr>
      </w:pPr>
      <w:hyperlink r:id="rId259" w:history="1">
        <w:r>
          <w:rPr>
            <w:rStyle w:val="Hyperlink"/>
            <w:rFonts w:ascii="Segoe UI" w:hAnsi="Segoe UI" w:cs="Segoe UI"/>
            <w:color w:val="212529"/>
            <w:bdr w:val="none" w:sz="0" w:space="0" w:color="auto" w:frame="1"/>
          </w:rPr>
          <w:t>Action</w:t>
        </w:r>
      </w:hyperlink>
    </w:p>
    <w:p w:rsidR="00D06311" w:rsidRDefault="00D06311" w:rsidP="00BC5942">
      <w:pPr>
        <w:numPr>
          <w:ilvl w:val="0"/>
          <w:numId w:val="30"/>
        </w:numPr>
        <w:shd w:val="clear" w:color="auto" w:fill="FFFFFF"/>
        <w:spacing w:before="100" w:beforeAutospacing="1" w:after="100" w:afterAutospacing="1" w:line="240" w:lineRule="auto"/>
        <w:ind w:left="0"/>
        <w:rPr>
          <w:rFonts w:ascii="Segoe UI" w:hAnsi="Segoe UI" w:cs="Segoe UI"/>
          <w:color w:val="212529"/>
        </w:rPr>
      </w:pPr>
      <w:hyperlink r:id="rId260" w:history="1">
        <w:r>
          <w:rPr>
            <w:rStyle w:val="Hyperlink"/>
            <w:rFonts w:ascii="Segoe UI" w:hAnsi="Segoe UI" w:cs="Segoe UI"/>
            <w:color w:val="212529"/>
            <w:bdr w:val="none" w:sz="0" w:space="0" w:color="auto" w:frame="1"/>
          </w:rPr>
          <w:t>Another action</w:t>
        </w:r>
      </w:hyperlink>
    </w:p>
    <w:p w:rsidR="00D06311" w:rsidRDefault="00D06311" w:rsidP="00D06311">
      <w:pPr>
        <w:shd w:val="clear" w:color="auto" w:fill="FFFFFF"/>
        <w:spacing w:after="0"/>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h6</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"dropdown-header"</w:t>
      </w:r>
      <w:r>
        <w:rPr>
          <w:rStyle w:val="p"/>
          <w:rFonts w:ascii="var(--bs-font-monospace)" w:hAnsi="var(--bs-font-monospace)"/>
          <w:color w:val="212529"/>
        </w:rPr>
        <w:t>&gt;</w:t>
      </w:r>
      <w:r>
        <w:rPr>
          <w:rStyle w:val="HTMLCode"/>
          <w:rFonts w:ascii="var(--bs-font-monospace)" w:hAnsi="var(--bs-font-monospace)"/>
          <w:color w:val="212529"/>
        </w:rPr>
        <w:t>Dropdown header</w:t>
      </w:r>
      <w:r>
        <w:rPr>
          <w:rStyle w:val="p"/>
          <w:rFonts w:ascii="var(--bs-font-monospace)" w:hAnsi="var(--bs-font-monospace)"/>
          <w:color w:val="212529"/>
        </w:rPr>
        <w:t>&lt;/</w:t>
      </w:r>
      <w:r>
        <w:rPr>
          <w:rStyle w:val="nt"/>
          <w:rFonts w:ascii="var(--bs-font-monospace)" w:hAnsi="var(--bs-font-monospace)"/>
          <w:color w:val="2F6F9F"/>
        </w:rPr>
        <w:t>h6</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eading3"/>
        <w:shd w:val="clear" w:color="auto" w:fill="FFFFFF"/>
        <w:rPr>
          <w:rFonts w:ascii="Segoe UI" w:hAnsi="Segoe UI" w:cs="Segoe UI"/>
          <w:b w:val="0"/>
          <w:bCs w:val="0"/>
          <w:color w:val="212529"/>
        </w:rPr>
      </w:pPr>
      <w:bookmarkStart w:id="267" w:name="_Toc144064824"/>
      <w:r>
        <w:rPr>
          <w:rFonts w:ascii="Segoe UI" w:hAnsi="Segoe UI" w:cs="Segoe UI"/>
          <w:b w:val="0"/>
          <w:bCs w:val="0"/>
          <w:color w:val="212529"/>
        </w:rPr>
        <w:t>Dividers</w:t>
      </w:r>
      <w:bookmarkEnd w:id="267"/>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Separate groups of related menu items with a divider.</w:t>
      </w:r>
    </w:p>
    <w:p w:rsidR="00D06311" w:rsidRDefault="00D06311" w:rsidP="00BC5942">
      <w:pPr>
        <w:numPr>
          <w:ilvl w:val="0"/>
          <w:numId w:val="31"/>
        </w:numPr>
        <w:shd w:val="clear" w:color="auto" w:fill="FFFFFF"/>
        <w:spacing w:before="100" w:beforeAutospacing="1" w:after="100" w:afterAutospacing="1" w:line="240" w:lineRule="auto"/>
        <w:ind w:left="0"/>
        <w:rPr>
          <w:rFonts w:ascii="Segoe UI" w:hAnsi="Segoe UI" w:cs="Segoe UI"/>
          <w:color w:val="212529"/>
        </w:rPr>
      </w:pPr>
      <w:hyperlink r:id="rId261" w:history="1">
        <w:r>
          <w:rPr>
            <w:rStyle w:val="Hyperlink"/>
            <w:rFonts w:ascii="Segoe UI" w:hAnsi="Segoe UI" w:cs="Segoe UI"/>
            <w:color w:val="212529"/>
            <w:bdr w:val="none" w:sz="0" w:space="0" w:color="auto" w:frame="1"/>
          </w:rPr>
          <w:t>Action</w:t>
        </w:r>
      </w:hyperlink>
    </w:p>
    <w:p w:rsidR="00D06311" w:rsidRDefault="00D06311" w:rsidP="00BC5942">
      <w:pPr>
        <w:numPr>
          <w:ilvl w:val="0"/>
          <w:numId w:val="31"/>
        </w:numPr>
        <w:shd w:val="clear" w:color="auto" w:fill="FFFFFF"/>
        <w:spacing w:before="100" w:beforeAutospacing="1" w:after="100" w:afterAutospacing="1" w:line="240" w:lineRule="auto"/>
        <w:ind w:left="0"/>
        <w:rPr>
          <w:rFonts w:ascii="Segoe UI" w:hAnsi="Segoe UI" w:cs="Segoe UI"/>
          <w:color w:val="212529"/>
        </w:rPr>
      </w:pPr>
      <w:hyperlink r:id="rId262" w:history="1">
        <w:r>
          <w:rPr>
            <w:rStyle w:val="Hyperlink"/>
            <w:rFonts w:ascii="Segoe UI" w:hAnsi="Segoe UI" w:cs="Segoe UI"/>
            <w:color w:val="212529"/>
            <w:bdr w:val="none" w:sz="0" w:space="0" w:color="auto" w:frame="1"/>
          </w:rPr>
          <w:t>Another action</w:t>
        </w:r>
      </w:hyperlink>
    </w:p>
    <w:p w:rsidR="00D06311" w:rsidRDefault="00D06311" w:rsidP="00BC5942">
      <w:pPr>
        <w:numPr>
          <w:ilvl w:val="0"/>
          <w:numId w:val="31"/>
        </w:numPr>
        <w:shd w:val="clear" w:color="auto" w:fill="FFFFFF"/>
        <w:spacing w:before="100" w:beforeAutospacing="1" w:after="100" w:afterAutospacing="1" w:line="240" w:lineRule="auto"/>
        <w:ind w:left="0"/>
        <w:rPr>
          <w:rFonts w:ascii="Segoe UI" w:hAnsi="Segoe UI" w:cs="Segoe UI"/>
          <w:color w:val="212529"/>
        </w:rPr>
      </w:pPr>
      <w:hyperlink r:id="rId263" w:history="1">
        <w:r>
          <w:rPr>
            <w:rStyle w:val="Hyperlink"/>
            <w:rFonts w:ascii="Segoe UI" w:hAnsi="Segoe UI" w:cs="Segoe UI"/>
            <w:color w:val="212529"/>
            <w:bdr w:val="none" w:sz="0" w:space="0" w:color="auto" w:frame="1"/>
          </w:rPr>
          <w:t>Something else here</w:t>
        </w:r>
      </w:hyperlink>
    </w:p>
    <w:p w:rsidR="00D06311" w:rsidRDefault="00D06311" w:rsidP="00BC5942">
      <w:pPr>
        <w:numPr>
          <w:ilvl w:val="0"/>
          <w:numId w:val="31"/>
        </w:numPr>
        <w:shd w:val="clear" w:color="auto" w:fill="FFFFFF"/>
        <w:spacing w:before="100" w:beforeAutospacing="1" w:after="100" w:afterAutospacing="1" w:line="240" w:lineRule="auto"/>
        <w:ind w:left="0"/>
        <w:rPr>
          <w:rFonts w:ascii="Segoe UI" w:hAnsi="Segoe UI" w:cs="Segoe UI"/>
          <w:color w:val="212529"/>
        </w:rPr>
      </w:pPr>
      <w:r>
        <w:rPr>
          <w:rFonts w:ascii="Segoe UI" w:hAnsi="Segoe UI" w:cs="Segoe UI"/>
          <w:color w:val="212529"/>
        </w:rPr>
        <w:pict>
          <v:rect id="_x0000_i1416" style="width:0;height:.75pt" o:hralign="center" o:hrstd="t" o:hr="t" fillcolor="#a0a0a0" stroked="f"/>
        </w:pict>
      </w:r>
    </w:p>
    <w:p w:rsidR="00D06311" w:rsidRDefault="00D06311" w:rsidP="00BC5942">
      <w:pPr>
        <w:numPr>
          <w:ilvl w:val="0"/>
          <w:numId w:val="31"/>
        </w:numPr>
        <w:shd w:val="clear" w:color="auto" w:fill="FFFFFF"/>
        <w:spacing w:before="100" w:beforeAutospacing="1" w:after="100" w:afterAutospacing="1" w:line="240" w:lineRule="auto"/>
        <w:ind w:left="0"/>
        <w:rPr>
          <w:rFonts w:ascii="Segoe UI" w:hAnsi="Segoe UI" w:cs="Segoe UI"/>
          <w:color w:val="212529"/>
        </w:rPr>
      </w:pPr>
      <w:hyperlink r:id="rId264" w:history="1">
        <w:r>
          <w:rPr>
            <w:rStyle w:val="Hyperlink"/>
            <w:rFonts w:ascii="Segoe UI" w:hAnsi="Segoe UI" w:cs="Segoe UI"/>
            <w:color w:val="212529"/>
            <w:bdr w:val="none" w:sz="0" w:space="0" w:color="auto" w:frame="1"/>
          </w:rPr>
          <w:t>Separated link</w:t>
        </w:r>
      </w:hyperlink>
    </w:p>
    <w:p w:rsidR="00D06311" w:rsidRDefault="00D06311" w:rsidP="00D06311">
      <w:pPr>
        <w:shd w:val="clear" w:color="auto" w:fill="FFFFFF"/>
        <w:spacing w:after="0"/>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hr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"dropdown-divider"</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Separated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eading3"/>
        <w:shd w:val="clear" w:color="auto" w:fill="FFFFFF"/>
        <w:rPr>
          <w:rFonts w:ascii="Segoe UI" w:hAnsi="Segoe UI" w:cs="Segoe UI"/>
          <w:b w:val="0"/>
          <w:bCs w:val="0"/>
          <w:color w:val="212529"/>
        </w:rPr>
      </w:pPr>
      <w:bookmarkStart w:id="268" w:name="_Toc144064825"/>
      <w:r>
        <w:rPr>
          <w:rFonts w:ascii="Segoe UI" w:hAnsi="Segoe UI" w:cs="Segoe UI"/>
          <w:b w:val="0"/>
          <w:bCs w:val="0"/>
          <w:color w:val="212529"/>
        </w:rPr>
        <w:t>Text</w:t>
      </w:r>
      <w:bookmarkEnd w:id="268"/>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Place any freeform text within a dropdown menu with text and use </w:t>
      </w:r>
      <w:hyperlink r:id="rId265" w:history="1">
        <w:r>
          <w:rPr>
            <w:rStyle w:val="Hyperlink"/>
            <w:rFonts w:ascii="Segoe UI" w:hAnsi="Segoe UI" w:cs="Segoe UI"/>
            <w:color w:val="0D6EFD"/>
          </w:rPr>
          <w:t>spacing utilities</w:t>
        </w:r>
      </w:hyperlink>
      <w:r>
        <w:rPr>
          <w:rFonts w:ascii="Segoe UI" w:hAnsi="Segoe UI" w:cs="Segoe UI"/>
          <w:color w:val="212529"/>
        </w:rPr>
        <w:t>. Note that you’ll likely need additional sizing styles to constrain the menu width.</w:t>
      </w:r>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Some example text that's free-flowing within the dropdown menu.</w:t>
      </w:r>
    </w:p>
    <w:p w:rsidR="00D06311" w:rsidRDefault="00D06311" w:rsidP="00D06311">
      <w:pPr>
        <w:pStyle w:val="mb-0"/>
        <w:shd w:val="clear" w:color="auto" w:fill="FFFFFF"/>
        <w:spacing w:before="0" w:beforeAutospacing="0"/>
        <w:rPr>
          <w:rFonts w:ascii="Segoe UI" w:hAnsi="Segoe UI" w:cs="Segoe UI"/>
          <w:color w:val="212529"/>
        </w:rPr>
      </w:pPr>
      <w:r>
        <w:rPr>
          <w:rFonts w:ascii="Segoe UI" w:hAnsi="Segoe UI" w:cs="Segoe UI"/>
          <w:color w:val="212529"/>
        </w:rPr>
        <w:t>And this is more example text.</w:t>
      </w:r>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 p-4 text-muted"</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"max-width: 200px;"</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Some example text that's free-flowing within the dropdown menu.</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"mb-0"</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And this is more example text.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D06311" w:rsidRDefault="00D06311" w:rsidP="00D0631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eading3"/>
        <w:shd w:val="clear" w:color="auto" w:fill="FFFFFF"/>
        <w:rPr>
          <w:rFonts w:ascii="Segoe UI" w:hAnsi="Segoe UI" w:cs="Segoe UI"/>
          <w:b w:val="0"/>
          <w:bCs w:val="0"/>
          <w:color w:val="212529"/>
        </w:rPr>
      </w:pPr>
      <w:bookmarkStart w:id="269" w:name="_Toc144064826"/>
      <w:r>
        <w:rPr>
          <w:rFonts w:ascii="Segoe UI" w:hAnsi="Segoe UI" w:cs="Segoe UI"/>
          <w:b w:val="0"/>
          <w:bCs w:val="0"/>
          <w:color w:val="212529"/>
        </w:rPr>
        <w:t>Forms</w:t>
      </w:r>
      <w:bookmarkEnd w:id="269"/>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Put a form within a dropdown menu, or make it into a dropdown menu, and use </w:t>
      </w:r>
      <w:hyperlink r:id="rId266" w:history="1">
        <w:r>
          <w:rPr>
            <w:rStyle w:val="Hyperlink"/>
            <w:rFonts w:ascii="Segoe UI" w:hAnsi="Segoe UI" w:cs="Segoe UI"/>
            <w:color w:val="0D6EFD"/>
          </w:rPr>
          <w:t>margin or padding utilities</w:t>
        </w:r>
      </w:hyperlink>
      <w:r>
        <w:rPr>
          <w:rFonts w:ascii="Segoe UI" w:hAnsi="Segoe UI" w:cs="Segoe UI"/>
          <w:color w:val="212529"/>
        </w:rPr>
        <w:t> to give it the negative space you require.</w:t>
      </w:r>
    </w:p>
    <w:p w:rsidR="00D06311" w:rsidRDefault="00D06311" w:rsidP="00D06311">
      <w:pPr>
        <w:pStyle w:val="z-TopofForm"/>
      </w:pPr>
      <w:r>
        <w:t>Top of Form</w:t>
      </w:r>
    </w:p>
    <w:p w:rsidR="00D06311" w:rsidRDefault="00D06311" w:rsidP="00D06311">
      <w:pPr>
        <w:shd w:val="clear" w:color="auto" w:fill="FFFFFF"/>
        <w:rPr>
          <w:rFonts w:ascii="Segoe UI" w:hAnsi="Segoe UI" w:cs="Segoe UI"/>
          <w:color w:val="212529"/>
        </w:rPr>
      </w:pPr>
      <w:r>
        <w:rPr>
          <w:rFonts w:ascii="Segoe UI" w:hAnsi="Segoe UI" w:cs="Segoe UI"/>
          <w:color w:val="212529"/>
        </w:rPr>
        <w:t>Email address</w:t>
      </w:r>
    </w:p>
    <w:p w:rsidR="00D06311" w:rsidRDefault="00D06311" w:rsidP="00D06311">
      <w:pPr>
        <w:shd w:val="clear" w:color="auto" w:fill="FFFFFF"/>
        <w:rPr>
          <w:rFonts w:ascii="Segoe UI" w:hAnsi="Segoe UI" w:cs="Segoe UI"/>
          <w:color w:val="212529"/>
        </w:rPr>
      </w:pPr>
      <w:r>
        <w:rPr>
          <w:rFonts w:ascii="Segoe UI" w:hAnsi="Segoe UI" w:cs="Segoe UI"/>
          <w:color w:val="212529"/>
        </w:rPr>
        <w:t>Password</w:t>
      </w:r>
      <w:r>
        <w:rPr>
          <w:rFonts w:ascii="Segoe UI" w:hAnsi="Segoe UI" w:cs="Segoe UI"/>
          <w:color w:val="212529"/>
        </w:rPr>
        <w:object w:dxaOrig="0" w:dyaOrig="0">
          <v:shape id="_x0000_i1430" type="#_x0000_t75" style="width:49.5pt;height:18pt" o:ole="">
            <v:imagedata r:id="rId30" o:title=""/>
          </v:shape>
          <w:control r:id="rId267" w:name="DefaultOcxName46" w:shapeid="_x0000_i1430"/>
        </w:object>
      </w:r>
    </w:p>
    <w:p w:rsidR="00D06311" w:rsidRDefault="00D06311" w:rsidP="00D06311">
      <w:pPr>
        <w:shd w:val="clear" w:color="auto" w:fill="FFFFFF"/>
        <w:rPr>
          <w:rFonts w:ascii="Segoe UI" w:hAnsi="Segoe UI" w:cs="Segoe UI"/>
          <w:color w:val="212529"/>
        </w:rPr>
      </w:pPr>
      <w:r>
        <w:rPr>
          <w:rFonts w:ascii="Segoe UI" w:hAnsi="Segoe UI" w:cs="Segoe UI"/>
          <w:color w:val="212529"/>
        </w:rPr>
        <w:object w:dxaOrig="0" w:dyaOrig="0">
          <v:shape id="_x0000_i1429" type="#_x0000_t75" style="width:20.25pt;height:18pt" o:ole="">
            <v:imagedata r:id="rId32" o:title=""/>
          </v:shape>
          <w:control r:id="rId268" w:name="DefaultOcxName117" w:shapeid="_x0000_i1429"/>
        </w:object>
      </w:r>
      <w:r>
        <w:rPr>
          <w:rFonts w:ascii="Segoe UI" w:hAnsi="Segoe UI" w:cs="Segoe UI"/>
          <w:color w:val="212529"/>
        </w:rPr>
        <w:t>Remember me</w:t>
      </w:r>
    </w:p>
    <w:p w:rsidR="00D06311" w:rsidRDefault="00D06311" w:rsidP="00D06311">
      <w:pPr>
        <w:shd w:val="clear" w:color="auto" w:fill="FFFFFF"/>
        <w:rPr>
          <w:rFonts w:ascii="Segoe UI" w:hAnsi="Segoe UI" w:cs="Segoe UI"/>
          <w:color w:val="212529"/>
        </w:rPr>
      </w:pPr>
      <w:r>
        <w:rPr>
          <w:rFonts w:ascii="Segoe UI" w:hAnsi="Segoe UI" w:cs="Segoe UI"/>
          <w:color w:val="212529"/>
        </w:rPr>
        <w:t>Sign in</w:t>
      </w:r>
    </w:p>
    <w:p w:rsidR="00D06311" w:rsidRDefault="00D06311" w:rsidP="00D06311">
      <w:pPr>
        <w:pStyle w:val="z-BottomofForm"/>
      </w:pPr>
      <w:r>
        <w:t>Bottom of Form</w:t>
      </w:r>
    </w:p>
    <w:p w:rsidR="00D06311" w:rsidRDefault="00D06311" w:rsidP="00D06311">
      <w:pPr>
        <w:shd w:val="clear" w:color="auto" w:fill="FFFFFF"/>
        <w:rPr>
          <w:rFonts w:ascii="Segoe UI" w:hAnsi="Segoe UI" w:cs="Segoe UI"/>
          <w:color w:val="212529"/>
        </w:rPr>
      </w:pPr>
      <w:hyperlink r:id="rId269" w:history="1">
        <w:r>
          <w:rPr>
            <w:rStyle w:val="Hyperlink"/>
            <w:rFonts w:ascii="Segoe UI" w:hAnsi="Segoe UI" w:cs="Segoe UI"/>
            <w:color w:val="212529"/>
            <w:bdr w:val="none" w:sz="0" w:space="0" w:color="auto" w:frame="1"/>
          </w:rPr>
          <w:t>New around here? Sign up</w:t>
        </w:r>
      </w:hyperlink>
      <w:hyperlink r:id="rId270" w:history="1">
        <w:r>
          <w:rPr>
            <w:rStyle w:val="Hyperlink"/>
            <w:rFonts w:ascii="Segoe UI" w:hAnsi="Segoe UI" w:cs="Segoe UI"/>
            <w:color w:val="212529"/>
            <w:bdr w:val="none" w:sz="0" w:space="0" w:color="auto" w:frame="1"/>
          </w:rPr>
          <w:t>Forgot password?</w:t>
        </w:r>
      </w:hyperlink>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form</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"px-4 py-3"</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"exampleDropdownFormEmail1"</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Email address</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"email"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"exampleDropdownFormEmail1"</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"email@example.com"</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"exampleDropdownFormPassword1"</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Password</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"password"</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"exampleDropdownFormPassword1"</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"Password"</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"checkbox"</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"form-check-input"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"dropdownCheck"</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"dropdownCheck"</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Remember me</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"submit"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Sign in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"dropdown-divider"</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New around here? Sign up</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Forgot password?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D06311" w:rsidRDefault="00D06311" w:rsidP="00D0631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z-TopofForm"/>
      </w:pPr>
      <w:r>
        <w:t>Top of Form</w:t>
      </w:r>
    </w:p>
    <w:p w:rsidR="00D06311" w:rsidRDefault="00D06311" w:rsidP="00D06311">
      <w:pPr>
        <w:shd w:val="clear" w:color="auto" w:fill="FFFFFF"/>
        <w:rPr>
          <w:rFonts w:ascii="Segoe UI" w:hAnsi="Segoe UI" w:cs="Segoe UI"/>
          <w:color w:val="212529"/>
          <w:sz w:val="24"/>
          <w:szCs w:val="24"/>
        </w:rPr>
      </w:pPr>
      <w:r>
        <w:rPr>
          <w:rFonts w:ascii="Segoe UI" w:hAnsi="Segoe UI" w:cs="Segoe UI"/>
          <w:color w:val="212529"/>
        </w:rPr>
        <w:t>Email address</w:t>
      </w:r>
    </w:p>
    <w:p w:rsidR="00D06311" w:rsidRDefault="00D06311" w:rsidP="00D06311">
      <w:pPr>
        <w:shd w:val="clear" w:color="auto" w:fill="FFFFFF"/>
        <w:rPr>
          <w:rFonts w:ascii="Segoe UI" w:hAnsi="Segoe UI" w:cs="Segoe UI"/>
          <w:color w:val="212529"/>
        </w:rPr>
      </w:pPr>
      <w:r>
        <w:rPr>
          <w:rFonts w:ascii="Segoe UI" w:hAnsi="Segoe UI" w:cs="Segoe UI"/>
          <w:color w:val="212529"/>
        </w:rPr>
        <w:t>Password</w:t>
      </w:r>
      <w:r>
        <w:rPr>
          <w:rFonts w:ascii="Segoe UI" w:hAnsi="Segoe UI" w:cs="Segoe UI"/>
          <w:color w:val="212529"/>
        </w:rPr>
        <w:object w:dxaOrig="0" w:dyaOrig="0">
          <v:shape id="_x0000_i1428" type="#_x0000_t75" style="width:49.5pt;height:18pt" o:ole="">
            <v:imagedata r:id="rId30" o:title=""/>
          </v:shape>
          <w:control r:id="rId271" w:name="DefaultOcxName216" w:shapeid="_x0000_i1428"/>
        </w:object>
      </w:r>
    </w:p>
    <w:p w:rsidR="00D06311" w:rsidRDefault="00D06311" w:rsidP="00D06311">
      <w:pPr>
        <w:shd w:val="clear" w:color="auto" w:fill="FFFFFF"/>
        <w:rPr>
          <w:rFonts w:ascii="Segoe UI" w:hAnsi="Segoe UI" w:cs="Segoe UI"/>
          <w:color w:val="212529"/>
        </w:rPr>
      </w:pPr>
      <w:r>
        <w:rPr>
          <w:rFonts w:ascii="Segoe UI" w:hAnsi="Segoe UI" w:cs="Segoe UI"/>
          <w:color w:val="212529"/>
        </w:rPr>
        <w:object w:dxaOrig="0" w:dyaOrig="0">
          <v:shape id="_x0000_i1427" type="#_x0000_t75" style="width:20.25pt;height:18pt" o:ole="">
            <v:imagedata r:id="rId32" o:title=""/>
          </v:shape>
          <w:control r:id="rId272" w:name="DefaultOcxName310" w:shapeid="_x0000_i1427"/>
        </w:object>
      </w:r>
      <w:r>
        <w:rPr>
          <w:rFonts w:ascii="Segoe UI" w:hAnsi="Segoe UI" w:cs="Segoe UI"/>
          <w:color w:val="212529"/>
        </w:rPr>
        <w:t>Remember me</w:t>
      </w:r>
    </w:p>
    <w:p w:rsidR="00D06311" w:rsidRDefault="00D06311" w:rsidP="00D06311">
      <w:pPr>
        <w:shd w:val="clear" w:color="auto" w:fill="FFFFFF"/>
        <w:rPr>
          <w:rFonts w:ascii="Segoe UI" w:hAnsi="Segoe UI" w:cs="Segoe UI"/>
          <w:color w:val="212529"/>
        </w:rPr>
      </w:pPr>
      <w:r>
        <w:rPr>
          <w:rFonts w:ascii="Segoe UI" w:hAnsi="Segoe UI" w:cs="Segoe UI"/>
          <w:color w:val="212529"/>
        </w:rPr>
        <w:t>Sign in</w:t>
      </w:r>
    </w:p>
    <w:p w:rsidR="00D06311" w:rsidRDefault="00D06311" w:rsidP="00D06311">
      <w:pPr>
        <w:pStyle w:val="z-BottomofForm"/>
      </w:pPr>
      <w:r>
        <w:t>Bottom of Form</w:t>
      </w:r>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form</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 p-4"</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"exampleDropdownFormEmail2"</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Email address</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"email"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"exampleDropdownFormEmail2"</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"email@example.com"</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"exampleDropdownFormPassword2"</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"form-label"</w:t>
      </w:r>
      <w:r>
        <w:rPr>
          <w:rStyle w:val="p"/>
          <w:rFonts w:ascii="var(--bs-font-monospace)" w:hAnsi="var(--bs-font-monospace)"/>
          <w:color w:val="212529"/>
        </w:rPr>
        <w:t>&gt;</w:t>
      </w:r>
      <w:r>
        <w:rPr>
          <w:rStyle w:val="HTMLCode"/>
          <w:rFonts w:ascii="var(--bs-font-monospace)" w:hAnsi="var(--bs-font-monospace)"/>
          <w:color w:val="212529"/>
        </w:rPr>
        <w:t>Password</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"password"</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"exampleDropdownFormPassword2"</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"Password"</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"checkbox"</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"form-check-input"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"dropdownCheck2"</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"dropdownCheck2"</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Remember me</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"submit"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Sign in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D06311" w:rsidRDefault="00D06311" w:rsidP="00D06311">
      <w:pPr>
        <w:pStyle w:val="Heading2"/>
        <w:shd w:val="clear" w:color="auto" w:fill="FFFFFF"/>
        <w:rPr>
          <w:rFonts w:ascii="Segoe UI" w:hAnsi="Segoe UI" w:cs="Segoe UI"/>
          <w:b w:val="0"/>
          <w:bCs w:val="0"/>
          <w:color w:val="212529"/>
        </w:rPr>
      </w:pPr>
      <w:bookmarkStart w:id="270" w:name="_Toc144064827"/>
      <w:r>
        <w:rPr>
          <w:rFonts w:ascii="Segoe UI" w:hAnsi="Segoe UI" w:cs="Segoe UI"/>
          <w:b w:val="0"/>
          <w:bCs w:val="0"/>
          <w:color w:val="212529"/>
        </w:rPr>
        <w:t>Dropdown options</w:t>
      </w:r>
      <w:bookmarkEnd w:id="270"/>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Use </w:t>
      </w:r>
      <w:r>
        <w:rPr>
          <w:rStyle w:val="HTMLCode"/>
          <w:rFonts w:ascii="var(--bs-font-monospace)" w:hAnsi="var(--bs-font-monospace)"/>
          <w:color w:val="D63384"/>
          <w:sz w:val="21"/>
          <w:szCs w:val="21"/>
        </w:rPr>
        <w:t>data-bs-offset</w:t>
      </w:r>
      <w:r>
        <w:rPr>
          <w:rFonts w:ascii="Segoe UI" w:hAnsi="Segoe UI" w:cs="Segoe UI"/>
          <w:color w:val="212529"/>
        </w:rPr>
        <w:t> or </w:t>
      </w:r>
      <w:r>
        <w:rPr>
          <w:rStyle w:val="HTMLCode"/>
          <w:rFonts w:ascii="var(--bs-font-monospace)" w:hAnsi="var(--bs-font-monospace)"/>
          <w:color w:val="D63384"/>
          <w:sz w:val="21"/>
          <w:szCs w:val="21"/>
        </w:rPr>
        <w:t>data-bs-reference</w:t>
      </w:r>
      <w:r>
        <w:rPr>
          <w:rFonts w:ascii="Segoe UI" w:hAnsi="Segoe UI" w:cs="Segoe UI"/>
          <w:color w:val="212529"/>
        </w:rPr>
        <w:t> to change the location of the dropdown.</w:t>
      </w:r>
    </w:p>
    <w:p w:rsidR="00D06311" w:rsidRDefault="00D06311" w:rsidP="00D06311">
      <w:pPr>
        <w:shd w:val="clear" w:color="auto" w:fill="FFFFFF"/>
        <w:rPr>
          <w:rFonts w:ascii="Segoe UI" w:hAnsi="Segoe UI" w:cs="Segoe UI"/>
          <w:color w:val="212529"/>
        </w:rPr>
      </w:pPr>
      <w:r>
        <w:rPr>
          <w:rFonts w:ascii="Segoe UI" w:hAnsi="Segoe UI" w:cs="Segoe UI"/>
          <w:color w:val="212529"/>
        </w:rPr>
        <w:t>Offset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Reference</w:t>
      </w:r>
      <w:r>
        <w:rPr>
          <w:rStyle w:val="visually-hidden"/>
          <w:rFonts w:ascii="Segoe UI" w:hAnsi="Segoe UI" w:cs="Segoe UI"/>
          <w:color w:val="212529"/>
        </w:rPr>
        <w:t>Toggle Dropdown</w:t>
      </w:r>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"d-flex"</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 me-1"</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"dropdownMenuOffset"</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HTMLCode"/>
          <w:rFonts w:ascii="var(--bs-font-monospace)" w:hAnsi="var(--bs-font-monospace)"/>
          <w:color w:val="212529"/>
        </w:rPr>
        <w:t xml:space="preserve"> </w:t>
      </w:r>
      <w:r>
        <w:rPr>
          <w:rStyle w:val="na"/>
          <w:rFonts w:ascii="var(--bs-font-monospace)" w:hAnsi="var(--bs-font-monospace)"/>
          <w:color w:val="006EE0"/>
        </w:rPr>
        <w:t>data-bs-offset</w:t>
      </w:r>
      <w:r>
        <w:rPr>
          <w:rStyle w:val="o"/>
          <w:rFonts w:ascii="var(--bs-font-monospace)" w:hAnsi="var(--bs-font-monospace)"/>
          <w:color w:val="555555"/>
        </w:rPr>
        <w:t>=</w:t>
      </w:r>
      <w:r>
        <w:rPr>
          <w:rStyle w:val="s"/>
          <w:rFonts w:ascii="var(--bs-font-monospace)" w:hAnsi="var(--bs-font-monospace)"/>
          <w:color w:val="D73038"/>
        </w:rPr>
        <w:t>"10,20"</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Offset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"dropdownMenuOffset"</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w:t>
      </w:r>
      <w:r>
        <w:rPr>
          <w:rStyle w:val="p"/>
          <w:rFonts w:ascii="var(--bs-font-monospace)" w:hAnsi="var(--bs-font-monospace)"/>
          <w:color w:val="212529"/>
        </w:rPr>
        <w:t>&gt;</w:t>
      </w:r>
      <w:r>
        <w:rPr>
          <w:rStyle w:val="HTMLCode"/>
          <w:rFonts w:ascii="var(--bs-font-monospace)" w:hAnsi="var(--bs-font-monospace)"/>
          <w:color w:val="212529"/>
        </w:rPr>
        <w:t>Reference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 dropdown-toggle-split"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"dropdownMenuReference"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HTMLCode"/>
          <w:rFonts w:ascii="var(--bs-font-monospace)" w:hAnsi="var(--bs-font-monospace)"/>
          <w:color w:val="212529"/>
        </w:rPr>
        <w:t xml:space="preserve"> </w:t>
      </w:r>
      <w:r>
        <w:rPr>
          <w:rStyle w:val="na"/>
          <w:rFonts w:ascii="var(--bs-font-monospace)" w:hAnsi="var(--bs-font-monospace)"/>
          <w:color w:val="006EE0"/>
        </w:rPr>
        <w:t>data-bs-reference</w:t>
      </w:r>
      <w:r>
        <w:rPr>
          <w:rStyle w:val="o"/>
          <w:rFonts w:ascii="var(--bs-font-monospace)" w:hAnsi="var(--bs-font-monospace)"/>
          <w:color w:val="555555"/>
        </w:rPr>
        <w:t>=</w:t>
      </w:r>
      <w:r>
        <w:rPr>
          <w:rStyle w:val="s"/>
          <w:rFonts w:ascii="var(--bs-font-monospace)" w:hAnsi="var(--bs-font-monospace)"/>
          <w:color w:val="D73038"/>
        </w:rPr>
        <w:t>"parent"</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Toggle Dropdown</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"dropdownMenuReference"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hr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"dropdown-divider"</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Separated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eading3"/>
        <w:shd w:val="clear" w:color="auto" w:fill="FFFFFF"/>
        <w:rPr>
          <w:rFonts w:ascii="Segoe UI" w:hAnsi="Segoe UI" w:cs="Segoe UI"/>
          <w:b w:val="0"/>
          <w:bCs w:val="0"/>
          <w:color w:val="212529"/>
        </w:rPr>
      </w:pPr>
      <w:bookmarkStart w:id="271" w:name="_Toc144064828"/>
      <w:r>
        <w:rPr>
          <w:rFonts w:ascii="Segoe UI" w:hAnsi="Segoe UI" w:cs="Segoe UI"/>
          <w:b w:val="0"/>
          <w:bCs w:val="0"/>
          <w:color w:val="212529"/>
        </w:rPr>
        <w:t>Auto close behavior</w:t>
      </w:r>
      <w:bookmarkEnd w:id="271"/>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By default, the dropdown menu is closed when clicking inside or outside the dropdown menu. You can use the </w:t>
      </w:r>
      <w:r>
        <w:rPr>
          <w:rStyle w:val="HTMLCode"/>
          <w:rFonts w:ascii="var(--bs-font-monospace)" w:hAnsi="var(--bs-font-monospace)"/>
          <w:color w:val="D63384"/>
          <w:sz w:val="21"/>
          <w:szCs w:val="21"/>
        </w:rPr>
        <w:t>autoClose</w:t>
      </w:r>
      <w:r>
        <w:rPr>
          <w:rFonts w:ascii="Segoe UI" w:hAnsi="Segoe UI" w:cs="Segoe UI"/>
          <w:color w:val="212529"/>
        </w:rPr>
        <w:t> option to change this behavior of the dropdown.</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Default dropdown </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Clickable outside </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Clickable inside </w:t>
      </w:r>
    </w:p>
    <w:p w:rsidR="00D06311" w:rsidRDefault="00D06311" w:rsidP="00D06311">
      <w:pPr>
        <w:shd w:val="clear" w:color="auto" w:fill="FFFFFF"/>
        <w:rPr>
          <w:rFonts w:ascii="Segoe UI" w:hAnsi="Segoe UI" w:cs="Segoe UI"/>
          <w:color w:val="212529"/>
        </w:rPr>
      </w:pPr>
      <w:r>
        <w:rPr>
          <w:rFonts w:ascii="Segoe UI" w:hAnsi="Segoe UI" w:cs="Segoe UI"/>
          <w:color w:val="212529"/>
        </w:rPr>
        <w:t> </w:t>
      </w:r>
    </w:p>
    <w:p w:rsidR="00D06311" w:rsidRDefault="00D06311" w:rsidP="00D06311">
      <w:pPr>
        <w:shd w:val="clear" w:color="auto" w:fill="FFFFFF"/>
        <w:textAlignment w:val="center"/>
        <w:rPr>
          <w:rFonts w:ascii="Segoe UI" w:hAnsi="Segoe UI" w:cs="Segoe UI"/>
          <w:color w:val="212529"/>
        </w:rPr>
      </w:pPr>
      <w:r>
        <w:rPr>
          <w:rFonts w:ascii="Segoe UI" w:hAnsi="Segoe UI" w:cs="Segoe UI"/>
          <w:color w:val="212529"/>
        </w:rPr>
        <w:t>Manual close </w:t>
      </w:r>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"defaultDropdown"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data-bs-auto-close</w:t>
      </w:r>
      <w:r>
        <w:rPr>
          <w:rStyle w:val="o"/>
          <w:rFonts w:ascii="var(--bs-font-monospace)" w:hAnsi="var(--bs-font-monospace)"/>
          <w:color w:val="555555"/>
        </w:rPr>
        <w:t>=</w:t>
      </w:r>
      <w:r>
        <w:rPr>
          <w:rStyle w:val="s"/>
          <w:rFonts w:ascii="var(--bs-font-monospace)" w:hAnsi="var(--bs-font-monospace)"/>
          <w:color w:val="D73038"/>
        </w:rPr>
        <w:t>"true"</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Default dropdown</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"defaultDropdown"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"dropdownMenuClickableOutside"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data-bs-auto-close</w:t>
      </w:r>
      <w:r>
        <w:rPr>
          <w:rStyle w:val="o"/>
          <w:rFonts w:ascii="var(--bs-font-monospace)" w:hAnsi="var(--bs-font-monospace)"/>
          <w:color w:val="555555"/>
        </w:rPr>
        <w:t>=</w:t>
      </w:r>
      <w:r>
        <w:rPr>
          <w:rStyle w:val="s"/>
          <w:rFonts w:ascii="var(--bs-font-monospace)" w:hAnsi="var(--bs-font-monospace)"/>
          <w:color w:val="D73038"/>
        </w:rPr>
        <w:t>"inside"</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Clickable outside</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"dropdownMenuClickableOutside"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"dropdownMenuClickableInside"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data-bs-auto-close</w:t>
      </w:r>
      <w:r>
        <w:rPr>
          <w:rStyle w:val="o"/>
          <w:rFonts w:ascii="var(--bs-font-monospace)" w:hAnsi="var(--bs-font-monospace)"/>
          <w:color w:val="555555"/>
        </w:rPr>
        <w:t>=</w:t>
      </w:r>
      <w:r>
        <w:rPr>
          <w:rStyle w:val="s"/>
          <w:rFonts w:ascii="var(--bs-font-monospace)" w:hAnsi="var(--bs-font-monospace)"/>
          <w:color w:val="D73038"/>
        </w:rPr>
        <w:t>"outside"</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Clickable inside</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"dropdownMenuClickableInside"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"btn-group"</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dropdown-toggle"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"dropdownMenuClickable"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data-bs-auto-close</w:t>
      </w:r>
      <w:r>
        <w:rPr>
          <w:rStyle w:val="o"/>
          <w:rFonts w:ascii="var(--bs-font-monospace)" w:hAnsi="var(--bs-font-monospace)"/>
          <w:color w:val="555555"/>
        </w:rPr>
        <w:t>=</w:t>
      </w:r>
      <w:r>
        <w:rPr>
          <w:rStyle w:val="s"/>
          <w:rFonts w:ascii="var(--bs-font-monospace)" w:hAnsi="var(--bs-font-monospace)"/>
          <w:color w:val="D73038"/>
        </w:rPr>
        <w:t>"false"</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Manual close</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"dropdownMenuClickable"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Menu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AE5A35" w:rsidRDefault="00AE5A35" w:rsidP="00D06311">
      <w:pPr>
        <w:pStyle w:val="Heading2"/>
        <w:shd w:val="clear" w:color="auto" w:fill="FFFFFF"/>
        <w:rPr>
          <w:rFonts w:ascii="Segoe UI" w:hAnsi="Segoe UI" w:cs="Segoe UI"/>
          <w:b w:val="0"/>
          <w:bCs w:val="0"/>
          <w:color w:val="212529"/>
        </w:rPr>
      </w:pPr>
    </w:p>
    <w:p w:rsidR="00D06311" w:rsidRDefault="00D06311" w:rsidP="00D06311">
      <w:pPr>
        <w:pStyle w:val="Heading2"/>
        <w:shd w:val="clear" w:color="auto" w:fill="FFFFFF"/>
        <w:rPr>
          <w:rFonts w:ascii="Segoe UI" w:hAnsi="Segoe UI" w:cs="Segoe UI"/>
          <w:b w:val="0"/>
          <w:bCs w:val="0"/>
          <w:color w:val="212529"/>
        </w:rPr>
      </w:pPr>
      <w:bookmarkStart w:id="272" w:name="_Toc144064829"/>
      <w:r>
        <w:rPr>
          <w:rFonts w:ascii="Segoe UI" w:hAnsi="Segoe UI" w:cs="Segoe UI"/>
          <w:b w:val="0"/>
          <w:bCs w:val="0"/>
          <w:color w:val="212529"/>
        </w:rPr>
        <w:t>Sass</w:t>
      </w:r>
      <w:bookmarkEnd w:id="272"/>
    </w:p>
    <w:p w:rsidR="00D06311" w:rsidRDefault="00D06311" w:rsidP="00D06311">
      <w:pPr>
        <w:pStyle w:val="Heading3"/>
        <w:shd w:val="clear" w:color="auto" w:fill="FFFFFF"/>
        <w:rPr>
          <w:rFonts w:ascii="Segoe UI" w:hAnsi="Segoe UI" w:cs="Segoe UI"/>
          <w:b w:val="0"/>
          <w:bCs w:val="0"/>
          <w:color w:val="212529"/>
        </w:rPr>
      </w:pPr>
      <w:bookmarkStart w:id="273" w:name="_Toc144064830"/>
      <w:r>
        <w:rPr>
          <w:rFonts w:ascii="Segoe UI" w:hAnsi="Segoe UI" w:cs="Segoe UI"/>
          <w:b w:val="0"/>
          <w:bCs w:val="0"/>
          <w:color w:val="212529"/>
        </w:rPr>
        <w:t>Variables</w:t>
      </w:r>
      <w:bookmarkEnd w:id="273"/>
    </w:p>
    <w:p w:rsidR="00D06311" w:rsidRDefault="00D06311" w:rsidP="00D153A0">
      <w:pPr>
        <w:pStyle w:val="NormalWeb"/>
        <w:shd w:val="clear" w:color="auto" w:fill="FFFFFF"/>
        <w:spacing w:before="0" w:beforeAutospacing="0"/>
        <w:rPr>
          <w:rFonts w:ascii="Segoe UI" w:hAnsi="Segoe UI" w:cs="Segoe UI"/>
          <w:color w:val="212529"/>
        </w:rPr>
      </w:pPr>
      <w:r>
        <w:rPr>
          <w:rFonts w:ascii="Segoe UI" w:hAnsi="Segoe UI" w:cs="Segoe UI"/>
          <w:color w:val="212529"/>
        </w:rPr>
        <w:t>Variables for all dropdowns:</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$dropdown-min-width</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10</w:t>
      </w:r>
      <w:r>
        <w:rPr>
          <w:rStyle w:val="kt"/>
          <w:rFonts w:ascii="var(--bs-font-monospace)" w:hAnsi="var(--bs-font-monospace)"/>
          <w:color w:val="007788"/>
        </w:rPr>
        <w:t>rem</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kt"/>
          <w:rFonts w:ascii="var(--bs-font-monospace)" w:hAnsi="var(--bs-font-monospace)"/>
          <w:color w:val="007788"/>
        </w:rPr>
        <w:t>rem</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$dropdown-spacer</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.125</w:t>
      </w:r>
      <w:r>
        <w:rPr>
          <w:rStyle w:val="kt"/>
          <w:rFonts w:ascii="var(--bs-font-monospace)" w:hAnsi="var(--bs-font-monospace)"/>
          <w:color w:val="007788"/>
        </w:rPr>
        <w:t>rem</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$dropdown-font-size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$font-size-base</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$body-color</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$white</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$black</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.15</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$dropdown-border-width</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$border-width</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$dropdown-inner-border-radius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subtract</w:t>
      </w:r>
      <w:r>
        <w:rPr>
          <w:rStyle w:val="p"/>
          <w:rFonts w:ascii="var(--bs-font-monospace)" w:hAnsi="var(--bs-font-monospace)"/>
          <w:color w:val="212529"/>
        </w:rPr>
        <w:t>(</w:t>
      </w:r>
      <w:r>
        <w:rPr>
          <w:rStyle w:val="nv"/>
          <w:rFonts w:ascii="var(--bs-font-monospace)" w:hAnsi="var(--bs-font-monospace)"/>
          <w:color w:val="003333"/>
        </w:rPr>
        <w:t>$dropdown-border-radius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$dropdown-border-width</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$dropdown-divider-bg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$dropdown-border-color</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$dropdown-divider-margin-y</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$spacer</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$box-shadow</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$dropdown-link-color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$gray-900</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$dropdown-link-hover-color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shade-color</w:t>
      </w:r>
      <w:r>
        <w:rPr>
          <w:rStyle w:val="p"/>
          <w:rFonts w:ascii="var(--bs-font-monospace)" w:hAnsi="var(--bs-font-monospace)"/>
          <w:color w:val="212529"/>
        </w:rPr>
        <w:t>(</w:t>
      </w:r>
      <w:r>
        <w:rPr>
          <w:rStyle w:val="nv"/>
          <w:rFonts w:ascii="var(--bs-font-monospace)" w:hAnsi="var(--bs-font-monospace)"/>
          <w:color w:val="003333"/>
        </w:rPr>
        <w:t>$gray-900</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10</w:t>
      </w:r>
      <w:r>
        <w:rPr>
          <w:rStyle w:val="kt"/>
          <w:rFonts w:ascii="var(--bs-font-monospace)" w:hAnsi="var(--bs-font-monospace)"/>
          <w:color w:val="007788"/>
        </w:rPr>
        <w:t>%</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$dropdown-link-hover-bg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$gray-200</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$dropdown-link-active-color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$component-active-color</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$dropdown-link-active-bg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$component-active-bg</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$dropdown-link-disabled-color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$gray-500</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$dropdown-item-padding-y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$spacer</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.25</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$dropdown-item-padding-x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$spacer</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$dropdown-header-color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$gray-600</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$dropdown-header-padding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$dropdown-padding-y</w:t>
      </w:r>
      <w:r>
        <w:rPr>
          <w:rStyle w:val="HTMLCode"/>
          <w:rFonts w:ascii="var(--bs-font-monospace)" w:hAnsi="var(--bs-font-monospace)"/>
          <w:color w:val="212529"/>
        </w:rPr>
        <w:t xml:space="preserve"> </w:t>
      </w:r>
      <w:r>
        <w:rPr>
          <w:rStyle w:val="nv"/>
          <w:rFonts w:ascii="var(--bs-font-monospace)" w:hAnsi="var(--bs-font-monospace)"/>
          <w:color w:val="003333"/>
        </w:rPr>
        <w:t>$dropdown-item-padding-x</w:t>
      </w:r>
      <w:r>
        <w:rPr>
          <w:rStyle w:val="p"/>
          <w:rFonts w:ascii="var(--bs-font-monospace)" w:hAnsi="var(--bs-font-monospace)"/>
          <w:color w:val="212529"/>
        </w:rPr>
        <w:t>;</w:t>
      </w:r>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Variables for the </w:t>
      </w:r>
      <w:hyperlink r:id="rId273" w:anchor="dark-dropdowns" w:history="1">
        <w:r>
          <w:rPr>
            <w:rStyle w:val="Hyperlink"/>
            <w:rFonts w:ascii="Segoe UI" w:hAnsi="Segoe UI" w:cs="Segoe UI"/>
            <w:color w:val="0D6EFD"/>
          </w:rPr>
          <w:t>dark dropdown</w:t>
        </w:r>
      </w:hyperlink>
      <w:r>
        <w:rPr>
          <w:rFonts w:ascii="Segoe UI" w:hAnsi="Segoe UI" w:cs="Segoe UI"/>
          <w:color w:val="212529"/>
        </w:rPr>
        <w:t>:</w:t>
      </w:r>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$dropdown-dark-color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$gray-300</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$dropdown-dark-bg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$gray-800</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$dropdown-dark-border-color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$dropdown-border-color</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$dropdown-dark-divider-bg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$dropdown-divider-bg</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$dropdown-dark-box-shadow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$dropdown-dark-link-color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$dropdown-dark-color</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$dropdown-dark-link-hover-color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$white</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$dropdown-dark-link-hover-bg</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$white</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.15</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$dropdown-dark-link-active-color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$dropdown-link-active-color</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$dropdown-dark-link-active-bg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$dropdown-link-active-bg</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$dropdown-dark-link-disabled-color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$gray-500</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$dropdown-dark-header-color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$gray-500</w:t>
      </w:r>
      <w:r>
        <w:rPr>
          <w:rStyle w:val="p"/>
          <w:rFonts w:ascii="var(--bs-font-monospace)" w:hAnsi="var(--bs-font-monospace)"/>
          <w:color w:val="212529"/>
        </w:rPr>
        <w:t>;</w:t>
      </w:r>
    </w:p>
    <w:p w:rsidR="00D06311" w:rsidRDefault="00D06311" w:rsidP="00D153A0">
      <w:pPr>
        <w:pStyle w:val="NormalWeb"/>
        <w:shd w:val="clear" w:color="auto" w:fill="FFFFFF"/>
        <w:spacing w:before="0" w:beforeAutospacing="0"/>
        <w:rPr>
          <w:rFonts w:ascii="Segoe UI" w:hAnsi="Segoe UI" w:cs="Segoe UI"/>
          <w:color w:val="212529"/>
        </w:rPr>
      </w:pPr>
      <w:r>
        <w:rPr>
          <w:rFonts w:ascii="Segoe UI" w:hAnsi="Segoe UI" w:cs="Segoe UI"/>
          <w:color w:val="212529"/>
        </w:rPr>
        <w:t>Variables for the CSS-based carets that indicate a dropdown’s interactivity:</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$caret-width</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.3</w:t>
      </w:r>
      <w:r>
        <w:rPr>
          <w:rStyle w:val="kt"/>
          <w:rFonts w:ascii="var(--bs-font-monospace)" w:hAnsi="var(--bs-font-monospace)"/>
          <w:color w:val="007788"/>
        </w:rPr>
        <w:t>em</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$caret-vertical-align</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$caret-width</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.85</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v"/>
          <w:rFonts w:ascii="var(--bs-font-monospace)" w:hAnsi="var(--bs-font-monospace)"/>
          <w:color w:val="003333"/>
        </w:rPr>
        <w:t>$caret-spacing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$caret-width</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.85</w:t>
      </w:r>
      <w:r>
        <w:rPr>
          <w:rStyle w:val="p"/>
          <w:rFonts w:ascii="var(--bs-font-monospace)" w:hAnsi="var(--bs-font-monospace)"/>
          <w:color w:val="212529"/>
        </w:rPr>
        <w:t>;</w:t>
      </w:r>
    </w:p>
    <w:p w:rsidR="00D06311" w:rsidRDefault="00D06311" w:rsidP="00D06311">
      <w:pPr>
        <w:pStyle w:val="Heading3"/>
        <w:shd w:val="clear" w:color="auto" w:fill="FFFFFF"/>
        <w:rPr>
          <w:rFonts w:ascii="Segoe UI" w:hAnsi="Segoe UI" w:cs="Segoe UI"/>
          <w:b w:val="0"/>
          <w:bCs w:val="0"/>
          <w:color w:val="212529"/>
        </w:rPr>
      </w:pPr>
      <w:bookmarkStart w:id="274" w:name="_Toc144064831"/>
      <w:r>
        <w:rPr>
          <w:rFonts w:ascii="Segoe UI" w:hAnsi="Segoe UI" w:cs="Segoe UI"/>
          <w:b w:val="0"/>
          <w:bCs w:val="0"/>
          <w:color w:val="212529"/>
        </w:rPr>
        <w:t>Mixins</w:t>
      </w:r>
      <w:bookmarkEnd w:id="274"/>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Mixins are used to generate the CSS-based carets and can be found in </w:t>
      </w:r>
      <w:r>
        <w:rPr>
          <w:rStyle w:val="HTMLCode"/>
          <w:rFonts w:ascii="var(--bs-font-monospace)" w:hAnsi="var(--bs-font-monospace)"/>
          <w:color w:val="D63384"/>
          <w:sz w:val="21"/>
          <w:szCs w:val="21"/>
        </w:rPr>
        <w:t>scss/mixins/_caret.scss</w:t>
      </w:r>
      <w:r>
        <w:rPr>
          <w:rFonts w:ascii="Segoe UI" w:hAnsi="Segoe UI" w:cs="Segoe UI"/>
          <w:color w:val="212529"/>
        </w:rPr>
        <w:t>.</w:t>
      </w:r>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k"/>
          <w:rFonts w:ascii="var(--bs-font-monospace)" w:hAnsi="var(--bs-font-monospace)"/>
          <w:color w:val="006699"/>
        </w:rPr>
        <w:t>@mixin</w:t>
      </w:r>
      <w:r>
        <w:rPr>
          <w:rStyle w:val="nf"/>
          <w:rFonts w:ascii="var(--bs-font-monospace)" w:hAnsi="var(--bs-font-monospace)"/>
          <w:color w:val="B715F4"/>
        </w:rPr>
        <w:t xml:space="preserve"> caret-down</w:t>
      </w: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border-top</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$caret-width</w:t>
      </w:r>
      <w:r>
        <w:rPr>
          <w:rStyle w:val="HTMLCode"/>
          <w:rFonts w:ascii="var(--bs-font-monospace)" w:hAnsi="var(--bs-font-monospace)"/>
          <w:color w:val="212529"/>
        </w:rPr>
        <w:t xml:space="preserve"> </w:t>
      </w:r>
      <w:r>
        <w:rPr>
          <w:rStyle w:val="ni"/>
          <w:rFonts w:ascii="var(--bs-font-monospace)" w:hAnsi="var(--bs-font-monospace)"/>
          <w:color w:val="727272"/>
        </w:rPr>
        <w:t>solid</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border-right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$caret-width</w:t>
      </w:r>
      <w:r>
        <w:rPr>
          <w:rStyle w:val="HTMLCode"/>
          <w:rFonts w:ascii="var(--bs-font-monospace)" w:hAnsi="var(--bs-font-monospace)"/>
          <w:color w:val="212529"/>
        </w:rPr>
        <w:t xml:space="preserve"> </w:t>
      </w:r>
      <w:r>
        <w:rPr>
          <w:rStyle w:val="ni"/>
          <w:rFonts w:ascii="var(--bs-font-monospace)" w:hAnsi="var(--bs-font-monospace)"/>
          <w:color w:val="727272"/>
        </w:rPr>
        <w:t>solid</w:t>
      </w:r>
      <w:r>
        <w:rPr>
          <w:rStyle w:val="HTMLCode"/>
          <w:rFonts w:ascii="var(--bs-font-monospace)" w:hAnsi="var(--bs-font-monospace)"/>
          <w:color w:val="212529"/>
        </w:rPr>
        <w:t xml:space="preserve"> </w:t>
      </w:r>
      <w:r>
        <w:rPr>
          <w:rStyle w:val="ni"/>
          <w:rFonts w:ascii="var(--bs-font-monospace)" w:hAnsi="var(--bs-font-monospace)"/>
          <w:color w:val="727272"/>
        </w:rPr>
        <w:t>transparent</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border-bottom</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border-left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$caret-width</w:t>
      </w:r>
      <w:r>
        <w:rPr>
          <w:rStyle w:val="HTMLCode"/>
          <w:rFonts w:ascii="var(--bs-font-monospace)" w:hAnsi="var(--bs-font-monospace)"/>
          <w:color w:val="212529"/>
        </w:rPr>
        <w:t xml:space="preserve"> </w:t>
      </w:r>
      <w:r>
        <w:rPr>
          <w:rStyle w:val="ni"/>
          <w:rFonts w:ascii="var(--bs-font-monospace)" w:hAnsi="var(--bs-font-monospace)"/>
          <w:color w:val="727272"/>
        </w:rPr>
        <w:t>solid</w:t>
      </w:r>
      <w:r>
        <w:rPr>
          <w:rStyle w:val="HTMLCode"/>
          <w:rFonts w:ascii="var(--bs-font-monospace)" w:hAnsi="var(--bs-font-monospace)"/>
          <w:color w:val="212529"/>
        </w:rPr>
        <w:t xml:space="preserve"> </w:t>
      </w:r>
      <w:r>
        <w:rPr>
          <w:rStyle w:val="ni"/>
          <w:rFonts w:ascii="var(--bs-font-monospace)" w:hAnsi="var(--bs-font-monospace)"/>
          <w:color w:val="727272"/>
        </w:rPr>
        <w:t>transparent</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k"/>
          <w:rFonts w:ascii="var(--bs-font-monospace)" w:hAnsi="var(--bs-font-monospace)"/>
          <w:color w:val="006699"/>
        </w:rPr>
        <w:t>@mixin</w:t>
      </w:r>
      <w:r>
        <w:rPr>
          <w:rStyle w:val="nf"/>
          <w:rFonts w:ascii="var(--bs-font-monospace)" w:hAnsi="var(--bs-font-monospace)"/>
          <w:color w:val="B715F4"/>
        </w:rPr>
        <w:t xml:space="preserve"> caret-up</w:t>
      </w: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border-top</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border-right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$caret-width</w:t>
      </w:r>
      <w:r>
        <w:rPr>
          <w:rStyle w:val="HTMLCode"/>
          <w:rFonts w:ascii="var(--bs-font-monospace)" w:hAnsi="var(--bs-font-monospace)"/>
          <w:color w:val="212529"/>
        </w:rPr>
        <w:t xml:space="preserve"> </w:t>
      </w:r>
      <w:r>
        <w:rPr>
          <w:rStyle w:val="ni"/>
          <w:rFonts w:ascii="var(--bs-font-monospace)" w:hAnsi="var(--bs-font-monospace)"/>
          <w:color w:val="727272"/>
        </w:rPr>
        <w:t>solid</w:t>
      </w:r>
      <w:r>
        <w:rPr>
          <w:rStyle w:val="HTMLCode"/>
          <w:rFonts w:ascii="var(--bs-font-monospace)" w:hAnsi="var(--bs-font-monospace)"/>
          <w:color w:val="212529"/>
        </w:rPr>
        <w:t xml:space="preserve"> </w:t>
      </w:r>
      <w:r>
        <w:rPr>
          <w:rStyle w:val="ni"/>
          <w:rFonts w:ascii="var(--bs-font-monospace)" w:hAnsi="var(--bs-font-monospace)"/>
          <w:color w:val="727272"/>
        </w:rPr>
        <w:t>transparent</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border-bottom</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$caret-width</w:t>
      </w:r>
      <w:r>
        <w:rPr>
          <w:rStyle w:val="HTMLCode"/>
          <w:rFonts w:ascii="var(--bs-font-monospace)" w:hAnsi="var(--bs-font-monospace)"/>
          <w:color w:val="212529"/>
        </w:rPr>
        <w:t xml:space="preserve"> </w:t>
      </w:r>
      <w:r>
        <w:rPr>
          <w:rStyle w:val="ni"/>
          <w:rFonts w:ascii="var(--bs-font-monospace)" w:hAnsi="var(--bs-font-monospace)"/>
          <w:color w:val="727272"/>
        </w:rPr>
        <w:t>solid</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border-left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$caret-width</w:t>
      </w:r>
      <w:r>
        <w:rPr>
          <w:rStyle w:val="HTMLCode"/>
          <w:rFonts w:ascii="var(--bs-font-monospace)" w:hAnsi="var(--bs-font-monospace)"/>
          <w:color w:val="212529"/>
        </w:rPr>
        <w:t xml:space="preserve"> </w:t>
      </w:r>
      <w:r>
        <w:rPr>
          <w:rStyle w:val="ni"/>
          <w:rFonts w:ascii="var(--bs-font-monospace)" w:hAnsi="var(--bs-font-monospace)"/>
          <w:color w:val="727272"/>
        </w:rPr>
        <w:t>solid</w:t>
      </w:r>
      <w:r>
        <w:rPr>
          <w:rStyle w:val="HTMLCode"/>
          <w:rFonts w:ascii="var(--bs-font-monospace)" w:hAnsi="var(--bs-font-monospace)"/>
          <w:color w:val="212529"/>
        </w:rPr>
        <w:t xml:space="preserve"> </w:t>
      </w:r>
      <w:r>
        <w:rPr>
          <w:rStyle w:val="ni"/>
          <w:rFonts w:ascii="var(--bs-font-monospace)" w:hAnsi="var(--bs-font-monospace)"/>
          <w:color w:val="727272"/>
        </w:rPr>
        <w:t>transparent</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k"/>
          <w:rFonts w:ascii="var(--bs-font-monospace)" w:hAnsi="var(--bs-font-monospace)"/>
          <w:color w:val="006699"/>
        </w:rPr>
        <w:t>@mixin</w:t>
      </w:r>
      <w:r>
        <w:rPr>
          <w:rStyle w:val="nf"/>
          <w:rFonts w:ascii="var(--bs-font-monospace)" w:hAnsi="var(--bs-font-monospace)"/>
          <w:color w:val="B715F4"/>
        </w:rPr>
        <w:t xml:space="preserve"> caret-end</w:t>
      </w: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border-top</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$caret-width</w:t>
      </w:r>
      <w:r>
        <w:rPr>
          <w:rStyle w:val="HTMLCode"/>
          <w:rFonts w:ascii="var(--bs-font-monospace)" w:hAnsi="var(--bs-font-monospace)"/>
          <w:color w:val="212529"/>
        </w:rPr>
        <w:t xml:space="preserve"> </w:t>
      </w:r>
      <w:r>
        <w:rPr>
          <w:rStyle w:val="ni"/>
          <w:rFonts w:ascii="var(--bs-font-monospace)" w:hAnsi="var(--bs-font-monospace)"/>
          <w:color w:val="727272"/>
        </w:rPr>
        <w:t>solid</w:t>
      </w:r>
      <w:r>
        <w:rPr>
          <w:rStyle w:val="HTMLCode"/>
          <w:rFonts w:ascii="var(--bs-font-monospace)" w:hAnsi="var(--bs-font-monospace)"/>
          <w:color w:val="212529"/>
        </w:rPr>
        <w:t xml:space="preserve"> </w:t>
      </w:r>
      <w:r>
        <w:rPr>
          <w:rStyle w:val="ni"/>
          <w:rFonts w:ascii="var(--bs-font-monospace)" w:hAnsi="var(--bs-font-monospace)"/>
          <w:color w:val="727272"/>
        </w:rPr>
        <w:t>transparent</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border-right</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border-bottom</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$caret-width</w:t>
      </w:r>
      <w:r>
        <w:rPr>
          <w:rStyle w:val="HTMLCode"/>
          <w:rFonts w:ascii="var(--bs-font-monospace)" w:hAnsi="var(--bs-font-monospace)"/>
          <w:color w:val="212529"/>
        </w:rPr>
        <w:t xml:space="preserve"> </w:t>
      </w:r>
      <w:r>
        <w:rPr>
          <w:rStyle w:val="ni"/>
          <w:rFonts w:ascii="var(--bs-font-monospace)" w:hAnsi="var(--bs-font-monospace)"/>
          <w:color w:val="727272"/>
        </w:rPr>
        <w:t>solid</w:t>
      </w:r>
      <w:r>
        <w:rPr>
          <w:rStyle w:val="HTMLCode"/>
          <w:rFonts w:ascii="var(--bs-font-monospace)" w:hAnsi="var(--bs-font-monospace)"/>
          <w:color w:val="212529"/>
        </w:rPr>
        <w:t xml:space="preserve"> </w:t>
      </w:r>
      <w:r>
        <w:rPr>
          <w:rStyle w:val="ni"/>
          <w:rFonts w:ascii="var(--bs-font-monospace)" w:hAnsi="var(--bs-font-monospace)"/>
          <w:color w:val="727272"/>
        </w:rPr>
        <w:t>transparent</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border-left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$caret-width</w:t>
      </w:r>
      <w:r>
        <w:rPr>
          <w:rStyle w:val="HTMLCode"/>
          <w:rFonts w:ascii="var(--bs-font-monospace)" w:hAnsi="var(--bs-font-monospace)"/>
          <w:color w:val="212529"/>
        </w:rPr>
        <w:t xml:space="preserve"> </w:t>
      </w:r>
      <w:r>
        <w:rPr>
          <w:rStyle w:val="ni"/>
          <w:rFonts w:ascii="var(--bs-font-monospace)" w:hAnsi="var(--bs-font-monospace)"/>
          <w:color w:val="727272"/>
        </w:rPr>
        <w:t>solid</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k"/>
          <w:rFonts w:ascii="var(--bs-font-monospace)" w:hAnsi="var(--bs-font-monospace)"/>
          <w:color w:val="006699"/>
        </w:rPr>
        <w:t>@mixin</w:t>
      </w:r>
      <w:r>
        <w:rPr>
          <w:rStyle w:val="nf"/>
          <w:rFonts w:ascii="var(--bs-font-monospace)" w:hAnsi="var(--bs-font-monospace)"/>
          <w:color w:val="B715F4"/>
        </w:rPr>
        <w:t xml:space="preserve"> caret-start</w:t>
      </w: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border-top</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$caret-width</w:t>
      </w:r>
      <w:r>
        <w:rPr>
          <w:rStyle w:val="HTMLCode"/>
          <w:rFonts w:ascii="var(--bs-font-monospace)" w:hAnsi="var(--bs-font-monospace)"/>
          <w:color w:val="212529"/>
        </w:rPr>
        <w:t xml:space="preserve"> </w:t>
      </w:r>
      <w:r>
        <w:rPr>
          <w:rStyle w:val="ni"/>
          <w:rFonts w:ascii="var(--bs-font-monospace)" w:hAnsi="var(--bs-font-monospace)"/>
          <w:color w:val="727272"/>
        </w:rPr>
        <w:t>solid</w:t>
      </w:r>
      <w:r>
        <w:rPr>
          <w:rStyle w:val="HTMLCode"/>
          <w:rFonts w:ascii="var(--bs-font-monospace)" w:hAnsi="var(--bs-font-monospace)"/>
          <w:color w:val="212529"/>
        </w:rPr>
        <w:t xml:space="preserve"> </w:t>
      </w:r>
      <w:r>
        <w:rPr>
          <w:rStyle w:val="ni"/>
          <w:rFonts w:ascii="var(--bs-font-monospace)" w:hAnsi="var(--bs-font-monospace)"/>
          <w:color w:val="727272"/>
        </w:rPr>
        <w:t>transparent</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border-right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$caret-width</w:t>
      </w:r>
      <w:r>
        <w:rPr>
          <w:rStyle w:val="HTMLCode"/>
          <w:rFonts w:ascii="var(--bs-font-monospace)" w:hAnsi="var(--bs-font-monospace)"/>
          <w:color w:val="212529"/>
        </w:rPr>
        <w:t xml:space="preserve"> </w:t>
      </w:r>
      <w:r>
        <w:rPr>
          <w:rStyle w:val="ni"/>
          <w:rFonts w:ascii="var(--bs-font-monospace)" w:hAnsi="var(--bs-font-monospace)"/>
          <w:color w:val="727272"/>
        </w:rPr>
        <w:t>solid</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border-bottom</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$caret-width</w:t>
      </w:r>
      <w:r>
        <w:rPr>
          <w:rStyle w:val="HTMLCode"/>
          <w:rFonts w:ascii="var(--bs-font-monospace)" w:hAnsi="var(--bs-font-monospace)"/>
          <w:color w:val="212529"/>
        </w:rPr>
        <w:t xml:space="preserve"> </w:t>
      </w:r>
      <w:r>
        <w:rPr>
          <w:rStyle w:val="ni"/>
          <w:rFonts w:ascii="var(--bs-font-monospace)" w:hAnsi="var(--bs-font-monospace)"/>
          <w:color w:val="727272"/>
        </w:rPr>
        <w:t>solid</w:t>
      </w:r>
      <w:r>
        <w:rPr>
          <w:rStyle w:val="HTMLCode"/>
          <w:rFonts w:ascii="var(--bs-font-monospace)" w:hAnsi="var(--bs-font-monospace)"/>
          <w:color w:val="212529"/>
        </w:rPr>
        <w:t xml:space="preserve"> </w:t>
      </w:r>
      <w:r>
        <w:rPr>
          <w:rStyle w:val="ni"/>
          <w:rFonts w:ascii="var(--bs-font-monospace)" w:hAnsi="var(--bs-font-monospace)"/>
          <w:color w:val="727272"/>
        </w:rPr>
        <w:t>transparent</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k"/>
          <w:rFonts w:ascii="var(--bs-font-monospace)" w:hAnsi="var(--bs-font-monospace)"/>
          <w:color w:val="006699"/>
        </w:rPr>
        <w:t>@mixin</w:t>
      </w:r>
      <w:r>
        <w:rPr>
          <w:rStyle w:val="nf"/>
          <w:rFonts w:ascii="var(--bs-font-monospace)" w:hAnsi="var(--bs-font-monospace)"/>
          <w:color w:val="B715F4"/>
        </w:rPr>
        <w:t xml:space="preserve"> caret</w:t>
      </w:r>
      <w:r>
        <w:rPr>
          <w:rStyle w:val="p"/>
          <w:rFonts w:ascii="var(--bs-font-monospace)" w:hAnsi="var(--bs-font-monospace)"/>
          <w:color w:val="212529"/>
        </w:rPr>
        <w:t>(</w:t>
      </w:r>
      <w:r>
        <w:rPr>
          <w:rStyle w:val="nv"/>
          <w:rFonts w:ascii="var(--bs-font-monospace)" w:hAnsi="var(--bs-font-monospace)"/>
          <w:color w:val="003333"/>
        </w:rPr>
        <w:t>$direction</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down</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@if</w:t>
      </w:r>
      <w:r>
        <w:rPr>
          <w:rStyle w:val="HTMLCode"/>
          <w:rFonts w:ascii="var(--bs-font-monospace)" w:hAnsi="var(--bs-font-monospace)"/>
          <w:color w:val="212529"/>
        </w:rPr>
        <w:t xml:space="preserve"> </w:t>
      </w:r>
      <w:r>
        <w:rPr>
          <w:rStyle w:val="nv"/>
          <w:rFonts w:ascii="var(--bs-font-monospace)" w:hAnsi="var(--bs-font-monospace)"/>
          <w:color w:val="003333"/>
        </w:rPr>
        <w:t>$enable-caret</w:t>
      </w: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d"/>
          <w:rFonts w:ascii="var(--bs-font-monospace)" w:hAnsi="var(--bs-font-monospace)"/>
          <w:color w:val="6B62DE"/>
        </w:rPr>
        <w:t>::after</w:t>
      </w: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display</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inline-block</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margin-left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$caret-spacing</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vertical-align</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$caret-vertical-align</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content</w:t>
      </w:r>
      <w:r>
        <w:rPr>
          <w:rStyle w:val="o"/>
          <w:rFonts w:ascii="var(--bs-font-monospace)" w:hAnsi="var(--bs-font-monospace)"/>
          <w:color w:val="555555"/>
        </w:rPr>
        <w:t>:</w:t>
      </w:r>
      <w:r>
        <w:rPr>
          <w:rStyle w:val="HTMLCode"/>
          <w:rFonts w:ascii="var(--bs-font-monospace)" w:hAnsi="var(--bs-font-monospace)"/>
          <w:color w:val="212529"/>
        </w:rPr>
        <w:t xml:space="preserve"> </w:t>
      </w:r>
      <w:r>
        <w:rPr>
          <w:rStyle w:val="s2"/>
          <w:rFonts w:ascii="var(--bs-font-monospace)" w:hAnsi="var(--bs-font-monospace)"/>
          <w:color w:val="CC3300"/>
        </w:rPr>
        <w:t>""</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@if</w:t>
      </w:r>
      <w:r>
        <w:rPr>
          <w:rStyle w:val="HTMLCode"/>
          <w:rFonts w:ascii="var(--bs-font-monospace)" w:hAnsi="var(--bs-font-monospace)"/>
          <w:color w:val="212529"/>
        </w:rPr>
        <w:t xml:space="preserve"> </w:t>
      </w:r>
      <w:r>
        <w:rPr>
          <w:rStyle w:val="nv"/>
          <w:rFonts w:ascii="var(--bs-font-monospace)" w:hAnsi="var(--bs-font-monospace)"/>
          <w:color w:val="003333"/>
        </w:rPr>
        <w:t>$direction</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down</w:t>
      </w: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caret-down</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r>
        <w:rPr>
          <w:rStyle w:val="HTMLCode"/>
          <w:rFonts w:ascii="var(--bs-font-monospace)" w:hAnsi="var(--bs-font-monospace)"/>
          <w:color w:val="212529"/>
        </w:rPr>
        <w:t xml:space="preserve"> </w:t>
      </w:r>
      <w:r>
        <w:rPr>
          <w:rStyle w:val="k"/>
          <w:rFonts w:ascii="var(--bs-font-monospace)" w:hAnsi="var(--bs-font-monospace)"/>
          <w:color w:val="006699"/>
        </w:rPr>
        <w:t>@else if</w:t>
      </w:r>
      <w:r>
        <w:rPr>
          <w:rStyle w:val="HTMLCode"/>
          <w:rFonts w:ascii="var(--bs-font-monospace)" w:hAnsi="var(--bs-font-monospace)"/>
          <w:color w:val="212529"/>
        </w:rPr>
        <w:t xml:space="preserve"> </w:t>
      </w:r>
      <w:r>
        <w:rPr>
          <w:rStyle w:val="nv"/>
          <w:rFonts w:ascii="var(--bs-font-monospace)" w:hAnsi="var(--bs-font-monospace)"/>
          <w:color w:val="003333"/>
        </w:rPr>
        <w:t>$direction</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up</w:t>
      </w: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caret-up</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r>
        <w:rPr>
          <w:rStyle w:val="HTMLCode"/>
          <w:rFonts w:ascii="var(--bs-font-monospace)" w:hAnsi="var(--bs-font-monospace)"/>
          <w:color w:val="212529"/>
        </w:rPr>
        <w:t xml:space="preserve"> </w:t>
      </w:r>
      <w:r>
        <w:rPr>
          <w:rStyle w:val="k"/>
          <w:rFonts w:ascii="var(--bs-font-monospace)" w:hAnsi="var(--bs-font-monospace)"/>
          <w:color w:val="006699"/>
        </w:rPr>
        <w:t>@else if</w:t>
      </w:r>
      <w:r>
        <w:rPr>
          <w:rStyle w:val="HTMLCode"/>
          <w:rFonts w:ascii="var(--bs-font-monospace)" w:hAnsi="var(--bs-font-monospace)"/>
          <w:color w:val="212529"/>
        </w:rPr>
        <w:t xml:space="preserve"> </w:t>
      </w:r>
      <w:r>
        <w:rPr>
          <w:rStyle w:val="nv"/>
          <w:rFonts w:ascii="var(--bs-font-monospace)" w:hAnsi="var(--bs-font-monospace)"/>
          <w:color w:val="003333"/>
        </w:rPr>
        <w:t>$direction</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end</w:t>
      </w: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caret-end</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@if</w:t>
      </w:r>
      <w:r>
        <w:rPr>
          <w:rStyle w:val="HTMLCode"/>
          <w:rFonts w:ascii="var(--bs-font-monospace)" w:hAnsi="var(--bs-font-monospace)"/>
          <w:color w:val="212529"/>
        </w:rPr>
        <w:t xml:space="preserve"> </w:t>
      </w:r>
      <w:r>
        <w:rPr>
          <w:rStyle w:val="nv"/>
          <w:rFonts w:ascii="var(--bs-font-monospace)" w:hAnsi="var(--bs-font-monospace)"/>
          <w:color w:val="003333"/>
        </w:rPr>
        <w:t>$direction</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start</w:t>
      </w: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d"/>
          <w:rFonts w:ascii="var(--bs-font-monospace)" w:hAnsi="var(--bs-font-monospace)"/>
          <w:color w:val="6B62DE"/>
        </w:rPr>
        <w:t>::after</w:t>
      </w: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display</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none</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d"/>
          <w:rFonts w:ascii="var(--bs-font-monospace)" w:hAnsi="var(--bs-font-monospace)"/>
          <w:color w:val="6B62DE"/>
        </w:rPr>
        <w:t>::before</w:t>
      </w: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display</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inline-block</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margin-right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$caret-spacing</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vertical-align</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$caret-vertical-align</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content</w:t>
      </w:r>
      <w:r>
        <w:rPr>
          <w:rStyle w:val="o"/>
          <w:rFonts w:ascii="var(--bs-font-monospace)" w:hAnsi="var(--bs-font-monospace)"/>
          <w:color w:val="555555"/>
        </w:rPr>
        <w:t>:</w:t>
      </w:r>
      <w:r>
        <w:rPr>
          <w:rStyle w:val="HTMLCode"/>
          <w:rFonts w:ascii="var(--bs-font-monospace)" w:hAnsi="var(--bs-font-monospace)"/>
          <w:color w:val="212529"/>
        </w:rPr>
        <w:t xml:space="preserve"> </w:t>
      </w:r>
      <w:r>
        <w:rPr>
          <w:rStyle w:val="s2"/>
          <w:rFonts w:ascii="var(--bs-font-monospace)" w:hAnsi="var(--bs-font-monospace)"/>
          <w:color w:val="CC3300"/>
        </w:rPr>
        <w:t>""</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caret-start</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d"/>
          <w:rFonts w:ascii="var(--bs-font-monospace)" w:hAnsi="var(--bs-font-monospace)"/>
          <w:color w:val="6B62DE"/>
        </w:rPr>
        <w:t>:empty::after</w:t>
      </w: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margin-left</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w:t>
      </w:r>
    </w:p>
    <w:p w:rsidR="00D06311" w:rsidRDefault="00D06311" w:rsidP="00D06311">
      <w:pPr>
        <w:pStyle w:val="Heading2"/>
        <w:shd w:val="clear" w:color="auto" w:fill="FFFFFF"/>
        <w:rPr>
          <w:rFonts w:ascii="Segoe UI" w:hAnsi="Segoe UI" w:cs="Segoe UI"/>
          <w:b w:val="0"/>
          <w:bCs w:val="0"/>
          <w:color w:val="212529"/>
        </w:rPr>
      </w:pPr>
      <w:bookmarkStart w:id="275" w:name="_Toc144064832"/>
      <w:r>
        <w:rPr>
          <w:rFonts w:ascii="Segoe UI" w:hAnsi="Segoe UI" w:cs="Segoe UI"/>
          <w:b w:val="0"/>
          <w:bCs w:val="0"/>
          <w:color w:val="212529"/>
        </w:rPr>
        <w:t>Usage</w:t>
      </w:r>
      <w:bookmarkEnd w:id="275"/>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Via data attributes or JavaScript, the dropdown plugin toggles hidden content (dropdown menus) by toggling the </w:t>
      </w:r>
      <w:r>
        <w:rPr>
          <w:rStyle w:val="HTMLCode"/>
          <w:rFonts w:ascii="var(--bs-font-monospace)" w:hAnsi="var(--bs-font-monospace)"/>
          <w:color w:val="D63384"/>
          <w:sz w:val="21"/>
          <w:szCs w:val="21"/>
        </w:rPr>
        <w:t>.show</w:t>
      </w:r>
      <w:r>
        <w:rPr>
          <w:rFonts w:ascii="Segoe UI" w:hAnsi="Segoe UI" w:cs="Segoe UI"/>
          <w:color w:val="212529"/>
        </w:rPr>
        <w:t> class on the parent </w:t>
      </w:r>
      <w:r>
        <w:rPr>
          <w:rStyle w:val="HTMLCode"/>
          <w:rFonts w:ascii="var(--bs-font-monospace)" w:hAnsi="var(--bs-font-monospace)"/>
          <w:color w:val="D63384"/>
          <w:sz w:val="21"/>
          <w:szCs w:val="21"/>
        </w:rPr>
        <w:t>.dropdown-menu</w:t>
      </w:r>
      <w:r>
        <w:rPr>
          <w:rFonts w:ascii="Segoe UI" w:hAnsi="Segoe UI" w:cs="Segoe UI"/>
          <w:color w:val="212529"/>
        </w:rPr>
        <w:t>. The </w:t>
      </w:r>
      <w:r>
        <w:rPr>
          <w:rStyle w:val="HTMLCode"/>
          <w:rFonts w:ascii="var(--bs-font-monospace)" w:hAnsi="var(--bs-font-monospace)"/>
          <w:color w:val="D63384"/>
          <w:sz w:val="21"/>
          <w:szCs w:val="21"/>
        </w:rPr>
        <w:t>data-bs-toggle="dropdown"</w:t>
      </w:r>
      <w:r>
        <w:rPr>
          <w:rFonts w:ascii="Segoe UI" w:hAnsi="Segoe UI" w:cs="Segoe UI"/>
          <w:color w:val="212529"/>
        </w:rPr>
        <w:t> attribute is relied on for closing dropdown menus at an application level, so it’s a good idea to always use it.</w:t>
      </w:r>
    </w:p>
    <w:p w:rsidR="00D06311" w:rsidRDefault="00D06311" w:rsidP="00D06311">
      <w:pPr>
        <w:shd w:val="clear" w:color="auto" w:fill="FFFFFF"/>
        <w:rPr>
          <w:rFonts w:ascii="Segoe UI" w:hAnsi="Segoe UI" w:cs="Segoe UI"/>
          <w:color w:val="212529"/>
        </w:rPr>
      </w:pPr>
      <w:r>
        <w:rPr>
          <w:rFonts w:ascii="Segoe UI" w:hAnsi="Segoe UI" w:cs="Segoe UI"/>
          <w:color w:val="212529"/>
        </w:rPr>
        <w:t>On touch-enabled devices, opening a dropdown adds empty </w:t>
      </w:r>
      <w:r>
        <w:rPr>
          <w:rStyle w:val="HTMLCode"/>
          <w:rFonts w:ascii="var(--bs-font-monospace)" w:eastAsiaTheme="minorHAnsi" w:hAnsi="var(--bs-font-monospace)"/>
          <w:color w:val="D63384"/>
          <w:sz w:val="21"/>
          <w:szCs w:val="21"/>
        </w:rPr>
        <w:t>mouseover</w:t>
      </w:r>
      <w:r>
        <w:rPr>
          <w:rFonts w:ascii="Segoe UI" w:hAnsi="Segoe UI" w:cs="Segoe UI"/>
          <w:color w:val="212529"/>
        </w:rPr>
        <w:t> handlers to the immediate children of the </w:t>
      </w:r>
      <w:r>
        <w:rPr>
          <w:rStyle w:val="HTMLCode"/>
          <w:rFonts w:ascii="var(--bs-font-monospace)" w:eastAsiaTheme="minorHAnsi" w:hAnsi="var(--bs-font-monospace)"/>
          <w:color w:val="D63384"/>
          <w:sz w:val="21"/>
          <w:szCs w:val="21"/>
        </w:rPr>
        <w:t>&lt;body&gt;</w:t>
      </w:r>
      <w:r>
        <w:rPr>
          <w:rFonts w:ascii="Segoe UI" w:hAnsi="Segoe UI" w:cs="Segoe UI"/>
          <w:color w:val="212529"/>
        </w:rPr>
        <w:t> element. This admittedly ugly hack is necessary to work around a </w:t>
      </w:r>
      <w:hyperlink r:id="rId274" w:history="1">
        <w:r>
          <w:rPr>
            <w:rStyle w:val="Hyperlink"/>
            <w:rFonts w:ascii="Segoe UI" w:hAnsi="Segoe UI" w:cs="Segoe UI"/>
            <w:color w:val="0D6EFD"/>
          </w:rPr>
          <w:t>quirk in iOS' event delegation</w:t>
        </w:r>
      </w:hyperlink>
      <w:r>
        <w:rPr>
          <w:rFonts w:ascii="Segoe UI" w:hAnsi="Segoe UI" w:cs="Segoe UI"/>
          <w:color w:val="212529"/>
        </w:rPr>
        <w:t>, which would otherwise prevent a tap anywhere outside of the dropdown from triggering the code that closes the dropdown. Once the dropdown is closed, these additional empty </w:t>
      </w:r>
      <w:r>
        <w:rPr>
          <w:rStyle w:val="HTMLCode"/>
          <w:rFonts w:ascii="var(--bs-font-monospace)" w:eastAsiaTheme="minorHAnsi" w:hAnsi="var(--bs-font-monospace)"/>
          <w:color w:val="D63384"/>
          <w:sz w:val="21"/>
          <w:szCs w:val="21"/>
        </w:rPr>
        <w:t>mouseover</w:t>
      </w:r>
      <w:r>
        <w:rPr>
          <w:rFonts w:ascii="Segoe UI" w:hAnsi="Segoe UI" w:cs="Segoe UI"/>
          <w:color w:val="212529"/>
        </w:rPr>
        <w:t> handlers are removed.</w:t>
      </w:r>
    </w:p>
    <w:p w:rsidR="00D06311" w:rsidRDefault="00D06311" w:rsidP="00D06311">
      <w:pPr>
        <w:pStyle w:val="Heading3"/>
        <w:shd w:val="clear" w:color="auto" w:fill="FFFFFF"/>
        <w:rPr>
          <w:rFonts w:ascii="Segoe UI" w:hAnsi="Segoe UI" w:cs="Segoe UI"/>
          <w:b w:val="0"/>
          <w:bCs w:val="0"/>
          <w:color w:val="212529"/>
        </w:rPr>
      </w:pPr>
      <w:bookmarkStart w:id="276" w:name="_Toc144064833"/>
      <w:r>
        <w:rPr>
          <w:rFonts w:ascii="Segoe UI" w:hAnsi="Segoe UI" w:cs="Segoe UI"/>
          <w:b w:val="0"/>
          <w:bCs w:val="0"/>
          <w:color w:val="212529"/>
        </w:rPr>
        <w:t>Via data attributes</w:t>
      </w:r>
      <w:bookmarkEnd w:id="276"/>
    </w:p>
    <w:p w:rsidR="00D06311" w:rsidRDefault="00D06311" w:rsidP="00D153A0">
      <w:pPr>
        <w:pStyle w:val="NormalWeb"/>
        <w:shd w:val="clear" w:color="auto" w:fill="FFFFFF"/>
        <w:spacing w:before="0" w:beforeAutospacing="0"/>
        <w:rPr>
          <w:rFonts w:ascii="Segoe UI" w:hAnsi="Segoe UI" w:cs="Segoe UI"/>
          <w:color w:val="212529"/>
        </w:rPr>
      </w:pPr>
      <w:r>
        <w:rPr>
          <w:rFonts w:ascii="Segoe UI" w:hAnsi="Segoe UI" w:cs="Segoe UI"/>
          <w:color w:val="212529"/>
        </w:rPr>
        <w:t>Add </w:t>
      </w:r>
      <w:r>
        <w:rPr>
          <w:rStyle w:val="HTMLCode"/>
          <w:rFonts w:ascii="var(--bs-font-monospace)" w:hAnsi="var(--bs-font-monospace)"/>
          <w:color w:val="D63384"/>
          <w:sz w:val="21"/>
          <w:szCs w:val="21"/>
        </w:rPr>
        <w:t>data-bs-toggle="dropdown"</w:t>
      </w:r>
      <w:r>
        <w:rPr>
          <w:rFonts w:ascii="Segoe UI" w:hAnsi="Segoe UI" w:cs="Segoe UI"/>
          <w:color w:val="212529"/>
        </w:rPr>
        <w:t> to a link or button to toggle a dropdown.</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"dLabel"</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Dropdown trigger</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"dLabel"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D06311" w:rsidRDefault="00D06311" w:rsidP="00D06311">
      <w:pPr>
        <w:pStyle w:val="Heading3"/>
        <w:shd w:val="clear" w:color="auto" w:fill="FFFFFF"/>
        <w:rPr>
          <w:rFonts w:ascii="Segoe UI" w:hAnsi="Segoe UI" w:cs="Segoe UI"/>
          <w:b w:val="0"/>
          <w:bCs w:val="0"/>
          <w:color w:val="212529"/>
        </w:rPr>
      </w:pPr>
      <w:bookmarkStart w:id="277" w:name="_Toc144064834"/>
      <w:r>
        <w:rPr>
          <w:rFonts w:ascii="Segoe UI" w:hAnsi="Segoe UI" w:cs="Segoe UI"/>
          <w:b w:val="0"/>
          <w:bCs w:val="0"/>
          <w:color w:val="212529"/>
        </w:rPr>
        <w:t>Via JavaScript</w:t>
      </w:r>
      <w:bookmarkEnd w:id="277"/>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Call the dropdowns via JavaScript:</w:t>
      </w:r>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dropdownElementList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slice</w:t>
      </w:r>
      <w:r>
        <w:rPr>
          <w:rStyle w:val="p"/>
          <w:rFonts w:ascii="var(--bs-font-monospace)" w:hAnsi="var(--bs-font-monospace)"/>
          <w:color w:val="212529"/>
        </w:rPr>
        <w:t>.</w:t>
      </w:r>
      <w:r>
        <w:rPr>
          <w:rStyle w:val="nx"/>
          <w:rFonts w:ascii="var(--bs-font-monospace)" w:hAnsi="var(--bs-font-monospace)"/>
          <w:color w:val="212529"/>
        </w:rPr>
        <w:t>call</w:t>
      </w:r>
      <w:r>
        <w:rPr>
          <w:rStyle w:val="p"/>
          <w:rFonts w:ascii="var(--bs-font-monospace)" w:hAnsi="var(--bs-font-monospace)"/>
          <w:color w:val="212529"/>
        </w:rPr>
        <w:t>(</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querySelectorAll</w:t>
      </w:r>
      <w:r>
        <w:rPr>
          <w:rStyle w:val="p"/>
          <w:rFonts w:ascii="var(--bs-font-monospace)" w:hAnsi="var(--bs-font-monospace)"/>
          <w:color w:val="212529"/>
        </w:rPr>
        <w:t>(</w:t>
      </w:r>
      <w:r>
        <w:rPr>
          <w:rStyle w:val="s1"/>
          <w:rFonts w:ascii="var(--bs-font-monospace)" w:hAnsi="var(--bs-font-monospace)"/>
          <w:color w:val="CC3300"/>
        </w:rPr>
        <w:t>'.dropdown-toggle'</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dropdownList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dropdownElementList</w:t>
      </w:r>
      <w:r>
        <w:rPr>
          <w:rStyle w:val="p"/>
          <w:rFonts w:ascii="var(--bs-font-monospace)" w:hAnsi="var(--bs-font-monospace)"/>
          <w:color w:val="212529"/>
        </w:rPr>
        <w:t>.</w:t>
      </w:r>
      <w:r>
        <w:rPr>
          <w:rStyle w:val="nx"/>
          <w:rFonts w:ascii="var(--bs-font-monospace)" w:hAnsi="var(--bs-font-monospace)"/>
          <w:color w:val="212529"/>
        </w:rPr>
        <w:t>map</w:t>
      </w:r>
      <w:r>
        <w:rPr>
          <w:rStyle w:val="p"/>
          <w:rFonts w:ascii="var(--bs-font-monospace)" w:hAnsi="var(--bs-font-monospace)"/>
          <w:color w:val="212529"/>
        </w:rPr>
        <w:t>(</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dropdownToggleEl</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return</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Dropdown</w:t>
      </w:r>
      <w:r>
        <w:rPr>
          <w:rStyle w:val="p"/>
          <w:rFonts w:ascii="var(--bs-font-monospace)" w:hAnsi="var(--bs-font-monospace)"/>
          <w:color w:val="212529"/>
        </w:rPr>
        <w:t>(</w:t>
      </w:r>
      <w:r>
        <w:rPr>
          <w:rStyle w:val="nx"/>
          <w:rFonts w:ascii="var(--bs-font-monospace)" w:hAnsi="var(--bs-font-monospace)"/>
          <w:color w:val="212529"/>
        </w:rPr>
        <w:t>dropdownToggleEl</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w:t>
      </w:r>
    </w:p>
    <w:tbl>
      <w:tblPr>
        <w:tblpPr w:leftFromText="180" w:rightFromText="180" w:vertAnchor="text" w:horzAnchor="margin" w:tblpXSpec="center" w:tblpY="105"/>
        <w:tblW w:w="9537" w:type="dxa"/>
        <w:tblCellMar>
          <w:top w:w="15" w:type="dxa"/>
          <w:left w:w="15" w:type="dxa"/>
          <w:bottom w:w="15" w:type="dxa"/>
          <w:right w:w="15" w:type="dxa"/>
        </w:tblCellMar>
        <w:tblLook w:val="04A0" w:firstRow="1" w:lastRow="0" w:firstColumn="1" w:lastColumn="0" w:noHBand="0" w:noVBand="1"/>
      </w:tblPr>
      <w:tblGrid>
        <w:gridCol w:w="1500"/>
        <w:gridCol w:w="2242"/>
        <w:gridCol w:w="1413"/>
        <w:gridCol w:w="4382"/>
      </w:tblGrid>
      <w:tr w:rsidR="00D153A0" w:rsidTr="00D153A0">
        <w:trPr>
          <w:tblHeader/>
        </w:trPr>
        <w:tc>
          <w:tcPr>
            <w:tcW w:w="1500" w:type="dxa"/>
            <w:tcBorders>
              <w:top w:val="single" w:sz="2" w:space="0" w:color="auto"/>
              <w:left w:val="single" w:sz="2" w:space="0" w:color="auto"/>
              <w:right w:val="single" w:sz="2" w:space="0" w:color="auto"/>
            </w:tcBorders>
            <w:vAlign w:val="center"/>
            <w:hideMark/>
          </w:tcPr>
          <w:p w:rsidR="00D153A0" w:rsidRDefault="00D153A0" w:rsidP="00D153A0">
            <w:pPr>
              <w:jc w:val="center"/>
              <w:rPr>
                <w:rFonts w:ascii="Times New Roman" w:hAnsi="Times New Roman" w:cs="Times New Roman"/>
                <w:b/>
                <w:bCs/>
                <w:color w:val="212529"/>
              </w:rPr>
            </w:pPr>
            <w:r>
              <w:rPr>
                <w:b/>
                <w:bCs/>
                <w:color w:val="212529"/>
              </w:rPr>
              <w:t>Name</w:t>
            </w:r>
          </w:p>
        </w:tc>
        <w:tc>
          <w:tcPr>
            <w:tcW w:w="2242" w:type="dxa"/>
            <w:tcBorders>
              <w:top w:val="single" w:sz="2" w:space="0" w:color="auto"/>
              <w:left w:val="single" w:sz="2" w:space="0" w:color="auto"/>
              <w:right w:val="single" w:sz="2" w:space="0" w:color="auto"/>
            </w:tcBorders>
            <w:vAlign w:val="center"/>
            <w:hideMark/>
          </w:tcPr>
          <w:p w:rsidR="00D153A0" w:rsidRDefault="00D153A0" w:rsidP="00D153A0">
            <w:pPr>
              <w:jc w:val="center"/>
              <w:rPr>
                <w:b/>
                <w:bCs/>
                <w:color w:val="212529"/>
              </w:rPr>
            </w:pPr>
            <w:r>
              <w:rPr>
                <w:b/>
                <w:bCs/>
                <w:color w:val="212529"/>
              </w:rPr>
              <w:t>Type</w:t>
            </w:r>
          </w:p>
        </w:tc>
        <w:tc>
          <w:tcPr>
            <w:tcW w:w="1413" w:type="dxa"/>
            <w:tcBorders>
              <w:top w:val="single" w:sz="2" w:space="0" w:color="auto"/>
              <w:left w:val="single" w:sz="2" w:space="0" w:color="auto"/>
              <w:right w:val="single" w:sz="2" w:space="0" w:color="auto"/>
            </w:tcBorders>
            <w:vAlign w:val="center"/>
            <w:hideMark/>
          </w:tcPr>
          <w:p w:rsidR="00D153A0" w:rsidRDefault="00D153A0" w:rsidP="00D153A0">
            <w:pPr>
              <w:jc w:val="center"/>
              <w:rPr>
                <w:b/>
                <w:bCs/>
                <w:color w:val="212529"/>
              </w:rPr>
            </w:pPr>
            <w:r>
              <w:rPr>
                <w:b/>
                <w:bCs/>
                <w:color w:val="212529"/>
              </w:rPr>
              <w:t>Default</w:t>
            </w:r>
          </w:p>
        </w:tc>
        <w:tc>
          <w:tcPr>
            <w:tcW w:w="4382" w:type="dxa"/>
            <w:tcBorders>
              <w:top w:val="single" w:sz="2" w:space="0" w:color="auto"/>
              <w:left w:val="single" w:sz="2" w:space="0" w:color="auto"/>
              <w:right w:val="single" w:sz="2" w:space="0" w:color="auto"/>
            </w:tcBorders>
            <w:vAlign w:val="center"/>
            <w:hideMark/>
          </w:tcPr>
          <w:p w:rsidR="00D153A0" w:rsidRDefault="00D153A0" w:rsidP="00D153A0">
            <w:pPr>
              <w:jc w:val="center"/>
              <w:rPr>
                <w:b/>
                <w:bCs/>
                <w:color w:val="212529"/>
              </w:rPr>
            </w:pPr>
            <w:r>
              <w:rPr>
                <w:b/>
                <w:bCs/>
                <w:color w:val="212529"/>
              </w:rPr>
              <w:t>Description</w:t>
            </w:r>
          </w:p>
        </w:tc>
      </w:tr>
      <w:tr w:rsidR="00D153A0" w:rsidTr="00D153A0">
        <w:tc>
          <w:tcPr>
            <w:tcW w:w="0" w:type="auto"/>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rPr>
                <w:color w:val="212529"/>
              </w:rPr>
            </w:pPr>
            <w:r>
              <w:rPr>
                <w:rStyle w:val="HTMLCode"/>
                <w:rFonts w:ascii="var(--bs-font-monospace)" w:eastAsiaTheme="minorHAnsi" w:hAnsi="var(--bs-font-monospace)"/>
                <w:color w:val="D63384"/>
                <w:sz w:val="21"/>
                <w:szCs w:val="21"/>
              </w:rPr>
              <w:t>boundary</w:t>
            </w:r>
          </w:p>
        </w:tc>
        <w:tc>
          <w:tcPr>
            <w:tcW w:w="0" w:type="auto"/>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rPr>
                <w:color w:val="212529"/>
              </w:rPr>
            </w:pPr>
            <w:r>
              <w:rPr>
                <w:color w:val="212529"/>
              </w:rPr>
              <w:t>string | element</w:t>
            </w:r>
          </w:p>
        </w:tc>
        <w:tc>
          <w:tcPr>
            <w:tcW w:w="0" w:type="auto"/>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rPr>
                <w:color w:val="212529"/>
              </w:rPr>
            </w:pPr>
            <w:r>
              <w:rPr>
                <w:rStyle w:val="HTMLCode"/>
                <w:rFonts w:ascii="var(--bs-font-monospace)" w:eastAsiaTheme="minorHAnsi" w:hAnsi="var(--bs-font-monospace)"/>
                <w:color w:val="D63384"/>
                <w:sz w:val="21"/>
                <w:szCs w:val="21"/>
              </w:rPr>
              <w:t>'clippingParents'</w:t>
            </w:r>
          </w:p>
        </w:tc>
        <w:tc>
          <w:tcPr>
            <w:tcW w:w="4382" w:type="dxa"/>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rPr>
                <w:color w:val="212529"/>
              </w:rPr>
            </w:pPr>
            <w:r>
              <w:rPr>
                <w:color w:val="212529"/>
              </w:rPr>
              <w:t>Overflow constraint boundary of the dropdown menu (applies only to Popper's preventOverflow modifier). By default it's </w:t>
            </w:r>
            <w:r>
              <w:rPr>
                <w:rStyle w:val="HTMLCode"/>
                <w:rFonts w:ascii="var(--bs-font-monospace)" w:eastAsiaTheme="minorHAnsi" w:hAnsi="var(--bs-font-monospace)"/>
                <w:color w:val="D63384"/>
                <w:sz w:val="21"/>
                <w:szCs w:val="21"/>
              </w:rPr>
              <w:t>'clippingParents'</w:t>
            </w:r>
            <w:r>
              <w:rPr>
                <w:color w:val="212529"/>
              </w:rPr>
              <w:t> and can accept an HTMLElement reference (via JavaScript only). For more information refer to Popper's </w:t>
            </w:r>
            <w:hyperlink r:id="rId275" w:anchor="boundary" w:history="1">
              <w:r>
                <w:rPr>
                  <w:rStyle w:val="Hyperlink"/>
                  <w:color w:val="0D6EFD"/>
                </w:rPr>
                <w:t>detectOverflow docs</w:t>
              </w:r>
            </w:hyperlink>
            <w:r>
              <w:rPr>
                <w:color w:val="212529"/>
              </w:rPr>
              <w:t>.</w:t>
            </w:r>
          </w:p>
        </w:tc>
      </w:tr>
      <w:tr w:rsidR="00D153A0" w:rsidTr="00D153A0">
        <w:tc>
          <w:tcPr>
            <w:tcW w:w="0" w:type="auto"/>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rPr>
                <w:color w:val="212529"/>
              </w:rPr>
            </w:pPr>
            <w:r>
              <w:rPr>
                <w:rStyle w:val="HTMLCode"/>
                <w:rFonts w:ascii="var(--bs-font-monospace)" w:eastAsiaTheme="minorHAnsi" w:hAnsi="var(--bs-font-monospace)"/>
                <w:color w:val="D63384"/>
                <w:sz w:val="21"/>
                <w:szCs w:val="21"/>
              </w:rPr>
              <w:t>reference</w:t>
            </w:r>
          </w:p>
        </w:tc>
        <w:tc>
          <w:tcPr>
            <w:tcW w:w="0" w:type="auto"/>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rPr>
                <w:color w:val="212529"/>
              </w:rPr>
            </w:pPr>
            <w:r>
              <w:rPr>
                <w:color w:val="212529"/>
              </w:rPr>
              <w:t>string | element | object</w:t>
            </w:r>
          </w:p>
        </w:tc>
        <w:tc>
          <w:tcPr>
            <w:tcW w:w="0" w:type="auto"/>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rPr>
                <w:color w:val="212529"/>
              </w:rPr>
            </w:pPr>
            <w:r>
              <w:rPr>
                <w:rStyle w:val="HTMLCode"/>
                <w:rFonts w:ascii="var(--bs-font-monospace)" w:eastAsiaTheme="minorHAnsi" w:hAnsi="var(--bs-font-monospace)"/>
                <w:color w:val="D63384"/>
                <w:sz w:val="21"/>
                <w:szCs w:val="21"/>
              </w:rPr>
              <w:t>'toggle'</w:t>
            </w:r>
          </w:p>
        </w:tc>
        <w:tc>
          <w:tcPr>
            <w:tcW w:w="4382" w:type="dxa"/>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rPr>
                <w:color w:val="212529"/>
              </w:rPr>
            </w:pPr>
            <w:r>
              <w:rPr>
                <w:color w:val="212529"/>
              </w:rPr>
              <w:t>Reference element of the dropdown menu. Accepts the values of </w:t>
            </w:r>
            <w:r>
              <w:rPr>
                <w:rStyle w:val="HTMLCode"/>
                <w:rFonts w:ascii="var(--bs-font-monospace)" w:eastAsiaTheme="minorHAnsi" w:hAnsi="var(--bs-font-monospace)"/>
                <w:color w:val="D63384"/>
                <w:sz w:val="21"/>
                <w:szCs w:val="21"/>
              </w:rPr>
              <w:t>'toggle'</w:t>
            </w:r>
            <w:r>
              <w:rPr>
                <w:color w:val="212529"/>
              </w:rPr>
              <w:t>, </w:t>
            </w:r>
            <w:r>
              <w:rPr>
                <w:rStyle w:val="HTMLCode"/>
                <w:rFonts w:ascii="var(--bs-font-monospace)" w:eastAsiaTheme="minorHAnsi" w:hAnsi="var(--bs-font-monospace)"/>
                <w:color w:val="D63384"/>
                <w:sz w:val="21"/>
                <w:szCs w:val="21"/>
              </w:rPr>
              <w:t>'parent'</w:t>
            </w:r>
            <w:r>
              <w:rPr>
                <w:color w:val="212529"/>
              </w:rPr>
              <w:t>, an HTMLElement reference or an object providing </w:t>
            </w:r>
            <w:r>
              <w:rPr>
                <w:rStyle w:val="HTMLCode"/>
                <w:rFonts w:ascii="var(--bs-font-monospace)" w:eastAsiaTheme="minorHAnsi" w:hAnsi="var(--bs-font-monospace)"/>
                <w:color w:val="D63384"/>
                <w:sz w:val="21"/>
                <w:szCs w:val="21"/>
              </w:rPr>
              <w:t>getBoundingClientRect</w:t>
            </w:r>
            <w:r>
              <w:rPr>
                <w:color w:val="212529"/>
              </w:rPr>
              <w:t>. For more information refer to Popper's </w:t>
            </w:r>
            <w:hyperlink r:id="rId276" w:anchor="createpopper" w:history="1">
              <w:r>
                <w:rPr>
                  <w:rStyle w:val="Hyperlink"/>
                  <w:color w:val="0D6EFD"/>
                </w:rPr>
                <w:t>constructor docs</w:t>
              </w:r>
            </w:hyperlink>
            <w:r>
              <w:rPr>
                <w:color w:val="212529"/>
              </w:rPr>
              <w:t> and </w:t>
            </w:r>
            <w:hyperlink r:id="rId277" w:history="1">
              <w:r>
                <w:rPr>
                  <w:rStyle w:val="Hyperlink"/>
                  <w:color w:val="0D6EFD"/>
                </w:rPr>
                <w:t>virtual element docs</w:t>
              </w:r>
            </w:hyperlink>
            <w:r>
              <w:rPr>
                <w:color w:val="212529"/>
              </w:rPr>
              <w:t>.</w:t>
            </w:r>
          </w:p>
        </w:tc>
      </w:tr>
      <w:tr w:rsidR="00D153A0" w:rsidTr="00D153A0">
        <w:tc>
          <w:tcPr>
            <w:tcW w:w="0" w:type="auto"/>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rPr>
                <w:color w:val="212529"/>
              </w:rPr>
            </w:pPr>
            <w:r>
              <w:rPr>
                <w:rStyle w:val="HTMLCode"/>
                <w:rFonts w:ascii="var(--bs-font-monospace)" w:eastAsiaTheme="minorHAnsi" w:hAnsi="var(--bs-font-monospace)"/>
                <w:color w:val="D63384"/>
                <w:sz w:val="21"/>
                <w:szCs w:val="21"/>
              </w:rPr>
              <w:t>display</w:t>
            </w:r>
          </w:p>
        </w:tc>
        <w:tc>
          <w:tcPr>
            <w:tcW w:w="0" w:type="auto"/>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rPr>
                <w:color w:val="212529"/>
              </w:rPr>
            </w:pPr>
            <w:r>
              <w:rPr>
                <w:color w:val="212529"/>
              </w:rPr>
              <w:t>string</w:t>
            </w:r>
          </w:p>
        </w:tc>
        <w:tc>
          <w:tcPr>
            <w:tcW w:w="0" w:type="auto"/>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rPr>
                <w:color w:val="212529"/>
              </w:rPr>
            </w:pPr>
            <w:r>
              <w:rPr>
                <w:rStyle w:val="HTMLCode"/>
                <w:rFonts w:ascii="var(--bs-font-monospace)" w:eastAsiaTheme="minorHAnsi" w:hAnsi="var(--bs-font-monospace)"/>
                <w:color w:val="D63384"/>
                <w:sz w:val="21"/>
                <w:szCs w:val="21"/>
              </w:rPr>
              <w:t>'dynamic'</w:t>
            </w:r>
          </w:p>
        </w:tc>
        <w:tc>
          <w:tcPr>
            <w:tcW w:w="4382" w:type="dxa"/>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rPr>
                <w:color w:val="212529"/>
              </w:rPr>
            </w:pPr>
            <w:r>
              <w:rPr>
                <w:color w:val="212529"/>
              </w:rPr>
              <w:t>By default, we use Popper for dynamic positioning. Disable this with </w:t>
            </w:r>
            <w:r>
              <w:rPr>
                <w:rStyle w:val="HTMLCode"/>
                <w:rFonts w:ascii="var(--bs-font-monospace)" w:eastAsiaTheme="minorHAnsi" w:hAnsi="var(--bs-font-monospace)"/>
                <w:color w:val="D63384"/>
                <w:sz w:val="21"/>
                <w:szCs w:val="21"/>
              </w:rPr>
              <w:t>static</w:t>
            </w:r>
            <w:r>
              <w:rPr>
                <w:color w:val="212529"/>
              </w:rPr>
              <w:t>.</w:t>
            </w:r>
          </w:p>
        </w:tc>
      </w:tr>
      <w:tr w:rsidR="00D153A0" w:rsidTr="00D153A0">
        <w:tc>
          <w:tcPr>
            <w:tcW w:w="0" w:type="auto"/>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rPr>
                <w:color w:val="212529"/>
              </w:rPr>
            </w:pPr>
            <w:r>
              <w:rPr>
                <w:rStyle w:val="HTMLCode"/>
                <w:rFonts w:ascii="var(--bs-font-monospace)" w:eastAsiaTheme="minorHAnsi" w:hAnsi="var(--bs-font-monospace)"/>
                <w:color w:val="D63384"/>
                <w:sz w:val="21"/>
                <w:szCs w:val="21"/>
              </w:rPr>
              <w:t>offset</w:t>
            </w:r>
          </w:p>
        </w:tc>
        <w:tc>
          <w:tcPr>
            <w:tcW w:w="0" w:type="auto"/>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rPr>
                <w:color w:val="212529"/>
              </w:rPr>
            </w:pPr>
            <w:r>
              <w:rPr>
                <w:color w:val="212529"/>
              </w:rPr>
              <w:t>array | string | function</w:t>
            </w:r>
          </w:p>
        </w:tc>
        <w:tc>
          <w:tcPr>
            <w:tcW w:w="0" w:type="auto"/>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rPr>
                <w:color w:val="212529"/>
              </w:rPr>
            </w:pPr>
            <w:r>
              <w:rPr>
                <w:rStyle w:val="HTMLCode"/>
                <w:rFonts w:ascii="var(--bs-font-monospace)" w:eastAsiaTheme="minorHAnsi" w:hAnsi="var(--bs-font-monospace)"/>
                <w:color w:val="D63384"/>
                <w:sz w:val="21"/>
                <w:szCs w:val="21"/>
              </w:rPr>
              <w:t>[0, 2]</w:t>
            </w:r>
          </w:p>
        </w:tc>
        <w:tc>
          <w:tcPr>
            <w:tcW w:w="4382" w:type="dxa"/>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pStyle w:val="NormalWeb"/>
              <w:spacing w:before="0" w:beforeAutospacing="0"/>
              <w:ind w:right="1890"/>
              <w:rPr>
                <w:color w:val="212529"/>
              </w:rPr>
            </w:pPr>
            <w:r>
              <w:rPr>
                <w:color w:val="212529"/>
              </w:rPr>
              <w:t>Offset of the dropdown relative to its target. You can pass a string in data attributes with comma separated values like: </w:t>
            </w:r>
            <w:r>
              <w:rPr>
                <w:rStyle w:val="HTMLCode"/>
                <w:rFonts w:ascii="var(--bs-font-monospace)" w:hAnsi="var(--bs-font-monospace)"/>
                <w:color w:val="D63384"/>
                <w:sz w:val="21"/>
                <w:szCs w:val="21"/>
              </w:rPr>
              <w:t>data-bs-offset="10,20"</w:t>
            </w:r>
          </w:p>
          <w:p w:rsidR="00D153A0" w:rsidRDefault="00D153A0" w:rsidP="00D153A0">
            <w:pPr>
              <w:pStyle w:val="NormalWeb"/>
              <w:spacing w:before="0" w:beforeAutospacing="0"/>
              <w:rPr>
                <w:color w:val="212529"/>
              </w:rPr>
            </w:pPr>
            <w:r>
              <w:rPr>
                <w:color w:val="212529"/>
              </w:rPr>
              <w:t>When a function is used to determine the offset, it is called with an object containing the popper placement, the reference, and popper rects as its first argument. The triggering element DOM node is passed as the second argument. The function must return an array with two numbers: </w:t>
            </w:r>
            <w:r>
              <w:rPr>
                <w:rStyle w:val="HTMLCode"/>
                <w:rFonts w:ascii="var(--bs-font-monospace)" w:hAnsi="var(--bs-font-monospace)"/>
                <w:color w:val="D63384"/>
                <w:sz w:val="21"/>
                <w:szCs w:val="21"/>
              </w:rPr>
              <w:t>[</w:t>
            </w:r>
            <w:hyperlink r:id="rId278" w:anchor="skidding-1" w:history="1">
              <w:r>
                <w:rPr>
                  <w:rStyle w:val="Hyperlink"/>
                  <w:rFonts w:ascii="var(--bs-font-monospace)" w:hAnsi="var(--bs-font-monospace)" w:cs="Courier New"/>
                  <w:color w:val="0D6EFD"/>
                  <w:sz w:val="21"/>
                  <w:szCs w:val="21"/>
                </w:rPr>
                <w:t>skidding</w:t>
              </w:r>
            </w:hyperlink>
            <w:r>
              <w:rPr>
                <w:rStyle w:val="HTMLCode"/>
                <w:rFonts w:ascii="var(--bs-font-monospace)" w:hAnsi="var(--bs-font-monospace)"/>
                <w:color w:val="D63384"/>
                <w:sz w:val="21"/>
                <w:szCs w:val="21"/>
              </w:rPr>
              <w:t>, </w:t>
            </w:r>
            <w:hyperlink r:id="rId279" w:anchor="distance-1" w:history="1">
              <w:r>
                <w:rPr>
                  <w:rStyle w:val="Hyperlink"/>
                  <w:rFonts w:ascii="var(--bs-font-monospace)" w:hAnsi="var(--bs-font-monospace)" w:cs="Courier New"/>
                  <w:color w:val="0D6EFD"/>
                  <w:sz w:val="21"/>
                  <w:szCs w:val="21"/>
                </w:rPr>
                <w:t>distance</w:t>
              </w:r>
            </w:hyperlink>
            <w:r>
              <w:rPr>
                <w:rStyle w:val="HTMLCode"/>
                <w:rFonts w:ascii="var(--bs-font-monospace)" w:hAnsi="var(--bs-font-monospace)"/>
                <w:color w:val="D63384"/>
                <w:sz w:val="21"/>
                <w:szCs w:val="21"/>
              </w:rPr>
              <w:t>]</w:t>
            </w:r>
            <w:r>
              <w:rPr>
                <w:color w:val="212529"/>
              </w:rPr>
              <w:t>.</w:t>
            </w:r>
          </w:p>
          <w:p w:rsidR="00D153A0" w:rsidRDefault="00D153A0" w:rsidP="00D153A0">
            <w:pPr>
              <w:pStyle w:val="NormalWeb"/>
              <w:spacing w:before="0" w:beforeAutospacing="0"/>
              <w:rPr>
                <w:color w:val="212529"/>
              </w:rPr>
            </w:pPr>
            <w:r>
              <w:rPr>
                <w:color w:val="212529"/>
              </w:rPr>
              <w:t>For more information refer to Popper's </w:t>
            </w:r>
            <w:hyperlink r:id="rId280" w:anchor="options" w:history="1">
              <w:r>
                <w:rPr>
                  <w:rStyle w:val="Hyperlink"/>
                  <w:color w:val="0D6EFD"/>
                </w:rPr>
                <w:t>offset docs</w:t>
              </w:r>
            </w:hyperlink>
            <w:r>
              <w:rPr>
                <w:color w:val="212529"/>
              </w:rPr>
              <w:t>.</w:t>
            </w:r>
          </w:p>
        </w:tc>
      </w:tr>
      <w:tr w:rsidR="00D153A0" w:rsidTr="00D153A0">
        <w:tc>
          <w:tcPr>
            <w:tcW w:w="0" w:type="auto"/>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rPr>
                <w:color w:val="212529"/>
              </w:rPr>
            </w:pPr>
            <w:r>
              <w:rPr>
                <w:rStyle w:val="HTMLCode"/>
                <w:rFonts w:ascii="var(--bs-font-monospace)" w:eastAsiaTheme="minorHAnsi" w:hAnsi="var(--bs-font-monospace)"/>
                <w:color w:val="D63384"/>
                <w:sz w:val="21"/>
                <w:szCs w:val="21"/>
              </w:rPr>
              <w:t>autoClose</w:t>
            </w:r>
          </w:p>
        </w:tc>
        <w:tc>
          <w:tcPr>
            <w:tcW w:w="0" w:type="auto"/>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rPr>
                <w:color w:val="212529"/>
              </w:rPr>
            </w:pPr>
            <w:r>
              <w:rPr>
                <w:color w:val="212529"/>
              </w:rPr>
              <w:t>boolean | string</w:t>
            </w:r>
          </w:p>
        </w:tc>
        <w:tc>
          <w:tcPr>
            <w:tcW w:w="0" w:type="auto"/>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rPr>
                <w:color w:val="212529"/>
              </w:rPr>
            </w:pPr>
            <w:r>
              <w:rPr>
                <w:rStyle w:val="HTMLCode"/>
                <w:rFonts w:ascii="var(--bs-font-monospace)" w:eastAsiaTheme="minorHAnsi" w:hAnsi="var(--bs-font-monospace)"/>
                <w:color w:val="D63384"/>
                <w:sz w:val="21"/>
                <w:szCs w:val="21"/>
              </w:rPr>
              <w:t>true</w:t>
            </w:r>
          </w:p>
        </w:tc>
        <w:tc>
          <w:tcPr>
            <w:tcW w:w="4382" w:type="dxa"/>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pStyle w:val="NormalWeb"/>
              <w:spacing w:before="0" w:beforeAutospacing="0"/>
              <w:rPr>
                <w:color w:val="212529"/>
              </w:rPr>
            </w:pPr>
            <w:r>
              <w:rPr>
                <w:color w:val="212529"/>
              </w:rPr>
              <w:t>Configure the auto close behavior of the dropdown:</w:t>
            </w:r>
          </w:p>
          <w:p w:rsidR="00D153A0" w:rsidRDefault="00D153A0" w:rsidP="00BC5942">
            <w:pPr>
              <w:numPr>
                <w:ilvl w:val="0"/>
                <w:numId w:val="32"/>
              </w:numPr>
              <w:spacing w:before="100" w:beforeAutospacing="1" w:after="100" w:afterAutospacing="1" w:line="240" w:lineRule="auto"/>
              <w:rPr>
                <w:color w:val="212529"/>
              </w:rPr>
            </w:pPr>
            <w:r>
              <w:rPr>
                <w:rStyle w:val="HTMLCode"/>
                <w:rFonts w:ascii="var(--bs-font-monospace)" w:eastAsiaTheme="minorHAnsi" w:hAnsi="var(--bs-font-monospace)"/>
                <w:color w:val="D63384"/>
                <w:sz w:val="21"/>
                <w:szCs w:val="21"/>
              </w:rPr>
              <w:t>true</w:t>
            </w:r>
            <w:r>
              <w:rPr>
                <w:color w:val="212529"/>
              </w:rPr>
              <w:t> - the dropdown will be closed by clicking outside or inside the dropdown menu.</w:t>
            </w:r>
          </w:p>
          <w:p w:rsidR="00D153A0" w:rsidRDefault="00D153A0" w:rsidP="00BC5942">
            <w:pPr>
              <w:numPr>
                <w:ilvl w:val="0"/>
                <w:numId w:val="32"/>
              </w:numPr>
              <w:spacing w:before="100" w:beforeAutospacing="1" w:after="100" w:afterAutospacing="1" w:line="240" w:lineRule="auto"/>
              <w:rPr>
                <w:color w:val="212529"/>
              </w:rPr>
            </w:pPr>
            <w:r>
              <w:rPr>
                <w:rStyle w:val="HTMLCode"/>
                <w:rFonts w:ascii="var(--bs-font-monospace)" w:eastAsiaTheme="minorHAnsi" w:hAnsi="var(--bs-font-monospace)"/>
                <w:color w:val="D63384"/>
                <w:sz w:val="21"/>
                <w:szCs w:val="21"/>
              </w:rPr>
              <w:t>false</w:t>
            </w:r>
            <w:r>
              <w:rPr>
                <w:color w:val="212529"/>
              </w:rPr>
              <w:t> - the dropdown will be closed by clicking the toggle button and manually calling </w:t>
            </w:r>
            <w:r>
              <w:rPr>
                <w:rStyle w:val="HTMLCode"/>
                <w:rFonts w:ascii="var(--bs-font-monospace)" w:eastAsiaTheme="minorHAnsi" w:hAnsi="var(--bs-font-monospace)"/>
                <w:color w:val="D63384"/>
                <w:sz w:val="21"/>
                <w:szCs w:val="21"/>
              </w:rPr>
              <w:t>hide</w:t>
            </w:r>
            <w:r>
              <w:rPr>
                <w:color w:val="212529"/>
              </w:rPr>
              <w:t> or </w:t>
            </w:r>
            <w:r>
              <w:rPr>
                <w:rStyle w:val="HTMLCode"/>
                <w:rFonts w:ascii="var(--bs-font-monospace)" w:eastAsiaTheme="minorHAnsi" w:hAnsi="var(--bs-font-monospace)"/>
                <w:color w:val="D63384"/>
                <w:sz w:val="21"/>
                <w:szCs w:val="21"/>
              </w:rPr>
              <w:t>toggle</w:t>
            </w:r>
            <w:r>
              <w:rPr>
                <w:color w:val="212529"/>
              </w:rPr>
              <w:t> method. (Also will not be closed by pressing </w:t>
            </w:r>
            <w:r>
              <w:rPr>
                <w:rStyle w:val="HTMLKeyboard"/>
                <w:rFonts w:ascii="var(--bs-font-monospace)" w:eastAsiaTheme="minorHAnsi" w:hAnsi="var(--bs-font-monospace)"/>
                <w:color w:val="FFFFFF"/>
                <w:sz w:val="21"/>
                <w:szCs w:val="21"/>
                <w:shd w:val="clear" w:color="auto" w:fill="212529"/>
              </w:rPr>
              <w:t>esc</w:t>
            </w:r>
            <w:r>
              <w:rPr>
                <w:color w:val="212529"/>
              </w:rPr>
              <w:t> key)</w:t>
            </w:r>
          </w:p>
          <w:p w:rsidR="00D153A0" w:rsidRDefault="00D153A0" w:rsidP="00BC5942">
            <w:pPr>
              <w:numPr>
                <w:ilvl w:val="0"/>
                <w:numId w:val="32"/>
              </w:numPr>
              <w:spacing w:before="100" w:beforeAutospacing="1" w:after="100" w:afterAutospacing="1" w:line="240" w:lineRule="auto"/>
              <w:rPr>
                <w:color w:val="212529"/>
              </w:rPr>
            </w:pPr>
            <w:r>
              <w:rPr>
                <w:rStyle w:val="HTMLCode"/>
                <w:rFonts w:ascii="var(--bs-font-monospace)" w:eastAsiaTheme="minorHAnsi" w:hAnsi="var(--bs-font-monospace)"/>
                <w:color w:val="D63384"/>
                <w:sz w:val="21"/>
                <w:szCs w:val="21"/>
              </w:rPr>
              <w:t>'inside'</w:t>
            </w:r>
            <w:r>
              <w:rPr>
                <w:color w:val="212529"/>
              </w:rPr>
              <w:t> - the dropdown will be closed (only) by clicking inside the dropdown menu.</w:t>
            </w:r>
          </w:p>
          <w:p w:rsidR="00D153A0" w:rsidRDefault="00D153A0" w:rsidP="00BC5942">
            <w:pPr>
              <w:numPr>
                <w:ilvl w:val="0"/>
                <w:numId w:val="32"/>
              </w:numPr>
              <w:spacing w:before="100" w:beforeAutospacing="1" w:after="100" w:afterAutospacing="1" w:line="240" w:lineRule="auto"/>
              <w:rPr>
                <w:color w:val="212529"/>
              </w:rPr>
            </w:pPr>
            <w:r>
              <w:rPr>
                <w:rStyle w:val="HTMLCode"/>
                <w:rFonts w:ascii="var(--bs-font-monospace)" w:eastAsiaTheme="minorHAnsi" w:hAnsi="var(--bs-font-monospace)"/>
                <w:color w:val="D63384"/>
                <w:sz w:val="21"/>
                <w:szCs w:val="21"/>
              </w:rPr>
              <w:t>'outside'</w:t>
            </w:r>
            <w:r>
              <w:rPr>
                <w:color w:val="212529"/>
              </w:rPr>
              <w:t> - the dropdown will be closed (only) by clicking outside the dropdown menu.</w:t>
            </w:r>
          </w:p>
        </w:tc>
      </w:tr>
      <w:tr w:rsidR="00D153A0" w:rsidTr="00D153A0">
        <w:tc>
          <w:tcPr>
            <w:tcW w:w="0" w:type="auto"/>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spacing w:after="0"/>
              <w:rPr>
                <w:color w:val="212529"/>
              </w:rPr>
            </w:pPr>
            <w:r>
              <w:rPr>
                <w:rStyle w:val="HTMLCode"/>
                <w:rFonts w:ascii="var(--bs-font-monospace)" w:eastAsiaTheme="minorHAnsi" w:hAnsi="var(--bs-font-monospace)"/>
                <w:color w:val="D63384"/>
                <w:sz w:val="21"/>
                <w:szCs w:val="21"/>
              </w:rPr>
              <w:t>popperConfig</w:t>
            </w:r>
          </w:p>
        </w:tc>
        <w:tc>
          <w:tcPr>
            <w:tcW w:w="0" w:type="auto"/>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rPr>
                <w:color w:val="212529"/>
              </w:rPr>
            </w:pPr>
            <w:r>
              <w:rPr>
                <w:color w:val="212529"/>
              </w:rPr>
              <w:t>null | object | function</w:t>
            </w:r>
          </w:p>
        </w:tc>
        <w:tc>
          <w:tcPr>
            <w:tcW w:w="0" w:type="auto"/>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rPr>
                <w:color w:val="212529"/>
              </w:rPr>
            </w:pPr>
            <w:r>
              <w:rPr>
                <w:rStyle w:val="HTMLCode"/>
                <w:rFonts w:ascii="var(--bs-font-monospace)" w:eastAsiaTheme="minorHAnsi" w:hAnsi="var(--bs-font-monospace)"/>
                <w:color w:val="D63384"/>
                <w:sz w:val="21"/>
                <w:szCs w:val="21"/>
              </w:rPr>
              <w:t>null</w:t>
            </w:r>
          </w:p>
        </w:tc>
        <w:tc>
          <w:tcPr>
            <w:tcW w:w="4382" w:type="dxa"/>
            <w:tcBorders>
              <w:top w:val="single" w:sz="2" w:space="0" w:color="auto"/>
              <w:left w:val="single" w:sz="2" w:space="0" w:color="auto"/>
              <w:bottom w:val="single" w:sz="6" w:space="0" w:color="auto"/>
              <w:right w:val="single" w:sz="2" w:space="0" w:color="auto"/>
            </w:tcBorders>
            <w:vAlign w:val="center"/>
            <w:hideMark/>
          </w:tcPr>
          <w:p w:rsidR="00D153A0" w:rsidRDefault="00D153A0" w:rsidP="00D153A0">
            <w:pPr>
              <w:pStyle w:val="NormalWeb"/>
              <w:spacing w:before="0" w:beforeAutospacing="0"/>
              <w:rPr>
                <w:color w:val="212529"/>
              </w:rPr>
            </w:pPr>
            <w:r>
              <w:rPr>
                <w:color w:val="212529"/>
              </w:rPr>
              <w:t>To change Bootstrap's default Popper config, see </w:t>
            </w:r>
            <w:hyperlink r:id="rId281" w:anchor="options" w:history="1">
              <w:r>
                <w:rPr>
                  <w:rStyle w:val="Hyperlink"/>
                  <w:color w:val="0D6EFD"/>
                </w:rPr>
                <w:t>Popper's configuration</w:t>
              </w:r>
            </w:hyperlink>
            <w:r>
              <w:rPr>
                <w:color w:val="212529"/>
              </w:rPr>
              <w:t>.</w:t>
            </w:r>
          </w:p>
          <w:p w:rsidR="00D153A0" w:rsidRDefault="00D153A0" w:rsidP="00D153A0">
            <w:pPr>
              <w:pStyle w:val="NormalWeb"/>
              <w:spacing w:before="0" w:beforeAutospacing="0"/>
              <w:rPr>
                <w:color w:val="212529"/>
              </w:rPr>
            </w:pPr>
            <w:r>
              <w:rPr>
                <w:color w:val="212529"/>
              </w:rPr>
              <w:t>When a function is used to create the Popper configuration, it's called with an object that contains the Bootstrap's default Popper configuration. It helps you use and merge the default with your own configuration. The function must return a configuration object for Popper.</w:t>
            </w:r>
          </w:p>
        </w:tc>
      </w:tr>
    </w:tbl>
    <w:p w:rsidR="00D06311" w:rsidRDefault="00D06311" w:rsidP="00D06311">
      <w:pPr>
        <w:pStyle w:val="Heading5"/>
        <w:shd w:val="clear" w:color="auto" w:fill="FFFFFF"/>
        <w:spacing w:before="0"/>
        <w:rPr>
          <w:rFonts w:ascii="Segoe UI" w:hAnsi="Segoe UI" w:cs="Segoe UI"/>
          <w:color w:val="212529"/>
        </w:rPr>
      </w:pPr>
      <w:r>
        <w:rPr>
          <w:rStyle w:val="HTMLCode"/>
          <w:rFonts w:ascii="var(--bs-font-monospace)" w:eastAsiaTheme="majorEastAsia" w:hAnsi="var(--bs-font-monospace)"/>
          <w:b/>
          <w:bCs/>
          <w:color w:val="D63384"/>
          <w:sz w:val="18"/>
          <w:szCs w:val="18"/>
        </w:rPr>
        <w:t>data-bs-toggle="dropdown"</w:t>
      </w:r>
      <w:r>
        <w:rPr>
          <w:rFonts w:ascii="Segoe UI" w:hAnsi="Segoe UI" w:cs="Segoe UI"/>
          <w:b/>
          <w:bCs/>
          <w:color w:val="212529"/>
        </w:rPr>
        <w:t> still required</w:t>
      </w:r>
    </w:p>
    <w:p w:rsidR="00D06311" w:rsidRDefault="00D06311" w:rsidP="00D06311">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Regardless of whether you call your dropdown via JavaScript or instead use the data-api, </w:t>
      </w:r>
      <w:r>
        <w:rPr>
          <w:rStyle w:val="HTMLCode"/>
          <w:rFonts w:ascii="var(--bs-font-monospace)" w:hAnsi="var(--bs-font-monospace)"/>
          <w:color w:val="D63384"/>
          <w:sz w:val="21"/>
          <w:szCs w:val="21"/>
        </w:rPr>
        <w:t>data-bs-toggle="dropdown"</w:t>
      </w:r>
      <w:r>
        <w:rPr>
          <w:rFonts w:ascii="Segoe UI" w:hAnsi="Segoe UI" w:cs="Segoe UI"/>
          <w:color w:val="212529"/>
        </w:rPr>
        <w:t> is always required to be present on the dropdown’s trigger element.</w:t>
      </w:r>
    </w:p>
    <w:p w:rsidR="00D06311" w:rsidRDefault="00D06311" w:rsidP="00D06311">
      <w:pPr>
        <w:pStyle w:val="Heading3"/>
        <w:shd w:val="clear" w:color="auto" w:fill="FFFFFF"/>
        <w:rPr>
          <w:rFonts w:ascii="Segoe UI" w:hAnsi="Segoe UI" w:cs="Segoe UI"/>
          <w:b w:val="0"/>
          <w:bCs w:val="0"/>
          <w:color w:val="212529"/>
        </w:rPr>
      </w:pPr>
      <w:bookmarkStart w:id="278" w:name="_Toc144064835"/>
      <w:r>
        <w:rPr>
          <w:rFonts w:ascii="Segoe UI" w:hAnsi="Segoe UI" w:cs="Segoe UI"/>
          <w:b w:val="0"/>
          <w:bCs w:val="0"/>
          <w:color w:val="212529"/>
        </w:rPr>
        <w:t>Options</w:t>
      </w:r>
      <w:bookmarkEnd w:id="278"/>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Options can be passed via data attributes or JavaScript. For data attributes, append the option name to </w:t>
      </w:r>
      <w:r>
        <w:rPr>
          <w:rStyle w:val="HTMLCode"/>
          <w:rFonts w:ascii="var(--bs-font-monospace)" w:hAnsi="var(--bs-font-monospace)"/>
          <w:color w:val="D63384"/>
          <w:sz w:val="21"/>
          <w:szCs w:val="21"/>
        </w:rPr>
        <w:t>data-bs-</w:t>
      </w:r>
      <w:r>
        <w:rPr>
          <w:rFonts w:ascii="Segoe UI" w:hAnsi="Segoe UI" w:cs="Segoe UI"/>
          <w:color w:val="212529"/>
        </w:rPr>
        <w:t>, as in </w:t>
      </w:r>
      <w:r>
        <w:rPr>
          <w:rStyle w:val="HTMLCode"/>
          <w:rFonts w:ascii="var(--bs-font-monospace)" w:hAnsi="var(--bs-font-monospace)"/>
          <w:color w:val="D63384"/>
          <w:sz w:val="21"/>
          <w:szCs w:val="21"/>
        </w:rPr>
        <w:t>data-bs-offset=""</w:t>
      </w:r>
      <w:r>
        <w:rPr>
          <w:rFonts w:ascii="Segoe UI" w:hAnsi="Segoe UI" w:cs="Segoe UI"/>
          <w:color w:val="212529"/>
        </w:rPr>
        <w:t>. Make sure to change the case type of the option name from camelCase to kebab-case when passing the options via data attributes. For example, instead of using </w:t>
      </w:r>
      <w:r>
        <w:rPr>
          <w:rStyle w:val="HTMLCode"/>
          <w:rFonts w:ascii="var(--bs-font-monospace)" w:hAnsi="var(--bs-font-monospace)"/>
          <w:color w:val="D63384"/>
          <w:sz w:val="21"/>
          <w:szCs w:val="21"/>
        </w:rPr>
        <w:t>data-bs-autoClose="false"</w:t>
      </w:r>
      <w:r>
        <w:rPr>
          <w:rFonts w:ascii="Segoe UI" w:hAnsi="Segoe UI" w:cs="Segoe UI"/>
          <w:color w:val="212529"/>
        </w:rPr>
        <w:t>, use </w:t>
      </w:r>
      <w:r>
        <w:rPr>
          <w:rStyle w:val="HTMLCode"/>
          <w:rFonts w:ascii="var(--bs-font-monospace)" w:hAnsi="var(--bs-font-monospace)"/>
          <w:color w:val="D63384"/>
          <w:sz w:val="21"/>
          <w:szCs w:val="21"/>
        </w:rPr>
        <w:t>data-bs-auto-close="false"</w:t>
      </w:r>
      <w:r>
        <w:rPr>
          <w:rFonts w:ascii="Segoe UI" w:hAnsi="Segoe UI" w:cs="Segoe UI"/>
          <w:color w:val="212529"/>
        </w:rPr>
        <w:t>.</w:t>
      </w:r>
    </w:p>
    <w:p w:rsidR="00D06311" w:rsidRDefault="00D06311" w:rsidP="00D06311">
      <w:pPr>
        <w:pStyle w:val="Heading4"/>
        <w:shd w:val="clear" w:color="auto" w:fill="FFFFFF"/>
        <w:spacing w:before="0"/>
        <w:rPr>
          <w:rFonts w:ascii="Segoe UI" w:hAnsi="Segoe UI" w:cs="Segoe UI"/>
          <w:color w:val="212529"/>
        </w:rPr>
      </w:pPr>
      <w:r>
        <w:rPr>
          <w:rFonts w:ascii="Segoe UI" w:hAnsi="Segoe UI" w:cs="Segoe UI"/>
          <w:b/>
          <w:bCs/>
          <w:color w:val="212529"/>
        </w:rPr>
        <w:t>Using function with </w:t>
      </w:r>
      <w:r>
        <w:rPr>
          <w:rStyle w:val="HTMLCode"/>
          <w:rFonts w:ascii="var(--bs-font-monospace)" w:eastAsiaTheme="majorEastAsia" w:hAnsi="var(--bs-font-monospace)"/>
          <w:b/>
          <w:bCs/>
          <w:color w:val="D63384"/>
          <w:sz w:val="21"/>
          <w:szCs w:val="21"/>
        </w:rPr>
        <w:t>popperConfig</w:t>
      </w:r>
    </w:p>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dropdown</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Dropdown</w:t>
      </w:r>
      <w:r>
        <w:rPr>
          <w:rStyle w:val="p"/>
          <w:rFonts w:ascii="var(--bs-font-monospace)" w:hAnsi="var(--bs-font-monospace)"/>
          <w:color w:val="212529"/>
        </w:rPr>
        <w:t>(</w:t>
      </w:r>
      <w:r>
        <w:rPr>
          <w:rStyle w:val="nx"/>
          <w:rFonts w:ascii="var(--bs-font-monospace)" w:hAnsi="var(--bs-font-monospace)"/>
          <w:color w:val="212529"/>
        </w:rPr>
        <w:t>element</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popperConfig</w:t>
      </w:r>
      <w:r>
        <w:rPr>
          <w:rStyle w:val="o"/>
          <w:rFonts w:ascii="var(--bs-font-monospace)" w:hAnsi="var(--bs-font-monospace)"/>
          <w:color w:val="555555"/>
        </w:rPr>
        <w:t>:</w:t>
      </w:r>
      <w:r>
        <w:rPr>
          <w:rStyle w:val="HTMLCode"/>
          <w:rFonts w:ascii="var(--bs-font-monospace)" w:hAnsi="var(--bs-font-monospace)"/>
          <w:color w:val="212529"/>
        </w:rPr>
        <w:t xml:space="preserve"> </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defaultBsPopperConfig</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var newPopperConfig = {...}</w:t>
      </w:r>
    </w:p>
    <w:p w:rsidR="00D06311" w:rsidRDefault="00D06311" w:rsidP="00D06311">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use defaultBsPopperConfig if needed...</w:t>
      </w:r>
    </w:p>
    <w:p w:rsidR="00D06311" w:rsidRDefault="00D06311" w:rsidP="00D06311">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return newPopperConfig</w:t>
      </w:r>
    </w:p>
    <w:p w:rsidR="00D06311" w:rsidRDefault="00D06311" w:rsidP="00D0631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p"/>
          <w:rFonts w:ascii="var(--bs-font-monospace)" w:hAnsi="var(--bs-font-monospace)"/>
          <w:color w:val="212529"/>
        </w:rPr>
        <w:t>})</w:t>
      </w:r>
    </w:p>
    <w:p w:rsidR="00D06311" w:rsidRDefault="00D06311" w:rsidP="00D06311">
      <w:pPr>
        <w:pStyle w:val="Heading3"/>
        <w:shd w:val="clear" w:color="auto" w:fill="FFFFFF"/>
        <w:rPr>
          <w:rFonts w:ascii="Segoe UI" w:hAnsi="Segoe UI" w:cs="Segoe UI"/>
          <w:b w:val="0"/>
          <w:bCs w:val="0"/>
          <w:color w:val="212529"/>
        </w:rPr>
      </w:pPr>
      <w:bookmarkStart w:id="279" w:name="_Toc144064836"/>
      <w:r>
        <w:rPr>
          <w:rFonts w:ascii="Segoe UI" w:hAnsi="Segoe UI" w:cs="Segoe UI"/>
          <w:b w:val="0"/>
          <w:bCs w:val="0"/>
          <w:color w:val="212529"/>
        </w:rPr>
        <w:t>Methods</w:t>
      </w:r>
      <w:bookmarkEnd w:id="279"/>
    </w:p>
    <w:tbl>
      <w:tblPr>
        <w:tblW w:w="9270" w:type="dxa"/>
        <w:tblInd w:w="-3" w:type="dxa"/>
        <w:tblCellMar>
          <w:top w:w="15" w:type="dxa"/>
          <w:left w:w="15" w:type="dxa"/>
          <w:bottom w:w="15" w:type="dxa"/>
          <w:right w:w="15" w:type="dxa"/>
        </w:tblCellMar>
        <w:tblLook w:val="04A0" w:firstRow="1" w:lastRow="0" w:firstColumn="1" w:lastColumn="0" w:noHBand="0" w:noVBand="1"/>
      </w:tblPr>
      <w:tblGrid>
        <w:gridCol w:w="1756"/>
        <w:gridCol w:w="7514"/>
      </w:tblGrid>
      <w:tr w:rsidR="00D06311" w:rsidTr="00D153A0">
        <w:trPr>
          <w:tblHeader/>
        </w:trPr>
        <w:tc>
          <w:tcPr>
            <w:tcW w:w="398" w:type="dxa"/>
            <w:tcBorders>
              <w:top w:val="single" w:sz="2" w:space="0" w:color="auto"/>
              <w:left w:val="single" w:sz="2" w:space="0" w:color="auto"/>
              <w:right w:val="single" w:sz="2" w:space="0" w:color="auto"/>
            </w:tcBorders>
            <w:vAlign w:val="center"/>
            <w:hideMark/>
          </w:tcPr>
          <w:p w:rsidR="00D06311" w:rsidRDefault="00D06311">
            <w:pPr>
              <w:jc w:val="center"/>
              <w:rPr>
                <w:rFonts w:ascii="Times New Roman" w:hAnsi="Times New Roman" w:cs="Times New Roman"/>
                <w:b/>
                <w:bCs/>
                <w:color w:val="212529"/>
              </w:rPr>
            </w:pPr>
            <w:r>
              <w:rPr>
                <w:b/>
                <w:bCs/>
                <w:color w:val="212529"/>
              </w:rPr>
              <w:t>Method</w:t>
            </w:r>
          </w:p>
        </w:tc>
        <w:tc>
          <w:tcPr>
            <w:tcW w:w="8872" w:type="dxa"/>
            <w:tcBorders>
              <w:top w:val="single" w:sz="2" w:space="0" w:color="auto"/>
              <w:left w:val="single" w:sz="2" w:space="0" w:color="auto"/>
              <w:right w:val="single" w:sz="2" w:space="0" w:color="auto"/>
            </w:tcBorders>
            <w:vAlign w:val="center"/>
            <w:hideMark/>
          </w:tcPr>
          <w:p w:rsidR="00D06311" w:rsidRDefault="00D06311">
            <w:pPr>
              <w:jc w:val="center"/>
              <w:rPr>
                <w:b/>
                <w:bCs/>
                <w:color w:val="212529"/>
              </w:rPr>
            </w:pPr>
            <w:r>
              <w:rPr>
                <w:b/>
                <w:bCs/>
                <w:color w:val="212529"/>
              </w:rPr>
              <w:t>Description</w:t>
            </w:r>
          </w:p>
        </w:tc>
      </w:tr>
      <w:tr w:rsidR="00D06311" w:rsidTr="00D153A0">
        <w:tc>
          <w:tcPr>
            <w:tcW w:w="398" w:type="dxa"/>
            <w:tcBorders>
              <w:top w:val="single" w:sz="2" w:space="0" w:color="auto"/>
              <w:left w:val="single" w:sz="2" w:space="0" w:color="auto"/>
              <w:bottom w:val="single" w:sz="6" w:space="0" w:color="auto"/>
              <w:right w:val="single" w:sz="2" w:space="0" w:color="auto"/>
            </w:tcBorders>
            <w:vAlign w:val="center"/>
            <w:hideMark/>
          </w:tcPr>
          <w:p w:rsidR="00D06311" w:rsidRDefault="00D06311">
            <w:pPr>
              <w:rPr>
                <w:color w:val="212529"/>
              </w:rPr>
            </w:pPr>
            <w:r>
              <w:rPr>
                <w:rStyle w:val="HTMLCode"/>
                <w:rFonts w:ascii="var(--bs-font-monospace)" w:eastAsiaTheme="minorHAnsi" w:hAnsi="var(--bs-font-monospace)"/>
                <w:color w:val="D63384"/>
                <w:sz w:val="21"/>
                <w:szCs w:val="21"/>
              </w:rPr>
              <w:t>toggle</w:t>
            </w:r>
          </w:p>
        </w:tc>
        <w:tc>
          <w:tcPr>
            <w:tcW w:w="8872" w:type="dxa"/>
            <w:tcBorders>
              <w:top w:val="single" w:sz="2" w:space="0" w:color="auto"/>
              <w:left w:val="single" w:sz="2" w:space="0" w:color="auto"/>
              <w:bottom w:val="single" w:sz="6" w:space="0" w:color="auto"/>
              <w:right w:val="single" w:sz="2" w:space="0" w:color="auto"/>
            </w:tcBorders>
            <w:vAlign w:val="center"/>
            <w:hideMark/>
          </w:tcPr>
          <w:p w:rsidR="00D06311" w:rsidRDefault="00D06311">
            <w:pPr>
              <w:rPr>
                <w:color w:val="212529"/>
              </w:rPr>
            </w:pPr>
            <w:r>
              <w:rPr>
                <w:color w:val="212529"/>
              </w:rPr>
              <w:t>Toggles the dropdown menu of a given navbar or tabbed navigation.</w:t>
            </w:r>
          </w:p>
        </w:tc>
      </w:tr>
      <w:tr w:rsidR="00D06311" w:rsidTr="00D153A0">
        <w:tc>
          <w:tcPr>
            <w:tcW w:w="398" w:type="dxa"/>
            <w:tcBorders>
              <w:top w:val="single" w:sz="2" w:space="0" w:color="auto"/>
              <w:left w:val="single" w:sz="2" w:space="0" w:color="auto"/>
              <w:bottom w:val="single" w:sz="6" w:space="0" w:color="auto"/>
              <w:right w:val="single" w:sz="2" w:space="0" w:color="auto"/>
            </w:tcBorders>
            <w:vAlign w:val="center"/>
            <w:hideMark/>
          </w:tcPr>
          <w:p w:rsidR="00D06311" w:rsidRDefault="00D06311">
            <w:pPr>
              <w:rPr>
                <w:color w:val="212529"/>
              </w:rPr>
            </w:pPr>
            <w:r>
              <w:rPr>
                <w:rStyle w:val="HTMLCode"/>
                <w:rFonts w:ascii="var(--bs-font-monospace)" w:eastAsiaTheme="minorHAnsi" w:hAnsi="var(--bs-font-monospace)"/>
                <w:color w:val="D63384"/>
                <w:sz w:val="21"/>
                <w:szCs w:val="21"/>
              </w:rPr>
              <w:t>show</w:t>
            </w:r>
          </w:p>
        </w:tc>
        <w:tc>
          <w:tcPr>
            <w:tcW w:w="8872" w:type="dxa"/>
            <w:tcBorders>
              <w:top w:val="single" w:sz="2" w:space="0" w:color="auto"/>
              <w:left w:val="single" w:sz="2" w:space="0" w:color="auto"/>
              <w:bottom w:val="single" w:sz="6" w:space="0" w:color="auto"/>
              <w:right w:val="single" w:sz="2" w:space="0" w:color="auto"/>
            </w:tcBorders>
            <w:vAlign w:val="center"/>
            <w:hideMark/>
          </w:tcPr>
          <w:p w:rsidR="00D06311" w:rsidRDefault="00D06311">
            <w:pPr>
              <w:rPr>
                <w:color w:val="212529"/>
              </w:rPr>
            </w:pPr>
            <w:r>
              <w:rPr>
                <w:color w:val="212529"/>
              </w:rPr>
              <w:t>Shows the dropdown menu of a given navbar or tabbed navigation.</w:t>
            </w:r>
          </w:p>
        </w:tc>
      </w:tr>
      <w:tr w:rsidR="00D06311" w:rsidTr="00D153A0">
        <w:tc>
          <w:tcPr>
            <w:tcW w:w="398" w:type="dxa"/>
            <w:tcBorders>
              <w:top w:val="single" w:sz="2" w:space="0" w:color="auto"/>
              <w:left w:val="single" w:sz="2" w:space="0" w:color="auto"/>
              <w:bottom w:val="single" w:sz="6" w:space="0" w:color="auto"/>
              <w:right w:val="single" w:sz="2" w:space="0" w:color="auto"/>
            </w:tcBorders>
            <w:vAlign w:val="center"/>
            <w:hideMark/>
          </w:tcPr>
          <w:p w:rsidR="00D06311" w:rsidRDefault="00D06311">
            <w:pPr>
              <w:rPr>
                <w:color w:val="212529"/>
              </w:rPr>
            </w:pPr>
            <w:r>
              <w:rPr>
                <w:rStyle w:val="HTMLCode"/>
                <w:rFonts w:ascii="var(--bs-font-monospace)" w:eastAsiaTheme="minorHAnsi" w:hAnsi="var(--bs-font-monospace)"/>
                <w:color w:val="D63384"/>
                <w:sz w:val="21"/>
                <w:szCs w:val="21"/>
              </w:rPr>
              <w:t>hide</w:t>
            </w:r>
          </w:p>
        </w:tc>
        <w:tc>
          <w:tcPr>
            <w:tcW w:w="8872" w:type="dxa"/>
            <w:tcBorders>
              <w:top w:val="single" w:sz="2" w:space="0" w:color="auto"/>
              <w:left w:val="single" w:sz="2" w:space="0" w:color="auto"/>
              <w:bottom w:val="single" w:sz="6" w:space="0" w:color="auto"/>
              <w:right w:val="single" w:sz="2" w:space="0" w:color="auto"/>
            </w:tcBorders>
            <w:vAlign w:val="center"/>
            <w:hideMark/>
          </w:tcPr>
          <w:p w:rsidR="00D06311" w:rsidRDefault="00D06311">
            <w:pPr>
              <w:rPr>
                <w:color w:val="212529"/>
              </w:rPr>
            </w:pPr>
            <w:r>
              <w:rPr>
                <w:color w:val="212529"/>
              </w:rPr>
              <w:t>Hides the dropdown menu of a given navbar or tabbed navigation.</w:t>
            </w:r>
          </w:p>
        </w:tc>
      </w:tr>
      <w:tr w:rsidR="00D06311" w:rsidTr="00D153A0">
        <w:tc>
          <w:tcPr>
            <w:tcW w:w="398" w:type="dxa"/>
            <w:tcBorders>
              <w:top w:val="single" w:sz="2" w:space="0" w:color="auto"/>
              <w:left w:val="single" w:sz="2" w:space="0" w:color="auto"/>
              <w:bottom w:val="single" w:sz="6" w:space="0" w:color="auto"/>
              <w:right w:val="single" w:sz="2" w:space="0" w:color="auto"/>
            </w:tcBorders>
            <w:vAlign w:val="center"/>
            <w:hideMark/>
          </w:tcPr>
          <w:p w:rsidR="00D06311" w:rsidRDefault="00D06311">
            <w:pPr>
              <w:rPr>
                <w:color w:val="212529"/>
              </w:rPr>
            </w:pPr>
            <w:r>
              <w:rPr>
                <w:rStyle w:val="HTMLCode"/>
                <w:rFonts w:ascii="var(--bs-font-monospace)" w:eastAsiaTheme="minorHAnsi" w:hAnsi="var(--bs-font-monospace)"/>
                <w:color w:val="D63384"/>
                <w:sz w:val="21"/>
                <w:szCs w:val="21"/>
              </w:rPr>
              <w:t>update</w:t>
            </w:r>
          </w:p>
        </w:tc>
        <w:tc>
          <w:tcPr>
            <w:tcW w:w="8872" w:type="dxa"/>
            <w:tcBorders>
              <w:top w:val="single" w:sz="2" w:space="0" w:color="auto"/>
              <w:left w:val="single" w:sz="2" w:space="0" w:color="auto"/>
              <w:bottom w:val="single" w:sz="6" w:space="0" w:color="auto"/>
              <w:right w:val="single" w:sz="2" w:space="0" w:color="auto"/>
            </w:tcBorders>
            <w:vAlign w:val="center"/>
            <w:hideMark/>
          </w:tcPr>
          <w:p w:rsidR="00D06311" w:rsidRDefault="00D06311">
            <w:pPr>
              <w:rPr>
                <w:color w:val="212529"/>
              </w:rPr>
            </w:pPr>
            <w:r>
              <w:rPr>
                <w:color w:val="212529"/>
              </w:rPr>
              <w:t>Updates the position of an element's dropdown.</w:t>
            </w:r>
          </w:p>
        </w:tc>
      </w:tr>
      <w:tr w:rsidR="00D06311" w:rsidTr="00D153A0">
        <w:tc>
          <w:tcPr>
            <w:tcW w:w="398" w:type="dxa"/>
            <w:tcBorders>
              <w:top w:val="single" w:sz="2" w:space="0" w:color="auto"/>
              <w:left w:val="single" w:sz="2" w:space="0" w:color="auto"/>
              <w:bottom w:val="single" w:sz="6" w:space="0" w:color="auto"/>
              <w:right w:val="single" w:sz="2" w:space="0" w:color="auto"/>
            </w:tcBorders>
            <w:vAlign w:val="center"/>
            <w:hideMark/>
          </w:tcPr>
          <w:p w:rsidR="00D06311" w:rsidRDefault="00D06311">
            <w:pPr>
              <w:rPr>
                <w:color w:val="212529"/>
              </w:rPr>
            </w:pPr>
            <w:r>
              <w:rPr>
                <w:rStyle w:val="HTMLCode"/>
                <w:rFonts w:ascii="var(--bs-font-monospace)" w:eastAsiaTheme="minorHAnsi" w:hAnsi="var(--bs-font-monospace)"/>
                <w:color w:val="D63384"/>
                <w:sz w:val="21"/>
                <w:szCs w:val="21"/>
              </w:rPr>
              <w:t>dispose</w:t>
            </w:r>
          </w:p>
        </w:tc>
        <w:tc>
          <w:tcPr>
            <w:tcW w:w="8872" w:type="dxa"/>
            <w:tcBorders>
              <w:top w:val="single" w:sz="2" w:space="0" w:color="auto"/>
              <w:left w:val="single" w:sz="2" w:space="0" w:color="auto"/>
              <w:bottom w:val="single" w:sz="6" w:space="0" w:color="auto"/>
              <w:right w:val="single" w:sz="2" w:space="0" w:color="auto"/>
            </w:tcBorders>
            <w:vAlign w:val="center"/>
            <w:hideMark/>
          </w:tcPr>
          <w:p w:rsidR="00D06311" w:rsidRDefault="00D06311" w:rsidP="00D153A0">
            <w:pPr>
              <w:ind w:right="1440"/>
              <w:rPr>
                <w:color w:val="212529"/>
              </w:rPr>
            </w:pPr>
            <w:r>
              <w:rPr>
                <w:color w:val="212529"/>
              </w:rPr>
              <w:t>Destroys an element's dropdown. (Removes stored data on the DOM element)</w:t>
            </w:r>
          </w:p>
        </w:tc>
      </w:tr>
      <w:tr w:rsidR="00D06311" w:rsidTr="00D153A0">
        <w:tc>
          <w:tcPr>
            <w:tcW w:w="398" w:type="dxa"/>
            <w:tcBorders>
              <w:top w:val="single" w:sz="2" w:space="0" w:color="auto"/>
              <w:left w:val="single" w:sz="2" w:space="0" w:color="auto"/>
              <w:bottom w:val="single" w:sz="6" w:space="0" w:color="auto"/>
              <w:right w:val="single" w:sz="2" w:space="0" w:color="auto"/>
            </w:tcBorders>
            <w:vAlign w:val="center"/>
            <w:hideMark/>
          </w:tcPr>
          <w:p w:rsidR="00D06311" w:rsidRDefault="00D06311">
            <w:pPr>
              <w:rPr>
                <w:color w:val="212529"/>
              </w:rPr>
            </w:pPr>
            <w:r>
              <w:rPr>
                <w:rStyle w:val="HTMLCode"/>
                <w:rFonts w:ascii="var(--bs-font-monospace)" w:eastAsiaTheme="minorHAnsi" w:hAnsi="var(--bs-font-monospace)"/>
                <w:color w:val="D63384"/>
                <w:sz w:val="21"/>
                <w:szCs w:val="21"/>
              </w:rPr>
              <w:t>getInstance</w:t>
            </w:r>
          </w:p>
        </w:tc>
        <w:tc>
          <w:tcPr>
            <w:tcW w:w="8872" w:type="dxa"/>
            <w:tcBorders>
              <w:top w:val="single" w:sz="2" w:space="0" w:color="auto"/>
              <w:left w:val="single" w:sz="2" w:space="0" w:color="auto"/>
              <w:bottom w:val="single" w:sz="6" w:space="0" w:color="auto"/>
              <w:right w:val="single" w:sz="2" w:space="0" w:color="auto"/>
            </w:tcBorders>
            <w:vAlign w:val="center"/>
            <w:hideMark/>
          </w:tcPr>
          <w:p w:rsidR="00D06311" w:rsidRDefault="00D06311">
            <w:pPr>
              <w:rPr>
                <w:color w:val="212529"/>
              </w:rPr>
            </w:pPr>
            <w:r>
              <w:rPr>
                <w:color w:val="212529"/>
              </w:rPr>
              <w:t>Static method which allows you to get the dropdown instance associated to a DOM element, you can use it like this: </w:t>
            </w:r>
            <w:r>
              <w:rPr>
                <w:rStyle w:val="HTMLCode"/>
                <w:rFonts w:ascii="var(--bs-font-monospace)" w:eastAsiaTheme="minorHAnsi" w:hAnsi="var(--bs-font-monospace)"/>
                <w:color w:val="D63384"/>
                <w:sz w:val="21"/>
                <w:szCs w:val="21"/>
              </w:rPr>
              <w:t>bootstrap.Dropdown.getInstance(element)</w:t>
            </w:r>
          </w:p>
        </w:tc>
      </w:tr>
      <w:tr w:rsidR="00D06311" w:rsidTr="00D153A0">
        <w:tc>
          <w:tcPr>
            <w:tcW w:w="398" w:type="dxa"/>
            <w:tcBorders>
              <w:top w:val="single" w:sz="2" w:space="0" w:color="auto"/>
              <w:left w:val="single" w:sz="2" w:space="0" w:color="auto"/>
              <w:bottom w:val="single" w:sz="6" w:space="0" w:color="auto"/>
              <w:right w:val="single" w:sz="2" w:space="0" w:color="auto"/>
            </w:tcBorders>
            <w:vAlign w:val="center"/>
            <w:hideMark/>
          </w:tcPr>
          <w:p w:rsidR="00D06311" w:rsidRDefault="00D06311">
            <w:pPr>
              <w:rPr>
                <w:color w:val="212529"/>
              </w:rPr>
            </w:pPr>
            <w:r>
              <w:rPr>
                <w:rStyle w:val="HTMLCode"/>
                <w:rFonts w:ascii="var(--bs-font-monospace)" w:eastAsiaTheme="minorHAnsi" w:hAnsi="var(--bs-font-monospace)"/>
                <w:color w:val="D63384"/>
                <w:sz w:val="21"/>
                <w:szCs w:val="21"/>
              </w:rPr>
              <w:t>getOrCreateInstance</w:t>
            </w:r>
          </w:p>
        </w:tc>
        <w:tc>
          <w:tcPr>
            <w:tcW w:w="8872" w:type="dxa"/>
            <w:tcBorders>
              <w:top w:val="single" w:sz="2" w:space="0" w:color="auto"/>
              <w:left w:val="single" w:sz="2" w:space="0" w:color="auto"/>
              <w:bottom w:val="single" w:sz="6" w:space="0" w:color="auto"/>
              <w:right w:val="single" w:sz="2" w:space="0" w:color="auto"/>
            </w:tcBorders>
            <w:vAlign w:val="center"/>
            <w:hideMark/>
          </w:tcPr>
          <w:p w:rsidR="00D06311" w:rsidRDefault="00D06311">
            <w:pPr>
              <w:rPr>
                <w:color w:val="212529"/>
              </w:rPr>
            </w:pPr>
            <w:r>
              <w:rPr>
                <w:color w:val="212529"/>
              </w:rPr>
              <w:t>Static method which returns a dropdown instance associated to a DOM element or create a new one in case it wasn't initialised. You can use it like this: </w:t>
            </w:r>
            <w:r>
              <w:rPr>
                <w:rStyle w:val="HTMLCode"/>
                <w:rFonts w:ascii="var(--bs-font-monospace)" w:eastAsiaTheme="minorHAnsi" w:hAnsi="var(--bs-font-monospace)"/>
                <w:color w:val="D63384"/>
                <w:sz w:val="21"/>
                <w:szCs w:val="21"/>
              </w:rPr>
              <w:t>bootstrap.Dropdown.getOrCreateInstance(element)</w:t>
            </w:r>
          </w:p>
        </w:tc>
      </w:tr>
    </w:tbl>
    <w:p w:rsidR="00D06311" w:rsidRDefault="00D06311" w:rsidP="00D06311">
      <w:pPr>
        <w:pStyle w:val="Heading3"/>
        <w:shd w:val="clear" w:color="auto" w:fill="FFFFFF"/>
        <w:rPr>
          <w:rFonts w:ascii="Segoe UI" w:hAnsi="Segoe UI" w:cs="Segoe UI"/>
          <w:b w:val="0"/>
          <w:bCs w:val="0"/>
          <w:color w:val="212529"/>
        </w:rPr>
      </w:pPr>
      <w:bookmarkStart w:id="280" w:name="_Toc144064837"/>
      <w:r>
        <w:rPr>
          <w:rFonts w:ascii="Segoe UI" w:hAnsi="Segoe UI" w:cs="Segoe UI"/>
          <w:b w:val="0"/>
          <w:bCs w:val="0"/>
          <w:color w:val="212529"/>
        </w:rPr>
        <w:t>Events</w:t>
      </w:r>
      <w:bookmarkEnd w:id="280"/>
    </w:p>
    <w:p w:rsidR="00D06311" w:rsidRDefault="00D06311" w:rsidP="00D06311">
      <w:pPr>
        <w:pStyle w:val="NormalWeb"/>
        <w:shd w:val="clear" w:color="auto" w:fill="FFFFFF"/>
        <w:spacing w:before="0" w:beforeAutospacing="0"/>
        <w:rPr>
          <w:rFonts w:ascii="Segoe UI" w:hAnsi="Segoe UI" w:cs="Segoe UI"/>
          <w:color w:val="212529"/>
        </w:rPr>
      </w:pPr>
      <w:r>
        <w:rPr>
          <w:rFonts w:ascii="Segoe UI" w:hAnsi="Segoe UI" w:cs="Segoe UI"/>
          <w:color w:val="212529"/>
        </w:rPr>
        <w:t>All dropdown events are fired at the toggling element and then bubbled up. So you can also add event listeners on the </w:t>
      </w:r>
      <w:r>
        <w:rPr>
          <w:rStyle w:val="HTMLCode"/>
          <w:rFonts w:ascii="var(--bs-font-monospace)" w:hAnsi="var(--bs-font-monospace)"/>
          <w:color w:val="D63384"/>
          <w:sz w:val="21"/>
          <w:szCs w:val="21"/>
        </w:rPr>
        <w:t>.dropdown-menu</w:t>
      </w:r>
      <w:r>
        <w:rPr>
          <w:rFonts w:ascii="Segoe UI" w:hAnsi="Segoe UI" w:cs="Segoe UI"/>
          <w:color w:val="212529"/>
        </w:rPr>
        <w:t>’s parent element. </w:t>
      </w:r>
      <w:r>
        <w:rPr>
          <w:rStyle w:val="HTMLCode"/>
          <w:rFonts w:ascii="var(--bs-font-monospace)" w:hAnsi="var(--bs-font-monospace)"/>
          <w:color w:val="D63384"/>
          <w:sz w:val="21"/>
          <w:szCs w:val="21"/>
        </w:rPr>
        <w:t>hide.bs.dropdown</w:t>
      </w:r>
      <w:r>
        <w:rPr>
          <w:rFonts w:ascii="Segoe UI" w:hAnsi="Segoe UI" w:cs="Segoe UI"/>
          <w:color w:val="212529"/>
        </w:rPr>
        <w:t> and </w:t>
      </w:r>
      <w:r>
        <w:rPr>
          <w:rStyle w:val="HTMLCode"/>
          <w:rFonts w:ascii="var(--bs-font-monospace)" w:hAnsi="var(--bs-font-monospace)"/>
          <w:color w:val="D63384"/>
          <w:sz w:val="21"/>
          <w:szCs w:val="21"/>
        </w:rPr>
        <w:t>hidden.bs.dropdown</w:t>
      </w:r>
      <w:r>
        <w:rPr>
          <w:rFonts w:ascii="Segoe UI" w:hAnsi="Segoe UI" w:cs="Segoe UI"/>
          <w:color w:val="212529"/>
        </w:rPr>
        <w:t> events have a </w:t>
      </w:r>
      <w:r>
        <w:rPr>
          <w:rStyle w:val="HTMLCode"/>
          <w:rFonts w:ascii="var(--bs-font-monospace)" w:hAnsi="var(--bs-font-monospace)"/>
          <w:color w:val="D63384"/>
          <w:sz w:val="21"/>
          <w:szCs w:val="21"/>
        </w:rPr>
        <w:t>clickEvent</w:t>
      </w:r>
      <w:r>
        <w:rPr>
          <w:rFonts w:ascii="Segoe UI" w:hAnsi="Segoe UI" w:cs="Segoe UI"/>
          <w:color w:val="212529"/>
        </w:rPr>
        <w:t> property (only when the original Event type is </w:t>
      </w:r>
      <w:r>
        <w:rPr>
          <w:rStyle w:val="HTMLCode"/>
          <w:rFonts w:ascii="var(--bs-font-monospace)" w:hAnsi="var(--bs-font-monospace)"/>
          <w:color w:val="D63384"/>
          <w:sz w:val="21"/>
          <w:szCs w:val="21"/>
        </w:rPr>
        <w:t>click</w:t>
      </w:r>
      <w:r>
        <w:rPr>
          <w:rFonts w:ascii="Segoe UI" w:hAnsi="Segoe UI" w:cs="Segoe UI"/>
          <w:color w:val="212529"/>
        </w:rPr>
        <w:t>) that contains an Event Object for the click event.</w:t>
      </w:r>
    </w:p>
    <w:tbl>
      <w:tblPr>
        <w:tblW w:w="9717" w:type="dxa"/>
        <w:tblCellMar>
          <w:top w:w="15" w:type="dxa"/>
          <w:left w:w="15" w:type="dxa"/>
          <w:bottom w:w="15" w:type="dxa"/>
          <w:right w:w="15" w:type="dxa"/>
        </w:tblCellMar>
        <w:tblLook w:val="04A0" w:firstRow="1" w:lastRow="0" w:firstColumn="1" w:lastColumn="0" w:noHBand="0" w:noVBand="1"/>
      </w:tblPr>
      <w:tblGrid>
        <w:gridCol w:w="1745"/>
        <w:gridCol w:w="7972"/>
      </w:tblGrid>
      <w:tr w:rsidR="00D06311" w:rsidTr="00D153A0">
        <w:trPr>
          <w:trHeight w:val="397"/>
          <w:tblHeader/>
        </w:trPr>
        <w:tc>
          <w:tcPr>
            <w:tcW w:w="0" w:type="auto"/>
            <w:tcBorders>
              <w:top w:val="single" w:sz="2" w:space="0" w:color="auto"/>
              <w:left w:val="single" w:sz="2" w:space="0" w:color="auto"/>
              <w:right w:val="single" w:sz="2" w:space="0" w:color="auto"/>
            </w:tcBorders>
            <w:vAlign w:val="center"/>
            <w:hideMark/>
          </w:tcPr>
          <w:p w:rsidR="00D06311" w:rsidRDefault="00D06311">
            <w:pPr>
              <w:jc w:val="center"/>
              <w:rPr>
                <w:rFonts w:ascii="Times New Roman" w:hAnsi="Times New Roman" w:cs="Times New Roman"/>
                <w:b/>
                <w:bCs/>
                <w:color w:val="212529"/>
              </w:rPr>
            </w:pPr>
            <w:r>
              <w:rPr>
                <w:b/>
                <w:bCs/>
                <w:color w:val="212529"/>
              </w:rPr>
              <w:t>Method</w:t>
            </w:r>
          </w:p>
        </w:tc>
        <w:tc>
          <w:tcPr>
            <w:tcW w:w="0" w:type="auto"/>
            <w:tcBorders>
              <w:top w:val="single" w:sz="2" w:space="0" w:color="auto"/>
              <w:left w:val="single" w:sz="2" w:space="0" w:color="auto"/>
              <w:right w:val="single" w:sz="2" w:space="0" w:color="auto"/>
            </w:tcBorders>
            <w:vAlign w:val="center"/>
            <w:hideMark/>
          </w:tcPr>
          <w:p w:rsidR="00D06311" w:rsidRDefault="00D06311">
            <w:pPr>
              <w:jc w:val="center"/>
              <w:rPr>
                <w:b/>
                <w:bCs/>
                <w:color w:val="212529"/>
              </w:rPr>
            </w:pPr>
            <w:r>
              <w:rPr>
                <w:b/>
                <w:bCs/>
                <w:color w:val="212529"/>
              </w:rPr>
              <w:t>Description</w:t>
            </w:r>
          </w:p>
        </w:tc>
      </w:tr>
      <w:tr w:rsidR="00D06311" w:rsidTr="00D153A0">
        <w:trPr>
          <w:trHeight w:val="411"/>
        </w:trPr>
        <w:tc>
          <w:tcPr>
            <w:tcW w:w="0" w:type="auto"/>
            <w:tcBorders>
              <w:top w:val="single" w:sz="2" w:space="0" w:color="auto"/>
              <w:left w:val="single" w:sz="2" w:space="0" w:color="auto"/>
              <w:bottom w:val="single" w:sz="6" w:space="0" w:color="auto"/>
              <w:right w:val="single" w:sz="2" w:space="0" w:color="auto"/>
            </w:tcBorders>
            <w:vAlign w:val="center"/>
            <w:hideMark/>
          </w:tcPr>
          <w:p w:rsidR="00D06311" w:rsidRDefault="00D06311">
            <w:pPr>
              <w:rPr>
                <w:color w:val="212529"/>
              </w:rPr>
            </w:pPr>
            <w:r>
              <w:rPr>
                <w:rStyle w:val="HTMLCode"/>
                <w:rFonts w:ascii="var(--bs-font-monospace)" w:eastAsiaTheme="minorHAnsi" w:hAnsi="var(--bs-font-monospace)"/>
                <w:color w:val="D63384"/>
                <w:sz w:val="21"/>
                <w:szCs w:val="21"/>
              </w:rPr>
              <w:t>show.bs.dropdown</w:t>
            </w:r>
          </w:p>
        </w:tc>
        <w:tc>
          <w:tcPr>
            <w:tcW w:w="0" w:type="auto"/>
            <w:tcBorders>
              <w:top w:val="single" w:sz="2" w:space="0" w:color="auto"/>
              <w:left w:val="single" w:sz="2" w:space="0" w:color="auto"/>
              <w:bottom w:val="single" w:sz="6" w:space="0" w:color="auto"/>
              <w:right w:val="single" w:sz="2" w:space="0" w:color="auto"/>
            </w:tcBorders>
            <w:vAlign w:val="center"/>
            <w:hideMark/>
          </w:tcPr>
          <w:p w:rsidR="00D06311" w:rsidRDefault="00D06311">
            <w:pPr>
              <w:rPr>
                <w:color w:val="212529"/>
              </w:rPr>
            </w:pPr>
            <w:r>
              <w:rPr>
                <w:color w:val="212529"/>
              </w:rPr>
              <w:t>Fires immediately when the show instance method is called.</w:t>
            </w:r>
          </w:p>
        </w:tc>
      </w:tr>
      <w:tr w:rsidR="00D06311" w:rsidTr="00D153A0">
        <w:trPr>
          <w:trHeight w:val="397"/>
        </w:trPr>
        <w:tc>
          <w:tcPr>
            <w:tcW w:w="0" w:type="auto"/>
            <w:tcBorders>
              <w:top w:val="single" w:sz="2" w:space="0" w:color="auto"/>
              <w:left w:val="single" w:sz="2" w:space="0" w:color="auto"/>
              <w:bottom w:val="single" w:sz="6" w:space="0" w:color="auto"/>
              <w:right w:val="single" w:sz="2" w:space="0" w:color="auto"/>
            </w:tcBorders>
            <w:vAlign w:val="center"/>
            <w:hideMark/>
          </w:tcPr>
          <w:p w:rsidR="00D06311" w:rsidRDefault="00D06311">
            <w:pPr>
              <w:rPr>
                <w:color w:val="212529"/>
              </w:rPr>
            </w:pPr>
            <w:r>
              <w:rPr>
                <w:rStyle w:val="HTMLCode"/>
                <w:rFonts w:ascii="var(--bs-font-monospace)" w:eastAsiaTheme="minorHAnsi" w:hAnsi="var(--bs-font-monospace)"/>
                <w:color w:val="D63384"/>
                <w:sz w:val="21"/>
                <w:szCs w:val="21"/>
              </w:rPr>
              <w:t>shown.bs.dropdown</w:t>
            </w:r>
          </w:p>
        </w:tc>
        <w:tc>
          <w:tcPr>
            <w:tcW w:w="0" w:type="auto"/>
            <w:tcBorders>
              <w:top w:val="single" w:sz="2" w:space="0" w:color="auto"/>
              <w:left w:val="single" w:sz="2" w:space="0" w:color="auto"/>
              <w:bottom w:val="single" w:sz="6" w:space="0" w:color="auto"/>
              <w:right w:val="single" w:sz="2" w:space="0" w:color="auto"/>
            </w:tcBorders>
            <w:vAlign w:val="center"/>
            <w:hideMark/>
          </w:tcPr>
          <w:p w:rsidR="00D06311" w:rsidRDefault="00D06311">
            <w:pPr>
              <w:rPr>
                <w:color w:val="212529"/>
              </w:rPr>
            </w:pPr>
            <w:r>
              <w:rPr>
                <w:color w:val="212529"/>
              </w:rPr>
              <w:t>Fired when the dropdown has been made visible to the user and CSS transitions have completed.</w:t>
            </w:r>
          </w:p>
        </w:tc>
      </w:tr>
      <w:tr w:rsidR="00D06311" w:rsidTr="00D153A0">
        <w:trPr>
          <w:trHeight w:val="397"/>
        </w:trPr>
        <w:tc>
          <w:tcPr>
            <w:tcW w:w="0" w:type="auto"/>
            <w:tcBorders>
              <w:top w:val="single" w:sz="2" w:space="0" w:color="auto"/>
              <w:left w:val="single" w:sz="2" w:space="0" w:color="auto"/>
              <w:bottom w:val="single" w:sz="6" w:space="0" w:color="auto"/>
              <w:right w:val="single" w:sz="2" w:space="0" w:color="auto"/>
            </w:tcBorders>
            <w:vAlign w:val="center"/>
            <w:hideMark/>
          </w:tcPr>
          <w:p w:rsidR="00D06311" w:rsidRDefault="00D06311">
            <w:pPr>
              <w:rPr>
                <w:color w:val="212529"/>
              </w:rPr>
            </w:pPr>
            <w:r>
              <w:rPr>
                <w:rStyle w:val="HTMLCode"/>
                <w:rFonts w:ascii="var(--bs-font-monospace)" w:eastAsiaTheme="minorHAnsi" w:hAnsi="var(--bs-font-monospace)"/>
                <w:color w:val="D63384"/>
                <w:sz w:val="21"/>
                <w:szCs w:val="21"/>
              </w:rPr>
              <w:t>hide.bs.dropdown</w:t>
            </w:r>
          </w:p>
        </w:tc>
        <w:tc>
          <w:tcPr>
            <w:tcW w:w="0" w:type="auto"/>
            <w:tcBorders>
              <w:top w:val="single" w:sz="2" w:space="0" w:color="auto"/>
              <w:left w:val="single" w:sz="2" w:space="0" w:color="auto"/>
              <w:bottom w:val="single" w:sz="6" w:space="0" w:color="auto"/>
              <w:right w:val="single" w:sz="2" w:space="0" w:color="auto"/>
            </w:tcBorders>
            <w:vAlign w:val="center"/>
            <w:hideMark/>
          </w:tcPr>
          <w:p w:rsidR="00D06311" w:rsidRDefault="00D06311">
            <w:pPr>
              <w:rPr>
                <w:color w:val="212529"/>
              </w:rPr>
            </w:pPr>
            <w:r>
              <w:rPr>
                <w:color w:val="212529"/>
              </w:rPr>
              <w:t>Fires immediately when the hide instance method has been called.</w:t>
            </w:r>
          </w:p>
        </w:tc>
      </w:tr>
      <w:tr w:rsidR="00D06311" w:rsidTr="00D153A0">
        <w:trPr>
          <w:trHeight w:val="411"/>
        </w:trPr>
        <w:tc>
          <w:tcPr>
            <w:tcW w:w="0" w:type="auto"/>
            <w:tcBorders>
              <w:top w:val="single" w:sz="2" w:space="0" w:color="auto"/>
              <w:left w:val="single" w:sz="2" w:space="0" w:color="auto"/>
              <w:bottom w:val="single" w:sz="6" w:space="0" w:color="auto"/>
              <w:right w:val="single" w:sz="2" w:space="0" w:color="auto"/>
            </w:tcBorders>
            <w:vAlign w:val="center"/>
            <w:hideMark/>
          </w:tcPr>
          <w:p w:rsidR="00D06311" w:rsidRDefault="00D06311">
            <w:pPr>
              <w:rPr>
                <w:color w:val="212529"/>
              </w:rPr>
            </w:pPr>
            <w:r>
              <w:rPr>
                <w:rStyle w:val="HTMLCode"/>
                <w:rFonts w:ascii="var(--bs-font-monospace)" w:eastAsiaTheme="minorHAnsi" w:hAnsi="var(--bs-font-monospace)"/>
                <w:color w:val="D63384"/>
                <w:sz w:val="21"/>
                <w:szCs w:val="21"/>
              </w:rPr>
              <w:t>hidden.bs.dropdown</w:t>
            </w:r>
          </w:p>
        </w:tc>
        <w:tc>
          <w:tcPr>
            <w:tcW w:w="0" w:type="auto"/>
            <w:tcBorders>
              <w:top w:val="single" w:sz="2" w:space="0" w:color="auto"/>
              <w:left w:val="single" w:sz="2" w:space="0" w:color="auto"/>
              <w:bottom w:val="single" w:sz="6" w:space="0" w:color="auto"/>
              <w:right w:val="single" w:sz="2" w:space="0" w:color="auto"/>
            </w:tcBorders>
            <w:vAlign w:val="center"/>
            <w:hideMark/>
          </w:tcPr>
          <w:p w:rsidR="00D06311" w:rsidRDefault="00D06311">
            <w:pPr>
              <w:rPr>
                <w:color w:val="212529"/>
              </w:rPr>
            </w:pPr>
            <w:r>
              <w:rPr>
                <w:color w:val="212529"/>
              </w:rPr>
              <w:t>Fired when the dropdown has finished being hidden from the user and CSS transitions have completed.</w:t>
            </w:r>
          </w:p>
        </w:tc>
      </w:tr>
    </w:tbl>
    <w:p w:rsidR="00D06311" w:rsidRDefault="00D06311" w:rsidP="00D06311">
      <w:pPr>
        <w:shd w:val="clear" w:color="auto" w:fill="FFFFFF"/>
        <w:rPr>
          <w:rFonts w:ascii="Segoe UI" w:hAnsi="Segoe UI" w:cs="Segoe UI"/>
          <w:color w:val="212529"/>
        </w:rPr>
      </w:pPr>
    </w:p>
    <w:p w:rsidR="00D06311" w:rsidRDefault="00D06311" w:rsidP="00D06311">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myDropdown</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'myDropdown'</w:t>
      </w:r>
      <w:r>
        <w:rPr>
          <w:rStyle w:val="p"/>
          <w:rFonts w:ascii="var(--bs-font-monospace)" w:hAnsi="var(--bs-font-monospace)"/>
          <w:color w:val="212529"/>
        </w:rPr>
        <w:t>)</w:t>
      </w:r>
    </w:p>
    <w:p w:rsidR="00D06311" w:rsidRDefault="00D06311" w:rsidP="00D06311">
      <w:pPr>
        <w:pStyle w:val="HTMLPreformatted"/>
        <w:rPr>
          <w:rStyle w:val="HTMLCode"/>
          <w:rFonts w:ascii="var(--bs-font-monospace)" w:hAnsi="var(--bs-font-monospace)"/>
          <w:color w:val="212529"/>
        </w:rPr>
      </w:pPr>
      <w:r>
        <w:rPr>
          <w:rStyle w:val="nx"/>
          <w:rFonts w:ascii="var(--bs-font-monospace)" w:hAnsi="var(--bs-font-monospace)"/>
          <w:color w:val="212529"/>
        </w:rPr>
        <w:t>myDropdown</w:t>
      </w:r>
      <w:r>
        <w:rPr>
          <w:rStyle w:val="p"/>
          <w:rFonts w:ascii="var(--bs-font-monospace)" w:hAnsi="var(--bs-font-monospace)"/>
          <w:color w:val="212529"/>
        </w:rPr>
        <w:t>.</w:t>
      </w:r>
      <w:r>
        <w:rPr>
          <w:rStyle w:val="nx"/>
          <w:rFonts w:ascii="var(--bs-font-monospace)" w:hAnsi="var(--bs-font-monospace)"/>
          <w:color w:val="212529"/>
        </w:rPr>
        <w:t>addEventListener</w:t>
      </w:r>
      <w:r>
        <w:rPr>
          <w:rStyle w:val="p"/>
          <w:rFonts w:ascii="var(--bs-font-monospace)" w:hAnsi="var(--bs-font-monospace)"/>
          <w:color w:val="212529"/>
        </w:rPr>
        <w:t>(</w:t>
      </w:r>
      <w:r>
        <w:rPr>
          <w:rStyle w:val="s1"/>
          <w:rFonts w:ascii="var(--bs-font-monospace)" w:hAnsi="var(--bs-font-monospace)"/>
          <w:color w:val="CC3300"/>
        </w:rPr>
        <w:t>'show.bs.dropdown'</w:t>
      </w:r>
      <w:r>
        <w:rPr>
          <w:rStyle w:val="p"/>
          <w:rFonts w:ascii="var(--bs-font-monospace)" w:hAnsi="var(--bs-font-monospace)"/>
          <w:color w:val="212529"/>
        </w:rPr>
        <w:t>,</w:t>
      </w:r>
      <w:r>
        <w:rPr>
          <w:rStyle w:val="HTMLCode"/>
          <w:rFonts w:ascii="var(--bs-font-monospace)" w:hAnsi="var(--bs-font-monospace)"/>
          <w:color w:val="212529"/>
        </w:rPr>
        <w:t xml:space="preserve"> </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D06311" w:rsidRDefault="00D06311" w:rsidP="00D06311">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do something...</w:t>
      </w:r>
    </w:p>
    <w:p w:rsidR="00D06311" w:rsidRDefault="00D06311" w:rsidP="00D06311">
      <w:pPr>
        <w:pStyle w:val="HTMLPreformatted"/>
        <w:rPr>
          <w:rFonts w:ascii="var(--bs-font-monospace)" w:hAnsi="var(--bs-font-monospace)"/>
          <w:color w:val="212529"/>
          <w:sz w:val="21"/>
          <w:szCs w:val="21"/>
        </w:rPr>
      </w:pPr>
      <w:r>
        <w:rPr>
          <w:rStyle w:val="p"/>
          <w:rFonts w:ascii="var(--bs-font-monospace)" w:hAnsi="var(--bs-font-monospace)"/>
          <w:color w:val="212529"/>
        </w:rPr>
        <w:t>})</w:t>
      </w:r>
    </w:p>
    <w:p w:rsidR="003D025B" w:rsidRDefault="003D025B"/>
    <w:p w:rsidR="00D153A0" w:rsidRDefault="00D153A0"/>
    <w:p w:rsidR="00D153A0" w:rsidRDefault="00D153A0"/>
    <w:p w:rsidR="00D153A0" w:rsidRDefault="00D153A0"/>
    <w:p w:rsidR="00D153A0" w:rsidRDefault="00D153A0"/>
    <w:p w:rsidR="00D153A0" w:rsidRDefault="00D153A0"/>
    <w:p w:rsidR="00D153A0" w:rsidRDefault="00D153A0"/>
    <w:p w:rsidR="00D153A0" w:rsidRDefault="00D153A0"/>
    <w:p w:rsidR="00D153A0" w:rsidRDefault="00D153A0"/>
    <w:p w:rsidR="00D153A0" w:rsidRDefault="00D153A0"/>
    <w:p w:rsidR="00D153A0" w:rsidRDefault="00D153A0"/>
    <w:p w:rsidR="00D153A0" w:rsidRDefault="00D153A0"/>
    <w:p w:rsidR="00D153A0" w:rsidRDefault="00D153A0"/>
    <w:p w:rsidR="00D153A0" w:rsidRDefault="00D153A0"/>
    <w:p w:rsidR="00D153A0" w:rsidRDefault="00D153A0"/>
    <w:p w:rsidR="00D153A0" w:rsidRDefault="00D153A0"/>
    <w:p w:rsidR="00D153A0" w:rsidRDefault="00D153A0"/>
    <w:p w:rsidR="00D153A0" w:rsidRDefault="00D153A0"/>
    <w:p w:rsidR="00D153A0" w:rsidRDefault="00D153A0"/>
    <w:p w:rsidR="00D153A0" w:rsidRDefault="00D153A0"/>
    <w:p w:rsidR="00D153A0" w:rsidRDefault="00D153A0"/>
    <w:p w:rsidR="00D153A0" w:rsidRDefault="00D153A0"/>
    <w:p w:rsidR="00D153A0" w:rsidRDefault="00D153A0"/>
    <w:p w:rsidR="00D153A0" w:rsidRDefault="00D153A0"/>
    <w:p w:rsidR="00D153A0" w:rsidRDefault="00D153A0"/>
    <w:p w:rsidR="00D153A0" w:rsidRDefault="00D153A0"/>
    <w:p w:rsidR="00D153A0" w:rsidRDefault="00D153A0"/>
    <w:p w:rsidR="00BC5942" w:rsidRDefault="00BC5942" w:rsidP="00BC5942">
      <w:pPr>
        <w:pStyle w:val="Heading1"/>
        <w:shd w:val="clear" w:color="auto" w:fill="FFFFFF"/>
        <w:spacing w:before="0" w:beforeAutospacing="0"/>
        <w:rPr>
          <w:rFonts w:ascii="Segoe UI" w:hAnsi="Segoe UI" w:cs="Segoe UI"/>
          <w:b w:val="0"/>
          <w:bCs w:val="0"/>
          <w:color w:val="212529"/>
        </w:rPr>
      </w:pPr>
      <w:bookmarkStart w:id="281" w:name="_Toc144064838"/>
      <w:r>
        <w:rPr>
          <w:rFonts w:ascii="Segoe UI" w:hAnsi="Segoe UI" w:cs="Segoe UI"/>
          <w:b w:val="0"/>
          <w:bCs w:val="0"/>
          <w:color w:val="212529"/>
        </w:rPr>
        <w:t>List group</w:t>
      </w:r>
      <w:bookmarkEnd w:id="281"/>
    </w:p>
    <w:p w:rsidR="00BC5942" w:rsidRDefault="00BC5942" w:rsidP="00BC5942">
      <w:pPr>
        <w:pStyle w:val="bd-lead"/>
        <w:shd w:val="clear" w:color="auto" w:fill="FFFFFF"/>
        <w:spacing w:before="0" w:beforeAutospacing="0"/>
        <w:rPr>
          <w:rFonts w:ascii="Segoe UI" w:hAnsi="Segoe UI" w:cs="Segoe UI"/>
          <w:color w:val="212529"/>
        </w:rPr>
      </w:pPr>
      <w:r>
        <w:rPr>
          <w:rFonts w:ascii="Segoe UI" w:hAnsi="Segoe UI" w:cs="Segoe UI"/>
          <w:color w:val="212529"/>
        </w:rPr>
        <w:t>List groups are a flexible and powerful component for displaying a series of content. Modify and extend them to support just about any content within.</w:t>
      </w:r>
    </w:p>
    <w:p w:rsidR="00BC5942" w:rsidRDefault="00BC5942" w:rsidP="00BC5942">
      <w:pPr>
        <w:pStyle w:val="Heading2"/>
        <w:shd w:val="clear" w:color="auto" w:fill="FFFFFF"/>
        <w:spacing w:before="0" w:beforeAutospacing="0"/>
        <w:rPr>
          <w:rFonts w:ascii="Segoe UI" w:hAnsi="Segoe UI" w:cs="Segoe UI"/>
          <w:b w:val="0"/>
          <w:bCs w:val="0"/>
          <w:color w:val="212529"/>
        </w:rPr>
      </w:pPr>
      <w:bookmarkStart w:id="282" w:name="_Toc144064839"/>
      <w:r>
        <w:rPr>
          <w:rFonts w:ascii="Segoe UI" w:hAnsi="Segoe UI" w:cs="Segoe UI"/>
          <w:b w:val="0"/>
          <w:bCs w:val="0"/>
          <w:color w:val="212529"/>
        </w:rPr>
        <w:t>Basic example</w:t>
      </w:r>
      <w:bookmarkEnd w:id="282"/>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The most basic list group is an unordered list with list items and the proper classes. Build upon it with the options that follow, or with your own CSS as needed.</w:t>
      </w:r>
    </w:p>
    <w:p w:rsidR="00BC5942" w:rsidRDefault="00BC5942" w:rsidP="00BC5942">
      <w:pPr>
        <w:numPr>
          <w:ilvl w:val="0"/>
          <w:numId w:val="3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 item</w:t>
      </w:r>
    </w:p>
    <w:p w:rsidR="00BC5942" w:rsidRDefault="00BC5942" w:rsidP="00BC5942">
      <w:pPr>
        <w:numPr>
          <w:ilvl w:val="0"/>
          <w:numId w:val="33"/>
        </w:num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second item</w:t>
      </w:r>
    </w:p>
    <w:p w:rsidR="00BC5942" w:rsidRDefault="00BC5942" w:rsidP="00BC5942">
      <w:pPr>
        <w:numPr>
          <w:ilvl w:val="0"/>
          <w:numId w:val="33"/>
        </w:num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third item</w:t>
      </w:r>
    </w:p>
    <w:p w:rsidR="00BC5942" w:rsidRDefault="00BC5942" w:rsidP="00BC5942">
      <w:pPr>
        <w:numPr>
          <w:ilvl w:val="0"/>
          <w:numId w:val="33"/>
        </w:num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fourth item</w:t>
      </w:r>
    </w:p>
    <w:p w:rsidR="00BC5942" w:rsidRDefault="00BC5942" w:rsidP="00BC5942">
      <w:pPr>
        <w:numPr>
          <w:ilvl w:val="0"/>
          <w:numId w:val="33"/>
        </w:num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And a fifth one</w:t>
      </w:r>
    </w:p>
    <w:p w:rsidR="00BC5942" w:rsidRDefault="00BC5942" w:rsidP="00BC5942">
      <w:pPr>
        <w:shd w:val="clear" w:color="auto" w:fill="FFFFFF"/>
        <w:spacing w:after="0"/>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An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second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third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fourth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And a fifth one</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BC5942" w:rsidRDefault="00BC5942" w:rsidP="00BC5942">
      <w:pPr>
        <w:pStyle w:val="Heading2"/>
        <w:shd w:val="clear" w:color="auto" w:fill="FFFFFF"/>
        <w:rPr>
          <w:rFonts w:ascii="Segoe UI" w:hAnsi="Segoe UI" w:cs="Segoe UI"/>
          <w:b w:val="0"/>
          <w:bCs w:val="0"/>
          <w:color w:val="212529"/>
        </w:rPr>
      </w:pPr>
      <w:bookmarkStart w:id="283" w:name="_Toc144064840"/>
      <w:r>
        <w:rPr>
          <w:rFonts w:ascii="Segoe UI" w:hAnsi="Segoe UI" w:cs="Segoe UI"/>
          <w:b w:val="0"/>
          <w:bCs w:val="0"/>
          <w:color w:val="212529"/>
        </w:rPr>
        <w:t>Active items</w:t>
      </w:r>
      <w:bookmarkEnd w:id="283"/>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Add </w:t>
      </w:r>
      <w:r>
        <w:rPr>
          <w:rStyle w:val="HTMLCode"/>
          <w:rFonts w:ascii="var(--bs-font-monospace)" w:hAnsi="var(--bs-font-monospace)"/>
          <w:color w:val="D63384"/>
          <w:sz w:val="21"/>
          <w:szCs w:val="21"/>
        </w:rPr>
        <w:t>.active</w:t>
      </w:r>
      <w:r>
        <w:rPr>
          <w:rFonts w:ascii="Segoe UI" w:hAnsi="Segoe UI" w:cs="Segoe UI"/>
          <w:color w:val="212529"/>
        </w:rPr>
        <w:t> to a </w:t>
      </w:r>
      <w:r>
        <w:rPr>
          <w:rStyle w:val="HTMLCode"/>
          <w:rFonts w:ascii="var(--bs-font-monospace)" w:hAnsi="var(--bs-font-monospace)"/>
          <w:color w:val="D63384"/>
          <w:sz w:val="21"/>
          <w:szCs w:val="21"/>
        </w:rPr>
        <w:t>.list-group-item</w:t>
      </w:r>
      <w:r>
        <w:rPr>
          <w:rFonts w:ascii="Segoe UI" w:hAnsi="Segoe UI" w:cs="Segoe UI"/>
          <w:color w:val="212529"/>
        </w:rPr>
        <w:t> to indicate the current active selection.</w:t>
      </w:r>
    </w:p>
    <w:p w:rsidR="00BC5942" w:rsidRDefault="00BC5942" w:rsidP="00BC5942">
      <w:pPr>
        <w:numPr>
          <w:ilvl w:val="0"/>
          <w:numId w:val="34"/>
        </w:numPr>
        <w:pBdr>
          <w:top w:val="single" w:sz="6" w:space="0" w:color="0D6EFD"/>
          <w:left w:val="single" w:sz="6" w:space="0" w:color="0D6EFD"/>
          <w:bottom w:val="single" w:sz="6" w:space="0" w:color="0D6EFD"/>
          <w:right w:val="single" w:sz="6" w:space="0" w:color="0D6EFD"/>
        </w:pBdr>
        <w:shd w:val="clear" w:color="auto" w:fill="0D6EFD"/>
        <w:spacing w:before="100" w:beforeAutospacing="1" w:after="100" w:afterAutospacing="1" w:line="240" w:lineRule="auto"/>
        <w:rPr>
          <w:rFonts w:ascii="Segoe UI" w:hAnsi="Segoe UI" w:cs="Segoe UI"/>
          <w:color w:val="FFFFFF"/>
        </w:rPr>
      </w:pPr>
      <w:r>
        <w:rPr>
          <w:rFonts w:ascii="Segoe UI" w:hAnsi="Segoe UI" w:cs="Segoe UI"/>
          <w:color w:val="FFFFFF"/>
        </w:rPr>
        <w:t>An active item</w:t>
      </w:r>
    </w:p>
    <w:p w:rsidR="00BC5942" w:rsidRDefault="00BC5942" w:rsidP="00BC5942">
      <w:pPr>
        <w:numPr>
          <w:ilvl w:val="0"/>
          <w:numId w:val="34"/>
        </w:num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second item</w:t>
      </w:r>
    </w:p>
    <w:p w:rsidR="00BC5942" w:rsidRDefault="00BC5942" w:rsidP="00BC5942">
      <w:pPr>
        <w:numPr>
          <w:ilvl w:val="0"/>
          <w:numId w:val="34"/>
        </w:num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third item</w:t>
      </w:r>
    </w:p>
    <w:p w:rsidR="00BC5942" w:rsidRDefault="00BC5942" w:rsidP="00BC5942">
      <w:pPr>
        <w:numPr>
          <w:ilvl w:val="0"/>
          <w:numId w:val="34"/>
        </w:num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fourth item</w:t>
      </w:r>
    </w:p>
    <w:p w:rsidR="00BC5942" w:rsidRDefault="00BC5942" w:rsidP="00BC5942">
      <w:pPr>
        <w:numPr>
          <w:ilvl w:val="0"/>
          <w:numId w:val="34"/>
        </w:num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And a fifth one</w:t>
      </w:r>
    </w:p>
    <w:p w:rsidR="00BC5942" w:rsidRDefault="00BC5942" w:rsidP="00BC5942">
      <w:pPr>
        <w:shd w:val="clear" w:color="auto" w:fill="FFFFFF"/>
        <w:spacing w:after="0"/>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An active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second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third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fourth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And a fifth one</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BC5942" w:rsidRDefault="00BC5942" w:rsidP="00BC5942">
      <w:pPr>
        <w:pStyle w:val="Heading2"/>
        <w:shd w:val="clear" w:color="auto" w:fill="FFFFFF"/>
        <w:rPr>
          <w:rFonts w:ascii="Segoe UI" w:hAnsi="Segoe UI" w:cs="Segoe UI"/>
          <w:b w:val="0"/>
          <w:bCs w:val="0"/>
          <w:color w:val="212529"/>
        </w:rPr>
      </w:pPr>
      <w:bookmarkStart w:id="284" w:name="_Toc144064841"/>
      <w:r>
        <w:rPr>
          <w:rFonts w:ascii="Segoe UI" w:hAnsi="Segoe UI" w:cs="Segoe UI"/>
          <w:b w:val="0"/>
          <w:bCs w:val="0"/>
          <w:color w:val="212529"/>
        </w:rPr>
        <w:t>Disabled items</w:t>
      </w:r>
      <w:bookmarkEnd w:id="284"/>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Add </w:t>
      </w:r>
      <w:r>
        <w:rPr>
          <w:rStyle w:val="HTMLCode"/>
          <w:rFonts w:ascii="var(--bs-font-monospace)" w:hAnsi="var(--bs-font-monospace)"/>
          <w:color w:val="D63384"/>
          <w:sz w:val="21"/>
          <w:szCs w:val="21"/>
        </w:rPr>
        <w:t>.disabled</w:t>
      </w:r>
      <w:r>
        <w:rPr>
          <w:rFonts w:ascii="Segoe UI" w:hAnsi="Segoe UI" w:cs="Segoe UI"/>
          <w:color w:val="212529"/>
        </w:rPr>
        <w:t> to a </w:t>
      </w:r>
      <w:r>
        <w:rPr>
          <w:rStyle w:val="HTMLCode"/>
          <w:rFonts w:ascii="var(--bs-font-monospace)" w:hAnsi="var(--bs-font-monospace)"/>
          <w:color w:val="D63384"/>
          <w:sz w:val="21"/>
          <w:szCs w:val="21"/>
        </w:rPr>
        <w:t>.list-group-item</w:t>
      </w:r>
      <w:r>
        <w:rPr>
          <w:rFonts w:ascii="Segoe UI" w:hAnsi="Segoe UI" w:cs="Segoe UI"/>
          <w:color w:val="212529"/>
        </w:rPr>
        <w:t> to make it </w:t>
      </w:r>
      <w:r>
        <w:rPr>
          <w:rStyle w:val="Emphasis"/>
          <w:rFonts w:ascii="Segoe UI" w:hAnsi="Segoe UI" w:cs="Segoe UI"/>
          <w:color w:val="212529"/>
        </w:rPr>
        <w:t>appear</w:t>
      </w:r>
      <w:r>
        <w:rPr>
          <w:rFonts w:ascii="Segoe UI" w:hAnsi="Segoe UI" w:cs="Segoe UI"/>
          <w:color w:val="212529"/>
        </w:rPr>
        <w:t> disabled. Note that some elements with </w:t>
      </w:r>
      <w:r>
        <w:rPr>
          <w:rStyle w:val="HTMLCode"/>
          <w:rFonts w:ascii="var(--bs-font-monospace)" w:hAnsi="var(--bs-font-monospace)"/>
          <w:color w:val="D63384"/>
          <w:sz w:val="21"/>
          <w:szCs w:val="21"/>
        </w:rPr>
        <w:t>.disabled</w:t>
      </w:r>
      <w:r>
        <w:rPr>
          <w:rFonts w:ascii="Segoe UI" w:hAnsi="Segoe UI" w:cs="Segoe UI"/>
          <w:color w:val="212529"/>
        </w:rPr>
        <w:t> will also require custom JavaScript to fully disable their click events (e.g., links).</w:t>
      </w:r>
    </w:p>
    <w:p w:rsidR="00BC5942" w:rsidRDefault="00BC5942" w:rsidP="00BC5942">
      <w:pPr>
        <w:numPr>
          <w:ilvl w:val="0"/>
          <w:numId w:val="35"/>
        </w:numPr>
        <w:shd w:val="clear" w:color="auto" w:fill="FFFFFF"/>
        <w:spacing w:before="100" w:beforeAutospacing="1" w:after="100" w:afterAutospacing="1" w:line="240" w:lineRule="auto"/>
        <w:rPr>
          <w:rFonts w:ascii="Segoe UI" w:hAnsi="Segoe UI" w:cs="Segoe UI"/>
          <w:color w:val="6C757D"/>
        </w:rPr>
      </w:pPr>
      <w:r>
        <w:rPr>
          <w:rFonts w:ascii="Segoe UI" w:hAnsi="Segoe UI" w:cs="Segoe UI"/>
          <w:color w:val="6C757D"/>
        </w:rPr>
        <w:t>A disabled item</w:t>
      </w:r>
    </w:p>
    <w:p w:rsidR="00BC5942" w:rsidRDefault="00BC5942" w:rsidP="00BC5942">
      <w:pPr>
        <w:numPr>
          <w:ilvl w:val="0"/>
          <w:numId w:val="35"/>
        </w:num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second item</w:t>
      </w:r>
    </w:p>
    <w:p w:rsidR="00BC5942" w:rsidRDefault="00BC5942" w:rsidP="00BC5942">
      <w:pPr>
        <w:numPr>
          <w:ilvl w:val="0"/>
          <w:numId w:val="35"/>
        </w:num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third item</w:t>
      </w:r>
    </w:p>
    <w:p w:rsidR="00BC5942" w:rsidRDefault="00BC5942" w:rsidP="00BC5942">
      <w:pPr>
        <w:numPr>
          <w:ilvl w:val="0"/>
          <w:numId w:val="35"/>
        </w:num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fourth item</w:t>
      </w:r>
    </w:p>
    <w:p w:rsidR="00BC5942" w:rsidRDefault="00BC5942" w:rsidP="00BC5942">
      <w:pPr>
        <w:numPr>
          <w:ilvl w:val="0"/>
          <w:numId w:val="35"/>
        </w:num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And a fifth one</w:t>
      </w:r>
    </w:p>
    <w:p w:rsidR="00BC5942" w:rsidRDefault="00BC5942" w:rsidP="00BC5942">
      <w:pPr>
        <w:shd w:val="clear" w:color="auto" w:fill="FFFFFF"/>
        <w:spacing w:after="0"/>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disabled"</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A disabled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second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third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fourth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And a fifth one</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BC5942" w:rsidRDefault="00BC5942" w:rsidP="00BC5942">
      <w:pPr>
        <w:pStyle w:val="Heading2"/>
        <w:shd w:val="clear" w:color="auto" w:fill="FFFFFF"/>
        <w:rPr>
          <w:rFonts w:ascii="Segoe UI" w:hAnsi="Segoe UI" w:cs="Segoe UI"/>
          <w:b w:val="0"/>
          <w:bCs w:val="0"/>
          <w:color w:val="212529"/>
        </w:rPr>
      </w:pPr>
      <w:bookmarkStart w:id="285" w:name="_Toc144064842"/>
      <w:r>
        <w:rPr>
          <w:rFonts w:ascii="Segoe UI" w:hAnsi="Segoe UI" w:cs="Segoe UI"/>
          <w:b w:val="0"/>
          <w:bCs w:val="0"/>
          <w:color w:val="212529"/>
        </w:rPr>
        <w:t>Links and buttons</w:t>
      </w:r>
      <w:bookmarkEnd w:id="285"/>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Use </w:t>
      </w:r>
      <w:r>
        <w:rPr>
          <w:rStyle w:val="HTMLCode"/>
          <w:rFonts w:ascii="var(--bs-font-monospace)" w:hAnsi="var(--bs-font-monospace)"/>
          <w:color w:val="D63384"/>
          <w:sz w:val="21"/>
          <w:szCs w:val="21"/>
        </w:rPr>
        <w:t>&lt;a&gt;</w:t>
      </w:r>
      <w:r>
        <w:rPr>
          <w:rFonts w:ascii="Segoe UI" w:hAnsi="Segoe UI" w:cs="Segoe UI"/>
          <w:color w:val="212529"/>
        </w:rPr>
        <w:t>s or </w:t>
      </w:r>
      <w:r>
        <w:rPr>
          <w:rStyle w:val="HTMLCode"/>
          <w:rFonts w:ascii="var(--bs-font-monospace)" w:hAnsi="var(--bs-font-monospace)"/>
          <w:color w:val="D63384"/>
          <w:sz w:val="21"/>
          <w:szCs w:val="21"/>
        </w:rPr>
        <w:t>&lt;button&gt;</w:t>
      </w:r>
      <w:r>
        <w:rPr>
          <w:rFonts w:ascii="Segoe UI" w:hAnsi="Segoe UI" w:cs="Segoe UI"/>
          <w:color w:val="212529"/>
        </w:rPr>
        <w:t>s to create </w:t>
      </w:r>
      <w:r>
        <w:rPr>
          <w:rStyle w:val="Emphasis"/>
          <w:rFonts w:ascii="Segoe UI" w:hAnsi="Segoe UI" w:cs="Segoe UI"/>
          <w:color w:val="212529"/>
        </w:rPr>
        <w:t>actionable</w:t>
      </w:r>
      <w:r>
        <w:rPr>
          <w:rFonts w:ascii="Segoe UI" w:hAnsi="Segoe UI" w:cs="Segoe UI"/>
          <w:color w:val="212529"/>
        </w:rPr>
        <w:t> list group items with hover, disabled, and active states by adding </w:t>
      </w:r>
      <w:r>
        <w:rPr>
          <w:rStyle w:val="HTMLCode"/>
          <w:rFonts w:ascii="var(--bs-font-monospace)" w:hAnsi="var(--bs-font-monospace)"/>
          <w:color w:val="D63384"/>
          <w:sz w:val="21"/>
          <w:szCs w:val="21"/>
        </w:rPr>
        <w:t>.list-group-item-action</w:t>
      </w:r>
      <w:r>
        <w:rPr>
          <w:rFonts w:ascii="Segoe UI" w:hAnsi="Segoe UI" w:cs="Segoe UI"/>
          <w:color w:val="212529"/>
        </w:rPr>
        <w:t>. We separate these pseudo-classes to ensure list groups made of non-interactive elements (like </w:t>
      </w:r>
      <w:r>
        <w:rPr>
          <w:rStyle w:val="HTMLCode"/>
          <w:rFonts w:ascii="var(--bs-font-monospace)" w:hAnsi="var(--bs-font-monospace)"/>
          <w:color w:val="D63384"/>
          <w:sz w:val="21"/>
          <w:szCs w:val="21"/>
        </w:rPr>
        <w:t>&lt;li&gt;</w:t>
      </w:r>
      <w:r>
        <w:rPr>
          <w:rFonts w:ascii="Segoe UI" w:hAnsi="Segoe UI" w:cs="Segoe UI"/>
          <w:color w:val="212529"/>
        </w:rPr>
        <w:t>s or </w:t>
      </w:r>
      <w:r>
        <w:rPr>
          <w:rStyle w:val="HTMLCode"/>
          <w:rFonts w:ascii="var(--bs-font-monospace)" w:hAnsi="var(--bs-font-monospace)"/>
          <w:color w:val="D63384"/>
          <w:sz w:val="21"/>
          <w:szCs w:val="21"/>
        </w:rPr>
        <w:t>&lt;div&gt;</w:t>
      </w:r>
      <w:r>
        <w:rPr>
          <w:rFonts w:ascii="Segoe UI" w:hAnsi="Segoe UI" w:cs="Segoe UI"/>
          <w:color w:val="212529"/>
        </w:rPr>
        <w:t>s) don’t provide a click or tap affordance.</w:t>
      </w:r>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Be sure to </w:t>
      </w:r>
      <w:r>
        <w:rPr>
          <w:rStyle w:val="Strong"/>
          <w:rFonts w:ascii="Segoe UI" w:hAnsi="Segoe UI" w:cs="Segoe UI"/>
          <w:color w:val="212529"/>
        </w:rPr>
        <w:t>not use the standard </w:t>
      </w:r>
      <w:r>
        <w:rPr>
          <w:rStyle w:val="HTMLCode"/>
          <w:rFonts w:ascii="var(--bs-font-monospace)" w:hAnsi="var(--bs-font-monospace)"/>
          <w:b/>
          <w:bCs/>
          <w:color w:val="D63384"/>
          <w:sz w:val="21"/>
          <w:szCs w:val="21"/>
        </w:rPr>
        <w:t>.btn</w:t>
      </w:r>
      <w:r>
        <w:rPr>
          <w:rStyle w:val="Strong"/>
          <w:rFonts w:ascii="Segoe UI" w:hAnsi="Segoe UI" w:cs="Segoe UI"/>
          <w:color w:val="212529"/>
        </w:rPr>
        <w:t> classes here</w:t>
      </w:r>
      <w:r>
        <w:rPr>
          <w:rFonts w:ascii="Segoe UI" w:hAnsi="Segoe UI" w:cs="Segoe UI"/>
          <w:color w:val="212529"/>
        </w:rPr>
        <w:t>.</w:t>
      </w:r>
    </w:p>
    <w:p w:rsidR="00BC5942" w:rsidRDefault="00BC5942" w:rsidP="00BC5942">
      <w:pPr>
        <w:shd w:val="clear" w:color="auto" w:fill="FFFFFF"/>
        <w:rPr>
          <w:rFonts w:ascii="Segoe UI" w:hAnsi="Segoe UI" w:cs="Segoe UI"/>
          <w:color w:val="212529"/>
        </w:rPr>
      </w:pPr>
      <w:hyperlink r:id="rId282" w:history="1">
        <w:r>
          <w:rPr>
            <w:rStyle w:val="Hyperlink"/>
            <w:rFonts w:ascii="Segoe UI" w:hAnsi="Segoe UI" w:cs="Segoe UI"/>
            <w:color w:val="FFFFFF"/>
            <w:bdr w:val="single" w:sz="6" w:space="0" w:color="0D6EFD" w:frame="1"/>
            <w:shd w:val="clear" w:color="auto" w:fill="0D6EFD"/>
          </w:rPr>
          <w:t>The current link item</w:t>
        </w:r>
      </w:hyperlink>
      <w:hyperlink r:id="rId283" w:history="1">
        <w:r>
          <w:rPr>
            <w:rStyle w:val="Hyperlink"/>
            <w:rFonts w:ascii="Segoe UI" w:hAnsi="Segoe UI" w:cs="Segoe UI"/>
            <w:color w:val="212529"/>
            <w:bdr w:val="single" w:sz="2" w:space="0" w:color="auto" w:frame="1"/>
            <w:shd w:val="clear" w:color="auto" w:fill="FFFFFF"/>
          </w:rPr>
          <w:t>A second link item</w:t>
        </w:r>
      </w:hyperlink>
      <w:hyperlink r:id="rId284" w:history="1">
        <w:r>
          <w:rPr>
            <w:rStyle w:val="Hyperlink"/>
            <w:rFonts w:ascii="Segoe UI" w:hAnsi="Segoe UI" w:cs="Segoe UI"/>
            <w:color w:val="212529"/>
            <w:bdr w:val="single" w:sz="2" w:space="0" w:color="auto" w:frame="1"/>
            <w:shd w:val="clear" w:color="auto" w:fill="FFFFFF"/>
          </w:rPr>
          <w:t>A third link item</w:t>
        </w:r>
      </w:hyperlink>
      <w:hyperlink r:id="rId285" w:history="1">
        <w:r>
          <w:rPr>
            <w:rStyle w:val="Hyperlink"/>
            <w:rFonts w:ascii="Segoe UI" w:hAnsi="Segoe UI" w:cs="Segoe UI"/>
            <w:color w:val="212529"/>
            <w:bdr w:val="single" w:sz="2" w:space="0" w:color="auto" w:frame="1"/>
            <w:shd w:val="clear" w:color="auto" w:fill="FFFFFF"/>
          </w:rPr>
          <w:t>A fourth link item</w:t>
        </w:r>
      </w:hyperlink>
      <w:hyperlink r:id="rId286" w:history="1">
        <w:r>
          <w:rPr>
            <w:rStyle w:val="Hyperlink"/>
            <w:rFonts w:ascii="Segoe UI" w:hAnsi="Segoe UI" w:cs="Segoe UI"/>
            <w:color w:val="6C757D"/>
            <w:bdr w:val="single" w:sz="2" w:space="0" w:color="auto" w:frame="1"/>
            <w:shd w:val="clear" w:color="auto" w:fill="FFFFFF"/>
          </w:rPr>
          <w:t>A disabled link item</w:t>
        </w:r>
      </w:hyperlink>
    </w:p>
    <w:p w:rsidR="00BC5942" w:rsidRDefault="00BC5942" w:rsidP="00BC5942">
      <w:pPr>
        <w:shd w:val="clear" w:color="auto" w:fill="FFFFFF"/>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The current link item</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w:t>
      </w:r>
      <w:r>
        <w:rPr>
          <w:rStyle w:val="p"/>
          <w:rFonts w:ascii="var(--bs-font-monospace)" w:hAnsi="var(--bs-font-monospace)"/>
          <w:color w:val="212529"/>
        </w:rPr>
        <w:t>&gt;</w:t>
      </w:r>
      <w:r>
        <w:rPr>
          <w:rStyle w:val="HTMLCode"/>
          <w:rFonts w:ascii="var(--bs-font-monospace)" w:hAnsi="var(--bs-font-monospace)"/>
          <w:color w:val="212529"/>
        </w:rPr>
        <w:t>A second link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w:t>
      </w:r>
      <w:r>
        <w:rPr>
          <w:rStyle w:val="p"/>
          <w:rFonts w:ascii="var(--bs-font-monospace)" w:hAnsi="var(--bs-font-monospace)"/>
          <w:color w:val="212529"/>
        </w:rPr>
        <w:t>&gt;</w:t>
      </w:r>
      <w:r>
        <w:rPr>
          <w:rStyle w:val="HTMLCode"/>
          <w:rFonts w:ascii="var(--bs-font-monospace)" w:hAnsi="var(--bs-font-monospace)"/>
          <w:color w:val="212529"/>
        </w:rPr>
        <w:t>A third link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w:t>
      </w:r>
      <w:r>
        <w:rPr>
          <w:rStyle w:val="p"/>
          <w:rFonts w:ascii="var(--bs-font-monospace)" w:hAnsi="var(--bs-font-monospace)"/>
          <w:color w:val="212529"/>
        </w:rPr>
        <w:t>&gt;</w:t>
      </w:r>
      <w:r>
        <w:rPr>
          <w:rStyle w:val="HTMLCode"/>
          <w:rFonts w:ascii="var(--bs-font-monospace)" w:hAnsi="var(--bs-font-monospace)"/>
          <w:color w:val="212529"/>
        </w:rPr>
        <w:t>A fourth link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 disabled"</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A disabled link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With </w:t>
      </w:r>
      <w:r>
        <w:rPr>
          <w:rStyle w:val="HTMLCode"/>
          <w:rFonts w:ascii="var(--bs-font-monospace)" w:hAnsi="var(--bs-font-monospace)"/>
          <w:color w:val="D63384"/>
          <w:sz w:val="21"/>
          <w:szCs w:val="21"/>
        </w:rPr>
        <w:t>&lt;button&gt;</w:t>
      </w:r>
      <w:r>
        <w:rPr>
          <w:rFonts w:ascii="Segoe UI" w:hAnsi="Segoe UI" w:cs="Segoe UI"/>
          <w:color w:val="212529"/>
        </w:rPr>
        <w:t>s, you can also make use of the </w:t>
      </w:r>
      <w:r>
        <w:rPr>
          <w:rStyle w:val="HTMLCode"/>
          <w:rFonts w:ascii="var(--bs-font-monospace)" w:hAnsi="var(--bs-font-monospace)"/>
          <w:color w:val="D63384"/>
          <w:sz w:val="21"/>
          <w:szCs w:val="21"/>
        </w:rPr>
        <w:t>disabled</w:t>
      </w:r>
      <w:r>
        <w:rPr>
          <w:rFonts w:ascii="Segoe UI" w:hAnsi="Segoe UI" w:cs="Segoe UI"/>
          <w:color w:val="212529"/>
        </w:rPr>
        <w:t> attribute instead of the </w:t>
      </w:r>
      <w:r>
        <w:rPr>
          <w:rStyle w:val="HTMLCode"/>
          <w:rFonts w:ascii="var(--bs-font-monospace)" w:hAnsi="var(--bs-font-monospace)"/>
          <w:color w:val="D63384"/>
          <w:sz w:val="21"/>
          <w:szCs w:val="21"/>
        </w:rPr>
        <w:t>.disabled</w:t>
      </w:r>
      <w:r>
        <w:rPr>
          <w:rFonts w:ascii="Segoe UI" w:hAnsi="Segoe UI" w:cs="Segoe UI"/>
          <w:color w:val="212529"/>
        </w:rPr>
        <w:t> class. Sadly, </w:t>
      </w:r>
      <w:r>
        <w:rPr>
          <w:rStyle w:val="HTMLCode"/>
          <w:rFonts w:ascii="var(--bs-font-monospace)" w:hAnsi="var(--bs-font-monospace)"/>
          <w:color w:val="D63384"/>
          <w:sz w:val="21"/>
          <w:szCs w:val="21"/>
        </w:rPr>
        <w:t>&lt;a&gt;</w:t>
      </w:r>
      <w:r>
        <w:rPr>
          <w:rFonts w:ascii="Segoe UI" w:hAnsi="Segoe UI" w:cs="Segoe UI"/>
          <w:color w:val="212529"/>
        </w:rPr>
        <w:t>s don’t support the disabled attribute.</w:t>
      </w:r>
    </w:p>
    <w:p w:rsidR="00BC5942" w:rsidRDefault="00BC5942" w:rsidP="00BC5942">
      <w:pPr>
        <w:shd w:val="clear" w:color="auto" w:fill="FFFFFF"/>
        <w:rPr>
          <w:rFonts w:ascii="Segoe UI" w:hAnsi="Segoe UI" w:cs="Segoe UI"/>
          <w:color w:val="212529"/>
        </w:rPr>
      </w:pPr>
      <w:r>
        <w:rPr>
          <w:rFonts w:ascii="Segoe UI" w:hAnsi="Segoe UI" w:cs="Segoe UI"/>
          <w:color w:val="212529"/>
        </w:rPr>
        <w:t>The current buttonA second itemA third button itemA fourth button itemA disabled button item</w:t>
      </w:r>
    </w:p>
    <w:p w:rsidR="00BC5942" w:rsidRDefault="00BC5942" w:rsidP="00BC5942">
      <w:pPr>
        <w:shd w:val="clear" w:color="auto" w:fill="FFFFFF"/>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The current button</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w:t>
      </w:r>
      <w:r>
        <w:rPr>
          <w:rStyle w:val="p"/>
          <w:rFonts w:ascii="var(--bs-font-monospace)" w:hAnsi="var(--bs-font-monospace)"/>
          <w:color w:val="212529"/>
        </w:rPr>
        <w:t>&gt;</w:t>
      </w:r>
      <w:r>
        <w:rPr>
          <w:rStyle w:val="HTMLCode"/>
          <w:rFonts w:ascii="var(--bs-font-monospace)" w:hAnsi="var(--bs-font-monospace)"/>
          <w:color w:val="212529"/>
        </w:rPr>
        <w:t>A second item</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w:t>
      </w:r>
      <w:r>
        <w:rPr>
          <w:rStyle w:val="p"/>
          <w:rFonts w:ascii="var(--bs-font-monospace)" w:hAnsi="var(--bs-font-monospace)"/>
          <w:color w:val="212529"/>
        </w:rPr>
        <w:t>&gt;</w:t>
      </w:r>
      <w:r>
        <w:rPr>
          <w:rStyle w:val="HTMLCode"/>
          <w:rFonts w:ascii="var(--bs-font-monospace)" w:hAnsi="var(--bs-font-monospace)"/>
          <w:color w:val="212529"/>
        </w:rPr>
        <w:t>A third button item</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w:t>
      </w:r>
      <w:r>
        <w:rPr>
          <w:rStyle w:val="p"/>
          <w:rFonts w:ascii="var(--bs-font-monospace)" w:hAnsi="var(--bs-font-monospace)"/>
          <w:color w:val="212529"/>
        </w:rPr>
        <w:t>&gt;</w:t>
      </w:r>
      <w:r>
        <w:rPr>
          <w:rStyle w:val="HTMLCode"/>
          <w:rFonts w:ascii="var(--bs-font-monospace)" w:hAnsi="var(--bs-font-monospace)"/>
          <w:color w:val="212529"/>
        </w:rPr>
        <w:t>A fourth button item</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w:t>
      </w:r>
      <w:r>
        <w:rPr>
          <w:rStyle w:val="HTMLCode"/>
          <w:rFonts w:ascii="var(--bs-font-monospace)" w:hAnsi="var(--bs-font-monospace)"/>
          <w:color w:val="212529"/>
        </w:rPr>
        <w:t xml:space="preserve"> </w:t>
      </w:r>
      <w:r>
        <w:rPr>
          <w:rStyle w:val="na"/>
          <w:rFonts w:ascii="var(--bs-font-monospace)" w:hAnsi="var(--bs-font-monospace)"/>
          <w:color w:val="006EE0"/>
        </w:rPr>
        <w:t>disabled</w:t>
      </w:r>
      <w:r>
        <w:rPr>
          <w:rStyle w:val="p"/>
          <w:rFonts w:ascii="var(--bs-font-monospace)" w:hAnsi="var(--bs-font-monospace)"/>
          <w:color w:val="212529"/>
        </w:rPr>
        <w:t>&gt;</w:t>
      </w:r>
      <w:r>
        <w:rPr>
          <w:rStyle w:val="HTMLCode"/>
          <w:rFonts w:ascii="var(--bs-font-monospace)" w:hAnsi="var(--bs-font-monospace)"/>
          <w:color w:val="212529"/>
        </w:rPr>
        <w:t>A disabled button item</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BC5942" w:rsidRDefault="00BC5942" w:rsidP="00BC5942">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eading2"/>
        <w:shd w:val="clear" w:color="auto" w:fill="FFFFFF"/>
        <w:rPr>
          <w:rFonts w:ascii="Segoe UI" w:hAnsi="Segoe UI" w:cs="Segoe UI"/>
          <w:b w:val="0"/>
          <w:bCs w:val="0"/>
          <w:color w:val="212529"/>
        </w:rPr>
      </w:pPr>
      <w:bookmarkStart w:id="286" w:name="_Toc144064843"/>
      <w:r>
        <w:rPr>
          <w:rFonts w:ascii="Segoe UI" w:hAnsi="Segoe UI" w:cs="Segoe UI"/>
          <w:b w:val="0"/>
          <w:bCs w:val="0"/>
          <w:color w:val="212529"/>
        </w:rPr>
        <w:t>Flush</w:t>
      </w:r>
      <w:bookmarkEnd w:id="286"/>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Add </w:t>
      </w:r>
      <w:r>
        <w:rPr>
          <w:rStyle w:val="HTMLCode"/>
          <w:rFonts w:ascii="var(--bs-font-monospace)" w:hAnsi="var(--bs-font-monospace)"/>
          <w:color w:val="D63384"/>
          <w:sz w:val="21"/>
          <w:szCs w:val="21"/>
        </w:rPr>
        <w:t>.list-group-flush</w:t>
      </w:r>
      <w:r>
        <w:rPr>
          <w:rFonts w:ascii="Segoe UI" w:hAnsi="Segoe UI" w:cs="Segoe UI"/>
          <w:color w:val="212529"/>
        </w:rPr>
        <w:t> to remove some borders and rounded corners to render list group items edge-to-edge in a parent container (e.g., cards).</w:t>
      </w:r>
    </w:p>
    <w:p w:rsidR="00BC5942" w:rsidRDefault="00BC5942" w:rsidP="00BC5942">
      <w:pPr>
        <w:numPr>
          <w:ilvl w:val="0"/>
          <w:numId w:val="36"/>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 item</w:t>
      </w:r>
    </w:p>
    <w:p w:rsidR="00BC5942" w:rsidRDefault="00BC5942" w:rsidP="00BC5942">
      <w:pPr>
        <w:numPr>
          <w:ilvl w:val="0"/>
          <w:numId w:val="36"/>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second item</w:t>
      </w:r>
    </w:p>
    <w:p w:rsidR="00BC5942" w:rsidRDefault="00BC5942" w:rsidP="00BC5942">
      <w:pPr>
        <w:numPr>
          <w:ilvl w:val="0"/>
          <w:numId w:val="36"/>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third item</w:t>
      </w:r>
    </w:p>
    <w:p w:rsidR="00BC5942" w:rsidRDefault="00BC5942" w:rsidP="00BC5942">
      <w:pPr>
        <w:numPr>
          <w:ilvl w:val="0"/>
          <w:numId w:val="36"/>
        </w:num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fourth item</w:t>
      </w:r>
    </w:p>
    <w:p w:rsidR="00BC5942" w:rsidRDefault="00BC5942" w:rsidP="00BC5942">
      <w:pPr>
        <w:numPr>
          <w:ilvl w:val="0"/>
          <w:numId w:val="3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And a fifth one</w:t>
      </w:r>
    </w:p>
    <w:p w:rsidR="00BC5942" w:rsidRDefault="00BC5942" w:rsidP="00BC5942">
      <w:pPr>
        <w:shd w:val="clear" w:color="auto" w:fill="FFFFFF"/>
        <w:spacing w:after="0"/>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 list-group-flush"</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An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second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third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fourth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And a fifth one</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BC5942" w:rsidRDefault="00BC5942" w:rsidP="00BC5942">
      <w:pPr>
        <w:pStyle w:val="Heading2"/>
        <w:shd w:val="clear" w:color="auto" w:fill="FFFFFF"/>
        <w:rPr>
          <w:rFonts w:ascii="Segoe UI" w:hAnsi="Segoe UI" w:cs="Segoe UI"/>
          <w:b w:val="0"/>
          <w:bCs w:val="0"/>
          <w:color w:val="212529"/>
        </w:rPr>
      </w:pPr>
      <w:bookmarkStart w:id="287" w:name="_Toc144064844"/>
      <w:r>
        <w:rPr>
          <w:rFonts w:ascii="Segoe UI" w:hAnsi="Segoe UI" w:cs="Segoe UI"/>
          <w:b w:val="0"/>
          <w:bCs w:val="0"/>
          <w:color w:val="212529"/>
        </w:rPr>
        <w:t>Numbered</w:t>
      </w:r>
      <w:bookmarkEnd w:id="287"/>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Add the </w:t>
      </w:r>
      <w:r>
        <w:rPr>
          <w:rStyle w:val="HTMLCode"/>
          <w:rFonts w:ascii="var(--bs-font-monospace)" w:hAnsi="var(--bs-font-monospace)"/>
          <w:color w:val="D63384"/>
          <w:sz w:val="21"/>
          <w:szCs w:val="21"/>
        </w:rPr>
        <w:t>.list-group-numbered</w:t>
      </w:r>
      <w:r>
        <w:rPr>
          <w:rFonts w:ascii="Segoe UI" w:hAnsi="Segoe UI" w:cs="Segoe UI"/>
          <w:color w:val="212529"/>
        </w:rPr>
        <w:t> modifier class (and optionally use an </w:t>
      </w:r>
      <w:r>
        <w:rPr>
          <w:rStyle w:val="HTMLCode"/>
          <w:rFonts w:ascii="var(--bs-font-monospace)" w:hAnsi="var(--bs-font-monospace)"/>
          <w:color w:val="D63384"/>
          <w:sz w:val="21"/>
          <w:szCs w:val="21"/>
        </w:rPr>
        <w:t>&lt;ol&gt;</w:t>
      </w:r>
      <w:r>
        <w:rPr>
          <w:rFonts w:ascii="Segoe UI" w:hAnsi="Segoe UI" w:cs="Segoe UI"/>
          <w:color w:val="212529"/>
        </w:rPr>
        <w:t> element) to opt into numbered list group items. Numbers are generated via CSS (as opposed to a </w:t>
      </w:r>
      <w:r>
        <w:rPr>
          <w:rStyle w:val="HTMLCode"/>
          <w:rFonts w:ascii="var(--bs-font-monospace)" w:hAnsi="var(--bs-font-monospace)"/>
          <w:color w:val="D63384"/>
          <w:sz w:val="21"/>
          <w:szCs w:val="21"/>
        </w:rPr>
        <w:t>&lt;ol&gt;</w:t>
      </w:r>
      <w:r>
        <w:rPr>
          <w:rFonts w:ascii="Segoe UI" w:hAnsi="Segoe UI" w:cs="Segoe UI"/>
          <w:color w:val="212529"/>
        </w:rPr>
        <w:t>s default browser styling) for better placement inside list group items and to allow for better customization.</w:t>
      </w:r>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Numbers are generated by </w:t>
      </w:r>
      <w:r>
        <w:rPr>
          <w:rStyle w:val="HTMLCode"/>
          <w:rFonts w:ascii="var(--bs-font-monospace)" w:hAnsi="var(--bs-font-monospace)"/>
          <w:color w:val="D63384"/>
          <w:sz w:val="21"/>
          <w:szCs w:val="21"/>
        </w:rPr>
        <w:t>counter-reset</w:t>
      </w:r>
      <w:r>
        <w:rPr>
          <w:rFonts w:ascii="Segoe UI" w:hAnsi="Segoe UI" w:cs="Segoe UI"/>
          <w:color w:val="212529"/>
        </w:rPr>
        <w:t> on the </w:t>
      </w:r>
      <w:r>
        <w:rPr>
          <w:rStyle w:val="HTMLCode"/>
          <w:rFonts w:ascii="var(--bs-font-monospace)" w:hAnsi="var(--bs-font-monospace)"/>
          <w:color w:val="D63384"/>
          <w:sz w:val="21"/>
          <w:szCs w:val="21"/>
        </w:rPr>
        <w:t>&lt;ol&gt;</w:t>
      </w:r>
      <w:r>
        <w:rPr>
          <w:rFonts w:ascii="Segoe UI" w:hAnsi="Segoe UI" w:cs="Segoe UI"/>
          <w:color w:val="212529"/>
        </w:rPr>
        <w:t>, and then styled and placed with a </w:t>
      </w:r>
      <w:r>
        <w:rPr>
          <w:rStyle w:val="HTMLCode"/>
          <w:rFonts w:ascii="var(--bs-font-monospace)" w:hAnsi="var(--bs-font-monospace)"/>
          <w:color w:val="D63384"/>
          <w:sz w:val="21"/>
          <w:szCs w:val="21"/>
        </w:rPr>
        <w:t>::before</w:t>
      </w:r>
      <w:r>
        <w:rPr>
          <w:rFonts w:ascii="Segoe UI" w:hAnsi="Segoe UI" w:cs="Segoe UI"/>
          <w:color w:val="212529"/>
        </w:rPr>
        <w:t> pseudo-element on the </w:t>
      </w:r>
      <w:r>
        <w:rPr>
          <w:rStyle w:val="HTMLCode"/>
          <w:rFonts w:ascii="var(--bs-font-monospace)" w:hAnsi="var(--bs-font-monospace)"/>
          <w:color w:val="D63384"/>
          <w:sz w:val="21"/>
          <w:szCs w:val="21"/>
        </w:rPr>
        <w:t>&lt;li&gt;</w:t>
      </w:r>
      <w:r>
        <w:rPr>
          <w:rFonts w:ascii="Segoe UI" w:hAnsi="Segoe UI" w:cs="Segoe UI"/>
          <w:color w:val="212529"/>
        </w:rPr>
        <w:t> with </w:t>
      </w:r>
      <w:r>
        <w:rPr>
          <w:rStyle w:val="HTMLCode"/>
          <w:rFonts w:ascii="var(--bs-font-monospace)" w:hAnsi="var(--bs-font-monospace)"/>
          <w:color w:val="D63384"/>
          <w:sz w:val="21"/>
          <w:szCs w:val="21"/>
        </w:rPr>
        <w:t>counter-increment</w:t>
      </w:r>
      <w:r>
        <w:rPr>
          <w:rFonts w:ascii="Segoe UI" w:hAnsi="Segoe UI" w:cs="Segoe UI"/>
          <w:color w:val="212529"/>
        </w:rPr>
        <w:t> and </w:t>
      </w:r>
      <w:r>
        <w:rPr>
          <w:rStyle w:val="HTMLCode"/>
          <w:rFonts w:ascii="var(--bs-font-monospace)" w:hAnsi="var(--bs-font-monospace)"/>
          <w:color w:val="D63384"/>
          <w:sz w:val="21"/>
          <w:szCs w:val="21"/>
        </w:rPr>
        <w:t>content</w:t>
      </w:r>
      <w:r>
        <w:rPr>
          <w:rFonts w:ascii="Segoe UI" w:hAnsi="Segoe UI" w:cs="Segoe UI"/>
          <w:color w:val="212529"/>
        </w:rPr>
        <w:t>.</w:t>
      </w:r>
    </w:p>
    <w:p w:rsidR="00BC5942" w:rsidRDefault="00BC5942" w:rsidP="00BC5942">
      <w:pPr>
        <w:numPr>
          <w:ilvl w:val="0"/>
          <w:numId w:val="3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Cras justo odio</w:t>
      </w:r>
    </w:p>
    <w:p w:rsidR="00BC5942" w:rsidRDefault="00BC5942" w:rsidP="00BC5942">
      <w:pPr>
        <w:numPr>
          <w:ilvl w:val="0"/>
          <w:numId w:val="37"/>
        </w:num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Cras justo odio</w:t>
      </w:r>
    </w:p>
    <w:p w:rsidR="00BC5942" w:rsidRDefault="00BC5942" w:rsidP="00BC5942">
      <w:pPr>
        <w:numPr>
          <w:ilvl w:val="0"/>
          <w:numId w:val="37"/>
        </w:num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Cras justo odio</w:t>
      </w:r>
    </w:p>
    <w:p w:rsidR="00BC5942" w:rsidRDefault="00BC5942" w:rsidP="00BC5942">
      <w:pPr>
        <w:shd w:val="clear" w:color="auto" w:fill="FFFFFF"/>
        <w:spacing w:after="0"/>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ol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 list-group-numbered"</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Cras justo odio</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Cras justo odio</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Cras justo odio</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ol</w:t>
      </w:r>
      <w:r>
        <w:rPr>
          <w:rStyle w:val="p"/>
          <w:rFonts w:ascii="var(--bs-font-monospace)" w:hAnsi="var(--bs-font-monospace)"/>
          <w:color w:val="212529"/>
        </w:rPr>
        <w:t>&gt;</w:t>
      </w:r>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These work great with custom content as well.</w:t>
      </w:r>
    </w:p>
    <w:p w:rsidR="00BC5942" w:rsidRDefault="00BC5942" w:rsidP="00BC5942">
      <w:pPr>
        <w:numPr>
          <w:ilvl w:val="0"/>
          <w:numId w:val="3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Subheading</w:t>
      </w:r>
    </w:p>
    <w:p w:rsidR="00BC5942" w:rsidRDefault="00BC5942" w:rsidP="00BC5942">
      <w:pPr>
        <w:shd w:val="clear" w:color="auto" w:fill="FFFFFF"/>
        <w:spacing w:before="100" w:beforeAutospacing="1" w:after="100" w:afterAutospacing="1"/>
        <w:ind w:left="720"/>
        <w:rPr>
          <w:rFonts w:ascii="Segoe UI" w:hAnsi="Segoe UI" w:cs="Segoe UI"/>
          <w:color w:val="212529"/>
        </w:rPr>
      </w:pPr>
      <w:r>
        <w:rPr>
          <w:rFonts w:ascii="Segoe UI" w:hAnsi="Segoe UI" w:cs="Segoe UI"/>
          <w:color w:val="212529"/>
        </w:rPr>
        <w:t>Cras justo odio</w:t>
      </w:r>
    </w:p>
    <w:p w:rsidR="00BC5942" w:rsidRDefault="00BC5942" w:rsidP="00BC5942">
      <w:pPr>
        <w:shd w:val="clear" w:color="auto" w:fill="FFFFFF"/>
        <w:spacing w:before="100" w:beforeAutospacing="1" w:after="100" w:afterAutospacing="1"/>
        <w:ind w:left="720"/>
        <w:rPr>
          <w:rFonts w:ascii="Segoe UI" w:hAnsi="Segoe UI" w:cs="Segoe UI"/>
          <w:color w:val="212529"/>
        </w:rPr>
      </w:pPr>
      <w:r>
        <w:rPr>
          <w:rStyle w:val="badge"/>
          <w:rFonts w:ascii="Segoe UI" w:hAnsi="Segoe UI" w:cs="Segoe UI"/>
          <w:b/>
          <w:bCs/>
          <w:color w:val="FFFFFF"/>
          <w:sz w:val="18"/>
          <w:szCs w:val="18"/>
        </w:rPr>
        <w:t>14</w:t>
      </w:r>
    </w:p>
    <w:p w:rsidR="00BC5942" w:rsidRDefault="00BC5942" w:rsidP="00BC5942">
      <w:pPr>
        <w:numPr>
          <w:ilvl w:val="0"/>
          <w:numId w:val="38"/>
        </w:num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Subheading</w:t>
      </w:r>
    </w:p>
    <w:p w:rsidR="00BC5942" w:rsidRDefault="00BC5942" w:rsidP="00BC5942">
      <w:p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ind w:left="720"/>
        <w:rPr>
          <w:rFonts w:ascii="Segoe UI" w:hAnsi="Segoe UI" w:cs="Segoe UI"/>
          <w:color w:val="212529"/>
        </w:rPr>
      </w:pPr>
      <w:r>
        <w:rPr>
          <w:rFonts w:ascii="Segoe UI" w:hAnsi="Segoe UI" w:cs="Segoe UI"/>
          <w:color w:val="212529"/>
        </w:rPr>
        <w:t>Cras justo odio</w:t>
      </w:r>
    </w:p>
    <w:p w:rsidR="00BC5942" w:rsidRDefault="00BC5942" w:rsidP="00BC5942">
      <w:p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ind w:left="720"/>
        <w:rPr>
          <w:rFonts w:ascii="Segoe UI" w:hAnsi="Segoe UI" w:cs="Segoe UI"/>
          <w:color w:val="212529"/>
        </w:rPr>
      </w:pPr>
      <w:r>
        <w:rPr>
          <w:rStyle w:val="badge"/>
          <w:rFonts w:ascii="Segoe UI" w:hAnsi="Segoe UI" w:cs="Segoe UI"/>
          <w:b/>
          <w:bCs/>
          <w:color w:val="FFFFFF"/>
          <w:sz w:val="18"/>
          <w:szCs w:val="18"/>
        </w:rPr>
        <w:t>14</w:t>
      </w:r>
    </w:p>
    <w:p w:rsidR="00BC5942" w:rsidRDefault="00BC5942" w:rsidP="00BC5942">
      <w:pPr>
        <w:numPr>
          <w:ilvl w:val="0"/>
          <w:numId w:val="38"/>
        </w:num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Subheading</w:t>
      </w:r>
    </w:p>
    <w:p w:rsidR="00BC5942" w:rsidRDefault="00BC5942" w:rsidP="00BC5942">
      <w:p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ind w:left="720"/>
        <w:rPr>
          <w:rFonts w:ascii="Segoe UI" w:hAnsi="Segoe UI" w:cs="Segoe UI"/>
          <w:color w:val="212529"/>
        </w:rPr>
      </w:pPr>
      <w:r>
        <w:rPr>
          <w:rFonts w:ascii="Segoe UI" w:hAnsi="Segoe UI" w:cs="Segoe UI"/>
          <w:color w:val="212529"/>
        </w:rPr>
        <w:t>Cras justo odio</w:t>
      </w:r>
    </w:p>
    <w:p w:rsidR="00BC5942" w:rsidRDefault="00BC5942" w:rsidP="00BC5942">
      <w:p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ind w:left="720"/>
        <w:rPr>
          <w:rFonts w:ascii="Segoe UI" w:hAnsi="Segoe UI" w:cs="Segoe UI"/>
          <w:color w:val="212529"/>
        </w:rPr>
      </w:pPr>
      <w:r>
        <w:rPr>
          <w:rStyle w:val="badge"/>
          <w:rFonts w:ascii="Segoe UI" w:hAnsi="Segoe UI" w:cs="Segoe UI"/>
          <w:b/>
          <w:bCs/>
          <w:color w:val="FFFFFF"/>
          <w:sz w:val="18"/>
          <w:szCs w:val="18"/>
        </w:rPr>
        <w:t>14</w:t>
      </w:r>
    </w:p>
    <w:p w:rsidR="00BC5942" w:rsidRDefault="00BC5942" w:rsidP="00BC5942">
      <w:pPr>
        <w:shd w:val="clear" w:color="auto" w:fill="FFFFFF"/>
        <w:spacing w:after="0"/>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ol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 list-group-numbered"</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d-flex justify-content-between align-items-start"</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"ms-2 me-auto"</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"fw-bold"</w:t>
      </w:r>
      <w:r>
        <w:rPr>
          <w:rStyle w:val="p"/>
          <w:rFonts w:ascii="var(--bs-font-monospace)" w:hAnsi="var(--bs-font-monospace)"/>
          <w:color w:val="212529"/>
        </w:rPr>
        <w:t>&gt;</w:t>
      </w:r>
      <w:r>
        <w:rPr>
          <w:rStyle w:val="HTMLCode"/>
          <w:rFonts w:ascii="var(--bs-font-monospace)" w:hAnsi="var(--bs-font-monospace)"/>
          <w:color w:val="212529"/>
        </w:rPr>
        <w:t>Subheading</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Cras justo odio</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bg-primary rounded-pill"</w:t>
      </w:r>
      <w:r>
        <w:rPr>
          <w:rStyle w:val="p"/>
          <w:rFonts w:ascii="var(--bs-font-monospace)" w:hAnsi="var(--bs-font-monospace)"/>
          <w:color w:val="212529"/>
        </w:rPr>
        <w:t>&gt;</w:t>
      </w:r>
      <w:r>
        <w:rPr>
          <w:rStyle w:val="HTMLCode"/>
          <w:rFonts w:ascii="var(--bs-font-monospace)" w:hAnsi="var(--bs-font-monospace)"/>
          <w:color w:val="212529"/>
        </w:rPr>
        <w:t>14</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d-flex justify-content-between align-items-start"</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"ms-2 me-auto"</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"fw-bold"</w:t>
      </w:r>
      <w:r>
        <w:rPr>
          <w:rStyle w:val="p"/>
          <w:rFonts w:ascii="var(--bs-font-monospace)" w:hAnsi="var(--bs-font-monospace)"/>
          <w:color w:val="212529"/>
        </w:rPr>
        <w:t>&gt;</w:t>
      </w:r>
      <w:r>
        <w:rPr>
          <w:rStyle w:val="HTMLCode"/>
          <w:rFonts w:ascii="var(--bs-font-monospace)" w:hAnsi="var(--bs-font-monospace)"/>
          <w:color w:val="212529"/>
        </w:rPr>
        <w:t>Subheading</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Cras justo odio</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bg-primary rounded-pill"</w:t>
      </w:r>
      <w:r>
        <w:rPr>
          <w:rStyle w:val="p"/>
          <w:rFonts w:ascii="var(--bs-font-monospace)" w:hAnsi="var(--bs-font-monospace)"/>
          <w:color w:val="212529"/>
        </w:rPr>
        <w:t>&gt;</w:t>
      </w:r>
      <w:r>
        <w:rPr>
          <w:rStyle w:val="HTMLCode"/>
          <w:rFonts w:ascii="var(--bs-font-monospace)" w:hAnsi="var(--bs-font-monospace)"/>
          <w:color w:val="212529"/>
        </w:rPr>
        <w:t>14</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d-flex justify-content-between align-items-start"</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"ms-2 me-auto"</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"fw-bold"</w:t>
      </w:r>
      <w:r>
        <w:rPr>
          <w:rStyle w:val="p"/>
          <w:rFonts w:ascii="var(--bs-font-monospace)" w:hAnsi="var(--bs-font-monospace)"/>
          <w:color w:val="212529"/>
        </w:rPr>
        <w:t>&gt;</w:t>
      </w:r>
      <w:r>
        <w:rPr>
          <w:rStyle w:val="HTMLCode"/>
          <w:rFonts w:ascii="var(--bs-font-monospace)" w:hAnsi="var(--bs-font-monospace)"/>
          <w:color w:val="212529"/>
        </w:rPr>
        <w:t>Subheading</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Cras justo odio</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bg-primary rounded-pill"</w:t>
      </w:r>
      <w:r>
        <w:rPr>
          <w:rStyle w:val="p"/>
          <w:rFonts w:ascii="var(--bs-font-monospace)" w:hAnsi="var(--bs-font-monospace)"/>
          <w:color w:val="212529"/>
        </w:rPr>
        <w:t>&gt;</w:t>
      </w:r>
      <w:r>
        <w:rPr>
          <w:rStyle w:val="HTMLCode"/>
          <w:rFonts w:ascii="var(--bs-font-monospace)" w:hAnsi="var(--bs-font-monospace)"/>
          <w:color w:val="212529"/>
        </w:rPr>
        <w:t>14</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ol</w:t>
      </w:r>
      <w:r>
        <w:rPr>
          <w:rStyle w:val="p"/>
          <w:rFonts w:ascii="var(--bs-font-monospace)" w:hAnsi="var(--bs-font-monospace)"/>
          <w:color w:val="212529"/>
        </w:rPr>
        <w:t>&gt;</w:t>
      </w:r>
    </w:p>
    <w:p w:rsidR="00BC5942" w:rsidRDefault="00BC5942" w:rsidP="00BC5942">
      <w:pPr>
        <w:pStyle w:val="Heading2"/>
        <w:shd w:val="clear" w:color="auto" w:fill="FFFFFF"/>
        <w:rPr>
          <w:rFonts w:ascii="Segoe UI" w:hAnsi="Segoe UI" w:cs="Segoe UI"/>
          <w:b w:val="0"/>
          <w:bCs w:val="0"/>
          <w:color w:val="212529"/>
        </w:rPr>
      </w:pPr>
      <w:bookmarkStart w:id="288" w:name="_Toc144064845"/>
      <w:r>
        <w:rPr>
          <w:rFonts w:ascii="Segoe UI" w:hAnsi="Segoe UI" w:cs="Segoe UI"/>
          <w:b w:val="0"/>
          <w:bCs w:val="0"/>
          <w:color w:val="212529"/>
        </w:rPr>
        <w:t>Horizontal</w:t>
      </w:r>
      <w:bookmarkEnd w:id="288"/>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Add </w:t>
      </w:r>
      <w:r>
        <w:rPr>
          <w:rStyle w:val="HTMLCode"/>
          <w:rFonts w:ascii="var(--bs-font-monospace)" w:hAnsi="var(--bs-font-monospace)"/>
          <w:color w:val="D63384"/>
          <w:sz w:val="21"/>
          <w:szCs w:val="21"/>
        </w:rPr>
        <w:t>.list-group-horizontal</w:t>
      </w:r>
      <w:r>
        <w:rPr>
          <w:rFonts w:ascii="Segoe UI" w:hAnsi="Segoe UI" w:cs="Segoe UI"/>
          <w:color w:val="212529"/>
        </w:rPr>
        <w:t> to change the layout of list group items from vertical to horizontal across all breakpoints. Alternatively, choose a responsive variant </w:t>
      </w:r>
      <w:r>
        <w:rPr>
          <w:rStyle w:val="HTMLCode"/>
          <w:rFonts w:ascii="var(--bs-font-monospace)" w:hAnsi="var(--bs-font-monospace)"/>
          <w:color w:val="D63384"/>
          <w:sz w:val="21"/>
          <w:szCs w:val="21"/>
        </w:rPr>
        <w:t>.list-group-horizontal-{sm|md|lg|xl|xxl}</w:t>
      </w:r>
      <w:r>
        <w:rPr>
          <w:rFonts w:ascii="Segoe UI" w:hAnsi="Segoe UI" w:cs="Segoe UI"/>
          <w:color w:val="212529"/>
        </w:rPr>
        <w:t> to make a list group horizontal starting at that breakpoint’s </w:t>
      </w:r>
      <w:r>
        <w:rPr>
          <w:rStyle w:val="HTMLCode"/>
          <w:rFonts w:ascii="var(--bs-font-monospace)" w:hAnsi="var(--bs-font-monospace)"/>
          <w:color w:val="D63384"/>
          <w:sz w:val="21"/>
          <w:szCs w:val="21"/>
        </w:rPr>
        <w:t>min-width</w:t>
      </w:r>
      <w:r>
        <w:rPr>
          <w:rFonts w:ascii="Segoe UI" w:hAnsi="Segoe UI" w:cs="Segoe UI"/>
          <w:color w:val="212529"/>
        </w:rPr>
        <w:t>. Currently </w:t>
      </w:r>
      <w:r>
        <w:rPr>
          <w:rStyle w:val="Strong"/>
          <w:rFonts w:ascii="Segoe UI" w:hAnsi="Segoe UI" w:cs="Segoe UI"/>
          <w:color w:val="212529"/>
        </w:rPr>
        <w:t>horizontal list groups cannot be combined with flush list groups.</w:t>
      </w:r>
    </w:p>
    <w:p w:rsidR="00BC5942" w:rsidRDefault="00BC5942" w:rsidP="00BC5942">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ProTip:</w:t>
      </w:r>
      <w:r>
        <w:rPr>
          <w:rFonts w:ascii="Segoe UI" w:hAnsi="Segoe UI" w:cs="Segoe UI"/>
          <w:color w:val="212529"/>
        </w:rPr>
        <w:t> Want equal-width list group items when horizontal? Add </w:t>
      </w:r>
      <w:r>
        <w:rPr>
          <w:rStyle w:val="HTMLCode"/>
          <w:rFonts w:ascii="var(--bs-font-monospace)" w:hAnsi="var(--bs-font-monospace)"/>
          <w:color w:val="D63384"/>
          <w:sz w:val="21"/>
          <w:szCs w:val="21"/>
        </w:rPr>
        <w:t>.flex-fill</w:t>
      </w:r>
      <w:r>
        <w:rPr>
          <w:rFonts w:ascii="Segoe UI" w:hAnsi="Segoe UI" w:cs="Segoe UI"/>
          <w:color w:val="212529"/>
        </w:rPr>
        <w:t> to each list group item.</w:t>
      </w:r>
    </w:p>
    <w:p w:rsidR="00BC5942" w:rsidRDefault="00BC5942" w:rsidP="00BC5942">
      <w:pPr>
        <w:numPr>
          <w:ilvl w:val="0"/>
          <w:numId w:val="3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 item</w:t>
      </w:r>
    </w:p>
    <w:p w:rsidR="00BC5942" w:rsidRDefault="00BC5942" w:rsidP="00BC5942">
      <w:pPr>
        <w:numPr>
          <w:ilvl w:val="0"/>
          <w:numId w:val="39"/>
        </w:numPr>
        <w:pBdr>
          <w:top w:val="single" w:sz="6" w:space="0" w:color="auto"/>
          <w:left w:val="single" w:sz="2"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second item</w:t>
      </w:r>
    </w:p>
    <w:p w:rsidR="00BC5942" w:rsidRDefault="00BC5942" w:rsidP="00BC5942">
      <w:pPr>
        <w:numPr>
          <w:ilvl w:val="0"/>
          <w:numId w:val="39"/>
        </w:numPr>
        <w:pBdr>
          <w:top w:val="single" w:sz="6" w:space="0" w:color="auto"/>
          <w:left w:val="single" w:sz="2"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third item</w:t>
      </w:r>
    </w:p>
    <w:p w:rsidR="00BC5942" w:rsidRDefault="00BC5942" w:rsidP="00BC5942">
      <w:pPr>
        <w:numPr>
          <w:ilvl w:val="0"/>
          <w:numId w:val="4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 item</w:t>
      </w:r>
    </w:p>
    <w:p w:rsidR="00BC5942" w:rsidRDefault="00BC5942" w:rsidP="00BC5942">
      <w:pPr>
        <w:numPr>
          <w:ilvl w:val="0"/>
          <w:numId w:val="40"/>
        </w:numPr>
        <w:pBdr>
          <w:top w:val="single" w:sz="6" w:space="0" w:color="auto"/>
          <w:left w:val="single" w:sz="2"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second item</w:t>
      </w:r>
    </w:p>
    <w:p w:rsidR="00BC5942" w:rsidRDefault="00BC5942" w:rsidP="00BC5942">
      <w:pPr>
        <w:numPr>
          <w:ilvl w:val="0"/>
          <w:numId w:val="40"/>
        </w:numPr>
        <w:pBdr>
          <w:top w:val="single" w:sz="6" w:space="0" w:color="auto"/>
          <w:left w:val="single" w:sz="2"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third item</w:t>
      </w:r>
    </w:p>
    <w:p w:rsidR="00BC5942" w:rsidRDefault="00BC5942" w:rsidP="00BC5942">
      <w:pPr>
        <w:numPr>
          <w:ilvl w:val="0"/>
          <w:numId w:val="4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 item</w:t>
      </w:r>
    </w:p>
    <w:p w:rsidR="00BC5942" w:rsidRDefault="00BC5942" w:rsidP="00BC5942">
      <w:pPr>
        <w:numPr>
          <w:ilvl w:val="0"/>
          <w:numId w:val="41"/>
        </w:numPr>
        <w:pBdr>
          <w:top w:val="single" w:sz="6" w:space="0" w:color="auto"/>
          <w:left w:val="single" w:sz="2"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second item</w:t>
      </w:r>
    </w:p>
    <w:p w:rsidR="00BC5942" w:rsidRDefault="00BC5942" w:rsidP="00BC5942">
      <w:pPr>
        <w:numPr>
          <w:ilvl w:val="0"/>
          <w:numId w:val="41"/>
        </w:numPr>
        <w:pBdr>
          <w:top w:val="single" w:sz="6" w:space="0" w:color="auto"/>
          <w:left w:val="single" w:sz="2"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third item</w:t>
      </w:r>
    </w:p>
    <w:p w:rsidR="00BC5942" w:rsidRDefault="00BC5942" w:rsidP="00BC5942">
      <w:pPr>
        <w:numPr>
          <w:ilvl w:val="0"/>
          <w:numId w:val="4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 item</w:t>
      </w:r>
    </w:p>
    <w:p w:rsidR="00BC5942" w:rsidRDefault="00BC5942" w:rsidP="00BC5942">
      <w:pPr>
        <w:numPr>
          <w:ilvl w:val="0"/>
          <w:numId w:val="42"/>
        </w:numPr>
        <w:pBdr>
          <w:top w:val="single" w:sz="6" w:space="0" w:color="auto"/>
          <w:left w:val="single" w:sz="2"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second item</w:t>
      </w:r>
    </w:p>
    <w:p w:rsidR="00BC5942" w:rsidRDefault="00BC5942" w:rsidP="00BC5942">
      <w:pPr>
        <w:numPr>
          <w:ilvl w:val="0"/>
          <w:numId w:val="42"/>
        </w:numPr>
        <w:pBdr>
          <w:top w:val="single" w:sz="6" w:space="0" w:color="auto"/>
          <w:left w:val="single" w:sz="2"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third item</w:t>
      </w:r>
    </w:p>
    <w:p w:rsidR="00BC5942" w:rsidRDefault="00BC5942" w:rsidP="00BC5942">
      <w:pPr>
        <w:numPr>
          <w:ilvl w:val="0"/>
          <w:numId w:val="4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 item</w:t>
      </w:r>
    </w:p>
    <w:p w:rsidR="00BC5942" w:rsidRDefault="00BC5942" w:rsidP="00BC5942">
      <w:pPr>
        <w:numPr>
          <w:ilvl w:val="0"/>
          <w:numId w:val="43"/>
        </w:numPr>
        <w:pBdr>
          <w:top w:val="single" w:sz="6" w:space="0" w:color="auto"/>
          <w:left w:val="single" w:sz="2"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second item</w:t>
      </w:r>
    </w:p>
    <w:p w:rsidR="00BC5942" w:rsidRDefault="00BC5942" w:rsidP="00BC5942">
      <w:pPr>
        <w:numPr>
          <w:ilvl w:val="0"/>
          <w:numId w:val="43"/>
        </w:numPr>
        <w:pBdr>
          <w:top w:val="single" w:sz="6" w:space="0" w:color="auto"/>
          <w:left w:val="single" w:sz="2"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third item</w:t>
      </w:r>
    </w:p>
    <w:p w:rsidR="00BC5942" w:rsidRDefault="00BC5942" w:rsidP="00BC5942">
      <w:pPr>
        <w:numPr>
          <w:ilvl w:val="0"/>
          <w:numId w:val="4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 item</w:t>
      </w:r>
    </w:p>
    <w:p w:rsidR="00BC5942" w:rsidRDefault="00BC5942" w:rsidP="00BC5942">
      <w:pPr>
        <w:numPr>
          <w:ilvl w:val="0"/>
          <w:numId w:val="44"/>
        </w:numPr>
        <w:pBdr>
          <w:top w:val="single" w:sz="6" w:space="0" w:color="auto"/>
          <w:left w:val="single" w:sz="2"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second item</w:t>
      </w:r>
    </w:p>
    <w:p w:rsidR="00BC5942" w:rsidRDefault="00BC5942" w:rsidP="00BC5942">
      <w:pPr>
        <w:numPr>
          <w:ilvl w:val="0"/>
          <w:numId w:val="44"/>
        </w:numPr>
        <w:pBdr>
          <w:top w:val="single" w:sz="6" w:space="0" w:color="auto"/>
          <w:left w:val="single" w:sz="2"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third item</w:t>
      </w:r>
    </w:p>
    <w:p w:rsidR="00BC5942" w:rsidRDefault="00BC5942" w:rsidP="00BC5942">
      <w:pPr>
        <w:shd w:val="clear" w:color="auto" w:fill="FFFFFF"/>
        <w:spacing w:after="0"/>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 list-group-horizontal"</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An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second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third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 list-group-horizontal-sm"</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An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second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third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 list-group-horizontal-md"</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An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second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third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 list-group-horizontal-lg"</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An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second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third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 list-group-horizontal-xl"</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An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second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third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 list-group-horizontal-xxl"</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An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second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third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BC5942" w:rsidRDefault="00BC5942" w:rsidP="00BC5942">
      <w:pPr>
        <w:pStyle w:val="Heading2"/>
        <w:shd w:val="clear" w:color="auto" w:fill="FFFFFF"/>
        <w:rPr>
          <w:rFonts w:ascii="Segoe UI" w:hAnsi="Segoe UI" w:cs="Segoe UI"/>
          <w:b w:val="0"/>
          <w:bCs w:val="0"/>
          <w:color w:val="212529"/>
        </w:rPr>
      </w:pPr>
      <w:bookmarkStart w:id="289" w:name="_Toc144064846"/>
      <w:r>
        <w:rPr>
          <w:rFonts w:ascii="Segoe UI" w:hAnsi="Segoe UI" w:cs="Segoe UI"/>
          <w:b w:val="0"/>
          <w:bCs w:val="0"/>
          <w:color w:val="212529"/>
        </w:rPr>
        <w:t>Contextual classes</w:t>
      </w:r>
      <w:bookmarkEnd w:id="289"/>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Use contextual classes to style list items with a stateful background and color.</w:t>
      </w:r>
    </w:p>
    <w:p w:rsidR="00BC5942" w:rsidRDefault="00BC5942" w:rsidP="00BC5942">
      <w:pPr>
        <w:numPr>
          <w:ilvl w:val="0"/>
          <w:numId w:val="4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simple default list group item</w:t>
      </w:r>
    </w:p>
    <w:p w:rsidR="00BC5942" w:rsidRDefault="00BC5942" w:rsidP="00BC5942">
      <w:pPr>
        <w:numPr>
          <w:ilvl w:val="0"/>
          <w:numId w:val="45"/>
        </w:numPr>
        <w:pBdr>
          <w:top w:val="single" w:sz="2" w:space="0" w:color="auto"/>
          <w:left w:val="single" w:sz="6" w:space="0" w:color="auto"/>
          <w:bottom w:val="single" w:sz="6" w:space="0" w:color="auto"/>
          <w:right w:val="single" w:sz="6" w:space="0" w:color="auto"/>
        </w:pBdr>
        <w:shd w:val="clear" w:color="auto" w:fill="CFE2FF"/>
        <w:spacing w:before="100" w:beforeAutospacing="1" w:after="100" w:afterAutospacing="1" w:line="240" w:lineRule="auto"/>
        <w:rPr>
          <w:rFonts w:ascii="Segoe UI" w:hAnsi="Segoe UI" w:cs="Segoe UI"/>
          <w:color w:val="084298"/>
        </w:rPr>
      </w:pPr>
      <w:r>
        <w:rPr>
          <w:rFonts w:ascii="Segoe UI" w:hAnsi="Segoe UI" w:cs="Segoe UI"/>
          <w:color w:val="084298"/>
        </w:rPr>
        <w:t>A simple primary list group item</w:t>
      </w:r>
    </w:p>
    <w:p w:rsidR="00BC5942" w:rsidRDefault="00BC5942" w:rsidP="00BC5942">
      <w:pPr>
        <w:numPr>
          <w:ilvl w:val="0"/>
          <w:numId w:val="45"/>
        </w:numPr>
        <w:pBdr>
          <w:top w:val="single" w:sz="2" w:space="0" w:color="auto"/>
          <w:left w:val="single" w:sz="6" w:space="0" w:color="auto"/>
          <w:bottom w:val="single" w:sz="6" w:space="0" w:color="auto"/>
          <w:right w:val="single" w:sz="6" w:space="0" w:color="auto"/>
        </w:pBdr>
        <w:shd w:val="clear" w:color="auto" w:fill="E2E3E5"/>
        <w:spacing w:before="100" w:beforeAutospacing="1" w:after="100" w:afterAutospacing="1" w:line="240" w:lineRule="auto"/>
        <w:rPr>
          <w:rFonts w:ascii="Segoe UI" w:hAnsi="Segoe UI" w:cs="Segoe UI"/>
          <w:color w:val="41464B"/>
        </w:rPr>
      </w:pPr>
      <w:r>
        <w:rPr>
          <w:rFonts w:ascii="Segoe UI" w:hAnsi="Segoe UI" w:cs="Segoe UI"/>
          <w:color w:val="41464B"/>
        </w:rPr>
        <w:t>A simple secondary list group item</w:t>
      </w:r>
    </w:p>
    <w:p w:rsidR="00BC5942" w:rsidRDefault="00BC5942" w:rsidP="00BC5942">
      <w:pPr>
        <w:numPr>
          <w:ilvl w:val="0"/>
          <w:numId w:val="45"/>
        </w:numPr>
        <w:pBdr>
          <w:top w:val="single" w:sz="2" w:space="0" w:color="auto"/>
          <w:left w:val="single" w:sz="6" w:space="0" w:color="auto"/>
          <w:bottom w:val="single" w:sz="6" w:space="0" w:color="auto"/>
          <w:right w:val="single" w:sz="6" w:space="0" w:color="auto"/>
        </w:pBdr>
        <w:shd w:val="clear" w:color="auto" w:fill="D1E7DD"/>
        <w:spacing w:before="100" w:beforeAutospacing="1" w:after="100" w:afterAutospacing="1" w:line="240" w:lineRule="auto"/>
        <w:rPr>
          <w:rFonts w:ascii="Segoe UI" w:hAnsi="Segoe UI" w:cs="Segoe UI"/>
          <w:color w:val="0F5132"/>
        </w:rPr>
      </w:pPr>
      <w:r>
        <w:rPr>
          <w:rFonts w:ascii="Segoe UI" w:hAnsi="Segoe UI" w:cs="Segoe UI"/>
          <w:color w:val="0F5132"/>
        </w:rPr>
        <w:t>A simple success list group item</w:t>
      </w:r>
    </w:p>
    <w:p w:rsidR="00BC5942" w:rsidRDefault="00BC5942" w:rsidP="00BC5942">
      <w:pPr>
        <w:numPr>
          <w:ilvl w:val="0"/>
          <w:numId w:val="45"/>
        </w:numPr>
        <w:pBdr>
          <w:top w:val="single" w:sz="2" w:space="0" w:color="auto"/>
          <w:left w:val="single" w:sz="6" w:space="0" w:color="auto"/>
          <w:bottom w:val="single" w:sz="6" w:space="0" w:color="auto"/>
          <w:right w:val="single" w:sz="6" w:space="0" w:color="auto"/>
        </w:pBdr>
        <w:shd w:val="clear" w:color="auto" w:fill="F8D7DA"/>
        <w:spacing w:before="100" w:beforeAutospacing="1" w:after="100" w:afterAutospacing="1" w:line="240" w:lineRule="auto"/>
        <w:rPr>
          <w:rFonts w:ascii="Segoe UI" w:hAnsi="Segoe UI" w:cs="Segoe UI"/>
          <w:color w:val="842029"/>
        </w:rPr>
      </w:pPr>
      <w:r>
        <w:rPr>
          <w:rFonts w:ascii="Segoe UI" w:hAnsi="Segoe UI" w:cs="Segoe UI"/>
          <w:color w:val="842029"/>
        </w:rPr>
        <w:t>A simple danger list group item</w:t>
      </w:r>
    </w:p>
    <w:p w:rsidR="00BC5942" w:rsidRDefault="00BC5942" w:rsidP="00BC5942">
      <w:pPr>
        <w:numPr>
          <w:ilvl w:val="0"/>
          <w:numId w:val="45"/>
        </w:numPr>
        <w:pBdr>
          <w:top w:val="single" w:sz="2" w:space="0" w:color="auto"/>
          <w:left w:val="single" w:sz="6" w:space="0" w:color="auto"/>
          <w:bottom w:val="single" w:sz="6" w:space="0" w:color="auto"/>
          <w:right w:val="single" w:sz="6" w:space="0" w:color="auto"/>
        </w:pBdr>
        <w:shd w:val="clear" w:color="auto" w:fill="FFF3CD"/>
        <w:spacing w:before="100" w:beforeAutospacing="1" w:after="100" w:afterAutospacing="1" w:line="240" w:lineRule="auto"/>
        <w:rPr>
          <w:rFonts w:ascii="Segoe UI" w:hAnsi="Segoe UI" w:cs="Segoe UI"/>
          <w:color w:val="664D03"/>
        </w:rPr>
      </w:pPr>
      <w:r>
        <w:rPr>
          <w:rFonts w:ascii="Segoe UI" w:hAnsi="Segoe UI" w:cs="Segoe UI"/>
          <w:color w:val="664D03"/>
        </w:rPr>
        <w:t>A simple warning list group item</w:t>
      </w:r>
    </w:p>
    <w:p w:rsidR="00BC5942" w:rsidRDefault="00BC5942" w:rsidP="00BC5942">
      <w:pPr>
        <w:numPr>
          <w:ilvl w:val="0"/>
          <w:numId w:val="45"/>
        </w:numPr>
        <w:pBdr>
          <w:top w:val="single" w:sz="2" w:space="0" w:color="auto"/>
          <w:left w:val="single" w:sz="6" w:space="0" w:color="auto"/>
          <w:bottom w:val="single" w:sz="6" w:space="0" w:color="auto"/>
          <w:right w:val="single" w:sz="6" w:space="0" w:color="auto"/>
        </w:pBdr>
        <w:shd w:val="clear" w:color="auto" w:fill="CFF4FC"/>
        <w:spacing w:before="100" w:beforeAutospacing="1" w:after="100" w:afterAutospacing="1" w:line="240" w:lineRule="auto"/>
        <w:rPr>
          <w:rFonts w:ascii="Segoe UI" w:hAnsi="Segoe UI" w:cs="Segoe UI"/>
          <w:color w:val="055160"/>
        </w:rPr>
      </w:pPr>
      <w:r>
        <w:rPr>
          <w:rFonts w:ascii="Segoe UI" w:hAnsi="Segoe UI" w:cs="Segoe UI"/>
          <w:color w:val="055160"/>
        </w:rPr>
        <w:t>A simple info list group item</w:t>
      </w:r>
    </w:p>
    <w:p w:rsidR="00BC5942" w:rsidRDefault="00BC5942" w:rsidP="00BC5942">
      <w:pPr>
        <w:numPr>
          <w:ilvl w:val="0"/>
          <w:numId w:val="45"/>
        </w:numPr>
        <w:pBdr>
          <w:top w:val="single" w:sz="2" w:space="0" w:color="auto"/>
          <w:left w:val="single" w:sz="6" w:space="0" w:color="auto"/>
          <w:bottom w:val="single" w:sz="6" w:space="0" w:color="auto"/>
          <w:right w:val="single" w:sz="6" w:space="0" w:color="auto"/>
        </w:pBdr>
        <w:shd w:val="clear" w:color="auto" w:fill="FEFEFE"/>
        <w:spacing w:before="100" w:beforeAutospacing="1" w:after="100" w:afterAutospacing="1" w:line="240" w:lineRule="auto"/>
        <w:rPr>
          <w:rFonts w:ascii="Segoe UI" w:hAnsi="Segoe UI" w:cs="Segoe UI"/>
          <w:color w:val="636464"/>
        </w:rPr>
      </w:pPr>
      <w:r>
        <w:rPr>
          <w:rFonts w:ascii="Segoe UI" w:hAnsi="Segoe UI" w:cs="Segoe UI"/>
          <w:color w:val="636464"/>
        </w:rPr>
        <w:t>A simple light list group item</w:t>
      </w:r>
    </w:p>
    <w:p w:rsidR="00BC5942" w:rsidRDefault="00BC5942" w:rsidP="00BC5942">
      <w:pPr>
        <w:numPr>
          <w:ilvl w:val="0"/>
          <w:numId w:val="45"/>
        </w:numPr>
        <w:pBdr>
          <w:top w:val="single" w:sz="2" w:space="0" w:color="auto"/>
          <w:left w:val="single" w:sz="6" w:space="0" w:color="auto"/>
          <w:bottom w:val="single" w:sz="6" w:space="0" w:color="auto"/>
          <w:right w:val="single" w:sz="6" w:space="0" w:color="auto"/>
        </w:pBdr>
        <w:shd w:val="clear" w:color="auto" w:fill="D3D3D4"/>
        <w:spacing w:before="100" w:beforeAutospacing="1" w:after="100" w:afterAutospacing="1" w:line="240" w:lineRule="auto"/>
        <w:rPr>
          <w:rFonts w:ascii="Segoe UI" w:hAnsi="Segoe UI" w:cs="Segoe UI"/>
          <w:color w:val="141619"/>
        </w:rPr>
      </w:pPr>
      <w:r>
        <w:rPr>
          <w:rFonts w:ascii="Segoe UI" w:hAnsi="Segoe UI" w:cs="Segoe UI"/>
          <w:color w:val="141619"/>
        </w:rPr>
        <w:t>A simple dark list group item</w:t>
      </w:r>
    </w:p>
    <w:p w:rsidR="00BC5942" w:rsidRDefault="00BC5942" w:rsidP="00BC5942">
      <w:pPr>
        <w:shd w:val="clear" w:color="auto" w:fill="FFFFFF"/>
        <w:spacing w:after="0"/>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r>
        <w:rPr>
          <w:rStyle w:val="HTMLCode"/>
          <w:rFonts w:ascii="var(--bs-font-monospace)" w:hAnsi="var(--bs-font-monospace)"/>
          <w:color w:val="212529"/>
        </w:rPr>
        <w:t>A simple default list group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list-group-item-primary"</w:t>
      </w:r>
      <w:r>
        <w:rPr>
          <w:rStyle w:val="p"/>
          <w:rFonts w:ascii="var(--bs-font-monospace)" w:hAnsi="var(--bs-font-monospace)"/>
          <w:color w:val="212529"/>
        </w:rPr>
        <w:t>&gt;</w:t>
      </w:r>
      <w:r>
        <w:rPr>
          <w:rStyle w:val="HTMLCode"/>
          <w:rFonts w:ascii="var(--bs-font-monospace)" w:hAnsi="var(--bs-font-monospace)"/>
          <w:color w:val="212529"/>
        </w:rPr>
        <w:t>A simple primary list group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list-group-item-secondary"</w:t>
      </w:r>
      <w:r>
        <w:rPr>
          <w:rStyle w:val="p"/>
          <w:rFonts w:ascii="var(--bs-font-monospace)" w:hAnsi="var(--bs-font-monospace)"/>
          <w:color w:val="212529"/>
        </w:rPr>
        <w:t>&gt;</w:t>
      </w:r>
      <w:r>
        <w:rPr>
          <w:rStyle w:val="HTMLCode"/>
          <w:rFonts w:ascii="var(--bs-font-monospace)" w:hAnsi="var(--bs-font-monospace)"/>
          <w:color w:val="212529"/>
        </w:rPr>
        <w:t>A simple secondary list group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list-group-item-success"</w:t>
      </w:r>
      <w:r>
        <w:rPr>
          <w:rStyle w:val="p"/>
          <w:rFonts w:ascii="var(--bs-font-monospace)" w:hAnsi="var(--bs-font-monospace)"/>
          <w:color w:val="212529"/>
        </w:rPr>
        <w:t>&gt;</w:t>
      </w:r>
      <w:r>
        <w:rPr>
          <w:rStyle w:val="HTMLCode"/>
          <w:rFonts w:ascii="var(--bs-font-monospace)" w:hAnsi="var(--bs-font-monospace)"/>
          <w:color w:val="212529"/>
        </w:rPr>
        <w:t>A simple success list group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list-group-item-danger"</w:t>
      </w:r>
      <w:r>
        <w:rPr>
          <w:rStyle w:val="p"/>
          <w:rFonts w:ascii="var(--bs-font-monospace)" w:hAnsi="var(--bs-font-monospace)"/>
          <w:color w:val="212529"/>
        </w:rPr>
        <w:t>&gt;</w:t>
      </w:r>
      <w:r>
        <w:rPr>
          <w:rStyle w:val="HTMLCode"/>
          <w:rFonts w:ascii="var(--bs-font-monospace)" w:hAnsi="var(--bs-font-monospace)"/>
          <w:color w:val="212529"/>
        </w:rPr>
        <w:t>A simple danger list group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list-group-item-warning"</w:t>
      </w:r>
      <w:r>
        <w:rPr>
          <w:rStyle w:val="p"/>
          <w:rFonts w:ascii="var(--bs-font-monospace)" w:hAnsi="var(--bs-font-monospace)"/>
          <w:color w:val="212529"/>
        </w:rPr>
        <w:t>&gt;</w:t>
      </w:r>
      <w:r>
        <w:rPr>
          <w:rStyle w:val="HTMLCode"/>
          <w:rFonts w:ascii="var(--bs-font-monospace)" w:hAnsi="var(--bs-font-monospace)"/>
          <w:color w:val="212529"/>
        </w:rPr>
        <w:t>A simple warning list group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list-group-item-info"</w:t>
      </w:r>
      <w:r>
        <w:rPr>
          <w:rStyle w:val="p"/>
          <w:rFonts w:ascii="var(--bs-font-monospace)" w:hAnsi="var(--bs-font-monospace)"/>
          <w:color w:val="212529"/>
        </w:rPr>
        <w:t>&gt;</w:t>
      </w:r>
      <w:r>
        <w:rPr>
          <w:rStyle w:val="HTMLCode"/>
          <w:rFonts w:ascii="var(--bs-font-monospace)" w:hAnsi="var(--bs-font-monospace)"/>
          <w:color w:val="212529"/>
        </w:rPr>
        <w:t>A simple info list group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list-group-item-light"</w:t>
      </w:r>
      <w:r>
        <w:rPr>
          <w:rStyle w:val="p"/>
          <w:rFonts w:ascii="var(--bs-font-monospace)" w:hAnsi="var(--bs-font-monospace)"/>
          <w:color w:val="212529"/>
        </w:rPr>
        <w:t>&gt;</w:t>
      </w:r>
      <w:r>
        <w:rPr>
          <w:rStyle w:val="HTMLCode"/>
          <w:rFonts w:ascii="var(--bs-font-monospace)" w:hAnsi="var(--bs-font-monospace)"/>
          <w:color w:val="212529"/>
        </w:rPr>
        <w:t>A simple light list group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list-group-item-dark"</w:t>
      </w:r>
      <w:r>
        <w:rPr>
          <w:rStyle w:val="p"/>
          <w:rFonts w:ascii="var(--bs-font-monospace)" w:hAnsi="var(--bs-font-monospace)"/>
          <w:color w:val="212529"/>
        </w:rPr>
        <w:t>&gt;</w:t>
      </w:r>
      <w:r>
        <w:rPr>
          <w:rStyle w:val="HTMLCode"/>
          <w:rFonts w:ascii="var(--bs-font-monospace)" w:hAnsi="var(--bs-font-monospace)"/>
          <w:color w:val="212529"/>
        </w:rPr>
        <w:t>A simple dark list group item</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Contextual classes also work with </w:t>
      </w:r>
      <w:r>
        <w:rPr>
          <w:rStyle w:val="HTMLCode"/>
          <w:rFonts w:ascii="var(--bs-font-monospace)" w:hAnsi="var(--bs-font-monospace)"/>
          <w:color w:val="D63384"/>
          <w:sz w:val="21"/>
          <w:szCs w:val="21"/>
        </w:rPr>
        <w:t>.list-group-item-action</w:t>
      </w:r>
      <w:r>
        <w:rPr>
          <w:rFonts w:ascii="Segoe UI" w:hAnsi="Segoe UI" w:cs="Segoe UI"/>
          <w:color w:val="212529"/>
        </w:rPr>
        <w:t>. Note the addition of the hover styles here not present in the previous example. Also supported is the </w:t>
      </w:r>
      <w:r>
        <w:rPr>
          <w:rStyle w:val="HTMLCode"/>
          <w:rFonts w:ascii="var(--bs-font-monospace)" w:hAnsi="var(--bs-font-monospace)"/>
          <w:color w:val="D63384"/>
          <w:sz w:val="21"/>
          <w:szCs w:val="21"/>
        </w:rPr>
        <w:t>.active</w:t>
      </w:r>
      <w:r>
        <w:rPr>
          <w:rFonts w:ascii="Segoe UI" w:hAnsi="Segoe UI" w:cs="Segoe UI"/>
          <w:color w:val="212529"/>
        </w:rPr>
        <w:t> state; apply it to indicate an active selection on a contextual list group item.</w:t>
      </w:r>
    </w:p>
    <w:p w:rsidR="00BC5942" w:rsidRDefault="00BC5942" w:rsidP="00BC5942">
      <w:pPr>
        <w:shd w:val="clear" w:color="auto" w:fill="FFFFFF"/>
        <w:rPr>
          <w:rFonts w:ascii="Segoe UI" w:hAnsi="Segoe UI" w:cs="Segoe UI"/>
          <w:color w:val="212529"/>
        </w:rPr>
      </w:pPr>
      <w:hyperlink r:id="rId287" w:history="1">
        <w:r>
          <w:rPr>
            <w:rStyle w:val="Hyperlink"/>
            <w:rFonts w:ascii="Segoe UI" w:hAnsi="Segoe UI" w:cs="Segoe UI"/>
            <w:color w:val="212529"/>
            <w:shd w:val="clear" w:color="auto" w:fill="FFFFFF"/>
          </w:rPr>
          <w:t>A simple default list group item</w:t>
        </w:r>
      </w:hyperlink>
      <w:hyperlink r:id="rId288" w:history="1">
        <w:r>
          <w:rPr>
            <w:rStyle w:val="Hyperlink"/>
            <w:rFonts w:ascii="Segoe UI" w:hAnsi="Segoe UI" w:cs="Segoe UI"/>
            <w:color w:val="084298"/>
            <w:bdr w:val="single" w:sz="2" w:space="0" w:color="auto" w:frame="1"/>
            <w:shd w:val="clear" w:color="auto" w:fill="CFE2FF"/>
          </w:rPr>
          <w:t>A simple primary list group item</w:t>
        </w:r>
      </w:hyperlink>
      <w:hyperlink r:id="rId289" w:history="1">
        <w:r>
          <w:rPr>
            <w:rStyle w:val="Hyperlink"/>
            <w:rFonts w:ascii="Segoe UI" w:hAnsi="Segoe UI" w:cs="Segoe UI"/>
            <w:color w:val="41464B"/>
            <w:bdr w:val="single" w:sz="2" w:space="0" w:color="auto" w:frame="1"/>
            <w:shd w:val="clear" w:color="auto" w:fill="E2E3E5"/>
          </w:rPr>
          <w:t>A simple secondary list group item</w:t>
        </w:r>
      </w:hyperlink>
      <w:hyperlink r:id="rId290" w:history="1">
        <w:r>
          <w:rPr>
            <w:rStyle w:val="Hyperlink"/>
            <w:rFonts w:ascii="Segoe UI" w:hAnsi="Segoe UI" w:cs="Segoe UI"/>
            <w:color w:val="0F5132"/>
            <w:bdr w:val="single" w:sz="2" w:space="0" w:color="auto" w:frame="1"/>
            <w:shd w:val="clear" w:color="auto" w:fill="D1E7DD"/>
          </w:rPr>
          <w:t>A simple success list group item</w:t>
        </w:r>
      </w:hyperlink>
      <w:hyperlink r:id="rId291" w:history="1">
        <w:r>
          <w:rPr>
            <w:rStyle w:val="Hyperlink"/>
            <w:rFonts w:ascii="Segoe UI" w:hAnsi="Segoe UI" w:cs="Segoe UI"/>
            <w:color w:val="842029"/>
            <w:bdr w:val="single" w:sz="2" w:space="0" w:color="auto" w:frame="1"/>
            <w:shd w:val="clear" w:color="auto" w:fill="F8D7DA"/>
          </w:rPr>
          <w:t>A simple danger list group item</w:t>
        </w:r>
      </w:hyperlink>
      <w:hyperlink r:id="rId292" w:history="1">
        <w:r>
          <w:rPr>
            <w:rStyle w:val="Hyperlink"/>
            <w:rFonts w:ascii="Segoe UI" w:hAnsi="Segoe UI" w:cs="Segoe UI"/>
            <w:color w:val="664D03"/>
            <w:bdr w:val="single" w:sz="2" w:space="0" w:color="auto" w:frame="1"/>
            <w:shd w:val="clear" w:color="auto" w:fill="FFF3CD"/>
          </w:rPr>
          <w:t>A simple warning list group item</w:t>
        </w:r>
      </w:hyperlink>
      <w:hyperlink r:id="rId293" w:history="1">
        <w:r>
          <w:rPr>
            <w:rStyle w:val="Hyperlink"/>
            <w:rFonts w:ascii="Segoe UI" w:hAnsi="Segoe UI" w:cs="Segoe UI"/>
            <w:color w:val="055160"/>
            <w:bdr w:val="single" w:sz="2" w:space="0" w:color="auto" w:frame="1"/>
            <w:shd w:val="clear" w:color="auto" w:fill="CFF4FC"/>
          </w:rPr>
          <w:t>A simple info list group item</w:t>
        </w:r>
      </w:hyperlink>
      <w:hyperlink r:id="rId294" w:history="1">
        <w:r>
          <w:rPr>
            <w:rStyle w:val="Hyperlink"/>
            <w:rFonts w:ascii="Segoe UI" w:hAnsi="Segoe UI" w:cs="Segoe UI"/>
            <w:color w:val="636464"/>
            <w:bdr w:val="single" w:sz="2" w:space="0" w:color="auto" w:frame="1"/>
            <w:shd w:val="clear" w:color="auto" w:fill="FEFEFE"/>
          </w:rPr>
          <w:t>A simple light list group item</w:t>
        </w:r>
      </w:hyperlink>
      <w:hyperlink r:id="rId295" w:history="1">
        <w:r>
          <w:rPr>
            <w:rStyle w:val="Hyperlink"/>
            <w:rFonts w:ascii="Segoe UI" w:hAnsi="Segoe UI" w:cs="Segoe UI"/>
            <w:color w:val="141619"/>
            <w:bdr w:val="single" w:sz="2" w:space="0" w:color="auto" w:frame="1"/>
            <w:shd w:val="clear" w:color="auto" w:fill="D3D3D4"/>
          </w:rPr>
          <w:t>A simple dark list group item</w:t>
        </w:r>
      </w:hyperlink>
    </w:p>
    <w:p w:rsidR="00BC5942" w:rsidRDefault="00BC5942" w:rsidP="00BC5942">
      <w:pPr>
        <w:shd w:val="clear" w:color="auto" w:fill="FFFFFF"/>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w:t>
      </w:r>
      <w:r>
        <w:rPr>
          <w:rStyle w:val="p"/>
          <w:rFonts w:ascii="var(--bs-font-monospace)" w:hAnsi="var(--bs-font-monospace)"/>
          <w:color w:val="212529"/>
        </w:rPr>
        <w:t>&gt;</w:t>
      </w:r>
      <w:r>
        <w:rPr>
          <w:rStyle w:val="HTMLCode"/>
          <w:rFonts w:ascii="var(--bs-font-monospace)" w:hAnsi="var(--bs-font-monospace)"/>
          <w:color w:val="212529"/>
        </w:rPr>
        <w:t>A simple default list group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 list-group-item-primary"</w:t>
      </w:r>
      <w:r>
        <w:rPr>
          <w:rStyle w:val="p"/>
          <w:rFonts w:ascii="var(--bs-font-monospace)" w:hAnsi="var(--bs-font-monospace)"/>
          <w:color w:val="212529"/>
        </w:rPr>
        <w:t>&gt;</w:t>
      </w:r>
      <w:r>
        <w:rPr>
          <w:rStyle w:val="HTMLCode"/>
          <w:rFonts w:ascii="var(--bs-font-monospace)" w:hAnsi="var(--bs-font-monospace)"/>
          <w:color w:val="212529"/>
        </w:rPr>
        <w:t>A simple primary list group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 list-group-item-secondary"</w:t>
      </w:r>
      <w:r>
        <w:rPr>
          <w:rStyle w:val="p"/>
          <w:rFonts w:ascii="var(--bs-font-monospace)" w:hAnsi="var(--bs-font-monospace)"/>
          <w:color w:val="212529"/>
        </w:rPr>
        <w:t>&gt;</w:t>
      </w:r>
      <w:r>
        <w:rPr>
          <w:rStyle w:val="HTMLCode"/>
          <w:rFonts w:ascii="var(--bs-font-monospace)" w:hAnsi="var(--bs-font-monospace)"/>
          <w:color w:val="212529"/>
        </w:rPr>
        <w:t>A simple secondary list group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 list-group-item-success"</w:t>
      </w:r>
      <w:r>
        <w:rPr>
          <w:rStyle w:val="p"/>
          <w:rFonts w:ascii="var(--bs-font-monospace)" w:hAnsi="var(--bs-font-monospace)"/>
          <w:color w:val="212529"/>
        </w:rPr>
        <w:t>&gt;</w:t>
      </w:r>
      <w:r>
        <w:rPr>
          <w:rStyle w:val="HTMLCode"/>
          <w:rFonts w:ascii="var(--bs-font-monospace)" w:hAnsi="var(--bs-font-monospace)"/>
          <w:color w:val="212529"/>
        </w:rPr>
        <w:t>A simple success list group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 list-group-item-danger"</w:t>
      </w:r>
      <w:r>
        <w:rPr>
          <w:rStyle w:val="p"/>
          <w:rFonts w:ascii="var(--bs-font-monospace)" w:hAnsi="var(--bs-font-monospace)"/>
          <w:color w:val="212529"/>
        </w:rPr>
        <w:t>&gt;</w:t>
      </w:r>
      <w:r>
        <w:rPr>
          <w:rStyle w:val="HTMLCode"/>
          <w:rFonts w:ascii="var(--bs-font-monospace)" w:hAnsi="var(--bs-font-monospace)"/>
          <w:color w:val="212529"/>
        </w:rPr>
        <w:t>A simple danger list group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 list-group-item-warning"</w:t>
      </w:r>
      <w:r>
        <w:rPr>
          <w:rStyle w:val="p"/>
          <w:rFonts w:ascii="var(--bs-font-monospace)" w:hAnsi="var(--bs-font-monospace)"/>
          <w:color w:val="212529"/>
        </w:rPr>
        <w:t>&gt;</w:t>
      </w:r>
      <w:r>
        <w:rPr>
          <w:rStyle w:val="HTMLCode"/>
          <w:rFonts w:ascii="var(--bs-font-monospace)" w:hAnsi="var(--bs-font-monospace)"/>
          <w:color w:val="212529"/>
        </w:rPr>
        <w:t>A simple warning list group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 list-group-item-info"</w:t>
      </w:r>
      <w:r>
        <w:rPr>
          <w:rStyle w:val="p"/>
          <w:rFonts w:ascii="var(--bs-font-monospace)" w:hAnsi="var(--bs-font-monospace)"/>
          <w:color w:val="212529"/>
        </w:rPr>
        <w:t>&gt;</w:t>
      </w:r>
      <w:r>
        <w:rPr>
          <w:rStyle w:val="HTMLCode"/>
          <w:rFonts w:ascii="var(--bs-font-monospace)" w:hAnsi="var(--bs-font-monospace)"/>
          <w:color w:val="212529"/>
        </w:rPr>
        <w:t>A simple info list group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 list-group-item-light"</w:t>
      </w:r>
      <w:r>
        <w:rPr>
          <w:rStyle w:val="p"/>
          <w:rFonts w:ascii="var(--bs-font-monospace)" w:hAnsi="var(--bs-font-monospace)"/>
          <w:color w:val="212529"/>
        </w:rPr>
        <w:t>&gt;</w:t>
      </w:r>
      <w:r>
        <w:rPr>
          <w:rStyle w:val="HTMLCode"/>
          <w:rFonts w:ascii="var(--bs-font-monospace)" w:hAnsi="var(--bs-font-monospace)"/>
          <w:color w:val="212529"/>
        </w:rPr>
        <w:t>A simple light list group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 list-group-item-dark"</w:t>
      </w:r>
      <w:r>
        <w:rPr>
          <w:rStyle w:val="p"/>
          <w:rFonts w:ascii="var(--bs-font-monospace)" w:hAnsi="var(--bs-font-monospace)"/>
          <w:color w:val="212529"/>
        </w:rPr>
        <w:t>&gt;</w:t>
      </w:r>
      <w:r>
        <w:rPr>
          <w:rStyle w:val="HTMLCode"/>
          <w:rFonts w:ascii="var(--bs-font-monospace)" w:hAnsi="var(--bs-font-monospace)"/>
          <w:color w:val="212529"/>
        </w:rPr>
        <w:t>A simple dark list group item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eading5"/>
        <w:shd w:val="clear" w:color="auto" w:fill="FFFFFF"/>
        <w:spacing w:before="0"/>
        <w:rPr>
          <w:rFonts w:ascii="Segoe UI" w:hAnsi="Segoe UI" w:cs="Segoe UI"/>
          <w:color w:val="212529"/>
          <w:sz w:val="20"/>
          <w:szCs w:val="20"/>
        </w:rPr>
      </w:pPr>
      <w:r>
        <w:rPr>
          <w:rFonts w:ascii="Segoe UI" w:hAnsi="Segoe UI" w:cs="Segoe UI"/>
          <w:b/>
          <w:bCs/>
          <w:color w:val="212529"/>
        </w:rPr>
        <w:t>Conveying meaning to assistive technologies</w:t>
      </w:r>
    </w:p>
    <w:p w:rsidR="00BC5942" w:rsidRDefault="00BC5942" w:rsidP="00BC5942">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Using color to add meaning only provides a visual indication, which will not be conveyed to users of assistive technologies – such as screen readers. Ensure that information denoted by the color is either obvious from the content itself (e.g. the visible text), or is included through alternative means, such as additional text hidden with the </w:t>
      </w:r>
      <w:r>
        <w:rPr>
          <w:rStyle w:val="HTMLCode"/>
          <w:rFonts w:ascii="var(--bs-font-monospace)" w:hAnsi="var(--bs-font-monospace)"/>
          <w:color w:val="D63384"/>
          <w:sz w:val="21"/>
          <w:szCs w:val="21"/>
        </w:rPr>
        <w:t>.visually-hidden</w:t>
      </w:r>
      <w:r>
        <w:rPr>
          <w:rFonts w:ascii="Segoe UI" w:hAnsi="Segoe UI" w:cs="Segoe UI"/>
          <w:color w:val="212529"/>
        </w:rPr>
        <w:t> class.</w:t>
      </w:r>
    </w:p>
    <w:p w:rsidR="00BC5942" w:rsidRDefault="00BC5942" w:rsidP="00BC5942">
      <w:pPr>
        <w:pStyle w:val="Heading2"/>
        <w:shd w:val="clear" w:color="auto" w:fill="FFFFFF"/>
        <w:rPr>
          <w:rFonts w:ascii="Segoe UI" w:hAnsi="Segoe UI" w:cs="Segoe UI"/>
          <w:b w:val="0"/>
          <w:bCs w:val="0"/>
          <w:color w:val="212529"/>
        </w:rPr>
      </w:pPr>
      <w:bookmarkStart w:id="290" w:name="_Toc144064847"/>
      <w:r>
        <w:rPr>
          <w:rFonts w:ascii="Segoe UI" w:hAnsi="Segoe UI" w:cs="Segoe UI"/>
          <w:b w:val="0"/>
          <w:bCs w:val="0"/>
          <w:color w:val="212529"/>
        </w:rPr>
        <w:t>With badges</w:t>
      </w:r>
      <w:bookmarkEnd w:id="290"/>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Add badges to any list group item to show unread counts, activity, and more with the help of some </w:t>
      </w:r>
      <w:hyperlink r:id="rId296" w:history="1">
        <w:r>
          <w:rPr>
            <w:rStyle w:val="Hyperlink"/>
            <w:rFonts w:ascii="Segoe UI" w:hAnsi="Segoe UI" w:cs="Segoe UI"/>
            <w:color w:val="0D6EFD"/>
          </w:rPr>
          <w:t>utilities</w:t>
        </w:r>
      </w:hyperlink>
      <w:r>
        <w:rPr>
          <w:rFonts w:ascii="Segoe UI" w:hAnsi="Segoe UI" w:cs="Segoe UI"/>
          <w:color w:val="212529"/>
        </w:rPr>
        <w:t>.</w:t>
      </w:r>
    </w:p>
    <w:p w:rsidR="00BC5942" w:rsidRDefault="00BC5942" w:rsidP="00BC5942">
      <w:pPr>
        <w:numPr>
          <w:ilvl w:val="0"/>
          <w:numId w:val="4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list item</w:t>
      </w:r>
      <w:r>
        <w:rPr>
          <w:rStyle w:val="badge"/>
          <w:rFonts w:ascii="Segoe UI" w:hAnsi="Segoe UI" w:cs="Segoe UI"/>
          <w:b/>
          <w:bCs/>
          <w:color w:val="FFFFFF"/>
          <w:sz w:val="18"/>
          <w:szCs w:val="18"/>
        </w:rPr>
        <w:t>14</w:t>
      </w:r>
    </w:p>
    <w:p w:rsidR="00BC5942" w:rsidRDefault="00BC5942" w:rsidP="00BC5942">
      <w:pPr>
        <w:numPr>
          <w:ilvl w:val="0"/>
          <w:numId w:val="46"/>
        </w:num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second list item</w:t>
      </w:r>
      <w:r>
        <w:rPr>
          <w:rStyle w:val="badge"/>
          <w:rFonts w:ascii="Segoe UI" w:hAnsi="Segoe UI" w:cs="Segoe UI"/>
          <w:b/>
          <w:bCs/>
          <w:color w:val="FFFFFF"/>
          <w:sz w:val="18"/>
          <w:szCs w:val="18"/>
        </w:rPr>
        <w:t>2</w:t>
      </w:r>
    </w:p>
    <w:p w:rsidR="00BC5942" w:rsidRDefault="00BC5942" w:rsidP="00BC5942">
      <w:pPr>
        <w:numPr>
          <w:ilvl w:val="0"/>
          <w:numId w:val="46"/>
        </w:num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third list item</w:t>
      </w:r>
      <w:r>
        <w:rPr>
          <w:rStyle w:val="badge"/>
          <w:rFonts w:ascii="Segoe UI" w:hAnsi="Segoe UI" w:cs="Segoe UI"/>
          <w:b/>
          <w:bCs/>
          <w:color w:val="FFFFFF"/>
          <w:sz w:val="18"/>
          <w:szCs w:val="18"/>
        </w:rPr>
        <w:t>1</w:t>
      </w:r>
    </w:p>
    <w:p w:rsidR="00BC5942" w:rsidRDefault="00BC5942" w:rsidP="00BC5942">
      <w:pPr>
        <w:shd w:val="clear" w:color="auto" w:fill="FFFFFF"/>
        <w:spacing w:after="0"/>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d-flex justify-content-between align-items-center"</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A list item</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bg-primary rounded-pill"</w:t>
      </w:r>
      <w:r>
        <w:rPr>
          <w:rStyle w:val="p"/>
          <w:rFonts w:ascii="var(--bs-font-monospace)" w:hAnsi="var(--bs-font-monospace)"/>
          <w:color w:val="212529"/>
        </w:rPr>
        <w:t>&gt;</w:t>
      </w:r>
      <w:r>
        <w:rPr>
          <w:rStyle w:val="HTMLCode"/>
          <w:rFonts w:ascii="var(--bs-font-monospace)" w:hAnsi="var(--bs-font-monospace)"/>
          <w:color w:val="212529"/>
        </w:rPr>
        <w:t>14</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d-flex justify-content-between align-items-center"</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A second list item</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bg-primary rounded-pill"</w:t>
      </w:r>
      <w:r>
        <w:rPr>
          <w:rStyle w:val="p"/>
          <w:rFonts w:ascii="var(--bs-font-monospace)" w:hAnsi="var(--bs-font-monospace)"/>
          <w:color w:val="212529"/>
        </w:rPr>
        <w:t>&gt;</w:t>
      </w:r>
      <w:r>
        <w:rPr>
          <w:rStyle w:val="HTMLCode"/>
          <w:rFonts w:ascii="var(--bs-font-monospace)" w:hAnsi="var(--bs-font-monospace)"/>
          <w:color w:val="212529"/>
        </w:rPr>
        <w:t>2</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d-flex justify-content-between align-items-center"</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A third list item</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"badge bg-primary rounded-pill"</w:t>
      </w:r>
      <w:r>
        <w:rPr>
          <w:rStyle w:val="p"/>
          <w:rFonts w:ascii="var(--bs-font-monospace)" w:hAnsi="var(--bs-font-monospace)"/>
          <w:color w:val="212529"/>
        </w:rPr>
        <w:t>&gt;</w:t>
      </w:r>
      <w:r>
        <w:rPr>
          <w:rStyle w:val="HTMLCode"/>
          <w:rFonts w:ascii="var(--bs-font-monospace)" w:hAnsi="var(--bs-font-monospace)"/>
          <w:color w:val="212529"/>
        </w:rPr>
        <w:t>1</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BC5942" w:rsidRDefault="00BC5942" w:rsidP="00BC5942">
      <w:pPr>
        <w:pStyle w:val="Heading2"/>
        <w:shd w:val="clear" w:color="auto" w:fill="FFFFFF"/>
        <w:rPr>
          <w:rFonts w:ascii="Segoe UI" w:hAnsi="Segoe UI" w:cs="Segoe UI"/>
          <w:b w:val="0"/>
          <w:bCs w:val="0"/>
          <w:color w:val="212529"/>
        </w:rPr>
      </w:pPr>
      <w:bookmarkStart w:id="291" w:name="_Toc144064848"/>
      <w:r>
        <w:rPr>
          <w:rFonts w:ascii="Segoe UI" w:hAnsi="Segoe UI" w:cs="Segoe UI"/>
          <w:b w:val="0"/>
          <w:bCs w:val="0"/>
          <w:color w:val="212529"/>
        </w:rPr>
        <w:t>Custom content</w:t>
      </w:r>
      <w:bookmarkEnd w:id="291"/>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Add nearly any HTML within, even for linked list groups like the one below, with the help of </w:t>
      </w:r>
      <w:hyperlink r:id="rId297" w:history="1">
        <w:r>
          <w:rPr>
            <w:rStyle w:val="Hyperlink"/>
            <w:rFonts w:ascii="Segoe UI" w:hAnsi="Segoe UI" w:cs="Segoe UI"/>
            <w:color w:val="0D6EFD"/>
          </w:rPr>
          <w:t>flexbox utilities</w:t>
        </w:r>
      </w:hyperlink>
      <w:r>
        <w:rPr>
          <w:rFonts w:ascii="Segoe UI" w:hAnsi="Segoe UI" w:cs="Segoe UI"/>
          <w:color w:val="212529"/>
        </w:rPr>
        <w:t>.</w:t>
      </w:r>
    </w:p>
    <w:p w:rsidR="00BC5942" w:rsidRDefault="00BC5942" w:rsidP="00BC5942">
      <w:pPr>
        <w:shd w:val="clear" w:color="auto" w:fill="FFFFFF"/>
        <w:rPr>
          <w:rStyle w:val="Hyperlink"/>
          <w:color w:val="FFFFFF"/>
          <w:u w:val="none"/>
          <w:bdr w:val="single" w:sz="6" w:space="0" w:color="0D6EFD" w:frame="1"/>
          <w:shd w:val="clear" w:color="auto" w:fill="0D6EFD"/>
        </w:rPr>
      </w:pPr>
      <w:r>
        <w:rPr>
          <w:rFonts w:ascii="Segoe UI" w:hAnsi="Segoe UI" w:cs="Segoe UI"/>
          <w:color w:val="212529"/>
        </w:rPr>
        <w:fldChar w:fldCharType="begin"/>
      </w:r>
      <w:r>
        <w:rPr>
          <w:rFonts w:ascii="Segoe UI" w:hAnsi="Segoe UI" w:cs="Segoe UI"/>
          <w:color w:val="212529"/>
        </w:rPr>
        <w:instrText xml:space="preserve"> HYPERLINK "https://getbootstrap.com/docs/5.0/components/list-group/" </w:instrText>
      </w:r>
      <w:r>
        <w:rPr>
          <w:rFonts w:ascii="Segoe UI" w:hAnsi="Segoe UI" w:cs="Segoe UI"/>
          <w:color w:val="212529"/>
        </w:rPr>
        <w:fldChar w:fldCharType="separate"/>
      </w:r>
    </w:p>
    <w:p w:rsidR="00BC5942" w:rsidRDefault="00BC5942" w:rsidP="00BC5942">
      <w:pPr>
        <w:pStyle w:val="Heading5"/>
        <w:shd w:val="clear" w:color="auto" w:fill="FFFFFF"/>
        <w:spacing w:before="0"/>
      </w:pPr>
      <w:r>
        <w:rPr>
          <w:rFonts w:ascii="Segoe UI" w:hAnsi="Segoe UI" w:cs="Segoe UI"/>
          <w:b/>
          <w:bCs/>
          <w:color w:val="FFFFFF"/>
          <w:bdr w:val="single" w:sz="6" w:space="0" w:color="0D6EFD" w:frame="1"/>
          <w:shd w:val="clear" w:color="auto" w:fill="0D6EFD"/>
        </w:rPr>
        <w:t>List group item heading</w:t>
      </w:r>
    </w:p>
    <w:p w:rsidR="00BC5942" w:rsidRDefault="00BC5942" w:rsidP="00BC5942">
      <w:pPr>
        <w:shd w:val="clear" w:color="auto" w:fill="FFFFFF"/>
        <w:rPr>
          <w:rFonts w:ascii="Segoe UI" w:hAnsi="Segoe UI" w:cs="Segoe UI"/>
          <w:color w:val="FFFFFF"/>
          <w:bdr w:val="single" w:sz="6" w:space="0" w:color="0D6EFD" w:frame="1"/>
          <w:shd w:val="clear" w:color="auto" w:fill="0D6EFD"/>
        </w:rPr>
      </w:pPr>
      <w:r>
        <w:rPr>
          <w:rFonts w:ascii="Segoe UI" w:hAnsi="Segoe UI" w:cs="Segoe UI"/>
          <w:color w:val="FFFFFF"/>
          <w:sz w:val="21"/>
          <w:szCs w:val="21"/>
          <w:bdr w:val="single" w:sz="6" w:space="0" w:color="0D6EFD" w:frame="1"/>
          <w:shd w:val="clear" w:color="auto" w:fill="0D6EFD"/>
        </w:rPr>
        <w:t>3 days ago</w:t>
      </w:r>
    </w:p>
    <w:p w:rsidR="00BC5942" w:rsidRDefault="00BC5942" w:rsidP="00BC5942">
      <w:pPr>
        <w:pStyle w:val="mb-1"/>
        <w:shd w:val="clear" w:color="auto" w:fill="FFFFFF"/>
        <w:spacing w:before="0" w:beforeAutospacing="0"/>
        <w:rPr>
          <w:rFonts w:ascii="Segoe UI" w:hAnsi="Segoe UI" w:cs="Segoe UI"/>
          <w:color w:val="FFFFFF"/>
          <w:bdr w:val="single" w:sz="6" w:space="0" w:color="0D6EFD" w:frame="1"/>
          <w:shd w:val="clear" w:color="auto" w:fill="0D6EFD"/>
        </w:rPr>
      </w:pPr>
      <w:r>
        <w:rPr>
          <w:rFonts w:ascii="Segoe UI" w:hAnsi="Segoe UI" w:cs="Segoe UI"/>
          <w:color w:val="FFFFFF"/>
          <w:bdr w:val="single" w:sz="6" w:space="0" w:color="0D6EFD" w:frame="1"/>
          <w:shd w:val="clear" w:color="auto" w:fill="0D6EFD"/>
        </w:rPr>
        <w:t>Some placeholder content in a paragraph.</w:t>
      </w:r>
    </w:p>
    <w:p w:rsidR="00BC5942" w:rsidRDefault="00BC5942" w:rsidP="00BC5942">
      <w:pPr>
        <w:shd w:val="clear" w:color="auto" w:fill="FFFFFF"/>
        <w:rPr>
          <w:rStyle w:val="Hyperlink"/>
          <w:color w:val="212529"/>
          <w:u w:val="none"/>
          <w:bdr w:val="single" w:sz="2" w:space="0" w:color="auto" w:frame="1"/>
          <w:shd w:val="clear" w:color="auto" w:fill="FFFFFF"/>
        </w:rPr>
      </w:pPr>
      <w:r>
        <w:rPr>
          <w:rStyle w:val="Hyperlink"/>
          <w:rFonts w:ascii="Segoe UI" w:hAnsi="Segoe UI" w:cs="Segoe UI"/>
          <w:color w:val="FFFFFF"/>
          <w:sz w:val="21"/>
          <w:szCs w:val="21"/>
          <w:bdr w:val="single" w:sz="6" w:space="0" w:color="0D6EFD" w:frame="1"/>
          <w:shd w:val="clear" w:color="auto" w:fill="0D6EFD"/>
        </w:rPr>
        <w:t>And some small print.</w:t>
      </w:r>
      <w:r>
        <w:rPr>
          <w:rFonts w:ascii="Segoe UI" w:hAnsi="Segoe UI" w:cs="Segoe UI"/>
          <w:color w:val="212529"/>
        </w:rPr>
        <w:fldChar w:fldCharType="end"/>
      </w:r>
      <w:r>
        <w:rPr>
          <w:rFonts w:ascii="Segoe UI" w:hAnsi="Segoe UI" w:cs="Segoe UI"/>
          <w:color w:val="212529"/>
        </w:rPr>
        <w:fldChar w:fldCharType="begin"/>
      </w:r>
      <w:r>
        <w:rPr>
          <w:rFonts w:ascii="Segoe UI" w:hAnsi="Segoe UI" w:cs="Segoe UI"/>
          <w:color w:val="212529"/>
        </w:rPr>
        <w:instrText xml:space="preserve"> HYPERLINK "https://getbootstrap.com/docs/5.0/components/list-group/" </w:instrText>
      </w:r>
      <w:r>
        <w:rPr>
          <w:rFonts w:ascii="Segoe UI" w:hAnsi="Segoe UI" w:cs="Segoe UI"/>
          <w:color w:val="212529"/>
        </w:rPr>
        <w:fldChar w:fldCharType="separate"/>
      </w:r>
    </w:p>
    <w:p w:rsidR="00BC5942" w:rsidRDefault="00BC5942" w:rsidP="00BC5942">
      <w:pPr>
        <w:pStyle w:val="Heading5"/>
        <w:shd w:val="clear" w:color="auto" w:fill="FFFFFF"/>
        <w:spacing w:before="0"/>
      </w:pPr>
      <w:r>
        <w:rPr>
          <w:rFonts w:ascii="Segoe UI" w:hAnsi="Segoe UI" w:cs="Segoe UI"/>
          <w:b/>
          <w:bCs/>
          <w:color w:val="212529"/>
          <w:bdr w:val="single" w:sz="2" w:space="0" w:color="auto" w:frame="1"/>
          <w:shd w:val="clear" w:color="auto" w:fill="FFFFFF"/>
        </w:rPr>
        <w:t>List group item heading</w:t>
      </w:r>
    </w:p>
    <w:p w:rsidR="00BC5942" w:rsidRDefault="00BC5942" w:rsidP="00BC5942">
      <w:pPr>
        <w:shd w:val="clear" w:color="auto" w:fill="FFFFFF"/>
        <w:rPr>
          <w:rFonts w:ascii="Segoe UI" w:hAnsi="Segoe UI" w:cs="Segoe UI"/>
          <w:color w:val="212529"/>
          <w:bdr w:val="single" w:sz="2" w:space="0" w:color="auto" w:frame="1"/>
          <w:shd w:val="clear" w:color="auto" w:fill="FFFFFF"/>
        </w:rPr>
      </w:pPr>
      <w:r>
        <w:rPr>
          <w:rFonts w:ascii="Segoe UI" w:hAnsi="Segoe UI" w:cs="Segoe UI"/>
          <w:color w:val="212529"/>
          <w:sz w:val="21"/>
          <w:szCs w:val="21"/>
          <w:bdr w:val="single" w:sz="2" w:space="0" w:color="auto" w:frame="1"/>
          <w:shd w:val="clear" w:color="auto" w:fill="FFFFFF"/>
        </w:rPr>
        <w:t>3 days ago</w:t>
      </w:r>
    </w:p>
    <w:p w:rsidR="00BC5942" w:rsidRDefault="00BC5942" w:rsidP="00BC5942">
      <w:pPr>
        <w:pStyle w:val="mb-1"/>
        <w:shd w:val="clear" w:color="auto" w:fill="FFFFFF"/>
        <w:spacing w:before="0" w:beforeAutospacing="0"/>
        <w:rPr>
          <w:rFonts w:ascii="Segoe UI" w:hAnsi="Segoe UI" w:cs="Segoe UI"/>
          <w:color w:val="212529"/>
          <w:bdr w:val="single" w:sz="2" w:space="0" w:color="auto" w:frame="1"/>
          <w:shd w:val="clear" w:color="auto" w:fill="FFFFFF"/>
        </w:rPr>
      </w:pPr>
      <w:r>
        <w:rPr>
          <w:rFonts w:ascii="Segoe UI" w:hAnsi="Segoe UI" w:cs="Segoe UI"/>
          <w:color w:val="212529"/>
          <w:bdr w:val="single" w:sz="2" w:space="0" w:color="auto" w:frame="1"/>
          <w:shd w:val="clear" w:color="auto" w:fill="FFFFFF"/>
        </w:rPr>
        <w:t>Some placeholder content in a paragraph.</w:t>
      </w:r>
    </w:p>
    <w:p w:rsidR="00BC5942" w:rsidRDefault="00BC5942" w:rsidP="00BC5942">
      <w:pPr>
        <w:shd w:val="clear" w:color="auto" w:fill="FFFFFF"/>
        <w:rPr>
          <w:rStyle w:val="Hyperlink"/>
          <w:color w:val="212529"/>
          <w:u w:val="none"/>
        </w:rPr>
      </w:pPr>
      <w:r>
        <w:rPr>
          <w:rStyle w:val="Hyperlink"/>
          <w:rFonts w:ascii="Segoe UI" w:hAnsi="Segoe UI" w:cs="Segoe UI"/>
          <w:color w:val="212529"/>
          <w:sz w:val="21"/>
          <w:szCs w:val="21"/>
          <w:bdr w:val="single" w:sz="2" w:space="0" w:color="auto" w:frame="1"/>
          <w:shd w:val="clear" w:color="auto" w:fill="FFFFFF"/>
        </w:rPr>
        <w:t>And some muted small print.</w:t>
      </w:r>
      <w:r>
        <w:rPr>
          <w:rFonts w:ascii="Segoe UI" w:hAnsi="Segoe UI" w:cs="Segoe UI"/>
          <w:color w:val="212529"/>
        </w:rPr>
        <w:fldChar w:fldCharType="end"/>
      </w:r>
      <w:r>
        <w:rPr>
          <w:rFonts w:ascii="Segoe UI" w:hAnsi="Segoe UI" w:cs="Segoe UI"/>
          <w:color w:val="212529"/>
        </w:rPr>
        <w:fldChar w:fldCharType="begin"/>
      </w:r>
      <w:r>
        <w:rPr>
          <w:rFonts w:ascii="Segoe UI" w:hAnsi="Segoe UI" w:cs="Segoe UI"/>
          <w:color w:val="212529"/>
        </w:rPr>
        <w:instrText xml:space="preserve"> HYPERLINK "https://getbootstrap.com/docs/5.0/components/list-group/" </w:instrText>
      </w:r>
      <w:r>
        <w:rPr>
          <w:rFonts w:ascii="Segoe UI" w:hAnsi="Segoe UI" w:cs="Segoe UI"/>
          <w:color w:val="212529"/>
        </w:rPr>
        <w:fldChar w:fldCharType="separate"/>
      </w:r>
    </w:p>
    <w:p w:rsidR="00BC5942" w:rsidRDefault="00BC5942" w:rsidP="00BC5942">
      <w:pPr>
        <w:pStyle w:val="Heading5"/>
        <w:shd w:val="clear" w:color="auto" w:fill="FFFFFF"/>
        <w:spacing w:before="0"/>
      </w:pPr>
      <w:r>
        <w:rPr>
          <w:rFonts w:ascii="Segoe UI" w:hAnsi="Segoe UI" w:cs="Segoe UI"/>
          <w:b/>
          <w:bCs/>
          <w:color w:val="212529"/>
          <w:bdr w:val="single" w:sz="2" w:space="0" w:color="auto" w:frame="1"/>
          <w:shd w:val="clear" w:color="auto" w:fill="FFFFFF"/>
        </w:rPr>
        <w:t>List group item heading</w:t>
      </w:r>
    </w:p>
    <w:p w:rsidR="00BC5942" w:rsidRDefault="00BC5942" w:rsidP="00BC5942">
      <w:pPr>
        <w:shd w:val="clear" w:color="auto" w:fill="FFFFFF"/>
        <w:rPr>
          <w:rFonts w:ascii="Segoe UI" w:hAnsi="Segoe UI" w:cs="Segoe UI"/>
          <w:color w:val="212529"/>
          <w:bdr w:val="single" w:sz="2" w:space="0" w:color="auto" w:frame="1"/>
          <w:shd w:val="clear" w:color="auto" w:fill="FFFFFF"/>
        </w:rPr>
      </w:pPr>
      <w:r>
        <w:rPr>
          <w:rFonts w:ascii="Segoe UI" w:hAnsi="Segoe UI" w:cs="Segoe UI"/>
          <w:color w:val="212529"/>
          <w:sz w:val="21"/>
          <w:szCs w:val="21"/>
          <w:bdr w:val="single" w:sz="2" w:space="0" w:color="auto" w:frame="1"/>
          <w:shd w:val="clear" w:color="auto" w:fill="FFFFFF"/>
        </w:rPr>
        <w:t>3 days ago</w:t>
      </w:r>
    </w:p>
    <w:p w:rsidR="00BC5942" w:rsidRDefault="00BC5942" w:rsidP="00BC5942">
      <w:pPr>
        <w:pStyle w:val="mb-1"/>
        <w:shd w:val="clear" w:color="auto" w:fill="FFFFFF"/>
        <w:spacing w:before="0" w:beforeAutospacing="0"/>
        <w:rPr>
          <w:rFonts w:ascii="Segoe UI" w:hAnsi="Segoe UI" w:cs="Segoe UI"/>
          <w:color w:val="212529"/>
          <w:bdr w:val="single" w:sz="2" w:space="0" w:color="auto" w:frame="1"/>
          <w:shd w:val="clear" w:color="auto" w:fill="FFFFFF"/>
        </w:rPr>
      </w:pPr>
      <w:r>
        <w:rPr>
          <w:rFonts w:ascii="Segoe UI" w:hAnsi="Segoe UI" w:cs="Segoe UI"/>
          <w:color w:val="212529"/>
          <w:bdr w:val="single" w:sz="2" w:space="0" w:color="auto" w:frame="1"/>
          <w:shd w:val="clear" w:color="auto" w:fill="FFFFFF"/>
        </w:rPr>
        <w:t>Some placeholder content in a paragraph.</w:t>
      </w:r>
    </w:p>
    <w:p w:rsidR="00BC5942" w:rsidRDefault="00BC5942" w:rsidP="00BC5942">
      <w:pPr>
        <w:shd w:val="clear" w:color="auto" w:fill="FFFFFF"/>
        <w:rPr>
          <w:rFonts w:ascii="Segoe UI" w:hAnsi="Segoe UI" w:cs="Segoe UI"/>
          <w:color w:val="212529"/>
        </w:rPr>
      </w:pPr>
      <w:r>
        <w:rPr>
          <w:rStyle w:val="Hyperlink"/>
          <w:rFonts w:ascii="Segoe UI" w:hAnsi="Segoe UI" w:cs="Segoe UI"/>
          <w:color w:val="212529"/>
          <w:sz w:val="21"/>
          <w:szCs w:val="21"/>
          <w:bdr w:val="single" w:sz="2" w:space="0" w:color="auto" w:frame="1"/>
          <w:shd w:val="clear" w:color="auto" w:fill="FFFFFF"/>
        </w:rPr>
        <w:t>And some muted small print.</w:t>
      </w:r>
      <w:r>
        <w:rPr>
          <w:rFonts w:ascii="Segoe UI" w:hAnsi="Segoe UI" w:cs="Segoe UI"/>
          <w:color w:val="212529"/>
        </w:rPr>
        <w:fldChar w:fldCharType="end"/>
      </w:r>
    </w:p>
    <w:p w:rsidR="00BC5942" w:rsidRDefault="00BC5942" w:rsidP="00BC5942">
      <w:pPr>
        <w:shd w:val="clear" w:color="auto" w:fill="FFFFFF"/>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"d-flex w-100 justify-content-between"</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"mb-1"</w:t>
      </w:r>
      <w:r>
        <w:rPr>
          <w:rStyle w:val="p"/>
          <w:rFonts w:ascii="var(--bs-font-monospace)" w:hAnsi="var(--bs-font-monospace)"/>
          <w:color w:val="212529"/>
        </w:rPr>
        <w:t>&gt;</w:t>
      </w:r>
      <w:r>
        <w:rPr>
          <w:rStyle w:val="HTMLCode"/>
          <w:rFonts w:ascii="var(--bs-font-monospace)" w:hAnsi="var(--bs-font-monospace)"/>
          <w:color w:val="212529"/>
        </w:rPr>
        <w:t>List group item heading</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r>
        <w:rPr>
          <w:rStyle w:val="HTMLCode"/>
          <w:rFonts w:ascii="var(--bs-font-monospace)" w:hAnsi="var(--bs-font-monospace)"/>
          <w:color w:val="212529"/>
        </w:rPr>
        <w:t>3 days ago</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"mb-1"</w:t>
      </w:r>
      <w:r>
        <w:rPr>
          <w:rStyle w:val="p"/>
          <w:rFonts w:ascii="var(--bs-font-monospace)" w:hAnsi="var(--bs-font-monospace)"/>
          <w:color w:val="212529"/>
        </w:rPr>
        <w:t>&gt;</w:t>
      </w:r>
      <w:r>
        <w:rPr>
          <w:rStyle w:val="HTMLCode"/>
          <w:rFonts w:ascii="var(--bs-font-monospace)" w:hAnsi="var(--bs-font-monospace)"/>
          <w:color w:val="212529"/>
        </w:rPr>
        <w:t>Some placeholder content in a paragraph.</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r>
        <w:rPr>
          <w:rStyle w:val="HTMLCode"/>
          <w:rFonts w:ascii="var(--bs-font-monospace)" w:hAnsi="var(--bs-font-monospace)"/>
          <w:color w:val="212529"/>
        </w:rPr>
        <w:t>And some small print.</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"d-flex w-100 justify-content-between"</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"mb-1"</w:t>
      </w:r>
      <w:r>
        <w:rPr>
          <w:rStyle w:val="p"/>
          <w:rFonts w:ascii="var(--bs-font-monospace)" w:hAnsi="var(--bs-font-monospace)"/>
          <w:color w:val="212529"/>
        </w:rPr>
        <w:t>&gt;</w:t>
      </w:r>
      <w:r>
        <w:rPr>
          <w:rStyle w:val="HTMLCode"/>
          <w:rFonts w:ascii="var(--bs-font-monospace)" w:hAnsi="var(--bs-font-monospace)"/>
          <w:color w:val="212529"/>
        </w:rPr>
        <w:t>List group item heading</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small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"text-muted"</w:t>
      </w:r>
      <w:r>
        <w:rPr>
          <w:rStyle w:val="p"/>
          <w:rFonts w:ascii="var(--bs-font-monospace)" w:hAnsi="var(--bs-font-monospace)"/>
          <w:color w:val="212529"/>
        </w:rPr>
        <w:t>&gt;</w:t>
      </w:r>
      <w:r>
        <w:rPr>
          <w:rStyle w:val="HTMLCode"/>
          <w:rFonts w:ascii="var(--bs-font-monospace)" w:hAnsi="var(--bs-font-monospace)"/>
          <w:color w:val="212529"/>
        </w:rPr>
        <w:t>3 days ago</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"mb-1"</w:t>
      </w:r>
      <w:r>
        <w:rPr>
          <w:rStyle w:val="p"/>
          <w:rFonts w:ascii="var(--bs-font-monospace)" w:hAnsi="var(--bs-font-monospace)"/>
          <w:color w:val="212529"/>
        </w:rPr>
        <w:t>&gt;</w:t>
      </w:r>
      <w:r>
        <w:rPr>
          <w:rStyle w:val="HTMLCode"/>
          <w:rFonts w:ascii="var(--bs-font-monospace)" w:hAnsi="var(--bs-font-monospace)"/>
          <w:color w:val="212529"/>
        </w:rPr>
        <w:t>Some placeholder content in a paragraph.</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small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"text-muted"</w:t>
      </w:r>
      <w:r>
        <w:rPr>
          <w:rStyle w:val="p"/>
          <w:rFonts w:ascii="var(--bs-font-monospace)" w:hAnsi="var(--bs-font-monospace)"/>
          <w:color w:val="212529"/>
        </w:rPr>
        <w:t>&gt;</w:t>
      </w:r>
      <w:r>
        <w:rPr>
          <w:rStyle w:val="HTMLCode"/>
          <w:rFonts w:ascii="var(--bs-font-monospace)" w:hAnsi="var(--bs-font-monospace)"/>
          <w:color w:val="212529"/>
        </w:rPr>
        <w:t>And some muted small print.</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"d-flex w-100 justify-content-between"</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"mb-1"</w:t>
      </w:r>
      <w:r>
        <w:rPr>
          <w:rStyle w:val="p"/>
          <w:rFonts w:ascii="var(--bs-font-monospace)" w:hAnsi="var(--bs-font-monospace)"/>
          <w:color w:val="212529"/>
        </w:rPr>
        <w:t>&gt;</w:t>
      </w:r>
      <w:r>
        <w:rPr>
          <w:rStyle w:val="HTMLCode"/>
          <w:rFonts w:ascii="var(--bs-font-monospace)" w:hAnsi="var(--bs-font-monospace)"/>
          <w:color w:val="212529"/>
        </w:rPr>
        <w:t>List group item heading</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small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"text-muted"</w:t>
      </w:r>
      <w:r>
        <w:rPr>
          <w:rStyle w:val="p"/>
          <w:rFonts w:ascii="var(--bs-font-monospace)" w:hAnsi="var(--bs-font-monospace)"/>
          <w:color w:val="212529"/>
        </w:rPr>
        <w:t>&gt;</w:t>
      </w:r>
      <w:r>
        <w:rPr>
          <w:rStyle w:val="HTMLCode"/>
          <w:rFonts w:ascii="var(--bs-font-monospace)" w:hAnsi="var(--bs-font-monospace)"/>
          <w:color w:val="212529"/>
        </w:rPr>
        <w:t>3 days ago</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"mb-1"</w:t>
      </w:r>
      <w:r>
        <w:rPr>
          <w:rStyle w:val="p"/>
          <w:rFonts w:ascii="var(--bs-font-monospace)" w:hAnsi="var(--bs-font-monospace)"/>
          <w:color w:val="212529"/>
        </w:rPr>
        <w:t>&gt;</w:t>
      </w:r>
      <w:r>
        <w:rPr>
          <w:rStyle w:val="HTMLCode"/>
          <w:rFonts w:ascii="var(--bs-font-monospace)" w:hAnsi="var(--bs-font-monospace)"/>
          <w:color w:val="212529"/>
        </w:rPr>
        <w:t>Some placeholder content in a paragraph.</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small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"text-muted"</w:t>
      </w:r>
      <w:r>
        <w:rPr>
          <w:rStyle w:val="p"/>
          <w:rFonts w:ascii="var(--bs-font-monospace)" w:hAnsi="var(--bs-font-monospace)"/>
          <w:color w:val="212529"/>
        </w:rPr>
        <w:t>&gt;</w:t>
      </w:r>
      <w:r>
        <w:rPr>
          <w:rStyle w:val="HTMLCode"/>
          <w:rFonts w:ascii="var(--bs-font-monospace)" w:hAnsi="var(--bs-font-monospace)"/>
          <w:color w:val="212529"/>
        </w:rPr>
        <w:t>And some muted small print.</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eading2"/>
        <w:shd w:val="clear" w:color="auto" w:fill="FFFFFF"/>
        <w:rPr>
          <w:rFonts w:ascii="Segoe UI" w:hAnsi="Segoe UI" w:cs="Segoe UI"/>
          <w:b w:val="0"/>
          <w:bCs w:val="0"/>
          <w:color w:val="212529"/>
        </w:rPr>
      </w:pPr>
      <w:bookmarkStart w:id="292" w:name="_Toc144064849"/>
      <w:r>
        <w:rPr>
          <w:rFonts w:ascii="Segoe UI" w:hAnsi="Segoe UI" w:cs="Segoe UI"/>
          <w:b w:val="0"/>
          <w:bCs w:val="0"/>
          <w:color w:val="212529"/>
        </w:rPr>
        <w:t>Checkboxes and radios</w:t>
      </w:r>
      <w:bookmarkEnd w:id="292"/>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Place Bootstrap’s checkboxes and radios within list group items and customize as needed. You can use them without </w:t>
      </w:r>
      <w:r>
        <w:rPr>
          <w:rStyle w:val="HTMLCode"/>
          <w:rFonts w:ascii="var(--bs-font-monospace)" w:hAnsi="var(--bs-font-monospace)"/>
          <w:color w:val="D63384"/>
          <w:sz w:val="21"/>
          <w:szCs w:val="21"/>
        </w:rPr>
        <w:t>&lt;label&gt;</w:t>
      </w:r>
      <w:r>
        <w:rPr>
          <w:rFonts w:ascii="Segoe UI" w:hAnsi="Segoe UI" w:cs="Segoe UI"/>
          <w:color w:val="212529"/>
        </w:rPr>
        <w:t>s, but please remember to include an </w:t>
      </w:r>
      <w:r>
        <w:rPr>
          <w:rStyle w:val="HTMLCode"/>
          <w:rFonts w:ascii="var(--bs-font-monospace)" w:hAnsi="var(--bs-font-monospace)"/>
          <w:color w:val="D63384"/>
          <w:sz w:val="21"/>
          <w:szCs w:val="21"/>
        </w:rPr>
        <w:t>aria-label</w:t>
      </w:r>
      <w:r>
        <w:rPr>
          <w:rFonts w:ascii="Segoe UI" w:hAnsi="Segoe UI" w:cs="Segoe UI"/>
          <w:color w:val="212529"/>
        </w:rPr>
        <w:t> attribute and value for accessibility.</w:t>
      </w:r>
    </w:p>
    <w:p w:rsidR="00BC5942" w:rsidRDefault="00BC5942" w:rsidP="00BC5942">
      <w:pPr>
        <w:numPr>
          <w:ilvl w:val="0"/>
          <w:numId w:val="4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0" w:dyaOrig="0">
          <v:shape id="_x0000_i1462" type="#_x0000_t75" style="width:20.25pt;height:18pt" o:ole="">
            <v:imagedata r:id="rId32" o:title=""/>
          </v:shape>
          <w:control r:id="rId298" w:name="DefaultOcxName48" w:shapeid="_x0000_i1462"/>
        </w:object>
      </w:r>
      <w:r>
        <w:rPr>
          <w:rFonts w:ascii="Segoe UI" w:hAnsi="Segoe UI" w:cs="Segoe UI"/>
          <w:color w:val="212529"/>
        </w:rPr>
        <w:t> First checkbox</w:t>
      </w:r>
    </w:p>
    <w:p w:rsidR="00BC5942" w:rsidRDefault="00BC5942" w:rsidP="00BC5942">
      <w:pPr>
        <w:numPr>
          <w:ilvl w:val="0"/>
          <w:numId w:val="47"/>
        </w:num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0" w:dyaOrig="0">
          <v:shape id="_x0000_i1461" type="#_x0000_t75" style="width:20.25pt;height:18pt" o:ole="">
            <v:imagedata r:id="rId32" o:title=""/>
          </v:shape>
          <w:control r:id="rId299" w:name="DefaultOcxName118" w:shapeid="_x0000_i1461"/>
        </w:object>
      </w:r>
      <w:r>
        <w:rPr>
          <w:rFonts w:ascii="Segoe UI" w:hAnsi="Segoe UI" w:cs="Segoe UI"/>
          <w:color w:val="212529"/>
        </w:rPr>
        <w:t> Second checkbox</w:t>
      </w:r>
    </w:p>
    <w:p w:rsidR="00BC5942" w:rsidRDefault="00BC5942" w:rsidP="00BC5942">
      <w:pPr>
        <w:numPr>
          <w:ilvl w:val="0"/>
          <w:numId w:val="47"/>
        </w:num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0" w:dyaOrig="0">
          <v:shape id="_x0000_i1460" type="#_x0000_t75" style="width:20.25pt;height:18pt" o:ole="">
            <v:imagedata r:id="rId32" o:title=""/>
          </v:shape>
          <w:control r:id="rId300" w:name="DefaultOcxName217" w:shapeid="_x0000_i1460"/>
        </w:object>
      </w:r>
      <w:r>
        <w:rPr>
          <w:rFonts w:ascii="Segoe UI" w:hAnsi="Segoe UI" w:cs="Segoe UI"/>
          <w:color w:val="212529"/>
        </w:rPr>
        <w:t> Third checkbox</w:t>
      </w:r>
    </w:p>
    <w:p w:rsidR="00BC5942" w:rsidRDefault="00BC5942" w:rsidP="00BC5942">
      <w:pPr>
        <w:numPr>
          <w:ilvl w:val="0"/>
          <w:numId w:val="47"/>
        </w:num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0" w:dyaOrig="0">
          <v:shape id="_x0000_i1459" type="#_x0000_t75" style="width:20.25pt;height:18pt" o:ole="">
            <v:imagedata r:id="rId32" o:title=""/>
          </v:shape>
          <w:control r:id="rId301" w:name="DefaultOcxName313" w:shapeid="_x0000_i1459"/>
        </w:object>
      </w:r>
      <w:r>
        <w:rPr>
          <w:rFonts w:ascii="Segoe UI" w:hAnsi="Segoe UI" w:cs="Segoe UI"/>
          <w:color w:val="212529"/>
        </w:rPr>
        <w:t> Fourth checkbox</w:t>
      </w:r>
    </w:p>
    <w:p w:rsidR="00BC5942" w:rsidRDefault="00BC5942" w:rsidP="00BC5942">
      <w:pPr>
        <w:numPr>
          <w:ilvl w:val="0"/>
          <w:numId w:val="47"/>
        </w:numPr>
        <w:pBdr>
          <w:top w:val="single" w:sz="2" w:space="0" w:color="auto"/>
          <w:left w:val="single" w:sz="6" w:space="0" w:color="auto"/>
          <w:bottom w:val="single" w:sz="6" w:space="0" w:color="auto"/>
          <w:right w:val="single" w:sz="6" w:space="0" w:color="auto"/>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0" w:dyaOrig="0">
          <v:shape id="_x0000_i1458" type="#_x0000_t75" style="width:20.25pt;height:18pt" o:ole="">
            <v:imagedata r:id="rId32" o:title=""/>
          </v:shape>
          <w:control r:id="rId302" w:name="DefaultOcxName47" w:shapeid="_x0000_i1458"/>
        </w:object>
      </w:r>
      <w:r>
        <w:rPr>
          <w:rFonts w:ascii="Segoe UI" w:hAnsi="Segoe UI" w:cs="Segoe UI"/>
          <w:color w:val="212529"/>
        </w:rPr>
        <w:t> Fifth checkbox</w:t>
      </w:r>
    </w:p>
    <w:p w:rsidR="00BC5942" w:rsidRDefault="00BC5942" w:rsidP="00BC5942">
      <w:pPr>
        <w:shd w:val="clear" w:color="auto" w:fill="FFFFFF"/>
        <w:spacing w:after="0"/>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"form-check-input me-1"</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"checkbox"</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First checkbox</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"form-check-input me-1"</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"checkbox"</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Second checkbox</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"form-check-input me-1"</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"checkbox"</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Third checkbox</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"form-check-input me-1"</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"checkbox"</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Fourth checkbox</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"form-check-input me-1"</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"checkbox"</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Fifth checkbox</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BC5942" w:rsidRDefault="00BC5942" w:rsidP="00BC5942">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And if you want </w:t>
      </w:r>
      <w:r>
        <w:rPr>
          <w:rStyle w:val="HTMLCode"/>
          <w:rFonts w:ascii="var(--bs-font-monospace)" w:hAnsi="var(--bs-font-monospace)"/>
          <w:color w:val="D63384"/>
          <w:sz w:val="21"/>
          <w:szCs w:val="21"/>
        </w:rPr>
        <w:t>&lt;label&gt;</w:t>
      </w:r>
      <w:r>
        <w:rPr>
          <w:rFonts w:ascii="Segoe UI" w:hAnsi="Segoe UI" w:cs="Segoe UI"/>
          <w:color w:val="212529"/>
        </w:rPr>
        <w:t>s as the </w:t>
      </w:r>
      <w:r>
        <w:rPr>
          <w:rStyle w:val="HTMLCode"/>
          <w:rFonts w:ascii="var(--bs-font-monospace)" w:hAnsi="var(--bs-font-monospace)"/>
          <w:color w:val="D63384"/>
          <w:sz w:val="21"/>
          <w:szCs w:val="21"/>
        </w:rPr>
        <w:t>.list-group-item</w:t>
      </w:r>
      <w:r>
        <w:rPr>
          <w:rFonts w:ascii="Segoe UI" w:hAnsi="Segoe UI" w:cs="Segoe UI"/>
          <w:color w:val="212529"/>
        </w:rPr>
        <w:t> for large hit areas, you can do that, too.</w:t>
      </w:r>
    </w:p>
    <w:p w:rsidR="00BC5942" w:rsidRDefault="00BC5942" w:rsidP="00BC5942">
      <w:pPr>
        <w:shd w:val="clear" w:color="auto" w:fill="FFFFFF"/>
        <w:rPr>
          <w:rFonts w:ascii="Segoe UI" w:hAnsi="Segoe UI" w:cs="Segoe UI"/>
          <w:color w:val="212529"/>
        </w:rPr>
      </w:pPr>
      <w:r>
        <w:rPr>
          <w:rFonts w:ascii="Segoe UI" w:hAnsi="Segoe UI" w:cs="Segoe UI"/>
          <w:color w:val="212529"/>
        </w:rPr>
        <w:object w:dxaOrig="0" w:dyaOrig="0">
          <v:shape id="_x0000_i1457" type="#_x0000_t75" style="width:20.25pt;height:18pt" o:ole="">
            <v:imagedata r:id="rId32" o:title=""/>
          </v:shape>
          <w:control r:id="rId303" w:name="DefaultOcxName55" w:shapeid="_x0000_i1457"/>
        </w:object>
      </w:r>
      <w:r>
        <w:rPr>
          <w:rFonts w:ascii="Segoe UI" w:hAnsi="Segoe UI" w:cs="Segoe UI"/>
          <w:color w:val="212529"/>
        </w:rPr>
        <w:t> First checkbox</w:t>
      </w:r>
      <w:r>
        <w:rPr>
          <w:rFonts w:ascii="Segoe UI" w:hAnsi="Segoe UI" w:cs="Segoe UI"/>
          <w:color w:val="212529"/>
        </w:rPr>
        <w:object w:dxaOrig="0" w:dyaOrig="0">
          <v:shape id="_x0000_i1456" type="#_x0000_t75" style="width:20.25pt;height:18pt" o:ole="">
            <v:imagedata r:id="rId32" o:title=""/>
          </v:shape>
          <w:control r:id="rId304" w:name="DefaultOcxName65" w:shapeid="_x0000_i1456"/>
        </w:object>
      </w:r>
      <w:r>
        <w:rPr>
          <w:rFonts w:ascii="Segoe UI" w:hAnsi="Segoe UI" w:cs="Segoe UI"/>
          <w:color w:val="212529"/>
        </w:rPr>
        <w:t> Second checkbox</w:t>
      </w:r>
      <w:r>
        <w:rPr>
          <w:rFonts w:ascii="Segoe UI" w:hAnsi="Segoe UI" w:cs="Segoe UI"/>
          <w:color w:val="212529"/>
        </w:rPr>
        <w:object w:dxaOrig="0" w:dyaOrig="0">
          <v:shape id="_x0000_i1455" type="#_x0000_t75" style="width:20.25pt;height:18pt" o:ole="">
            <v:imagedata r:id="rId32" o:title=""/>
          </v:shape>
          <w:control r:id="rId305" w:name="DefaultOcxName74" w:shapeid="_x0000_i1455"/>
        </w:object>
      </w:r>
      <w:r>
        <w:rPr>
          <w:rFonts w:ascii="Segoe UI" w:hAnsi="Segoe UI" w:cs="Segoe UI"/>
          <w:color w:val="212529"/>
        </w:rPr>
        <w:t> Third checkbox</w:t>
      </w:r>
      <w:r>
        <w:rPr>
          <w:rFonts w:ascii="Segoe UI" w:hAnsi="Segoe UI" w:cs="Segoe UI"/>
          <w:color w:val="212529"/>
        </w:rPr>
        <w:object w:dxaOrig="0" w:dyaOrig="0">
          <v:shape id="_x0000_i1454" type="#_x0000_t75" style="width:20.25pt;height:18pt" o:ole="">
            <v:imagedata r:id="rId32" o:title=""/>
          </v:shape>
          <w:control r:id="rId306" w:name="DefaultOcxName84" w:shapeid="_x0000_i1454"/>
        </w:object>
      </w:r>
      <w:r>
        <w:rPr>
          <w:rFonts w:ascii="Segoe UI" w:hAnsi="Segoe UI" w:cs="Segoe UI"/>
          <w:color w:val="212529"/>
        </w:rPr>
        <w:t> Fourth checkbox</w:t>
      </w:r>
      <w:r>
        <w:rPr>
          <w:rFonts w:ascii="Segoe UI" w:hAnsi="Segoe UI" w:cs="Segoe UI"/>
          <w:color w:val="212529"/>
        </w:rPr>
        <w:object w:dxaOrig="0" w:dyaOrig="0">
          <v:shape id="_x0000_i1453" type="#_x0000_t75" style="width:20.25pt;height:18pt" o:ole="">
            <v:imagedata r:id="rId32" o:title=""/>
          </v:shape>
          <w:control r:id="rId307" w:name="DefaultOcxName94" w:shapeid="_x0000_i1453"/>
        </w:object>
      </w:r>
      <w:r>
        <w:rPr>
          <w:rFonts w:ascii="Segoe UI" w:hAnsi="Segoe UI" w:cs="Segoe UI"/>
          <w:color w:val="212529"/>
        </w:rPr>
        <w:t> Fifth checkbox</w:t>
      </w:r>
    </w:p>
    <w:p w:rsidR="00BC5942" w:rsidRDefault="00BC5942" w:rsidP="00BC5942">
      <w:pPr>
        <w:shd w:val="clear" w:color="auto" w:fill="FFFFFF"/>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"form-check-input me-1"</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"checkbox"</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First checkbox</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"form-check-input me-1"</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"checkbox"</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Second checkbox</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"form-check-input me-1"</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"checkbox"</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Third checkbox</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"form-check-input me-1"</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"checkbox"</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Fourth checkbox</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"form-check-input me-1"</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"checkbox"</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Fifth checkbox</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BC5942" w:rsidRDefault="00BC5942" w:rsidP="00BC5942">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eading2"/>
        <w:shd w:val="clear" w:color="auto" w:fill="FFFFFF"/>
        <w:rPr>
          <w:rFonts w:ascii="Segoe UI" w:hAnsi="Segoe UI" w:cs="Segoe UI"/>
          <w:b w:val="0"/>
          <w:bCs w:val="0"/>
          <w:color w:val="212529"/>
        </w:rPr>
      </w:pPr>
      <w:bookmarkStart w:id="293" w:name="_Toc144064850"/>
      <w:r>
        <w:rPr>
          <w:rFonts w:ascii="Segoe UI" w:hAnsi="Segoe UI" w:cs="Segoe UI"/>
          <w:b w:val="0"/>
          <w:bCs w:val="0"/>
          <w:color w:val="212529"/>
        </w:rPr>
        <w:t>Sass</w:t>
      </w:r>
      <w:bookmarkEnd w:id="293"/>
    </w:p>
    <w:p w:rsidR="00BC5942" w:rsidRDefault="00BC5942" w:rsidP="00BC5942">
      <w:pPr>
        <w:pStyle w:val="Heading3"/>
        <w:shd w:val="clear" w:color="auto" w:fill="FFFFFF"/>
        <w:rPr>
          <w:rFonts w:ascii="Segoe UI" w:hAnsi="Segoe UI" w:cs="Segoe UI"/>
          <w:b w:val="0"/>
          <w:bCs w:val="0"/>
          <w:color w:val="212529"/>
        </w:rPr>
      </w:pPr>
      <w:bookmarkStart w:id="294" w:name="_Toc144064851"/>
      <w:r>
        <w:rPr>
          <w:rFonts w:ascii="Segoe UI" w:hAnsi="Segoe UI" w:cs="Segoe UI"/>
          <w:b w:val="0"/>
          <w:bCs w:val="0"/>
          <w:color w:val="212529"/>
        </w:rPr>
        <w:t>Variables</w:t>
      </w:r>
      <w:bookmarkEnd w:id="294"/>
    </w:p>
    <w:p w:rsidR="00BC5942" w:rsidRDefault="00BC5942" w:rsidP="00BC5942">
      <w:pPr>
        <w:shd w:val="clear" w:color="auto" w:fill="FFFFFF"/>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nv"/>
          <w:rFonts w:ascii="var(--bs-font-monospace)" w:hAnsi="var(--bs-font-monospace)"/>
          <w:color w:val="003333"/>
        </w:rPr>
        <w:t>$list-group-color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$gray-900</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nv"/>
          <w:rFonts w:ascii="var(--bs-font-monospace)" w:hAnsi="var(--bs-font-monospace)"/>
          <w:color w:val="003333"/>
        </w:rPr>
        <w:t>$list-group-bg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$white</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nv"/>
          <w:rFonts w:ascii="var(--bs-font-monospace)" w:hAnsi="var(--bs-font-monospace)"/>
          <w:color w:val="003333"/>
        </w:rPr>
        <w:t>$list-group-border-color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$black</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.125</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nv"/>
          <w:rFonts w:ascii="var(--bs-font-monospace)" w:hAnsi="var(--bs-font-monospace)"/>
          <w:color w:val="003333"/>
        </w:rPr>
        <w:t>$list-group-border-width</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$border-width</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nv"/>
          <w:rFonts w:ascii="var(--bs-font-monospace)" w:hAnsi="var(--bs-font-monospace)"/>
          <w:color w:val="003333"/>
        </w:rPr>
        <w:t>$list-group-border-radius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p>
    <w:p w:rsidR="00BC5942" w:rsidRDefault="00BC5942" w:rsidP="00BC5942">
      <w:pPr>
        <w:pStyle w:val="HTMLPreformatted"/>
        <w:rPr>
          <w:rStyle w:val="HTMLCode"/>
          <w:rFonts w:ascii="var(--bs-font-monospace)" w:hAnsi="var(--bs-font-monospace)"/>
          <w:color w:val="212529"/>
        </w:rPr>
      </w:pPr>
      <w:r>
        <w:rPr>
          <w:rStyle w:val="nv"/>
          <w:rFonts w:ascii="var(--bs-font-monospace)" w:hAnsi="var(--bs-font-monospace)"/>
          <w:color w:val="003333"/>
        </w:rPr>
        <w:t>$list-group-item-padding-y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$spacer</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nv"/>
          <w:rFonts w:ascii="var(--bs-font-monospace)" w:hAnsi="var(--bs-font-monospace)"/>
          <w:color w:val="003333"/>
        </w:rPr>
        <w:t>$list-group-item-padding-x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$spacer</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nv"/>
          <w:rFonts w:ascii="var(--bs-font-monospace)" w:hAnsi="var(--bs-font-monospace)"/>
          <w:color w:val="003333"/>
        </w:rPr>
        <w:t>$list-group-item-bg-scale</w:t>
      </w:r>
      <w:r>
        <w:rPr>
          <w:rStyle w:val="o"/>
          <w:rFonts w:ascii="var(--bs-font-monospace)" w:hAnsi="var(--bs-font-monospace)"/>
          <w:color w:val="555555"/>
        </w:rPr>
        <w:t>:</w:t>
      </w:r>
      <w:r>
        <w:rPr>
          <w:rStyle w:val="HTMLCode"/>
          <w:rFonts w:ascii="var(--bs-font-monospace)" w:hAnsi="var(--bs-font-monospace)"/>
          <w:color w:val="212529"/>
        </w:rPr>
        <w:t xml:space="preserve">          </w:t>
      </w:r>
      <w:r>
        <w:rPr>
          <w:rStyle w:val="o"/>
          <w:rFonts w:ascii="var(--bs-font-monospace)" w:hAnsi="var(--bs-font-monospace)"/>
          <w:color w:val="555555"/>
        </w:rPr>
        <w:t>-</w:t>
      </w:r>
      <w:r>
        <w:rPr>
          <w:rStyle w:val="mi"/>
          <w:rFonts w:ascii="var(--bs-font-monospace)" w:hAnsi="var(--bs-font-monospace)"/>
          <w:color w:val="C24F19"/>
        </w:rPr>
        <w:t>80</w:t>
      </w:r>
      <w:r>
        <w:rPr>
          <w:rStyle w:val="kt"/>
          <w:rFonts w:ascii="var(--bs-font-monospace)" w:hAnsi="var(--bs-font-monospace)"/>
          <w:color w:val="007788"/>
        </w:rPr>
        <w:t>%</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nv"/>
          <w:rFonts w:ascii="var(--bs-font-monospace)" w:hAnsi="var(--bs-font-monospace)"/>
          <w:color w:val="003333"/>
        </w:rPr>
        <w:t>$list-group-item-color-scale</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40</w:t>
      </w:r>
      <w:r>
        <w:rPr>
          <w:rStyle w:val="kt"/>
          <w:rFonts w:ascii="var(--bs-font-monospace)" w:hAnsi="var(--bs-font-monospace)"/>
          <w:color w:val="007788"/>
        </w:rPr>
        <w:t>%</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p>
    <w:p w:rsidR="00BC5942" w:rsidRDefault="00BC5942" w:rsidP="00BC5942">
      <w:pPr>
        <w:pStyle w:val="HTMLPreformatted"/>
        <w:rPr>
          <w:rStyle w:val="HTMLCode"/>
          <w:rFonts w:ascii="var(--bs-font-monospace)" w:hAnsi="var(--bs-font-monospace)"/>
          <w:color w:val="212529"/>
        </w:rPr>
      </w:pPr>
      <w:r>
        <w:rPr>
          <w:rStyle w:val="nv"/>
          <w:rFonts w:ascii="var(--bs-font-monospace)" w:hAnsi="var(--bs-font-monospace)"/>
          <w:color w:val="003333"/>
        </w:rPr>
        <w:t>$list-group-hover-bg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$gray-100</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nv"/>
          <w:rFonts w:ascii="var(--bs-font-monospace)" w:hAnsi="var(--bs-font-monospace)"/>
          <w:color w:val="003333"/>
        </w:rPr>
        <w:t>$list-group-active-color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$component-active-color</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nv"/>
          <w:rFonts w:ascii="var(--bs-font-monospace)" w:hAnsi="var(--bs-font-monospace)"/>
          <w:color w:val="003333"/>
        </w:rPr>
        <w:t>$list-group-active-bg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$component-active-bg</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nv"/>
          <w:rFonts w:ascii="var(--bs-font-monospace)" w:hAnsi="var(--bs-font-monospace)"/>
          <w:color w:val="003333"/>
        </w:rPr>
        <w:t>$list-group-active-border-color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$list-group-active-bg</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p>
    <w:p w:rsidR="00BC5942" w:rsidRDefault="00BC5942" w:rsidP="00BC5942">
      <w:pPr>
        <w:pStyle w:val="HTMLPreformatted"/>
        <w:rPr>
          <w:rStyle w:val="HTMLCode"/>
          <w:rFonts w:ascii="var(--bs-font-monospace)" w:hAnsi="var(--bs-font-monospace)"/>
          <w:color w:val="212529"/>
        </w:rPr>
      </w:pPr>
      <w:r>
        <w:rPr>
          <w:rStyle w:val="nv"/>
          <w:rFonts w:ascii="var(--bs-font-monospace)" w:hAnsi="var(--bs-font-monospace)"/>
          <w:color w:val="003333"/>
        </w:rPr>
        <w:t>$list-group-disabled-color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$gray-600</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nv"/>
          <w:rFonts w:ascii="var(--bs-font-monospace)" w:hAnsi="var(--bs-font-monospace)"/>
          <w:color w:val="003333"/>
        </w:rPr>
        <w:t>$list-group-disabled-bg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$list-group-bg</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p>
    <w:p w:rsidR="00BC5942" w:rsidRDefault="00BC5942" w:rsidP="00BC5942">
      <w:pPr>
        <w:pStyle w:val="HTMLPreformatted"/>
        <w:rPr>
          <w:rStyle w:val="HTMLCode"/>
          <w:rFonts w:ascii="var(--bs-font-monospace)" w:hAnsi="var(--bs-font-monospace)"/>
          <w:color w:val="212529"/>
        </w:rPr>
      </w:pPr>
      <w:r>
        <w:rPr>
          <w:rStyle w:val="nv"/>
          <w:rFonts w:ascii="var(--bs-font-monospace)" w:hAnsi="var(--bs-font-monospace)"/>
          <w:color w:val="003333"/>
        </w:rPr>
        <w:t>$list-group-action-color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$gray-700</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nv"/>
          <w:rFonts w:ascii="var(--bs-font-monospace)" w:hAnsi="var(--bs-font-monospace)"/>
          <w:color w:val="003333"/>
        </w:rPr>
        <w:t>$list-group-action-hover-color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$list-group-action-color</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p>
    <w:p w:rsidR="00BC5942" w:rsidRDefault="00BC5942" w:rsidP="00BC5942">
      <w:pPr>
        <w:pStyle w:val="HTMLPreformatted"/>
        <w:rPr>
          <w:rStyle w:val="HTMLCode"/>
          <w:rFonts w:ascii="var(--bs-font-monospace)" w:hAnsi="var(--bs-font-monospace)"/>
          <w:color w:val="212529"/>
        </w:rPr>
      </w:pPr>
      <w:r>
        <w:rPr>
          <w:rStyle w:val="nv"/>
          <w:rFonts w:ascii="var(--bs-font-monospace)" w:hAnsi="var(--bs-font-monospace)"/>
          <w:color w:val="003333"/>
        </w:rPr>
        <w:t>$list-group-action-active-color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$body-color</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nv"/>
          <w:rFonts w:ascii="var(--bs-font-monospace)" w:hAnsi="var(--bs-font-monospace)"/>
          <w:color w:val="003333"/>
        </w:rPr>
        <w:t>$list-group-action-active-bg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$gray-200</w:t>
      </w:r>
      <w:r>
        <w:rPr>
          <w:rStyle w:val="p"/>
          <w:rFonts w:ascii="var(--bs-font-monospace)" w:hAnsi="var(--bs-font-monospace)"/>
          <w:color w:val="212529"/>
        </w:rPr>
        <w:t>;</w:t>
      </w:r>
    </w:p>
    <w:p w:rsidR="00BC5942" w:rsidRDefault="00BC5942" w:rsidP="00BC5942">
      <w:pPr>
        <w:pStyle w:val="Heading3"/>
        <w:shd w:val="clear" w:color="auto" w:fill="FFFFFF"/>
        <w:rPr>
          <w:rFonts w:ascii="Segoe UI" w:hAnsi="Segoe UI" w:cs="Segoe UI"/>
          <w:b w:val="0"/>
          <w:bCs w:val="0"/>
          <w:color w:val="212529"/>
        </w:rPr>
      </w:pPr>
      <w:bookmarkStart w:id="295" w:name="_Toc144064852"/>
      <w:r>
        <w:rPr>
          <w:rFonts w:ascii="Segoe UI" w:hAnsi="Segoe UI" w:cs="Segoe UI"/>
          <w:b w:val="0"/>
          <w:bCs w:val="0"/>
          <w:color w:val="212529"/>
        </w:rPr>
        <w:t>Mixins</w:t>
      </w:r>
      <w:bookmarkEnd w:id="295"/>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Used in combination with </w:t>
      </w:r>
      <w:r>
        <w:rPr>
          <w:rStyle w:val="HTMLCode"/>
          <w:rFonts w:ascii="var(--bs-font-monospace)" w:hAnsi="var(--bs-font-monospace)"/>
          <w:color w:val="D63384"/>
          <w:sz w:val="21"/>
          <w:szCs w:val="21"/>
        </w:rPr>
        <w:t>$theme-colors</w:t>
      </w:r>
      <w:r>
        <w:rPr>
          <w:rFonts w:ascii="Segoe UI" w:hAnsi="Segoe UI" w:cs="Segoe UI"/>
          <w:color w:val="212529"/>
        </w:rPr>
        <w:t> to generate the </w:t>
      </w:r>
      <w:hyperlink r:id="rId308" w:anchor="contextual-classes" w:history="1">
        <w:r>
          <w:rPr>
            <w:rStyle w:val="Hyperlink"/>
            <w:rFonts w:ascii="Segoe UI" w:hAnsi="Segoe UI" w:cs="Segoe UI"/>
            <w:color w:val="0D6EFD"/>
          </w:rPr>
          <w:t>contextual variant classes</w:t>
        </w:r>
      </w:hyperlink>
      <w:r>
        <w:rPr>
          <w:rFonts w:ascii="Segoe UI" w:hAnsi="Segoe UI" w:cs="Segoe UI"/>
          <w:color w:val="212529"/>
        </w:rPr>
        <w:t> for </w:t>
      </w:r>
      <w:r>
        <w:rPr>
          <w:rStyle w:val="HTMLCode"/>
          <w:rFonts w:ascii="var(--bs-font-monospace)" w:hAnsi="var(--bs-font-monospace)"/>
          <w:color w:val="D63384"/>
          <w:sz w:val="21"/>
          <w:szCs w:val="21"/>
        </w:rPr>
        <w:t>.list-group-item</w:t>
      </w:r>
      <w:r>
        <w:rPr>
          <w:rFonts w:ascii="Segoe UI" w:hAnsi="Segoe UI" w:cs="Segoe UI"/>
          <w:color w:val="212529"/>
        </w:rPr>
        <w:t>s.</w:t>
      </w:r>
    </w:p>
    <w:p w:rsidR="00BC5942" w:rsidRDefault="00BC5942" w:rsidP="00BC5942">
      <w:pPr>
        <w:shd w:val="clear" w:color="auto" w:fill="FFFFFF"/>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k"/>
          <w:rFonts w:ascii="var(--bs-font-monospace)" w:hAnsi="var(--bs-font-monospace)"/>
          <w:color w:val="006699"/>
        </w:rPr>
        <w:t>@mixin</w:t>
      </w:r>
      <w:r>
        <w:rPr>
          <w:rStyle w:val="nf"/>
          <w:rFonts w:ascii="var(--bs-font-monospace)" w:hAnsi="var(--bs-font-monospace)"/>
          <w:color w:val="B715F4"/>
        </w:rPr>
        <w:t xml:space="preserve"> list-group-item-variant</w:t>
      </w:r>
      <w:r>
        <w:rPr>
          <w:rStyle w:val="p"/>
          <w:rFonts w:ascii="var(--bs-font-monospace)" w:hAnsi="var(--bs-font-monospace)"/>
          <w:color w:val="212529"/>
        </w:rPr>
        <w:t>(</w:t>
      </w:r>
      <w:r>
        <w:rPr>
          <w:rStyle w:val="nv"/>
          <w:rFonts w:ascii="var(--bs-font-monospace)" w:hAnsi="var(--bs-font-monospace)"/>
          <w:color w:val="003333"/>
        </w:rPr>
        <w:t>$state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$background</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.list-group-item-</w:t>
      </w:r>
      <w:r>
        <w:rPr>
          <w:rStyle w:val="si"/>
          <w:rFonts w:ascii="var(--bs-font-monospace)" w:hAnsi="var(--bs-font-monospace)"/>
          <w:color w:val="AA0000"/>
        </w:rPr>
        <w:t>#{</w:t>
      </w:r>
      <w:r>
        <w:rPr>
          <w:rStyle w:val="nv"/>
          <w:rFonts w:ascii="var(--bs-font-monospace)" w:hAnsi="var(--bs-font-monospace)"/>
          <w:color w:val="003333"/>
        </w:rPr>
        <w:t>$state</w:t>
      </w:r>
      <w:r>
        <w:rPr>
          <w:rStyle w:val="si"/>
          <w:rFonts w:ascii="var(--bs-font-monospace)" w:hAnsi="var(--bs-font-monospace)"/>
          <w:color w:val="AA0000"/>
        </w:rPr>
        <w:t>}</w:t>
      </w:r>
      <w:r>
        <w:rPr>
          <w:rStyle w:val="HTMLCode"/>
          <w:rFonts w:ascii="var(--bs-font-monospace)" w:hAnsi="var(--bs-font-monospace)"/>
          <w:color w:val="212529"/>
        </w:rPr>
        <w:t xml:space="preserve"> </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background-color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$background</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c"/>
          <w:rFonts w:ascii="var(--bs-font-monospace)" w:hAnsi="var(--bs-font-monospace)"/>
          <w:color w:val="168174"/>
        </w:rPr>
        <w:t>.list-group-item-action</w:t>
      </w:r>
      <w:r>
        <w:rPr>
          <w:rStyle w:val="HTMLCode"/>
          <w:rFonts w:ascii="var(--bs-font-monospace)" w:hAnsi="var(--bs-font-monospace)"/>
          <w:color w:val="212529"/>
        </w:rPr>
        <w:t xml:space="preserve"> </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&amp;</w:t>
      </w:r>
      <w:r>
        <w:rPr>
          <w:rStyle w:val="o"/>
          <w:rFonts w:ascii="var(--bs-font-monospace)" w:hAnsi="var(--bs-font-monospace)"/>
          <w:color w:val="555555"/>
        </w:rPr>
        <w:t>:</w:t>
      </w:r>
      <w:r>
        <w:rPr>
          <w:rStyle w:val="n"/>
          <w:rFonts w:ascii="var(--bs-font-monospace)" w:hAnsi="var(--bs-font-monospace)"/>
          <w:color w:val="212529"/>
        </w:rPr>
        <w:t>hover</w:t>
      </w:r>
      <w:r>
        <w:rPr>
          <w:rStyle w:val="o"/>
          <w:rFonts w:ascii="var(--bs-font-monospace)" w:hAnsi="var(--bs-font-monospace)"/>
          <w:color w:val="555555"/>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o"/>
          <w:rFonts w:ascii="var(--bs-font-monospace)" w:hAnsi="var(--bs-font-monospace)"/>
          <w:color w:val="555555"/>
        </w:rPr>
        <w:t>&amp;:</w:t>
      </w:r>
      <w:r>
        <w:rPr>
          <w:rStyle w:val="ni"/>
          <w:rFonts w:ascii="var(--bs-font-monospace)" w:hAnsi="var(--bs-font-monospace)"/>
          <w:color w:val="727272"/>
        </w:rPr>
        <w:t>focus</w:t>
      </w:r>
      <w:r>
        <w:rPr>
          <w:rStyle w:val="HTMLCode"/>
          <w:rFonts w:ascii="var(--bs-font-monospace)" w:hAnsi="var(--bs-font-monospace)"/>
          <w:color w:val="212529"/>
        </w:rPr>
        <w:t xml:space="preserve"> </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background-color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shade-color</w:t>
      </w:r>
      <w:r>
        <w:rPr>
          <w:rStyle w:val="p"/>
          <w:rFonts w:ascii="var(--bs-font-monospace)" w:hAnsi="var(--bs-font-monospace)"/>
          <w:color w:val="212529"/>
        </w:rPr>
        <w:t>(</w:t>
      </w:r>
      <w:r>
        <w:rPr>
          <w:rStyle w:val="nv"/>
          <w:rFonts w:ascii="var(--bs-font-monospace)" w:hAnsi="var(--bs-font-monospace)"/>
          <w:color w:val="003333"/>
        </w:rPr>
        <w:t>$background</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10</w:t>
      </w:r>
      <w:r>
        <w:rPr>
          <w:rStyle w:val="kt"/>
          <w:rFonts w:ascii="var(--bs-font-monospace)" w:hAnsi="var(--bs-font-monospace)"/>
          <w:color w:val="007788"/>
        </w:rPr>
        <w:t>%</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c"/>
          <w:rFonts w:ascii="var(--bs-font-monospace)" w:hAnsi="var(--bs-font-monospace)"/>
          <w:color w:val="168174"/>
        </w:rPr>
        <w:t>.active</w:t>
      </w:r>
      <w:r>
        <w:rPr>
          <w:rStyle w:val="HTMLCode"/>
          <w:rFonts w:ascii="var(--bs-font-monospace)" w:hAnsi="var(--bs-font-monospace)"/>
          <w:color w:val="212529"/>
        </w:rPr>
        <w:t xml:space="preserve"> </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$white</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background-color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$color</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w:t>
      </w:r>
    </w:p>
    <w:p w:rsidR="00BC5942" w:rsidRDefault="00BC5942" w:rsidP="00BC5942">
      <w:pPr>
        <w:pStyle w:val="Heading3"/>
        <w:shd w:val="clear" w:color="auto" w:fill="FFFFFF"/>
        <w:rPr>
          <w:rFonts w:ascii="Segoe UI" w:hAnsi="Segoe UI" w:cs="Segoe UI"/>
          <w:b w:val="0"/>
          <w:bCs w:val="0"/>
          <w:color w:val="212529"/>
        </w:rPr>
      </w:pPr>
      <w:bookmarkStart w:id="296" w:name="_Toc144064853"/>
      <w:r>
        <w:rPr>
          <w:rFonts w:ascii="Segoe UI" w:hAnsi="Segoe UI" w:cs="Segoe UI"/>
          <w:b w:val="0"/>
          <w:bCs w:val="0"/>
          <w:color w:val="212529"/>
        </w:rPr>
        <w:t>Loop</w:t>
      </w:r>
      <w:bookmarkEnd w:id="296"/>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Loop that generates the modifier classes with the </w:t>
      </w:r>
      <w:r>
        <w:rPr>
          <w:rStyle w:val="HTMLCode"/>
          <w:rFonts w:ascii="var(--bs-font-monospace)" w:hAnsi="var(--bs-font-monospace)"/>
          <w:color w:val="D63384"/>
          <w:sz w:val="21"/>
          <w:szCs w:val="21"/>
        </w:rPr>
        <w:t>list-group-item-variant()</w:t>
      </w:r>
      <w:r>
        <w:rPr>
          <w:rFonts w:ascii="Segoe UI" w:hAnsi="Segoe UI" w:cs="Segoe UI"/>
          <w:color w:val="212529"/>
        </w:rPr>
        <w:t> mixin.</w:t>
      </w:r>
    </w:p>
    <w:p w:rsidR="00BC5942" w:rsidRDefault="00BC5942" w:rsidP="00BC5942">
      <w:pPr>
        <w:shd w:val="clear" w:color="auto" w:fill="FFFFFF"/>
        <w:rPr>
          <w:rFonts w:ascii="Segoe UI" w:hAnsi="Segoe UI" w:cs="Segoe UI"/>
          <w:color w:val="212529"/>
        </w:rPr>
      </w:pPr>
    </w:p>
    <w:p w:rsidR="00BC5942" w:rsidRDefault="00BC5942" w:rsidP="00BC5942">
      <w:pPr>
        <w:pStyle w:val="HTMLPreformatted"/>
        <w:rPr>
          <w:rStyle w:val="c1"/>
          <w:rFonts w:ascii="var(--bs-font-monospace)" w:hAnsi="var(--bs-font-monospace)"/>
          <w:color w:val="727272"/>
        </w:rPr>
      </w:pPr>
      <w:r>
        <w:rPr>
          <w:rStyle w:val="c1"/>
          <w:rFonts w:ascii="var(--bs-font-monospace)" w:hAnsi="var(--bs-font-monospace)"/>
          <w:color w:val="727272"/>
        </w:rPr>
        <w:t>// List group contextual variants</w:t>
      </w:r>
    </w:p>
    <w:p w:rsidR="00BC5942" w:rsidRDefault="00BC5942" w:rsidP="00BC5942">
      <w:pPr>
        <w:pStyle w:val="HTMLPreformatted"/>
        <w:rPr>
          <w:rStyle w:val="c1"/>
          <w:rFonts w:ascii="var(--bs-font-monospace)" w:hAnsi="var(--bs-font-monospace)"/>
          <w:color w:val="727272"/>
        </w:rPr>
      </w:pPr>
      <w:r>
        <w:rPr>
          <w:rStyle w:val="c1"/>
          <w:rFonts w:ascii="var(--bs-font-monospace)" w:hAnsi="var(--bs-font-monospace)"/>
          <w:color w:val="727272"/>
        </w:rPr>
        <w:t>//</w:t>
      </w:r>
    </w:p>
    <w:p w:rsidR="00BC5942" w:rsidRDefault="00BC5942" w:rsidP="00BC5942">
      <w:pPr>
        <w:pStyle w:val="HTMLPreformatted"/>
        <w:rPr>
          <w:rStyle w:val="c1"/>
          <w:rFonts w:ascii="var(--bs-font-monospace)" w:hAnsi="var(--bs-font-monospace)"/>
          <w:color w:val="727272"/>
        </w:rPr>
      </w:pPr>
      <w:r>
        <w:rPr>
          <w:rStyle w:val="c1"/>
          <w:rFonts w:ascii="var(--bs-font-monospace)" w:hAnsi="var(--bs-font-monospace)"/>
          <w:color w:val="727272"/>
        </w:rPr>
        <w:t>// Add modifier classes to change text and background color on individual items.</w:t>
      </w:r>
    </w:p>
    <w:p w:rsidR="00BC5942" w:rsidRDefault="00BC5942" w:rsidP="00BC5942">
      <w:pPr>
        <w:pStyle w:val="HTMLPreformatted"/>
        <w:rPr>
          <w:rStyle w:val="c1"/>
          <w:rFonts w:ascii="var(--bs-font-monospace)" w:hAnsi="var(--bs-font-monospace)"/>
          <w:color w:val="727272"/>
        </w:rPr>
      </w:pPr>
      <w:r>
        <w:rPr>
          <w:rStyle w:val="c1"/>
          <w:rFonts w:ascii="var(--bs-font-monospace)" w:hAnsi="var(--bs-font-monospace)"/>
          <w:color w:val="727272"/>
        </w:rPr>
        <w:t>// Organizationally, this must come after the `:hover` states.</w:t>
      </w:r>
    </w:p>
    <w:p w:rsidR="00BC5942" w:rsidRDefault="00BC5942" w:rsidP="00BC5942">
      <w:pPr>
        <w:pStyle w:val="HTMLPreformatted"/>
        <w:rPr>
          <w:rStyle w:val="HTMLCode"/>
          <w:rFonts w:ascii="var(--bs-font-monospace)" w:hAnsi="var(--bs-font-monospace)"/>
          <w:color w:val="212529"/>
        </w:rPr>
      </w:pPr>
    </w:p>
    <w:p w:rsidR="00BC5942" w:rsidRDefault="00BC5942" w:rsidP="00BC5942">
      <w:pPr>
        <w:pStyle w:val="HTMLPreformatted"/>
        <w:rPr>
          <w:rStyle w:val="HTMLCode"/>
          <w:rFonts w:ascii="var(--bs-font-monospace)" w:hAnsi="var(--bs-font-monospace)"/>
          <w:color w:val="212529"/>
        </w:rPr>
      </w:pPr>
      <w:r>
        <w:rPr>
          <w:rStyle w:val="k"/>
          <w:rFonts w:ascii="var(--bs-font-monospace)" w:hAnsi="var(--bs-font-monospace)"/>
          <w:color w:val="006699"/>
        </w:rPr>
        <w:t>@each</w:t>
      </w:r>
      <w:r>
        <w:rPr>
          <w:rStyle w:val="HTMLCode"/>
          <w:rFonts w:ascii="var(--bs-font-monospace)" w:hAnsi="var(--bs-font-monospace)"/>
          <w:color w:val="212529"/>
        </w:rPr>
        <w:t xml:space="preserve"> </w:t>
      </w:r>
      <w:r>
        <w:rPr>
          <w:rStyle w:val="nv"/>
          <w:rFonts w:ascii="var(--bs-font-monospace)" w:hAnsi="var(--bs-font-monospace)"/>
          <w:color w:val="003333"/>
        </w:rPr>
        <w:t>$state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$value</w:t>
      </w:r>
      <w:r>
        <w:rPr>
          <w:rStyle w:val="HTMLCode"/>
          <w:rFonts w:ascii="var(--bs-font-monospace)" w:hAnsi="var(--bs-font-monospace)"/>
          <w:color w:val="212529"/>
        </w:rPr>
        <w:t xml:space="preserve"> </w:t>
      </w:r>
      <w:r>
        <w:rPr>
          <w:rStyle w:val="ow"/>
          <w:rFonts w:ascii="var(--bs-font-monospace)" w:hAnsi="var(--bs-font-monospace)"/>
          <w:color w:val="000000"/>
        </w:rPr>
        <w:t>in</w:t>
      </w:r>
      <w:r>
        <w:rPr>
          <w:rStyle w:val="HTMLCode"/>
          <w:rFonts w:ascii="var(--bs-font-monospace)" w:hAnsi="var(--bs-font-monospace)"/>
          <w:color w:val="212529"/>
        </w:rPr>
        <w:t xml:space="preserve"> </w:t>
      </w:r>
      <w:r>
        <w:rPr>
          <w:rStyle w:val="nv"/>
          <w:rFonts w:ascii="var(--bs-font-monospace)" w:hAnsi="var(--bs-font-monospace)"/>
          <w:color w:val="003333"/>
        </w:rPr>
        <w:t>$theme-colors</w:t>
      </w:r>
      <w:r>
        <w:rPr>
          <w:rStyle w:val="HTMLCode"/>
          <w:rFonts w:ascii="var(--bs-font-monospace)" w:hAnsi="var(--bs-font-monospace)"/>
          <w:color w:val="212529"/>
        </w:rPr>
        <w:t xml:space="preserve"> </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$list-group-variant-bg</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shift-color</w:t>
      </w:r>
      <w:r>
        <w:rPr>
          <w:rStyle w:val="p"/>
          <w:rFonts w:ascii="var(--bs-font-monospace)" w:hAnsi="var(--bs-font-monospace)"/>
          <w:color w:val="212529"/>
        </w:rPr>
        <w:t>(</w:t>
      </w:r>
      <w:r>
        <w:rPr>
          <w:rStyle w:val="nv"/>
          <w:rFonts w:ascii="var(--bs-font-monospace)" w:hAnsi="var(--bs-font-monospace)"/>
          <w:color w:val="003333"/>
        </w:rPr>
        <w:t>$value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$list-group-item-bg-scale</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$list-group-variant-color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shift-color</w:t>
      </w:r>
      <w:r>
        <w:rPr>
          <w:rStyle w:val="p"/>
          <w:rFonts w:ascii="var(--bs-font-monospace)" w:hAnsi="var(--bs-font-monospace)"/>
          <w:color w:val="212529"/>
        </w:rPr>
        <w:t>(</w:t>
      </w:r>
      <w:r>
        <w:rPr>
          <w:rStyle w:val="nv"/>
          <w:rFonts w:ascii="var(--bs-font-monospace)" w:hAnsi="var(--bs-font-monospace)"/>
          <w:color w:val="003333"/>
        </w:rPr>
        <w:t>$value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$list-group-item-color-scale</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@if</w:t>
      </w:r>
      <w:r>
        <w:rPr>
          <w:rStyle w:val="HTMLCode"/>
          <w:rFonts w:ascii="var(--bs-font-monospace)" w:hAnsi="var(--bs-font-monospace)"/>
          <w:color w:val="212529"/>
        </w:rPr>
        <w:t xml:space="preserve"> </w:t>
      </w:r>
      <w:r>
        <w:rPr>
          <w:rStyle w:val="p"/>
          <w:rFonts w:ascii="var(--bs-font-monospace)" w:hAnsi="var(--bs-font-monospace)"/>
          <w:color w:val="212529"/>
        </w:rPr>
        <w:t>(</w:t>
      </w:r>
      <w:r>
        <w:rPr>
          <w:rStyle w:val="nf"/>
          <w:rFonts w:ascii="var(--bs-font-monospace)" w:hAnsi="var(--bs-font-monospace)"/>
          <w:color w:val="B715F4"/>
        </w:rPr>
        <w:t>contrast-ratio</w:t>
      </w:r>
      <w:r>
        <w:rPr>
          <w:rStyle w:val="p"/>
          <w:rFonts w:ascii="var(--bs-font-monospace)" w:hAnsi="var(--bs-font-monospace)"/>
          <w:color w:val="212529"/>
        </w:rPr>
        <w:t>(</w:t>
      </w:r>
      <w:r>
        <w:rPr>
          <w:rStyle w:val="nv"/>
          <w:rFonts w:ascii="var(--bs-font-monospace)" w:hAnsi="var(--bs-font-monospace)"/>
          <w:color w:val="003333"/>
        </w:rPr>
        <w:t>$list-group-variant-bg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$list-group-variant-color</w:t>
      </w:r>
      <w:r>
        <w:rPr>
          <w:rStyle w:val="p"/>
          <w:rFonts w:ascii="var(--bs-font-monospace)" w:hAnsi="var(--bs-font-monospace)"/>
          <w:color w:val="212529"/>
        </w:rPr>
        <w:t>)</w:t>
      </w:r>
      <w:r>
        <w:rPr>
          <w:rStyle w:val="HTMLCode"/>
          <w:rFonts w:ascii="var(--bs-font-monospace)" w:hAnsi="var(--bs-font-monospace)"/>
          <w:color w:val="212529"/>
        </w:rPr>
        <w:t xml:space="preserve"> </w:t>
      </w:r>
      <w:r>
        <w:rPr>
          <w:rStyle w:val="o"/>
          <w:rFonts w:ascii="var(--bs-font-monospace)" w:hAnsi="var(--bs-font-monospace)"/>
          <w:color w:val="555555"/>
        </w:rPr>
        <w:t>&lt;</w:t>
      </w:r>
      <w:r>
        <w:rPr>
          <w:rStyle w:val="HTMLCode"/>
          <w:rFonts w:ascii="var(--bs-font-monospace)" w:hAnsi="var(--bs-font-monospace)"/>
          <w:color w:val="212529"/>
        </w:rPr>
        <w:t xml:space="preserve"> </w:t>
      </w:r>
      <w:r>
        <w:rPr>
          <w:rStyle w:val="nv"/>
          <w:rFonts w:ascii="var(--bs-font-monospace)" w:hAnsi="var(--bs-font-monospace)"/>
          <w:color w:val="003333"/>
        </w:rPr>
        <w:t>$min-contrast-ratio</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$list-group-variant-color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mix</w:t>
      </w:r>
      <w:r>
        <w:rPr>
          <w:rStyle w:val="p"/>
          <w:rFonts w:ascii="var(--bs-font-monospace)" w:hAnsi="var(--bs-font-monospace)"/>
          <w:color w:val="212529"/>
        </w:rPr>
        <w:t>(</w:t>
      </w:r>
      <w:r>
        <w:rPr>
          <w:rStyle w:val="nv"/>
          <w:rFonts w:ascii="var(--bs-font-monospace)" w:hAnsi="var(--bs-font-monospace)"/>
          <w:color w:val="003333"/>
        </w:rPr>
        <w:t>$value</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color-contrast</w:t>
      </w:r>
      <w:r>
        <w:rPr>
          <w:rStyle w:val="p"/>
          <w:rFonts w:ascii="var(--bs-font-monospace)" w:hAnsi="var(--bs-font-monospace)"/>
          <w:color w:val="212529"/>
        </w:rPr>
        <w:t>(</w:t>
      </w:r>
      <w:r>
        <w:rPr>
          <w:rStyle w:val="nv"/>
          <w:rFonts w:ascii="var(--bs-font-monospace)" w:hAnsi="var(--bs-font-monospace)"/>
          <w:color w:val="003333"/>
        </w:rPr>
        <w:t>$list-group-variant-bg</w:t>
      </w:r>
      <w:r>
        <w:rPr>
          <w:rStyle w:val="p"/>
          <w:rFonts w:ascii="var(--bs-font-monospace)" w:hAnsi="var(--bs-font-monospace)"/>
          <w:color w:val="212529"/>
        </w:rPr>
        <w:t>)</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abs</w:t>
      </w:r>
      <w:r>
        <w:rPr>
          <w:rStyle w:val="p"/>
          <w:rFonts w:ascii="var(--bs-font-monospace)" w:hAnsi="var(--bs-font-monospace)"/>
          <w:color w:val="212529"/>
        </w:rPr>
        <w:t>(</w:t>
      </w:r>
      <w:r>
        <w:rPr>
          <w:rStyle w:val="nv"/>
          <w:rFonts w:ascii="var(--bs-font-monospace)" w:hAnsi="var(--bs-font-monospace)"/>
          <w:color w:val="003333"/>
        </w:rPr>
        <w:t>$list-group-item-color-scale</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list-group-item-variant</w:t>
      </w:r>
      <w:r>
        <w:rPr>
          <w:rStyle w:val="p"/>
          <w:rFonts w:ascii="var(--bs-font-monospace)" w:hAnsi="var(--bs-font-monospace)"/>
          <w:color w:val="212529"/>
        </w:rPr>
        <w:t>(</w:t>
      </w:r>
      <w:r>
        <w:rPr>
          <w:rStyle w:val="nv"/>
          <w:rFonts w:ascii="var(--bs-font-monospace)" w:hAnsi="var(--bs-font-monospace)"/>
          <w:color w:val="003333"/>
        </w:rPr>
        <w:t>$state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$list-group-variant-bg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$list-group-variant-color</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w:t>
      </w:r>
    </w:p>
    <w:p w:rsidR="00BC5942" w:rsidRDefault="00BC5942" w:rsidP="00BC5942">
      <w:pPr>
        <w:pStyle w:val="Heading2"/>
        <w:shd w:val="clear" w:color="auto" w:fill="FFFFFF"/>
        <w:rPr>
          <w:rFonts w:ascii="Segoe UI" w:hAnsi="Segoe UI" w:cs="Segoe UI"/>
          <w:b w:val="0"/>
          <w:bCs w:val="0"/>
          <w:color w:val="212529"/>
        </w:rPr>
      </w:pPr>
      <w:bookmarkStart w:id="297" w:name="_Toc144064854"/>
      <w:r>
        <w:rPr>
          <w:rFonts w:ascii="Segoe UI" w:hAnsi="Segoe UI" w:cs="Segoe UI"/>
          <w:b w:val="0"/>
          <w:bCs w:val="0"/>
          <w:color w:val="212529"/>
        </w:rPr>
        <w:t>JavaScript behavior</w:t>
      </w:r>
      <w:bookmarkEnd w:id="297"/>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Use the tab JavaScript plugin—include it individually or through the compiled </w:t>
      </w:r>
      <w:r>
        <w:rPr>
          <w:rStyle w:val="HTMLCode"/>
          <w:rFonts w:ascii="var(--bs-font-monospace)" w:hAnsi="var(--bs-font-monospace)"/>
          <w:color w:val="D63384"/>
          <w:sz w:val="21"/>
          <w:szCs w:val="21"/>
        </w:rPr>
        <w:t>bootstrap.js</w:t>
      </w:r>
      <w:r>
        <w:rPr>
          <w:rFonts w:ascii="Segoe UI" w:hAnsi="Segoe UI" w:cs="Segoe UI"/>
          <w:color w:val="212529"/>
        </w:rPr>
        <w:t> file—to extend our list group to create tabbable panes of local content.</w:t>
      </w:r>
    </w:p>
    <w:p w:rsidR="00BC5942" w:rsidRDefault="00BC5942" w:rsidP="00BC5942">
      <w:pPr>
        <w:shd w:val="clear" w:color="auto" w:fill="FFFFFF"/>
        <w:rPr>
          <w:rFonts w:ascii="Segoe UI" w:hAnsi="Segoe UI" w:cs="Segoe UI"/>
          <w:color w:val="212529"/>
        </w:rPr>
      </w:pPr>
      <w:hyperlink r:id="rId309" w:anchor="list-home" w:history="1">
        <w:r>
          <w:rPr>
            <w:rStyle w:val="Hyperlink"/>
            <w:rFonts w:ascii="Segoe UI" w:hAnsi="Segoe UI" w:cs="Segoe UI"/>
            <w:color w:val="FFFFFF"/>
            <w:bdr w:val="single" w:sz="6" w:space="0" w:color="0D6EFD" w:frame="1"/>
            <w:shd w:val="clear" w:color="auto" w:fill="0D6EFD"/>
          </w:rPr>
          <w:t>Home</w:t>
        </w:r>
      </w:hyperlink>
      <w:hyperlink r:id="rId310" w:anchor="list-profile" w:history="1">
        <w:r>
          <w:rPr>
            <w:rStyle w:val="Hyperlink"/>
            <w:rFonts w:ascii="Segoe UI" w:hAnsi="Segoe UI" w:cs="Segoe UI"/>
            <w:color w:val="212529"/>
            <w:bdr w:val="single" w:sz="2" w:space="0" w:color="auto" w:frame="1"/>
            <w:shd w:val="clear" w:color="auto" w:fill="FFFFFF"/>
          </w:rPr>
          <w:t>Profile</w:t>
        </w:r>
      </w:hyperlink>
      <w:hyperlink r:id="rId311" w:anchor="list-messages" w:history="1">
        <w:r>
          <w:rPr>
            <w:rStyle w:val="Hyperlink"/>
            <w:rFonts w:ascii="Segoe UI" w:hAnsi="Segoe UI" w:cs="Segoe UI"/>
            <w:color w:val="212529"/>
            <w:bdr w:val="single" w:sz="2" w:space="0" w:color="auto" w:frame="1"/>
            <w:shd w:val="clear" w:color="auto" w:fill="FFFFFF"/>
          </w:rPr>
          <w:t>Messages</w:t>
        </w:r>
      </w:hyperlink>
      <w:hyperlink r:id="rId312" w:anchor="list-settings" w:history="1">
        <w:r>
          <w:rPr>
            <w:rStyle w:val="Hyperlink"/>
            <w:rFonts w:ascii="Segoe UI" w:hAnsi="Segoe UI" w:cs="Segoe UI"/>
            <w:color w:val="212529"/>
            <w:bdr w:val="single" w:sz="2" w:space="0" w:color="auto" w:frame="1"/>
            <w:shd w:val="clear" w:color="auto" w:fill="FFFFFF"/>
          </w:rPr>
          <w:t>Settings</w:t>
        </w:r>
      </w:hyperlink>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Some placeholder content in a paragraph relating to "Home". And some more content, used here just to pad out and fill this tab panel. In production, you would obviously have more real content here. And not just text. It could be anything, really. Text, images, forms.</w:t>
      </w:r>
    </w:p>
    <w:p w:rsidR="00BC5942" w:rsidRDefault="00BC5942" w:rsidP="00BC5942">
      <w:pPr>
        <w:shd w:val="clear" w:color="auto" w:fill="FFFFFF"/>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"row"</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"col-4"</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"list-tab"</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"tablist"</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 active"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"list-home-list"</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"list"</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"#list-home"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"list-home"</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"list-profile-list"</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"list"</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"#list-profile"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"list-profile"</w:t>
      </w:r>
      <w:r>
        <w:rPr>
          <w:rStyle w:val="p"/>
          <w:rFonts w:ascii="var(--bs-font-monospace)" w:hAnsi="var(--bs-font-monospace)"/>
          <w:color w:val="212529"/>
        </w:rPr>
        <w:t>&gt;</w:t>
      </w:r>
      <w:r>
        <w:rPr>
          <w:rStyle w:val="HTMLCode"/>
          <w:rFonts w:ascii="var(--bs-font-monospace)" w:hAnsi="var(--bs-font-monospace)"/>
          <w:color w:val="212529"/>
        </w:rPr>
        <w:t>Profile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"list-messages-list"</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"list"</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"#list-messages"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"list-messages"</w:t>
      </w:r>
      <w:r>
        <w:rPr>
          <w:rStyle w:val="p"/>
          <w:rFonts w:ascii="var(--bs-font-monospace)" w:hAnsi="var(--bs-font-monospace)"/>
          <w:color w:val="212529"/>
        </w:rPr>
        <w:t>&gt;</w:t>
      </w:r>
      <w:r>
        <w:rPr>
          <w:rStyle w:val="HTMLCode"/>
          <w:rFonts w:ascii="var(--bs-font-monospace)" w:hAnsi="var(--bs-font-monospace)"/>
          <w:color w:val="212529"/>
        </w:rPr>
        <w:t>Messages</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"list-settings-list"</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"list"</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"#list-settings"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"list-settings"</w:t>
      </w:r>
      <w:r>
        <w:rPr>
          <w:rStyle w:val="p"/>
          <w:rFonts w:ascii="var(--bs-font-monospace)" w:hAnsi="var(--bs-font-monospace)"/>
          <w:color w:val="212529"/>
        </w:rPr>
        <w:t>&gt;</w:t>
      </w:r>
      <w:r>
        <w:rPr>
          <w:rStyle w:val="HTMLCode"/>
          <w:rFonts w:ascii="var(--bs-font-monospace)" w:hAnsi="var(--bs-font-monospace)"/>
          <w:color w:val="212529"/>
        </w:rPr>
        <w:t>Settings</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"col-8"</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"tab-content"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"nav-tabContent"</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 show active"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"list-home"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"list-home-list"</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"list-profile"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"list-profile-list"</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"list-messages"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"list-messages-list"</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"list-settings"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"list-settings-list"</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eading3"/>
        <w:shd w:val="clear" w:color="auto" w:fill="FFFFFF"/>
        <w:rPr>
          <w:rFonts w:ascii="Segoe UI" w:hAnsi="Segoe UI" w:cs="Segoe UI"/>
          <w:b w:val="0"/>
          <w:bCs w:val="0"/>
          <w:color w:val="212529"/>
        </w:rPr>
      </w:pPr>
      <w:bookmarkStart w:id="298" w:name="_Toc144064855"/>
      <w:r>
        <w:rPr>
          <w:rFonts w:ascii="Segoe UI" w:hAnsi="Segoe UI" w:cs="Segoe UI"/>
          <w:b w:val="0"/>
          <w:bCs w:val="0"/>
          <w:color w:val="212529"/>
        </w:rPr>
        <w:t>Using data attributes</w:t>
      </w:r>
      <w:bookmarkEnd w:id="298"/>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You can activate a list group navigation without writing any JavaScript by simply specifying </w:t>
      </w:r>
      <w:r>
        <w:rPr>
          <w:rStyle w:val="HTMLCode"/>
          <w:rFonts w:ascii="var(--bs-font-monospace)" w:hAnsi="var(--bs-font-monospace)"/>
          <w:color w:val="D63384"/>
          <w:sz w:val="21"/>
          <w:szCs w:val="21"/>
        </w:rPr>
        <w:t>data-bs-toggle="list"</w:t>
      </w:r>
      <w:r>
        <w:rPr>
          <w:rFonts w:ascii="Segoe UI" w:hAnsi="Segoe UI" w:cs="Segoe UI"/>
          <w:color w:val="212529"/>
        </w:rPr>
        <w:t> or on an element. Use these data attributes on </w:t>
      </w:r>
      <w:r>
        <w:rPr>
          <w:rStyle w:val="HTMLCode"/>
          <w:rFonts w:ascii="var(--bs-font-monospace)" w:hAnsi="var(--bs-font-monospace)"/>
          <w:color w:val="D63384"/>
          <w:sz w:val="21"/>
          <w:szCs w:val="21"/>
        </w:rPr>
        <w:t>.list-group-item</w:t>
      </w:r>
      <w:r>
        <w:rPr>
          <w:rFonts w:ascii="Segoe UI" w:hAnsi="Segoe UI" w:cs="Segoe UI"/>
          <w:color w:val="212529"/>
        </w:rPr>
        <w:t>.</w:t>
      </w:r>
    </w:p>
    <w:p w:rsidR="00BC5942" w:rsidRDefault="00BC5942" w:rsidP="00BC5942">
      <w:pPr>
        <w:shd w:val="clear" w:color="auto" w:fill="FFFFFF"/>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c"/>
          <w:rFonts w:ascii="var(--bs-font-monospace)" w:hAnsi="var(--bs-font-monospace)"/>
          <w:color w:val="727272"/>
        </w:rPr>
        <w:t>&lt;!-- List group --&gt;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"myList"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"tablist"</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 active"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"list"</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"#home"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"list"</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"#profile"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p"/>
          <w:rFonts w:ascii="var(--bs-font-monospace)" w:hAnsi="var(--bs-font-monospace)"/>
          <w:color w:val="212529"/>
        </w:rPr>
        <w:t>&gt;</w:t>
      </w:r>
      <w:r>
        <w:rPr>
          <w:rStyle w:val="HTMLCode"/>
          <w:rFonts w:ascii="var(--bs-font-monospace)" w:hAnsi="var(--bs-font-monospace)"/>
          <w:color w:val="212529"/>
        </w:rPr>
        <w:t>Profile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"list"</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"#messages"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p"/>
          <w:rFonts w:ascii="var(--bs-font-monospace)" w:hAnsi="var(--bs-font-monospace)"/>
          <w:color w:val="212529"/>
        </w:rPr>
        <w:t>&gt;</w:t>
      </w:r>
      <w:r>
        <w:rPr>
          <w:rStyle w:val="HTMLCode"/>
          <w:rFonts w:ascii="var(--bs-font-monospace)" w:hAnsi="var(--bs-font-monospace)"/>
          <w:color w:val="212529"/>
        </w:rPr>
        <w:t>Messages</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"list"</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"#settings"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p"/>
          <w:rFonts w:ascii="var(--bs-font-monospace)" w:hAnsi="var(--bs-font-monospace)"/>
          <w:color w:val="212529"/>
        </w:rPr>
        <w:t>&gt;</w:t>
      </w:r>
      <w:r>
        <w:rPr>
          <w:rStyle w:val="HTMLCode"/>
          <w:rFonts w:ascii="var(--bs-font-monospace)" w:hAnsi="var(--bs-font-monospace)"/>
          <w:color w:val="212529"/>
        </w:rPr>
        <w:t>Settings</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c"/>
          <w:rFonts w:ascii="var(--bs-font-monospace)" w:hAnsi="var(--bs-font-monospace)"/>
          <w:color w:val="727272"/>
        </w:rPr>
        <w:t>&lt;!-- Tab panes --&gt;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"tab-content"</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active"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"home"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"profile"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"messages"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"settings"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eading3"/>
        <w:shd w:val="clear" w:color="auto" w:fill="FFFFFF"/>
        <w:rPr>
          <w:rFonts w:ascii="Segoe UI" w:hAnsi="Segoe UI" w:cs="Segoe UI"/>
          <w:b w:val="0"/>
          <w:bCs w:val="0"/>
          <w:color w:val="212529"/>
        </w:rPr>
      </w:pPr>
      <w:bookmarkStart w:id="299" w:name="_Toc144064856"/>
      <w:r>
        <w:rPr>
          <w:rFonts w:ascii="Segoe UI" w:hAnsi="Segoe UI" w:cs="Segoe UI"/>
          <w:b w:val="0"/>
          <w:bCs w:val="0"/>
          <w:color w:val="212529"/>
        </w:rPr>
        <w:t>Via JavaScript</w:t>
      </w:r>
      <w:bookmarkEnd w:id="299"/>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Enable tabbable list item via JavaScript (each list item needs to be activated individually):</w:t>
      </w:r>
    </w:p>
    <w:p w:rsidR="00BC5942" w:rsidRDefault="00BC5942" w:rsidP="00BC5942">
      <w:pPr>
        <w:shd w:val="clear" w:color="auto" w:fill="FFFFFF"/>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triggerTabList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slice</w:t>
      </w:r>
      <w:r>
        <w:rPr>
          <w:rStyle w:val="p"/>
          <w:rFonts w:ascii="var(--bs-font-monospace)" w:hAnsi="var(--bs-font-monospace)"/>
          <w:color w:val="212529"/>
        </w:rPr>
        <w:t>.</w:t>
      </w:r>
      <w:r>
        <w:rPr>
          <w:rStyle w:val="nx"/>
          <w:rFonts w:ascii="var(--bs-font-monospace)" w:hAnsi="var(--bs-font-monospace)"/>
          <w:color w:val="212529"/>
        </w:rPr>
        <w:t>call</w:t>
      </w:r>
      <w:r>
        <w:rPr>
          <w:rStyle w:val="p"/>
          <w:rFonts w:ascii="var(--bs-font-monospace)" w:hAnsi="var(--bs-font-monospace)"/>
          <w:color w:val="212529"/>
        </w:rPr>
        <w:t>(</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querySelectorAll</w:t>
      </w:r>
      <w:r>
        <w:rPr>
          <w:rStyle w:val="p"/>
          <w:rFonts w:ascii="var(--bs-font-monospace)" w:hAnsi="var(--bs-font-monospace)"/>
          <w:color w:val="212529"/>
        </w:rPr>
        <w:t>(</w:t>
      </w:r>
      <w:r>
        <w:rPr>
          <w:rStyle w:val="s1"/>
          <w:rFonts w:ascii="var(--bs-font-monospace)" w:hAnsi="var(--bs-font-monospace)"/>
          <w:color w:val="CC3300"/>
        </w:rPr>
        <w:t>'#myTab a'</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nx"/>
          <w:rFonts w:ascii="var(--bs-font-monospace)" w:hAnsi="var(--bs-font-monospace)"/>
          <w:color w:val="212529"/>
        </w:rPr>
        <w:t>triggerTabList</w:t>
      </w:r>
      <w:r>
        <w:rPr>
          <w:rStyle w:val="p"/>
          <w:rFonts w:ascii="var(--bs-font-monospace)" w:hAnsi="var(--bs-font-monospace)"/>
          <w:color w:val="212529"/>
        </w:rPr>
        <w:t>.</w:t>
      </w:r>
      <w:r>
        <w:rPr>
          <w:rStyle w:val="nx"/>
          <w:rFonts w:ascii="var(--bs-font-monospace)" w:hAnsi="var(--bs-font-monospace)"/>
          <w:color w:val="212529"/>
        </w:rPr>
        <w:t>forEach</w:t>
      </w:r>
      <w:r>
        <w:rPr>
          <w:rStyle w:val="p"/>
          <w:rFonts w:ascii="var(--bs-font-monospace)" w:hAnsi="var(--bs-font-monospace)"/>
          <w:color w:val="212529"/>
        </w:rPr>
        <w:t>(</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triggerEl</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tabTrigger</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Tab</w:t>
      </w:r>
      <w:r>
        <w:rPr>
          <w:rStyle w:val="p"/>
          <w:rFonts w:ascii="var(--bs-font-monospace)" w:hAnsi="var(--bs-font-monospace)"/>
          <w:color w:val="212529"/>
        </w:rPr>
        <w:t>(</w:t>
      </w:r>
      <w:r>
        <w:rPr>
          <w:rStyle w:val="nx"/>
          <w:rFonts w:ascii="var(--bs-font-monospace)" w:hAnsi="var(--bs-font-monospace)"/>
          <w:color w:val="212529"/>
        </w:rPr>
        <w:t>triggerEl</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triggerEl</w:t>
      </w:r>
      <w:r>
        <w:rPr>
          <w:rStyle w:val="p"/>
          <w:rFonts w:ascii="var(--bs-font-monospace)" w:hAnsi="var(--bs-font-monospace)"/>
          <w:color w:val="212529"/>
        </w:rPr>
        <w:t>.</w:t>
      </w:r>
      <w:r>
        <w:rPr>
          <w:rStyle w:val="nx"/>
          <w:rFonts w:ascii="var(--bs-font-monospace)" w:hAnsi="var(--bs-font-monospace)"/>
          <w:color w:val="212529"/>
        </w:rPr>
        <w:t>addEventListener</w:t>
      </w:r>
      <w:r>
        <w:rPr>
          <w:rStyle w:val="p"/>
          <w:rFonts w:ascii="var(--bs-font-monospace)" w:hAnsi="var(--bs-font-monospace)"/>
          <w:color w:val="212529"/>
        </w:rPr>
        <w:t>(</w:t>
      </w:r>
      <w:r>
        <w:rPr>
          <w:rStyle w:val="s1"/>
          <w:rFonts w:ascii="var(--bs-font-monospace)" w:hAnsi="var(--bs-font-monospace)"/>
          <w:color w:val="CC3300"/>
        </w:rPr>
        <w:t>'click'</w:t>
      </w:r>
      <w:r>
        <w:rPr>
          <w:rStyle w:val="p"/>
          <w:rFonts w:ascii="var(--bs-font-monospace)" w:hAnsi="var(--bs-font-monospace)"/>
          <w:color w:val="212529"/>
        </w:rPr>
        <w:t>,</w:t>
      </w:r>
      <w:r>
        <w:rPr>
          <w:rStyle w:val="HTMLCode"/>
          <w:rFonts w:ascii="var(--bs-font-monospace)" w:hAnsi="var(--bs-font-monospace)"/>
          <w:color w:val="212529"/>
        </w:rPr>
        <w:t xml:space="preserve"> </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event</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event</w:t>
      </w:r>
      <w:r>
        <w:rPr>
          <w:rStyle w:val="p"/>
          <w:rFonts w:ascii="var(--bs-font-monospace)" w:hAnsi="var(--bs-font-monospace)"/>
          <w:color w:val="212529"/>
        </w:rPr>
        <w:t>.</w:t>
      </w:r>
      <w:r>
        <w:rPr>
          <w:rStyle w:val="nx"/>
          <w:rFonts w:ascii="var(--bs-font-monospace)" w:hAnsi="var(--bs-font-monospace)"/>
          <w:color w:val="212529"/>
        </w:rPr>
        <w:t>preventDefault</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tabTrigger</w:t>
      </w:r>
      <w:r>
        <w:rPr>
          <w:rStyle w:val="p"/>
          <w:rFonts w:ascii="var(--bs-font-monospace)" w:hAnsi="var(--bs-font-monospace)"/>
          <w:color w:val="212529"/>
        </w:rPr>
        <w:t>.</w:t>
      </w:r>
      <w:r>
        <w:rPr>
          <w:rStyle w:val="nx"/>
          <w:rFonts w:ascii="var(--bs-font-monospace)" w:hAnsi="var(--bs-font-monospace)"/>
          <w:color w:val="212529"/>
        </w:rPr>
        <w:t>show</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w:t>
      </w:r>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You can activate individual list item in several ways:</w:t>
      </w:r>
    </w:p>
    <w:p w:rsidR="00BC5942" w:rsidRDefault="00BC5942" w:rsidP="00BC5942">
      <w:pPr>
        <w:shd w:val="clear" w:color="auto" w:fill="FFFFFF"/>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triggerEl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w:t>
      </w:r>
      <w:r>
        <w:rPr>
          <w:rStyle w:val="p"/>
          <w:rFonts w:ascii="var(--bs-font-monospace)" w:hAnsi="var(--bs-font-monospace)"/>
          <w:color w:val="212529"/>
        </w:rPr>
        <w:t>(</w:t>
      </w:r>
      <w:r>
        <w:rPr>
          <w:rStyle w:val="s1"/>
          <w:rFonts w:ascii="var(--bs-font-monospace)" w:hAnsi="var(--bs-font-monospace)"/>
          <w:color w:val="CC3300"/>
        </w:rPr>
        <w:t>'#myTab a[href="#profile"]'</w:t>
      </w:r>
      <w:r>
        <w:rPr>
          <w:rStyle w:val="p"/>
          <w:rFonts w:ascii="var(--bs-font-monospace)" w:hAnsi="var(--bs-font-monospace)"/>
          <w:color w:val="212529"/>
        </w:rPr>
        <w:t>)</w:t>
      </w:r>
    </w:p>
    <w:p w:rsidR="00BC5942" w:rsidRDefault="00BC5942" w:rsidP="00BC5942">
      <w:pPr>
        <w:pStyle w:val="HTMLPreformatted"/>
        <w:rPr>
          <w:rStyle w:val="c1"/>
          <w:rFonts w:ascii="var(--bs-font-monospace)" w:hAnsi="var(--bs-font-monospace)"/>
          <w:color w:val="727272"/>
        </w:rPr>
      </w:pP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Tab</w:t>
      </w:r>
      <w:r>
        <w:rPr>
          <w:rStyle w:val="p"/>
          <w:rFonts w:ascii="var(--bs-font-monospace)" w:hAnsi="var(--bs-font-monospace)"/>
          <w:color w:val="212529"/>
        </w:rPr>
        <w:t>.</w:t>
      </w:r>
      <w:r>
        <w:rPr>
          <w:rStyle w:val="nx"/>
          <w:rFonts w:ascii="var(--bs-font-monospace)" w:hAnsi="var(--bs-font-monospace)"/>
          <w:color w:val="212529"/>
        </w:rPr>
        <w:t>getInstance</w:t>
      </w:r>
      <w:r>
        <w:rPr>
          <w:rStyle w:val="p"/>
          <w:rFonts w:ascii="var(--bs-font-monospace)" w:hAnsi="var(--bs-font-monospace)"/>
          <w:color w:val="212529"/>
        </w:rPr>
        <w:t>(</w:t>
      </w:r>
      <w:r>
        <w:rPr>
          <w:rStyle w:val="nx"/>
          <w:rFonts w:ascii="var(--bs-font-monospace)" w:hAnsi="var(--bs-font-monospace)"/>
          <w:color w:val="212529"/>
        </w:rPr>
        <w:t>triggerEl</w:t>
      </w:r>
      <w:r>
        <w:rPr>
          <w:rStyle w:val="p"/>
          <w:rFonts w:ascii="var(--bs-font-monospace)" w:hAnsi="var(--bs-font-monospace)"/>
          <w:color w:val="212529"/>
        </w:rPr>
        <w:t>).</w:t>
      </w:r>
      <w:r>
        <w:rPr>
          <w:rStyle w:val="nx"/>
          <w:rFonts w:ascii="var(--bs-font-monospace)" w:hAnsi="var(--bs-font-monospace)"/>
          <w:color w:val="212529"/>
        </w:rPr>
        <w:t>show</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Select tab by name</w:t>
      </w:r>
    </w:p>
    <w:p w:rsidR="00BC5942" w:rsidRDefault="00BC5942" w:rsidP="00BC5942">
      <w:pPr>
        <w:pStyle w:val="HTMLPreformatted"/>
        <w:rPr>
          <w:rStyle w:val="HTMLCode"/>
          <w:rFonts w:ascii="var(--bs-font-monospace)" w:hAnsi="var(--bs-font-monospace)"/>
          <w:color w:val="212529"/>
        </w:rPr>
      </w:pPr>
    </w:p>
    <w:p w:rsidR="00BC5942" w:rsidRDefault="00BC5942" w:rsidP="00BC5942">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triggerFirstTabEl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w:t>
      </w:r>
      <w:r>
        <w:rPr>
          <w:rStyle w:val="p"/>
          <w:rFonts w:ascii="var(--bs-font-monospace)" w:hAnsi="var(--bs-font-monospace)"/>
          <w:color w:val="212529"/>
        </w:rPr>
        <w:t>(</w:t>
      </w:r>
      <w:r>
        <w:rPr>
          <w:rStyle w:val="s1"/>
          <w:rFonts w:ascii="var(--bs-font-monospace)" w:hAnsi="var(--bs-font-monospace)"/>
          <w:color w:val="CC3300"/>
        </w:rPr>
        <w:t>'#myTab li:first-child a'</w:t>
      </w:r>
      <w:r>
        <w:rPr>
          <w:rStyle w:val="p"/>
          <w:rFonts w:ascii="var(--bs-font-monospace)" w:hAnsi="var(--bs-font-monospace)"/>
          <w:color w:val="212529"/>
        </w:rPr>
        <w:t>)</w:t>
      </w:r>
    </w:p>
    <w:p w:rsidR="00BC5942" w:rsidRDefault="00BC5942" w:rsidP="00BC5942">
      <w:pPr>
        <w:pStyle w:val="HTMLPreformatted"/>
        <w:rPr>
          <w:rStyle w:val="c1"/>
          <w:rFonts w:ascii="var(--bs-font-monospace)" w:hAnsi="var(--bs-font-monospace)"/>
          <w:color w:val="727272"/>
        </w:rPr>
      </w:pP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Tab</w:t>
      </w:r>
      <w:r>
        <w:rPr>
          <w:rStyle w:val="p"/>
          <w:rFonts w:ascii="var(--bs-font-monospace)" w:hAnsi="var(--bs-font-monospace)"/>
          <w:color w:val="212529"/>
        </w:rPr>
        <w:t>.</w:t>
      </w:r>
      <w:r>
        <w:rPr>
          <w:rStyle w:val="nx"/>
          <w:rFonts w:ascii="var(--bs-font-monospace)" w:hAnsi="var(--bs-font-monospace)"/>
          <w:color w:val="212529"/>
        </w:rPr>
        <w:t>getInstance</w:t>
      </w:r>
      <w:r>
        <w:rPr>
          <w:rStyle w:val="p"/>
          <w:rFonts w:ascii="var(--bs-font-monospace)" w:hAnsi="var(--bs-font-monospace)"/>
          <w:color w:val="212529"/>
        </w:rPr>
        <w:t>(</w:t>
      </w:r>
      <w:r>
        <w:rPr>
          <w:rStyle w:val="nx"/>
          <w:rFonts w:ascii="var(--bs-font-monospace)" w:hAnsi="var(--bs-font-monospace)"/>
          <w:color w:val="212529"/>
        </w:rPr>
        <w:t>triggerFirstTabEl</w:t>
      </w:r>
      <w:r>
        <w:rPr>
          <w:rStyle w:val="p"/>
          <w:rFonts w:ascii="var(--bs-font-monospace)" w:hAnsi="var(--bs-font-monospace)"/>
          <w:color w:val="212529"/>
        </w:rPr>
        <w:t>).</w:t>
      </w:r>
      <w:r>
        <w:rPr>
          <w:rStyle w:val="nx"/>
          <w:rFonts w:ascii="var(--bs-font-monospace)" w:hAnsi="var(--bs-font-monospace)"/>
          <w:color w:val="212529"/>
        </w:rPr>
        <w:t>show</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Select first tab</w:t>
      </w:r>
    </w:p>
    <w:p w:rsidR="00BC5942" w:rsidRDefault="00BC5942" w:rsidP="00BC5942">
      <w:pPr>
        <w:pStyle w:val="Heading3"/>
        <w:shd w:val="clear" w:color="auto" w:fill="FFFFFF"/>
        <w:rPr>
          <w:rFonts w:ascii="Segoe UI" w:hAnsi="Segoe UI" w:cs="Segoe UI"/>
          <w:b w:val="0"/>
          <w:bCs w:val="0"/>
          <w:color w:val="212529"/>
        </w:rPr>
      </w:pPr>
      <w:bookmarkStart w:id="300" w:name="_Toc144064857"/>
      <w:r>
        <w:rPr>
          <w:rFonts w:ascii="Segoe UI" w:hAnsi="Segoe UI" w:cs="Segoe UI"/>
          <w:b w:val="0"/>
          <w:bCs w:val="0"/>
          <w:color w:val="212529"/>
        </w:rPr>
        <w:t>Fade effect</w:t>
      </w:r>
      <w:bookmarkEnd w:id="300"/>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To make tabs panel fade in, add </w:t>
      </w:r>
      <w:r>
        <w:rPr>
          <w:rStyle w:val="HTMLCode"/>
          <w:rFonts w:ascii="var(--bs-font-monospace)" w:hAnsi="var(--bs-font-monospace)"/>
          <w:color w:val="D63384"/>
          <w:sz w:val="21"/>
          <w:szCs w:val="21"/>
        </w:rPr>
        <w:t>.fade</w:t>
      </w:r>
      <w:r>
        <w:rPr>
          <w:rFonts w:ascii="Segoe UI" w:hAnsi="Segoe UI" w:cs="Segoe UI"/>
          <w:color w:val="212529"/>
        </w:rPr>
        <w:t> to each </w:t>
      </w:r>
      <w:r>
        <w:rPr>
          <w:rStyle w:val="HTMLCode"/>
          <w:rFonts w:ascii="var(--bs-font-monospace)" w:hAnsi="var(--bs-font-monospace)"/>
          <w:color w:val="D63384"/>
          <w:sz w:val="21"/>
          <w:szCs w:val="21"/>
        </w:rPr>
        <w:t>.tab-pane</w:t>
      </w:r>
      <w:r>
        <w:rPr>
          <w:rFonts w:ascii="Segoe UI" w:hAnsi="Segoe UI" w:cs="Segoe UI"/>
          <w:color w:val="212529"/>
        </w:rPr>
        <w:t>. The first tab pane must also have </w:t>
      </w:r>
      <w:r>
        <w:rPr>
          <w:rStyle w:val="HTMLCode"/>
          <w:rFonts w:ascii="var(--bs-font-monospace)" w:hAnsi="var(--bs-font-monospace)"/>
          <w:color w:val="D63384"/>
          <w:sz w:val="21"/>
          <w:szCs w:val="21"/>
        </w:rPr>
        <w:t>.show</w:t>
      </w:r>
      <w:r>
        <w:rPr>
          <w:rFonts w:ascii="Segoe UI" w:hAnsi="Segoe UI" w:cs="Segoe UI"/>
          <w:color w:val="212529"/>
        </w:rPr>
        <w:t> to make the initial content visible.</w:t>
      </w:r>
    </w:p>
    <w:p w:rsidR="00BC5942" w:rsidRDefault="00BC5942" w:rsidP="00BC5942">
      <w:pPr>
        <w:shd w:val="clear" w:color="auto" w:fill="FFFFFF"/>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"tab-content"</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 show active"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"home"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"profile"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"messages"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"settings"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eading3"/>
        <w:shd w:val="clear" w:color="auto" w:fill="FFFFFF"/>
        <w:rPr>
          <w:rFonts w:ascii="Segoe UI" w:hAnsi="Segoe UI" w:cs="Segoe UI"/>
          <w:b w:val="0"/>
          <w:bCs w:val="0"/>
          <w:color w:val="212529"/>
        </w:rPr>
      </w:pPr>
      <w:bookmarkStart w:id="301" w:name="_Toc144064858"/>
      <w:r>
        <w:rPr>
          <w:rFonts w:ascii="Segoe UI" w:hAnsi="Segoe UI" w:cs="Segoe UI"/>
          <w:b w:val="0"/>
          <w:bCs w:val="0"/>
          <w:color w:val="212529"/>
        </w:rPr>
        <w:t>Methods</w:t>
      </w:r>
      <w:bookmarkEnd w:id="301"/>
    </w:p>
    <w:p w:rsidR="00BC5942" w:rsidRDefault="00BC5942" w:rsidP="00BC5942">
      <w:pPr>
        <w:pStyle w:val="Heading4"/>
        <w:shd w:val="clear" w:color="auto" w:fill="FFFFFF"/>
        <w:spacing w:before="0"/>
        <w:rPr>
          <w:rFonts w:ascii="Segoe UI" w:hAnsi="Segoe UI" w:cs="Segoe UI"/>
          <w:b/>
          <w:bCs/>
          <w:color w:val="212529"/>
        </w:rPr>
      </w:pPr>
      <w:r>
        <w:rPr>
          <w:rFonts w:ascii="Segoe UI" w:hAnsi="Segoe UI" w:cs="Segoe UI"/>
          <w:b/>
          <w:bCs/>
          <w:color w:val="212529"/>
        </w:rPr>
        <w:t>constructor</w:t>
      </w:r>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Activates a list item element and content container. Tab should have either a </w:t>
      </w:r>
      <w:r>
        <w:rPr>
          <w:rStyle w:val="HTMLCode"/>
          <w:rFonts w:ascii="var(--bs-font-monospace)" w:hAnsi="var(--bs-font-monospace)"/>
          <w:color w:val="D63384"/>
          <w:sz w:val="21"/>
          <w:szCs w:val="21"/>
        </w:rPr>
        <w:t>data-bs-target</w:t>
      </w:r>
      <w:r>
        <w:rPr>
          <w:rFonts w:ascii="Segoe UI" w:hAnsi="Segoe UI" w:cs="Segoe UI"/>
          <w:color w:val="212529"/>
        </w:rPr>
        <w:t> or an </w:t>
      </w:r>
      <w:r>
        <w:rPr>
          <w:rStyle w:val="HTMLCode"/>
          <w:rFonts w:ascii="var(--bs-font-monospace)" w:hAnsi="var(--bs-font-monospace)"/>
          <w:color w:val="D63384"/>
          <w:sz w:val="21"/>
          <w:szCs w:val="21"/>
        </w:rPr>
        <w:t>href</w:t>
      </w:r>
      <w:r>
        <w:rPr>
          <w:rFonts w:ascii="Segoe UI" w:hAnsi="Segoe UI" w:cs="Segoe UI"/>
          <w:color w:val="212529"/>
        </w:rPr>
        <w:t> targeting a container node in the DOM.</w:t>
      </w:r>
    </w:p>
    <w:p w:rsidR="00BC5942" w:rsidRDefault="00BC5942" w:rsidP="00BC5942">
      <w:pPr>
        <w:shd w:val="clear" w:color="auto" w:fill="FFFFFF"/>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"myList"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"tablist"</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 active"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"list"</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"#home"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"list"</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"#profile"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p"/>
          <w:rFonts w:ascii="var(--bs-font-monospace)" w:hAnsi="var(--bs-font-monospace)"/>
          <w:color w:val="212529"/>
        </w:rPr>
        <w:t>&gt;</w:t>
      </w:r>
      <w:r>
        <w:rPr>
          <w:rStyle w:val="HTMLCode"/>
          <w:rFonts w:ascii="var(--bs-font-monospace)" w:hAnsi="var(--bs-font-monospace)"/>
          <w:color w:val="212529"/>
        </w:rPr>
        <w:t>Profile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"list"</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"#messages"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p"/>
          <w:rFonts w:ascii="var(--bs-font-monospace)" w:hAnsi="var(--bs-font-monospace)"/>
          <w:color w:val="212529"/>
        </w:rPr>
        <w:t>&gt;</w:t>
      </w:r>
      <w:r>
        <w:rPr>
          <w:rStyle w:val="HTMLCode"/>
          <w:rFonts w:ascii="var(--bs-font-monospace)" w:hAnsi="var(--bs-font-monospace)"/>
          <w:color w:val="212529"/>
        </w:rPr>
        <w:t>Messages</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"list"</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"#settings"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p"/>
          <w:rFonts w:ascii="var(--bs-font-monospace)" w:hAnsi="var(--bs-font-monospace)"/>
          <w:color w:val="212529"/>
        </w:rPr>
        <w:t>&gt;</w:t>
      </w:r>
      <w:r>
        <w:rPr>
          <w:rStyle w:val="HTMLCode"/>
          <w:rFonts w:ascii="var(--bs-font-monospace)" w:hAnsi="var(--bs-font-monospace)"/>
          <w:color w:val="212529"/>
        </w:rPr>
        <w:t>Settings</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"tab-content"</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active"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"home"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"profile"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"messages"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"settings"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script</w:t>
      </w:r>
      <w:r>
        <w:rPr>
          <w:rStyle w:val="p"/>
          <w:rFonts w:ascii="var(--bs-font-monospace)" w:hAnsi="var(--bs-font-monospace)"/>
          <w:color w:val="212529"/>
        </w:rPr>
        <w:t>&gt;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firstTabEl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w:t>
      </w:r>
      <w:r>
        <w:rPr>
          <w:rStyle w:val="p"/>
          <w:rFonts w:ascii="var(--bs-font-monospace)" w:hAnsi="var(--bs-font-monospace)"/>
          <w:color w:val="212529"/>
        </w:rPr>
        <w:t>(</w:t>
      </w:r>
      <w:r>
        <w:rPr>
          <w:rStyle w:val="s1"/>
          <w:rFonts w:ascii="var(--bs-font-monospace)" w:hAnsi="var(--bs-font-monospace)"/>
          <w:color w:val="CC3300"/>
        </w:rPr>
        <w:t>'#myTab a:last-child'</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firstTab</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Tab</w:t>
      </w:r>
      <w:r>
        <w:rPr>
          <w:rStyle w:val="p"/>
          <w:rFonts w:ascii="var(--bs-font-monospace)" w:hAnsi="var(--bs-font-monospace)"/>
          <w:color w:val="212529"/>
        </w:rPr>
        <w:t>(</w:t>
      </w:r>
      <w:r>
        <w:rPr>
          <w:rStyle w:val="nx"/>
          <w:rFonts w:ascii="var(--bs-font-monospace)" w:hAnsi="var(--bs-font-monospace)"/>
          <w:color w:val="212529"/>
        </w:rPr>
        <w:t>firstTabEl</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firstTab</w:t>
      </w:r>
      <w:r>
        <w:rPr>
          <w:rStyle w:val="p"/>
          <w:rFonts w:ascii="var(--bs-font-monospace)" w:hAnsi="var(--bs-font-monospace)"/>
          <w:color w:val="212529"/>
        </w:rPr>
        <w:t>.</w:t>
      </w:r>
      <w:r>
        <w:rPr>
          <w:rStyle w:val="nx"/>
          <w:rFonts w:ascii="var(--bs-font-monospace)" w:hAnsi="var(--bs-font-monospace)"/>
          <w:color w:val="212529"/>
        </w:rPr>
        <w:t>show</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script</w:t>
      </w:r>
      <w:r>
        <w:rPr>
          <w:rStyle w:val="p"/>
          <w:rFonts w:ascii="var(--bs-font-monospace)" w:hAnsi="var(--bs-font-monospace)"/>
          <w:color w:val="212529"/>
        </w:rPr>
        <w:t>&gt;</w:t>
      </w:r>
    </w:p>
    <w:p w:rsidR="00BC5942" w:rsidRDefault="00BC5942" w:rsidP="00BC5942">
      <w:pPr>
        <w:pStyle w:val="Heading4"/>
        <w:shd w:val="clear" w:color="auto" w:fill="FFFFFF"/>
        <w:spacing w:before="0"/>
        <w:rPr>
          <w:rFonts w:ascii="Segoe UI" w:hAnsi="Segoe UI" w:cs="Segoe UI"/>
          <w:color w:val="212529"/>
        </w:rPr>
      </w:pPr>
      <w:r>
        <w:rPr>
          <w:rFonts w:ascii="Segoe UI" w:hAnsi="Segoe UI" w:cs="Segoe UI"/>
          <w:b/>
          <w:bCs/>
          <w:color w:val="212529"/>
        </w:rPr>
        <w:t>show</w:t>
      </w:r>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Selects the given list item and shows its associated pane. Any other list item that was previously selected becomes unselected and its associated pane is hidden. </w:t>
      </w:r>
      <w:r>
        <w:rPr>
          <w:rStyle w:val="Strong"/>
          <w:rFonts w:ascii="Segoe UI" w:hAnsi="Segoe UI" w:cs="Segoe UI"/>
          <w:color w:val="212529"/>
        </w:rPr>
        <w:t>Returns to the caller before the tab pane has actually been shown</w:t>
      </w:r>
      <w:r>
        <w:rPr>
          <w:rFonts w:ascii="Segoe UI" w:hAnsi="Segoe UI" w:cs="Segoe UI"/>
          <w:color w:val="212529"/>
        </w:rPr>
        <w:t> (for example, before the </w:t>
      </w:r>
      <w:r>
        <w:rPr>
          <w:rStyle w:val="HTMLCode"/>
          <w:rFonts w:ascii="var(--bs-font-monospace)" w:hAnsi="var(--bs-font-monospace)"/>
          <w:color w:val="D63384"/>
          <w:sz w:val="21"/>
          <w:szCs w:val="21"/>
        </w:rPr>
        <w:t>shown.bs.tab</w:t>
      </w:r>
      <w:r>
        <w:rPr>
          <w:rFonts w:ascii="Segoe UI" w:hAnsi="Segoe UI" w:cs="Segoe UI"/>
          <w:color w:val="212529"/>
        </w:rPr>
        <w:t> event occurs).</w:t>
      </w:r>
    </w:p>
    <w:p w:rsidR="00BC5942" w:rsidRDefault="00BC5942" w:rsidP="00BC5942">
      <w:pPr>
        <w:shd w:val="clear" w:color="auto" w:fill="FFFFFF"/>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someListItemEl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w:t>
      </w:r>
      <w:r>
        <w:rPr>
          <w:rStyle w:val="p"/>
          <w:rFonts w:ascii="var(--bs-font-monospace)" w:hAnsi="var(--bs-font-monospace)"/>
          <w:color w:val="212529"/>
        </w:rPr>
        <w:t>(</w:t>
      </w:r>
      <w:r>
        <w:rPr>
          <w:rStyle w:val="s1"/>
          <w:rFonts w:ascii="var(--bs-font-monospace)" w:hAnsi="var(--bs-font-monospace)"/>
          <w:color w:val="CC3300"/>
        </w:rPr>
        <w:t>'#someListItem'</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tab</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Tab</w:t>
      </w:r>
      <w:r>
        <w:rPr>
          <w:rStyle w:val="p"/>
          <w:rFonts w:ascii="var(--bs-font-monospace)" w:hAnsi="var(--bs-font-monospace)"/>
          <w:color w:val="212529"/>
        </w:rPr>
        <w:t>(</w:t>
      </w:r>
      <w:r>
        <w:rPr>
          <w:rStyle w:val="nx"/>
          <w:rFonts w:ascii="var(--bs-font-monospace)" w:hAnsi="var(--bs-font-monospace)"/>
          <w:color w:val="212529"/>
        </w:rPr>
        <w:t>someListItemEl</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tab</w:t>
      </w:r>
      <w:r>
        <w:rPr>
          <w:rStyle w:val="p"/>
          <w:rFonts w:ascii="var(--bs-font-monospace)" w:hAnsi="var(--bs-font-monospace)"/>
          <w:color w:val="212529"/>
        </w:rPr>
        <w:t>.</w:t>
      </w:r>
      <w:r>
        <w:rPr>
          <w:rStyle w:val="nx"/>
          <w:rFonts w:ascii="var(--bs-font-monospace)" w:hAnsi="var(--bs-font-monospace)"/>
          <w:color w:val="212529"/>
        </w:rPr>
        <w:t>show</w:t>
      </w:r>
      <w:r>
        <w:rPr>
          <w:rStyle w:val="p"/>
          <w:rFonts w:ascii="var(--bs-font-monospace)" w:hAnsi="var(--bs-font-monospace)"/>
          <w:color w:val="212529"/>
        </w:rPr>
        <w:t>()</w:t>
      </w:r>
    </w:p>
    <w:p w:rsidR="00BC5942" w:rsidRDefault="00BC5942" w:rsidP="00BC5942">
      <w:pPr>
        <w:pStyle w:val="Heading4"/>
        <w:shd w:val="clear" w:color="auto" w:fill="FFFFFF"/>
        <w:spacing w:before="0"/>
        <w:rPr>
          <w:rFonts w:ascii="Segoe UI" w:hAnsi="Segoe UI" w:cs="Segoe UI"/>
          <w:color w:val="212529"/>
        </w:rPr>
      </w:pPr>
      <w:r>
        <w:rPr>
          <w:rFonts w:ascii="Segoe UI" w:hAnsi="Segoe UI" w:cs="Segoe UI"/>
          <w:b/>
          <w:bCs/>
          <w:color w:val="212529"/>
        </w:rPr>
        <w:t>dispose</w:t>
      </w:r>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Destroys an element’s tab.</w:t>
      </w:r>
    </w:p>
    <w:p w:rsidR="00BC5942" w:rsidRDefault="00BC5942" w:rsidP="00BC5942">
      <w:pPr>
        <w:pStyle w:val="Heading4"/>
        <w:shd w:val="clear" w:color="auto" w:fill="FFFFFF"/>
        <w:spacing w:before="0"/>
        <w:rPr>
          <w:rFonts w:ascii="Segoe UI" w:hAnsi="Segoe UI" w:cs="Segoe UI"/>
          <w:color w:val="212529"/>
        </w:rPr>
      </w:pPr>
      <w:r>
        <w:rPr>
          <w:rFonts w:ascii="Segoe UI" w:hAnsi="Segoe UI" w:cs="Segoe UI"/>
          <w:b/>
          <w:bCs/>
          <w:color w:val="212529"/>
        </w:rPr>
        <w:t>getInstance</w:t>
      </w:r>
    </w:p>
    <w:p w:rsidR="00BC5942" w:rsidRDefault="00BC5942" w:rsidP="00BC5942">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Static</w:t>
      </w:r>
      <w:r>
        <w:rPr>
          <w:rFonts w:ascii="Segoe UI" w:hAnsi="Segoe UI" w:cs="Segoe UI"/>
          <w:color w:val="212529"/>
        </w:rPr>
        <w:t> method which allows you to get the tab instance associated with a DOM element</w:t>
      </w:r>
    </w:p>
    <w:p w:rsidR="00BC5942" w:rsidRDefault="00BC5942" w:rsidP="00BC5942">
      <w:pPr>
        <w:shd w:val="clear" w:color="auto" w:fill="FFFFFF"/>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triggerEl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w:t>
      </w:r>
      <w:r>
        <w:rPr>
          <w:rStyle w:val="p"/>
          <w:rFonts w:ascii="var(--bs-font-monospace)" w:hAnsi="var(--bs-font-monospace)"/>
          <w:color w:val="212529"/>
        </w:rPr>
        <w:t>(</w:t>
      </w:r>
      <w:r>
        <w:rPr>
          <w:rStyle w:val="s1"/>
          <w:rFonts w:ascii="var(--bs-font-monospace)" w:hAnsi="var(--bs-font-monospace)"/>
          <w:color w:val="CC3300"/>
        </w:rPr>
        <w:t>'#trigger'</w:t>
      </w:r>
      <w:r>
        <w:rPr>
          <w:rStyle w:val="p"/>
          <w:rFonts w:ascii="var(--bs-font-monospace)" w:hAnsi="var(--bs-font-monospace)"/>
          <w:color w:val="212529"/>
        </w:rPr>
        <w:t>)</w:t>
      </w:r>
    </w:p>
    <w:p w:rsidR="00BC5942" w:rsidRDefault="00BC5942" w:rsidP="00BC5942">
      <w:pPr>
        <w:pStyle w:val="HTMLPreformatted"/>
        <w:rPr>
          <w:rStyle w:val="c1"/>
          <w:rFonts w:ascii="var(--bs-font-monospace)" w:hAnsi="var(--bs-font-monospace)"/>
          <w:color w:val="727272"/>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tab</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Tab</w:t>
      </w:r>
      <w:r>
        <w:rPr>
          <w:rStyle w:val="p"/>
          <w:rFonts w:ascii="var(--bs-font-monospace)" w:hAnsi="var(--bs-font-monospace)"/>
          <w:color w:val="212529"/>
        </w:rPr>
        <w:t>.</w:t>
      </w:r>
      <w:r>
        <w:rPr>
          <w:rStyle w:val="nx"/>
          <w:rFonts w:ascii="var(--bs-font-monospace)" w:hAnsi="var(--bs-font-monospace)"/>
          <w:color w:val="212529"/>
        </w:rPr>
        <w:t>getInstance</w:t>
      </w:r>
      <w:r>
        <w:rPr>
          <w:rStyle w:val="p"/>
          <w:rFonts w:ascii="var(--bs-font-monospace)" w:hAnsi="var(--bs-font-monospace)"/>
          <w:color w:val="212529"/>
        </w:rPr>
        <w:t>(</w:t>
      </w:r>
      <w:r>
        <w:rPr>
          <w:rStyle w:val="nx"/>
          <w:rFonts w:ascii="var(--bs-font-monospace)" w:hAnsi="var(--bs-font-monospace)"/>
          <w:color w:val="212529"/>
        </w:rPr>
        <w:t>triggerEl</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Returns a Bootstrap tab instance</w:t>
      </w:r>
    </w:p>
    <w:p w:rsidR="00BC5942" w:rsidRDefault="00BC5942" w:rsidP="00BC5942">
      <w:pPr>
        <w:pStyle w:val="Heading4"/>
        <w:shd w:val="clear" w:color="auto" w:fill="FFFFFF"/>
        <w:spacing w:before="0"/>
        <w:rPr>
          <w:rFonts w:ascii="Segoe UI" w:hAnsi="Segoe UI" w:cs="Segoe UI"/>
          <w:color w:val="212529"/>
        </w:rPr>
      </w:pPr>
      <w:r>
        <w:rPr>
          <w:rFonts w:ascii="Segoe UI" w:hAnsi="Segoe UI" w:cs="Segoe UI"/>
          <w:b/>
          <w:bCs/>
          <w:color w:val="212529"/>
        </w:rPr>
        <w:t>getOrCreateInstance</w:t>
      </w:r>
    </w:p>
    <w:p w:rsidR="00BC5942" w:rsidRDefault="00BC5942" w:rsidP="00BC5942">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Static</w:t>
      </w:r>
      <w:r>
        <w:rPr>
          <w:rFonts w:ascii="Segoe UI" w:hAnsi="Segoe UI" w:cs="Segoe UI"/>
          <w:color w:val="212529"/>
        </w:rPr>
        <w:t> method which allows you to get the tab instance associated with a DOM element, or create a new one in case it wasn’t initialised</w:t>
      </w:r>
    </w:p>
    <w:p w:rsidR="00BC5942" w:rsidRDefault="00BC5942" w:rsidP="00BC5942">
      <w:pPr>
        <w:shd w:val="clear" w:color="auto" w:fill="FFFFFF"/>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triggerEl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w:t>
      </w:r>
      <w:r>
        <w:rPr>
          <w:rStyle w:val="p"/>
          <w:rFonts w:ascii="var(--bs-font-monospace)" w:hAnsi="var(--bs-font-monospace)"/>
          <w:color w:val="212529"/>
        </w:rPr>
        <w:t>(</w:t>
      </w:r>
      <w:r>
        <w:rPr>
          <w:rStyle w:val="s1"/>
          <w:rFonts w:ascii="var(--bs-font-monospace)" w:hAnsi="var(--bs-font-monospace)"/>
          <w:color w:val="CC3300"/>
        </w:rPr>
        <w:t>'#trigger'</w:t>
      </w:r>
      <w:r>
        <w:rPr>
          <w:rStyle w:val="p"/>
          <w:rFonts w:ascii="var(--bs-font-monospace)" w:hAnsi="var(--bs-font-monospace)"/>
          <w:color w:val="212529"/>
        </w:rPr>
        <w:t>)</w:t>
      </w:r>
    </w:p>
    <w:p w:rsidR="00BC5942" w:rsidRDefault="00BC5942" w:rsidP="00BC5942">
      <w:pPr>
        <w:pStyle w:val="HTMLPreformatted"/>
        <w:rPr>
          <w:rStyle w:val="c1"/>
          <w:rFonts w:ascii="var(--bs-font-monospace)" w:hAnsi="var(--bs-font-monospace)"/>
          <w:color w:val="727272"/>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tab</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Tab</w:t>
      </w:r>
      <w:r>
        <w:rPr>
          <w:rStyle w:val="p"/>
          <w:rFonts w:ascii="var(--bs-font-monospace)" w:hAnsi="var(--bs-font-monospace)"/>
          <w:color w:val="212529"/>
        </w:rPr>
        <w:t>.</w:t>
      </w:r>
      <w:r>
        <w:rPr>
          <w:rStyle w:val="nx"/>
          <w:rFonts w:ascii="var(--bs-font-monospace)" w:hAnsi="var(--bs-font-monospace)"/>
          <w:color w:val="212529"/>
        </w:rPr>
        <w:t>getOrCreateInstance</w:t>
      </w:r>
      <w:r>
        <w:rPr>
          <w:rStyle w:val="p"/>
          <w:rFonts w:ascii="var(--bs-font-monospace)" w:hAnsi="var(--bs-font-monospace)"/>
          <w:color w:val="212529"/>
        </w:rPr>
        <w:t>(</w:t>
      </w:r>
      <w:r>
        <w:rPr>
          <w:rStyle w:val="nx"/>
          <w:rFonts w:ascii="var(--bs-font-monospace)" w:hAnsi="var(--bs-font-monospace)"/>
          <w:color w:val="212529"/>
        </w:rPr>
        <w:t>triggerEl</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Returns a Bootstrap tab instance</w:t>
      </w:r>
    </w:p>
    <w:p w:rsidR="00BC5942" w:rsidRDefault="00BC5942" w:rsidP="00BC5942">
      <w:pPr>
        <w:pStyle w:val="Heading3"/>
        <w:shd w:val="clear" w:color="auto" w:fill="FFFFFF"/>
        <w:rPr>
          <w:rFonts w:ascii="Segoe UI" w:hAnsi="Segoe UI" w:cs="Segoe UI"/>
          <w:b w:val="0"/>
          <w:bCs w:val="0"/>
          <w:color w:val="212529"/>
        </w:rPr>
      </w:pPr>
      <w:bookmarkStart w:id="302" w:name="_Toc144064859"/>
      <w:r>
        <w:rPr>
          <w:rFonts w:ascii="Segoe UI" w:hAnsi="Segoe UI" w:cs="Segoe UI"/>
          <w:b w:val="0"/>
          <w:bCs w:val="0"/>
          <w:color w:val="212529"/>
        </w:rPr>
        <w:t>Events</w:t>
      </w:r>
      <w:bookmarkEnd w:id="302"/>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When showing a new tab, the events fire in the following order:</w:t>
      </w:r>
    </w:p>
    <w:p w:rsidR="00BC5942" w:rsidRDefault="00BC5942" w:rsidP="00BC5942">
      <w:pPr>
        <w:numPr>
          <w:ilvl w:val="0"/>
          <w:numId w:val="48"/>
        </w:numPr>
        <w:shd w:val="clear" w:color="auto" w:fill="FFFFFF"/>
        <w:spacing w:before="100" w:beforeAutospacing="1" w:after="100" w:afterAutospacing="1" w:line="240" w:lineRule="auto"/>
        <w:rPr>
          <w:rFonts w:ascii="Segoe UI" w:hAnsi="Segoe UI" w:cs="Segoe UI"/>
          <w:color w:val="212529"/>
        </w:rPr>
      </w:pPr>
      <w:r>
        <w:rPr>
          <w:rStyle w:val="HTMLCode"/>
          <w:rFonts w:ascii="var(--bs-font-monospace)" w:eastAsiaTheme="minorHAnsi" w:hAnsi="var(--bs-font-monospace)"/>
          <w:color w:val="D63384"/>
          <w:sz w:val="21"/>
          <w:szCs w:val="21"/>
        </w:rPr>
        <w:t>hide.bs.tab</w:t>
      </w:r>
      <w:r>
        <w:rPr>
          <w:rFonts w:ascii="Segoe UI" w:hAnsi="Segoe UI" w:cs="Segoe UI"/>
          <w:color w:val="212529"/>
        </w:rPr>
        <w:t> (on the current active tab)</w:t>
      </w:r>
    </w:p>
    <w:p w:rsidR="00BC5942" w:rsidRDefault="00BC5942" w:rsidP="00BC5942">
      <w:pPr>
        <w:numPr>
          <w:ilvl w:val="0"/>
          <w:numId w:val="48"/>
        </w:numPr>
        <w:shd w:val="clear" w:color="auto" w:fill="FFFFFF"/>
        <w:spacing w:before="100" w:beforeAutospacing="1" w:after="100" w:afterAutospacing="1" w:line="240" w:lineRule="auto"/>
        <w:rPr>
          <w:rFonts w:ascii="Segoe UI" w:hAnsi="Segoe UI" w:cs="Segoe UI"/>
          <w:color w:val="212529"/>
        </w:rPr>
      </w:pPr>
      <w:r>
        <w:rPr>
          <w:rStyle w:val="HTMLCode"/>
          <w:rFonts w:ascii="var(--bs-font-monospace)" w:eastAsiaTheme="minorHAnsi" w:hAnsi="var(--bs-font-monospace)"/>
          <w:color w:val="D63384"/>
          <w:sz w:val="21"/>
          <w:szCs w:val="21"/>
        </w:rPr>
        <w:t>show.bs.tab</w:t>
      </w:r>
      <w:r>
        <w:rPr>
          <w:rFonts w:ascii="Segoe UI" w:hAnsi="Segoe UI" w:cs="Segoe UI"/>
          <w:color w:val="212529"/>
        </w:rPr>
        <w:t> (on the to-be-shown tab)</w:t>
      </w:r>
    </w:p>
    <w:p w:rsidR="00BC5942" w:rsidRDefault="00BC5942" w:rsidP="00BC5942">
      <w:pPr>
        <w:numPr>
          <w:ilvl w:val="0"/>
          <w:numId w:val="48"/>
        </w:numPr>
        <w:shd w:val="clear" w:color="auto" w:fill="FFFFFF"/>
        <w:spacing w:before="100" w:beforeAutospacing="1" w:after="100" w:afterAutospacing="1" w:line="240" w:lineRule="auto"/>
        <w:rPr>
          <w:rFonts w:ascii="Segoe UI" w:hAnsi="Segoe UI" w:cs="Segoe UI"/>
          <w:color w:val="212529"/>
        </w:rPr>
      </w:pPr>
      <w:r>
        <w:rPr>
          <w:rStyle w:val="HTMLCode"/>
          <w:rFonts w:ascii="var(--bs-font-monospace)" w:eastAsiaTheme="minorHAnsi" w:hAnsi="var(--bs-font-monospace)"/>
          <w:color w:val="D63384"/>
          <w:sz w:val="21"/>
          <w:szCs w:val="21"/>
        </w:rPr>
        <w:t>hidden.bs.tab</w:t>
      </w:r>
      <w:r>
        <w:rPr>
          <w:rFonts w:ascii="Segoe UI" w:hAnsi="Segoe UI" w:cs="Segoe UI"/>
          <w:color w:val="212529"/>
        </w:rPr>
        <w:t> (on the previous active tab, the same one as for the </w:t>
      </w:r>
      <w:r>
        <w:rPr>
          <w:rStyle w:val="HTMLCode"/>
          <w:rFonts w:ascii="var(--bs-font-monospace)" w:eastAsiaTheme="minorHAnsi" w:hAnsi="var(--bs-font-monospace)"/>
          <w:color w:val="D63384"/>
          <w:sz w:val="21"/>
          <w:szCs w:val="21"/>
        </w:rPr>
        <w:t>hide.bs.tab</w:t>
      </w:r>
      <w:r>
        <w:rPr>
          <w:rFonts w:ascii="Segoe UI" w:hAnsi="Segoe UI" w:cs="Segoe UI"/>
          <w:color w:val="212529"/>
        </w:rPr>
        <w:t> event)</w:t>
      </w:r>
    </w:p>
    <w:p w:rsidR="00BC5942" w:rsidRDefault="00BC5942" w:rsidP="00BC5942">
      <w:pPr>
        <w:numPr>
          <w:ilvl w:val="0"/>
          <w:numId w:val="48"/>
        </w:numPr>
        <w:shd w:val="clear" w:color="auto" w:fill="FFFFFF"/>
        <w:spacing w:before="100" w:beforeAutospacing="1" w:after="100" w:afterAutospacing="1" w:line="240" w:lineRule="auto"/>
        <w:rPr>
          <w:rFonts w:ascii="Segoe UI" w:hAnsi="Segoe UI" w:cs="Segoe UI"/>
          <w:color w:val="212529"/>
        </w:rPr>
      </w:pPr>
      <w:r>
        <w:rPr>
          <w:rStyle w:val="HTMLCode"/>
          <w:rFonts w:ascii="var(--bs-font-monospace)" w:eastAsiaTheme="minorHAnsi" w:hAnsi="var(--bs-font-monospace)"/>
          <w:color w:val="D63384"/>
          <w:sz w:val="21"/>
          <w:szCs w:val="21"/>
        </w:rPr>
        <w:t>shown.bs.tab</w:t>
      </w:r>
      <w:r>
        <w:rPr>
          <w:rFonts w:ascii="Segoe UI" w:hAnsi="Segoe UI" w:cs="Segoe UI"/>
          <w:color w:val="212529"/>
        </w:rPr>
        <w:t> (on the newly-active just-shown tab, the same one as for the </w:t>
      </w:r>
      <w:r>
        <w:rPr>
          <w:rStyle w:val="HTMLCode"/>
          <w:rFonts w:ascii="var(--bs-font-monospace)" w:eastAsiaTheme="minorHAnsi" w:hAnsi="var(--bs-font-monospace)"/>
          <w:color w:val="D63384"/>
          <w:sz w:val="21"/>
          <w:szCs w:val="21"/>
        </w:rPr>
        <w:t>show.bs.tab</w:t>
      </w:r>
      <w:r>
        <w:rPr>
          <w:rFonts w:ascii="Segoe UI" w:hAnsi="Segoe UI" w:cs="Segoe UI"/>
          <w:color w:val="212529"/>
        </w:rPr>
        <w:t> event)</w:t>
      </w:r>
    </w:p>
    <w:p w:rsidR="00BC5942" w:rsidRDefault="00BC5942" w:rsidP="00BC5942">
      <w:pPr>
        <w:pStyle w:val="NormalWeb"/>
        <w:shd w:val="clear" w:color="auto" w:fill="FFFFFF"/>
        <w:spacing w:before="0" w:beforeAutospacing="0"/>
        <w:rPr>
          <w:rFonts w:ascii="Segoe UI" w:hAnsi="Segoe UI" w:cs="Segoe UI"/>
          <w:color w:val="212529"/>
        </w:rPr>
      </w:pPr>
      <w:r>
        <w:rPr>
          <w:rFonts w:ascii="Segoe UI" w:hAnsi="Segoe UI" w:cs="Segoe UI"/>
          <w:color w:val="212529"/>
        </w:rPr>
        <w:t>If no tab was already active, the </w:t>
      </w:r>
      <w:r>
        <w:rPr>
          <w:rStyle w:val="HTMLCode"/>
          <w:rFonts w:ascii="var(--bs-font-monospace)" w:hAnsi="var(--bs-font-monospace)"/>
          <w:color w:val="D63384"/>
          <w:sz w:val="21"/>
          <w:szCs w:val="21"/>
        </w:rPr>
        <w:t>hide.bs.tab</w:t>
      </w:r>
      <w:r>
        <w:rPr>
          <w:rFonts w:ascii="Segoe UI" w:hAnsi="Segoe UI" w:cs="Segoe UI"/>
          <w:color w:val="212529"/>
        </w:rPr>
        <w:t> and </w:t>
      </w:r>
      <w:r>
        <w:rPr>
          <w:rStyle w:val="HTMLCode"/>
          <w:rFonts w:ascii="var(--bs-font-monospace)" w:hAnsi="var(--bs-font-monospace)"/>
          <w:color w:val="D63384"/>
          <w:sz w:val="21"/>
          <w:szCs w:val="21"/>
        </w:rPr>
        <w:t>hidden.bs.tab</w:t>
      </w:r>
      <w:r>
        <w:rPr>
          <w:rFonts w:ascii="Segoe UI" w:hAnsi="Segoe UI" w:cs="Segoe UI"/>
          <w:color w:val="212529"/>
        </w:rPr>
        <w:t> events will not be fired.</w:t>
      </w:r>
    </w:p>
    <w:tbl>
      <w:tblPr>
        <w:tblW w:w="10046" w:type="dxa"/>
        <w:tblCellMar>
          <w:top w:w="15" w:type="dxa"/>
          <w:left w:w="15" w:type="dxa"/>
          <w:bottom w:w="15" w:type="dxa"/>
          <w:right w:w="15" w:type="dxa"/>
        </w:tblCellMar>
        <w:tblLook w:val="04A0" w:firstRow="1" w:lastRow="0" w:firstColumn="1" w:lastColumn="0" w:noHBand="0" w:noVBand="1"/>
      </w:tblPr>
      <w:tblGrid>
        <w:gridCol w:w="1872"/>
        <w:gridCol w:w="8174"/>
      </w:tblGrid>
      <w:tr w:rsidR="00BC5942" w:rsidTr="000514C7">
        <w:trPr>
          <w:trHeight w:val="435"/>
          <w:tblHeader/>
        </w:trPr>
        <w:tc>
          <w:tcPr>
            <w:tcW w:w="1872" w:type="dxa"/>
            <w:tcBorders>
              <w:top w:val="single" w:sz="2" w:space="0" w:color="auto"/>
              <w:left w:val="single" w:sz="2" w:space="0" w:color="auto"/>
              <w:right w:val="single" w:sz="2" w:space="0" w:color="auto"/>
            </w:tcBorders>
            <w:vAlign w:val="center"/>
            <w:hideMark/>
          </w:tcPr>
          <w:p w:rsidR="00BC5942" w:rsidRDefault="00BC5942">
            <w:pPr>
              <w:jc w:val="center"/>
              <w:rPr>
                <w:rFonts w:ascii="Times New Roman" w:hAnsi="Times New Roman" w:cs="Times New Roman"/>
                <w:b/>
                <w:bCs/>
                <w:color w:val="212529"/>
              </w:rPr>
            </w:pPr>
            <w:r>
              <w:rPr>
                <w:b/>
                <w:bCs/>
                <w:color w:val="212529"/>
              </w:rPr>
              <w:t>Event type</w:t>
            </w:r>
          </w:p>
        </w:tc>
        <w:tc>
          <w:tcPr>
            <w:tcW w:w="0" w:type="auto"/>
            <w:tcBorders>
              <w:top w:val="single" w:sz="2" w:space="0" w:color="auto"/>
              <w:left w:val="single" w:sz="2" w:space="0" w:color="auto"/>
              <w:right w:val="single" w:sz="2" w:space="0" w:color="auto"/>
            </w:tcBorders>
            <w:vAlign w:val="center"/>
            <w:hideMark/>
          </w:tcPr>
          <w:p w:rsidR="00BC5942" w:rsidRDefault="00BC5942">
            <w:pPr>
              <w:jc w:val="center"/>
              <w:rPr>
                <w:b/>
                <w:bCs/>
                <w:color w:val="212529"/>
              </w:rPr>
            </w:pPr>
            <w:r>
              <w:rPr>
                <w:b/>
                <w:bCs/>
                <w:color w:val="212529"/>
              </w:rPr>
              <w:t>Description</w:t>
            </w:r>
          </w:p>
        </w:tc>
      </w:tr>
      <w:tr w:rsidR="00BC5942" w:rsidTr="000514C7">
        <w:trPr>
          <w:trHeight w:val="1035"/>
        </w:trPr>
        <w:tc>
          <w:tcPr>
            <w:tcW w:w="0" w:type="auto"/>
            <w:tcBorders>
              <w:top w:val="single" w:sz="2" w:space="0" w:color="auto"/>
              <w:left w:val="single" w:sz="2" w:space="0" w:color="auto"/>
              <w:bottom w:val="single" w:sz="6" w:space="0" w:color="auto"/>
              <w:right w:val="single" w:sz="2" w:space="0" w:color="auto"/>
            </w:tcBorders>
            <w:vAlign w:val="center"/>
            <w:hideMark/>
          </w:tcPr>
          <w:p w:rsidR="00BC5942" w:rsidRDefault="00BC5942">
            <w:pPr>
              <w:rPr>
                <w:color w:val="212529"/>
              </w:rPr>
            </w:pPr>
            <w:r>
              <w:rPr>
                <w:rStyle w:val="HTMLCode"/>
                <w:rFonts w:ascii="var(--bs-font-monospace)" w:eastAsiaTheme="minorHAnsi" w:hAnsi="var(--bs-font-monospace)"/>
                <w:color w:val="D63384"/>
                <w:sz w:val="21"/>
                <w:szCs w:val="21"/>
              </w:rPr>
              <w:t>show.bs.tab</w:t>
            </w:r>
          </w:p>
        </w:tc>
        <w:tc>
          <w:tcPr>
            <w:tcW w:w="0" w:type="auto"/>
            <w:tcBorders>
              <w:top w:val="single" w:sz="2" w:space="0" w:color="auto"/>
              <w:left w:val="single" w:sz="2" w:space="0" w:color="auto"/>
              <w:bottom w:val="single" w:sz="6" w:space="0" w:color="auto"/>
              <w:right w:val="single" w:sz="2" w:space="0" w:color="auto"/>
            </w:tcBorders>
            <w:vAlign w:val="center"/>
            <w:hideMark/>
          </w:tcPr>
          <w:p w:rsidR="00BC5942" w:rsidRDefault="00BC5942">
            <w:pPr>
              <w:rPr>
                <w:color w:val="212529"/>
              </w:rPr>
            </w:pPr>
            <w:r>
              <w:rPr>
                <w:color w:val="212529"/>
              </w:rPr>
              <w:t>This event fires on tab show, but before the new tab has been shown. Use </w:t>
            </w:r>
            <w:r>
              <w:rPr>
                <w:rStyle w:val="HTMLCode"/>
                <w:rFonts w:ascii="var(--bs-font-monospace)" w:eastAsiaTheme="minorHAnsi" w:hAnsi="var(--bs-font-monospace)"/>
                <w:color w:val="D63384"/>
                <w:sz w:val="21"/>
                <w:szCs w:val="21"/>
              </w:rPr>
              <w:t>event.target</w:t>
            </w:r>
            <w:r>
              <w:rPr>
                <w:color w:val="212529"/>
              </w:rPr>
              <w:t> and </w:t>
            </w:r>
            <w:r>
              <w:rPr>
                <w:rStyle w:val="HTMLCode"/>
                <w:rFonts w:ascii="var(--bs-font-monospace)" w:eastAsiaTheme="minorHAnsi" w:hAnsi="var(--bs-font-monospace)"/>
                <w:color w:val="D63384"/>
                <w:sz w:val="21"/>
                <w:szCs w:val="21"/>
              </w:rPr>
              <w:t>event.relatedTarget</w:t>
            </w:r>
            <w:r>
              <w:rPr>
                <w:color w:val="212529"/>
              </w:rPr>
              <w:t> to target the active tab and the previous active tab (if available) respectively.</w:t>
            </w:r>
          </w:p>
        </w:tc>
      </w:tr>
      <w:tr w:rsidR="00BC5942" w:rsidTr="000514C7">
        <w:trPr>
          <w:trHeight w:val="735"/>
        </w:trPr>
        <w:tc>
          <w:tcPr>
            <w:tcW w:w="0" w:type="auto"/>
            <w:tcBorders>
              <w:top w:val="single" w:sz="2" w:space="0" w:color="auto"/>
              <w:left w:val="single" w:sz="2" w:space="0" w:color="auto"/>
              <w:bottom w:val="single" w:sz="6" w:space="0" w:color="auto"/>
              <w:right w:val="single" w:sz="2" w:space="0" w:color="auto"/>
            </w:tcBorders>
            <w:vAlign w:val="center"/>
            <w:hideMark/>
          </w:tcPr>
          <w:p w:rsidR="00BC5942" w:rsidRDefault="00BC5942">
            <w:pPr>
              <w:rPr>
                <w:color w:val="212529"/>
              </w:rPr>
            </w:pPr>
            <w:r>
              <w:rPr>
                <w:rStyle w:val="HTMLCode"/>
                <w:rFonts w:ascii="var(--bs-font-monospace)" w:eastAsiaTheme="minorHAnsi" w:hAnsi="var(--bs-font-monospace)"/>
                <w:color w:val="D63384"/>
                <w:sz w:val="21"/>
                <w:szCs w:val="21"/>
              </w:rPr>
              <w:t>shown.bs.tab</w:t>
            </w:r>
          </w:p>
        </w:tc>
        <w:tc>
          <w:tcPr>
            <w:tcW w:w="0" w:type="auto"/>
            <w:tcBorders>
              <w:top w:val="single" w:sz="2" w:space="0" w:color="auto"/>
              <w:left w:val="single" w:sz="2" w:space="0" w:color="auto"/>
              <w:bottom w:val="single" w:sz="6" w:space="0" w:color="auto"/>
              <w:right w:val="single" w:sz="2" w:space="0" w:color="auto"/>
            </w:tcBorders>
            <w:vAlign w:val="center"/>
            <w:hideMark/>
          </w:tcPr>
          <w:p w:rsidR="00BC5942" w:rsidRDefault="00BC5942">
            <w:pPr>
              <w:rPr>
                <w:color w:val="212529"/>
              </w:rPr>
            </w:pPr>
            <w:r>
              <w:rPr>
                <w:color w:val="212529"/>
              </w:rPr>
              <w:t>This event fires on tab show after a tab has been shown. Use </w:t>
            </w:r>
            <w:r>
              <w:rPr>
                <w:rStyle w:val="HTMLCode"/>
                <w:rFonts w:ascii="var(--bs-font-monospace)" w:eastAsiaTheme="minorHAnsi" w:hAnsi="var(--bs-font-monospace)"/>
                <w:color w:val="D63384"/>
                <w:sz w:val="21"/>
                <w:szCs w:val="21"/>
              </w:rPr>
              <w:t>event.target</w:t>
            </w:r>
            <w:r>
              <w:rPr>
                <w:color w:val="212529"/>
              </w:rPr>
              <w:t> and </w:t>
            </w:r>
            <w:r>
              <w:rPr>
                <w:rStyle w:val="HTMLCode"/>
                <w:rFonts w:ascii="var(--bs-font-monospace)" w:eastAsiaTheme="minorHAnsi" w:hAnsi="var(--bs-font-monospace)"/>
                <w:color w:val="D63384"/>
                <w:sz w:val="21"/>
                <w:szCs w:val="21"/>
              </w:rPr>
              <w:t>event.relatedTarget</w:t>
            </w:r>
            <w:r>
              <w:rPr>
                <w:color w:val="212529"/>
              </w:rPr>
              <w:t> to target the active tab and the previous active tab (if available) respectively.</w:t>
            </w:r>
          </w:p>
        </w:tc>
      </w:tr>
      <w:tr w:rsidR="00BC5942" w:rsidTr="000514C7">
        <w:trPr>
          <w:trHeight w:val="1020"/>
        </w:trPr>
        <w:tc>
          <w:tcPr>
            <w:tcW w:w="0" w:type="auto"/>
            <w:tcBorders>
              <w:top w:val="single" w:sz="2" w:space="0" w:color="auto"/>
              <w:left w:val="single" w:sz="2" w:space="0" w:color="auto"/>
              <w:bottom w:val="single" w:sz="6" w:space="0" w:color="auto"/>
              <w:right w:val="single" w:sz="2" w:space="0" w:color="auto"/>
            </w:tcBorders>
            <w:vAlign w:val="center"/>
            <w:hideMark/>
          </w:tcPr>
          <w:p w:rsidR="00BC5942" w:rsidRDefault="00BC5942">
            <w:pPr>
              <w:rPr>
                <w:color w:val="212529"/>
              </w:rPr>
            </w:pPr>
            <w:r>
              <w:rPr>
                <w:rStyle w:val="HTMLCode"/>
                <w:rFonts w:ascii="var(--bs-font-monospace)" w:eastAsiaTheme="minorHAnsi" w:hAnsi="var(--bs-font-monospace)"/>
                <w:color w:val="D63384"/>
                <w:sz w:val="21"/>
                <w:szCs w:val="21"/>
              </w:rPr>
              <w:t>hide.bs.tab</w:t>
            </w:r>
          </w:p>
        </w:tc>
        <w:tc>
          <w:tcPr>
            <w:tcW w:w="0" w:type="auto"/>
            <w:tcBorders>
              <w:top w:val="single" w:sz="2" w:space="0" w:color="auto"/>
              <w:left w:val="single" w:sz="2" w:space="0" w:color="auto"/>
              <w:bottom w:val="single" w:sz="6" w:space="0" w:color="auto"/>
              <w:right w:val="single" w:sz="2" w:space="0" w:color="auto"/>
            </w:tcBorders>
            <w:vAlign w:val="center"/>
            <w:hideMark/>
          </w:tcPr>
          <w:p w:rsidR="00BC5942" w:rsidRDefault="00BC5942">
            <w:pPr>
              <w:rPr>
                <w:color w:val="212529"/>
              </w:rPr>
            </w:pPr>
            <w:r>
              <w:rPr>
                <w:color w:val="212529"/>
              </w:rPr>
              <w:t>This event fires when a new tab is to be shown (and thus the previous active tab is to be hidden). Use </w:t>
            </w:r>
            <w:r>
              <w:rPr>
                <w:rStyle w:val="HTMLCode"/>
                <w:rFonts w:ascii="var(--bs-font-monospace)" w:eastAsiaTheme="minorHAnsi" w:hAnsi="var(--bs-font-monospace)"/>
                <w:color w:val="D63384"/>
                <w:sz w:val="21"/>
                <w:szCs w:val="21"/>
              </w:rPr>
              <w:t>event.target</w:t>
            </w:r>
            <w:r>
              <w:rPr>
                <w:color w:val="212529"/>
              </w:rPr>
              <w:t> and </w:t>
            </w:r>
            <w:r>
              <w:rPr>
                <w:rStyle w:val="HTMLCode"/>
                <w:rFonts w:ascii="var(--bs-font-monospace)" w:eastAsiaTheme="minorHAnsi" w:hAnsi="var(--bs-font-monospace)"/>
                <w:color w:val="D63384"/>
                <w:sz w:val="21"/>
                <w:szCs w:val="21"/>
              </w:rPr>
              <w:t>event.relatedTarget</w:t>
            </w:r>
            <w:r>
              <w:rPr>
                <w:color w:val="212529"/>
              </w:rPr>
              <w:t> to target the current active tab and the new soon-to-be-active tab, respectively.</w:t>
            </w:r>
          </w:p>
        </w:tc>
      </w:tr>
      <w:tr w:rsidR="00BC5942" w:rsidTr="000514C7">
        <w:trPr>
          <w:trHeight w:val="720"/>
        </w:trPr>
        <w:tc>
          <w:tcPr>
            <w:tcW w:w="0" w:type="auto"/>
            <w:tcBorders>
              <w:top w:val="single" w:sz="2" w:space="0" w:color="auto"/>
              <w:left w:val="single" w:sz="2" w:space="0" w:color="auto"/>
              <w:bottom w:val="single" w:sz="6" w:space="0" w:color="auto"/>
              <w:right w:val="single" w:sz="2" w:space="0" w:color="auto"/>
            </w:tcBorders>
            <w:vAlign w:val="center"/>
            <w:hideMark/>
          </w:tcPr>
          <w:p w:rsidR="00BC5942" w:rsidRDefault="00BC5942">
            <w:pPr>
              <w:rPr>
                <w:color w:val="212529"/>
              </w:rPr>
            </w:pPr>
            <w:r>
              <w:rPr>
                <w:rStyle w:val="HTMLCode"/>
                <w:rFonts w:ascii="var(--bs-font-monospace)" w:eastAsiaTheme="minorHAnsi" w:hAnsi="var(--bs-font-monospace)"/>
                <w:color w:val="D63384"/>
                <w:sz w:val="21"/>
                <w:szCs w:val="21"/>
              </w:rPr>
              <w:t>hidden.bs.tab</w:t>
            </w:r>
          </w:p>
        </w:tc>
        <w:tc>
          <w:tcPr>
            <w:tcW w:w="0" w:type="auto"/>
            <w:tcBorders>
              <w:top w:val="single" w:sz="2" w:space="0" w:color="auto"/>
              <w:left w:val="single" w:sz="2" w:space="0" w:color="auto"/>
              <w:bottom w:val="single" w:sz="6" w:space="0" w:color="auto"/>
              <w:right w:val="single" w:sz="2" w:space="0" w:color="auto"/>
            </w:tcBorders>
            <w:vAlign w:val="center"/>
            <w:hideMark/>
          </w:tcPr>
          <w:p w:rsidR="00BC5942" w:rsidRDefault="00BC5942">
            <w:pPr>
              <w:rPr>
                <w:color w:val="212529"/>
              </w:rPr>
            </w:pPr>
            <w:r>
              <w:rPr>
                <w:color w:val="212529"/>
              </w:rPr>
              <w:t>This event fires after a new tab is shown (and thus the previous active tab is hidden). Use </w:t>
            </w:r>
            <w:r>
              <w:rPr>
                <w:rStyle w:val="HTMLCode"/>
                <w:rFonts w:ascii="var(--bs-font-monospace)" w:eastAsiaTheme="minorHAnsi" w:hAnsi="var(--bs-font-monospace)"/>
                <w:color w:val="D63384"/>
                <w:sz w:val="21"/>
                <w:szCs w:val="21"/>
              </w:rPr>
              <w:t>event.target</w:t>
            </w:r>
            <w:r>
              <w:rPr>
                <w:color w:val="212529"/>
              </w:rPr>
              <w:t> and </w:t>
            </w:r>
            <w:r>
              <w:rPr>
                <w:rStyle w:val="HTMLCode"/>
                <w:rFonts w:ascii="var(--bs-font-monospace)" w:eastAsiaTheme="minorHAnsi" w:hAnsi="var(--bs-font-monospace)"/>
                <w:color w:val="D63384"/>
                <w:sz w:val="21"/>
                <w:szCs w:val="21"/>
              </w:rPr>
              <w:t>event.relatedTarget</w:t>
            </w:r>
            <w:r>
              <w:rPr>
                <w:color w:val="212529"/>
              </w:rPr>
              <w:t> to target the previous active tab and the new active tab, respectively.</w:t>
            </w:r>
          </w:p>
        </w:tc>
      </w:tr>
    </w:tbl>
    <w:p w:rsidR="00BC5942" w:rsidRDefault="00BC5942" w:rsidP="00BC5942">
      <w:pPr>
        <w:shd w:val="clear" w:color="auto" w:fill="FFFFFF"/>
        <w:rPr>
          <w:rFonts w:ascii="Segoe UI" w:hAnsi="Segoe UI" w:cs="Segoe UI"/>
          <w:color w:val="212529"/>
        </w:rPr>
      </w:pPr>
    </w:p>
    <w:p w:rsidR="00BC5942" w:rsidRDefault="00BC5942" w:rsidP="00BC5942">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tabElms</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querySelectorAll</w:t>
      </w:r>
      <w:r>
        <w:rPr>
          <w:rStyle w:val="p"/>
          <w:rFonts w:ascii="var(--bs-font-monospace)" w:hAnsi="var(--bs-font-monospace)"/>
          <w:color w:val="212529"/>
        </w:rPr>
        <w:t>(</w:t>
      </w:r>
      <w:r>
        <w:rPr>
          <w:rStyle w:val="s1"/>
          <w:rFonts w:ascii="var(--bs-font-monospace)" w:hAnsi="var(--bs-font-monospace)"/>
          <w:color w:val="CC3300"/>
        </w:rPr>
        <w:t>'a[data-bs-toggle="list"]'</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nx"/>
          <w:rFonts w:ascii="var(--bs-font-monospace)" w:hAnsi="var(--bs-font-monospace)"/>
          <w:color w:val="212529"/>
        </w:rPr>
        <w:t>tabElms</w:t>
      </w:r>
      <w:r>
        <w:rPr>
          <w:rStyle w:val="p"/>
          <w:rFonts w:ascii="var(--bs-font-monospace)" w:hAnsi="var(--bs-font-monospace)"/>
          <w:color w:val="212529"/>
        </w:rPr>
        <w:t>.</w:t>
      </w:r>
      <w:r>
        <w:rPr>
          <w:rStyle w:val="nx"/>
          <w:rFonts w:ascii="var(--bs-font-monospace)" w:hAnsi="var(--bs-font-monospace)"/>
          <w:color w:val="212529"/>
        </w:rPr>
        <w:t>forEach</w:t>
      </w:r>
      <w:r>
        <w:rPr>
          <w:rStyle w:val="p"/>
          <w:rFonts w:ascii="var(--bs-font-monospace)" w:hAnsi="var(--bs-font-monospace)"/>
          <w:color w:val="212529"/>
        </w:rPr>
        <w:t>(</w:t>
      </w:r>
      <w:r>
        <w:rPr>
          <w:rStyle w:val="kd"/>
          <w:rFonts w:ascii="var(--bs-font-monospace)" w:hAnsi="var(--bs-font-monospace)"/>
          <w:color w:val="006699"/>
        </w:rPr>
        <w:t>function</w:t>
      </w:r>
      <w:r>
        <w:rPr>
          <w:rStyle w:val="p"/>
          <w:rFonts w:ascii="var(--bs-font-monospace)" w:hAnsi="var(--bs-font-monospace)"/>
          <w:color w:val="212529"/>
        </w:rPr>
        <w:t>(</w:t>
      </w:r>
      <w:r>
        <w:rPr>
          <w:rStyle w:val="nx"/>
          <w:rFonts w:ascii="var(--bs-font-monospace)" w:hAnsi="var(--bs-font-monospace)"/>
          <w:color w:val="212529"/>
        </w:rPr>
        <w:t>tabElm</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tabElm</w:t>
      </w:r>
      <w:r>
        <w:rPr>
          <w:rStyle w:val="p"/>
          <w:rFonts w:ascii="var(--bs-font-monospace)" w:hAnsi="var(--bs-font-monospace)"/>
          <w:color w:val="212529"/>
        </w:rPr>
        <w:t>.</w:t>
      </w:r>
      <w:r>
        <w:rPr>
          <w:rStyle w:val="nx"/>
          <w:rFonts w:ascii="var(--bs-font-monospace)" w:hAnsi="var(--bs-font-monospace)"/>
          <w:color w:val="212529"/>
        </w:rPr>
        <w:t>addEventListener</w:t>
      </w:r>
      <w:r>
        <w:rPr>
          <w:rStyle w:val="p"/>
          <w:rFonts w:ascii="var(--bs-font-monospace)" w:hAnsi="var(--bs-font-monospace)"/>
          <w:color w:val="212529"/>
        </w:rPr>
        <w:t>(</w:t>
      </w:r>
      <w:r>
        <w:rPr>
          <w:rStyle w:val="s1"/>
          <w:rFonts w:ascii="var(--bs-font-monospace)" w:hAnsi="var(--bs-font-monospace)"/>
          <w:color w:val="CC3300"/>
        </w:rPr>
        <w:t>'shown.bs.tab'</w:t>
      </w:r>
      <w:r>
        <w:rPr>
          <w:rStyle w:val="p"/>
          <w:rFonts w:ascii="var(--bs-font-monospace)" w:hAnsi="var(--bs-font-monospace)"/>
          <w:color w:val="212529"/>
        </w:rPr>
        <w:t>,</w:t>
      </w:r>
      <w:r>
        <w:rPr>
          <w:rStyle w:val="HTMLCode"/>
          <w:rFonts w:ascii="var(--bs-font-monospace)" w:hAnsi="var(--bs-font-monospace)"/>
          <w:color w:val="212529"/>
        </w:rPr>
        <w:t xml:space="preserve"> </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event</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BC5942" w:rsidRDefault="00BC5942" w:rsidP="00BC5942">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nx"/>
          <w:rFonts w:ascii="var(--bs-font-monospace)" w:hAnsi="var(--bs-font-monospace)"/>
          <w:color w:val="212529"/>
        </w:rPr>
        <w:t>event</w:t>
      </w:r>
      <w:r>
        <w:rPr>
          <w:rStyle w:val="p"/>
          <w:rFonts w:ascii="var(--bs-font-monospace)" w:hAnsi="var(--bs-font-monospace)"/>
          <w:color w:val="212529"/>
        </w:rPr>
        <w:t>.</w:t>
      </w:r>
      <w:r>
        <w:rPr>
          <w:rStyle w:val="nx"/>
          <w:rFonts w:ascii="var(--bs-font-monospace)" w:hAnsi="var(--bs-font-monospace)"/>
          <w:color w:val="212529"/>
        </w:rPr>
        <w:t>target</w:t>
      </w:r>
      <w:r>
        <w:rPr>
          <w:rStyle w:val="HTMLCode"/>
          <w:rFonts w:ascii="var(--bs-font-monospace)" w:hAnsi="var(--bs-font-monospace)"/>
          <w:color w:val="212529"/>
        </w:rPr>
        <w:t xml:space="preserve"> </w:t>
      </w:r>
      <w:r>
        <w:rPr>
          <w:rStyle w:val="c1"/>
          <w:rFonts w:ascii="var(--bs-font-monospace)" w:hAnsi="var(--bs-font-monospace)"/>
          <w:color w:val="727272"/>
        </w:rPr>
        <w:t>// newly activated tab</w:t>
      </w:r>
    </w:p>
    <w:p w:rsidR="00BC5942" w:rsidRDefault="00BC5942" w:rsidP="00BC5942">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nx"/>
          <w:rFonts w:ascii="var(--bs-font-monospace)" w:hAnsi="var(--bs-font-monospace)"/>
          <w:color w:val="212529"/>
        </w:rPr>
        <w:t>event</w:t>
      </w:r>
      <w:r>
        <w:rPr>
          <w:rStyle w:val="p"/>
          <w:rFonts w:ascii="var(--bs-font-monospace)" w:hAnsi="var(--bs-font-monospace)"/>
          <w:color w:val="212529"/>
        </w:rPr>
        <w:t>.</w:t>
      </w:r>
      <w:r>
        <w:rPr>
          <w:rStyle w:val="nx"/>
          <w:rFonts w:ascii="var(--bs-font-monospace)" w:hAnsi="var(--bs-font-monospace)"/>
          <w:color w:val="212529"/>
        </w:rPr>
        <w:t>relatedTarget</w:t>
      </w:r>
      <w:r>
        <w:rPr>
          <w:rStyle w:val="HTMLCode"/>
          <w:rFonts w:ascii="var(--bs-font-monospace)" w:hAnsi="var(--bs-font-monospace)"/>
          <w:color w:val="212529"/>
        </w:rPr>
        <w:t xml:space="preserve"> </w:t>
      </w:r>
      <w:r>
        <w:rPr>
          <w:rStyle w:val="c1"/>
          <w:rFonts w:ascii="var(--bs-font-monospace)" w:hAnsi="var(--bs-font-monospace)"/>
          <w:color w:val="727272"/>
        </w:rPr>
        <w:t>// previous active tab</w:t>
      </w:r>
    </w:p>
    <w:p w:rsidR="00BC5942" w:rsidRDefault="00BC5942" w:rsidP="00BC5942">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BC5942" w:rsidRDefault="00BC5942" w:rsidP="00BC5942">
      <w:pPr>
        <w:pStyle w:val="HTMLPreformatted"/>
        <w:rPr>
          <w:rFonts w:ascii="var(--bs-font-monospace)" w:hAnsi="var(--bs-font-monospace)"/>
          <w:color w:val="212529"/>
          <w:sz w:val="21"/>
          <w:szCs w:val="21"/>
        </w:rPr>
      </w:pPr>
      <w:r>
        <w:rPr>
          <w:rStyle w:val="p"/>
          <w:rFonts w:ascii="var(--bs-font-monospace)" w:hAnsi="var(--bs-font-monospace)"/>
          <w:color w:val="212529"/>
        </w:rPr>
        <w:t>}</w:t>
      </w:r>
    </w:p>
    <w:p w:rsidR="00D153A0" w:rsidRDefault="00D153A0"/>
    <w:p w:rsidR="005D718D" w:rsidRDefault="005D718D"/>
    <w:p w:rsidR="005D718D" w:rsidRDefault="005D718D"/>
    <w:p w:rsidR="005D718D" w:rsidRDefault="005D718D"/>
    <w:p w:rsidR="005D718D" w:rsidRDefault="005D718D"/>
    <w:p w:rsidR="005D718D" w:rsidRDefault="005D718D"/>
    <w:p w:rsidR="005D718D" w:rsidRDefault="005D718D"/>
    <w:p w:rsidR="005D718D" w:rsidRDefault="005D718D"/>
    <w:p w:rsidR="005D718D" w:rsidRDefault="005D718D"/>
    <w:p w:rsidR="005D718D" w:rsidRDefault="005D718D"/>
    <w:p w:rsidR="005D718D" w:rsidRDefault="005D718D"/>
    <w:p w:rsidR="005D718D" w:rsidRDefault="005D718D"/>
    <w:p w:rsidR="005D718D" w:rsidRDefault="005D718D"/>
    <w:p w:rsidR="005D718D" w:rsidRDefault="005D718D"/>
    <w:p w:rsidR="005D718D" w:rsidRDefault="005D718D"/>
    <w:p w:rsidR="005D718D" w:rsidRDefault="005D718D"/>
    <w:p w:rsidR="005D718D" w:rsidRDefault="005D718D" w:rsidP="005D718D">
      <w:pPr>
        <w:pStyle w:val="Heading1"/>
        <w:shd w:val="clear" w:color="auto" w:fill="FFFFFF"/>
        <w:spacing w:before="0" w:beforeAutospacing="0"/>
        <w:rPr>
          <w:rFonts w:ascii="Segoe UI" w:hAnsi="Segoe UI" w:cs="Segoe UI"/>
          <w:b w:val="0"/>
          <w:bCs w:val="0"/>
          <w:color w:val="212529"/>
        </w:rPr>
      </w:pPr>
      <w:bookmarkStart w:id="303" w:name="_Toc144064860"/>
      <w:r>
        <w:rPr>
          <w:rFonts w:ascii="Segoe UI" w:hAnsi="Segoe UI" w:cs="Segoe UI"/>
          <w:b w:val="0"/>
          <w:bCs w:val="0"/>
          <w:color w:val="212529"/>
        </w:rPr>
        <w:t>Modal</w:t>
      </w:r>
      <w:bookmarkEnd w:id="303"/>
    </w:p>
    <w:p w:rsidR="005D718D" w:rsidRDefault="005D718D" w:rsidP="005D718D">
      <w:pPr>
        <w:pStyle w:val="bd-lead"/>
        <w:shd w:val="clear" w:color="auto" w:fill="FFFFFF"/>
        <w:spacing w:before="0" w:beforeAutospacing="0"/>
        <w:rPr>
          <w:rFonts w:ascii="Segoe UI" w:hAnsi="Segoe UI" w:cs="Segoe UI"/>
          <w:color w:val="212529"/>
        </w:rPr>
      </w:pPr>
      <w:r>
        <w:rPr>
          <w:rFonts w:ascii="Segoe UI" w:hAnsi="Segoe UI" w:cs="Segoe UI"/>
          <w:color w:val="212529"/>
        </w:rPr>
        <w:t>Use Bootstrap’s JavaScript modal plugin to add dialogs to your site for lightboxes, user notifications, or completely custom content.</w:t>
      </w:r>
    </w:p>
    <w:p w:rsidR="005D718D" w:rsidRDefault="005D718D" w:rsidP="005D718D">
      <w:pPr>
        <w:pStyle w:val="Heading2"/>
        <w:shd w:val="clear" w:color="auto" w:fill="FFFFFF"/>
        <w:spacing w:before="0" w:beforeAutospacing="0"/>
        <w:rPr>
          <w:rFonts w:ascii="Segoe UI" w:hAnsi="Segoe UI" w:cs="Segoe UI"/>
          <w:b w:val="0"/>
          <w:bCs w:val="0"/>
          <w:color w:val="212529"/>
        </w:rPr>
      </w:pPr>
      <w:bookmarkStart w:id="304" w:name="_Toc144064861"/>
      <w:r>
        <w:rPr>
          <w:rFonts w:ascii="Segoe UI" w:hAnsi="Segoe UI" w:cs="Segoe UI"/>
          <w:b w:val="0"/>
          <w:bCs w:val="0"/>
          <w:color w:val="212529"/>
        </w:rPr>
        <w:t>How it works</w:t>
      </w:r>
      <w:bookmarkEnd w:id="304"/>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Before getting started with Bootstrap’s modal component, be sure to read the following as our menu options have recently changed.</w:t>
      </w:r>
    </w:p>
    <w:p w:rsidR="005D718D" w:rsidRDefault="005D718D" w:rsidP="00286ED4">
      <w:pPr>
        <w:numPr>
          <w:ilvl w:val="0"/>
          <w:numId w:val="4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Modals are built with HTML, CSS, and JavaScript. They’re positioned over everything else in the document and remove scroll from the </w:t>
      </w:r>
      <w:r>
        <w:rPr>
          <w:rStyle w:val="HTMLCode"/>
          <w:rFonts w:ascii="var(--bs-font-monospace)" w:eastAsiaTheme="minorHAnsi" w:hAnsi="var(--bs-font-monospace)"/>
          <w:color w:val="D63384"/>
          <w:sz w:val="21"/>
          <w:szCs w:val="21"/>
        </w:rPr>
        <w:t>&lt;body&gt;</w:t>
      </w:r>
      <w:r>
        <w:rPr>
          <w:rFonts w:ascii="Segoe UI" w:hAnsi="Segoe UI" w:cs="Segoe UI"/>
          <w:color w:val="212529"/>
        </w:rPr>
        <w:t> so that modal content scrolls instead.</w:t>
      </w:r>
    </w:p>
    <w:p w:rsidR="005D718D" w:rsidRDefault="005D718D" w:rsidP="00286ED4">
      <w:pPr>
        <w:numPr>
          <w:ilvl w:val="0"/>
          <w:numId w:val="4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Clicking on the modal “backdrop” will automatically close the modal.</w:t>
      </w:r>
    </w:p>
    <w:p w:rsidR="005D718D" w:rsidRDefault="005D718D" w:rsidP="00286ED4">
      <w:pPr>
        <w:numPr>
          <w:ilvl w:val="0"/>
          <w:numId w:val="4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Bootstrap only supports one modal window at a time. Nested modals aren’t supported as we believe them to be poor user experiences.</w:t>
      </w:r>
    </w:p>
    <w:p w:rsidR="005D718D" w:rsidRDefault="005D718D" w:rsidP="00286ED4">
      <w:pPr>
        <w:numPr>
          <w:ilvl w:val="0"/>
          <w:numId w:val="4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Modals use </w:t>
      </w:r>
      <w:r>
        <w:rPr>
          <w:rStyle w:val="HTMLCode"/>
          <w:rFonts w:ascii="var(--bs-font-monospace)" w:eastAsiaTheme="minorHAnsi" w:hAnsi="var(--bs-font-monospace)"/>
          <w:color w:val="D63384"/>
          <w:sz w:val="21"/>
          <w:szCs w:val="21"/>
        </w:rPr>
        <w:t>position: fixed</w:t>
      </w:r>
      <w:r>
        <w:rPr>
          <w:rFonts w:ascii="Segoe UI" w:hAnsi="Segoe UI" w:cs="Segoe UI"/>
          <w:color w:val="212529"/>
        </w:rPr>
        <w:t>, which can sometimes be a bit particular about its rendering. Whenever possible, place your modal HTML in a top-level position to avoid potential interference from other elements. You’ll likely run into issues when nesting a </w:t>
      </w:r>
      <w:r>
        <w:rPr>
          <w:rStyle w:val="HTMLCode"/>
          <w:rFonts w:ascii="var(--bs-font-monospace)" w:eastAsiaTheme="minorHAnsi" w:hAnsi="var(--bs-font-monospace)"/>
          <w:color w:val="D63384"/>
          <w:sz w:val="21"/>
          <w:szCs w:val="21"/>
        </w:rPr>
        <w:t>.modal</w:t>
      </w:r>
      <w:r>
        <w:rPr>
          <w:rFonts w:ascii="Segoe UI" w:hAnsi="Segoe UI" w:cs="Segoe UI"/>
          <w:color w:val="212529"/>
        </w:rPr>
        <w:t> within another fixed element.</w:t>
      </w:r>
    </w:p>
    <w:p w:rsidR="005D718D" w:rsidRDefault="005D718D" w:rsidP="00286ED4">
      <w:pPr>
        <w:numPr>
          <w:ilvl w:val="0"/>
          <w:numId w:val="4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Once again, due to </w:t>
      </w:r>
      <w:r>
        <w:rPr>
          <w:rStyle w:val="HTMLCode"/>
          <w:rFonts w:ascii="var(--bs-font-monospace)" w:eastAsiaTheme="minorHAnsi" w:hAnsi="var(--bs-font-monospace)"/>
          <w:color w:val="D63384"/>
          <w:sz w:val="21"/>
          <w:szCs w:val="21"/>
        </w:rPr>
        <w:t>position: fixed</w:t>
      </w:r>
      <w:r>
        <w:rPr>
          <w:rFonts w:ascii="Segoe UI" w:hAnsi="Segoe UI" w:cs="Segoe UI"/>
          <w:color w:val="212529"/>
        </w:rPr>
        <w:t>, there are some caveats with using modals on mobile devices. </w:t>
      </w:r>
      <w:hyperlink r:id="rId313" w:anchor="modals-and-dropdowns-on-mobile" w:history="1">
        <w:r>
          <w:rPr>
            <w:rStyle w:val="Hyperlink"/>
            <w:rFonts w:ascii="Segoe UI" w:hAnsi="Segoe UI" w:cs="Segoe UI"/>
            <w:color w:val="0D6EFD"/>
          </w:rPr>
          <w:t>See our browser support docs</w:t>
        </w:r>
      </w:hyperlink>
      <w:r>
        <w:rPr>
          <w:rFonts w:ascii="Segoe UI" w:hAnsi="Segoe UI" w:cs="Segoe UI"/>
          <w:color w:val="212529"/>
        </w:rPr>
        <w:t> for details.</w:t>
      </w:r>
    </w:p>
    <w:p w:rsidR="005D718D" w:rsidRDefault="005D718D" w:rsidP="00286ED4">
      <w:pPr>
        <w:numPr>
          <w:ilvl w:val="0"/>
          <w:numId w:val="49"/>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Due to how HTML5 defines its semantics, </w:t>
      </w:r>
      <w:hyperlink r:id="rId314" w:anchor="attr-autofocus" w:history="1">
        <w:r>
          <w:rPr>
            <w:rStyle w:val="Hyperlink"/>
            <w:rFonts w:ascii="Segoe UI" w:hAnsi="Segoe UI" w:cs="Segoe UI"/>
            <w:color w:val="0D6EFD"/>
          </w:rPr>
          <w:t>the </w:t>
        </w:r>
        <w:r>
          <w:rPr>
            <w:rStyle w:val="HTMLCode"/>
            <w:rFonts w:ascii="var(--bs-font-monospace)" w:eastAsiaTheme="minorHAnsi" w:hAnsi="var(--bs-font-monospace)"/>
            <w:color w:val="0D6EFD"/>
            <w:sz w:val="21"/>
            <w:szCs w:val="21"/>
            <w:u w:val="single"/>
          </w:rPr>
          <w:t>autofocus</w:t>
        </w:r>
        <w:r>
          <w:rPr>
            <w:rStyle w:val="Hyperlink"/>
            <w:rFonts w:ascii="Segoe UI" w:hAnsi="Segoe UI" w:cs="Segoe UI"/>
            <w:color w:val="0D6EFD"/>
          </w:rPr>
          <w:t> HTML attribute</w:t>
        </w:r>
      </w:hyperlink>
      <w:r>
        <w:rPr>
          <w:rFonts w:ascii="Segoe UI" w:hAnsi="Segoe UI" w:cs="Segoe UI"/>
          <w:color w:val="212529"/>
        </w:rPr>
        <w:t> has no effect in Bootstrap modals. To achieve the same effect, use some custom JavaScript:</w:t>
      </w:r>
    </w:p>
    <w:p w:rsidR="005D718D" w:rsidRDefault="005D718D" w:rsidP="005D718D">
      <w:pPr>
        <w:shd w:val="clear" w:color="auto" w:fill="FFFFFF"/>
        <w:spacing w:after="0"/>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myModal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'myModal'</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myInput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'myInput'</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p>
    <w:p w:rsidR="005D718D" w:rsidRDefault="005D718D" w:rsidP="005D718D">
      <w:pPr>
        <w:pStyle w:val="HTMLPreformatted"/>
        <w:rPr>
          <w:rStyle w:val="HTMLCode"/>
          <w:rFonts w:ascii="var(--bs-font-monospace)" w:hAnsi="var(--bs-font-monospace)"/>
          <w:color w:val="212529"/>
        </w:rPr>
      </w:pPr>
      <w:r>
        <w:rPr>
          <w:rStyle w:val="nx"/>
          <w:rFonts w:ascii="var(--bs-font-monospace)" w:hAnsi="var(--bs-font-monospace)"/>
          <w:color w:val="212529"/>
        </w:rPr>
        <w:t>myModal</w:t>
      </w:r>
      <w:r>
        <w:rPr>
          <w:rStyle w:val="p"/>
          <w:rFonts w:ascii="var(--bs-font-monospace)" w:hAnsi="var(--bs-font-monospace)"/>
          <w:color w:val="212529"/>
        </w:rPr>
        <w:t>.</w:t>
      </w:r>
      <w:r>
        <w:rPr>
          <w:rStyle w:val="nx"/>
          <w:rFonts w:ascii="var(--bs-font-monospace)" w:hAnsi="var(--bs-font-monospace)"/>
          <w:color w:val="212529"/>
        </w:rPr>
        <w:t>addEventListener</w:t>
      </w:r>
      <w:r>
        <w:rPr>
          <w:rStyle w:val="p"/>
          <w:rFonts w:ascii="var(--bs-font-monospace)" w:hAnsi="var(--bs-font-monospace)"/>
          <w:color w:val="212529"/>
        </w:rPr>
        <w:t>(</w:t>
      </w:r>
      <w:r>
        <w:rPr>
          <w:rStyle w:val="s1"/>
          <w:rFonts w:ascii="var(--bs-font-monospace)" w:hAnsi="var(--bs-font-monospace)"/>
          <w:color w:val="CC3300"/>
        </w:rPr>
        <w:t>'shown.bs.modal'</w:t>
      </w:r>
      <w:r>
        <w:rPr>
          <w:rStyle w:val="p"/>
          <w:rFonts w:ascii="var(--bs-font-monospace)" w:hAnsi="var(--bs-font-monospace)"/>
          <w:color w:val="212529"/>
        </w:rPr>
        <w:t>,</w:t>
      </w:r>
      <w:r>
        <w:rPr>
          <w:rStyle w:val="HTMLCode"/>
          <w:rFonts w:ascii="var(--bs-font-monospace)" w:hAnsi="var(--bs-font-monospace)"/>
          <w:color w:val="212529"/>
        </w:rPr>
        <w:t xml:space="preserve"> </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myInput</w:t>
      </w:r>
      <w:r>
        <w:rPr>
          <w:rStyle w:val="p"/>
          <w:rFonts w:ascii="var(--bs-font-monospace)" w:hAnsi="var(--bs-font-monospace)"/>
          <w:color w:val="212529"/>
        </w:rPr>
        <w:t>.</w:t>
      </w:r>
      <w:r>
        <w:rPr>
          <w:rStyle w:val="nx"/>
          <w:rFonts w:ascii="var(--bs-font-monospace)" w:hAnsi="var(--bs-font-monospace)"/>
          <w:color w:val="212529"/>
        </w:rPr>
        <w:t>focus</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w:t>
      </w:r>
    </w:p>
    <w:p w:rsidR="005D718D" w:rsidRDefault="005D718D" w:rsidP="005D718D">
      <w:pPr>
        <w:shd w:val="clear" w:color="auto" w:fill="FFFFFF"/>
        <w:rPr>
          <w:rFonts w:ascii="Segoe UI" w:hAnsi="Segoe UI" w:cs="Segoe UI"/>
          <w:color w:val="212529"/>
        </w:rPr>
      </w:pPr>
      <w:r>
        <w:rPr>
          <w:rFonts w:ascii="Segoe UI" w:hAnsi="Segoe UI" w:cs="Segoe UI"/>
          <w:color w:val="212529"/>
        </w:rPr>
        <w:t>The animation effect of this component is dependent on the </w:t>
      </w:r>
      <w:r>
        <w:rPr>
          <w:rStyle w:val="HTMLCode"/>
          <w:rFonts w:ascii="var(--bs-font-monospace)" w:eastAsiaTheme="minorHAnsi" w:hAnsi="var(--bs-font-monospace)"/>
          <w:color w:val="D63384"/>
          <w:sz w:val="21"/>
          <w:szCs w:val="21"/>
        </w:rPr>
        <w:t>prefers-reduced-motion</w:t>
      </w:r>
      <w:r>
        <w:rPr>
          <w:rFonts w:ascii="Segoe UI" w:hAnsi="Segoe UI" w:cs="Segoe UI"/>
          <w:color w:val="212529"/>
        </w:rPr>
        <w:t> media query. See the </w:t>
      </w:r>
      <w:hyperlink r:id="rId315" w:anchor="reduced-motion" w:history="1">
        <w:r>
          <w:rPr>
            <w:rStyle w:val="Hyperlink"/>
            <w:rFonts w:ascii="Segoe UI" w:hAnsi="Segoe UI" w:cs="Segoe UI"/>
            <w:color w:val="0D6EFD"/>
          </w:rPr>
          <w:t>reduced motion section of our accessibility documentation</w:t>
        </w:r>
      </w:hyperlink>
      <w:r>
        <w:rPr>
          <w:rFonts w:ascii="Segoe UI" w:hAnsi="Segoe UI" w:cs="Segoe UI"/>
          <w:color w:val="212529"/>
        </w:rPr>
        <w:t>.</w:t>
      </w:r>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Keep reading for demos and usage guidelines.</w:t>
      </w:r>
    </w:p>
    <w:p w:rsidR="005D718D" w:rsidRDefault="005D718D" w:rsidP="005D718D">
      <w:pPr>
        <w:pStyle w:val="Heading2"/>
        <w:shd w:val="clear" w:color="auto" w:fill="FFFFFF"/>
        <w:rPr>
          <w:rFonts w:ascii="Segoe UI" w:hAnsi="Segoe UI" w:cs="Segoe UI"/>
          <w:b w:val="0"/>
          <w:bCs w:val="0"/>
          <w:color w:val="212529"/>
        </w:rPr>
      </w:pPr>
      <w:bookmarkStart w:id="305" w:name="_Toc144064862"/>
      <w:r>
        <w:rPr>
          <w:rFonts w:ascii="Segoe UI" w:hAnsi="Segoe UI" w:cs="Segoe UI"/>
          <w:b w:val="0"/>
          <w:bCs w:val="0"/>
          <w:color w:val="212529"/>
        </w:rPr>
        <w:t>Examples</w:t>
      </w:r>
      <w:bookmarkEnd w:id="305"/>
    </w:p>
    <w:p w:rsidR="005D718D" w:rsidRDefault="005D718D" w:rsidP="005D718D">
      <w:pPr>
        <w:pStyle w:val="Heading3"/>
        <w:shd w:val="clear" w:color="auto" w:fill="FFFFFF"/>
        <w:rPr>
          <w:rFonts w:ascii="Segoe UI" w:hAnsi="Segoe UI" w:cs="Segoe UI"/>
          <w:b w:val="0"/>
          <w:bCs w:val="0"/>
          <w:color w:val="212529"/>
        </w:rPr>
      </w:pPr>
      <w:bookmarkStart w:id="306" w:name="_Toc144064863"/>
      <w:r>
        <w:rPr>
          <w:rFonts w:ascii="Segoe UI" w:hAnsi="Segoe UI" w:cs="Segoe UI"/>
          <w:b w:val="0"/>
          <w:bCs w:val="0"/>
          <w:color w:val="212529"/>
        </w:rPr>
        <w:t>Modal components</w:t>
      </w:r>
      <w:bookmarkEnd w:id="306"/>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Below is a </w:t>
      </w:r>
      <w:r>
        <w:rPr>
          <w:rStyle w:val="Emphasis"/>
          <w:rFonts w:ascii="Segoe UI" w:hAnsi="Segoe UI" w:cs="Segoe UI"/>
          <w:color w:val="212529"/>
        </w:rPr>
        <w:t>static</w:t>
      </w:r>
      <w:r>
        <w:rPr>
          <w:rFonts w:ascii="Segoe UI" w:hAnsi="Segoe UI" w:cs="Segoe UI"/>
          <w:color w:val="212529"/>
        </w:rPr>
        <w:t> modal example (meaning its </w:t>
      </w:r>
      <w:r>
        <w:rPr>
          <w:rStyle w:val="HTMLCode"/>
          <w:rFonts w:ascii="var(--bs-font-monospace)" w:hAnsi="var(--bs-font-monospace)"/>
          <w:color w:val="D63384"/>
          <w:sz w:val="21"/>
          <w:szCs w:val="21"/>
        </w:rPr>
        <w:t>position</w:t>
      </w:r>
      <w:r>
        <w:rPr>
          <w:rFonts w:ascii="Segoe UI" w:hAnsi="Segoe UI" w:cs="Segoe UI"/>
          <w:color w:val="212529"/>
        </w:rPr>
        <w:t> and </w:t>
      </w:r>
      <w:r>
        <w:rPr>
          <w:rStyle w:val="HTMLCode"/>
          <w:rFonts w:ascii="var(--bs-font-monospace)" w:hAnsi="var(--bs-font-monospace)"/>
          <w:color w:val="D63384"/>
          <w:sz w:val="21"/>
          <w:szCs w:val="21"/>
        </w:rPr>
        <w:t>display</w:t>
      </w:r>
      <w:r>
        <w:rPr>
          <w:rFonts w:ascii="Segoe UI" w:hAnsi="Segoe UI" w:cs="Segoe UI"/>
          <w:color w:val="212529"/>
        </w:rPr>
        <w:t> have been overridden). Included are the modal header, modal body (required for </w:t>
      </w:r>
      <w:r>
        <w:rPr>
          <w:rStyle w:val="HTMLCode"/>
          <w:rFonts w:ascii="var(--bs-font-monospace)" w:hAnsi="var(--bs-font-monospace)"/>
          <w:color w:val="D63384"/>
          <w:sz w:val="21"/>
          <w:szCs w:val="21"/>
        </w:rPr>
        <w:t>padding</w:t>
      </w:r>
      <w:r>
        <w:rPr>
          <w:rFonts w:ascii="Segoe UI" w:hAnsi="Segoe UI" w:cs="Segoe UI"/>
          <w:color w:val="212529"/>
        </w:rPr>
        <w:t>), and modal footer (optional). We ask that you include modal headers with dismiss actions whenever possible, or provide another explicit dismiss action.</w:t>
      </w:r>
    </w:p>
    <w:p w:rsidR="005D718D" w:rsidRDefault="005D718D" w:rsidP="005D718D">
      <w:pPr>
        <w:pStyle w:val="Heading5"/>
        <w:shd w:val="clear" w:color="auto" w:fill="FFFFFF"/>
        <w:spacing w:before="0"/>
        <w:rPr>
          <w:rFonts w:ascii="Segoe UI" w:hAnsi="Segoe UI" w:cs="Segoe UI"/>
          <w:color w:val="212529"/>
        </w:rPr>
      </w:pPr>
      <w:r>
        <w:rPr>
          <w:rFonts w:ascii="Segoe UI" w:hAnsi="Segoe UI" w:cs="Segoe UI"/>
          <w:b/>
          <w:bCs/>
          <w:color w:val="212529"/>
        </w:rPr>
        <w:t>Modal title</w:t>
      </w:r>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Modal body text goes here.</w:t>
      </w:r>
    </w:p>
    <w:p w:rsidR="005D718D" w:rsidRDefault="005D718D" w:rsidP="005D718D">
      <w:pPr>
        <w:shd w:val="clear" w:color="auto" w:fill="FFFFFF"/>
        <w:rPr>
          <w:rFonts w:ascii="Segoe UI" w:hAnsi="Segoe UI" w:cs="Segoe UI"/>
          <w:color w:val="212529"/>
        </w:rPr>
      </w:pPr>
      <w:r>
        <w:rPr>
          <w:rFonts w:ascii="Segoe UI" w:hAnsi="Segoe UI" w:cs="Segoe UI"/>
          <w:color w:val="212529"/>
        </w:rPr>
        <w:t>CloseSave changes</w:t>
      </w:r>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"modal-dialog"</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"modal-content"</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"modal-header"</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"modal-title"</w:t>
      </w:r>
      <w:r>
        <w:rPr>
          <w:rStyle w:val="p"/>
          <w:rFonts w:ascii="var(--bs-font-monospace)" w:hAnsi="var(--bs-font-monospace)"/>
          <w:color w:val="212529"/>
        </w:rPr>
        <w:t>&gt;</w:t>
      </w:r>
      <w:r>
        <w:rPr>
          <w:rStyle w:val="HTMLCode"/>
          <w:rFonts w:ascii="var(--bs-font-monospace)" w:hAnsi="var(--bs-font-monospace)"/>
          <w:color w:val="212529"/>
        </w:rPr>
        <w:t>Modal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"btn-close"</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"modal"</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"Close"</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"modal-body"</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Modal body text goes here.</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"modal-footer"</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"modal"</w:t>
      </w:r>
      <w:r>
        <w:rPr>
          <w:rStyle w:val="p"/>
          <w:rFonts w:ascii="var(--bs-font-monospace)" w:hAnsi="var(--bs-font-monospace)"/>
          <w:color w:val="212529"/>
        </w:rPr>
        <w:t>&gt;</w:t>
      </w:r>
      <w:r>
        <w:rPr>
          <w:rStyle w:val="HTMLCode"/>
          <w:rFonts w:ascii="var(--bs-font-monospace)" w:hAnsi="var(--bs-font-monospace)"/>
          <w:color w:val="212529"/>
        </w:rPr>
        <w:t>Close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Save changes</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eading3"/>
        <w:shd w:val="clear" w:color="auto" w:fill="FFFFFF"/>
        <w:rPr>
          <w:rFonts w:ascii="Segoe UI" w:hAnsi="Segoe UI" w:cs="Segoe UI"/>
          <w:b w:val="0"/>
          <w:bCs w:val="0"/>
          <w:color w:val="212529"/>
        </w:rPr>
      </w:pPr>
      <w:bookmarkStart w:id="307" w:name="_Toc144064864"/>
      <w:r>
        <w:rPr>
          <w:rFonts w:ascii="Segoe UI" w:hAnsi="Segoe UI" w:cs="Segoe UI"/>
          <w:b w:val="0"/>
          <w:bCs w:val="0"/>
          <w:color w:val="212529"/>
        </w:rPr>
        <w:t>Live demo</w:t>
      </w:r>
      <w:bookmarkEnd w:id="307"/>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Toggle a working modal demo by clicking the button below. It will slide down and fade in from the top of the page.</w:t>
      </w:r>
    </w:p>
    <w:p w:rsidR="005D718D" w:rsidRDefault="005D718D" w:rsidP="005D718D">
      <w:pPr>
        <w:shd w:val="clear" w:color="auto" w:fill="FFFFFF"/>
        <w:rPr>
          <w:rFonts w:ascii="Segoe UI" w:hAnsi="Segoe UI" w:cs="Segoe UI"/>
          <w:color w:val="212529"/>
        </w:rPr>
      </w:pPr>
      <w:r>
        <w:rPr>
          <w:rFonts w:ascii="Segoe UI" w:hAnsi="Segoe UI" w:cs="Segoe UI"/>
          <w:color w:val="212529"/>
        </w:rPr>
        <w:t>Launch demo modal</w:t>
      </w:r>
    </w:p>
    <w:p w:rsidR="005D718D" w:rsidRDefault="005D718D" w:rsidP="005D718D">
      <w:pPr>
        <w:pStyle w:val="HTMLPreformatted"/>
        <w:rPr>
          <w:rStyle w:val="HTMLCode"/>
          <w:rFonts w:ascii="var(--bs-font-monospace)" w:hAnsi="var(--bs-font-monospace)"/>
          <w:color w:val="212529"/>
        </w:rPr>
      </w:pPr>
      <w:r>
        <w:rPr>
          <w:rStyle w:val="c"/>
          <w:rFonts w:ascii="var(--bs-font-monospace)" w:hAnsi="var(--bs-font-monospace)"/>
          <w:color w:val="727272"/>
        </w:rPr>
        <w:t>&lt;!-- Button trigger modal --&gt;</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"modal"</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"#exampleModal"</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Launch demo modal</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p>
    <w:p w:rsidR="005D718D" w:rsidRDefault="005D718D" w:rsidP="005D718D">
      <w:pPr>
        <w:pStyle w:val="HTMLPreformatted"/>
        <w:rPr>
          <w:rStyle w:val="HTMLCode"/>
          <w:rFonts w:ascii="var(--bs-font-monospace)" w:hAnsi="var(--bs-font-monospace)"/>
          <w:color w:val="212529"/>
        </w:rPr>
      </w:pPr>
      <w:r>
        <w:rPr>
          <w:rStyle w:val="c"/>
          <w:rFonts w:ascii="var(--bs-font-monospace)" w:hAnsi="var(--bs-font-monospace)"/>
          <w:color w:val="727272"/>
        </w:rPr>
        <w:t>&lt;!-- Modal --&gt;</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 fade"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"exampleModal"</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"exampleModalLabel"</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"modal-dialog"</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"modal-content"</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"modal-header"</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"modal-title"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"exampleModalLabel"</w:t>
      </w:r>
      <w:r>
        <w:rPr>
          <w:rStyle w:val="p"/>
          <w:rFonts w:ascii="var(--bs-font-monospace)" w:hAnsi="var(--bs-font-monospace)"/>
          <w:color w:val="212529"/>
        </w:rPr>
        <w:t>&gt;</w:t>
      </w:r>
      <w:r>
        <w:rPr>
          <w:rStyle w:val="HTMLCode"/>
          <w:rFonts w:ascii="var(--bs-font-monospace)" w:hAnsi="var(--bs-font-monospace)"/>
          <w:color w:val="212529"/>
        </w:rPr>
        <w:t>Modal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"btn-close"</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"modal"</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"Close"</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"modal-body"</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"modal-footer"</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"modal"</w:t>
      </w:r>
      <w:r>
        <w:rPr>
          <w:rStyle w:val="p"/>
          <w:rFonts w:ascii="var(--bs-font-monospace)" w:hAnsi="var(--bs-font-monospace)"/>
          <w:color w:val="212529"/>
        </w:rPr>
        <w:t>&gt;</w:t>
      </w:r>
      <w:r>
        <w:rPr>
          <w:rStyle w:val="HTMLCode"/>
          <w:rFonts w:ascii="var(--bs-font-monospace)" w:hAnsi="var(--bs-font-monospace)"/>
          <w:color w:val="212529"/>
        </w:rPr>
        <w:t>Close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Save changes</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eading3"/>
        <w:shd w:val="clear" w:color="auto" w:fill="FFFFFF"/>
        <w:rPr>
          <w:rFonts w:ascii="Segoe UI" w:hAnsi="Segoe UI" w:cs="Segoe UI"/>
          <w:b w:val="0"/>
          <w:bCs w:val="0"/>
          <w:color w:val="212529"/>
        </w:rPr>
      </w:pPr>
      <w:bookmarkStart w:id="308" w:name="_Toc144064865"/>
      <w:r>
        <w:rPr>
          <w:rFonts w:ascii="Segoe UI" w:hAnsi="Segoe UI" w:cs="Segoe UI"/>
          <w:b w:val="0"/>
          <w:bCs w:val="0"/>
          <w:color w:val="212529"/>
        </w:rPr>
        <w:t>Static backdrop</w:t>
      </w:r>
      <w:bookmarkEnd w:id="308"/>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When backdrop is set to static, the modal will not close when clicking outside it. Click the button below to try it.</w:t>
      </w:r>
    </w:p>
    <w:p w:rsidR="005D718D" w:rsidRDefault="005D718D" w:rsidP="005D718D">
      <w:pPr>
        <w:shd w:val="clear" w:color="auto" w:fill="FFFFFF"/>
        <w:rPr>
          <w:rFonts w:ascii="Segoe UI" w:hAnsi="Segoe UI" w:cs="Segoe UI"/>
          <w:color w:val="212529"/>
        </w:rPr>
      </w:pPr>
      <w:r>
        <w:rPr>
          <w:rFonts w:ascii="Segoe UI" w:hAnsi="Segoe UI" w:cs="Segoe UI"/>
          <w:color w:val="212529"/>
        </w:rPr>
        <w:t>Launch static backdrop modal</w:t>
      </w:r>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c"/>
          <w:rFonts w:ascii="var(--bs-font-monospace)" w:hAnsi="var(--bs-font-monospace)"/>
          <w:color w:val="727272"/>
        </w:rPr>
        <w:t>&lt;!-- Button trigger modal --&gt;</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"modal"</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"#staticBackdrop"</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Launch static backdrop modal</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p>
    <w:p w:rsidR="005D718D" w:rsidRDefault="005D718D" w:rsidP="005D718D">
      <w:pPr>
        <w:pStyle w:val="HTMLPreformatted"/>
        <w:rPr>
          <w:rStyle w:val="HTMLCode"/>
          <w:rFonts w:ascii="var(--bs-font-monospace)" w:hAnsi="var(--bs-font-monospace)"/>
          <w:color w:val="212529"/>
        </w:rPr>
      </w:pPr>
      <w:r>
        <w:rPr>
          <w:rStyle w:val="c"/>
          <w:rFonts w:ascii="var(--bs-font-monospace)" w:hAnsi="var(--bs-font-monospace)"/>
          <w:color w:val="727272"/>
        </w:rPr>
        <w:t>&lt;!-- Modal --&gt;</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 fade"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"staticBackdrop"</w:t>
      </w:r>
      <w:r>
        <w:rPr>
          <w:rStyle w:val="HTMLCode"/>
          <w:rFonts w:ascii="var(--bs-font-monospace)" w:hAnsi="var(--bs-font-monospace)"/>
          <w:color w:val="212529"/>
        </w:rPr>
        <w:t xml:space="preserve"> </w:t>
      </w:r>
      <w:r>
        <w:rPr>
          <w:rStyle w:val="na"/>
          <w:rFonts w:ascii="var(--bs-font-monospace)" w:hAnsi="var(--bs-font-monospace)"/>
          <w:color w:val="006EE0"/>
        </w:rPr>
        <w:t>data-bs-backdrop</w:t>
      </w:r>
      <w:r>
        <w:rPr>
          <w:rStyle w:val="o"/>
          <w:rFonts w:ascii="var(--bs-font-monospace)" w:hAnsi="var(--bs-font-monospace)"/>
          <w:color w:val="555555"/>
        </w:rPr>
        <w:t>=</w:t>
      </w:r>
      <w:r>
        <w:rPr>
          <w:rStyle w:val="s"/>
          <w:rFonts w:ascii="var(--bs-font-monospace)" w:hAnsi="var(--bs-font-monospace)"/>
          <w:color w:val="D73038"/>
        </w:rPr>
        <w:t>"static"</w:t>
      </w:r>
      <w:r>
        <w:rPr>
          <w:rStyle w:val="HTMLCode"/>
          <w:rFonts w:ascii="var(--bs-font-monospace)" w:hAnsi="var(--bs-font-monospace)"/>
          <w:color w:val="212529"/>
        </w:rPr>
        <w:t xml:space="preserve"> </w:t>
      </w:r>
      <w:r>
        <w:rPr>
          <w:rStyle w:val="na"/>
          <w:rFonts w:ascii="var(--bs-font-monospace)" w:hAnsi="var(--bs-font-monospace)"/>
          <w:color w:val="006EE0"/>
        </w:rPr>
        <w:t>data-bs-keyboard</w:t>
      </w:r>
      <w:r>
        <w:rPr>
          <w:rStyle w:val="o"/>
          <w:rFonts w:ascii="var(--bs-font-monospace)" w:hAnsi="var(--bs-font-monospace)"/>
          <w:color w:val="555555"/>
        </w:rPr>
        <w:t>=</w:t>
      </w:r>
      <w:r>
        <w:rPr>
          <w:rStyle w:val="s"/>
          <w:rFonts w:ascii="var(--bs-font-monospace)" w:hAnsi="var(--bs-font-monospace)"/>
          <w:color w:val="D73038"/>
        </w:rPr>
        <w:t>"false"</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"staticBackdropLabel"</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"modal-dialog"</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"modal-content"</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"modal-header"</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"modal-title"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"staticBackdropLabel"</w:t>
      </w:r>
      <w:r>
        <w:rPr>
          <w:rStyle w:val="p"/>
          <w:rFonts w:ascii="var(--bs-font-monospace)" w:hAnsi="var(--bs-font-monospace)"/>
          <w:color w:val="212529"/>
        </w:rPr>
        <w:t>&gt;</w:t>
      </w:r>
      <w:r>
        <w:rPr>
          <w:rStyle w:val="HTMLCode"/>
          <w:rFonts w:ascii="var(--bs-font-monospace)" w:hAnsi="var(--bs-font-monospace)"/>
          <w:color w:val="212529"/>
        </w:rPr>
        <w:t>Modal title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"btn-close"</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"modal"</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"Close"</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"modal-body"</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"modal-footer"</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"modal"</w:t>
      </w:r>
      <w:r>
        <w:rPr>
          <w:rStyle w:val="p"/>
          <w:rFonts w:ascii="var(--bs-font-monospace)" w:hAnsi="var(--bs-font-monospace)"/>
          <w:color w:val="212529"/>
        </w:rPr>
        <w:t>&gt;</w:t>
      </w:r>
      <w:r>
        <w:rPr>
          <w:rStyle w:val="HTMLCode"/>
          <w:rFonts w:ascii="var(--bs-font-monospace)" w:hAnsi="var(--bs-font-monospace)"/>
          <w:color w:val="212529"/>
        </w:rPr>
        <w:t>Close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Understood</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eading3"/>
        <w:shd w:val="clear" w:color="auto" w:fill="FFFFFF"/>
        <w:rPr>
          <w:rFonts w:ascii="Segoe UI" w:hAnsi="Segoe UI" w:cs="Segoe UI"/>
          <w:b w:val="0"/>
          <w:bCs w:val="0"/>
          <w:color w:val="212529"/>
        </w:rPr>
      </w:pPr>
      <w:bookmarkStart w:id="309" w:name="_Toc144064866"/>
      <w:r>
        <w:rPr>
          <w:rFonts w:ascii="Segoe UI" w:hAnsi="Segoe UI" w:cs="Segoe UI"/>
          <w:b w:val="0"/>
          <w:bCs w:val="0"/>
          <w:color w:val="212529"/>
        </w:rPr>
        <w:t>Scrolling long content</w:t>
      </w:r>
      <w:bookmarkEnd w:id="309"/>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When modals become too long for the user’s viewport or device, they scroll independent of the page itself. Try the demo below to see what we mean.</w:t>
      </w:r>
    </w:p>
    <w:p w:rsidR="005D718D" w:rsidRDefault="005D718D" w:rsidP="005D718D">
      <w:pPr>
        <w:shd w:val="clear" w:color="auto" w:fill="FFFFFF"/>
        <w:rPr>
          <w:rFonts w:ascii="Segoe UI" w:hAnsi="Segoe UI" w:cs="Segoe UI"/>
          <w:color w:val="212529"/>
        </w:rPr>
      </w:pPr>
      <w:r>
        <w:rPr>
          <w:rFonts w:ascii="Segoe UI" w:hAnsi="Segoe UI" w:cs="Segoe UI"/>
          <w:color w:val="212529"/>
        </w:rPr>
        <w:t>Launch demo modal</w:t>
      </w:r>
    </w:p>
    <w:p w:rsidR="005D718D" w:rsidRDefault="005D718D" w:rsidP="005D718D">
      <w:pPr>
        <w:pStyle w:val="NormalWeb"/>
        <w:shd w:val="clear" w:color="auto" w:fill="FFFFFF"/>
        <w:rPr>
          <w:rFonts w:ascii="Segoe UI" w:hAnsi="Segoe UI" w:cs="Segoe UI"/>
          <w:color w:val="212529"/>
        </w:rPr>
      </w:pPr>
      <w:r>
        <w:rPr>
          <w:rFonts w:ascii="Segoe UI" w:hAnsi="Segoe UI" w:cs="Segoe UI"/>
          <w:color w:val="212529"/>
        </w:rPr>
        <w:t>You can also create a scrollable modal that allows scroll the modal body by adding </w:t>
      </w:r>
      <w:r>
        <w:rPr>
          <w:rStyle w:val="HTMLCode"/>
          <w:rFonts w:ascii="var(--bs-font-monospace)" w:hAnsi="var(--bs-font-monospace)"/>
          <w:color w:val="D63384"/>
          <w:sz w:val="21"/>
          <w:szCs w:val="21"/>
        </w:rPr>
        <w:t>.modal-dialog-scrollable</w:t>
      </w:r>
      <w:r>
        <w:rPr>
          <w:rFonts w:ascii="Segoe UI" w:hAnsi="Segoe UI" w:cs="Segoe UI"/>
          <w:color w:val="212529"/>
        </w:rPr>
        <w:t> to </w:t>
      </w:r>
      <w:r>
        <w:rPr>
          <w:rStyle w:val="HTMLCode"/>
          <w:rFonts w:ascii="var(--bs-font-monospace)" w:hAnsi="var(--bs-font-monospace)"/>
          <w:color w:val="D63384"/>
          <w:sz w:val="21"/>
          <w:szCs w:val="21"/>
        </w:rPr>
        <w:t>.modal-dialog</w:t>
      </w:r>
      <w:r>
        <w:rPr>
          <w:rFonts w:ascii="Segoe UI" w:hAnsi="Segoe UI" w:cs="Segoe UI"/>
          <w:color w:val="212529"/>
        </w:rPr>
        <w:t>.</w:t>
      </w:r>
    </w:p>
    <w:p w:rsidR="005D718D" w:rsidRDefault="005D718D" w:rsidP="005D718D">
      <w:pPr>
        <w:shd w:val="clear" w:color="auto" w:fill="FFFFFF"/>
        <w:rPr>
          <w:rFonts w:ascii="Segoe UI" w:hAnsi="Segoe UI" w:cs="Segoe UI"/>
          <w:color w:val="212529"/>
        </w:rPr>
      </w:pPr>
      <w:r>
        <w:rPr>
          <w:rFonts w:ascii="Segoe UI" w:hAnsi="Segoe UI" w:cs="Segoe UI"/>
          <w:color w:val="212529"/>
        </w:rPr>
        <w:t>Launch demo modal</w:t>
      </w:r>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c"/>
          <w:rFonts w:ascii="var(--bs-font-monospace)" w:hAnsi="var(--bs-font-monospace)"/>
          <w:color w:val="727272"/>
        </w:rPr>
        <w:t>&lt;!-- Scrollable modal --&gt;</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"modal-dialog modal-dialog-scrollable"</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eading3"/>
        <w:shd w:val="clear" w:color="auto" w:fill="FFFFFF"/>
        <w:rPr>
          <w:rFonts w:ascii="Segoe UI" w:hAnsi="Segoe UI" w:cs="Segoe UI"/>
          <w:b w:val="0"/>
          <w:bCs w:val="0"/>
          <w:color w:val="212529"/>
        </w:rPr>
      </w:pPr>
      <w:bookmarkStart w:id="310" w:name="_Toc144064867"/>
      <w:r>
        <w:rPr>
          <w:rFonts w:ascii="Segoe UI" w:hAnsi="Segoe UI" w:cs="Segoe UI"/>
          <w:b w:val="0"/>
          <w:bCs w:val="0"/>
          <w:color w:val="212529"/>
        </w:rPr>
        <w:t>Vertically centered</w:t>
      </w:r>
      <w:bookmarkEnd w:id="310"/>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Add </w:t>
      </w:r>
      <w:r>
        <w:rPr>
          <w:rStyle w:val="HTMLCode"/>
          <w:rFonts w:ascii="var(--bs-font-monospace)" w:hAnsi="var(--bs-font-monospace)"/>
          <w:color w:val="D63384"/>
          <w:sz w:val="21"/>
          <w:szCs w:val="21"/>
        </w:rPr>
        <w:t>.modal-dialog-centered</w:t>
      </w:r>
      <w:r>
        <w:rPr>
          <w:rFonts w:ascii="Segoe UI" w:hAnsi="Segoe UI" w:cs="Segoe UI"/>
          <w:color w:val="212529"/>
        </w:rPr>
        <w:t> to </w:t>
      </w:r>
      <w:r>
        <w:rPr>
          <w:rStyle w:val="HTMLCode"/>
          <w:rFonts w:ascii="var(--bs-font-monospace)" w:hAnsi="var(--bs-font-monospace)"/>
          <w:color w:val="D63384"/>
          <w:sz w:val="21"/>
          <w:szCs w:val="21"/>
        </w:rPr>
        <w:t>.modal-dialog</w:t>
      </w:r>
      <w:r>
        <w:rPr>
          <w:rFonts w:ascii="Segoe UI" w:hAnsi="Segoe UI" w:cs="Segoe UI"/>
          <w:color w:val="212529"/>
        </w:rPr>
        <w:t> to vertically center the modal.</w:t>
      </w:r>
    </w:p>
    <w:p w:rsidR="005D718D" w:rsidRDefault="005D718D" w:rsidP="005D718D">
      <w:pPr>
        <w:shd w:val="clear" w:color="auto" w:fill="FFFFFF"/>
        <w:rPr>
          <w:rFonts w:ascii="Segoe UI" w:hAnsi="Segoe UI" w:cs="Segoe UI"/>
          <w:color w:val="212529"/>
        </w:rPr>
      </w:pPr>
      <w:r>
        <w:rPr>
          <w:rFonts w:ascii="Segoe UI" w:hAnsi="Segoe UI" w:cs="Segoe UI"/>
          <w:color w:val="212529"/>
        </w:rPr>
        <w:t>Vertically centered modal Vertically centered scrollable modal</w:t>
      </w:r>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c"/>
          <w:rFonts w:ascii="var(--bs-font-monospace)" w:hAnsi="var(--bs-font-monospace)"/>
          <w:color w:val="727272"/>
        </w:rPr>
        <w:t>&lt;!-- Vertically centered modal --&gt;</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"modal-dialog modal-dialog-centered"</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p>
    <w:p w:rsidR="005D718D" w:rsidRDefault="005D718D" w:rsidP="005D718D">
      <w:pPr>
        <w:pStyle w:val="HTMLPreformatted"/>
        <w:rPr>
          <w:rStyle w:val="HTMLCode"/>
          <w:rFonts w:ascii="var(--bs-font-monospace)" w:hAnsi="var(--bs-font-monospace)"/>
          <w:color w:val="212529"/>
        </w:rPr>
      </w:pPr>
      <w:r>
        <w:rPr>
          <w:rStyle w:val="c"/>
          <w:rFonts w:ascii="var(--bs-font-monospace)" w:hAnsi="var(--bs-font-monospace)"/>
          <w:color w:val="727272"/>
        </w:rPr>
        <w:t>&lt;!-- Vertically centered scrollable modal --&gt;</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"modal-dialog modal-dialog-centered modal-dialog-scrollable"</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eading3"/>
        <w:shd w:val="clear" w:color="auto" w:fill="FFFFFF"/>
        <w:rPr>
          <w:rFonts w:ascii="Segoe UI" w:hAnsi="Segoe UI" w:cs="Segoe UI"/>
          <w:b w:val="0"/>
          <w:bCs w:val="0"/>
          <w:color w:val="212529"/>
        </w:rPr>
      </w:pPr>
      <w:bookmarkStart w:id="311" w:name="_Toc144064868"/>
      <w:r>
        <w:rPr>
          <w:rFonts w:ascii="Segoe UI" w:hAnsi="Segoe UI" w:cs="Segoe UI"/>
          <w:b w:val="0"/>
          <w:bCs w:val="0"/>
          <w:color w:val="212529"/>
        </w:rPr>
        <w:t>Tooltips and popovers</w:t>
      </w:r>
      <w:bookmarkEnd w:id="311"/>
    </w:p>
    <w:p w:rsidR="005D718D" w:rsidRDefault="005D718D" w:rsidP="005D718D">
      <w:pPr>
        <w:pStyle w:val="NormalWeb"/>
        <w:shd w:val="clear" w:color="auto" w:fill="FFFFFF"/>
        <w:spacing w:before="0" w:beforeAutospacing="0"/>
        <w:rPr>
          <w:rFonts w:ascii="Segoe UI" w:hAnsi="Segoe UI" w:cs="Segoe UI"/>
          <w:color w:val="212529"/>
        </w:rPr>
      </w:pPr>
      <w:hyperlink r:id="rId316" w:history="1">
        <w:r>
          <w:rPr>
            <w:rStyle w:val="Hyperlink"/>
            <w:rFonts w:ascii="Segoe UI" w:hAnsi="Segoe UI" w:cs="Segoe UI"/>
            <w:color w:val="0D6EFD"/>
          </w:rPr>
          <w:t>Tooltips</w:t>
        </w:r>
      </w:hyperlink>
      <w:r>
        <w:rPr>
          <w:rFonts w:ascii="Segoe UI" w:hAnsi="Segoe UI" w:cs="Segoe UI"/>
          <w:color w:val="212529"/>
        </w:rPr>
        <w:t> and </w:t>
      </w:r>
      <w:hyperlink r:id="rId317" w:history="1">
        <w:r>
          <w:rPr>
            <w:rStyle w:val="Hyperlink"/>
            <w:rFonts w:ascii="Segoe UI" w:hAnsi="Segoe UI" w:cs="Segoe UI"/>
            <w:color w:val="0D6EFD"/>
          </w:rPr>
          <w:t>popovers</w:t>
        </w:r>
      </w:hyperlink>
      <w:r>
        <w:rPr>
          <w:rFonts w:ascii="Segoe UI" w:hAnsi="Segoe UI" w:cs="Segoe UI"/>
          <w:color w:val="212529"/>
        </w:rPr>
        <w:t> can be placed within modals as needed. When modals are closed, any tooltips and popovers within are also automatically dismissed.</w:t>
      </w:r>
    </w:p>
    <w:p w:rsidR="005D718D" w:rsidRDefault="005D718D" w:rsidP="005D718D">
      <w:pPr>
        <w:shd w:val="clear" w:color="auto" w:fill="FFFFFF"/>
        <w:rPr>
          <w:rFonts w:ascii="Segoe UI" w:hAnsi="Segoe UI" w:cs="Segoe UI"/>
          <w:color w:val="212529"/>
        </w:rPr>
      </w:pPr>
      <w:r>
        <w:rPr>
          <w:rFonts w:ascii="Segoe UI" w:hAnsi="Segoe UI" w:cs="Segoe UI"/>
          <w:color w:val="212529"/>
        </w:rPr>
        <w:t>Launch demo modal</w:t>
      </w:r>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"modal-body"</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r>
        <w:rPr>
          <w:rStyle w:val="HTMLCode"/>
          <w:rFonts w:ascii="var(--bs-font-monospace)" w:hAnsi="var(--bs-font-monospace)"/>
          <w:color w:val="212529"/>
        </w:rPr>
        <w:t>Popover in a modal</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 xml:space="preserve">This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popover-test"</w:t>
      </w:r>
      <w:r>
        <w:rPr>
          <w:rStyle w:val="HTMLCode"/>
          <w:rFonts w:ascii="var(--bs-font-monospace)" w:hAnsi="var(--bs-font-monospace)"/>
          <w:color w:val="212529"/>
        </w:rPr>
        <w:t xml:space="preserve"> </w:t>
      </w:r>
      <w:r>
        <w:rPr>
          <w:rStyle w:val="na"/>
          <w:rFonts w:ascii="var(--bs-font-monospace)" w:hAnsi="var(--bs-font-monospace)"/>
          <w:color w:val="006EE0"/>
        </w:rPr>
        <w:t>title</w:t>
      </w:r>
      <w:r>
        <w:rPr>
          <w:rStyle w:val="o"/>
          <w:rFonts w:ascii="var(--bs-font-monospace)" w:hAnsi="var(--bs-font-monospace)"/>
          <w:color w:val="555555"/>
        </w:rPr>
        <w:t>=</w:t>
      </w:r>
      <w:r>
        <w:rPr>
          <w:rStyle w:val="s"/>
          <w:rFonts w:ascii="var(--bs-font-monospace)" w:hAnsi="var(--bs-font-monospace)"/>
          <w:color w:val="D73038"/>
        </w:rPr>
        <w:t>"Popover title"</w:t>
      </w:r>
      <w:r>
        <w:rPr>
          <w:rStyle w:val="HTMLCode"/>
          <w:rFonts w:ascii="var(--bs-font-monospace)" w:hAnsi="var(--bs-font-monospace)"/>
          <w:color w:val="212529"/>
        </w:rPr>
        <w:t xml:space="preserve"> </w:t>
      </w:r>
      <w:r>
        <w:rPr>
          <w:rStyle w:val="na"/>
          <w:rFonts w:ascii="var(--bs-font-monospace)" w:hAnsi="var(--bs-font-monospace)"/>
          <w:color w:val="006EE0"/>
        </w:rPr>
        <w:t>data-bs-content</w:t>
      </w:r>
      <w:r>
        <w:rPr>
          <w:rStyle w:val="o"/>
          <w:rFonts w:ascii="var(--bs-font-monospace)" w:hAnsi="var(--bs-font-monospace)"/>
          <w:color w:val="555555"/>
        </w:rPr>
        <w:t>=</w:t>
      </w:r>
      <w:r>
        <w:rPr>
          <w:rStyle w:val="s"/>
          <w:rFonts w:ascii="var(--bs-font-monospace)" w:hAnsi="var(--bs-font-monospace)"/>
          <w:color w:val="D73038"/>
        </w:rPr>
        <w:t>"Popover body content is set in this attribute."</w:t>
      </w:r>
      <w:r>
        <w:rPr>
          <w:rStyle w:val="p"/>
          <w:rFonts w:ascii="var(--bs-font-monospace)" w:hAnsi="var(--bs-font-monospace)"/>
          <w:color w:val="212529"/>
        </w:rPr>
        <w:t>&gt;</w:t>
      </w:r>
      <w:r>
        <w:rPr>
          <w:rStyle w:val="HTMLCode"/>
          <w:rFonts w:ascii="var(--bs-font-monospace)" w:hAnsi="var(--bs-font-monospace)"/>
          <w:color w:val="212529"/>
        </w:rPr>
        <w:t>button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r>
        <w:rPr>
          <w:rStyle w:val="HTMLCode"/>
          <w:rFonts w:ascii="var(--bs-font-monospace)" w:hAnsi="var(--bs-font-monospace)"/>
          <w:color w:val="212529"/>
        </w:rPr>
        <w:t xml:space="preserve"> triggers a popover on click.</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hr</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r>
        <w:rPr>
          <w:rStyle w:val="HTMLCode"/>
          <w:rFonts w:ascii="var(--bs-font-monospace)" w:hAnsi="var(--bs-font-monospace)"/>
          <w:color w:val="212529"/>
        </w:rPr>
        <w:t>Tooltips in a modal</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"tooltip-test"</w:t>
      </w:r>
      <w:r>
        <w:rPr>
          <w:rStyle w:val="HTMLCode"/>
          <w:rFonts w:ascii="var(--bs-font-monospace)" w:hAnsi="var(--bs-font-monospace)"/>
          <w:color w:val="212529"/>
        </w:rPr>
        <w:t xml:space="preserve"> </w:t>
      </w:r>
      <w:r>
        <w:rPr>
          <w:rStyle w:val="na"/>
          <w:rFonts w:ascii="var(--bs-font-monospace)" w:hAnsi="var(--bs-font-monospace)"/>
          <w:color w:val="006EE0"/>
        </w:rPr>
        <w:t>title</w:t>
      </w:r>
      <w:r>
        <w:rPr>
          <w:rStyle w:val="o"/>
          <w:rFonts w:ascii="var(--bs-font-monospace)" w:hAnsi="var(--bs-font-monospace)"/>
          <w:color w:val="555555"/>
        </w:rPr>
        <w:t>=</w:t>
      </w:r>
      <w:r>
        <w:rPr>
          <w:rStyle w:val="s"/>
          <w:rFonts w:ascii="var(--bs-font-monospace)" w:hAnsi="var(--bs-font-monospace)"/>
          <w:color w:val="D73038"/>
        </w:rPr>
        <w:t>"Tooltip"</w:t>
      </w:r>
      <w:r>
        <w:rPr>
          <w:rStyle w:val="p"/>
          <w:rFonts w:ascii="var(--bs-font-monospace)" w:hAnsi="var(--bs-font-monospace)"/>
          <w:color w:val="212529"/>
        </w:rPr>
        <w:t>&gt;</w:t>
      </w:r>
      <w:r>
        <w:rPr>
          <w:rStyle w:val="HTMLCode"/>
          <w:rFonts w:ascii="var(--bs-font-monospace)" w:hAnsi="var(--bs-font-monospace)"/>
          <w:color w:val="212529"/>
        </w:rPr>
        <w:t>This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r>
        <w:rPr>
          <w:rStyle w:val="HTMLCode"/>
          <w:rFonts w:ascii="var(--bs-font-monospace)" w:hAnsi="var(--bs-font-monospace)"/>
          <w:color w:val="212529"/>
        </w:rPr>
        <w:t xml:space="preserve"> and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"tooltip-test"</w:t>
      </w:r>
      <w:r>
        <w:rPr>
          <w:rStyle w:val="HTMLCode"/>
          <w:rFonts w:ascii="var(--bs-font-monospace)" w:hAnsi="var(--bs-font-monospace)"/>
          <w:color w:val="212529"/>
        </w:rPr>
        <w:t xml:space="preserve"> </w:t>
      </w:r>
      <w:r>
        <w:rPr>
          <w:rStyle w:val="na"/>
          <w:rFonts w:ascii="var(--bs-font-monospace)" w:hAnsi="var(--bs-font-monospace)"/>
          <w:color w:val="006EE0"/>
        </w:rPr>
        <w:t>title</w:t>
      </w:r>
      <w:r>
        <w:rPr>
          <w:rStyle w:val="o"/>
          <w:rFonts w:ascii="var(--bs-font-monospace)" w:hAnsi="var(--bs-font-monospace)"/>
          <w:color w:val="555555"/>
        </w:rPr>
        <w:t>=</w:t>
      </w:r>
      <w:r>
        <w:rPr>
          <w:rStyle w:val="s"/>
          <w:rFonts w:ascii="var(--bs-font-monospace)" w:hAnsi="var(--bs-font-monospace)"/>
          <w:color w:val="D73038"/>
        </w:rPr>
        <w:t>"Tooltip"</w:t>
      </w:r>
      <w:r>
        <w:rPr>
          <w:rStyle w:val="p"/>
          <w:rFonts w:ascii="var(--bs-font-monospace)" w:hAnsi="var(--bs-font-monospace)"/>
          <w:color w:val="212529"/>
        </w:rPr>
        <w:t>&gt;</w:t>
      </w:r>
      <w:r>
        <w:rPr>
          <w:rStyle w:val="HTMLCode"/>
          <w:rFonts w:ascii="var(--bs-font-monospace)" w:hAnsi="var(--bs-font-monospace)"/>
          <w:color w:val="212529"/>
        </w:rPr>
        <w:t>that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r>
        <w:rPr>
          <w:rStyle w:val="HTMLCode"/>
          <w:rFonts w:ascii="var(--bs-font-monospace)" w:hAnsi="var(--bs-font-monospace)"/>
          <w:color w:val="212529"/>
        </w:rPr>
        <w:t xml:space="preserve"> have tooltips on hover.</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eading3"/>
        <w:shd w:val="clear" w:color="auto" w:fill="FFFFFF"/>
        <w:rPr>
          <w:rFonts w:ascii="Segoe UI" w:hAnsi="Segoe UI" w:cs="Segoe UI"/>
          <w:b w:val="0"/>
          <w:bCs w:val="0"/>
          <w:color w:val="212529"/>
        </w:rPr>
      </w:pPr>
      <w:bookmarkStart w:id="312" w:name="_Toc144064869"/>
      <w:r>
        <w:rPr>
          <w:rFonts w:ascii="Segoe UI" w:hAnsi="Segoe UI" w:cs="Segoe UI"/>
          <w:b w:val="0"/>
          <w:bCs w:val="0"/>
          <w:color w:val="212529"/>
        </w:rPr>
        <w:t>Using the grid</w:t>
      </w:r>
      <w:bookmarkEnd w:id="312"/>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Utilize the Bootstrap grid system within a modal by nesting </w:t>
      </w:r>
      <w:r>
        <w:rPr>
          <w:rStyle w:val="HTMLCode"/>
          <w:rFonts w:ascii="var(--bs-font-monospace)" w:hAnsi="var(--bs-font-monospace)"/>
          <w:color w:val="D63384"/>
          <w:sz w:val="21"/>
          <w:szCs w:val="21"/>
        </w:rPr>
        <w:t>.container-fluid</w:t>
      </w:r>
      <w:r>
        <w:rPr>
          <w:rFonts w:ascii="Segoe UI" w:hAnsi="Segoe UI" w:cs="Segoe UI"/>
          <w:color w:val="212529"/>
        </w:rPr>
        <w:t> within the </w:t>
      </w:r>
      <w:r>
        <w:rPr>
          <w:rStyle w:val="HTMLCode"/>
          <w:rFonts w:ascii="var(--bs-font-monospace)" w:hAnsi="var(--bs-font-monospace)"/>
          <w:color w:val="D63384"/>
          <w:sz w:val="21"/>
          <w:szCs w:val="21"/>
        </w:rPr>
        <w:t>.modal-body</w:t>
      </w:r>
      <w:r>
        <w:rPr>
          <w:rFonts w:ascii="Segoe UI" w:hAnsi="Segoe UI" w:cs="Segoe UI"/>
          <w:color w:val="212529"/>
        </w:rPr>
        <w:t>. Then, use the normal grid system classes as you would anywhere else.</w:t>
      </w:r>
    </w:p>
    <w:p w:rsidR="005D718D" w:rsidRDefault="005D718D" w:rsidP="005D718D">
      <w:pPr>
        <w:shd w:val="clear" w:color="auto" w:fill="FFFFFF"/>
        <w:rPr>
          <w:rFonts w:ascii="Segoe UI" w:hAnsi="Segoe UI" w:cs="Segoe UI"/>
          <w:color w:val="212529"/>
        </w:rPr>
      </w:pPr>
      <w:r>
        <w:rPr>
          <w:rFonts w:ascii="Segoe UI" w:hAnsi="Segoe UI" w:cs="Segoe UI"/>
          <w:color w:val="212529"/>
        </w:rPr>
        <w:t>Launch demo modal</w:t>
      </w:r>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"modal-body"</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"row"</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"col-md-4"</w:t>
      </w:r>
      <w:r>
        <w:rPr>
          <w:rStyle w:val="p"/>
          <w:rFonts w:ascii="var(--bs-font-monospace)" w:hAnsi="var(--bs-font-monospace)"/>
          <w:color w:val="212529"/>
        </w:rPr>
        <w:t>&gt;</w:t>
      </w:r>
      <w:r>
        <w:rPr>
          <w:rStyle w:val="HTMLCode"/>
          <w:rFonts w:ascii="var(--bs-font-monospace)" w:hAnsi="var(--bs-font-monospace)"/>
          <w:color w:val="212529"/>
        </w:rPr>
        <w:t>.col-md-4</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"col-md-4 ms-auto"</w:t>
      </w:r>
      <w:r>
        <w:rPr>
          <w:rStyle w:val="p"/>
          <w:rFonts w:ascii="var(--bs-font-monospace)" w:hAnsi="var(--bs-font-monospace)"/>
          <w:color w:val="212529"/>
        </w:rPr>
        <w:t>&gt;</w:t>
      </w:r>
      <w:r>
        <w:rPr>
          <w:rStyle w:val="HTMLCode"/>
          <w:rFonts w:ascii="var(--bs-font-monospace)" w:hAnsi="var(--bs-font-monospace)"/>
          <w:color w:val="212529"/>
        </w:rPr>
        <w:t>.col-md-4 .ms-auto</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"row"</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"col-md-3 ms-auto"</w:t>
      </w:r>
      <w:r>
        <w:rPr>
          <w:rStyle w:val="p"/>
          <w:rFonts w:ascii="var(--bs-font-monospace)" w:hAnsi="var(--bs-font-monospace)"/>
          <w:color w:val="212529"/>
        </w:rPr>
        <w:t>&gt;</w:t>
      </w:r>
      <w:r>
        <w:rPr>
          <w:rStyle w:val="HTMLCode"/>
          <w:rFonts w:ascii="var(--bs-font-monospace)" w:hAnsi="var(--bs-font-monospace)"/>
          <w:color w:val="212529"/>
        </w:rPr>
        <w:t>.col-md-3 .ms-auto</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"col-md-2 ms-auto"</w:t>
      </w:r>
      <w:r>
        <w:rPr>
          <w:rStyle w:val="p"/>
          <w:rFonts w:ascii="var(--bs-font-monospace)" w:hAnsi="var(--bs-font-monospace)"/>
          <w:color w:val="212529"/>
        </w:rPr>
        <w:t>&gt;</w:t>
      </w:r>
      <w:r>
        <w:rPr>
          <w:rStyle w:val="HTMLCode"/>
          <w:rFonts w:ascii="var(--bs-font-monospace)" w:hAnsi="var(--bs-font-monospace)"/>
          <w:color w:val="212529"/>
        </w:rPr>
        <w:t>.col-md-2 .ms-auto</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"row"</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"col-md-6 ms-auto"</w:t>
      </w:r>
      <w:r>
        <w:rPr>
          <w:rStyle w:val="p"/>
          <w:rFonts w:ascii="var(--bs-font-monospace)" w:hAnsi="var(--bs-font-monospace)"/>
          <w:color w:val="212529"/>
        </w:rPr>
        <w:t>&gt;</w:t>
      </w:r>
      <w:r>
        <w:rPr>
          <w:rStyle w:val="HTMLCode"/>
          <w:rFonts w:ascii="var(--bs-font-monospace)" w:hAnsi="var(--bs-font-monospace)"/>
          <w:color w:val="212529"/>
        </w:rPr>
        <w:t>.col-md-6 .ms-auto</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"row"</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"col-sm-9"</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Level 1: .col-sm-9</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"row"</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"col-8 col-sm-6"</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Level 2: .col-8 .col-sm-6</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"col-4 col-sm-6"</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Level 2: .col-4 .col-sm-6</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eading3"/>
        <w:shd w:val="clear" w:color="auto" w:fill="FFFFFF"/>
        <w:rPr>
          <w:rFonts w:ascii="Segoe UI" w:hAnsi="Segoe UI" w:cs="Segoe UI"/>
          <w:b w:val="0"/>
          <w:bCs w:val="0"/>
          <w:color w:val="212529"/>
        </w:rPr>
      </w:pPr>
      <w:bookmarkStart w:id="313" w:name="_Toc144064870"/>
      <w:r>
        <w:rPr>
          <w:rFonts w:ascii="Segoe UI" w:hAnsi="Segoe UI" w:cs="Segoe UI"/>
          <w:b w:val="0"/>
          <w:bCs w:val="0"/>
          <w:color w:val="212529"/>
        </w:rPr>
        <w:t>Varying modal content</w:t>
      </w:r>
      <w:bookmarkEnd w:id="313"/>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Have a bunch of buttons that all trigger the same modal with slightly different contents? Use </w:t>
      </w:r>
      <w:r>
        <w:rPr>
          <w:rStyle w:val="HTMLCode"/>
          <w:rFonts w:ascii="var(--bs-font-monospace)" w:hAnsi="var(--bs-font-monospace)"/>
          <w:color w:val="D63384"/>
          <w:sz w:val="21"/>
          <w:szCs w:val="21"/>
        </w:rPr>
        <w:t>event.relatedTarget</w:t>
      </w:r>
      <w:r>
        <w:rPr>
          <w:rFonts w:ascii="Segoe UI" w:hAnsi="Segoe UI" w:cs="Segoe UI"/>
          <w:color w:val="212529"/>
        </w:rPr>
        <w:t> and </w:t>
      </w:r>
      <w:hyperlink r:id="rId318" w:history="1">
        <w:r>
          <w:rPr>
            <w:rStyle w:val="Hyperlink"/>
            <w:rFonts w:ascii="Segoe UI" w:hAnsi="Segoe UI" w:cs="Segoe UI"/>
            <w:color w:val="0D6EFD"/>
          </w:rPr>
          <w:t>HTML </w:t>
        </w:r>
        <w:r>
          <w:rPr>
            <w:rStyle w:val="HTMLCode"/>
            <w:rFonts w:ascii="var(--bs-font-monospace)" w:hAnsi="var(--bs-font-monospace)"/>
            <w:color w:val="0D6EFD"/>
            <w:sz w:val="21"/>
            <w:szCs w:val="21"/>
            <w:u w:val="single"/>
          </w:rPr>
          <w:t>data-bs-*</w:t>
        </w:r>
        <w:r>
          <w:rPr>
            <w:rStyle w:val="Hyperlink"/>
            <w:rFonts w:ascii="Segoe UI" w:hAnsi="Segoe UI" w:cs="Segoe UI"/>
            <w:color w:val="0D6EFD"/>
          </w:rPr>
          <w:t> attributes</w:t>
        </w:r>
      </w:hyperlink>
      <w:r>
        <w:rPr>
          <w:rFonts w:ascii="Segoe UI" w:hAnsi="Segoe UI" w:cs="Segoe UI"/>
          <w:color w:val="212529"/>
        </w:rPr>
        <w:t> to vary the contents of the modal depending on which button was clicked.</w:t>
      </w:r>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Below is a live demo followed by example HTML and JavaScript. For more information, </w:t>
      </w:r>
      <w:hyperlink r:id="rId319" w:anchor="events" w:history="1">
        <w:r>
          <w:rPr>
            <w:rStyle w:val="Hyperlink"/>
            <w:rFonts w:ascii="Segoe UI" w:hAnsi="Segoe UI" w:cs="Segoe UI"/>
            <w:color w:val="0D6EFD"/>
          </w:rPr>
          <w:t>read the modal events docs</w:t>
        </w:r>
      </w:hyperlink>
      <w:r>
        <w:rPr>
          <w:rFonts w:ascii="Segoe UI" w:hAnsi="Segoe UI" w:cs="Segoe UI"/>
          <w:color w:val="212529"/>
        </w:rPr>
        <w:t> for details on </w:t>
      </w:r>
      <w:r>
        <w:rPr>
          <w:rStyle w:val="HTMLCode"/>
          <w:rFonts w:ascii="var(--bs-font-monospace)" w:hAnsi="var(--bs-font-monospace)"/>
          <w:color w:val="D63384"/>
          <w:sz w:val="21"/>
          <w:szCs w:val="21"/>
        </w:rPr>
        <w:t>relatedTarget</w:t>
      </w:r>
      <w:r>
        <w:rPr>
          <w:rFonts w:ascii="Segoe UI" w:hAnsi="Segoe UI" w:cs="Segoe UI"/>
          <w:color w:val="212529"/>
        </w:rPr>
        <w:t>.</w:t>
      </w:r>
    </w:p>
    <w:p w:rsidR="005D718D" w:rsidRDefault="005D718D" w:rsidP="005D718D">
      <w:pPr>
        <w:shd w:val="clear" w:color="auto" w:fill="FFFFFF"/>
        <w:rPr>
          <w:rFonts w:ascii="Segoe UI" w:hAnsi="Segoe UI" w:cs="Segoe UI"/>
          <w:color w:val="212529"/>
        </w:rPr>
      </w:pPr>
      <w:r>
        <w:rPr>
          <w:rFonts w:ascii="Segoe UI" w:hAnsi="Segoe UI" w:cs="Segoe UI"/>
          <w:color w:val="212529"/>
        </w:rPr>
        <w:t>Open modal for @mdo Open modal for @fat Open modal for @getbootstrap</w:t>
      </w:r>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"modal"</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"#exampleModal"</w:t>
      </w:r>
      <w:r>
        <w:rPr>
          <w:rStyle w:val="HTMLCode"/>
          <w:rFonts w:ascii="var(--bs-font-monospace)" w:hAnsi="var(--bs-font-monospace)"/>
          <w:color w:val="212529"/>
        </w:rPr>
        <w:t xml:space="preserve"> </w:t>
      </w:r>
      <w:r>
        <w:rPr>
          <w:rStyle w:val="na"/>
          <w:rFonts w:ascii="var(--bs-font-monospace)" w:hAnsi="var(--bs-font-monospace)"/>
          <w:color w:val="006EE0"/>
        </w:rPr>
        <w:t>data-bs-whatever</w:t>
      </w:r>
      <w:r>
        <w:rPr>
          <w:rStyle w:val="o"/>
          <w:rFonts w:ascii="var(--bs-font-monospace)" w:hAnsi="var(--bs-font-monospace)"/>
          <w:color w:val="555555"/>
        </w:rPr>
        <w:t>=</w:t>
      </w:r>
      <w:r>
        <w:rPr>
          <w:rStyle w:val="s"/>
          <w:rFonts w:ascii="var(--bs-font-monospace)" w:hAnsi="var(--bs-font-monospace)"/>
          <w:color w:val="D73038"/>
        </w:rPr>
        <w:t>"@mdo"</w:t>
      </w:r>
      <w:r>
        <w:rPr>
          <w:rStyle w:val="p"/>
          <w:rFonts w:ascii="var(--bs-font-monospace)" w:hAnsi="var(--bs-font-monospace)"/>
          <w:color w:val="212529"/>
        </w:rPr>
        <w:t>&gt;</w:t>
      </w:r>
      <w:r>
        <w:rPr>
          <w:rStyle w:val="HTMLCode"/>
          <w:rFonts w:ascii="var(--bs-font-monospace)" w:hAnsi="var(--bs-font-monospace)"/>
          <w:color w:val="212529"/>
        </w:rPr>
        <w:t>Open modal for @mdo</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"modal"</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"#exampleModal"</w:t>
      </w:r>
      <w:r>
        <w:rPr>
          <w:rStyle w:val="HTMLCode"/>
          <w:rFonts w:ascii="var(--bs-font-monospace)" w:hAnsi="var(--bs-font-monospace)"/>
          <w:color w:val="212529"/>
        </w:rPr>
        <w:t xml:space="preserve"> </w:t>
      </w:r>
      <w:r>
        <w:rPr>
          <w:rStyle w:val="na"/>
          <w:rFonts w:ascii="var(--bs-font-monospace)" w:hAnsi="var(--bs-font-monospace)"/>
          <w:color w:val="006EE0"/>
        </w:rPr>
        <w:t>data-bs-whatever</w:t>
      </w:r>
      <w:r>
        <w:rPr>
          <w:rStyle w:val="o"/>
          <w:rFonts w:ascii="var(--bs-font-monospace)" w:hAnsi="var(--bs-font-monospace)"/>
          <w:color w:val="555555"/>
        </w:rPr>
        <w:t>=</w:t>
      </w:r>
      <w:r>
        <w:rPr>
          <w:rStyle w:val="s"/>
          <w:rFonts w:ascii="var(--bs-font-monospace)" w:hAnsi="var(--bs-font-monospace)"/>
          <w:color w:val="D73038"/>
        </w:rPr>
        <w:t>"@fat"</w:t>
      </w:r>
      <w:r>
        <w:rPr>
          <w:rStyle w:val="p"/>
          <w:rFonts w:ascii="var(--bs-font-monospace)" w:hAnsi="var(--bs-font-monospace)"/>
          <w:color w:val="212529"/>
        </w:rPr>
        <w:t>&gt;</w:t>
      </w:r>
      <w:r>
        <w:rPr>
          <w:rStyle w:val="HTMLCode"/>
          <w:rFonts w:ascii="var(--bs-font-monospace)" w:hAnsi="var(--bs-font-monospace)"/>
          <w:color w:val="212529"/>
        </w:rPr>
        <w:t>Open modal for @fat</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"modal"</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"#exampleModal"</w:t>
      </w:r>
      <w:r>
        <w:rPr>
          <w:rStyle w:val="HTMLCode"/>
          <w:rFonts w:ascii="var(--bs-font-monospace)" w:hAnsi="var(--bs-font-monospace)"/>
          <w:color w:val="212529"/>
        </w:rPr>
        <w:t xml:space="preserve"> </w:t>
      </w:r>
      <w:r>
        <w:rPr>
          <w:rStyle w:val="na"/>
          <w:rFonts w:ascii="var(--bs-font-monospace)" w:hAnsi="var(--bs-font-monospace)"/>
          <w:color w:val="006EE0"/>
        </w:rPr>
        <w:t>data-bs-whatever</w:t>
      </w:r>
      <w:r>
        <w:rPr>
          <w:rStyle w:val="o"/>
          <w:rFonts w:ascii="var(--bs-font-monospace)" w:hAnsi="var(--bs-font-monospace)"/>
          <w:color w:val="555555"/>
        </w:rPr>
        <w:t>=</w:t>
      </w:r>
      <w:r>
        <w:rPr>
          <w:rStyle w:val="s"/>
          <w:rFonts w:ascii="var(--bs-font-monospace)" w:hAnsi="var(--bs-font-monospace)"/>
          <w:color w:val="D73038"/>
        </w:rPr>
        <w:t>"@getbootstrap"</w:t>
      </w:r>
      <w:r>
        <w:rPr>
          <w:rStyle w:val="p"/>
          <w:rFonts w:ascii="var(--bs-font-monospace)" w:hAnsi="var(--bs-font-monospace)"/>
          <w:color w:val="212529"/>
        </w:rPr>
        <w:t>&gt;</w:t>
      </w:r>
      <w:r>
        <w:rPr>
          <w:rStyle w:val="HTMLCode"/>
          <w:rFonts w:ascii="var(--bs-font-monospace)" w:hAnsi="var(--bs-font-monospace)"/>
          <w:color w:val="212529"/>
        </w:rPr>
        <w:t>Open modal for @getbootstrap</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 fade"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"exampleModal"</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"exampleModalLabel"</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"modal-dialog"</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"modal-content"</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"modal-header"</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"modal-title"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"exampleModalLabel"</w:t>
      </w:r>
      <w:r>
        <w:rPr>
          <w:rStyle w:val="p"/>
          <w:rFonts w:ascii="var(--bs-font-monospace)" w:hAnsi="var(--bs-font-monospace)"/>
          <w:color w:val="212529"/>
        </w:rPr>
        <w:t>&gt;</w:t>
      </w:r>
      <w:r>
        <w:rPr>
          <w:rStyle w:val="HTMLCode"/>
          <w:rFonts w:ascii="var(--bs-font-monospace)" w:hAnsi="var(--bs-font-monospace)"/>
          <w:color w:val="212529"/>
        </w:rPr>
        <w:t>New message</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"btn-close"</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"modal"</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"Close"</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"modal-body"</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"recipient-name"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"col-form-label"</w:t>
      </w:r>
      <w:r>
        <w:rPr>
          <w:rStyle w:val="p"/>
          <w:rFonts w:ascii="var(--bs-font-monospace)" w:hAnsi="var(--bs-font-monospace)"/>
          <w:color w:val="212529"/>
        </w:rPr>
        <w:t>&gt;</w:t>
      </w:r>
      <w:r>
        <w:rPr>
          <w:rStyle w:val="HTMLCode"/>
          <w:rFonts w:ascii="var(--bs-font-monospace)" w:hAnsi="var(--bs-font-monospace)"/>
          <w:color w:val="212529"/>
        </w:rPr>
        <w:t>Recipient:</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"recipient-name"</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"message-text"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"col-form-label"</w:t>
      </w:r>
      <w:r>
        <w:rPr>
          <w:rStyle w:val="p"/>
          <w:rFonts w:ascii="var(--bs-font-monospace)" w:hAnsi="var(--bs-font-monospace)"/>
          <w:color w:val="212529"/>
        </w:rPr>
        <w:t>&gt;</w:t>
      </w:r>
      <w:r>
        <w:rPr>
          <w:rStyle w:val="HTMLCode"/>
          <w:rFonts w:ascii="var(--bs-font-monospace)" w:hAnsi="var(--bs-font-monospace)"/>
          <w:color w:val="212529"/>
        </w:rPr>
        <w:t>Message:</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textarea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"message-text"</w:t>
      </w:r>
      <w:r>
        <w:rPr>
          <w:rStyle w:val="p"/>
          <w:rFonts w:ascii="var(--bs-font-monospace)" w:hAnsi="var(--bs-font-monospace)"/>
          <w:color w:val="212529"/>
        </w:rPr>
        <w:t>&gt;&lt;/</w:t>
      </w:r>
      <w:r>
        <w:rPr>
          <w:rStyle w:val="nt"/>
          <w:rFonts w:ascii="var(--bs-font-monospace)" w:hAnsi="var(--bs-font-monospace)"/>
          <w:color w:val="2F6F9F"/>
        </w:rPr>
        <w:t>textarea</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"modal-footer"</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"modal"</w:t>
      </w:r>
      <w:r>
        <w:rPr>
          <w:rStyle w:val="p"/>
          <w:rFonts w:ascii="var(--bs-font-monospace)" w:hAnsi="var(--bs-font-monospace)"/>
          <w:color w:val="212529"/>
        </w:rPr>
        <w:t>&gt;</w:t>
      </w:r>
      <w:r>
        <w:rPr>
          <w:rStyle w:val="HTMLCode"/>
          <w:rFonts w:ascii="var(--bs-font-monospace)" w:hAnsi="var(--bs-font-monospace)"/>
          <w:color w:val="212529"/>
        </w:rPr>
        <w:t>Close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p"/>
          <w:rFonts w:ascii="var(--bs-font-monospace)" w:hAnsi="var(--bs-font-monospace)"/>
          <w:color w:val="212529"/>
        </w:rPr>
        <w:t>&gt;</w:t>
      </w:r>
      <w:r>
        <w:rPr>
          <w:rStyle w:val="HTMLCode"/>
          <w:rFonts w:ascii="var(--bs-font-monospace)" w:hAnsi="var(--bs-font-monospace)"/>
          <w:color w:val="212529"/>
        </w:rPr>
        <w:t>Send message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shd w:val="clear" w:color="auto" w:fill="FFFFFF"/>
        <w:rPr>
          <w:rFonts w:ascii="Segoe UI" w:hAnsi="Segoe UI" w:cs="Segoe UI"/>
          <w:color w:val="212529"/>
          <w:sz w:val="24"/>
          <w:szCs w:val="24"/>
        </w:rPr>
      </w:pPr>
    </w:p>
    <w:p w:rsidR="005D718D" w:rsidRDefault="005D718D" w:rsidP="005D718D">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exampleModal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'exampleModal'</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nx"/>
          <w:rFonts w:ascii="var(--bs-font-monospace)" w:hAnsi="var(--bs-font-monospace)"/>
          <w:color w:val="212529"/>
        </w:rPr>
        <w:t>exampleModal</w:t>
      </w:r>
      <w:r>
        <w:rPr>
          <w:rStyle w:val="p"/>
          <w:rFonts w:ascii="var(--bs-font-monospace)" w:hAnsi="var(--bs-font-monospace)"/>
          <w:color w:val="212529"/>
        </w:rPr>
        <w:t>.</w:t>
      </w:r>
      <w:r>
        <w:rPr>
          <w:rStyle w:val="nx"/>
          <w:rFonts w:ascii="var(--bs-font-monospace)" w:hAnsi="var(--bs-font-monospace)"/>
          <w:color w:val="212529"/>
        </w:rPr>
        <w:t>addEventListener</w:t>
      </w:r>
      <w:r>
        <w:rPr>
          <w:rStyle w:val="p"/>
          <w:rFonts w:ascii="var(--bs-font-monospace)" w:hAnsi="var(--bs-font-monospace)"/>
          <w:color w:val="212529"/>
        </w:rPr>
        <w:t>(</w:t>
      </w:r>
      <w:r>
        <w:rPr>
          <w:rStyle w:val="s1"/>
          <w:rFonts w:ascii="var(--bs-font-monospace)" w:hAnsi="var(--bs-font-monospace)"/>
          <w:color w:val="CC3300"/>
        </w:rPr>
        <w:t>'show.bs.modal'</w:t>
      </w:r>
      <w:r>
        <w:rPr>
          <w:rStyle w:val="p"/>
          <w:rFonts w:ascii="var(--bs-font-monospace)" w:hAnsi="var(--bs-font-monospace)"/>
          <w:color w:val="212529"/>
        </w:rPr>
        <w:t>,</w:t>
      </w:r>
      <w:r>
        <w:rPr>
          <w:rStyle w:val="HTMLCode"/>
          <w:rFonts w:ascii="var(--bs-font-monospace)" w:hAnsi="var(--bs-font-monospace)"/>
          <w:color w:val="212529"/>
        </w:rPr>
        <w:t xml:space="preserve"> </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event</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5D718D" w:rsidRDefault="005D718D" w:rsidP="005D718D">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Button that triggered the modal</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button</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event</w:t>
      </w:r>
      <w:r>
        <w:rPr>
          <w:rStyle w:val="p"/>
          <w:rFonts w:ascii="var(--bs-font-monospace)" w:hAnsi="var(--bs-font-monospace)"/>
          <w:color w:val="212529"/>
        </w:rPr>
        <w:t>.</w:t>
      </w:r>
      <w:r>
        <w:rPr>
          <w:rStyle w:val="nx"/>
          <w:rFonts w:ascii="var(--bs-font-monospace)" w:hAnsi="var(--bs-font-monospace)"/>
          <w:color w:val="212529"/>
        </w:rPr>
        <w:t>relatedTarget</w:t>
      </w:r>
    </w:p>
    <w:p w:rsidR="005D718D" w:rsidRDefault="005D718D" w:rsidP="005D718D">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Extract info from data-bs-* attributes</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recipient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button</w:t>
      </w:r>
      <w:r>
        <w:rPr>
          <w:rStyle w:val="p"/>
          <w:rFonts w:ascii="var(--bs-font-monospace)" w:hAnsi="var(--bs-font-monospace)"/>
          <w:color w:val="212529"/>
        </w:rPr>
        <w:t>.</w:t>
      </w:r>
      <w:r>
        <w:rPr>
          <w:rStyle w:val="nx"/>
          <w:rFonts w:ascii="var(--bs-font-monospace)" w:hAnsi="var(--bs-font-monospace)"/>
          <w:color w:val="212529"/>
        </w:rPr>
        <w:t>getAttribute</w:t>
      </w:r>
      <w:r>
        <w:rPr>
          <w:rStyle w:val="p"/>
          <w:rFonts w:ascii="var(--bs-font-monospace)" w:hAnsi="var(--bs-font-monospace)"/>
          <w:color w:val="212529"/>
        </w:rPr>
        <w:t>(</w:t>
      </w:r>
      <w:r>
        <w:rPr>
          <w:rStyle w:val="s1"/>
          <w:rFonts w:ascii="var(--bs-font-monospace)" w:hAnsi="var(--bs-font-monospace)"/>
          <w:color w:val="CC3300"/>
        </w:rPr>
        <w:t>'data-bs-whatever'</w:t>
      </w:r>
      <w:r>
        <w:rPr>
          <w:rStyle w:val="p"/>
          <w:rFonts w:ascii="var(--bs-font-monospace)" w:hAnsi="var(--bs-font-monospace)"/>
          <w:color w:val="212529"/>
        </w:rPr>
        <w:t>)</w:t>
      </w:r>
    </w:p>
    <w:p w:rsidR="005D718D" w:rsidRDefault="005D718D" w:rsidP="005D718D">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If necessary, you could initiate an AJAX request here</w:t>
      </w:r>
    </w:p>
    <w:p w:rsidR="005D718D" w:rsidRDefault="005D718D" w:rsidP="005D718D">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and then do the updating in a callback.</w:t>
      </w:r>
    </w:p>
    <w:p w:rsidR="005D718D" w:rsidRDefault="005D718D" w:rsidP="005D718D">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w:t>
      </w:r>
    </w:p>
    <w:p w:rsidR="005D718D" w:rsidRDefault="005D718D" w:rsidP="005D718D">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Update the modal's content.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modalTitle</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exampleModal</w:t>
      </w:r>
      <w:r>
        <w:rPr>
          <w:rStyle w:val="p"/>
          <w:rFonts w:ascii="var(--bs-font-monospace)" w:hAnsi="var(--bs-font-monospace)"/>
          <w:color w:val="212529"/>
        </w:rPr>
        <w:t>.</w:t>
      </w:r>
      <w:r>
        <w:rPr>
          <w:rStyle w:val="nx"/>
          <w:rFonts w:ascii="var(--bs-font-monospace)" w:hAnsi="var(--bs-font-monospace)"/>
          <w:color w:val="212529"/>
        </w:rPr>
        <w:t>querySelector</w:t>
      </w:r>
      <w:r>
        <w:rPr>
          <w:rStyle w:val="p"/>
          <w:rFonts w:ascii="var(--bs-font-monospace)" w:hAnsi="var(--bs-font-monospace)"/>
          <w:color w:val="212529"/>
        </w:rPr>
        <w:t>(</w:t>
      </w:r>
      <w:r>
        <w:rPr>
          <w:rStyle w:val="s1"/>
          <w:rFonts w:ascii="var(--bs-font-monospace)" w:hAnsi="var(--bs-font-monospace)"/>
          <w:color w:val="CC3300"/>
        </w:rPr>
        <w:t>'.modal-title'</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modalBodyInput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exampleModal</w:t>
      </w:r>
      <w:r>
        <w:rPr>
          <w:rStyle w:val="p"/>
          <w:rFonts w:ascii="var(--bs-font-monospace)" w:hAnsi="var(--bs-font-monospace)"/>
          <w:color w:val="212529"/>
        </w:rPr>
        <w:t>.</w:t>
      </w:r>
      <w:r>
        <w:rPr>
          <w:rStyle w:val="nx"/>
          <w:rFonts w:ascii="var(--bs-font-monospace)" w:hAnsi="var(--bs-font-monospace)"/>
          <w:color w:val="212529"/>
        </w:rPr>
        <w:t>querySelector</w:t>
      </w:r>
      <w:r>
        <w:rPr>
          <w:rStyle w:val="p"/>
          <w:rFonts w:ascii="var(--bs-font-monospace)" w:hAnsi="var(--bs-font-monospace)"/>
          <w:color w:val="212529"/>
        </w:rPr>
        <w:t>(</w:t>
      </w:r>
      <w:r>
        <w:rPr>
          <w:rStyle w:val="s1"/>
          <w:rFonts w:ascii="var(--bs-font-monospace)" w:hAnsi="var(--bs-font-monospace)"/>
          <w:color w:val="CC3300"/>
        </w:rPr>
        <w:t>'.modal-body input'</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modalTitle</w:t>
      </w:r>
      <w:r>
        <w:rPr>
          <w:rStyle w:val="p"/>
          <w:rFonts w:ascii="var(--bs-font-monospace)" w:hAnsi="var(--bs-font-monospace)"/>
          <w:color w:val="212529"/>
        </w:rPr>
        <w:t>.</w:t>
      </w:r>
      <w:r>
        <w:rPr>
          <w:rStyle w:val="nx"/>
          <w:rFonts w:ascii="var(--bs-font-monospace)" w:hAnsi="var(--bs-font-monospace)"/>
          <w:color w:val="212529"/>
        </w:rPr>
        <w:t>textContent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s1"/>
          <w:rFonts w:ascii="var(--bs-font-monospace)" w:hAnsi="var(--bs-font-monospace)"/>
          <w:color w:val="CC3300"/>
        </w:rPr>
        <w:t>'New message to '</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recipient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modalBodyInput</w:t>
      </w:r>
      <w:r>
        <w:rPr>
          <w:rStyle w:val="p"/>
          <w:rFonts w:ascii="var(--bs-font-monospace)" w:hAnsi="var(--bs-font-monospace)"/>
          <w:color w:val="212529"/>
        </w:rPr>
        <w:t>.</w:t>
      </w:r>
      <w:r>
        <w:rPr>
          <w:rStyle w:val="nx"/>
          <w:rFonts w:ascii="var(--bs-font-monospace)" w:hAnsi="var(--bs-font-monospace)"/>
          <w:color w:val="212529"/>
        </w:rPr>
        <w:t>value</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recipient</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w:t>
      </w:r>
    </w:p>
    <w:p w:rsidR="005D718D" w:rsidRDefault="005D718D" w:rsidP="005D718D">
      <w:pPr>
        <w:pStyle w:val="Heading3"/>
        <w:shd w:val="clear" w:color="auto" w:fill="FFFFFF"/>
        <w:rPr>
          <w:rFonts w:ascii="Segoe UI" w:hAnsi="Segoe UI" w:cs="Segoe UI"/>
          <w:b w:val="0"/>
          <w:bCs w:val="0"/>
          <w:color w:val="212529"/>
        </w:rPr>
      </w:pPr>
      <w:bookmarkStart w:id="314" w:name="_Toc144064871"/>
      <w:r>
        <w:rPr>
          <w:rFonts w:ascii="Segoe UI" w:hAnsi="Segoe UI" w:cs="Segoe UI"/>
          <w:b w:val="0"/>
          <w:bCs w:val="0"/>
          <w:color w:val="212529"/>
        </w:rPr>
        <w:t>Toggle between modals</w:t>
      </w:r>
      <w:bookmarkEnd w:id="314"/>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Toggle between multiple modals with some clever placement of the </w:t>
      </w:r>
      <w:r>
        <w:rPr>
          <w:rStyle w:val="HTMLCode"/>
          <w:rFonts w:ascii="var(--bs-font-monospace)" w:hAnsi="var(--bs-font-monospace)"/>
          <w:color w:val="D63384"/>
          <w:sz w:val="21"/>
          <w:szCs w:val="21"/>
        </w:rPr>
        <w:t>data-bs-target</w:t>
      </w:r>
      <w:r>
        <w:rPr>
          <w:rFonts w:ascii="Segoe UI" w:hAnsi="Segoe UI" w:cs="Segoe UI"/>
          <w:color w:val="212529"/>
        </w:rPr>
        <w:t> and </w:t>
      </w:r>
      <w:r>
        <w:rPr>
          <w:rStyle w:val="HTMLCode"/>
          <w:rFonts w:ascii="var(--bs-font-monospace)" w:hAnsi="var(--bs-font-monospace)"/>
          <w:color w:val="D63384"/>
          <w:sz w:val="21"/>
          <w:szCs w:val="21"/>
        </w:rPr>
        <w:t>data-bs-toggle</w:t>
      </w:r>
      <w:r>
        <w:rPr>
          <w:rFonts w:ascii="Segoe UI" w:hAnsi="Segoe UI" w:cs="Segoe UI"/>
          <w:color w:val="212529"/>
        </w:rPr>
        <w:t> attributes. For example, you could toggle a password reset modal from within an already open sign in modal. </w:t>
      </w:r>
      <w:r>
        <w:rPr>
          <w:rStyle w:val="Strong"/>
          <w:rFonts w:ascii="Segoe UI" w:hAnsi="Segoe UI" w:cs="Segoe UI"/>
          <w:color w:val="212529"/>
        </w:rPr>
        <w:t>Please note multiple modals cannot be open at the same time</w:t>
      </w:r>
      <w:r>
        <w:rPr>
          <w:rFonts w:ascii="Segoe UI" w:hAnsi="Segoe UI" w:cs="Segoe UI"/>
          <w:color w:val="212529"/>
        </w:rPr>
        <w:t>—this method simply toggles between two separate modals.</w:t>
      </w:r>
    </w:p>
    <w:p w:rsidR="005D718D" w:rsidRDefault="005D718D" w:rsidP="005D718D">
      <w:pPr>
        <w:shd w:val="clear" w:color="auto" w:fill="FFFFFF"/>
        <w:rPr>
          <w:rFonts w:ascii="Segoe UI" w:hAnsi="Segoe UI" w:cs="Segoe UI"/>
          <w:color w:val="212529"/>
        </w:rPr>
      </w:pPr>
      <w:hyperlink r:id="rId320" w:anchor="exampleModalToggle" w:history="1">
        <w:r>
          <w:rPr>
            <w:rStyle w:val="Hyperlink"/>
            <w:rFonts w:ascii="Segoe UI" w:hAnsi="Segoe UI" w:cs="Segoe UI"/>
            <w:color w:val="FFFFFF"/>
            <w:bdr w:val="single" w:sz="6" w:space="0" w:color="0D6EFD" w:frame="1"/>
            <w:shd w:val="clear" w:color="auto" w:fill="0D6EFD"/>
          </w:rPr>
          <w:t>Open first modal</w:t>
        </w:r>
      </w:hyperlink>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 fade"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"exampleModalToggle"</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"exampleModalToggleLabel"</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"modal-dialog modal-dialog-centered"</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"modal-content"</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"modal-header"</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"modal-title"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"exampleModalToggleLabel"</w:t>
      </w:r>
      <w:r>
        <w:rPr>
          <w:rStyle w:val="p"/>
          <w:rFonts w:ascii="var(--bs-font-monospace)" w:hAnsi="var(--bs-font-monospace)"/>
          <w:color w:val="212529"/>
        </w:rPr>
        <w:t>&gt;</w:t>
      </w:r>
      <w:r>
        <w:rPr>
          <w:rStyle w:val="HTMLCode"/>
          <w:rFonts w:ascii="var(--bs-font-monospace)" w:hAnsi="var(--bs-font-monospace)"/>
          <w:color w:val="212529"/>
        </w:rPr>
        <w:t>Modal 1</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"btn-close"</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"modal"</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"Close"</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"modal-body"</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Show a second modal and hide this one with the button below.</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"modal-footer"</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"#exampleModalToggle2"</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"modal"</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"modal"</w:t>
      </w:r>
      <w:r>
        <w:rPr>
          <w:rStyle w:val="p"/>
          <w:rFonts w:ascii="var(--bs-font-monospace)" w:hAnsi="var(--bs-font-monospace)"/>
          <w:color w:val="212529"/>
        </w:rPr>
        <w:t>&gt;</w:t>
      </w:r>
      <w:r>
        <w:rPr>
          <w:rStyle w:val="HTMLCode"/>
          <w:rFonts w:ascii="var(--bs-font-monospace)" w:hAnsi="var(--bs-font-monospace)"/>
          <w:color w:val="212529"/>
        </w:rPr>
        <w:t>Open second modal</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 fade"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"exampleModalToggle2"</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"exampleModalToggleLabel2"</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"modal-dialog modal-dialog-centered"</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"modal-content"</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"modal-header"</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"modal-title"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"exampleModalToggleLabel2"</w:t>
      </w:r>
      <w:r>
        <w:rPr>
          <w:rStyle w:val="p"/>
          <w:rFonts w:ascii="var(--bs-font-monospace)" w:hAnsi="var(--bs-font-monospace)"/>
          <w:color w:val="212529"/>
        </w:rPr>
        <w:t>&gt;</w:t>
      </w:r>
      <w:r>
        <w:rPr>
          <w:rStyle w:val="HTMLCode"/>
          <w:rFonts w:ascii="var(--bs-font-monospace)" w:hAnsi="var(--bs-font-monospace)"/>
          <w:color w:val="212529"/>
        </w:rPr>
        <w:t>Modal 2</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"btn-close"</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"modal"</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"Close"</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"modal-body"</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Hide this modal and show the first with the button below.</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"modal-footer"</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"#exampleModalToggle"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"modal"</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"modal"</w:t>
      </w:r>
      <w:r>
        <w:rPr>
          <w:rStyle w:val="p"/>
          <w:rFonts w:ascii="var(--bs-font-monospace)" w:hAnsi="var(--bs-font-monospace)"/>
          <w:color w:val="212529"/>
        </w:rPr>
        <w:t>&gt;</w:t>
      </w:r>
      <w:r>
        <w:rPr>
          <w:rStyle w:val="HTMLCode"/>
          <w:rFonts w:ascii="var(--bs-font-monospace)" w:hAnsi="var(--bs-font-monospace)"/>
          <w:color w:val="212529"/>
        </w:rPr>
        <w:t>Back to first</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"modal"</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"#exampleModalToggle"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Open first modal</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5D718D" w:rsidRDefault="005D718D" w:rsidP="005D718D">
      <w:pPr>
        <w:pStyle w:val="Heading3"/>
        <w:shd w:val="clear" w:color="auto" w:fill="FFFFFF"/>
        <w:rPr>
          <w:rFonts w:ascii="Segoe UI" w:hAnsi="Segoe UI" w:cs="Segoe UI"/>
          <w:b w:val="0"/>
          <w:bCs w:val="0"/>
          <w:color w:val="212529"/>
        </w:rPr>
      </w:pPr>
      <w:bookmarkStart w:id="315" w:name="_Toc144064872"/>
      <w:r>
        <w:rPr>
          <w:rFonts w:ascii="Segoe UI" w:hAnsi="Segoe UI" w:cs="Segoe UI"/>
          <w:b w:val="0"/>
          <w:bCs w:val="0"/>
          <w:color w:val="212529"/>
        </w:rPr>
        <w:t>Change animation</w:t>
      </w:r>
      <w:bookmarkEnd w:id="315"/>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The </w:t>
      </w:r>
      <w:r>
        <w:rPr>
          <w:rStyle w:val="HTMLCode"/>
          <w:rFonts w:ascii="var(--bs-font-monospace)" w:hAnsi="var(--bs-font-monospace)"/>
          <w:color w:val="D63384"/>
          <w:sz w:val="21"/>
          <w:szCs w:val="21"/>
        </w:rPr>
        <w:t>$modal-fade-transform</w:t>
      </w:r>
      <w:r>
        <w:rPr>
          <w:rFonts w:ascii="Segoe UI" w:hAnsi="Segoe UI" w:cs="Segoe UI"/>
          <w:color w:val="212529"/>
        </w:rPr>
        <w:t> variable determines the transform state of </w:t>
      </w:r>
      <w:r>
        <w:rPr>
          <w:rStyle w:val="HTMLCode"/>
          <w:rFonts w:ascii="var(--bs-font-monospace)" w:hAnsi="var(--bs-font-monospace)"/>
          <w:color w:val="D63384"/>
          <w:sz w:val="21"/>
          <w:szCs w:val="21"/>
        </w:rPr>
        <w:t>.modal-dialog</w:t>
      </w:r>
      <w:r>
        <w:rPr>
          <w:rFonts w:ascii="Segoe UI" w:hAnsi="Segoe UI" w:cs="Segoe UI"/>
          <w:color w:val="212529"/>
        </w:rPr>
        <w:t> before the modal fade-in animation, the </w:t>
      </w:r>
      <w:r>
        <w:rPr>
          <w:rStyle w:val="HTMLCode"/>
          <w:rFonts w:ascii="var(--bs-font-monospace)" w:hAnsi="var(--bs-font-monospace)"/>
          <w:color w:val="D63384"/>
          <w:sz w:val="21"/>
          <w:szCs w:val="21"/>
        </w:rPr>
        <w:t>$modal-show-transform</w:t>
      </w:r>
      <w:r>
        <w:rPr>
          <w:rFonts w:ascii="Segoe UI" w:hAnsi="Segoe UI" w:cs="Segoe UI"/>
          <w:color w:val="212529"/>
        </w:rPr>
        <w:t> variable determines the transform of </w:t>
      </w:r>
      <w:r>
        <w:rPr>
          <w:rStyle w:val="HTMLCode"/>
          <w:rFonts w:ascii="var(--bs-font-monospace)" w:hAnsi="var(--bs-font-monospace)"/>
          <w:color w:val="D63384"/>
          <w:sz w:val="21"/>
          <w:szCs w:val="21"/>
        </w:rPr>
        <w:t>.modal-dialog</w:t>
      </w:r>
      <w:r>
        <w:rPr>
          <w:rFonts w:ascii="Segoe UI" w:hAnsi="Segoe UI" w:cs="Segoe UI"/>
          <w:color w:val="212529"/>
        </w:rPr>
        <w:t> at the end of the modal fade-in animation.</w:t>
      </w:r>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If you want for example a zoom-in animation, you can set </w:t>
      </w:r>
      <w:r>
        <w:rPr>
          <w:rStyle w:val="HTMLCode"/>
          <w:rFonts w:ascii="var(--bs-font-monospace)" w:hAnsi="var(--bs-font-monospace)"/>
          <w:color w:val="D63384"/>
          <w:sz w:val="21"/>
          <w:szCs w:val="21"/>
        </w:rPr>
        <w:t>$modal-fade-transform: scale(.8)</w:t>
      </w:r>
      <w:r>
        <w:rPr>
          <w:rFonts w:ascii="Segoe UI" w:hAnsi="Segoe UI" w:cs="Segoe UI"/>
          <w:color w:val="212529"/>
        </w:rPr>
        <w:t>.</w:t>
      </w:r>
    </w:p>
    <w:p w:rsidR="005D718D" w:rsidRDefault="005D718D" w:rsidP="005D718D">
      <w:pPr>
        <w:pStyle w:val="Heading3"/>
        <w:shd w:val="clear" w:color="auto" w:fill="FFFFFF"/>
        <w:rPr>
          <w:rFonts w:ascii="Segoe UI" w:hAnsi="Segoe UI" w:cs="Segoe UI"/>
          <w:b w:val="0"/>
          <w:bCs w:val="0"/>
          <w:color w:val="212529"/>
        </w:rPr>
      </w:pPr>
      <w:bookmarkStart w:id="316" w:name="_Toc144064873"/>
      <w:r>
        <w:rPr>
          <w:rFonts w:ascii="Segoe UI" w:hAnsi="Segoe UI" w:cs="Segoe UI"/>
          <w:b w:val="0"/>
          <w:bCs w:val="0"/>
          <w:color w:val="212529"/>
        </w:rPr>
        <w:t>Remove animation</w:t>
      </w:r>
      <w:bookmarkEnd w:id="316"/>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For modals that simply appear rather than fade in to view, remove the </w:t>
      </w:r>
      <w:r>
        <w:rPr>
          <w:rStyle w:val="HTMLCode"/>
          <w:rFonts w:ascii="var(--bs-font-monospace)" w:hAnsi="var(--bs-font-monospace)"/>
          <w:color w:val="D63384"/>
          <w:sz w:val="21"/>
          <w:szCs w:val="21"/>
        </w:rPr>
        <w:t>.fade</w:t>
      </w:r>
      <w:r>
        <w:rPr>
          <w:rFonts w:ascii="Segoe UI" w:hAnsi="Segoe UI" w:cs="Segoe UI"/>
          <w:color w:val="212529"/>
        </w:rPr>
        <w:t> class from your modal markup.</w:t>
      </w:r>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eading3"/>
        <w:shd w:val="clear" w:color="auto" w:fill="FFFFFF"/>
        <w:rPr>
          <w:rFonts w:ascii="Segoe UI" w:hAnsi="Segoe UI" w:cs="Segoe UI"/>
          <w:b w:val="0"/>
          <w:bCs w:val="0"/>
          <w:color w:val="212529"/>
        </w:rPr>
      </w:pPr>
      <w:bookmarkStart w:id="317" w:name="_Toc144064874"/>
      <w:r>
        <w:rPr>
          <w:rFonts w:ascii="Segoe UI" w:hAnsi="Segoe UI" w:cs="Segoe UI"/>
          <w:b w:val="0"/>
          <w:bCs w:val="0"/>
          <w:color w:val="212529"/>
        </w:rPr>
        <w:t>Dynamic heights</w:t>
      </w:r>
      <w:bookmarkEnd w:id="317"/>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If the height of a modal changes while it is open, you should call </w:t>
      </w:r>
      <w:r>
        <w:rPr>
          <w:rStyle w:val="HTMLCode"/>
          <w:rFonts w:ascii="var(--bs-font-monospace)" w:hAnsi="var(--bs-font-monospace)"/>
          <w:color w:val="D63384"/>
          <w:sz w:val="21"/>
          <w:szCs w:val="21"/>
        </w:rPr>
        <w:t>myModal.handleUpdate()</w:t>
      </w:r>
      <w:r>
        <w:rPr>
          <w:rFonts w:ascii="Segoe UI" w:hAnsi="Segoe UI" w:cs="Segoe UI"/>
          <w:color w:val="212529"/>
        </w:rPr>
        <w:t> to readjust the modal’s position in case a scrollbar appears.</w:t>
      </w:r>
    </w:p>
    <w:p w:rsidR="005D718D" w:rsidRDefault="005D718D" w:rsidP="005D718D">
      <w:pPr>
        <w:pStyle w:val="Heading3"/>
        <w:shd w:val="clear" w:color="auto" w:fill="FFFFFF"/>
        <w:rPr>
          <w:rFonts w:ascii="Segoe UI" w:hAnsi="Segoe UI" w:cs="Segoe UI"/>
          <w:b w:val="0"/>
          <w:bCs w:val="0"/>
          <w:color w:val="212529"/>
        </w:rPr>
      </w:pPr>
      <w:bookmarkStart w:id="318" w:name="_Toc144064875"/>
      <w:r>
        <w:rPr>
          <w:rFonts w:ascii="Segoe UI" w:hAnsi="Segoe UI" w:cs="Segoe UI"/>
          <w:b w:val="0"/>
          <w:bCs w:val="0"/>
          <w:color w:val="212529"/>
        </w:rPr>
        <w:t>Accessibility</w:t>
      </w:r>
      <w:bookmarkEnd w:id="318"/>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Be sure to add </w:t>
      </w:r>
      <w:r>
        <w:rPr>
          <w:rStyle w:val="HTMLCode"/>
          <w:rFonts w:ascii="var(--bs-font-monospace)" w:hAnsi="var(--bs-font-monospace)"/>
          <w:color w:val="D63384"/>
          <w:sz w:val="21"/>
          <w:szCs w:val="21"/>
        </w:rPr>
        <w:t>aria-labelledby="..."</w:t>
      </w:r>
      <w:r>
        <w:rPr>
          <w:rFonts w:ascii="Segoe UI" w:hAnsi="Segoe UI" w:cs="Segoe UI"/>
          <w:color w:val="212529"/>
        </w:rPr>
        <w:t>, referencing the modal title, to </w:t>
      </w:r>
      <w:r>
        <w:rPr>
          <w:rStyle w:val="HTMLCode"/>
          <w:rFonts w:ascii="var(--bs-font-monospace)" w:hAnsi="var(--bs-font-monospace)"/>
          <w:color w:val="D63384"/>
          <w:sz w:val="21"/>
          <w:szCs w:val="21"/>
        </w:rPr>
        <w:t>.modal</w:t>
      </w:r>
      <w:r>
        <w:rPr>
          <w:rFonts w:ascii="Segoe UI" w:hAnsi="Segoe UI" w:cs="Segoe UI"/>
          <w:color w:val="212529"/>
        </w:rPr>
        <w:t>. Additionally, you may give a description of your modal dialog with </w:t>
      </w:r>
      <w:r>
        <w:rPr>
          <w:rStyle w:val="HTMLCode"/>
          <w:rFonts w:ascii="var(--bs-font-monospace)" w:hAnsi="var(--bs-font-monospace)"/>
          <w:color w:val="D63384"/>
          <w:sz w:val="21"/>
          <w:szCs w:val="21"/>
        </w:rPr>
        <w:t>aria-describedby</w:t>
      </w:r>
      <w:r>
        <w:rPr>
          <w:rFonts w:ascii="Segoe UI" w:hAnsi="Segoe UI" w:cs="Segoe UI"/>
          <w:color w:val="212529"/>
        </w:rPr>
        <w:t> on </w:t>
      </w:r>
      <w:r>
        <w:rPr>
          <w:rStyle w:val="HTMLCode"/>
          <w:rFonts w:ascii="var(--bs-font-monospace)" w:hAnsi="var(--bs-font-monospace)"/>
          <w:color w:val="D63384"/>
          <w:sz w:val="21"/>
          <w:szCs w:val="21"/>
        </w:rPr>
        <w:t>.modal</w:t>
      </w:r>
      <w:r>
        <w:rPr>
          <w:rFonts w:ascii="Segoe UI" w:hAnsi="Segoe UI" w:cs="Segoe UI"/>
          <w:color w:val="212529"/>
        </w:rPr>
        <w:t>. Note that you don’t need to add </w:t>
      </w:r>
      <w:r>
        <w:rPr>
          <w:rStyle w:val="HTMLCode"/>
          <w:rFonts w:ascii="var(--bs-font-monospace)" w:hAnsi="var(--bs-font-monospace)"/>
          <w:color w:val="D63384"/>
          <w:sz w:val="21"/>
          <w:szCs w:val="21"/>
        </w:rPr>
        <w:t>role="dialog"</w:t>
      </w:r>
      <w:r>
        <w:rPr>
          <w:rFonts w:ascii="Segoe UI" w:hAnsi="Segoe UI" w:cs="Segoe UI"/>
          <w:color w:val="212529"/>
        </w:rPr>
        <w:t> since we already add it via JavaScript.</w:t>
      </w:r>
    </w:p>
    <w:p w:rsidR="005D718D" w:rsidRDefault="005D718D" w:rsidP="005D718D">
      <w:pPr>
        <w:pStyle w:val="Heading3"/>
        <w:shd w:val="clear" w:color="auto" w:fill="FFFFFF"/>
        <w:rPr>
          <w:rFonts w:ascii="Segoe UI" w:hAnsi="Segoe UI" w:cs="Segoe UI"/>
          <w:b w:val="0"/>
          <w:bCs w:val="0"/>
          <w:color w:val="212529"/>
        </w:rPr>
      </w:pPr>
      <w:bookmarkStart w:id="319" w:name="_Toc144064876"/>
      <w:r>
        <w:rPr>
          <w:rFonts w:ascii="Segoe UI" w:hAnsi="Segoe UI" w:cs="Segoe UI"/>
          <w:b w:val="0"/>
          <w:bCs w:val="0"/>
          <w:color w:val="212529"/>
        </w:rPr>
        <w:t>Embedding YouTube videos</w:t>
      </w:r>
      <w:bookmarkEnd w:id="319"/>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Embedding YouTube videos in modals requires additional JavaScript not in Bootstrap to automatically stop playback and more. </w:t>
      </w:r>
      <w:hyperlink r:id="rId321" w:history="1">
        <w:r>
          <w:rPr>
            <w:rStyle w:val="Hyperlink"/>
            <w:rFonts w:ascii="Segoe UI" w:hAnsi="Segoe UI" w:cs="Segoe UI"/>
            <w:color w:val="0D6EFD"/>
          </w:rPr>
          <w:t>See this helpful Stack Overflow post</w:t>
        </w:r>
      </w:hyperlink>
      <w:r>
        <w:rPr>
          <w:rFonts w:ascii="Segoe UI" w:hAnsi="Segoe UI" w:cs="Segoe UI"/>
          <w:color w:val="212529"/>
        </w:rPr>
        <w:t> for more information.</w:t>
      </w:r>
    </w:p>
    <w:p w:rsidR="005D718D" w:rsidRDefault="005D718D" w:rsidP="005D718D">
      <w:pPr>
        <w:pStyle w:val="Heading2"/>
        <w:shd w:val="clear" w:color="auto" w:fill="FFFFFF"/>
        <w:rPr>
          <w:rFonts w:ascii="Segoe UI" w:hAnsi="Segoe UI" w:cs="Segoe UI"/>
          <w:b w:val="0"/>
          <w:bCs w:val="0"/>
          <w:color w:val="212529"/>
        </w:rPr>
      </w:pPr>
      <w:bookmarkStart w:id="320" w:name="_Toc144064877"/>
      <w:r>
        <w:rPr>
          <w:rFonts w:ascii="Segoe UI" w:hAnsi="Segoe UI" w:cs="Segoe UI"/>
          <w:b w:val="0"/>
          <w:bCs w:val="0"/>
          <w:color w:val="212529"/>
        </w:rPr>
        <w:t>Optional sizes</w:t>
      </w:r>
      <w:bookmarkEnd w:id="320"/>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Modals have three optional sizes, available via modifier classes to be placed on a </w:t>
      </w:r>
      <w:r>
        <w:rPr>
          <w:rStyle w:val="HTMLCode"/>
          <w:rFonts w:ascii="var(--bs-font-monospace)" w:hAnsi="var(--bs-font-monospace)"/>
          <w:color w:val="D63384"/>
          <w:sz w:val="21"/>
          <w:szCs w:val="21"/>
        </w:rPr>
        <w:t>.modal-dialog</w:t>
      </w:r>
      <w:r>
        <w:rPr>
          <w:rFonts w:ascii="Segoe UI" w:hAnsi="Segoe UI" w:cs="Segoe UI"/>
          <w:color w:val="212529"/>
        </w:rPr>
        <w:t>. These sizes kick in at certain breakpoints to avoid horizontal scrollbars on narrower viewports.</w:t>
      </w:r>
    </w:p>
    <w:tbl>
      <w:tblPr>
        <w:tblW w:w="9702" w:type="dxa"/>
        <w:tblCellMar>
          <w:top w:w="15" w:type="dxa"/>
          <w:left w:w="15" w:type="dxa"/>
          <w:bottom w:w="15" w:type="dxa"/>
          <w:right w:w="15" w:type="dxa"/>
        </w:tblCellMar>
        <w:tblLook w:val="04A0" w:firstRow="1" w:lastRow="0" w:firstColumn="1" w:lastColumn="0" w:noHBand="0" w:noVBand="1"/>
      </w:tblPr>
      <w:tblGrid>
        <w:gridCol w:w="2678"/>
        <w:gridCol w:w="2512"/>
        <w:gridCol w:w="4512"/>
      </w:tblGrid>
      <w:tr w:rsidR="005D718D" w:rsidTr="000A2C68">
        <w:trPr>
          <w:trHeight w:val="405"/>
          <w:tblHeader/>
        </w:trPr>
        <w:tc>
          <w:tcPr>
            <w:tcW w:w="0" w:type="auto"/>
            <w:tcBorders>
              <w:top w:val="single" w:sz="2" w:space="0" w:color="auto"/>
              <w:left w:val="single" w:sz="2" w:space="0" w:color="auto"/>
              <w:right w:val="single" w:sz="2" w:space="0" w:color="auto"/>
            </w:tcBorders>
            <w:vAlign w:val="center"/>
            <w:hideMark/>
          </w:tcPr>
          <w:p w:rsidR="005D718D" w:rsidRDefault="005D718D">
            <w:pPr>
              <w:jc w:val="center"/>
              <w:rPr>
                <w:rFonts w:ascii="Times New Roman" w:hAnsi="Times New Roman" w:cs="Times New Roman"/>
                <w:b/>
                <w:bCs/>
                <w:color w:val="212529"/>
              </w:rPr>
            </w:pPr>
            <w:r>
              <w:rPr>
                <w:b/>
                <w:bCs/>
                <w:color w:val="212529"/>
              </w:rPr>
              <w:t>Size</w:t>
            </w:r>
          </w:p>
        </w:tc>
        <w:tc>
          <w:tcPr>
            <w:tcW w:w="0" w:type="auto"/>
            <w:tcBorders>
              <w:top w:val="single" w:sz="2" w:space="0" w:color="auto"/>
              <w:left w:val="single" w:sz="2" w:space="0" w:color="auto"/>
              <w:right w:val="single" w:sz="2" w:space="0" w:color="auto"/>
            </w:tcBorders>
            <w:vAlign w:val="center"/>
            <w:hideMark/>
          </w:tcPr>
          <w:p w:rsidR="005D718D" w:rsidRDefault="005D718D">
            <w:pPr>
              <w:jc w:val="center"/>
              <w:rPr>
                <w:b/>
                <w:bCs/>
                <w:color w:val="212529"/>
              </w:rPr>
            </w:pPr>
            <w:r>
              <w:rPr>
                <w:b/>
                <w:bCs/>
                <w:color w:val="212529"/>
              </w:rPr>
              <w:t>Class</w:t>
            </w:r>
          </w:p>
        </w:tc>
        <w:tc>
          <w:tcPr>
            <w:tcW w:w="0" w:type="auto"/>
            <w:tcBorders>
              <w:top w:val="single" w:sz="2" w:space="0" w:color="auto"/>
              <w:left w:val="single" w:sz="2" w:space="0" w:color="auto"/>
              <w:right w:val="single" w:sz="2" w:space="0" w:color="auto"/>
            </w:tcBorders>
            <w:vAlign w:val="center"/>
            <w:hideMark/>
          </w:tcPr>
          <w:p w:rsidR="005D718D" w:rsidRDefault="005D718D">
            <w:pPr>
              <w:jc w:val="center"/>
              <w:rPr>
                <w:b/>
                <w:bCs/>
                <w:color w:val="212529"/>
              </w:rPr>
            </w:pPr>
            <w:r>
              <w:rPr>
                <w:b/>
                <w:bCs/>
                <w:color w:val="212529"/>
              </w:rPr>
              <w:t>Modal max-width</w:t>
            </w:r>
          </w:p>
        </w:tc>
      </w:tr>
      <w:tr w:rsidR="005D718D" w:rsidTr="000A2C68">
        <w:trPr>
          <w:trHeight w:val="419"/>
        </w:trPr>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color w:val="212529"/>
              </w:rPr>
              <w:t>Small</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.modal-sm</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300px</w:t>
            </w:r>
          </w:p>
        </w:tc>
      </w:tr>
      <w:tr w:rsidR="005D718D" w:rsidTr="000A2C68">
        <w:trPr>
          <w:trHeight w:val="405"/>
        </w:trPr>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color w:val="212529"/>
              </w:rPr>
              <w:t>Default</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color w:val="212529"/>
              </w:rPr>
              <w:t>None</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500px</w:t>
            </w:r>
          </w:p>
        </w:tc>
      </w:tr>
      <w:tr w:rsidR="005D718D" w:rsidTr="000A2C68">
        <w:trPr>
          <w:trHeight w:val="405"/>
        </w:trPr>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color w:val="212529"/>
              </w:rPr>
              <w:t>Large</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.modal-lg</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800px</w:t>
            </w:r>
          </w:p>
        </w:tc>
      </w:tr>
      <w:tr w:rsidR="005D718D" w:rsidTr="000A2C68">
        <w:trPr>
          <w:trHeight w:val="419"/>
        </w:trPr>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color w:val="212529"/>
              </w:rPr>
              <w:t>Extra large</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.modal-xl</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1140px</w:t>
            </w:r>
          </w:p>
        </w:tc>
      </w:tr>
    </w:tbl>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Our default modal without modifier class constitutes the “medium” size modal.</w:t>
      </w:r>
    </w:p>
    <w:p w:rsidR="005D718D" w:rsidRDefault="005D718D" w:rsidP="005D718D">
      <w:pPr>
        <w:shd w:val="clear" w:color="auto" w:fill="FFFFFF"/>
        <w:rPr>
          <w:rFonts w:ascii="Segoe UI" w:hAnsi="Segoe UI" w:cs="Segoe UI"/>
          <w:color w:val="212529"/>
        </w:rPr>
      </w:pPr>
      <w:r>
        <w:rPr>
          <w:rFonts w:ascii="Segoe UI" w:hAnsi="Segoe UI" w:cs="Segoe UI"/>
          <w:color w:val="212529"/>
        </w:rPr>
        <w:t>Extra large modal Large modal Small modal</w:t>
      </w:r>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"modal-dialog modal-xl"</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"modal-dialog modal-lg"</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"modal-dialog modal-sm"</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eading2"/>
        <w:shd w:val="clear" w:color="auto" w:fill="FFFFFF"/>
        <w:rPr>
          <w:rFonts w:ascii="Segoe UI" w:hAnsi="Segoe UI" w:cs="Segoe UI"/>
          <w:b w:val="0"/>
          <w:bCs w:val="0"/>
          <w:color w:val="212529"/>
        </w:rPr>
      </w:pPr>
      <w:bookmarkStart w:id="321" w:name="_Toc144064878"/>
      <w:r>
        <w:rPr>
          <w:rFonts w:ascii="Segoe UI" w:hAnsi="Segoe UI" w:cs="Segoe UI"/>
          <w:b w:val="0"/>
          <w:bCs w:val="0"/>
          <w:color w:val="212529"/>
        </w:rPr>
        <w:t>Fullscreen Modal</w:t>
      </w:r>
      <w:bookmarkEnd w:id="321"/>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Another override is the option to pop up a modal that covers the user viewport, available via modifier classes that are placed on a </w:t>
      </w:r>
      <w:r>
        <w:rPr>
          <w:rStyle w:val="HTMLCode"/>
          <w:rFonts w:ascii="var(--bs-font-monospace)" w:hAnsi="var(--bs-font-monospace)"/>
          <w:color w:val="D63384"/>
          <w:sz w:val="21"/>
          <w:szCs w:val="21"/>
        </w:rPr>
        <w:t>.modal-dialog</w:t>
      </w:r>
      <w:r>
        <w:rPr>
          <w:rFonts w:ascii="Segoe UI" w:hAnsi="Segoe UI" w:cs="Segoe UI"/>
          <w:color w:val="212529"/>
        </w:rPr>
        <w:t>.</w:t>
      </w:r>
    </w:p>
    <w:tbl>
      <w:tblPr>
        <w:tblW w:w="9567" w:type="dxa"/>
        <w:tblCellMar>
          <w:top w:w="15" w:type="dxa"/>
          <w:left w:w="15" w:type="dxa"/>
          <w:bottom w:w="15" w:type="dxa"/>
          <w:right w:w="15" w:type="dxa"/>
        </w:tblCellMar>
        <w:tblLook w:val="04A0" w:firstRow="1" w:lastRow="0" w:firstColumn="1" w:lastColumn="0" w:noHBand="0" w:noVBand="1"/>
      </w:tblPr>
      <w:tblGrid>
        <w:gridCol w:w="6251"/>
        <w:gridCol w:w="3316"/>
      </w:tblGrid>
      <w:tr w:rsidR="005D718D" w:rsidTr="000A2C68">
        <w:trPr>
          <w:trHeight w:val="417"/>
          <w:tblHeader/>
        </w:trPr>
        <w:tc>
          <w:tcPr>
            <w:tcW w:w="0" w:type="auto"/>
            <w:tcBorders>
              <w:top w:val="single" w:sz="2" w:space="0" w:color="auto"/>
              <w:left w:val="single" w:sz="2" w:space="0" w:color="auto"/>
              <w:right w:val="single" w:sz="2" w:space="0" w:color="auto"/>
            </w:tcBorders>
            <w:vAlign w:val="center"/>
            <w:hideMark/>
          </w:tcPr>
          <w:p w:rsidR="005D718D" w:rsidRDefault="005D718D">
            <w:pPr>
              <w:jc w:val="center"/>
              <w:rPr>
                <w:rFonts w:ascii="Times New Roman" w:hAnsi="Times New Roman" w:cs="Times New Roman"/>
                <w:b/>
                <w:bCs/>
                <w:color w:val="212529"/>
              </w:rPr>
            </w:pPr>
            <w:r>
              <w:rPr>
                <w:b/>
                <w:bCs/>
                <w:color w:val="212529"/>
              </w:rPr>
              <w:t>Class</w:t>
            </w:r>
          </w:p>
        </w:tc>
        <w:tc>
          <w:tcPr>
            <w:tcW w:w="0" w:type="auto"/>
            <w:tcBorders>
              <w:top w:val="single" w:sz="2" w:space="0" w:color="auto"/>
              <w:left w:val="single" w:sz="2" w:space="0" w:color="auto"/>
              <w:right w:val="single" w:sz="2" w:space="0" w:color="auto"/>
            </w:tcBorders>
            <w:vAlign w:val="center"/>
            <w:hideMark/>
          </w:tcPr>
          <w:p w:rsidR="005D718D" w:rsidRDefault="005D718D">
            <w:pPr>
              <w:jc w:val="center"/>
              <w:rPr>
                <w:b/>
                <w:bCs/>
                <w:color w:val="212529"/>
              </w:rPr>
            </w:pPr>
            <w:r>
              <w:rPr>
                <w:b/>
                <w:bCs/>
                <w:color w:val="212529"/>
              </w:rPr>
              <w:t>Availability</w:t>
            </w:r>
          </w:p>
        </w:tc>
      </w:tr>
      <w:tr w:rsidR="005D718D" w:rsidTr="000A2C68">
        <w:trPr>
          <w:trHeight w:val="432"/>
        </w:trPr>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.modal-fullscreen</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color w:val="212529"/>
              </w:rPr>
              <w:t>Always</w:t>
            </w:r>
          </w:p>
        </w:tc>
      </w:tr>
      <w:tr w:rsidR="005D718D" w:rsidTr="000A2C68">
        <w:trPr>
          <w:trHeight w:val="417"/>
        </w:trPr>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.modal-fullscreen-sm-down</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color w:val="212529"/>
              </w:rPr>
              <w:t>Below </w:t>
            </w:r>
            <w:r>
              <w:rPr>
                <w:rStyle w:val="HTMLCode"/>
                <w:rFonts w:ascii="var(--bs-font-monospace)" w:eastAsiaTheme="minorHAnsi" w:hAnsi="var(--bs-font-monospace)"/>
                <w:color w:val="D63384"/>
                <w:sz w:val="21"/>
                <w:szCs w:val="21"/>
              </w:rPr>
              <w:t>576px</w:t>
            </w:r>
          </w:p>
        </w:tc>
      </w:tr>
      <w:tr w:rsidR="005D718D" w:rsidTr="000A2C68">
        <w:trPr>
          <w:trHeight w:val="417"/>
        </w:trPr>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.modal-fullscreen-md-down</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color w:val="212529"/>
              </w:rPr>
              <w:t>Below </w:t>
            </w:r>
            <w:r>
              <w:rPr>
                <w:rStyle w:val="HTMLCode"/>
                <w:rFonts w:ascii="var(--bs-font-monospace)" w:eastAsiaTheme="minorHAnsi" w:hAnsi="var(--bs-font-monospace)"/>
                <w:color w:val="D63384"/>
                <w:sz w:val="21"/>
                <w:szCs w:val="21"/>
              </w:rPr>
              <w:t>768px</w:t>
            </w:r>
          </w:p>
        </w:tc>
      </w:tr>
      <w:tr w:rsidR="005D718D" w:rsidTr="000A2C68">
        <w:trPr>
          <w:trHeight w:val="432"/>
        </w:trPr>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.modal-fullscreen-lg-down</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color w:val="212529"/>
              </w:rPr>
              <w:t>Below </w:t>
            </w:r>
            <w:r>
              <w:rPr>
                <w:rStyle w:val="HTMLCode"/>
                <w:rFonts w:ascii="var(--bs-font-monospace)" w:eastAsiaTheme="minorHAnsi" w:hAnsi="var(--bs-font-monospace)"/>
                <w:color w:val="D63384"/>
                <w:sz w:val="21"/>
                <w:szCs w:val="21"/>
              </w:rPr>
              <w:t>992px</w:t>
            </w:r>
          </w:p>
        </w:tc>
      </w:tr>
      <w:tr w:rsidR="005D718D" w:rsidTr="000A2C68">
        <w:trPr>
          <w:trHeight w:val="417"/>
        </w:trPr>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.modal-fullscreen-xl-down</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color w:val="212529"/>
              </w:rPr>
              <w:t>Below </w:t>
            </w:r>
            <w:r>
              <w:rPr>
                <w:rStyle w:val="HTMLCode"/>
                <w:rFonts w:ascii="var(--bs-font-monospace)" w:eastAsiaTheme="minorHAnsi" w:hAnsi="var(--bs-font-monospace)"/>
                <w:color w:val="D63384"/>
                <w:sz w:val="21"/>
                <w:szCs w:val="21"/>
              </w:rPr>
              <w:t>1200px</w:t>
            </w:r>
          </w:p>
        </w:tc>
      </w:tr>
      <w:tr w:rsidR="005D718D" w:rsidTr="000A2C68">
        <w:trPr>
          <w:trHeight w:val="417"/>
        </w:trPr>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.modal-fullscreen-xxl-down</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color w:val="212529"/>
              </w:rPr>
              <w:t>Below </w:t>
            </w:r>
            <w:r>
              <w:rPr>
                <w:rStyle w:val="HTMLCode"/>
                <w:rFonts w:ascii="var(--bs-font-monospace)" w:eastAsiaTheme="minorHAnsi" w:hAnsi="var(--bs-font-monospace)"/>
                <w:color w:val="D63384"/>
                <w:sz w:val="21"/>
                <w:szCs w:val="21"/>
              </w:rPr>
              <w:t>1400px</w:t>
            </w:r>
          </w:p>
        </w:tc>
      </w:tr>
    </w:tbl>
    <w:p w:rsidR="005D718D" w:rsidRDefault="005D718D" w:rsidP="005D718D">
      <w:pPr>
        <w:shd w:val="clear" w:color="auto" w:fill="FFFFFF"/>
        <w:rPr>
          <w:rFonts w:ascii="Segoe UI" w:hAnsi="Segoe UI" w:cs="Segoe UI"/>
          <w:color w:val="212529"/>
        </w:rPr>
      </w:pPr>
      <w:r>
        <w:rPr>
          <w:rFonts w:ascii="Segoe UI" w:hAnsi="Segoe UI" w:cs="Segoe UI"/>
          <w:color w:val="212529"/>
        </w:rPr>
        <w:t>Full screen Full screen below sm Full screen below md Full screen below lg Full screen below xl Full screen below xxl</w:t>
      </w:r>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c"/>
          <w:rFonts w:ascii="var(--bs-font-monospace)" w:hAnsi="var(--bs-font-monospace)"/>
          <w:color w:val="727272"/>
        </w:rPr>
        <w:t>&lt;!-- Full screen modal --&gt;</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"modal-dialog modal-fullscreen-sm-down"</w:t>
      </w:r>
      <w:r>
        <w:rPr>
          <w:rStyle w:val="p"/>
          <w:rFonts w:ascii="var(--bs-font-monospace)" w:hAnsi="var(--bs-font-monospace)"/>
          <w:color w:val="212529"/>
        </w:rPr>
        <w:t>&gt;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5D718D" w:rsidRDefault="005D718D" w:rsidP="005D718D">
      <w:pPr>
        <w:pStyle w:val="Heading2"/>
        <w:shd w:val="clear" w:color="auto" w:fill="FFFFFF"/>
        <w:rPr>
          <w:rFonts w:ascii="Segoe UI" w:hAnsi="Segoe UI" w:cs="Segoe UI"/>
          <w:b w:val="0"/>
          <w:bCs w:val="0"/>
          <w:color w:val="212529"/>
        </w:rPr>
      </w:pPr>
      <w:bookmarkStart w:id="322" w:name="_Toc144064879"/>
      <w:r>
        <w:rPr>
          <w:rFonts w:ascii="Segoe UI" w:hAnsi="Segoe UI" w:cs="Segoe UI"/>
          <w:b w:val="0"/>
          <w:bCs w:val="0"/>
          <w:color w:val="212529"/>
        </w:rPr>
        <w:t>Sass</w:t>
      </w:r>
      <w:bookmarkEnd w:id="322"/>
    </w:p>
    <w:p w:rsidR="005D718D" w:rsidRDefault="005D718D" w:rsidP="005D718D">
      <w:pPr>
        <w:pStyle w:val="Heading3"/>
        <w:shd w:val="clear" w:color="auto" w:fill="FFFFFF"/>
        <w:rPr>
          <w:rFonts w:ascii="Segoe UI" w:hAnsi="Segoe UI" w:cs="Segoe UI"/>
          <w:b w:val="0"/>
          <w:bCs w:val="0"/>
          <w:color w:val="212529"/>
        </w:rPr>
      </w:pPr>
      <w:bookmarkStart w:id="323" w:name="_Toc144064880"/>
      <w:r>
        <w:rPr>
          <w:rFonts w:ascii="Segoe UI" w:hAnsi="Segoe UI" w:cs="Segoe UI"/>
          <w:b w:val="0"/>
          <w:bCs w:val="0"/>
          <w:color w:val="212529"/>
        </w:rPr>
        <w:t>Variables</w:t>
      </w:r>
      <w:bookmarkEnd w:id="323"/>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$modal-inner-padding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$spacer</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$modal-footer-margin-between</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kt"/>
          <w:rFonts w:ascii="var(--bs-font-monospace)" w:hAnsi="var(--bs-font-monospace)"/>
          <w:color w:val="007788"/>
        </w:rPr>
        <w:t>rem</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$modal-dialog-margin</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kt"/>
          <w:rFonts w:ascii="var(--bs-font-monospace)" w:hAnsi="var(--bs-font-monospace)"/>
          <w:color w:val="007788"/>
        </w:rPr>
        <w:t>rem</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$modal-dialog-margin-y-sm-up</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mf"/>
          <w:rFonts w:ascii="var(--bs-font-monospace)" w:hAnsi="var(--bs-font-monospace)"/>
          <w:color w:val="C24F19"/>
        </w:rPr>
        <w:t>.75</w:t>
      </w:r>
      <w:r>
        <w:rPr>
          <w:rStyle w:val="kt"/>
          <w:rFonts w:ascii="var(--bs-font-monospace)" w:hAnsi="var(--bs-font-monospace)"/>
          <w:color w:val="007788"/>
        </w:rPr>
        <w:t>rem</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$modal-title-line-height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$line-height-base</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$modal-content-color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$modal-content-bg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$white</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$modal-content-border-color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$black</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.2</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$modal-content-border-width</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$border-width</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$modal-content-border-radius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$border-radius-lg</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$modal-content-inner-border-radius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subtract</w:t>
      </w:r>
      <w:r>
        <w:rPr>
          <w:rStyle w:val="p"/>
          <w:rFonts w:ascii="var(--bs-font-monospace)" w:hAnsi="var(--bs-font-monospace)"/>
          <w:color w:val="212529"/>
        </w:rPr>
        <w:t>(</w:t>
      </w:r>
      <w:r>
        <w:rPr>
          <w:rStyle w:val="nv"/>
          <w:rFonts w:ascii="var(--bs-font-monospace)" w:hAnsi="var(--bs-font-monospace)"/>
          <w:color w:val="003333"/>
        </w:rPr>
        <w:t>$modal-content-border-radius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$modal-content-border-width</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$modal-content-box-shadow-xs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$box-shadow-sm</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$modal-content-box-shadow-sm-up</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$box-shadow</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$modal-backdrop-bg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$black</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$modal-backdrop-opacity</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$modal-header-border-color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$border-color</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$modal-footer-border-color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$modal-header-border-color</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$modal-header-border-width</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$modal-content-border-width</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$modal-footer-border-width</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$modal-header-border-width</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$modal-header-padding-y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$modal-inner-padding</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$modal-header-padding-x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$modal-inner-padding</w:t>
      </w:r>
      <w:r>
        <w:rPr>
          <w:rStyle w:val="p"/>
          <w:rFonts w:ascii="var(--bs-font-monospace)" w:hAnsi="var(--bs-font-monospace)"/>
          <w:color w:val="212529"/>
        </w:rPr>
        <w:t>;</w:t>
      </w:r>
    </w:p>
    <w:p w:rsidR="005D718D" w:rsidRDefault="005D718D" w:rsidP="005D718D">
      <w:pPr>
        <w:pStyle w:val="HTMLPreformatted"/>
        <w:rPr>
          <w:rStyle w:val="c1"/>
          <w:rFonts w:ascii="var(--bs-font-monospace)" w:hAnsi="var(--bs-font-monospace)"/>
          <w:color w:val="727272"/>
        </w:rPr>
      </w:pPr>
      <w:r>
        <w:rPr>
          <w:rStyle w:val="nv"/>
          <w:rFonts w:ascii="var(--bs-font-monospace)" w:hAnsi="var(--bs-font-monospace)"/>
          <w:color w:val="003333"/>
        </w:rPr>
        <w:t>$modal-header-padding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$modal-header-padding-y</w:t>
      </w:r>
      <w:r>
        <w:rPr>
          <w:rStyle w:val="HTMLCode"/>
          <w:rFonts w:ascii="var(--bs-font-monospace)" w:hAnsi="var(--bs-font-monospace)"/>
          <w:color w:val="212529"/>
        </w:rPr>
        <w:t xml:space="preserve"> </w:t>
      </w:r>
      <w:r>
        <w:rPr>
          <w:rStyle w:val="nv"/>
          <w:rFonts w:ascii="var(--bs-font-monospace)" w:hAnsi="var(--bs-font-monospace)"/>
          <w:color w:val="003333"/>
        </w:rPr>
        <w:t>$modal-header-padding-x</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Keep this for backwards compatibility</w:t>
      </w:r>
    </w:p>
    <w:p w:rsidR="005D718D" w:rsidRDefault="005D718D" w:rsidP="005D718D">
      <w:pPr>
        <w:pStyle w:val="HTMLPreformatted"/>
        <w:rPr>
          <w:rStyle w:val="HTMLCode"/>
          <w:rFonts w:ascii="var(--bs-font-monospace)" w:hAnsi="var(--bs-font-monospace)"/>
          <w:color w:val="212529"/>
        </w:rPr>
      </w:pP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$modal-sm</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300</w:t>
      </w:r>
      <w:r>
        <w:rPr>
          <w:rStyle w:val="kt"/>
          <w:rFonts w:ascii="var(--bs-font-monospace)" w:hAnsi="var(--bs-font-monospace)"/>
          <w:color w:val="007788"/>
        </w:rPr>
        <w:t>px</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$modal-md</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500</w:t>
      </w:r>
      <w:r>
        <w:rPr>
          <w:rStyle w:val="kt"/>
          <w:rFonts w:ascii="var(--bs-font-monospace)" w:hAnsi="var(--bs-font-monospace)"/>
          <w:color w:val="007788"/>
        </w:rPr>
        <w:t>px</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$modal-lg</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800</w:t>
      </w:r>
      <w:r>
        <w:rPr>
          <w:rStyle w:val="kt"/>
          <w:rFonts w:ascii="var(--bs-font-monospace)" w:hAnsi="var(--bs-font-monospace)"/>
          <w:color w:val="007788"/>
        </w:rPr>
        <w:t>px</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$modal-xl</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1140</w:t>
      </w:r>
      <w:r>
        <w:rPr>
          <w:rStyle w:val="kt"/>
          <w:rFonts w:ascii="var(--bs-font-monospace)" w:hAnsi="var(--bs-font-monospace)"/>
          <w:color w:val="007788"/>
        </w:rPr>
        <w:t>px</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$modal-fade-transform</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translate</w:t>
      </w:r>
      <w:r>
        <w:rPr>
          <w:rStyle w:val="p"/>
          <w:rFonts w:ascii="var(--bs-font-monospace)" w:hAnsi="var(--bs-font-monospace)"/>
          <w:color w:val="212529"/>
        </w:rPr>
        <w:t>(</w:t>
      </w:r>
      <w:r>
        <w:rPr>
          <w:rStyle w:val="mi"/>
          <w:rFonts w:ascii="var(--bs-font-monospace)" w:hAnsi="var(--bs-font-monospace)"/>
          <w:color w:val="C24F19"/>
        </w:rPr>
        <w:t>0</w:t>
      </w:r>
      <w:r>
        <w:rPr>
          <w:rStyle w:val="o"/>
          <w:rFonts w:ascii="var(--bs-font-monospace)" w:hAnsi="var(--bs-font-monospace)"/>
          <w:color w:val="555555"/>
        </w:rPr>
        <w:t>,</w:t>
      </w:r>
      <w:r>
        <w:rPr>
          <w:rStyle w:val="HTMLCode"/>
          <w:rFonts w:ascii="var(--bs-font-monospace)" w:hAnsi="var(--bs-font-monospace)"/>
          <w:color w:val="212529"/>
        </w:rPr>
        <w:t xml:space="preserve"> </w:t>
      </w:r>
      <w:r>
        <w:rPr>
          <w:rStyle w:val="o"/>
          <w:rFonts w:ascii="var(--bs-font-monospace)" w:hAnsi="var(--bs-font-monospace)"/>
          <w:color w:val="555555"/>
        </w:rPr>
        <w:t>-</w:t>
      </w:r>
      <w:r>
        <w:rPr>
          <w:rStyle w:val="mi"/>
          <w:rFonts w:ascii="var(--bs-font-monospace)" w:hAnsi="var(--bs-font-monospace)"/>
          <w:color w:val="C24F19"/>
        </w:rPr>
        <w:t>50</w:t>
      </w:r>
      <w:r>
        <w:rPr>
          <w:rStyle w:val="kt"/>
          <w:rFonts w:ascii="var(--bs-font-monospace)" w:hAnsi="var(--bs-font-monospace)"/>
          <w:color w:val="007788"/>
        </w:rPr>
        <w:t>px</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$modal-show-transform</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none</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$modal-transition</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transform</w:t>
      </w:r>
      <w:r>
        <w:rPr>
          <w:rStyle w:val="HTMLCode"/>
          <w:rFonts w:ascii="var(--bs-font-monospace)" w:hAnsi="var(--bs-font-monospace)"/>
          <w:color w:val="212529"/>
        </w:rPr>
        <w:t xml:space="preserve"> </w:t>
      </w:r>
      <w:r>
        <w:rPr>
          <w:rStyle w:val="mf"/>
          <w:rFonts w:ascii="var(--bs-font-monospace)" w:hAnsi="var(--bs-font-monospace)"/>
          <w:color w:val="C24F19"/>
        </w:rPr>
        <w:t>.3</w:t>
      </w:r>
      <w:r>
        <w:rPr>
          <w:rStyle w:val="kt"/>
          <w:rFonts w:ascii="var(--bs-font-monospace)" w:hAnsi="var(--bs-font-monospace)"/>
          <w:color w:val="007788"/>
        </w:rPr>
        <w:t>s</w:t>
      </w:r>
      <w:r>
        <w:rPr>
          <w:rStyle w:val="HTMLCode"/>
          <w:rFonts w:ascii="var(--bs-font-monospace)" w:hAnsi="var(--bs-font-monospace)"/>
          <w:color w:val="212529"/>
        </w:rPr>
        <w:t xml:space="preserve"> </w:t>
      </w:r>
      <w:r>
        <w:rPr>
          <w:rStyle w:val="ni"/>
          <w:rFonts w:ascii="var(--bs-font-monospace)" w:hAnsi="var(--bs-font-monospace)"/>
          <w:color w:val="727272"/>
        </w:rPr>
        <w:t>ease-out</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nv"/>
          <w:rFonts w:ascii="var(--bs-font-monospace)" w:hAnsi="var(--bs-font-monospace)"/>
          <w:color w:val="003333"/>
        </w:rPr>
        <w:t>$modal-scale-transform</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scale</w:t>
      </w:r>
      <w:r>
        <w:rPr>
          <w:rStyle w:val="p"/>
          <w:rFonts w:ascii="var(--bs-font-monospace)" w:hAnsi="var(--bs-font-monospace)"/>
          <w:color w:val="212529"/>
        </w:rPr>
        <w:t>(</w:t>
      </w:r>
      <w:r>
        <w:rPr>
          <w:rStyle w:val="mi"/>
          <w:rFonts w:ascii="var(--bs-font-monospace)" w:hAnsi="var(--bs-font-monospace)"/>
          <w:color w:val="C24F19"/>
        </w:rPr>
        <w:t>1</w:t>
      </w:r>
      <w:r>
        <w:rPr>
          <w:rStyle w:val="mf"/>
          <w:rFonts w:ascii="var(--bs-font-monospace)" w:hAnsi="var(--bs-font-monospace)"/>
          <w:color w:val="C24F19"/>
        </w:rPr>
        <w:t>.02</w:t>
      </w:r>
      <w:r>
        <w:rPr>
          <w:rStyle w:val="p"/>
          <w:rFonts w:ascii="var(--bs-font-monospace)" w:hAnsi="var(--bs-font-monospace)"/>
          <w:color w:val="212529"/>
        </w:rPr>
        <w:t>);</w:t>
      </w:r>
    </w:p>
    <w:p w:rsidR="005D718D" w:rsidRDefault="005D718D" w:rsidP="005D718D">
      <w:pPr>
        <w:pStyle w:val="Heading3"/>
        <w:shd w:val="clear" w:color="auto" w:fill="FFFFFF"/>
        <w:rPr>
          <w:rFonts w:ascii="Segoe UI" w:hAnsi="Segoe UI" w:cs="Segoe UI"/>
          <w:b w:val="0"/>
          <w:bCs w:val="0"/>
          <w:color w:val="212529"/>
        </w:rPr>
      </w:pPr>
      <w:bookmarkStart w:id="324" w:name="_Toc144064881"/>
      <w:r>
        <w:rPr>
          <w:rFonts w:ascii="Segoe UI" w:hAnsi="Segoe UI" w:cs="Segoe UI"/>
          <w:b w:val="0"/>
          <w:bCs w:val="0"/>
          <w:color w:val="212529"/>
        </w:rPr>
        <w:t>Loop</w:t>
      </w:r>
      <w:bookmarkEnd w:id="324"/>
    </w:p>
    <w:p w:rsidR="005D718D" w:rsidRDefault="005D718D" w:rsidP="005D718D">
      <w:pPr>
        <w:pStyle w:val="NormalWeb"/>
        <w:shd w:val="clear" w:color="auto" w:fill="FFFFFF"/>
        <w:spacing w:before="0" w:beforeAutospacing="0"/>
        <w:rPr>
          <w:rFonts w:ascii="Segoe UI" w:hAnsi="Segoe UI" w:cs="Segoe UI"/>
          <w:color w:val="212529"/>
        </w:rPr>
      </w:pPr>
      <w:hyperlink r:id="rId322" w:anchor="fullscreen-modal" w:history="1">
        <w:r>
          <w:rPr>
            <w:rStyle w:val="Hyperlink"/>
            <w:rFonts w:ascii="Segoe UI" w:hAnsi="Segoe UI" w:cs="Segoe UI"/>
            <w:color w:val="0D6EFD"/>
          </w:rPr>
          <w:t>Responsive fullscreen modals</w:t>
        </w:r>
      </w:hyperlink>
      <w:r>
        <w:rPr>
          <w:rFonts w:ascii="Segoe UI" w:hAnsi="Segoe UI" w:cs="Segoe UI"/>
          <w:color w:val="212529"/>
        </w:rPr>
        <w:t> are generated via the </w:t>
      </w:r>
      <w:r>
        <w:rPr>
          <w:rStyle w:val="HTMLCode"/>
          <w:rFonts w:ascii="var(--bs-font-monospace)" w:hAnsi="var(--bs-font-monospace)"/>
          <w:color w:val="D63384"/>
          <w:sz w:val="21"/>
          <w:szCs w:val="21"/>
        </w:rPr>
        <w:t>$breakpoints</w:t>
      </w:r>
      <w:r>
        <w:rPr>
          <w:rFonts w:ascii="Segoe UI" w:hAnsi="Segoe UI" w:cs="Segoe UI"/>
          <w:color w:val="212529"/>
        </w:rPr>
        <w:t> map and a loop in </w:t>
      </w:r>
      <w:r>
        <w:rPr>
          <w:rStyle w:val="HTMLCode"/>
          <w:rFonts w:ascii="var(--bs-font-monospace)" w:hAnsi="var(--bs-font-monospace)"/>
          <w:color w:val="D63384"/>
          <w:sz w:val="21"/>
          <w:szCs w:val="21"/>
        </w:rPr>
        <w:t>scss/_modal.scss</w:t>
      </w:r>
      <w:r>
        <w:rPr>
          <w:rFonts w:ascii="Segoe UI" w:hAnsi="Segoe UI" w:cs="Segoe UI"/>
          <w:color w:val="212529"/>
        </w:rPr>
        <w:t>.</w:t>
      </w:r>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k"/>
          <w:rFonts w:ascii="var(--bs-font-monospace)" w:hAnsi="var(--bs-font-monospace)"/>
          <w:color w:val="006699"/>
        </w:rPr>
        <w:t>@each</w:t>
      </w:r>
      <w:r>
        <w:rPr>
          <w:rStyle w:val="HTMLCode"/>
          <w:rFonts w:ascii="var(--bs-font-monospace)" w:hAnsi="var(--bs-font-monospace)"/>
          <w:color w:val="212529"/>
        </w:rPr>
        <w:t xml:space="preserve"> </w:t>
      </w:r>
      <w:r>
        <w:rPr>
          <w:rStyle w:val="nv"/>
          <w:rFonts w:ascii="var(--bs-font-monospace)" w:hAnsi="var(--bs-font-monospace)"/>
          <w:color w:val="003333"/>
        </w:rPr>
        <w:t>$breakpoint</w:t>
      </w:r>
      <w:r>
        <w:rPr>
          <w:rStyle w:val="HTMLCode"/>
          <w:rFonts w:ascii="var(--bs-font-monospace)" w:hAnsi="var(--bs-font-monospace)"/>
          <w:color w:val="212529"/>
        </w:rPr>
        <w:t xml:space="preserve"> </w:t>
      </w:r>
      <w:r>
        <w:rPr>
          <w:rStyle w:val="ow"/>
          <w:rFonts w:ascii="var(--bs-font-monospace)" w:hAnsi="var(--bs-font-monospace)"/>
          <w:color w:val="000000"/>
        </w:rPr>
        <w:t>in</w:t>
      </w:r>
      <w:r>
        <w:rPr>
          <w:rStyle w:val="HTMLCode"/>
          <w:rFonts w:ascii="var(--bs-font-monospace)" w:hAnsi="var(--bs-font-monospace)"/>
          <w:color w:val="212529"/>
        </w:rPr>
        <w:t xml:space="preserve"> </w:t>
      </w:r>
      <w:r>
        <w:rPr>
          <w:rStyle w:val="nf"/>
          <w:rFonts w:ascii="var(--bs-font-monospace)" w:hAnsi="var(--bs-font-monospace)"/>
          <w:color w:val="B715F4"/>
        </w:rPr>
        <w:t>map-keys</w:t>
      </w:r>
      <w:r>
        <w:rPr>
          <w:rStyle w:val="p"/>
          <w:rFonts w:ascii="var(--bs-font-monospace)" w:hAnsi="var(--bs-font-monospace)"/>
          <w:color w:val="212529"/>
        </w:rPr>
        <w:t>(</w:t>
      </w:r>
      <w:r>
        <w:rPr>
          <w:rStyle w:val="nv"/>
          <w:rFonts w:ascii="var(--bs-font-monospace)" w:hAnsi="var(--bs-font-monospace)"/>
          <w:color w:val="003333"/>
        </w:rPr>
        <w:t>$grid-breakpoints</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$infix</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breakpoint-infix</w:t>
      </w:r>
      <w:r>
        <w:rPr>
          <w:rStyle w:val="p"/>
          <w:rFonts w:ascii="var(--bs-font-monospace)" w:hAnsi="var(--bs-font-monospace)"/>
          <w:color w:val="212529"/>
        </w:rPr>
        <w:t>(</w:t>
      </w:r>
      <w:r>
        <w:rPr>
          <w:rStyle w:val="nv"/>
          <w:rFonts w:ascii="var(--bs-font-monospace)" w:hAnsi="var(--bs-font-monospace)"/>
          <w:color w:val="003333"/>
        </w:rPr>
        <w:t>$breakpoint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$grid-breakpoints</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$postfix</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if</w:t>
      </w:r>
      <w:r>
        <w:rPr>
          <w:rStyle w:val="p"/>
          <w:rFonts w:ascii="var(--bs-font-monospace)" w:hAnsi="var(--bs-font-monospace)"/>
          <w:color w:val="212529"/>
        </w:rPr>
        <w:t>(</w:t>
      </w:r>
      <w:r>
        <w:rPr>
          <w:rStyle w:val="nv"/>
          <w:rFonts w:ascii="var(--bs-font-monospace)" w:hAnsi="var(--bs-font-monospace)"/>
          <w:color w:val="003333"/>
        </w:rPr>
        <w:t>$infix</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s2"/>
          <w:rFonts w:ascii="var(--bs-font-monospace)" w:hAnsi="var(--bs-font-monospace)"/>
          <w:color w:val="CC3300"/>
        </w:rPr>
        <w: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$infix</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s2"/>
          <w:rFonts w:ascii="var(--bs-font-monospace)" w:hAnsi="var(--bs-font-monospace)"/>
          <w:color w:val="CC3300"/>
        </w:rPr>
        <w:t>"-down"</w:t>
      </w:r>
      <w:r>
        <w:rPr>
          <w:rStyle w:val="o"/>
          <w:rFonts w:ascii="var(--bs-font-monospace)" w:hAnsi="var(--bs-font-monospace)"/>
          <w:color w:val="555555"/>
        </w:rPr>
        <w:t>,</w:t>
      </w:r>
      <w:r>
        <w:rPr>
          <w:rStyle w:val="HTMLCode"/>
          <w:rFonts w:ascii="var(--bs-font-monospace)" w:hAnsi="var(--bs-font-monospace)"/>
          <w:color w:val="212529"/>
        </w:rPr>
        <w:t xml:space="preserve"> </w:t>
      </w:r>
      <w:r>
        <w:rPr>
          <w:rStyle w:val="s2"/>
          <w:rFonts w:ascii="var(--bs-font-monospace)" w:hAnsi="var(--bs-font-monospace)"/>
          <w:color w:val="CC3300"/>
        </w:rPr>
        <w:t>""</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media-breakpoint-down</w:t>
      </w:r>
      <w:r>
        <w:rPr>
          <w:rStyle w:val="p"/>
          <w:rFonts w:ascii="var(--bs-font-monospace)" w:hAnsi="var(--bs-font-monospace)"/>
          <w:color w:val="212529"/>
        </w:rPr>
        <w:t>(</w:t>
      </w:r>
      <w:r>
        <w:rPr>
          <w:rStyle w:val="nv"/>
          <w:rFonts w:ascii="var(--bs-font-monospace)" w:hAnsi="var(--bs-font-monospace)"/>
          <w:color w:val="003333"/>
        </w:rPr>
        <w:t>$breakpoint</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.modal-fullscreen</w:t>
      </w:r>
      <w:r>
        <w:rPr>
          <w:rStyle w:val="si"/>
          <w:rFonts w:ascii="var(--bs-font-monospace)" w:hAnsi="var(--bs-font-monospace)"/>
          <w:color w:val="AA0000"/>
        </w:rPr>
        <w:t>#{</w:t>
      </w:r>
      <w:r>
        <w:rPr>
          <w:rStyle w:val="nv"/>
          <w:rFonts w:ascii="var(--bs-font-monospace)" w:hAnsi="var(--bs-font-monospace)"/>
          <w:color w:val="003333"/>
        </w:rPr>
        <w:t>$postfix</w:t>
      </w:r>
      <w:r>
        <w:rPr>
          <w:rStyle w:val="si"/>
          <w:rFonts w:ascii="var(--bs-font-monospace)" w:hAnsi="var(--bs-font-monospace)"/>
          <w:color w:val="AA0000"/>
        </w:rPr>
        <w:t>}</w:t>
      </w:r>
      <w:r>
        <w:rPr>
          <w:rStyle w:val="HTMLCode"/>
          <w:rFonts w:ascii="var(--bs-font-monospace)" w:hAnsi="var(--bs-font-monospace)"/>
          <w:color w:val="212529"/>
        </w:rPr>
        <w:t xml:space="preserve"> </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width</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100</w:t>
      </w:r>
      <w:r>
        <w:rPr>
          <w:rStyle w:val="kt"/>
          <w:rFonts w:ascii="var(--bs-font-monospace)" w:hAnsi="var(--bs-font-monospace)"/>
          <w:color w:val="007788"/>
        </w:rPr>
        <w:t>vw</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max-width</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none</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height</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100</w:t>
      </w:r>
      <w:r>
        <w:rPr>
          <w:rStyle w:val="kt"/>
          <w:rFonts w:ascii="var(--bs-font-monospace)" w:hAnsi="var(--bs-font-monospace)"/>
          <w:color w:val="007788"/>
        </w:rPr>
        <w:t>%</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margin</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.modal-content</w:t>
      </w:r>
      <w:r>
        <w:rPr>
          <w:rStyle w:val="HTMLCode"/>
          <w:rFonts w:ascii="var(--bs-font-monospace)" w:hAnsi="var(--bs-font-monospace)"/>
          <w:color w:val="212529"/>
        </w:rPr>
        <w:t xml:space="preserve"> </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height</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100</w:t>
      </w:r>
      <w:r>
        <w:rPr>
          <w:rStyle w:val="kt"/>
          <w:rFonts w:ascii="var(--bs-font-monospace)" w:hAnsi="var(--bs-font-monospace)"/>
          <w:color w:val="007788"/>
        </w:rPr>
        <w:t>%</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border</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border-radius</w:t>
      </w:r>
      <w:r>
        <w:rPr>
          <w:rStyle w:val="p"/>
          <w:rFonts w:ascii="var(--bs-font-monospace)" w:hAnsi="var(--bs-font-monospace)"/>
          <w:color w:val="212529"/>
        </w:rPr>
        <w:t>(</w:t>
      </w:r>
      <w:r>
        <w:rPr>
          <w:rStyle w:val="mi"/>
          <w:rFonts w:ascii="var(--bs-font-monospace)" w:hAnsi="var(--bs-font-monospace)"/>
          <w:color w:val="C24F19"/>
        </w:rPr>
        <w:t>0</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.modal-header</w:t>
      </w:r>
      <w:r>
        <w:rPr>
          <w:rStyle w:val="HTMLCode"/>
          <w:rFonts w:ascii="var(--bs-font-monospace)" w:hAnsi="var(--bs-font-monospace)"/>
          <w:color w:val="212529"/>
        </w:rPr>
        <w:t xml:space="preserve"> </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border-radius</w:t>
      </w:r>
      <w:r>
        <w:rPr>
          <w:rStyle w:val="p"/>
          <w:rFonts w:ascii="var(--bs-font-monospace)" w:hAnsi="var(--bs-font-monospace)"/>
          <w:color w:val="212529"/>
        </w:rPr>
        <w:t>(</w:t>
      </w:r>
      <w:r>
        <w:rPr>
          <w:rStyle w:val="mi"/>
          <w:rFonts w:ascii="var(--bs-font-monospace)" w:hAnsi="var(--bs-font-monospace)"/>
          <w:color w:val="C24F19"/>
        </w:rPr>
        <w:t>0</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.modal-body</w:t>
      </w:r>
      <w:r>
        <w:rPr>
          <w:rStyle w:val="HTMLCode"/>
          <w:rFonts w:ascii="var(--bs-font-monospace)" w:hAnsi="var(--bs-font-monospace)"/>
          <w:color w:val="212529"/>
        </w:rPr>
        <w:t xml:space="preserve"> </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overflow-y</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auto</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.modal-footer</w:t>
      </w:r>
      <w:r>
        <w:rPr>
          <w:rStyle w:val="HTMLCode"/>
          <w:rFonts w:ascii="var(--bs-font-monospace)" w:hAnsi="var(--bs-font-monospace)"/>
          <w:color w:val="212529"/>
        </w:rPr>
        <w:t xml:space="preserve"> </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border-radius</w:t>
      </w:r>
      <w:r>
        <w:rPr>
          <w:rStyle w:val="p"/>
          <w:rFonts w:ascii="var(--bs-font-monospace)" w:hAnsi="var(--bs-font-monospace)"/>
          <w:color w:val="212529"/>
        </w:rPr>
        <w:t>(</w:t>
      </w:r>
      <w:r>
        <w:rPr>
          <w:rStyle w:val="mi"/>
          <w:rFonts w:ascii="var(--bs-font-monospace)" w:hAnsi="var(--bs-font-monospace)"/>
          <w:color w:val="C24F19"/>
        </w:rPr>
        <w:t>0</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w:t>
      </w:r>
    </w:p>
    <w:p w:rsidR="005D718D" w:rsidRDefault="005D718D" w:rsidP="005D718D">
      <w:pPr>
        <w:pStyle w:val="Heading2"/>
        <w:shd w:val="clear" w:color="auto" w:fill="FFFFFF"/>
        <w:rPr>
          <w:rFonts w:ascii="Segoe UI" w:hAnsi="Segoe UI" w:cs="Segoe UI"/>
          <w:b w:val="0"/>
          <w:bCs w:val="0"/>
          <w:color w:val="212529"/>
        </w:rPr>
      </w:pPr>
      <w:bookmarkStart w:id="325" w:name="_Toc144064882"/>
      <w:r>
        <w:rPr>
          <w:rFonts w:ascii="Segoe UI" w:hAnsi="Segoe UI" w:cs="Segoe UI"/>
          <w:b w:val="0"/>
          <w:bCs w:val="0"/>
          <w:color w:val="212529"/>
        </w:rPr>
        <w:t>Usage</w:t>
      </w:r>
      <w:bookmarkEnd w:id="325"/>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The modal plugin toggles your hidden content on demand, via data attributes or JavaScript. It also overrides default scrolling behavior and generates a </w:t>
      </w:r>
      <w:r>
        <w:rPr>
          <w:rStyle w:val="HTMLCode"/>
          <w:rFonts w:ascii="var(--bs-font-monospace)" w:hAnsi="var(--bs-font-monospace)"/>
          <w:color w:val="D63384"/>
          <w:sz w:val="21"/>
          <w:szCs w:val="21"/>
        </w:rPr>
        <w:t>.modal-backdrop</w:t>
      </w:r>
      <w:r>
        <w:rPr>
          <w:rFonts w:ascii="Segoe UI" w:hAnsi="Segoe UI" w:cs="Segoe UI"/>
          <w:color w:val="212529"/>
        </w:rPr>
        <w:t> to provide a click area for dismissing shown modals when clicking outside the modal.</w:t>
      </w:r>
    </w:p>
    <w:p w:rsidR="005D718D" w:rsidRDefault="005D718D" w:rsidP="005D718D">
      <w:pPr>
        <w:pStyle w:val="Heading3"/>
        <w:shd w:val="clear" w:color="auto" w:fill="FFFFFF"/>
        <w:rPr>
          <w:rFonts w:ascii="Segoe UI" w:hAnsi="Segoe UI" w:cs="Segoe UI"/>
          <w:b w:val="0"/>
          <w:bCs w:val="0"/>
          <w:color w:val="212529"/>
        </w:rPr>
      </w:pPr>
      <w:bookmarkStart w:id="326" w:name="_Toc144064883"/>
      <w:r>
        <w:rPr>
          <w:rFonts w:ascii="Segoe UI" w:hAnsi="Segoe UI" w:cs="Segoe UI"/>
          <w:b w:val="0"/>
          <w:bCs w:val="0"/>
          <w:color w:val="212529"/>
        </w:rPr>
        <w:t>Via data attributes</w:t>
      </w:r>
      <w:bookmarkEnd w:id="326"/>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Activate a modal without writing JavaScript. Set </w:t>
      </w:r>
      <w:r>
        <w:rPr>
          <w:rStyle w:val="HTMLCode"/>
          <w:rFonts w:ascii="var(--bs-font-monospace)" w:hAnsi="var(--bs-font-monospace)"/>
          <w:color w:val="D63384"/>
          <w:sz w:val="21"/>
          <w:szCs w:val="21"/>
        </w:rPr>
        <w:t>data-bs-toggle="modal"</w:t>
      </w:r>
      <w:r>
        <w:rPr>
          <w:rFonts w:ascii="Segoe UI" w:hAnsi="Segoe UI" w:cs="Segoe UI"/>
          <w:color w:val="212529"/>
        </w:rPr>
        <w:t> on a controller element, like a button, along with a </w:t>
      </w:r>
      <w:r>
        <w:rPr>
          <w:rStyle w:val="HTMLCode"/>
          <w:rFonts w:ascii="var(--bs-font-monospace)" w:hAnsi="var(--bs-font-monospace)"/>
          <w:color w:val="D63384"/>
          <w:sz w:val="21"/>
          <w:szCs w:val="21"/>
        </w:rPr>
        <w:t>data-bs-target="#foo"</w:t>
      </w:r>
      <w:r>
        <w:rPr>
          <w:rFonts w:ascii="Segoe UI" w:hAnsi="Segoe UI" w:cs="Segoe UI"/>
          <w:color w:val="212529"/>
        </w:rPr>
        <w:t> or </w:t>
      </w:r>
      <w:r>
        <w:rPr>
          <w:rStyle w:val="HTMLCode"/>
          <w:rFonts w:ascii="var(--bs-font-monospace)" w:hAnsi="var(--bs-font-monospace)"/>
          <w:color w:val="D63384"/>
          <w:sz w:val="21"/>
          <w:szCs w:val="21"/>
        </w:rPr>
        <w:t>href="#foo"</w:t>
      </w:r>
      <w:r>
        <w:rPr>
          <w:rFonts w:ascii="Segoe UI" w:hAnsi="Segoe UI" w:cs="Segoe UI"/>
          <w:color w:val="212529"/>
        </w:rPr>
        <w:t> to target a specific modal to toggle.</w:t>
      </w:r>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"modal"</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"#myModal"</w:t>
      </w:r>
      <w:r>
        <w:rPr>
          <w:rStyle w:val="p"/>
          <w:rFonts w:ascii="var(--bs-font-monospace)" w:hAnsi="var(--bs-font-monospace)"/>
          <w:color w:val="212529"/>
        </w:rPr>
        <w:t>&gt;</w:t>
      </w:r>
      <w:r>
        <w:rPr>
          <w:rStyle w:val="HTMLCode"/>
          <w:rFonts w:ascii="var(--bs-font-monospace)" w:hAnsi="var(--bs-font-monospace)"/>
          <w:color w:val="212529"/>
        </w:rPr>
        <w:t>Launch modal</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5D718D" w:rsidRDefault="005D718D" w:rsidP="005D718D">
      <w:pPr>
        <w:pStyle w:val="Heading3"/>
        <w:shd w:val="clear" w:color="auto" w:fill="FFFFFF"/>
        <w:rPr>
          <w:rFonts w:ascii="Segoe UI" w:hAnsi="Segoe UI" w:cs="Segoe UI"/>
          <w:b w:val="0"/>
          <w:bCs w:val="0"/>
          <w:color w:val="212529"/>
        </w:rPr>
      </w:pPr>
      <w:bookmarkStart w:id="327" w:name="_Toc144064884"/>
      <w:r>
        <w:rPr>
          <w:rFonts w:ascii="Segoe UI" w:hAnsi="Segoe UI" w:cs="Segoe UI"/>
          <w:b w:val="0"/>
          <w:bCs w:val="0"/>
          <w:color w:val="212529"/>
        </w:rPr>
        <w:t>Via JavaScript</w:t>
      </w:r>
      <w:bookmarkEnd w:id="327"/>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Create a modal with a single line of JavaScript:</w:t>
      </w:r>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myModal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Modal</w:t>
      </w:r>
      <w:r>
        <w:rPr>
          <w:rStyle w:val="p"/>
          <w:rFonts w:ascii="var(--bs-font-monospace)" w:hAnsi="var(--bs-font-monospace)"/>
          <w:color w:val="212529"/>
        </w:rPr>
        <w:t>(</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'myModal'</w:t>
      </w:r>
      <w:r>
        <w:rPr>
          <w:rStyle w:val="p"/>
          <w:rFonts w:ascii="var(--bs-font-monospace)" w:hAnsi="var(--bs-font-monospace)"/>
          <w:color w:val="212529"/>
        </w:rPr>
        <w:t>),</w:t>
      </w:r>
      <w:r>
        <w:rPr>
          <w:rStyle w:val="HTMLCode"/>
          <w:rFonts w:ascii="var(--bs-font-monospace)" w:hAnsi="var(--bs-font-monospace)"/>
          <w:color w:val="212529"/>
        </w:rPr>
        <w:t xml:space="preserve"> </w:t>
      </w:r>
      <w:r>
        <w:rPr>
          <w:rStyle w:val="nx"/>
          <w:rFonts w:ascii="var(--bs-font-monospace)" w:hAnsi="var(--bs-font-monospace)"/>
          <w:color w:val="212529"/>
        </w:rPr>
        <w:t>options</w:t>
      </w:r>
      <w:r>
        <w:rPr>
          <w:rStyle w:val="p"/>
          <w:rFonts w:ascii="var(--bs-font-monospace)" w:hAnsi="var(--bs-font-monospace)"/>
          <w:color w:val="212529"/>
        </w:rPr>
        <w:t>)</w:t>
      </w:r>
    </w:p>
    <w:p w:rsidR="005D718D" w:rsidRDefault="005D718D" w:rsidP="005D718D">
      <w:pPr>
        <w:pStyle w:val="Heading3"/>
        <w:shd w:val="clear" w:color="auto" w:fill="FFFFFF"/>
        <w:rPr>
          <w:rFonts w:ascii="Segoe UI" w:hAnsi="Segoe UI" w:cs="Segoe UI"/>
          <w:b w:val="0"/>
          <w:bCs w:val="0"/>
          <w:color w:val="212529"/>
        </w:rPr>
      </w:pPr>
      <w:bookmarkStart w:id="328" w:name="_Toc144064885"/>
      <w:r>
        <w:rPr>
          <w:rFonts w:ascii="Segoe UI" w:hAnsi="Segoe UI" w:cs="Segoe UI"/>
          <w:b w:val="0"/>
          <w:bCs w:val="0"/>
          <w:color w:val="212529"/>
        </w:rPr>
        <w:t>Options</w:t>
      </w:r>
      <w:bookmarkEnd w:id="328"/>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Options can be passed via data attributes or JavaScript. For data attributes, append the option name to </w:t>
      </w:r>
      <w:r>
        <w:rPr>
          <w:rStyle w:val="HTMLCode"/>
          <w:rFonts w:ascii="var(--bs-font-monospace)" w:hAnsi="var(--bs-font-monospace)"/>
          <w:color w:val="D63384"/>
          <w:sz w:val="21"/>
          <w:szCs w:val="21"/>
        </w:rPr>
        <w:t>data-bs-</w:t>
      </w:r>
      <w:r>
        <w:rPr>
          <w:rFonts w:ascii="Segoe UI" w:hAnsi="Segoe UI" w:cs="Segoe UI"/>
          <w:color w:val="212529"/>
        </w:rPr>
        <w:t>, as in </w:t>
      </w:r>
      <w:r>
        <w:rPr>
          <w:rStyle w:val="HTMLCode"/>
          <w:rFonts w:ascii="var(--bs-font-monospace)" w:hAnsi="var(--bs-font-monospace)"/>
          <w:color w:val="D63384"/>
          <w:sz w:val="21"/>
          <w:szCs w:val="21"/>
        </w:rPr>
        <w:t>data-bs-backdrop=""</w:t>
      </w:r>
      <w:r>
        <w:rPr>
          <w:rFonts w:ascii="Segoe UI" w:hAnsi="Segoe UI" w:cs="Segoe UI"/>
          <w:color w:val="212529"/>
        </w:rPr>
        <w:t>.</w:t>
      </w:r>
    </w:p>
    <w:tbl>
      <w:tblPr>
        <w:tblW w:w="9761" w:type="dxa"/>
        <w:tblCellMar>
          <w:top w:w="15" w:type="dxa"/>
          <w:left w:w="15" w:type="dxa"/>
          <w:bottom w:w="15" w:type="dxa"/>
          <w:right w:w="15" w:type="dxa"/>
        </w:tblCellMar>
        <w:tblLook w:val="04A0" w:firstRow="1" w:lastRow="0" w:firstColumn="1" w:lastColumn="0" w:noHBand="0" w:noVBand="1"/>
      </w:tblPr>
      <w:tblGrid>
        <w:gridCol w:w="1213"/>
        <w:gridCol w:w="2474"/>
        <w:gridCol w:w="707"/>
        <w:gridCol w:w="5367"/>
      </w:tblGrid>
      <w:tr w:rsidR="005D718D" w:rsidTr="000A2C68">
        <w:trPr>
          <w:trHeight w:val="408"/>
          <w:tblHeader/>
        </w:trPr>
        <w:tc>
          <w:tcPr>
            <w:tcW w:w="1213" w:type="dxa"/>
            <w:tcBorders>
              <w:top w:val="single" w:sz="2" w:space="0" w:color="auto"/>
              <w:left w:val="single" w:sz="2" w:space="0" w:color="auto"/>
              <w:right w:val="single" w:sz="2" w:space="0" w:color="auto"/>
            </w:tcBorders>
            <w:vAlign w:val="center"/>
            <w:hideMark/>
          </w:tcPr>
          <w:p w:rsidR="005D718D" w:rsidRDefault="005D718D">
            <w:pPr>
              <w:jc w:val="center"/>
              <w:rPr>
                <w:rFonts w:ascii="Times New Roman" w:hAnsi="Times New Roman" w:cs="Times New Roman"/>
                <w:b/>
                <w:bCs/>
                <w:color w:val="212529"/>
              </w:rPr>
            </w:pPr>
            <w:r>
              <w:rPr>
                <w:b/>
                <w:bCs/>
                <w:color w:val="212529"/>
              </w:rPr>
              <w:t>Name</w:t>
            </w:r>
          </w:p>
        </w:tc>
        <w:tc>
          <w:tcPr>
            <w:tcW w:w="2000" w:type="dxa"/>
            <w:tcBorders>
              <w:top w:val="single" w:sz="2" w:space="0" w:color="auto"/>
              <w:left w:val="single" w:sz="2" w:space="0" w:color="auto"/>
              <w:right w:val="single" w:sz="2" w:space="0" w:color="auto"/>
            </w:tcBorders>
            <w:vAlign w:val="center"/>
            <w:hideMark/>
          </w:tcPr>
          <w:p w:rsidR="005D718D" w:rsidRDefault="005D718D">
            <w:pPr>
              <w:jc w:val="center"/>
              <w:rPr>
                <w:b/>
                <w:bCs/>
                <w:color w:val="212529"/>
              </w:rPr>
            </w:pPr>
            <w:r>
              <w:rPr>
                <w:b/>
                <w:bCs/>
                <w:color w:val="212529"/>
              </w:rPr>
              <w:t>Type</w:t>
            </w:r>
          </w:p>
        </w:tc>
        <w:tc>
          <w:tcPr>
            <w:tcW w:w="606" w:type="dxa"/>
            <w:tcBorders>
              <w:top w:val="single" w:sz="2" w:space="0" w:color="auto"/>
              <w:left w:val="single" w:sz="2" w:space="0" w:color="auto"/>
              <w:right w:val="single" w:sz="2" w:space="0" w:color="auto"/>
            </w:tcBorders>
            <w:vAlign w:val="center"/>
            <w:hideMark/>
          </w:tcPr>
          <w:p w:rsidR="005D718D" w:rsidRDefault="005D718D">
            <w:pPr>
              <w:jc w:val="center"/>
              <w:rPr>
                <w:b/>
                <w:bCs/>
                <w:color w:val="212529"/>
              </w:rPr>
            </w:pPr>
            <w:r>
              <w:rPr>
                <w:b/>
                <w:bCs/>
                <w:color w:val="212529"/>
              </w:rPr>
              <w:t>Default</w:t>
            </w:r>
          </w:p>
        </w:tc>
        <w:tc>
          <w:tcPr>
            <w:tcW w:w="0" w:type="auto"/>
            <w:tcBorders>
              <w:top w:val="single" w:sz="2" w:space="0" w:color="auto"/>
              <w:left w:val="single" w:sz="2" w:space="0" w:color="auto"/>
              <w:right w:val="single" w:sz="2" w:space="0" w:color="auto"/>
            </w:tcBorders>
            <w:vAlign w:val="center"/>
            <w:hideMark/>
          </w:tcPr>
          <w:p w:rsidR="005D718D" w:rsidRDefault="005D718D">
            <w:pPr>
              <w:jc w:val="center"/>
              <w:rPr>
                <w:b/>
                <w:bCs/>
                <w:color w:val="212529"/>
              </w:rPr>
            </w:pPr>
            <w:r>
              <w:rPr>
                <w:b/>
                <w:bCs/>
                <w:color w:val="212529"/>
              </w:rPr>
              <w:t>Description</w:t>
            </w:r>
          </w:p>
        </w:tc>
      </w:tr>
      <w:tr w:rsidR="005D718D" w:rsidTr="000A2C68">
        <w:trPr>
          <w:trHeight w:val="690"/>
        </w:trPr>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backdrop</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color w:val="212529"/>
              </w:rPr>
              <w:t>boolean or the string </w:t>
            </w:r>
            <w:r>
              <w:rPr>
                <w:rStyle w:val="HTMLCode"/>
                <w:rFonts w:ascii="var(--bs-font-monospace)" w:eastAsiaTheme="minorHAnsi" w:hAnsi="var(--bs-font-monospace)"/>
                <w:color w:val="D63384"/>
                <w:sz w:val="21"/>
                <w:szCs w:val="21"/>
              </w:rPr>
              <w:t>'static'</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true</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color w:val="212529"/>
              </w:rPr>
              <w:t>Includes a modal-backdrop element. Alternatively, specify </w:t>
            </w:r>
            <w:r>
              <w:rPr>
                <w:rStyle w:val="HTMLCode"/>
                <w:rFonts w:ascii="var(--bs-font-monospace)" w:eastAsiaTheme="minorHAnsi" w:hAnsi="var(--bs-font-monospace)"/>
                <w:color w:val="D63384"/>
                <w:sz w:val="21"/>
                <w:szCs w:val="21"/>
              </w:rPr>
              <w:t>static</w:t>
            </w:r>
            <w:r>
              <w:rPr>
                <w:color w:val="212529"/>
              </w:rPr>
              <w:t> for a backdrop which doesn't close the modal on click.</w:t>
            </w:r>
          </w:p>
        </w:tc>
      </w:tr>
      <w:tr w:rsidR="005D718D" w:rsidTr="000A2C68">
        <w:trPr>
          <w:trHeight w:val="408"/>
        </w:trPr>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keyboard</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color w:val="212529"/>
              </w:rPr>
              <w:t>boolean</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true</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color w:val="212529"/>
              </w:rPr>
              <w:t>Closes the modal when escape key is pressed</w:t>
            </w:r>
          </w:p>
        </w:tc>
      </w:tr>
      <w:tr w:rsidR="005D718D" w:rsidTr="000A2C68">
        <w:trPr>
          <w:trHeight w:val="422"/>
        </w:trPr>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focus</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color w:val="212529"/>
              </w:rPr>
              <w:t>boolean</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true</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color w:val="212529"/>
              </w:rPr>
              <w:t>Puts the focus on the modal when initialized.</w:t>
            </w:r>
          </w:p>
        </w:tc>
      </w:tr>
    </w:tbl>
    <w:p w:rsidR="005D718D" w:rsidRDefault="005D718D" w:rsidP="005D718D">
      <w:pPr>
        <w:pStyle w:val="Heading3"/>
        <w:shd w:val="clear" w:color="auto" w:fill="FFFFFF"/>
        <w:rPr>
          <w:rFonts w:ascii="Segoe UI" w:hAnsi="Segoe UI" w:cs="Segoe UI"/>
          <w:b w:val="0"/>
          <w:bCs w:val="0"/>
          <w:color w:val="212529"/>
        </w:rPr>
      </w:pPr>
      <w:bookmarkStart w:id="329" w:name="_Toc144064886"/>
      <w:r>
        <w:rPr>
          <w:rFonts w:ascii="Segoe UI" w:hAnsi="Segoe UI" w:cs="Segoe UI"/>
          <w:b w:val="0"/>
          <w:bCs w:val="0"/>
          <w:color w:val="212529"/>
        </w:rPr>
        <w:t>Methods</w:t>
      </w:r>
      <w:bookmarkEnd w:id="329"/>
    </w:p>
    <w:p w:rsidR="005D718D" w:rsidRDefault="005D718D" w:rsidP="005D718D">
      <w:pPr>
        <w:pStyle w:val="Heading4"/>
        <w:shd w:val="clear" w:color="auto" w:fill="FFFFFF"/>
        <w:spacing w:before="0"/>
        <w:rPr>
          <w:rFonts w:ascii="Segoe UI" w:hAnsi="Segoe UI" w:cs="Segoe UI"/>
          <w:b/>
          <w:bCs/>
          <w:color w:val="212529"/>
        </w:rPr>
      </w:pPr>
      <w:r>
        <w:rPr>
          <w:rFonts w:ascii="Segoe UI" w:hAnsi="Segoe UI" w:cs="Segoe UI"/>
          <w:b/>
          <w:bCs/>
          <w:color w:val="212529"/>
        </w:rPr>
        <w:t>Asynchronous methods and transitions</w:t>
      </w:r>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All API methods are </w:t>
      </w:r>
      <w:r>
        <w:rPr>
          <w:rStyle w:val="Strong"/>
          <w:rFonts w:ascii="Segoe UI" w:hAnsi="Segoe UI" w:cs="Segoe UI"/>
          <w:color w:val="212529"/>
        </w:rPr>
        <w:t>asynchronous</w:t>
      </w:r>
      <w:r>
        <w:rPr>
          <w:rFonts w:ascii="Segoe UI" w:hAnsi="Segoe UI" w:cs="Segoe UI"/>
          <w:color w:val="212529"/>
        </w:rPr>
        <w:t> and start a </w:t>
      </w:r>
      <w:r>
        <w:rPr>
          <w:rStyle w:val="Strong"/>
          <w:rFonts w:ascii="Segoe UI" w:hAnsi="Segoe UI" w:cs="Segoe UI"/>
          <w:color w:val="212529"/>
        </w:rPr>
        <w:t>transition</w:t>
      </w:r>
      <w:r>
        <w:rPr>
          <w:rFonts w:ascii="Segoe UI" w:hAnsi="Segoe UI" w:cs="Segoe UI"/>
          <w:color w:val="212529"/>
        </w:rPr>
        <w:t>. They return to the caller as soon as the transition is started but </w:t>
      </w:r>
      <w:r>
        <w:rPr>
          <w:rStyle w:val="Strong"/>
          <w:rFonts w:ascii="Segoe UI" w:hAnsi="Segoe UI" w:cs="Segoe UI"/>
          <w:color w:val="212529"/>
        </w:rPr>
        <w:t>before it ends</w:t>
      </w:r>
      <w:r>
        <w:rPr>
          <w:rFonts w:ascii="Segoe UI" w:hAnsi="Segoe UI" w:cs="Segoe UI"/>
          <w:color w:val="212529"/>
        </w:rPr>
        <w:t>. In addition, a method call on a </w:t>
      </w:r>
      <w:r>
        <w:rPr>
          <w:rStyle w:val="Strong"/>
          <w:rFonts w:ascii="Segoe UI" w:hAnsi="Segoe UI" w:cs="Segoe UI"/>
          <w:color w:val="212529"/>
        </w:rPr>
        <w:t>transitioning component will be ignored</w:t>
      </w:r>
      <w:r>
        <w:rPr>
          <w:rFonts w:ascii="Segoe UI" w:hAnsi="Segoe UI" w:cs="Segoe UI"/>
          <w:color w:val="212529"/>
        </w:rPr>
        <w:t>.</w:t>
      </w:r>
    </w:p>
    <w:p w:rsidR="005D718D" w:rsidRDefault="005D718D" w:rsidP="005D718D">
      <w:pPr>
        <w:pStyle w:val="NormalWeb"/>
        <w:shd w:val="clear" w:color="auto" w:fill="FFFFFF"/>
        <w:spacing w:before="0" w:beforeAutospacing="0" w:after="0" w:afterAutospacing="0"/>
        <w:rPr>
          <w:rFonts w:ascii="Segoe UI" w:hAnsi="Segoe UI" w:cs="Segoe UI"/>
          <w:color w:val="212529"/>
        </w:rPr>
      </w:pPr>
      <w:hyperlink r:id="rId323" w:anchor="asynchronous-functions-and-transitions" w:history="1">
        <w:r>
          <w:rPr>
            <w:rStyle w:val="Hyperlink"/>
            <w:rFonts w:ascii="Segoe UI" w:hAnsi="Segoe UI" w:cs="Segoe UI"/>
            <w:color w:val="0D6EFD"/>
          </w:rPr>
          <w:t>See our JavaScript documentation for more information</w:t>
        </w:r>
      </w:hyperlink>
      <w:r>
        <w:rPr>
          <w:rFonts w:ascii="Segoe UI" w:hAnsi="Segoe UI" w:cs="Segoe UI"/>
          <w:color w:val="212529"/>
        </w:rPr>
        <w:t>.</w:t>
      </w:r>
    </w:p>
    <w:p w:rsidR="005D718D" w:rsidRDefault="005D718D" w:rsidP="005D718D">
      <w:pPr>
        <w:pStyle w:val="Heading4"/>
        <w:shd w:val="clear" w:color="auto" w:fill="FFFFFF"/>
        <w:spacing w:before="0"/>
        <w:rPr>
          <w:rFonts w:ascii="Segoe UI" w:hAnsi="Segoe UI" w:cs="Segoe UI"/>
          <w:color w:val="212529"/>
        </w:rPr>
      </w:pPr>
      <w:r>
        <w:rPr>
          <w:rFonts w:ascii="Segoe UI" w:hAnsi="Segoe UI" w:cs="Segoe UI"/>
          <w:b/>
          <w:bCs/>
          <w:color w:val="212529"/>
        </w:rPr>
        <w:t>Passing options</w:t>
      </w:r>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Activates your content as a modal. Accepts an optional options </w:t>
      </w:r>
      <w:r>
        <w:rPr>
          <w:rStyle w:val="HTMLCode"/>
          <w:rFonts w:ascii="var(--bs-font-monospace)" w:hAnsi="var(--bs-font-monospace)"/>
          <w:color w:val="D63384"/>
          <w:sz w:val="21"/>
          <w:szCs w:val="21"/>
        </w:rPr>
        <w:t>object</w:t>
      </w:r>
      <w:r>
        <w:rPr>
          <w:rFonts w:ascii="Segoe UI" w:hAnsi="Segoe UI" w:cs="Segoe UI"/>
          <w:color w:val="212529"/>
        </w:rPr>
        <w:t>.</w:t>
      </w:r>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myModal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Modal</w:t>
      </w:r>
      <w:r>
        <w:rPr>
          <w:rStyle w:val="p"/>
          <w:rFonts w:ascii="var(--bs-font-monospace)" w:hAnsi="var(--bs-font-monospace)"/>
          <w:color w:val="212529"/>
        </w:rPr>
        <w:t>(</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'myModal'</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keyboard</w:t>
      </w:r>
      <w:r>
        <w:rPr>
          <w:rStyle w:val="o"/>
          <w:rFonts w:ascii="var(--bs-font-monospace)" w:hAnsi="var(--bs-font-monospace)"/>
          <w:color w:val="555555"/>
        </w:rPr>
        <w:t>:</w:t>
      </w:r>
      <w:r>
        <w:rPr>
          <w:rStyle w:val="HTMLCode"/>
          <w:rFonts w:ascii="var(--bs-font-monospace)" w:hAnsi="var(--bs-font-monospace)"/>
          <w:color w:val="212529"/>
        </w:rPr>
        <w:t xml:space="preserve"> </w:t>
      </w:r>
      <w:r>
        <w:rPr>
          <w:rStyle w:val="kc"/>
          <w:rFonts w:ascii="var(--bs-font-monospace)" w:hAnsi="var(--bs-font-monospace)"/>
          <w:color w:val="006699"/>
        </w:rPr>
        <w:t>false</w:t>
      </w:r>
    </w:p>
    <w:p w:rsidR="005D718D" w:rsidRDefault="005D718D" w:rsidP="005D718D">
      <w:pPr>
        <w:pStyle w:val="HTMLPreformatted"/>
        <w:rPr>
          <w:rStyle w:val="HTMLCode"/>
          <w:rFonts w:ascii="var(--bs-font-monospace)" w:hAnsi="var(--bs-font-monospace)"/>
          <w:color w:val="212529"/>
        </w:rPr>
      </w:pPr>
      <w:r>
        <w:rPr>
          <w:rStyle w:val="p"/>
          <w:rFonts w:ascii="var(--bs-font-monospace)" w:hAnsi="var(--bs-font-monospace)"/>
          <w:color w:val="212529"/>
        </w:rPr>
        <w:t>})</w:t>
      </w:r>
    </w:p>
    <w:p w:rsidR="005D718D" w:rsidRDefault="005D718D" w:rsidP="005D718D">
      <w:pPr>
        <w:pStyle w:val="Heading4"/>
        <w:shd w:val="clear" w:color="auto" w:fill="FFFFFF"/>
        <w:spacing w:before="0"/>
        <w:rPr>
          <w:rFonts w:ascii="Segoe UI" w:hAnsi="Segoe UI" w:cs="Segoe UI"/>
          <w:color w:val="212529"/>
        </w:rPr>
      </w:pPr>
      <w:r>
        <w:rPr>
          <w:rFonts w:ascii="Segoe UI" w:hAnsi="Segoe UI" w:cs="Segoe UI"/>
          <w:b/>
          <w:bCs/>
          <w:color w:val="212529"/>
        </w:rPr>
        <w:t>toggle</w:t>
      </w:r>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Manually toggles a modal. </w:t>
      </w:r>
      <w:r>
        <w:rPr>
          <w:rStyle w:val="Strong"/>
          <w:rFonts w:ascii="Segoe UI" w:hAnsi="Segoe UI" w:cs="Segoe UI"/>
          <w:color w:val="212529"/>
        </w:rPr>
        <w:t>Returns to the caller before the modal has actually been shown or hidden</w:t>
      </w:r>
      <w:r>
        <w:rPr>
          <w:rFonts w:ascii="Segoe UI" w:hAnsi="Segoe UI" w:cs="Segoe UI"/>
          <w:color w:val="212529"/>
        </w:rPr>
        <w:t> (i.e. before the </w:t>
      </w:r>
      <w:r>
        <w:rPr>
          <w:rStyle w:val="HTMLCode"/>
          <w:rFonts w:ascii="var(--bs-font-monospace)" w:hAnsi="var(--bs-font-monospace)"/>
          <w:color w:val="D63384"/>
          <w:sz w:val="21"/>
          <w:szCs w:val="21"/>
        </w:rPr>
        <w:t>shown.bs.modal</w:t>
      </w:r>
      <w:r>
        <w:rPr>
          <w:rFonts w:ascii="Segoe UI" w:hAnsi="Segoe UI" w:cs="Segoe UI"/>
          <w:color w:val="212529"/>
        </w:rPr>
        <w:t> or </w:t>
      </w:r>
      <w:r>
        <w:rPr>
          <w:rStyle w:val="HTMLCode"/>
          <w:rFonts w:ascii="var(--bs-font-monospace)" w:hAnsi="var(--bs-font-monospace)"/>
          <w:color w:val="D63384"/>
          <w:sz w:val="21"/>
          <w:szCs w:val="21"/>
        </w:rPr>
        <w:t>hidden.bs.modal</w:t>
      </w:r>
      <w:r>
        <w:rPr>
          <w:rFonts w:ascii="Segoe UI" w:hAnsi="Segoe UI" w:cs="Segoe UI"/>
          <w:color w:val="212529"/>
        </w:rPr>
        <w:t> event occurs).</w:t>
      </w:r>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nx"/>
          <w:rFonts w:ascii="var(--bs-font-monospace)" w:hAnsi="var(--bs-font-monospace)"/>
          <w:color w:val="212529"/>
        </w:rPr>
        <w:t>myModal</w:t>
      </w:r>
      <w:r>
        <w:rPr>
          <w:rStyle w:val="p"/>
          <w:rFonts w:ascii="var(--bs-font-monospace)" w:hAnsi="var(--bs-font-monospace)"/>
          <w:color w:val="212529"/>
        </w:rPr>
        <w:t>.</w:t>
      </w:r>
      <w:r>
        <w:rPr>
          <w:rStyle w:val="nx"/>
          <w:rFonts w:ascii="var(--bs-font-monospace)" w:hAnsi="var(--bs-font-monospace)"/>
          <w:color w:val="212529"/>
        </w:rPr>
        <w:t>toggle</w:t>
      </w:r>
      <w:r>
        <w:rPr>
          <w:rStyle w:val="p"/>
          <w:rFonts w:ascii="var(--bs-font-monospace)" w:hAnsi="var(--bs-font-monospace)"/>
          <w:color w:val="212529"/>
        </w:rPr>
        <w:t>()</w:t>
      </w:r>
    </w:p>
    <w:p w:rsidR="005D718D" w:rsidRDefault="005D718D" w:rsidP="005D718D">
      <w:pPr>
        <w:pStyle w:val="Heading4"/>
        <w:shd w:val="clear" w:color="auto" w:fill="FFFFFF"/>
        <w:spacing w:before="0"/>
        <w:rPr>
          <w:rFonts w:ascii="Segoe UI" w:hAnsi="Segoe UI" w:cs="Segoe UI"/>
          <w:color w:val="212529"/>
        </w:rPr>
      </w:pPr>
      <w:r>
        <w:rPr>
          <w:rFonts w:ascii="Segoe UI" w:hAnsi="Segoe UI" w:cs="Segoe UI"/>
          <w:b/>
          <w:bCs/>
          <w:color w:val="212529"/>
        </w:rPr>
        <w:t>show</w:t>
      </w:r>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Manually opens a modal. </w:t>
      </w:r>
      <w:r>
        <w:rPr>
          <w:rStyle w:val="Strong"/>
          <w:rFonts w:ascii="Segoe UI" w:hAnsi="Segoe UI" w:cs="Segoe UI"/>
          <w:color w:val="212529"/>
        </w:rPr>
        <w:t>Returns to the caller before the modal has actually been shown</w:t>
      </w:r>
      <w:r>
        <w:rPr>
          <w:rFonts w:ascii="Segoe UI" w:hAnsi="Segoe UI" w:cs="Segoe UI"/>
          <w:color w:val="212529"/>
        </w:rPr>
        <w:t> (i.e. before the </w:t>
      </w:r>
      <w:r>
        <w:rPr>
          <w:rStyle w:val="HTMLCode"/>
          <w:rFonts w:ascii="var(--bs-font-monospace)" w:hAnsi="var(--bs-font-monospace)"/>
          <w:color w:val="D63384"/>
          <w:sz w:val="21"/>
          <w:szCs w:val="21"/>
        </w:rPr>
        <w:t>shown.bs.modal</w:t>
      </w:r>
      <w:r>
        <w:rPr>
          <w:rFonts w:ascii="Segoe UI" w:hAnsi="Segoe UI" w:cs="Segoe UI"/>
          <w:color w:val="212529"/>
        </w:rPr>
        <w:t> event occurs).</w:t>
      </w:r>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nx"/>
          <w:rFonts w:ascii="var(--bs-font-monospace)" w:hAnsi="var(--bs-font-monospace)"/>
          <w:color w:val="212529"/>
        </w:rPr>
        <w:t>myModal</w:t>
      </w:r>
      <w:r>
        <w:rPr>
          <w:rStyle w:val="p"/>
          <w:rFonts w:ascii="var(--bs-font-monospace)" w:hAnsi="var(--bs-font-monospace)"/>
          <w:color w:val="212529"/>
        </w:rPr>
        <w:t>.</w:t>
      </w:r>
      <w:r>
        <w:rPr>
          <w:rStyle w:val="nx"/>
          <w:rFonts w:ascii="var(--bs-font-monospace)" w:hAnsi="var(--bs-font-monospace)"/>
          <w:color w:val="212529"/>
        </w:rPr>
        <w:t>show</w:t>
      </w:r>
      <w:r>
        <w:rPr>
          <w:rStyle w:val="p"/>
          <w:rFonts w:ascii="var(--bs-font-monospace)" w:hAnsi="var(--bs-font-monospace)"/>
          <w:color w:val="212529"/>
        </w:rPr>
        <w:t>()</w:t>
      </w:r>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Also, you can pass a DOM element as an argument that can be received in the modal events (as the </w:t>
      </w:r>
      <w:r>
        <w:rPr>
          <w:rStyle w:val="HTMLCode"/>
          <w:rFonts w:ascii="var(--bs-font-monospace)" w:hAnsi="var(--bs-font-monospace)"/>
          <w:color w:val="D63384"/>
          <w:sz w:val="21"/>
          <w:szCs w:val="21"/>
        </w:rPr>
        <w:t>relatedTarget</w:t>
      </w:r>
      <w:r>
        <w:rPr>
          <w:rFonts w:ascii="Segoe UI" w:hAnsi="Segoe UI" w:cs="Segoe UI"/>
          <w:color w:val="212529"/>
        </w:rPr>
        <w:t> property).</w:t>
      </w:r>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c1"/>
          <w:rFonts w:ascii="var(--bs-font-monospace)" w:hAnsi="var(--bs-font-monospace)"/>
          <w:color w:val="727272"/>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modalToggle</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'toggleMyModal'</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relatedTarget</w:t>
      </w:r>
    </w:p>
    <w:p w:rsidR="005D718D" w:rsidRDefault="005D718D" w:rsidP="005D718D">
      <w:pPr>
        <w:pStyle w:val="HTMLPreformatted"/>
        <w:rPr>
          <w:rStyle w:val="HTMLCode"/>
          <w:rFonts w:ascii="var(--bs-font-monospace)" w:hAnsi="var(--bs-font-monospace)"/>
          <w:color w:val="212529"/>
        </w:rPr>
      </w:pPr>
      <w:r>
        <w:rPr>
          <w:rStyle w:val="nx"/>
          <w:rFonts w:ascii="var(--bs-font-monospace)" w:hAnsi="var(--bs-font-monospace)"/>
          <w:color w:val="212529"/>
        </w:rPr>
        <w:t>myModal</w:t>
      </w:r>
      <w:r>
        <w:rPr>
          <w:rStyle w:val="p"/>
          <w:rFonts w:ascii="var(--bs-font-monospace)" w:hAnsi="var(--bs-font-monospace)"/>
          <w:color w:val="212529"/>
        </w:rPr>
        <w:t>.</w:t>
      </w:r>
      <w:r>
        <w:rPr>
          <w:rStyle w:val="nx"/>
          <w:rFonts w:ascii="var(--bs-font-monospace)" w:hAnsi="var(--bs-font-monospace)"/>
          <w:color w:val="212529"/>
        </w:rPr>
        <w:t>show</w:t>
      </w:r>
      <w:r>
        <w:rPr>
          <w:rStyle w:val="p"/>
          <w:rFonts w:ascii="var(--bs-font-monospace)" w:hAnsi="var(--bs-font-monospace)"/>
          <w:color w:val="212529"/>
        </w:rPr>
        <w:t>(</w:t>
      </w:r>
      <w:r>
        <w:rPr>
          <w:rStyle w:val="nx"/>
          <w:rFonts w:ascii="var(--bs-font-monospace)" w:hAnsi="var(--bs-font-monospace)"/>
          <w:color w:val="212529"/>
        </w:rPr>
        <w:t>modalToggle</w:t>
      </w:r>
      <w:r>
        <w:rPr>
          <w:rStyle w:val="p"/>
          <w:rFonts w:ascii="var(--bs-font-monospace)" w:hAnsi="var(--bs-font-monospace)"/>
          <w:color w:val="212529"/>
        </w:rPr>
        <w:t>)</w:t>
      </w:r>
    </w:p>
    <w:p w:rsidR="005D718D" w:rsidRDefault="005D718D" w:rsidP="005D718D">
      <w:pPr>
        <w:pStyle w:val="Heading4"/>
        <w:shd w:val="clear" w:color="auto" w:fill="FFFFFF"/>
        <w:spacing w:before="0"/>
        <w:rPr>
          <w:rFonts w:ascii="Segoe UI" w:hAnsi="Segoe UI" w:cs="Segoe UI"/>
          <w:color w:val="212529"/>
        </w:rPr>
      </w:pPr>
      <w:r>
        <w:rPr>
          <w:rFonts w:ascii="Segoe UI" w:hAnsi="Segoe UI" w:cs="Segoe UI"/>
          <w:b/>
          <w:bCs/>
          <w:color w:val="212529"/>
        </w:rPr>
        <w:t>hide</w:t>
      </w:r>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Manually hides a modal. </w:t>
      </w:r>
      <w:r>
        <w:rPr>
          <w:rStyle w:val="Strong"/>
          <w:rFonts w:ascii="Segoe UI" w:hAnsi="Segoe UI" w:cs="Segoe UI"/>
          <w:color w:val="212529"/>
        </w:rPr>
        <w:t>Returns to the caller before the modal has actually been hidden</w:t>
      </w:r>
      <w:r>
        <w:rPr>
          <w:rFonts w:ascii="Segoe UI" w:hAnsi="Segoe UI" w:cs="Segoe UI"/>
          <w:color w:val="212529"/>
        </w:rPr>
        <w:t> (i.e. before the </w:t>
      </w:r>
      <w:r>
        <w:rPr>
          <w:rStyle w:val="HTMLCode"/>
          <w:rFonts w:ascii="var(--bs-font-monospace)" w:hAnsi="var(--bs-font-monospace)"/>
          <w:color w:val="D63384"/>
          <w:sz w:val="21"/>
          <w:szCs w:val="21"/>
        </w:rPr>
        <w:t>hidden.bs.modal</w:t>
      </w:r>
      <w:r>
        <w:rPr>
          <w:rFonts w:ascii="Segoe UI" w:hAnsi="Segoe UI" w:cs="Segoe UI"/>
          <w:color w:val="212529"/>
        </w:rPr>
        <w:t> event occurs).</w:t>
      </w:r>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nx"/>
          <w:rFonts w:ascii="var(--bs-font-monospace)" w:hAnsi="var(--bs-font-monospace)"/>
          <w:color w:val="212529"/>
        </w:rPr>
        <w:t>myModal</w:t>
      </w:r>
      <w:r>
        <w:rPr>
          <w:rStyle w:val="p"/>
          <w:rFonts w:ascii="var(--bs-font-monospace)" w:hAnsi="var(--bs-font-monospace)"/>
          <w:color w:val="212529"/>
        </w:rPr>
        <w:t>.</w:t>
      </w:r>
      <w:r>
        <w:rPr>
          <w:rStyle w:val="nx"/>
          <w:rFonts w:ascii="var(--bs-font-monospace)" w:hAnsi="var(--bs-font-monospace)"/>
          <w:color w:val="212529"/>
        </w:rPr>
        <w:t>hide</w:t>
      </w:r>
      <w:r>
        <w:rPr>
          <w:rStyle w:val="p"/>
          <w:rFonts w:ascii="var(--bs-font-monospace)" w:hAnsi="var(--bs-font-monospace)"/>
          <w:color w:val="212529"/>
        </w:rPr>
        <w:t>()</w:t>
      </w:r>
    </w:p>
    <w:p w:rsidR="005D718D" w:rsidRDefault="005D718D" w:rsidP="005D718D">
      <w:pPr>
        <w:pStyle w:val="Heading4"/>
        <w:shd w:val="clear" w:color="auto" w:fill="FFFFFF"/>
        <w:spacing w:before="0"/>
        <w:rPr>
          <w:rFonts w:ascii="Segoe UI" w:hAnsi="Segoe UI" w:cs="Segoe UI"/>
          <w:color w:val="212529"/>
        </w:rPr>
      </w:pPr>
      <w:r>
        <w:rPr>
          <w:rFonts w:ascii="Segoe UI" w:hAnsi="Segoe UI" w:cs="Segoe UI"/>
          <w:b/>
          <w:bCs/>
          <w:color w:val="212529"/>
        </w:rPr>
        <w:t>handleUpdate</w:t>
      </w:r>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Manually readjust the modal’s position if the height of a modal changes while it is open (i.e. in case a scrollbar appears).</w:t>
      </w:r>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nx"/>
          <w:rFonts w:ascii="var(--bs-font-monospace)" w:hAnsi="var(--bs-font-monospace)"/>
          <w:color w:val="212529"/>
        </w:rPr>
        <w:t>myModal</w:t>
      </w:r>
      <w:r>
        <w:rPr>
          <w:rStyle w:val="p"/>
          <w:rFonts w:ascii="var(--bs-font-monospace)" w:hAnsi="var(--bs-font-monospace)"/>
          <w:color w:val="212529"/>
        </w:rPr>
        <w:t>.</w:t>
      </w:r>
      <w:r>
        <w:rPr>
          <w:rStyle w:val="nx"/>
          <w:rFonts w:ascii="var(--bs-font-monospace)" w:hAnsi="var(--bs-font-monospace)"/>
          <w:color w:val="212529"/>
        </w:rPr>
        <w:t>handleUpdate</w:t>
      </w:r>
      <w:r>
        <w:rPr>
          <w:rStyle w:val="p"/>
          <w:rFonts w:ascii="var(--bs-font-monospace)" w:hAnsi="var(--bs-font-monospace)"/>
          <w:color w:val="212529"/>
        </w:rPr>
        <w:t>()</w:t>
      </w:r>
    </w:p>
    <w:p w:rsidR="005D718D" w:rsidRDefault="005D718D" w:rsidP="005D718D">
      <w:pPr>
        <w:pStyle w:val="Heading4"/>
        <w:shd w:val="clear" w:color="auto" w:fill="FFFFFF"/>
        <w:spacing w:before="0"/>
        <w:rPr>
          <w:rFonts w:ascii="Segoe UI" w:hAnsi="Segoe UI" w:cs="Segoe UI"/>
          <w:color w:val="212529"/>
        </w:rPr>
      </w:pPr>
      <w:r>
        <w:rPr>
          <w:rFonts w:ascii="Segoe UI" w:hAnsi="Segoe UI" w:cs="Segoe UI"/>
          <w:b/>
          <w:bCs/>
          <w:color w:val="212529"/>
        </w:rPr>
        <w:t>dispose</w:t>
      </w:r>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Destroys an element’s modal. (Removes stored data on the DOM element)</w:t>
      </w:r>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nx"/>
          <w:rFonts w:ascii="var(--bs-font-monospace)" w:hAnsi="var(--bs-font-monospace)"/>
          <w:color w:val="212529"/>
        </w:rPr>
        <w:t>myModal</w:t>
      </w:r>
      <w:r>
        <w:rPr>
          <w:rStyle w:val="p"/>
          <w:rFonts w:ascii="var(--bs-font-monospace)" w:hAnsi="var(--bs-font-monospace)"/>
          <w:color w:val="212529"/>
        </w:rPr>
        <w:t>.</w:t>
      </w:r>
      <w:r>
        <w:rPr>
          <w:rStyle w:val="nx"/>
          <w:rFonts w:ascii="var(--bs-font-monospace)" w:hAnsi="var(--bs-font-monospace)"/>
          <w:color w:val="212529"/>
        </w:rPr>
        <w:t>dispose</w:t>
      </w:r>
      <w:r>
        <w:rPr>
          <w:rStyle w:val="p"/>
          <w:rFonts w:ascii="var(--bs-font-monospace)" w:hAnsi="var(--bs-font-monospace)"/>
          <w:color w:val="212529"/>
        </w:rPr>
        <w:t>()</w:t>
      </w:r>
    </w:p>
    <w:p w:rsidR="005D718D" w:rsidRDefault="005D718D" w:rsidP="005D718D">
      <w:pPr>
        <w:pStyle w:val="Heading4"/>
        <w:shd w:val="clear" w:color="auto" w:fill="FFFFFF"/>
        <w:spacing w:before="0"/>
        <w:rPr>
          <w:rFonts w:ascii="Segoe UI" w:hAnsi="Segoe UI" w:cs="Segoe UI"/>
          <w:color w:val="212529"/>
        </w:rPr>
      </w:pPr>
      <w:r>
        <w:rPr>
          <w:rFonts w:ascii="Segoe UI" w:hAnsi="Segoe UI" w:cs="Segoe UI"/>
          <w:b/>
          <w:bCs/>
          <w:color w:val="212529"/>
        </w:rPr>
        <w:t>getInstance</w:t>
      </w:r>
    </w:p>
    <w:p w:rsidR="005D718D" w:rsidRDefault="005D718D" w:rsidP="005D718D">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Static</w:t>
      </w:r>
      <w:r>
        <w:rPr>
          <w:rFonts w:ascii="Segoe UI" w:hAnsi="Segoe UI" w:cs="Segoe UI"/>
          <w:color w:val="212529"/>
        </w:rPr>
        <w:t> method which allows you to get the modal instance associated with a DOM element</w:t>
      </w:r>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myModalEl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'myModal'</w:t>
      </w:r>
      <w:r>
        <w:rPr>
          <w:rStyle w:val="p"/>
          <w:rFonts w:ascii="var(--bs-font-monospace)" w:hAnsi="var(--bs-font-monospace)"/>
          <w:color w:val="212529"/>
        </w:rPr>
        <w:t>)</w:t>
      </w:r>
    </w:p>
    <w:p w:rsidR="005D718D" w:rsidRDefault="005D718D" w:rsidP="005D718D">
      <w:pPr>
        <w:pStyle w:val="HTMLPreformatted"/>
        <w:rPr>
          <w:rStyle w:val="c1"/>
          <w:rFonts w:ascii="var(--bs-font-monospace)" w:hAnsi="var(--bs-font-monospace)"/>
          <w:color w:val="727272"/>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modal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Modal</w:t>
      </w:r>
      <w:r>
        <w:rPr>
          <w:rStyle w:val="p"/>
          <w:rFonts w:ascii="var(--bs-font-monospace)" w:hAnsi="var(--bs-font-monospace)"/>
          <w:color w:val="212529"/>
        </w:rPr>
        <w:t>.</w:t>
      </w:r>
      <w:r>
        <w:rPr>
          <w:rStyle w:val="nx"/>
          <w:rFonts w:ascii="var(--bs-font-monospace)" w:hAnsi="var(--bs-font-monospace)"/>
          <w:color w:val="212529"/>
        </w:rPr>
        <w:t>getInstance</w:t>
      </w:r>
      <w:r>
        <w:rPr>
          <w:rStyle w:val="p"/>
          <w:rFonts w:ascii="var(--bs-font-monospace)" w:hAnsi="var(--bs-font-monospace)"/>
          <w:color w:val="212529"/>
        </w:rPr>
        <w:t>(</w:t>
      </w:r>
      <w:r>
        <w:rPr>
          <w:rStyle w:val="nx"/>
          <w:rFonts w:ascii="var(--bs-font-monospace)" w:hAnsi="var(--bs-font-monospace)"/>
          <w:color w:val="212529"/>
        </w:rPr>
        <w:t>myModalEl</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Returns a Bootstrap modal instance</w:t>
      </w:r>
    </w:p>
    <w:p w:rsidR="005D718D" w:rsidRDefault="005D718D" w:rsidP="005D718D">
      <w:pPr>
        <w:pStyle w:val="Heading4"/>
        <w:shd w:val="clear" w:color="auto" w:fill="FFFFFF"/>
        <w:spacing w:before="0"/>
        <w:rPr>
          <w:rFonts w:ascii="Segoe UI" w:hAnsi="Segoe UI" w:cs="Segoe UI"/>
          <w:color w:val="212529"/>
        </w:rPr>
      </w:pPr>
      <w:r>
        <w:rPr>
          <w:rFonts w:ascii="Segoe UI" w:hAnsi="Segoe UI" w:cs="Segoe UI"/>
          <w:b/>
          <w:bCs/>
          <w:color w:val="212529"/>
        </w:rPr>
        <w:t>getOrCreateInstance</w:t>
      </w:r>
    </w:p>
    <w:p w:rsidR="005D718D" w:rsidRDefault="005D718D" w:rsidP="005D718D">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Static</w:t>
      </w:r>
      <w:r>
        <w:rPr>
          <w:rFonts w:ascii="Segoe UI" w:hAnsi="Segoe UI" w:cs="Segoe UI"/>
          <w:color w:val="212529"/>
        </w:rPr>
        <w:t> method which allows you to get the modal instance associated with a DOM element, or create a new one in case it wasn’t initialised</w:t>
      </w:r>
    </w:p>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myModalEl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w:t>
      </w:r>
      <w:r>
        <w:rPr>
          <w:rStyle w:val="p"/>
          <w:rFonts w:ascii="var(--bs-font-monospace)" w:hAnsi="var(--bs-font-monospace)"/>
          <w:color w:val="212529"/>
        </w:rPr>
        <w:t>(</w:t>
      </w:r>
      <w:r>
        <w:rPr>
          <w:rStyle w:val="s1"/>
          <w:rFonts w:ascii="var(--bs-font-monospace)" w:hAnsi="var(--bs-font-monospace)"/>
          <w:color w:val="CC3300"/>
        </w:rPr>
        <w:t>'#myModal'</w:t>
      </w:r>
      <w:r>
        <w:rPr>
          <w:rStyle w:val="p"/>
          <w:rFonts w:ascii="var(--bs-font-monospace)" w:hAnsi="var(--bs-font-monospace)"/>
          <w:color w:val="212529"/>
        </w:rPr>
        <w:t>)</w:t>
      </w:r>
    </w:p>
    <w:p w:rsidR="005D718D" w:rsidRDefault="005D718D" w:rsidP="005D718D">
      <w:pPr>
        <w:pStyle w:val="HTMLPreformatted"/>
        <w:rPr>
          <w:rStyle w:val="c1"/>
          <w:rFonts w:ascii="var(--bs-font-monospace)" w:hAnsi="var(--bs-font-monospace)"/>
          <w:color w:val="727272"/>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modal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Modal</w:t>
      </w:r>
      <w:r>
        <w:rPr>
          <w:rStyle w:val="p"/>
          <w:rFonts w:ascii="var(--bs-font-monospace)" w:hAnsi="var(--bs-font-monospace)"/>
          <w:color w:val="212529"/>
        </w:rPr>
        <w:t>.</w:t>
      </w:r>
      <w:r>
        <w:rPr>
          <w:rStyle w:val="nx"/>
          <w:rFonts w:ascii="var(--bs-font-monospace)" w:hAnsi="var(--bs-font-monospace)"/>
          <w:color w:val="212529"/>
        </w:rPr>
        <w:t>getOrCreateInstance</w:t>
      </w:r>
      <w:r>
        <w:rPr>
          <w:rStyle w:val="p"/>
          <w:rFonts w:ascii="var(--bs-font-monospace)" w:hAnsi="var(--bs-font-monospace)"/>
          <w:color w:val="212529"/>
        </w:rPr>
        <w:t>(</w:t>
      </w:r>
      <w:r>
        <w:rPr>
          <w:rStyle w:val="nx"/>
          <w:rFonts w:ascii="var(--bs-font-monospace)" w:hAnsi="var(--bs-font-monospace)"/>
          <w:color w:val="212529"/>
        </w:rPr>
        <w:t>myModalEl</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Returns a Bootstrap modal instance</w:t>
      </w:r>
    </w:p>
    <w:p w:rsidR="005D718D" w:rsidRDefault="005D718D" w:rsidP="005D718D">
      <w:pPr>
        <w:pStyle w:val="Heading3"/>
        <w:shd w:val="clear" w:color="auto" w:fill="FFFFFF"/>
        <w:rPr>
          <w:rFonts w:ascii="Segoe UI" w:hAnsi="Segoe UI" w:cs="Segoe UI"/>
          <w:b w:val="0"/>
          <w:bCs w:val="0"/>
          <w:color w:val="212529"/>
        </w:rPr>
      </w:pPr>
      <w:bookmarkStart w:id="330" w:name="_Toc144064887"/>
      <w:r>
        <w:rPr>
          <w:rFonts w:ascii="Segoe UI" w:hAnsi="Segoe UI" w:cs="Segoe UI"/>
          <w:b w:val="0"/>
          <w:bCs w:val="0"/>
          <w:color w:val="212529"/>
        </w:rPr>
        <w:t>Events</w:t>
      </w:r>
      <w:bookmarkEnd w:id="330"/>
    </w:p>
    <w:p w:rsidR="005D718D" w:rsidRDefault="005D718D" w:rsidP="005D718D">
      <w:pPr>
        <w:pStyle w:val="NormalWeb"/>
        <w:shd w:val="clear" w:color="auto" w:fill="FFFFFF"/>
        <w:spacing w:before="0" w:beforeAutospacing="0"/>
        <w:rPr>
          <w:rFonts w:ascii="Segoe UI" w:hAnsi="Segoe UI" w:cs="Segoe UI"/>
          <w:color w:val="212529"/>
        </w:rPr>
      </w:pPr>
      <w:r>
        <w:rPr>
          <w:rFonts w:ascii="Segoe UI" w:hAnsi="Segoe UI" w:cs="Segoe UI"/>
          <w:color w:val="212529"/>
        </w:rPr>
        <w:t>Bootstrap’s modal class exposes a few events for hooking into modal functionality. All modal events are fired at the modal itself (i.e. at the </w:t>
      </w:r>
      <w:r>
        <w:rPr>
          <w:rStyle w:val="HTMLCode"/>
          <w:rFonts w:ascii="var(--bs-font-monospace)" w:hAnsi="var(--bs-font-monospace)"/>
          <w:color w:val="D63384"/>
          <w:sz w:val="21"/>
          <w:szCs w:val="21"/>
        </w:rPr>
        <w:t>&lt;div class="modal"&gt;</w:t>
      </w:r>
      <w:r>
        <w:rPr>
          <w:rFonts w:ascii="Segoe UI" w:hAnsi="Segoe UI" w:cs="Segoe UI"/>
          <w:color w:val="212529"/>
        </w:rPr>
        <w:t>).</w:t>
      </w:r>
    </w:p>
    <w:tbl>
      <w:tblPr>
        <w:tblW w:w="9552" w:type="dxa"/>
        <w:tblCellMar>
          <w:top w:w="15" w:type="dxa"/>
          <w:left w:w="15" w:type="dxa"/>
          <w:bottom w:w="15" w:type="dxa"/>
          <w:right w:w="15" w:type="dxa"/>
        </w:tblCellMar>
        <w:tblLook w:val="04A0" w:firstRow="1" w:lastRow="0" w:firstColumn="1" w:lastColumn="0" w:noHBand="0" w:noVBand="1"/>
      </w:tblPr>
      <w:tblGrid>
        <w:gridCol w:w="2048"/>
        <w:gridCol w:w="7504"/>
      </w:tblGrid>
      <w:tr w:rsidR="005D718D" w:rsidTr="000A2C68">
        <w:trPr>
          <w:trHeight w:val="428"/>
          <w:tblHeader/>
        </w:trPr>
        <w:tc>
          <w:tcPr>
            <w:tcW w:w="1780" w:type="dxa"/>
            <w:tcBorders>
              <w:top w:val="single" w:sz="2" w:space="0" w:color="auto"/>
              <w:left w:val="single" w:sz="2" w:space="0" w:color="auto"/>
              <w:right w:val="single" w:sz="2" w:space="0" w:color="auto"/>
            </w:tcBorders>
            <w:vAlign w:val="center"/>
            <w:hideMark/>
          </w:tcPr>
          <w:p w:rsidR="005D718D" w:rsidRDefault="005D718D">
            <w:pPr>
              <w:jc w:val="center"/>
              <w:rPr>
                <w:rFonts w:ascii="Times New Roman" w:hAnsi="Times New Roman" w:cs="Times New Roman"/>
                <w:b/>
                <w:bCs/>
                <w:color w:val="212529"/>
              </w:rPr>
            </w:pPr>
            <w:r>
              <w:rPr>
                <w:b/>
                <w:bCs/>
                <w:color w:val="212529"/>
              </w:rPr>
              <w:t>Event type</w:t>
            </w:r>
          </w:p>
        </w:tc>
        <w:tc>
          <w:tcPr>
            <w:tcW w:w="0" w:type="auto"/>
            <w:tcBorders>
              <w:top w:val="single" w:sz="2" w:space="0" w:color="auto"/>
              <w:left w:val="single" w:sz="2" w:space="0" w:color="auto"/>
              <w:right w:val="single" w:sz="2" w:space="0" w:color="auto"/>
            </w:tcBorders>
            <w:vAlign w:val="center"/>
            <w:hideMark/>
          </w:tcPr>
          <w:p w:rsidR="005D718D" w:rsidRDefault="005D718D">
            <w:pPr>
              <w:jc w:val="center"/>
              <w:rPr>
                <w:b/>
                <w:bCs/>
                <w:color w:val="212529"/>
              </w:rPr>
            </w:pPr>
            <w:r>
              <w:rPr>
                <w:b/>
                <w:bCs/>
                <w:color w:val="212529"/>
              </w:rPr>
              <w:t>Description</w:t>
            </w:r>
          </w:p>
        </w:tc>
      </w:tr>
      <w:tr w:rsidR="005D718D" w:rsidTr="000A2C68">
        <w:trPr>
          <w:trHeight w:val="724"/>
        </w:trPr>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show.bs.modal</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color w:val="212529"/>
              </w:rPr>
              <w:t>This event fires immediately when the </w:t>
            </w:r>
            <w:r>
              <w:rPr>
                <w:rStyle w:val="HTMLCode"/>
                <w:rFonts w:ascii="var(--bs-font-monospace)" w:eastAsiaTheme="minorHAnsi" w:hAnsi="var(--bs-font-monospace)"/>
                <w:color w:val="D63384"/>
                <w:sz w:val="21"/>
                <w:szCs w:val="21"/>
              </w:rPr>
              <w:t>show</w:t>
            </w:r>
            <w:r>
              <w:rPr>
                <w:color w:val="212529"/>
              </w:rPr>
              <w:t> instance method is called. If caused by a click, the clicked element is available as the </w:t>
            </w:r>
            <w:r>
              <w:rPr>
                <w:rStyle w:val="HTMLCode"/>
                <w:rFonts w:ascii="var(--bs-font-monospace)" w:eastAsiaTheme="minorHAnsi" w:hAnsi="var(--bs-font-monospace)"/>
                <w:color w:val="D63384"/>
                <w:sz w:val="21"/>
                <w:szCs w:val="21"/>
              </w:rPr>
              <w:t>relatedTarget</w:t>
            </w:r>
            <w:r>
              <w:rPr>
                <w:color w:val="212529"/>
              </w:rPr>
              <w:t> property of the event.</w:t>
            </w:r>
          </w:p>
        </w:tc>
      </w:tr>
      <w:tr w:rsidR="005D718D" w:rsidTr="000A2C68">
        <w:trPr>
          <w:trHeight w:val="724"/>
        </w:trPr>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shown.bs.modal</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color w:val="212529"/>
              </w:rPr>
              <w:t>This event is fired when the modal has been made visible to the user (will wait for CSS transitions to complete). If caused by a click, the clicked element is available as the </w:t>
            </w:r>
            <w:r>
              <w:rPr>
                <w:rStyle w:val="HTMLCode"/>
                <w:rFonts w:ascii="var(--bs-font-monospace)" w:eastAsiaTheme="minorHAnsi" w:hAnsi="var(--bs-font-monospace)"/>
                <w:color w:val="D63384"/>
                <w:sz w:val="21"/>
                <w:szCs w:val="21"/>
              </w:rPr>
              <w:t>relatedTarget</w:t>
            </w:r>
            <w:r>
              <w:rPr>
                <w:color w:val="212529"/>
              </w:rPr>
              <w:t> property of the event.</w:t>
            </w:r>
          </w:p>
        </w:tc>
      </w:tr>
      <w:tr w:rsidR="005D718D" w:rsidTr="000A2C68">
        <w:trPr>
          <w:trHeight w:val="428"/>
        </w:trPr>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hide.bs.modal</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color w:val="212529"/>
              </w:rPr>
              <w:t>This event is fired immediately when the </w:t>
            </w:r>
            <w:r>
              <w:rPr>
                <w:rStyle w:val="HTMLCode"/>
                <w:rFonts w:ascii="var(--bs-font-monospace)" w:eastAsiaTheme="minorHAnsi" w:hAnsi="var(--bs-font-monospace)"/>
                <w:color w:val="D63384"/>
                <w:sz w:val="21"/>
                <w:szCs w:val="21"/>
              </w:rPr>
              <w:t>hide</w:t>
            </w:r>
            <w:r>
              <w:rPr>
                <w:color w:val="212529"/>
              </w:rPr>
              <w:t> instance method has been called.</w:t>
            </w:r>
          </w:p>
        </w:tc>
      </w:tr>
      <w:tr w:rsidR="005D718D" w:rsidTr="000A2C68">
        <w:trPr>
          <w:trHeight w:val="724"/>
        </w:trPr>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hidden.bs.modal</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color w:val="212529"/>
              </w:rPr>
              <w:t>This event is fired when the modal has finished being hidden from the user (will wait for CSS transitions to complete).</w:t>
            </w:r>
          </w:p>
        </w:tc>
      </w:tr>
      <w:tr w:rsidR="005D718D" w:rsidTr="000A2C68">
        <w:trPr>
          <w:trHeight w:val="709"/>
        </w:trPr>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rStyle w:val="HTMLCode"/>
                <w:rFonts w:ascii="var(--bs-font-monospace)" w:eastAsiaTheme="minorHAnsi" w:hAnsi="var(--bs-font-monospace)"/>
                <w:color w:val="D63384"/>
                <w:sz w:val="21"/>
                <w:szCs w:val="21"/>
              </w:rPr>
              <w:t>hidePrevented.bs.modal</w:t>
            </w:r>
          </w:p>
        </w:tc>
        <w:tc>
          <w:tcPr>
            <w:tcW w:w="0" w:type="auto"/>
            <w:tcBorders>
              <w:top w:val="single" w:sz="2" w:space="0" w:color="auto"/>
              <w:left w:val="single" w:sz="2" w:space="0" w:color="auto"/>
              <w:bottom w:val="single" w:sz="6" w:space="0" w:color="auto"/>
              <w:right w:val="single" w:sz="2" w:space="0" w:color="auto"/>
            </w:tcBorders>
            <w:vAlign w:val="center"/>
            <w:hideMark/>
          </w:tcPr>
          <w:p w:rsidR="005D718D" w:rsidRDefault="005D718D">
            <w:pPr>
              <w:rPr>
                <w:color w:val="212529"/>
              </w:rPr>
            </w:pPr>
            <w:r>
              <w:rPr>
                <w:color w:val="212529"/>
              </w:rPr>
              <w:t>This event is fired when the modal is shown, its backdrop is </w:t>
            </w:r>
            <w:r>
              <w:rPr>
                <w:rStyle w:val="HTMLCode"/>
                <w:rFonts w:ascii="var(--bs-font-monospace)" w:eastAsiaTheme="minorHAnsi" w:hAnsi="var(--bs-font-monospace)"/>
                <w:color w:val="D63384"/>
                <w:sz w:val="21"/>
                <w:szCs w:val="21"/>
              </w:rPr>
              <w:t>static</w:t>
            </w:r>
            <w:r>
              <w:rPr>
                <w:color w:val="212529"/>
              </w:rPr>
              <w:t> and a click outside the modal or an escape key press is performed with the keyboard option or </w:t>
            </w:r>
            <w:r>
              <w:rPr>
                <w:rStyle w:val="HTMLCode"/>
                <w:rFonts w:ascii="var(--bs-font-monospace)" w:eastAsiaTheme="minorHAnsi" w:hAnsi="var(--bs-font-monospace)"/>
                <w:color w:val="D63384"/>
                <w:sz w:val="21"/>
                <w:szCs w:val="21"/>
              </w:rPr>
              <w:t>data-bs-keyboard</w:t>
            </w:r>
            <w:r>
              <w:rPr>
                <w:color w:val="212529"/>
              </w:rPr>
              <w:t> set to </w:t>
            </w:r>
            <w:r>
              <w:rPr>
                <w:rStyle w:val="HTMLCode"/>
                <w:rFonts w:ascii="var(--bs-font-monospace)" w:eastAsiaTheme="minorHAnsi" w:hAnsi="var(--bs-font-monospace)"/>
                <w:color w:val="D63384"/>
                <w:sz w:val="21"/>
                <w:szCs w:val="21"/>
              </w:rPr>
              <w:t>false</w:t>
            </w:r>
            <w:r>
              <w:rPr>
                <w:color w:val="212529"/>
              </w:rPr>
              <w:t>.</w:t>
            </w:r>
          </w:p>
        </w:tc>
      </w:tr>
    </w:tbl>
    <w:p w:rsidR="005D718D" w:rsidRDefault="005D718D" w:rsidP="005D718D">
      <w:pPr>
        <w:shd w:val="clear" w:color="auto" w:fill="FFFFFF"/>
        <w:rPr>
          <w:rFonts w:ascii="Segoe UI" w:hAnsi="Segoe UI" w:cs="Segoe UI"/>
          <w:color w:val="212529"/>
        </w:rPr>
      </w:pPr>
    </w:p>
    <w:p w:rsidR="005D718D" w:rsidRDefault="005D718D" w:rsidP="005D718D">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myModalEl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'myModal'</w:t>
      </w:r>
      <w:r>
        <w:rPr>
          <w:rStyle w:val="p"/>
          <w:rFonts w:ascii="var(--bs-font-monospace)" w:hAnsi="var(--bs-font-monospace)"/>
          <w:color w:val="212529"/>
        </w:rPr>
        <w:t>)</w:t>
      </w:r>
    </w:p>
    <w:p w:rsidR="005D718D" w:rsidRDefault="005D718D" w:rsidP="005D718D">
      <w:pPr>
        <w:pStyle w:val="HTMLPreformatted"/>
        <w:rPr>
          <w:rStyle w:val="HTMLCode"/>
          <w:rFonts w:ascii="var(--bs-font-monospace)" w:hAnsi="var(--bs-font-monospace)"/>
          <w:color w:val="212529"/>
        </w:rPr>
      </w:pPr>
      <w:r>
        <w:rPr>
          <w:rStyle w:val="nx"/>
          <w:rFonts w:ascii="var(--bs-font-monospace)" w:hAnsi="var(--bs-font-monospace)"/>
          <w:color w:val="212529"/>
        </w:rPr>
        <w:t>myModalEl</w:t>
      </w:r>
      <w:r>
        <w:rPr>
          <w:rStyle w:val="p"/>
          <w:rFonts w:ascii="var(--bs-font-monospace)" w:hAnsi="var(--bs-font-monospace)"/>
          <w:color w:val="212529"/>
        </w:rPr>
        <w:t>.</w:t>
      </w:r>
      <w:r>
        <w:rPr>
          <w:rStyle w:val="nx"/>
          <w:rFonts w:ascii="var(--bs-font-monospace)" w:hAnsi="var(--bs-font-monospace)"/>
          <w:color w:val="212529"/>
        </w:rPr>
        <w:t>addEventListener</w:t>
      </w:r>
      <w:r>
        <w:rPr>
          <w:rStyle w:val="p"/>
          <w:rFonts w:ascii="var(--bs-font-monospace)" w:hAnsi="var(--bs-font-monospace)"/>
          <w:color w:val="212529"/>
        </w:rPr>
        <w:t>(</w:t>
      </w:r>
      <w:r>
        <w:rPr>
          <w:rStyle w:val="s1"/>
          <w:rFonts w:ascii="var(--bs-font-monospace)" w:hAnsi="var(--bs-font-monospace)"/>
          <w:color w:val="CC3300"/>
        </w:rPr>
        <w:t>'hidden.bs.modal'</w:t>
      </w:r>
      <w:r>
        <w:rPr>
          <w:rStyle w:val="p"/>
          <w:rFonts w:ascii="var(--bs-font-monospace)" w:hAnsi="var(--bs-font-monospace)"/>
          <w:color w:val="212529"/>
        </w:rPr>
        <w:t>,</w:t>
      </w:r>
      <w:r>
        <w:rPr>
          <w:rStyle w:val="HTMLCode"/>
          <w:rFonts w:ascii="var(--bs-font-monospace)" w:hAnsi="var(--bs-font-monospace)"/>
          <w:color w:val="212529"/>
        </w:rPr>
        <w:t xml:space="preserve"> </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event</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5D718D" w:rsidRDefault="005D718D" w:rsidP="005D718D">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do something...</w:t>
      </w:r>
    </w:p>
    <w:p w:rsidR="005D718D" w:rsidRDefault="005D718D" w:rsidP="005D718D">
      <w:pPr>
        <w:pStyle w:val="HTMLPreformatted"/>
        <w:rPr>
          <w:rFonts w:ascii="var(--bs-font-monospace)" w:hAnsi="var(--bs-font-monospace)"/>
          <w:color w:val="212529"/>
          <w:sz w:val="21"/>
          <w:szCs w:val="21"/>
        </w:rPr>
      </w:pPr>
      <w:r>
        <w:rPr>
          <w:rStyle w:val="p"/>
          <w:rFonts w:ascii="var(--bs-font-monospace)" w:hAnsi="var(--bs-font-monospace)"/>
          <w:color w:val="212529"/>
        </w:rPr>
        <w:t>})</w:t>
      </w:r>
    </w:p>
    <w:p w:rsidR="005D718D" w:rsidRDefault="005D718D"/>
    <w:p w:rsidR="00C67F9C" w:rsidRDefault="00C67F9C"/>
    <w:p w:rsidR="00C67F9C" w:rsidRDefault="00C67F9C"/>
    <w:p w:rsidR="00C67F9C" w:rsidRDefault="00C67F9C"/>
    <w:p w:rsidR="00C67F9C" w:rsidRDefault="00C67F9C"/>
    <w:p w:rsidR="00C67F9C" w:rsidRDefault="00C67F9C"/>
    <w:p w:rsidR="00C67F9C" w:rsidRDefault="00C67F9C"/>
    <w:p w:rsidR="00C67F9C" w:rsidRDefault="00C67F9C"/>
    <w:p w:rsidR="00286ED4" w:rsidRDefault="00286ED4"/>
    <w:p w:rsidR="00286ED4" w:rsidRDefault="00286ED4" w:rsidP="00286ED4">
      <w:pPr>
        <w:pStyle w:val="Heading1"/>
        <w:shd w:val="clear" w:color="auto" w:fill="FFFFFF"/>
        <w:spacing w:before="0" w:beforeAutospacing="0"/>
        <w:rPr>
          <w:rFonts w:ascii="Segoe UI" w:hAnsi="Segoe UI" w:cs="Segoe UI"/>
          <w:b w:val="0"/>
          <w:bCs w:val="0"/>
          <w:color w:val="212529"/>
        </w:rPr>
      </w:pPr>
      <w:bookmarkStart w:id="331" w:name="_Toc144064888"/>
      <w:r>
        <w:rPr>
          <w:rFonts w:ascii="Segoe UI" w:hAnsi="Segoe UI" w:cs="Segoe UI"/>
          <w:b w:val="0"/>
          <w:bCs w:val="0"/>
          <w:color w:val="212529"/>
        </w:rPr>
        <w:t>Navs and tabs</w:t>
      </w:r>
      <w:bookmarkEnd w:id="331"/>
    </w:p>
    <w:p w:rsidR="00286ED4" w:rsidRDefault="00286ED4" w:rsidP="00286ED4">
      <w:pPr>
        <w:pStyle w:val="bd-lead"/>
        <w:shd w:val="clear" w:color="auto" w:fill="FFFFFF"/>
        <w:spacing w:before="0" w:beforeAutospacing="0"/>
        <w:rPr>
          <w:rFonts w:ascii="Segoe UI" w:hAnsi="Segoe UI" w:cs="Segoe UI"/>
          <w:color w:val="212529"/>
        </w:rPr>
      </w:pPr>
      <w:r>
        <w:rPr>
          <w:rFonts w:ascii="Segoe UI" w:hAnsi="Segoe UI" w:cs="Segoe UI"/>
          <w:color w:val="212529"/>
        </w:rPr>
        <w:t>Documentation and examples for how to use Bootstrap’s included navigation components.</w:t>
      </w:r>
    </w:p>
    <w:p w:rsidR="00286ED4" w:rsidRDefault="00286ED4" w:rsidP="00286ED4">
      <w:pPr>
        <w:pStyle w:val="Heading2"/>
        <w:shd w:val="clear" w:color="auto" w:fill="FFFFFF"/>
        <w:spacing w:before="0" w:beforeAutospacing="0"/>
        <w:rPr>
          <w:rFonts w:ascii="Segoe UI" w:hAnsi="Segoe UI" w:cs="Segoe UI"/>
          <w:b w:val="0"/>
          <w:bCs w:val="0"/>
          <w:color w:val="212529"/>
        </w:rPr>
      </w:pPr>
      <w:bookmarkStart w:id="332" w:name="_Toc144064889"/>
      <w:r>
        <w:rPr>
          <w:rFonts w:ascii="Segoe UI" w:hAnsi="Segoe UI" w:cs="Segoe UI"/>
          <w:b w:val="0"/>
          <w:bCs w:val="0"/>
          <w:color w:val="212529"/>
        </w:rPr>
        <w:t>Base nav</w:t>
      </w:r>
      <w:bookmarkEnd w:id="332"/>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Navigation available in Bootstrap share general markup and styles, from the base </w:t>
      </w:r>
      <w:r>
        <w:rPr>
          <w:rStyle w:val="HTMLCode"/>
          <w:rFonts w:ascii="var(--bs-font-monospace)" w:hAnsi="var(--bs-font-monospace)"/>
          <w:color w:val="D63384"/>
          <w:sz w:val="21"/>
          <w:szCs w:val="21"/>
        </w:rPr>
        <w:t>.nav</w:t>
      </w:r>
      <w:r>
        <w:rPr>
          <w:rFonts w:ascii="Segoe UI" w:hAnsi="Segoe UI" w:cs="Segoe UI"/>
          <w:color w:val="212529"/>
        </w:rPr>
        <w:t> class to the active and disabled states. Swap modifier classes to switch between each style.</w:t>
      </w:r>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The base </w:t>
      </w:r>
      <w:r>
        <w:rPr>
          <w:rStyle w:val="HTMLCode"/>
          <w:rFonts w:ascii="var(--bs-font-monospace)" w:hAnsi="var(--bs-font-monospace)"/>
          <w:color w:val="D63384"/>
          <w:sz w:val="21"/>
          <w:szCs w:val="21"/>
        </w:rPr>
        <w:t>.nav</w:t>
      </w:r>
      <w:r>
        <w:rPr>
          <w:rFonts w:ascii="Segoe UI" w:hAnsi="Segoe UI" w:cs="Segoe UI"/>
          <w:color w:val="212529"/>
        </w:rPr>
        <w:t> component is built with flexbox and provide a strong foundation for building all types of navigation components. It includes some style overrides (for working with lists), some link padding for larger hit areas, and basic disabled styling.</w:t>
      </w:r>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The base </w:t>
      </w:r>
      <w:r>
        <w:rPr>
          <w:rStyle w:val="HTMLCode"/>
          <w:rFonts w:ascii="var(--bs-font-monospace)" w:hAnsi="var(--bs-font-monospace)"/>
          <w:color w:val="D63384"/>
          <w:sz w:val="21"/>
          <w:szCs w:val="21"/>
        </w:rPr>
        <w:t>.nav</w:t>
      </w:r>
      <w:r>
        <w:rPr>
          <w:rFonts w:ascii="Segoe UI" w:hAnsi="Segoe UI" w:cs="Segoe UI"/>
          <w:color w:val="212529"/>
        </w:rPr>
        <w:t> component does not include any </w:t>
      </w:r>
      <w:r>
        <w:rPr>
          <w:rStyle w:val="HTMLCode"/>
          <w:rFonts w:ascii="var(--bs-font-monospace)" w:hAnsi="var(--bs-font-monospace)"/>
          <w:color w:val="D63384"/>
          <w:sz w:val="21"/>
          <w:szCs w:val="21"/>
        </w:rPr>
        <w:t>.active</w:t>
      </w:r>
      <w:r>
        <w:rPr>
          <w:rFonts w:ascii="Segoe UI" w:hAnsi="Segoe UI" w:cs="Segoe UI"/>
          <w:color w:val="212529"/>
        </w:rPr>
        <w:t> state. The following examples include the class, mainly to demonstrate that this particular class does not trigger any special styling.</w:t>
      </w:r>
    </w:p>
    <w:p w:rsidR="00286ED4" w:rsidRDefault="00286ED4" w:rsidP="00286ED4">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To convey the active state to assistive technologies, use the </w:t>
      </w:r>
      <w:r>
        <w:rPr>
          <w:rStyle w:val="HTMLCode"/>
          <w:rFonts w:ascii="var(--bs-font-monospace)" w:hAnsi="var(--bs-font-monospace)"/>
          <w:color w:val="D63384"/>
          <w:sz w:val="21"/>
          <w:szCs w:val="21"/>
        </w:rPr>
        <w:t>aria-current</w:t>
      </w:r>
      <w:r>
        <w:rPr>
          <w:rFonts w:ascii="Segoe UI" w:hAnsi="Segoe UI" w:cs="Segoe UI"/>
          <w:color w:val="212529"/>
        </w:rPr>
        <w:t> attribute — using the </w:t>
      </w:r>
      <w:r>
        <w:rPr>
          <w:rStyle w:val="HTMLCode"/>
          <w:rFonts w:ascii="var(--bs-font-monospace)" w:hAnsi="var(--bs-font-monospace)"/>
          <w:color w:val="D63384"/>
          <w:sz w:val="21"/>
          <w:szCs w:val="21"/>
        </w:rPr>
        <w:t>page</w:t>
      </w:r>
      <w:r>
        <w:rPr>
          <w:rFonts w:ascii="Segoe UI" w:hAnsi="Segoe UI" w:cs="Segoe UI"/>
          <w:color w:val="212529"/>
        </w:rPr>
        <w:t> value for current page, or </w:t>
      </w:r>
      <w:r>
        <w:rPr>
          <w:rStyle w:val="HTMLCode"/>
          <w:rFonts w:ascii="var(--bs-font-monospace)" w:hAnsi="var(--bs-font-monospace)"/>
          <w:color w:val="D63384"/>
          <w:sz w:val="21"/>
          <w:szCs w:val="21"/>
        </w:rPr>
        <w:t>true</w:t>
      </w:r>
      <w:r>
        <w:rPr>
          <w:rFonts w:ascii="Segoe UI" w:hAnsi="Segoe UI" w:cs="Segoe UI"/>
          <w:color w:val="212529"/>
        </w:rPr>
        <w:t> for the current item in a set.</w:t>
      </w:r>
    </w:p>
    <w:p w:rsidR="00286ED4" w:rsidRDefault="00286ED4" w:rsidP="00286ED4">
      <w:pPr>
        <w:numPr>
          <w:ilvl w:val="0"/>
          <w:numId w:val="50"/>
        </w:numPr>
        <w:shd w:val="clear" w:color="auto" w:fill="FFFFFF"/>
        <w:spacing w:before="100" w:beforeAutospacing="1" w:after="100" w:afterAutospacing="1" w:line="240" w:lineRule="auto"/>
        <w:rPr>
          <w:rFonts w:ascii="Segoe UI" w:hAnsi="Segoe UI" w:cs="Segoe UI"/>
          <w:color w:val="212529"/>
        </w:rPr>
      </w:pPr>
      <w:hyperlink r:id="rId324" w:history="1">
        <w:r>
          <w:rPr>
            <w:rStyle w:val="Hyperlink"/>
            <w:rFonts w:ascii="Segoe UI" w:hAnsi="Segoe UI" w:cs="Segoe UI"/>
            <w:color w:val="0D6EFD"/>
          </w:rPr>
          <w:t>Active</w:t>
        </w:r>
      </w:hyperlink>
    </w:p>
    <w:p w:rsidR="00286ED4" w:rsidRDefault="00286ED4" w:rsidP="00286ED4">
      <w:pPr>
        <w:numPr>
          <w:ilvl w:val="0"/>
          <w:numId w:val="50"/>
        </w:numPr>
        <w:shd w:val="clear" w:color="auto" w:fill="FFFFFF"/>
        <w:spacing w:before="100" w:beforeAutospacing="1" w:after="100" w:afterAutospacing="1" w:line="240" w:lineRule="auto"/>
        <w:rPr>
          <w:rFonts w:ascii="Segoe UI" w:hAnsi="Segoe UI" w:cs="Segoe UI"/>
          <w:color w:val="212529"/>
        </w:rPr>
      </w:pPr>
      <w:hyperlink r:id="rId325" w:history="1">
        <w:r>
          <w:rPr>
            <w:rStyle w:val="Hyperlink"/>
            <w:rFonts w:ascii="Segoe UI" w:hAnsi="Segoe UI" w:cs="Segoe UI"/>
            <w:color w:val="0D6EFD"/>
          </w:rPr>
          <w:t>Link</w:t>
        </w:r>
      </w:hyperlink>
    </w:p>
    <w:p w:rsidR="00286ED4" w:rsidRDefault="00286ED4" w:rsidP="00286ED4">
      <w:pPr>
        <w:numPr>
          <w:ilvl w:val="0"/>
          <w:numId w:val="50"/>
        </w:numPr>
        <w:shd w:val="clear" w:color="auto" w:fill="FFFFFF"/>
        <w:spacing w:before="100" w:beforeAutospacing="1" w:after="100" w:afterAutospacing="1" w:line="240" w:lineRule="auto"/>
        <w:rPr>
          <w:rFonts w:ascii="Segoe UI" w:hAnsi="Segoe UI" w:cs="Segoe UI"/>
          <w:color w:val="212529"/>
        </w:rPr>
      </w:pPr>
      <w:hyperlink r:id="rId326" w:history="1">
        <w:r>
          <w:rPr>
            <w:rStyle w:val="Hyperlink"/>
            <w:rFonts w:ascii="Segoe UI" w:hAnsi="Segoe UI" w:cs="Segoe UI"/>
            <w:color w:val="0D6EFD"/>
          </w:rPr>
          <w:t>Link</w:t>
        </w:r>
      </w:hyperlink>
    </w:p>
    <w:p w:rsidR="00286ED4" w:rsidRDefault="00286ED4" w:rsidP="00286ED4">
      <w:pPr>
        <w:numPr>
          <w:ilvl w:val="0"/>
          <w:numId w:val="50"/>
        </w:numPr>
        <w:shd w:val="clear" w:color="auto" w:fill="FFFFFF"/>
        <w:spacing w:before="100" w:beforeAutospacing="1" w:after="100" w:afterAutospacing="1" w:line="240" w:lineRule="auto"/>
        <w:rPr>
          <w:rFonts w:ascii="Segoe UI" w:hAnsi="Segoe UI" w:cs="Segoe UI"/>
          <w:color w:val="212529"/>
        </w:rPr>
      </w:pPr>
      <w:hyperlink r:id="rId327" w:history="1">
        <w:r>
          <w:rPr>
            <w:rStyle w:val="Hyperlink"/>
            <w:rFonts w:ascii="Segoe UI" w:hAnsi="Segoe UI" w:cs="Segoe UI"/>
            <w:color w:val="6C757D"/>
          </w:rPr>
          <w:t>Disabled</w:t>
        </w:r>
      </w:hyperlink>
    </w:p>
    <w:p w:rsidR="00286ED4" w:rsidRDefault="00286ED4" w:rsidP="00286ED4">
      <w:pPr>
        <w:shd w:val="clear" w:color="auto" w:fill="FFFFFF"/>
        <w:spacing w:after="0"/>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Active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Classes are used throughout, so your markup can be super flexible. Use </w:t>
      </w:r>
      <w:r>
        <w:rPr>
          <w:rStyle w:val="HTMLCode"/>
          <w:rFonts w:ascii="var(--bs-font-monospace)" w:hAnsi="var(--bs-font-monospace)"/>
          <w:color w:val="D63384"/>
          <w:sz w:val="21"/>
          <w:szCs w:val="21"/>
        </w:rPr>
        <w:t>&lt;ul&gt;</w:t>
      </w:r>
      <w:r>
        <w:rPr>
          <w:rFonts w:ascii="Segoe UI" w:hAnsi="Segoe UI" w:cs="Segoe UI"/>
          <w:color w:val="212529"/>
        </w:rPr>
        <w:t>s like above, </w:t>
      </w:r>
      <w:r>
        <w:rPr>
          <w:rStyle w:val="HTMLCode"/>
          <w:rFonts w:ascii="var(--bs-font-monospace)" w:hAnsi="var(--bs-font-monospace)"/>
          <w:color w:val="D63384"/>
          <w:sz w:val="21"/>
          <w:szCs w:val="21"/>
        </w:rPr>
        <w:t>&lt;ol&gt;</w:t>
      </w:r>
      <w:r>
        <w:rPr>
          <w:rFonts w:ascii="Segoe UI" w:hAnsi="Segoe UI" w:cs="Segoe UI"/>
          <w:color w:val="212529"/>
        </w:rPr>
        <w:t> if the order of your items is important, or roll your own with a </w:t>
      </w:r>
      <w:r>
        <w:rPr>
          <w:rStyle w:val="HTMLCode"/>
          <w:rFonts w:ascii="var(--bs-font-monospace)" w:hAnsi="var(--bs-font-monospace)"/>
          <w:color w:val="D63384"/>
          <w:sz w:val="21"/>
          <w:szCs w:val="21"/>
        </w:rPr>
        <w:t>&lt;nav&gt;</w:t>
      </w:r>
      <w:r>
        <w:rPr>
          <w:rFonts w:ascii="Segoe UI" w:hAnsi="Segoe UI" w:cs="Segoe UI"/>
          <w:color w:val="212529"/>
        </w:rPr>
        <w:t> element. Because the </w:t>
      </w:r>
      <w:r>
        <w:rPr>
          <w:rStyle w:val="HTMLCode"/>
          <w:rFonts w:ascii="var(--bs-font-monospace)" w:hAnsi="var(--bs-font-monospace)"/>
          <w:color w:val="D63384"/>
          <w:sz w:val="21"/>
          <w:szCs w:val="21"/>
        </w:rPr>
        <w:t>.nav</w:t>
      </w:r>
      <w:r>
        <w:rPr>
          <w:rFonts w:ascii="Segoe UI" w:hAnsi="Segoe UI" w:cs="Segoe UI"/>
          <w:color w:val="212529"/>
        </w:rPr>
        <w:t> uses </w:t>
      </w:r>
      <w:r>
        <w:rPr>
          <w:rStyle w:val="HTMLCode"/>
          <w:rFonts w:ascii="var(--bs-font-monospace)" w:hAnsi="var(--bs-font-monospace)"/>
          <w:color w:val="D63384"/>
          <w:sz w:val="21"/>
          <w:szCs w:val="21"/>
        </w:rPr>
        <w:t>display: flex</w:t>
      </w:r>
      <w:r>
        <w:rPr>
          <w:rFonts w:ascii="Segoe UI" w:hAnsi="Segoe UI" w:cs="Segoe UI"/>
          <w:color w:val="212529"/>
        </w:rPr>
        <w:t>, the nav links behave the same as nav items would, but without the extra markup.</w:t>
      </w:r>
    </w:p>
    <w:p w:rsidR="00286ED4" w:rsidRDefault="00286ED4" w:rsidP="00286ED4">
      <w:pPr>
        <w:shd w:val="clear" w:color="auto" w:fill="FFFFFF"/>
        <w:rPr>
          <w:rFonts w:ascii="Segoe UI" w:hAnsi="Segoe UI" w:cs="Segoe UI"/>
          <w:color w:val="212529"/>
        </w:rPr>
      </w:pPr>
      <w:hyperlink r:id="rId328" w:history="1">
        <w:r>
          <w:rPr>
            <w:rStyle w:val="Hyperlink"/>
            <w:rFonts w:ascii="Segoe UI" w:hAnsi="Segoe UI" w:cs="Segoe UI"/>
            <w:color w:val="0D6EFD"/>
          </w:rPr>
          <w:t>Active</w:t>
        </w:r>
      </w:hyperlink>
      <w:hyperlink r:id="rId329" w:history="1">
        <w:r>
          <w:rPr>
            <w:rStyle w:val="Hyperlink"/>
            <w:rFonts w:ascii="Segoe UI" w:hAnsi="Segoe UI" w:cs="Segoe UI"/>
            <w:color w:val="0D6EFD"/>
          </w:rPr>
          <w:t>Link</w:t>
        </w:r>
      </w:hyperlink>
      <w:hyperlink r:id="rId330" w:history="1">
        <w:r>
          <w:rPr>
            <w:rStyle w:val="Hyperlink"/>
            <w:rFonts w:ascii="Segoe UI" w:hAnsi="Segoe UI" w:cs="Segoe UI"/>
            <w:color w:val="0D6EFD"/>
          </w:rPr>
          <w:t>Link</w:t>
        </w:r>
      </w:hyperlink>
      <w:hyperlink r:id="rId331" w:history="1">
        <w:r>
          <w:rPr>
            <w:rStyle w:val="Hyperlink"/>
            <w:rFonts w:ascii="Segoe UI" w:hAnsi="Segoe UI" w:cs="Segoe UI"/>
            <w:color w:val="6C757D"/>
          </w:rPr>
          <w:t>Disabled</w:t>
        </w:r>
      </w:hyperlink>
    </w:p>
    <w:p w:rsidR="00286ED4" w:rsidRDefault="00286ED4" w:rsidP="00286ED4">
      <w:pPr>
        <w:shd w:val="clear" w:color="auto" w:fill="FFFFFF"/>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Active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286ED4" w:rsidRDefault="00286ED4" w:rsidP="00286ED4">
      <w:pPr>
        <w:pStyle w:val="Heading2"/>
        <w:shd w:val="clear" w:color="auto" w:fill="FFFFFF"/>
        <w:rPr>
          <w:rFonts w:ascii="Segoe UI" w:hAnsi="Segoe UI" w:cs="Segoe UI"/>
          <w:b w:val="0"/>
          <w:bCs w:val="0"/>
          <w:color w:val="212529"/>
        </w:rPr>
      </w:pPr>
      <w:bookmarkStart w:id="333" w:name="_Toc144064890"/>
      <w:r>
        <w:rPr>
          <w:rFonts w:ascii="Segoe UI" w:hAnsi="Segoe UI" w:cs="Segoe UI"/>
          <w:b w:val="0"/>
          <w:bCs w:val="0"/>
          <w:color w:val="212529"/>
        </w:rPr>
        <w:t>Available styles</w:t>
      </w:r>
      <w:bookmarkEnd w:id="333"/>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Change the style of </w:t>
      </w:r>
      <w:r>
        <w:rPr>
          <w:rStyle w:val="HTMLCode"/>
          <w:rFonts w:ascii="var(--bs-font-monospace)" w:hAnsi="var(--bs-font-monospace)"/>
          <w:color w:val="D63384"/>
          <w:sz w:val="21"/>
          <w:szCs w:val="21"/>
        </w:rPr>
        <w:t>.nav</w:t>
      </w:r>
      <w:r>
        <w:rPr>
          <w:rFonts w:ascii="Segoe UI" w:hAnsi="Segoe UI" w:cs="Segoe UI"/>
          <w:color w:val="212529"/>
        </w:rPr>
        <w:t>s component with modifiers and utilities. Mix and match as needed, or build your own.</w:t>
      </w:r>
    </w:p>
    <w:p w:rsidR="00286ED4" w:rsidRDefault="00286ED4" w:rsidP="00286ED4">
      <w:pPr>
        <w:pStyle w:val="Heading3"/>
        <w:shd w:val="clear" w:color="auto" w:fill="FFFFFF"/>
        <w:rPr>
          <w:rFonts w:ascii="Segoe UI" w:hAnsi="Segoe UI" w:cs="Segoe UI"/>
          <w:b w:val="0"/>
          <w:bCs w:val="0"/>
          <w:color w:val="212529"/>
        </w:rPr>
      </w:pPr>
      <w:bookmarkStart w:id="334" w:name="_Toc144064891"/>
      <w:r>
        <w:rPr>
          <w:rFonts w:ascii="Segoe UI" w:hAnsi="Segoe UI" w:cs="Segoe UI"/>
          <w:b w:val="0"/>
          <w:bCs w:val="0"/>
          <w:color w:val="212529"/>
        </w:rPr>
        <w:t>Horizontal alignment</w:t>
      </w:r>
      <w:bookmarkEnd w:id="334"/>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Change the horizontal alignment of your nav with </w:t>
      </w:r>
      <w:hyperlink r:id="rId332" w:anchor="horizontal-alignment" w:history="1">
        <w:r>
          <w:rPr>
            <w:rStyle w:val="Hyperlink"/>
            <w:rFonts w:ascii="Segoe UI" w:hAnsi="Segoe UI" w:cs="Segoe UI"/>
            <w:color w:val="0D6EFD"/>
          </w:rPr>
          <w:t>flexbox utilities</w:t>
        </w:r>
      </w:hyperlink>
      <w:r>
        <w:rPr>
          <w:rFonts w:ascii="Segoe UI" w:hAnsi="Segoe UI" w:cs="Segoe UI"/>
          <w:color w:val="212529"/>
        </w:rPr>
        <w:t>. By default, navs are left-aligned, but you can easily change them to center or right aligned.</w:t>
      </w:r>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Centered with </w:t>
      </w:r>
      <w:r>
        <w:rPr>
          <w:rStyle w:val="HTMLCode"/>
          <w:rFonts w:ascii="var(--bs-font-monospace)" w:hAnsi="var(--bs-font-monospace)"/>
          <w:color w:val="D63384"/>
          <w:sz w:val="21"/>
          <w:szCs w:val="21"/>
        </w:rPr>
        <w:t>.justify-content-center</w:t>
      </w:r>
      <w:r>
        <w:rPr>
          <w:rFonts w:ascii="Segoe UI" w:hAnsi="Segoe UI" w:cs="Segoe UI"/>
          <w:color w:val="212529"/>
        </w:rPr>
        <w:t>:</w:t>
      </w:r>
    </w:p>
    <w:p w:rsidR="00286ED4" w:rsidRDefault="00286ED4" w:rsidP="00286ED4">
      <w:pPr>
        <w:numPr>
          <w:ilvl w:val="0"/>
          <w:numId w:val="51"/>
        </w:numPr>
        <w:shd w:val="clear" w:color="auto" w:fill="FFFFFF"/>
        <w:spacing w:before="100" w:beforeAutospacing="1" w:after="100" w:afterAutospacing="1" w:line="240" w:lineRule="auto"/>
        <w:rPr>
          <w:rFonts w:ascii="Segoe UI" w:hAnsi="Segoe UI" w:cs="Segoe UI"/>
          <w:color w:val="212529"/>
        </w:rPr>
      </w:pPr>
      <w:hyperlink r:id="rId333" w:history="1">
        <w:r>
          <w:rPr>
            <w:rStyle w:val="Hyperlink"/>
            <w:rFonts w:ascii="Segoe UI" w:hAnsi="Segoe UI" w:cs="Segoe UI"/>
            <w:color w:val="0D6EFD"/>
          </w:rPr>
          <w:t>Active</w:t>
        </w:r>
      </w:hyperlink>
    </w:p>
    <w:p w:rsidR="00286ED4" w:rsidRDefault="00286ED4" w:rsidP="00286ED4">
      <w:pPr>
        <w:numPr>
          <w:ilvl w:val="0"/>
          <w:numId w:val="51"/>
        </w:numPr>
        <w:shd w:val="clear" w:color="auto" w:fill="FFFFFF"/>
        <w:spacing w:before="100" w:beforeAutospacing="1" w:after="100" w:afterAutospacing="1" w:line="240" w:lineRule="auto"/>
        <w:rPr>
          <w:rFonts w:ascii="Segoe UI" w:hAnsi="Segoe UI" w:cs="Segoe UI"/>
          <w:color w:val="212529"/>
        </w:rPr>
      </w:pPr>
      <w:hyperlink r:id="rId334" w:history="1">
        <w:r>
          <w:rPr>
            <w:rStyle w:val="Hyperlink"/>
            <w:rFonts w:ascii="Segoe UI" w:hAnsi="Segoe UI" w:cs="Segoe UI"/>
            <w:color w:val="0D6EFD"/>
          </w:rPr>
          <w:t>Link</w:t>
        </w:r>
      </w:hyperlink>
    </w:p>
    <w:p w:rsidR="00286ED4" w:rsidRDefault="00286ED4" w:rsidP="00286ED4">
      <w:pPr>
        <w:numPr>
          <w:ilvl w:val="0"/>
          <w:numId w:val="51"/>
        </w:numPr>
        <w:shd w:val="clear" w:color="auto" w:fill="FFFFFF"/>
        <w:spacing w:before="100" w:beforeAutospacing="1" w:after="100" w:afterAutospacing="1" w:line="240" w:lineRule="auto"/>
        <w:rPr>
          <w:rFonts w:ascii="Segoe UI" w:hAnsi="Segoe UI" w:cs="Segoe UI"/>
          <w:color w:val="212529"/>
        </w:rPr>
      </w:pPr>
      <w:hyperlink r:id="rId335" w:history="1">
        <w:r>
          <w:rPr>
            <w:rStyle w:val="Hyperlink"/>
            <w:rFonts w:ascii="Segoe UI" w:hAnsi="Segoe UI" w:cs="Segoe UI"/>
            <w:color w:val="0D6EFD"/>
          </w:rPr>
          <w:t>Link</w:t>
        </w:r>
      </w:hyperlink>
    </w:p>
    <w:p w:rsidR="00286ED4" w:rsidRDefault="00286ED4" w:rsidP="00286ED4">
      <w:pPr>
        <w:numPr>
          <w:ilvl w:val="0"/>
          <w:numId w:val="51"/>
        </w:numPr>
        <w:shd w:val="clear" w:color="auto" w:fill="FFFFFF"/>
        <w:spacing w:before="100" w:beforeAutospacing="1" w:after="100" w:afterAutospacing="1" w:line="240" w:lineRule="auto"/>
        <w:rPr>
          <w:rFonts w:ascii="Segoe UI" w:hAnsi="Segoe UI" w:cs="Segoe UI"/>
          <w:color w:val="212529"/>
        </w:rPr>
      </w:pPr>
      <w:hyperlink r:id="rId336" w:history="1">
        <w:r>
          <w:rPr>
            <w:rStyle w:val="Hyperlink"/>
            <w:rFonts w:ascii="Segoe UI" w:hAnsi="Segoe UI" w:cs="Segoe UI"/>
            <w:color w:val="6C757D"/>
          </w:rPr>
          <w:t>Disabled</w:t>
        </w:r>
      </w:hyperlink>
    </w:p>
    <w:p w:rsidR="00286ED4" w:rsidRDefault="00286ED4" w:rsidP="00286ED4">
      <w:pPr>
        <w:shd w:val="clear" w:color="auto" w:fill="FFFFFF"/>
        <w:spacing w:after="0"/>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justify-content-center"</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Active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Right-aligned with </w:t>
      </w:r>
      <w:r>
        <w:rPr>
          <w:rStyle w:val="HTMLCode"/>
          <w:rFonts w:ascii="var(--bs-font-monospace)" w:hAnsi="var(--bs-font-monospace)"/>
          <w:color w:val="D63384"/>
          <w:sz w:val="21"/>
          <w:szCs w:val="21"/>
        </w:rPr>
        <w:t>.justify-content-end</w:t>
      </w:r>
      <w:r>
        <w:rPr>
          <w:rFonts w:ascii="Segoe UI" w:hAnsi="Segoe UI" w:cs="Segoe UI"/>
          <w:color w:val="212529"/>
        </w:rPr>
        <w:t>:</w:t>
      </w:r>
    </w:p>
    <w:p w:rsidR="00286ED4" w:rsidRDefault="00286ED4" w:rsidP="00286ED4">
      <w:pPr>
        <w:numPr>
          <w:ilvl w:val="0"/>
          <w:numId w:val="52"/>
        </w:numPr>
        <w:shd w:val="clear" w:color="auto" w:fill="FFFFFF"/>
        <w:spacing w:before="100" w:beforeAutospacing="1" w:after="100" w:afterAutospacing="1" w:line="240" w:lineRule="auto"/>
        <w:rPr>
          <w:rFonts w:ascii="Segoe UI" w:hAnsi="Segoe UI" w:cs="Segoe UI"/>
          <w:color w:val="212529"/>
        </w:rPr>
      </w:pPr>
      <w:hyperlink r:id="rId337" w:history="1">
        <w:r>
          <w:rPr>
            <w:rStyle w:val="Hyperlink"/>
            <w:rFonts w:ascii="Segoe UI" w:hAnsi="Segoe UI" w:cs="Segoe UI"/>
            <w:color w:val="0D6EFD"/>
          </w:rPr>
          <w:t>Active</w:t>
        </w:r>
      </w:hyperlink>
    </w:p>
    <w:p w:rsidR="00286ED4" w:rsidRDefault="00286ED4" w:rsidP="00286ED4">
      <w:pPr>
        <w:numPr>
          <w:ilvl w:val="0"/>
          <w:numId w:val="52"/>
        </w:numPr>
        <w:shd w:val="clear" w:color="auto" w:fill="FFFFFF"/>
        <w:spacing w:before="100" w:beforeAutospacing="1" w:after="100" w:afterAutospacing="1" w:line="240" w:lineRule="auto"/>
        <w:rPr>
          <w:rFonts w:ascii="Segoe UI" w:hAnsi="Segoe UI" w:cs="Segoe UI"/>
          <w:color w:val="212529"/>
        </w:rPr>
      </w:pPr>
      <w:hyperlink r:id="rId338" w:history="1">
        <w:r>
          <w:rPr>
            <w:rStyle w:val="Hyperlink"/>
            <w:rFonts w:ascii="Segoe UI" w:hAnsi="Segoe UI" w:cs="Segoe UI"/>
            <w:color w:val="0D6EFD"/>
          </w:rPr>
          <w:t>Link</w:t>
        </w:r>
      </w:hyperlink>
    </w:p>
    <w:p w:rsidR="00286ED4" w:rsidRDefault="00286ED4" w:rsidP="00286ED4">
      <w:pPr>
        <w:numPr>
          <w:ilvl w:val="0"/>
          <w:numId w:val="52"/>
        </w:numPr>
        <w:shd w:val="clear" w:color="auto" w:fill="FFFFFF"/>
        <w:spacing w:before="100" w:beforeAutospacing="1" w:after="100" w:afterAutospacing="1" w:line="240" w:lineRule="auto"/>
        <w:rPr>
          <w:rFonts w:ascii="Segoe UI" w:hAnsi="Segoe UI" w:cs="Segoe UI"/>
          <w:color w:val="212529"/>
        </w:rPr>
      </w:pPr>
      <w:hyperlink r:id="rId339" w:history="1">
        <w:r>
          <w:rPr>
            <w:rStyle w:val="Hyperlink"/>
            <w:rFonts w:ascii="Segoe UI" w:hAnsi="Segoe UI" w:cs="Segoe UI"/>
            <w:color w:val="0D6EFD"/>
          </w:rPr>
          <w:t>Link</w:t>
        </w:r>
      </w:hyperlink>
    </w:p>
    <w:p w:rsidR="00286ED4" w:rsidRDefault="00286ED4" w:rsidP="00286ED4">
      <w:pPr>
        <w:numPr>
          <w:ilvl w:val="0"/>
          <w:numId w:val="52"/>
        </w:numPr>
        <w:shd w:val="clear" w:color="auto" w:fill="FFFFFF"/>
        <w:spacing w:before="100" w:beforeAutospacing="1" w:after="100" w:afterAutospacing="1" w:line="240" w:lineRule="auto"/>
        <w:rPr>
          <w:rFonts w:ascii="Segoe UI" w:hAnsi="Segoe UI" w:cs="Segoe UI"/>
          <w:color w:val="212529"/>
        </w:rPr>
      </w:pPr>
      <w:hyperlink r:id="rId340" w:history="1">
        <w:r>
          <w:rPr>
            <w:rStyle w:val="Hyperlink"/>
            <w:rFonts w:ascii="Segoe UI" w:hAnsi="Segoe UI" w:cs="Segoe UI"/>
            <w:color w:val="6C757D"/>
          </w:rPr>
          <w:t>Disabled</w:t>
        </w:r>
      </w:hyperlink>
    </w:p>
    <w:p w:rsidR="00286ED4" w:rsidRDefault="00286ED4" w:rsidP="00286ED4">
      <w:pPr>
        <w:shd w:val="clear" w:color="auto" w:fill="FFFFFF"/>
        <w:spacing w:after="0"/>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justify-content-end"</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Active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286ED4" w:rsidRDefault="00286ED4" w:rsidP="00286ED4">
      <w:pPr>
        <w:pStyle w:val="Heading3"/>
        <w:shd w:val="clear" w:color="auto" w:fill="FFFFFF"/>
        <w:rPr>
          <w:rFonts w:ascii="Segoe UI" w:hAnsi="Segoe UI" w:cs="Segoe UI"/>
          <w:b w:val="0"/>
          <w:bCs w:val="0"/>
          <w:color w:val="212529"/>
        </w:rPr>
      </w:pPr>
      <w:bookmarkStart w:id="335" w:name="_Toc144064892"/>
      <w:r>
        <w:rPr>
          <w:rFonts w:ascii="Segoe UI" w:hAnsi="Segoe UI" w:cs="Segoe UI"/>
          <w:b w:val="0"/>
          <w:bCs w:val="0"/>
          <w:color w:val="212529"/>
        </w:rPr>
        <w:t>Vertical</w:t>
      </w:r>
      <w:bookmarkEnd w:id="335"/>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Stack your navigation by changing the flex item direction with the </w:t>
      </w:r>
      <w:r>
        <w:rPr>
          <w:rStyle w:val="HTMLCode"/>
          <w:rFonts w:ascii="var(--bs-font-monospace)" w:hAnsi="var(--bs-font-monospace)"/>
          <w:color w:val="D63384"/>
          <w:sz w:val="21"/>
          <w:szCs w:val="21"/>
        </w:rPr>
        <w:t>.flex-column</w:t>
      </w:r>
      <w:r>
        <w:rPr>
          <w:rFonts w:ascii="Segoe UI" w:hAnsi="Segoe UI" w:cs="Segoe UI"/>
          <w:color w:val="212529"/>
        </w:rPr>
        <w:t> utility. Need to stack them on some viewports but not others? Use the responsive versions (e.g., </w:t>
      </w:r>
      <w:r>
        <w:rPr>
          <w:rStyle w:val="HTMLCode"/>
          <w:rFonts w:ascii="var(--bs-font-monospace)" w:hAnsi="var(--bs-font-monospace)"/>
          <w:color w:val="D63384"/>
          <w:sz w:val="21"/>
          <w:szCs w:val="21"/>
        </w:rPr>
        <w:t>.flex-sm-column</w:t>
      </w:r>
      <w:r>
        <w:rPr>
          <w:rFonts w:ascii="Segoe UI" w:hAnsi="Segoe UI" w:cs="Segoe UI"/>
          <w:color w:val="212529"/>
        </w:rPr>
        <w:t>).</w:t>
      </w:r>
    </w:p>
    <w:p w:rsidR="00286ED4" w:rsidRDefault="00286ED4" w:rsidP="00286ED4">
      <w:pPr>
        <w:numPr>
          <w:ilvl w:val="0"/>
          <w:numId w:val="53"/>
        </w:numPr>
        <w:shd w:val="clear" w:color="auto" w:fill="FFFFFF"/>
        <w:spacing w:before="100" w:beforeAutospacing="1" w:after="100" w:afterAutospacing="1" w:line="240" w:lineRule="auto"/>
        <w:rPr>
          <w:rFonts w:ascii="Segoe UI" w:hAnsi="Segoe UI" w:cs="Segoe UI"/>
          <w:color w:val="212529"/>
        </w:rPr>
      </w:pPr>
      <w:hyperlink r:id="rId341" w:history="1">
        <w:r>
          <w:rPr>
            <w:rStyle w:val="Hyperlink"/>
            <w:rFonts w:ascii="Segoe UI" w:hAnsi="Segoe UI" w:cs="Segoe UI"/>
            <w:color w:val="0D6EFD"/>
          </w:rPr>
          <w:t>Active</w:t>
        </w:r>
      </w:hyperlink>
    </w:p>
    <w:p w:rsidR="00286ED4" w:rsidRDefault="00286ED4" w:rsidP="00286ED4">
      <w:pPr>
        <w:numPr>
          <w:ilvl w:val="0"/>
          <w:numId w:val="53"/>
        </w:numPr>
        <w:shd w:val="clear" w:color="auto" w:fill="FFFFFF"/>
        <w:spacing w:before="100" w:beforeAutospacing="1" w:after="100" w:afterAutospacing="1" w:line="240" w:lineRule="auto"/>
        <w:rPr>
          <w:rFonts w:ascii="Segoe UI" w:hAnsi="Segoe UI" w:cs="Segoe UI"/>
          <w:color w:val="212529"/>
        </w:rPr>
      </w:pPr>
      <w:hyperlink r:id="rId342" w:history="1">
        <w:r>
          <w:rPr>
            <w:rStyle w:val="Hyperlink"/>
            <w:rFonts w:ascii="Segoe UI" w:hAnsi="Segoe UI" w:cs="Segoe UI"/>
            <w:color w:val="0D6EFD"/>
          </w:rPr>
          <w:t>Link</w:t>
        </w:r>
      </w:hyperlink>
    </w:p>
    <w:p w:rsidR="00286ED4" w:rsidRDefault="00286ED4" w:rsidP="00286ED4">
      <w:pPr>
        <w:numPr>
          <w:ilvl w:val="0"/>
          <w:numId w:val="53"/>
        </w:numPr>
        <w:shd w:val="clear" w:color="auto" w:fill="FFFFFF"/>
        <w:spacing w:before="100" w:beforeAutospacing="1" w:after="100" w:afterAutospacing="1" w:line="240" w:lineRule="auto"/>
        <w:rPr>
          <w:rFonts w:ascii="Segoe UI" w:hAnsi="Segoe UI" w:cs="Segoe UI"/>
          <w:color w:val="212529"/>
        </w:rPr>
      </w:pPr>
      <w:hyperlink r:id="rId343" w:history="1">
        <w:r>
          <w:rPr>
            <w:rStyle w:val="Hyperlink"/>
            <w:rFonts w:ascii="Segoe UI" w:hAnsi="Segoe UI" w:cs="Segoe UI"/>
            <w:color w:val="0D6EFD"/>
          </w:rPr>
          <w:t>Link</w:t>
        </w:r>
      </w:hyperlink>
    </w:p>
    <w:p w:rsidR="00286ED4" w:rsidRDefault="00286ED4" w:rsidP="00286ED4">
      <w:pPr>
        <w:numPr>
          <w:ilvl w:val="0"/>
          <w:numId w:val="53"/>
        </w:numPr>
        <w:shd w:val="clear" w:color="auto" w:fill="FFFFFF"/>
        <w:spacing w:before="100" w:beforeAutospacing="1" w:after="100" w:afterAutospacing="1" w:line="240" w:lineRule="auto"/>
        <w:rPr>
          <w:rFonts w:ascii="Segoe UI" w:hAnsi="Segoe UI" w:cs="Segoe UI"/>
          <w:color w:val="212529"/>
        </w:rPr>
      </w:pPr>
      <w:hyperlink r:id="rId344" w:history="1">
        <w:r>
          <w:rPr>
            <w:rStyle w:val="Hyperlink"/>
            <w:rFonts w:ascii="Segoe UI" w:hAnsi="Segoe UI" w:cs="Segoe UI"/>
            <w:color w:val="6C757D"/>
          </w:rPr>
          <w:t>Disabled</w:t>
        </w:r>
      </w:hyperlink>
    </w:p>
    <w:p w:rsidR="00286ED4" w:rsidRDefault="00286ED4" w:rsidP="00286ED4">
      <w:pPr>
        <w:shd w:val="clear" w:color="auto" w:fill="FFFFFF"/>
        <w:spacing w:after="0"/>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flex-column"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Active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As always, vertical navigation is possible without </w:t>
      </w:r>
      <w:r>
        <w:rPr>
          <w:rStyle w:val="HTMLCode"/>
          <w:rFonts w:ascii="var(--bs-font-monospace)" w:hAnsi="var(--bs-font-monospace)"/>
          <w:color w:val="D63384"/>
          <w:sz w:val="21"/>
          <w:szCs w:val="21"/>
        </w:rPr>
        <w:t>&lt;ul&gt;</w:t>
      </w:r>
      <w:r>
        <w:rPr>
          <w:rFonts w:ascii="Segoe UI" w:hAnsi="Segoe UI" w:cs="Segoe UI"/>
          <w:color w:val="212529"/>
        </w:rPr>
        <w:t>s, too.</w:t>
      </w:r>
    </w:p>
    <w:p w:rsidR="00286ED4" w:rsidRDefault="00286ED4" w:rsidP="00286ED4">
      <w:pPr>
        <w:shd w:val="clear" w:color="auto" w:fill="FFFFFF"/>
        <w:rPr>
          <w:rFonts w:ascii="Segoe UI" w:hAnsi="Segoe UI" w:cs="Segoe UI"/>
          <w:color w:val="212529"/>
        </w:rPr>
      </w:pPr>
      <w:hyperlink r:id="rId345" w:history="1">
        <w:r>
          <w:rPr>
            <w:rStyle w:val="Hyperlink"/>
            <w:rFonts w:ascii="Segoe UI" w:hAnsi="Segoe UI" w:cs="Segoe UI"/>
            <w:color w:val="0D6EFD"/>
          </w:rPr>
          <w:t>Active</w:t>
        </w:r>
      </w:hyperlink>
      <w:hyperlink r:id="rId346" w:history="1">
        <w:r>
          <w:rPr>
            <w:rStyle w:val="Hyperlink"/>
            <w:rFonts w:ascii="Segoe UI" w:hAnsi="Segoe UI" w:cs="Segoe UI"/>
            <w:color w:val="0D6EFD"/>
          </w:rPr>
          <w:t>Link</w:t>
        </w:r>
      </w:hyperlink>
      <w:hyperlink r:id="rId347" w:history="1">
        <w:r>
          <w:rPr>
            <w:rStyle w:val="Hyperlink"/>
            <w:rFonts w:ascii="Segoe UI" w:hAnsi="Segoe UI" w:cs="Segoe UI"/>
            <w:color w:val="0D6EFD"/>
          </w:rPr>
          <w:t>Link</w:t>
        </w:r>
      </w:hyperlink>
      <w:hyperlink r:id="rId348" w:history="1">
        <w:r>
          <w:rPr>
            <w:rStyle w:val="Hyperlink"/>
            <w:rFonts w:ascii="Segoe UI" w:hAnsi="Segoe UI" w:cs="Segoe UI"/>
            <w:color w:val="6C757D"/>
          </w:rPr>
          <w:t>Disabled</w:t>
        </w:r>
      </w:hyperlink>
    </w:p>
    <w:p w:rsidR="00286ED4" w:rsidRDefault="00286ED4" w:rsidP="00286ED4">
      <w:pPr>
        <w:shd w:val="clear" w:color="auto" w:fill="FFFFFF"/>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flex-column"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Active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286ED4" w:rsidRDefault="00286ED4" w:rsidP="00286ED4">
      <w:pPr>
        <w:pStyle w:val="Heading3"/>
        <w:shd w:val="clear" w:color="auto" w:fill="FFFFFF"/>
        <w:rPr>
          <w:rFonts w:ascii="Segoe UI" w:hAnsi="Segoe UI" w:cs="Segoe UI"/>
          <w:b w:val="0"/>
          <w:bCs w:val="0"/>
          <w:color w:val="212529"/>
        </w:rPr>
      </w:pPr>
      <w:bookmarkStart w:id="336" w:name="_Toc144064893"/>
      <w:r>
        <w:rPr>
          <w:rFonts w:ascii="Segoe UI" w:hAnsi="Segoe UI" w:cs="Segoe UI"/>
          <w:b w:val="0"/>
          <w:bCs w:val="0"/>
          <w:color w:val="212529"/>
        </w:rPr>
        <w:t>Tabs</w:t>
      </w:r>
      <w:bookmarkEnd w:id="336"/>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Takes the basic nav from above and adds the </w:t>
      </w:r>
      <w:r>
        <w:rPr>
          <w:rStyle w:val="HTMLCode"/>
          <w:rFonts w:ascii="var(--bs-font-monospace)" w:hAnsi="var(--bs-font-monospace)"/>
          <w:color w:val="D63384"/>
          <w:sz w:val="21"/>
          <w:szCs w:val="21"/>
        </w:rPr>
        <w:t>.nav-tabs</w:t>
      </w:r>
      <w:r>
        <w:rPr>
          <w:rFonts w:ascii="Segoe UI" w:hAnsi="Segoe UI" w:cs="Segoe UI"/>
          <w:color w:val="212529"/>
        </w:rPr>
        <w:t> class to generate a tabbed interface. Use them to create tabbable regions with our </w:t>
      </w:r>
      <w:hyperlink r:id="rId349" w:anchor="javascript-behavior" w:history="1">
        <w:r>
          <w:rPr>
            <w:rStyle w:val="Hyperlink"/>
            <w:rFonts w:ascii="Segoe UI" w:hAnsi="Segoe UI" w:cs="Segoe UI"/>
            <w:color w:val="0D6EFD"/>
          </w:rPr>
          <w:t>tab JavaScript plugin</w:t>
        </w:r>
      </w:hyperlink>
      <w:r>
        <w:rPr>
          <w:rFonts w:ascii="Segoe UI" w:hAnsi="Segoe UI" w:cs="Segoe UI"/>
          <w:color w:val="212529"/>
        </w:rPr>
        <w:t>.</w:t>
      </w:r>
    </w:p>
    <w:p w:rsidR="00286ED4" w:rsidRDefault="00286ED4" w:rsidP="00286ED4">
      <w:pPr>
        <w:numPr>
          <w:ilvl w:val="0"/>
          <w:numId w:val="54"/>
        </w:numPr>
        <w:pBdr>
          <w:bottom w:val="single" w:sz="6" w:space="0" w:color="DEE2E6"/>
        </w:pBdr>
        <w:shd w:val="clear" w:color="auto" w:fill="FFFFFF"/>
        <w:spacing w:before="100" w:beforeAutospacing="1" w:after="0" w:afterAutospacing="1" w:line="240" w:lineRule="auto"/>
        <w:rPr>
          <w:rFonts w:ascii="Segoe UI" w:hAnsi="Segoe UI" w:cs="Segoe UI"/>
          <w:color w:val="212529"/>
        </w:rPr>
      </w:pPr>
      <w:hyperlink r:id="rId350" w:history="1">
        <w:r>
          <w:rPr>
            <w:rStyle w:val="Hyperlink"/>
            <w:rFonts w:ascii="Segoe UI" w:hAnsi="Segoe UI" w:cs="Segoe UI"/>
            <w:color w:val="495057"/>
            <w:bdr w:val="single" w:sz="6" w:space="0" w:color="DEE2E6" w:frame="1"/>
            <w:shd w:val="clear" w:color="auto" w:fill="FFFFFF"/>
          </w:rPr>
          <w:t>Active</w:t>
        </w:r>
      </w:hyperlink>
    </w:p>
    <w:p w:rsidR="00286ED4" w:rsidRDefault="00286ED4" w:rsidP="00286ED4">
      <w:pPr>
        <w:numPr>
          <w:ilvl w:val="0"/>
          <w:numId w:val="54"/>
        </w:numPr>
        <w:pBdr>
          <w:bottom w:val="single" w:sz="6" w:space="0" w:color="DEE2E6"/>
        </w:pBdr>
        <w:shd w:val="clear" w:color="auto" w:fill="FFFFFF"/>
        <w:spacing w:before="100" w:beforeAutospacing="1" w:after="0" w:afterAutospacing="1" w:line="240" w:lineRule="auto"/>
        <w:rPr>
          <w:rFonts w:ascii="Segoe UI" w:hAnsi="Segoe UI" w:cs="Segoe UI"/>
          <w:color w:val="212529"/>
        </w:rPr>
      </w:pPr>
      <w:hyperlink r:id="rId351" w:history="1">
        <w:r>
          <w:rPr>
            <w:rStyle w:val="Hyperlink"/>
            <w:rFonts w:ascii="Segoe UI" w:hAnsi="Segoe UI" w:cs="Segoe UI"/>
            <w:color w:val="0D6EFD"/>
          </w:rPr>
          <w:t>Link</w:t>
        </w:r>
      </w:hyperlink>
    </w:p>
    <w:p w:rsidR="00286ED4" w:rsidRDefault="00286ED4" w:rsidP="00286ED4">
      <w:pPr>
        <w:numPr>
          <w:ilvl w:val="0"/>
          <w:numId w:val="54"/>
        </w:numPr>
        <w:pBdr>
          <w:bottom w:val="single" w:sz="6" w:space="0" w:color="DEE2E6"/>
        </w:pBdr>
        <w:shd w:val="clear" w:color="auto" w:fill="FFFFFF"/>
        <w:spacing w:before="100" w:beforeAutospacing="1" w:after="0" w:afterAutospacing="1" w:line="240" w:lineRule="auto"/>
        <w:rPr>
          <w:rFonts w:ascii="Segoe UI" w:hAnsi="Segoe UI" w:cs="Segoe UI"/>
          <w:color w:val="212529"/>
        </w:rPr>
      </w:pPr>
      <w:hyperlink r:id="rId352" w:history="1">
        <w:r>
          <w:rPr>
            <w:rStyle w:val="Hyperlink"/>
            <w:rFonts w:ascii="Segoe UI" w:hAnsi="Segoe UI" w:cs="Segoe UI"/>
            <w:color w:val="0D6EFD"/>
          </w:rPr>
          <w:t>Link</w:t>
        </w:r>
      </w:hyperlink>
    </w:p>
    <w:p w:rsidR="00286ED4" w:rsidRDefault="00286ED4" w:rsidP="00286ED4">
      <w:pPr>
        <w:numPr>
          <w:ilvl w:val="0"/>
          <w:numId w:val="54"/>
        </w:numPr>
        <w:pBdr>
          <w:bottom w:val="single" w:sz="6" w:space="0" w:color="DEE2E6"/>
        </w:pBdr>
        <w:shd w:val="clear" w:color="auto" w:fill="FFFFFF"/>
        <w:spacing w:before="100" w:beforeAutospacing="1" w:after="0" w:afterAutospacing="1" w:line="240" w:lineRule="auto"/>
        <w:rPr>
          <w:rFonts w:ascii="Segoe UI" w:hAnsi="Segoe UI" w:cs="Segoe UI"/>
          <w:color w:val="212529"/>
        </w:rPr>
      </w:pPr>
      <w:hyperlink r:id="rId353" w:history="1">
        <w:r>
          <w:rPr>
            <w:rStyle w:val="Hyperlink"/>
            <w:rFonts w:ascii="Segoe UI" w:hAnsi="Segoe UI" w:cs="Segoe UI"/>
            <w:color w:val="6C757D"/>
          </w:rPr>
          <w:t>Disabled</w:t>
        </w:r>
      </w:hyperlink>
    </w:p>
    <w:p w:rsidR="00286ED4" w:rsidRDefault="00286ED4" w:rsidP="00286ED4">
      <w:pPr>
        <w:shd w:val="clear" w:color="auto" w:fill="FFFFFF"/>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nav-tabs"</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Active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286ED4" w:rsidRDefault="00286ED4" w:rsidP="00286ED4">
      <w:pPr>
        <w:pStyle w:val="Heading3"/>
        <w:shd w:val="clear" w:color="auto" w:fill="FFFFFF"/>
        <w:rPr>
          <w:rFonts w:ascii="Segoe UI" w:hAnsi="Segoe UI" w:cs="Segoe UI"/>
          <w:b w:val="0"/>
          <w:bCs w:val="0"/>
          <w:color w:val="212529"/>
        </w:rPr>
      </w:pPr>
      <w:bookmarkStart w:id="337" w:name="_Toc144064894"/>
      <w:r>
        <w:rPr>
          <w:rFonts w:ascii="Segoe UI" w:hAnsi="Segoe UI" w:cs="Segoe UI"/>
          <w:b w:val="0"/>
          <w:bCs w:val="0"/>
          <w:color w:val="212529"/>
        </w:rPr>
        <w:t>Pills</w:t>
      </w:r>
      <w:bookmarkEnd w:id="337"/>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Take that same HTML, but use </w:t>
      </w:r>
      <w:r>
        <w:rPr>
          <w:rStyle w:val="HTMLCode"/>
          <w:rFonts w:ascii="var(--bs-font-monospace)" w:hAnsi="var(--bs-font-monospace)"/>
          <w:color w:val="D63384"/>
          <w:sz w:val="21"/>
          <w:szCs w:val="21"/>
        </w:rPr>
        <w:t>.nav-pills</w:t>
      </w:r>
      <w:r>
        <w:rPr>
          <w:rFonts w:ascii="Segoe UI" w:hAnsi="Segoe UI" w:cs="Segoe UI"/>
          <w:color w:val="212529"/>
        </w:rPr>
        <w:t> instead:</w:t>
      </w:r>
    </w:p>
    <w:p w:rsidR="00286ED4" w:rsidRDefault="00286ED4" w:rsidP="00286ED4">
      <w:pPr>
        <w:numPr>
          <w:ilvl w:val="0"/>
          <w:numId w:val="55"/>
        </w:numPr>
        <w:shd w:val="clear" w:color="auto" w:fill="FFFFFF"/>
        <w:spacing w:before="100" w:beforeAutospacing="1" w:after="100" w:afterAutospacing="1" w:line="240" w:lineRule="auto"/>
        <w:rPr>
          <w:rFonts w:ascii="Segoe UI" w:hAnsi="Segoe UI" w:cs="Segoe UI"/>
          <w:color w:val="212529"/>
        </w:rPr>
      </w:pPr>
      <w:hyperlink r:id="rId354" w:history="1">
        <w:r>
          <w:rPr>
            <w:rStyle w:val="Hyperlink"/>
            <w:rFonts w:ascii="Segoe UI" w:hAnsi="Segoe UI" w:cs="Segoe UI"/>
            <w:color w:val="FFFFFF"/>
            <w:bdr w:val="none" w:sz="0" w:space="0" w:color="auto" w:frame="1"/>
            <w:shd w:val="clear" w:color="auto" w:fill="0D6EFD"/>
          </w:rPr>
          <w:t>Active</w:t>
        </w:r>
      </w:hyperlink>
    </w:p>
    <w:p w:rsidR="00286ED4" w:rsidRDefault="00286ED4" w:rsidP="00286ED4">
      <w:pPr>
        <w:numPr>
          <w:ilvl w:val="0"/>
          <w:numId w:val="55"/>
        </w:numPr>
        <w:shd w:val="clear" w:color="auto" w:fill="FFFFFF"/>
        <w:spacing w:before="100" w:beforeAutospacing="1" w:after="100" w:afterAutospacing="1" w:line="240" w:lineRule="auto"/>
        <w:rPr>
          <w:rFonts w:ascii="Segoe UI" w:hAnsi="Segoe UI" w:cs="Segoe UI"/>
          <w:color w:val="212529"/>
        </w:rPr>
      </w:pPr>
      <w:hyperlink r:id="rId355" w:history="1">
        <w:r>
          <w:rPr>
            <w:rStyle w:val="Hyperlink"/>
            <w:rFonts w:ascii="Segoe UI" w:hAnsi="Segoe UI" w:cs="Segoe UI"/>
            <w:color w:val="0D6EFD"/>
            <w:bdr w:val="none" w:sz="0" w:space="0" w:color="auto" w:frame="1"/>
          </w:rPr>
          <w:t>Link</w:t>
        </w:r>
      </w:hyperlink>
    </w:p>
    <w:p w:rsidR="00286ED4" w:rsidRDefault="00286ED4" w:rsidP="00286ED4">
      <w:pPr>
        <w:numPr>
          <w:ilvl w:val="0"/>
          <w:numId w:val="55"/>
        </w:numPr>
        <w:shd w:val="clear" w:color="auto" w:fill="FFFFFF"/>
        <w:spacing w:before="100" w:beforeAutospacing="1" w:after="100" w:afterAutospacing="1" w:line="240" w:lineRule="auto"/>
        <w:rPr>
          <w:rFonts w:ascii="Segoe UI" w:hAnsi="Segoe UI" w:cs="Segoe UI"/>
          <w:color w:val="212529"/>
        </w:rPr>
      </w:pPr>
      <w:hyperlink r:id="rId356" w:history="1">
        <w:r>
          <w:rPr>
            <w:rStyle w:val="Hyperlink"/>
            <w:rFonts w:ascii="Segoe UI" w:hAnsi="Segoe UI" w:cs="Segoe UI"/>
            <w:color w:val="0D6EFD"/>
            <w:bdr w:val="none" w:sz="0" w:space="0" w:color="auto" w:frame="1"/>
          </w:rPr>
          <w:t>Link</w:t>
        </w:r>
      </w:hyperlink>
    </w:p>
    <w:p w:rsidR="00286ED4" w:rsidRDefault="00286ED4" w:rsidP="00286ED4">
      <w:pPr>
        <w:numPr>
          <w:ilvl w:val="0"/>
          <w:numId w:val="55"/>
        </w:numPr>
        <w:shd w:val="clear" w:color="auto" w:fill="FFFFFF"/>
        <w:spacing w:before="100" w:beforeAutospacing="1" w:after="100" w:afterAutospacing="1" w:line="240" w:lineRule="auto"/>
        <w:rPr>
          <w:rFonts w:ascii="Segoe UI" w:hAnsi="Segoe UI" w:cs="Segoe UI"/>
          <w:color w:val="212529"/>
        </w:rPr>
      </w:pPr>
      <w:hyperlink r:id="rId357" w:history="1">
        <w:r>
          <w:rPr>
            <w:rStyle w:val="Hyperlink"/>
            <w:rFonts w:ascii="Segoe UI" w:hAnsi="Segoe UI" w:cs="Segoe UI"/>
            <w:color w:val="6C757D"/>
            <w:bdr w:val="none" w:sz="0" w:space="0" w:color="auto" w:frame="1"/>
          </w:rPr>
          <w:t>Disabled</w:t>
        </w:r>
      </w:hyperlink>
    </w:p>
    <w:p w:rsidR="00286ED4" w:rsidRDefault="00286ED4" w:rsidP="00286ED4">
      <w:pPr>
        <w:shd w:val="clear" w:color="auto" w:fill="FFFFFF"/>
        <w:spacing w:after="0"/>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nav-pills"</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Active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286ED4" w:rsidRDefault="00286ED4" w:rsidP="00286ED4">
      <w:pPr>
        <w:pStyle w:val="Heading3"/>
        <w:shd w:val="clear" w:color="auto" w:fill="FFFFFF"/>
        <w:rPr>
          <w:rFonts w:ascii="Segoe UI" w:hAnsi="Segoe UI" w:cs="Segoe UI"/>
          <w:b w:val="0"/>
          <w:bCs w:val="0"/>
          <w:color w:val="212529"/>
        </w:rPr>
      </w:pPr>
      <w:bookmarkStart w:id="338" w:name="_Toc144064895"/>
      <w:r>
        <w:rPr>
          <w:rFonts w:ascii="Segoe UI" w:hAnsi="Segoe UI" w:cs="Segoe UI"/>
          <w:b w:val="0"/>
          <w:bCs w:val="0"/>
          <w:color w:val="212529"/>
        </w:rPr>
        <w:t>Fill and justify</w:t>
      </w:r>
      <w:bookmarkEnd w:id="338"/>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Force your </w:t>
      </w:r>
      <w:r>
        <w:rPr>
          <w:rStyle w:val="HTMLCode"/>
          <w:rFonts w:ascii="var(--bs-font-monospace)" w:hAnsi="var(--bs-font-monospace)"/>
          <w:color w:val="D63384"/>
          <w:sz w:val="21"/>
          <w:szCs w:val="21"/>
        </w:rPr>
        <w:t>.nav</w:t>
      </w:r>
      <w:r>
        <w:rPr>
          <w:rFonts w:ascii="Segoe UI" w:hAnsi="Segoe UI" w:cs="Segoe UI"/>
          <w:color w:val="212529"/>
        </w:rPr>
        <w:t>’s contents to extend the full available width one of two modifier classes. To proportionately fill all available space with your </w:t>
      </w:r>
      <w:r>
        <w:rPr>
          <w:rStyle w:val="HTMLCode"/>
          <w:rFonts w:ascii="var(--bs-font-monospace)" w:hAnsi="var(--bs-font-monospace)"/>
          <w:color w:val="D63384"/>
          <w:sz w:val="21"/>
          <w:szCs w:val="21"/>
        </w:rPr>
        <w:t>.nav-item</w:t>
      </w:r>
      <w:r>
        <w:rPr>
          <w:rFonts w:ascii="Segoe UI" w:hAnsi="Segoe UI" w:cs="Segoe UI"/>
          <w:color w:val="212529"/>
        </w:rPr>
        <w:t>s, use </w:t>
      </w:r>
      <w:r>
        <w:rPr>
          <w:rStyle w:val="HTMLCode"/>
          <w:rFonts w:ascii="var(--bs-font-monospace)" w:hAnsi="var(--bs-font-monospace)"/>
          <w:color w:val="D63384"/>
          <w:sz w:val="21"/>
          <w:szCs w:val="21"/>
        </w:rPr>
        <w:t>.nav-fill</w:t>
      </w:r>
      <w:r>
        <w:rPr>
          <w:rFonts w:ascii="Segoe UI" w:hAnsi="Segoe UI" w:cs="Segoe UI"/>
          <w:color w:val="212529"/>
        </w:rPr>
        <w:t>. Notice that all horizontal space is occupied, but not every nav item has the same width.</w:t>
      </w:r>
    </w:p>
    <w:p w:rsidR="00286ED4" w:rsidRDefault="00286ED4" w:rsidP="00286ED4">
      <w:pPr>
        <w:numPr>
          <w:ilvl w:val="0"/>
          <w:numId w:val="56"/>
        </w:numPr>
        <w:shd w:val="clear" w:color="auto" w:fill="FFFFFF"/>
        <w:spacing w:before="100" w:beforeAutospacing="1" w:after="100" w:afterAutospacing="1" w:line="240" w:lineRule="auto"/>
        <w:jc w:val="center"/>
        <w:rPr>
          <w:rFonts w:ascii="Segoe UI" w:hAnsi="Segoe UI" w:cs="Segoe UI"/>
          <w:color w:val="212529"/>
        </w:rPr>
      </w:pPr>
      <w:hyperlink r:id="rId358" w:history="1">
        <w:r>
          <w:rPr>
            <w:rStyle w:val="Hyperlink"/>
            <w:rFonts w:ascii="Segoe UI" w:hAnsi="Segoe UI" w:cs="Segoe UI"/>
            <w:color w:val="FFFFFF"/>
            <w:bdr w:val="none" w:sz="0" w:space="0" w:color="auto" w:frame="1"/>
            <w:shd w:val="clear" w:color="auto" w:fill="0D6EFD"/>
          </w:rPr>
          <w:t>Active</w:t>
        </w:r>
      </w:hyperlink>
    </w:p>
    <w:p w:rsidR="00286ED4" w:rsidRDefault="00286ED4" w:rsidP="00286ED4">
      <w:pPr>
        <w:numPr>
          <w:ilvl w:val="0"/>
          <w:numId w:val="56"/>
        </w:numPr>
        <w:shd w:val="clear" w:color="auto" w:fill="FFFFFF"/>
        <w:spacing w:before="100" w:beforeAutospacing="1" w:after="100" w:afterAutospacing="1" w:line="240" w:lineRule="auto"/>
        <w:jc w:val="center"/>
        <w:rPr>
          <w:rFonts w:ascii="Segoe UI" w:hAnsi="Segoe UI" w:cs="Segoe UI"/>
          <w:color w:val="212529"/>
        </w:rPr>
      </w:pPr>
      <w:hyperlink r:id="rId359" w:history="1">
        <w:r>
          <w:rPr>
            <w:rStyle w:val="Hyperlink"/>
            <w:rFonts w:ascii="Segoe UI" w:hAnsi="Segoe UI" w:cs="Segoe UI"/>
            <w:color w:val="0D6EFD"/>
            <w:bdr w:val="none" w:sz="0" w:space="0" w:color="auto" w:frame="1"/>
          </w:rPr>
          <w:t>Much longer nav link</w:t>
        </w:r>
      </w:hyperlink>
    </w:p>
    <w:p w:rsidR="00286ED4" w:rsidRDefault="00286ED4" w:rsidP="00286ED4">
      <w:pPr>
        <w:numPr>
          <w:ilvl w:val="0"/>
          <w:numId w:val="56"/>
        </w:numPr>
        <w:shd w:val="clear" w:color="auto" w:fill="FFFFFF"/>
        <w:spacing w:before="100" w:beforeAutospacing="1" w:after="100" w:afterAutospacing="1" w:line="240" w:lineRule="auto"/>
        <w:jc w:val="center"/>
        <w:rPr>
          <w:rFonts w:ascii="Segoe UI" w:hAnsi="Segoe UI" w:cs="Segoe UI"/>
          <w:color w:val="212529"/>
        </w:rPr>
      </w:pPr>
      <w:hyperlink r:id="rId360" w:history="1">
        <w:r>
          <w:rPr>
            <w:rStyle w:val="Hyperlink"/>
            <w:rFonts w:ascii="Segoe UI" w:hAnsi="Segoe UI" w:cs="Segoe UI"/>
            <w:color w:val="0D6EFD"/>
            <w:bdr w:val="none" w:sz="0" w:space="0" w:color="auto" w:frame="1"/>
          </w:rPr>
          <w:t>Link</w:t>
        </w:r>
      </w:hyperlink>
    </w:p>
    <w:p w:rsidR="00286ED4" w:rsidRDefault="00286ED4" w:rsidP="00286ED4">
      <w:pPr>
        <w:numPr>
          <w:ilvl w:val="0"/>
          <w:numId w:val="56"/>
        </w:numPr>
        <w:shd w:val="clear" w:color="auto" w:fill="FFFFFF"/>
        <w:spacing w:before="100" w:beforeAutospacing="1" w:after="100" w:afterAutospacing="1" w:line="240" w:lineRule="auto"/>
        <w:jc w:val="center"/>
        <w:rPr>
          <w:rFonts w:ascii="Segoe UI" w:hAnsi="Segoe UI" w:cs="Segoe UI"/>
          <w:color w:val="212529"/>
        </w:rPr>
      </w:pPr>
      <w:hyperlink r:id="rId361" w:history="1">
        <w:r>
          <w:rPr>
            <w:rStyle w:val="Hyperlink"/>
            <w:rFonts w:ascii="Segoe UI" w:hAnsi="Segoe UI" w:cs="Segoe UI"/>
            <w:color w:val="6C757D"/>
            <w:bdr w:val="none" w:sz="0" w:space="0" w:color="auto" w:frame="1"/>
          </w:rPr>
          <w:t>Disabled</w:t>
        </w:r>
      </w:hyperlink>
    </w:p>
    <w:p w:rsidR="00286ED4" w:rsidRDefault="00286ED4" w:rsidP="00286ED4">
      <w:pPr>
        <w:shd w:val="clear" w:color="auto" w:fill="FFFFFF"/>
        <w:spacing w:after="0"/>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nav-pills nav-fill"</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Active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Much longer nav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When using a </w:t>
      </w:r>
      <w:r>
        <w:rPr>
          <w:rStyle w:val="HTMLCode"/>
          <w:rFonts w:ascii="var(--bs-font-monospace)" w:hAnsi="var(--bs-font-monospace)"/>
          <w:color w:val="D63384"/>
          <w:sz w:val="21"/>
          <w:szCs w:val="21"/>
        </w:rPr>
        <w:t>&lt;nav&gt;</w:t>
      </w:r>
      <w:r>
        <w:rPr>
          <w:rFonts w:ascii="Segoe UI" w:hAnsi="Segoe UI" w:cs="Segoe UI"/>
          <w:color w:val="212529"/>
        </w:rPr>
        <w:t>-based navigation, you can safely omit </w:t>
      </w:r>
      <w:r>
        <w:rPr>
          <w:rStyle w:val="HTMLCode"/>
          <w:rFonts w:ascii="var(--bs-font-monospace)" w:hAnsi="var(--bs-font-monospace)"/>
          <w:color w:val="D63384"/>
          <w:sz w:val="21"/>
          <w:szCs w:val="21"/>
        </w:rPr>
        <w:t>.nav-item</w:t>
      </w:r>
      <w:r>
        <w:rPr>
          <w:rFonts w:ascii="Segoe UI" w:hAnsi="Segoe UI" w:cs="Segoe UI"/>
          <w:color w:val="212529"/>
        </w:rPr>
        <w:t> as only </w:t>
      </w:r>
      <w:r>
        <w:rPr>
          <w:rStyle w:val="HTMLCode"/>
          <w:rFonts w:ascii="var(--bs-font-monospace)" w:hAnsi="var(--bs-font-monospace)"/>
          <w:color w:val="D63384"/>
          <w:sz w:val="21"/>
          <w:szCs w:val="21"/>
        </w:rPr>
        <w:t>.nav-link</w:t>
      </w:r>
      <w:r>
        <w:rPr>
          <w:rFonts w:ascii="Segoe UI" w:hAnsi="Segoe UI" w:cs="Segoe UI"/>
          <w:color w:val="212529"/>
        </w:rPr>
        <w:t> is required for styling </w:t>
      </w:r>
      <w:r>
        <w:rPr>
          <w:rStyle w:val="HTMLCode"/>
          <w:rFonts w:ascii="var(--bs-font-monospace)" w:hAnsi="var(--bs-font-monospace)"/>
          <w:color w:val="D63384"/>
          <w:sz w:val="21"/>
          <w:szCs w:val="21"/>
        </w:rPr>
        <w:t>&lt;a&gt;</w:t>
      </w:r>
      <w:r>
        <w:rPr>
          <w:rFonts w:ascii="Segoe UI" w:hAnsi="Segoe UI" w:cs="Segoe UI"/>
          <w:color w:val="212529"/>
        </w:rPr>
        <w:t> elements.</w:t>
      </w:r>
    </w:p>
    <w:p w:rsidR="00286ED4" w:rsidRDefault="00286ED4" w:rsidP="00286ED4">
      <w:pPr>
        <w:shd w:val="clear" w:color="auto" w:fill="FFFFFF"/>
        <w:rPr>
          <w:rFonts w:ascii="Segoe UI" w:hAnsi="Segoe UI" w:cs="Segoe UI"/>
          <w:color w:val="212529"/>
        </w:rPr>
      </w:pPr>
      <w:hyperlink r:id="rId362" w:history="1">
        <w:r>
          <w:rPr>
            <w:rStyle w:val="Hyperlink"/>
            <w:rFonts w:ascii="Segoe UI" w:hAnsi="Segoe UI" w:cs="Segoe UI"/>
            <w:color w:val="FFFFFF"/>
            <w:bdr w:val="none" w:sz="0" w:space="0" w:color="auto" w:frame="1"/>
            <w:shd w:val="clear" w:color="auto" w:fill="0D6EFD"/>
          </w:rPr>
          <w:t>Active</w:t>
        </w:r>
      </w:hyperlink>
      <w:hyperlink r:id="rId363" w:history="1">
        <w:r>
          <w:rPr>
            <w:rStyle w:val="Hyperlink"/>
            <w:rFonts w:ascii="Segoe UI" w:hAnsi="Segoe UI" w:cs="Segoe UI"/>
            <w:color w:val="0D6EFD"/>
            <w:bdr w:val="none" w:sz="0" w:space="0" w:color="auto" w:frame="1"/>
          </w:rPr>
          <w:t>Much longer nav link</w:t>
        </w:r>
      </w:hyperlink>
      <w:hyperlink r:id="rId364" w:history="1">
        <w:r>
          <w:rPr>
            <w:rStyle w:val="Hyperlink"/>
            <w:rFonts w:ascii="Segoe UI" w:hAnsi="Segoe UI" w:cs="Segoe UI"/>
            <w:color w:val="0D6EFD"/>
            <w:bdr w:val="none" w:sz="0" w:space="0" w:color="auto" w:frame="1"/>
          </w:rPr>
          <w:t>Link</w:t>
        </w:r>
      </w:hyperlink>
      <w:hyperlink r:id="rId365" w:history="1">
        <w:r>
          <w:rPr>
            <w:rStyle w:val="Hyperlink"/>
            <w:rFonts w:ascii="Segoe UI" w:hAnsi="Segoe UI" w:cs="Segoe UI"/>
            <w:color w:val="6C757D"/>
            <w:bdr w:val="none" w:sz="0" w:space="0" w:color="auto" w:frame="1"/>
          </w:rPr>
          <w:t>Disabled</w:t>
        </w:r>
      </w:hyperlink>
    </w:p>
    <w:p w:rsidR="00286ED4" w:rsidRDefault="00286ED4" w:rsidP="00286ED4">
      <w:pPr>
        <w:shd w:val="clear" w:color="auto" w:fill="FFFFFF"/>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nav-pills nav-fill"</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Active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Much longer nav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For equal-width elements, use </w:t>
      </w:r>
      <w:r>
        <w:rPr>
          <w:rStyle w:val="HTMLCode"/>
          <w:rFonts w:ascii="var(--bs-font-monospace)" w:hAnsi="var(--bs-font-monospace)"/>
          <w:color w:val="D63384"/>
          <w:sz w:val="21"/>
          <w:szCs w:val="21"/>
        </w:rPr>
        <w:t>.nav-justified</w:t>
      </w:r>
      <w:r>
        <w:rPr>
          <w:rFonts w:ascii="Segoe UI" w:hAnsi="Segoe UI" w:cs="Segoe UI"/>
          <w:color w:val="212529"/>
        </w:rPr>
        <w:t>. All horizontal space will be occupied by nav links, but unlike the </w:t>
      </w:r>
      <w:r>
        <w:rPr>
          <w:rStyle w:val="HTMLCode"/>
          <w:rFonts w:ascii="var(--bs-font-monospace)" w:hAnsi="var(--bs-font-monospace)"/>
          <w:color w:val="D63384"/>
          <w:sz w:val="21"/>
          <w:szCs w:val="21"/>
        </w:rPr>
        <w:t>.nav-fill</w:t>
      </w:r>
      <w:r>
        <w:rPr>
          <w:rFonts w:ascii="Segoe UI" w:hAnsi="Segoe UI" w:cs="Segoe UI"/>
          <w:color w:val="212529"/>
        </w:rPr>
        <w:t> above, every nav item will be the same width.</w:t>
      </w:r>
    </w:p>
    <w:p w:rsidR="00286ED4" w:rsidRDefault="00286ED4" w:rsidP="00286ED4">
      <w:pPr>
        <w:numPr>
          <w:ilvl w:val="0"/>
          <w:numId w:val="57"/>
        </w:numPr>
        <w:shd w:val="clear" w:color="auto" w:fill="FFFFFF"/>
        <w:spacing w:before="100" w:beforeAutospacing="1" w:after="100" w:afterAutospacing="1" w:line="240" w:lineRule="auto"/>
        <w:jc w:val="center"/>
        <w:rPr>
          <w:rFonts w:ascii="Segoe UI" w:hAnsi="Segoe UI" w:cs="Segoe UI"/>
          <w:color w:val="212529"/>
        </w:rPr>
      </w:pPr>
      <w:hyperlink r:id="rId366" w:history="1">
        <w:r>
          <w:rPr>
            <w:rStyle w:val="Hyperlink"/>
            <w:rFonts w:ascii="Segoe UI" w:hAnsi="Segoe UI" w:cs="Segoe UI"/>
            <w:color w:val="FFFFFF"/>
            <w:bdr w:val="none" w:sz="0" w:space="0" w:color="auto" w:frame="1"/>
            <w:shd w:val="clear" w:color="auto" w:fill="0D6EFD"/>
          </w:rPr>
          <w:t>Active</w:t>
        </w:r>
      </w:hyperlink>
    </w:p>
    <w:p w:rsidR="00286ED4" w:rsidRDefault="00286ED4" w:rsidP="00286ED4">
      <w:pPr>
        <w:numPr>
          <w:ilvl w:val="0"/>
          <w:numId w:val="57"/>
        </w:numPr>
        <w:shd w:val="clear" w:color="auto" w:fill="FFFFFF"/>
        <w:spacing w:before="100" w:beforeAutospacing="1" w:after="100" w:afterAutospacing="1" w:line="240" w:lineRule="auto"/>
        <w:jc w:val="center"/>
        <w:rPr>
          <w:rFonts w:ascii="Segoe UI" w:hAnsi="Segoe UI" w:cs="Segoe UI"/>
          <w:color w:val="212529"/>
        </w:rPr>
      </w:pPr>
      <w:hyperlink r:id="rId367" w:history="1">
        <w:r>
          <w:rPr>
            <w:rStyle w:val="Hyperlink"/>
            <w:rFonts w:ascii="Segoe UI" w:hAnsi="Segoe UI" w:cs="Segoe UI"/>
            <w:color w:val="0D6EFD"/>
            <w:bdr w:val="none" w:sz="0" w:space="0" w:color="auto" w:frame="1"/>
          </w:rPr>
          <w:t>Much longer nav link</w:t>
        </w:r>
      </w:hyperlink>
    </w:p>
    <w:p w:rsidR="00286ED4" w:rsidRDefault="00286ED4" w:rsidP="00286ED4">
      <w:pPr>
        <w:numPr>
          <w:ilvl w:val="0"/>
          <w:numId w:val="57"/>
        </w:numPr>
        <w:shd w:val="clear" w:color="auto" w:fill="FFFFFF"/>
        <w:spacing w:before="100" w:beforeAutospacing="1" w:after="100" w:afterAutospacing="1" w:line="240" w:lineRule="auto"/>
        <w:jc w:val="center"/>
        <w:rPr>
          <w:rFonts w:ascii="Segoe UI" w:hAnsi="Segoe UI" w:cs="Segoe UI"/>
          <w:color w:val="212529"/>
        </w:rPr>
      </w:pPr>
      <w:hyperlink r:id="rId368" w:history="1">
        <w:r>
          <w:rPr>
            <w:rStyle w:val="Hyperlink"/>
            <w:rFonts w:ascii="Segoe UI" w:hAnsi="Segoe UI" w:cs="Segoe UI"/>
            <w:color w:val="0D6EFD"/>
            <w:bdr w:val="none" w:sz="0" w:space="0" w:color="auto" w:frame="1"/>
          </w:rPr>
          <w:t>Link</w:t>
        </w:r>
      </w:hyperlink>
    </w:p>
    <w:p w:rsidR="00286ED4" w:rsidRDefault="00286ED4" w:rsidP="00286ED4">
      <w:pPr>
        <w:numPr>
          <w:ilvl w:val="0"/>
          <w:numId w:val="57"/>
        </w:numPr>
        <w:shd w:val="clear" w:color="auto" w:fill="FFFFFF"/>
        <w:spacing w:before="100" w:beforeAutospacing="1" w:after="100" w:afterAutospacing="1" w:line="240" w:lineRule="auto"/>
        <w:jc w:val="center"/>
        <w:rPr>
          <w:rFonts w:ascii="Segoe UI" w:hAnsi="Segoe UI" w:cs="Segoe UI"/>
          <w:color w:val="212529"/>
        </w:rPr>
      </w:pPr>
      <w:hyperlink r:id="rId369" w:history="1">
        <w:r>
          <w:rPr>
            <w:rStyle w:val="Hyperlink"/>
            <w:rFonts w:ascii="Segoe UI" w:hAnsi="Segoe UI" w:cs="Segoe UI"/>
            <w:color w:val="6C757D"/>
            <w:bdr w:val="none" w:sz="0" w:space="0" w:color="auto" w:frame="1"/>
          </w:rPr>
          <w:t>Disabled</w:t>
        </w:r>
      </w:hyperlink>
    </w:p>
    <w:p w:rsidR="00286ED4" w:rsidRDefault="00286ED4" w:rsidP="00286ED4">
      <w:pPr>
        <w:shd w:val="clear" w:color="auto" w:fill="FFFFFF"/>
        <w:spacing w:after="0"/>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nav-pills nav-justified"</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Active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Much longer nav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Similar to the </w:t>
      </w:r>
      <w:r>
        <w:rPr>
          <w:rStyle w:val="HTMLCode"/>
          <w:rFonts w:ascii="var(--bs-font-monospace)" w:hAnsi="var(--bs-font-monospace)"/>
          <w:color w:val="D63384"/>
          <w:sz w:val="21"/>
          <w:szCs w:val="21"/>
        </w:rPr>
        <w:t>.nav-fill</w:t>
      </w:r>
      <w:r>
        <w:rPr>
          <w:rFonts w:ascii="Segoe UI" w:hAnsi="Segoe UI" w:cs="Segoe UI"/>
          <w:color w:val="212529"/>
        </w:rPr>
        <w:t> example using a </w:t>
      </w:r>
      <w:r>
        <w:rPr>
          <w:rStyle w:val="HTMLCode"/>
          <w:rFonts w:ascii="var(--bs-font-monospace)" w:hAnsi="var(--bs-font-monospace)"/>
          <w:color w:val="D63384"/>
          <w:sz w:val="21"/>
          <w:szCs w:val="21"/>
        </w:rPr>
        <w:t>&lt;nav&gt;</w:t>
      </w:r>
      <w:r>
        <w:rPr>
          <w:rFonts w:ascii="Segoe UI" w:hAnsi="Segoe UI" w:cs="Segoe UI"/>
          <w:color w:val="212529"/>
        </w:rPr>
        <w:t>-based navigation.</w:t>
      </w:r>
    </w:p>
    <w:p w:rsidR="00286ED4" w:rsidRDefault="00286ED4" w:rsidP="00286ED4">
      <w:pPr>
        <w:shd w:val="clear" w:color="auto" w:fill="FFFFFF"/>
        <w:rPr>
          <w:rFonts w:ascii="Segoe UI" w:hAnsi="Segoe UI" w:cs="Segoe UI"/>
          <w:color w:val="212529"/>
        </w:rPr>
      </w:pPr>
      <w:hyperlink r:id="rId370" w:history="1">
        <w:r>
          <w:rPr>
            <w:rStyle w:val="Hyperlink"/>
            <w:rFonts w:ascii="Segoe UI" w:hAnsi="Segoe UI" w:cs="Segoe UI"/>
            <w:color w:val="FFFFFF"/>
            <w:bdr w:val="none" w:sz="0" w:space="0" w:color="auto" w:frame="1"/>
            <w:shd w:val="clear" w:color="auto" w:fill="0D6EFD"/>
          </w:rPr>
          <w:t>Active</w:t>
        </w:r>
      </w:hyperlink>
      <w:hyperlink r:id="rId371" w:history="1">
        <w:r>
          <w:rPr>
            <w:rStyle w:val="Hyperlink"/>
            <w:rFonts w:ascii="Segoe UI" w:hAnsi="Segoe UI" w:cs="Segoe UI"/>
            <w:color w:val="0D6EFD"/>
            <w:bdr w:val="none" w:sz="0" w:space="0" w:color="auto" w:frame="1"/>
          </w:rPr>
          <w:t>Much longer nav link</w:t>
        </w:r>
      </w:hyperlink>
      <w:hyperlink r:id="rId372" w:history="1">
        <w:r>
          <w:rPr>
            <w:rStyle w:val="Hyperlink"/>
            <w:rFonts w:ascii="Segoe UI" w:hAnsi="Segoe UI" w:cs="Segoe UI"/>
            <w:color w:val="0D6EFD"/>
            <w:bdr w:val="none" w:sz="0" w:space="0" w:color="auto" w:frame="1"/>
          </w:rPr>
          <w:t>Link</w:t>
        </w:r>
      </w:hyperlink>
      <w:hyperlink r:id="rId373" w:history="1">
        <w:r>
          <w:rPr>
            <w:rStyle w:val="Hyperlink"/>
            <w:rFonts w:ascii="Segoe UI" w:hAnsi="Segoe UI" w:cs="Segoe UI"/>
            <w:color w:val="6C757D"/>
            <w:bdr w:val="none" w:sz="0" w:space="0" w:color="auto" w:frame="1"/>
          </w:rPr>
          <w:t>Disabled</w:t>
        </w:r>
      </w:hyperlink>
    </w:p>
    <w:p w:rsidR="00286ED4" w:rsidRDefault="00286ED4" w:rsidP="00286ED4">
      <w:pPr>
        <w:shd w:val="clear" w:color="auto" w:fill="FFFFFF"/>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nav-pills nav-justified"</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Active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Much longer nav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286ED4" w:rsidRDefault="00286ED4" w:rsidP="00286ED4">
      <w:pPr>
        <w:pStyle w:val="Heading2"/>
        <w:shd w:val="clear" w:color="auto" w:fill="FFFFFF"/>
        <w:rPr>
          <w:rFonts w:ascii="Segoe UI" w:hAnsi="Segoe UI" w:cs="Segoe UI"/>
          <w:b w:val="0"/>
          <w:bCs w:val="0"/>
          <w:color w:val="212529"/>
        </w:rPr>
      </w:pPr>
      <w:bookmarkStart w:id="339" w:name="_Toc144064896"/>
      <w:r>
        <w:rPr>
          <w:rFonts w:ascii="Segoe UI" w:hAnsi="Segoe UI" w:cs="Segoe UI"/>
          <w:b w:val="0"/>
          <w:bCs w:val="0"/>
          <w:color w:val="212529"/>
        </w:rPr>
        <w:t>Working with flex utilities</w:t>
      </w:r>
      <w:bookmarkEnd w:id="339"/>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If you need responsive nav variations, consider using a series of </w:t>
      </w:r>
      <w:hyperlink r:id="rId374" w:history="1">
        <w:r>
          <w:rPr>
            <w:rStyle w:val="Hyperlink"/>
            <w:rFonts w:ascii="Segoe UI" w:hAnsi="Segoe UI" w:cs="Segoe UI"/>
            <w:color w:val="0D6EFD"/>
          </w:rPr>
          <w:t>flexbox utilities</w:t>
        </w:r>
      </w:hyperlink>
      <w:r>
        <w:rPr>
          <w:rFonts w:ascii="Segoe UI" w:hAnsi="Segoe UI" w:cs="Segoe UI"/>
          <w:color w:val="212529"/>
        </w:rPr>
        <w:t>. While more verbose, these utilities offer greater customization across responsive breakpoints. In the example below, our nav will be stacked on the lowest breakpoint, then adapt to a horizontal layout that fills the available width starting from the small breakpoint.</w:t>
      </w:r>
    </w:p>
    <w:p w:rsidR="00286ED4" w:rsidRDefault="00286ED4" w:rsidP="00286ED4">
      <w:pPr>
        <w:shd w:val="clear" w:color="auto" w:fill="FFFFFF"/>
        <w:rPr>
          <w:rFonts w:ascii="Segoe UI" w:hAnsi="Segoe UI" w:cs="Segoe UI"/>
          <w:color w:val="212529"/>
        </w:rPr>
      </w:pPr>
      <w:hyperlink r:id="rId375" w:history="1">
        <w:r>
          <w:rPr>
            <w:rStyle w:val="Hyperlink"/>
            <w:rFonts w:ascii="Segoe UI" w:hAnsi="Segoe UI" w:cs="Segoe UI"/>
            <w:color w:val="FFFFFF"/>
            <w:bdr w:val="none" w:sz="0" w:space="0" w:color="auto" w:frame="1"/>
            <w:shd w:val="clear" w:color="auto" w:fill="0D6EFD"/>
          </w:rPr>
          <w:t>Active</w:t>
        </w:r>
      </w:hyperlink>
      <w:hyperlink r:id="rId376" w:history="1">
        <w:r>
          <w:rPr>
            <w:rStyle w:val="Hyperlink"/>
            <w:rFonts w:ascii="Segoe UI" w:hAnsi="Segoe UI" w:cs="Segoe UI"/>
            <w:color w:val="0D6EFD"/>
            <w:bdr w:val="none" w:sz="0" w:space="0" w:color="auto" w:frame="1"/>
          </w:rPr>
          <w:t>Longer nav link</w:t>
        </w:r>
      </w:hyperlink>
      <w:hyperlink r:id="rId377" w:history="1">
        <w:r>
          <w:rPr>
            <w:rStyle w:val="Hyperlink"/>
            <w:rFonts w:ascii="Segoe UI" w:hAnsi="Segoe UI" w:cs="Segoe UI"/>
            <w:color w:val="0D6EFD"/>
            <w:bdr w:val="none" w:sz="0" w:space="0" w:color="auto" w:frame="1"/>
          </w:rPr>
          <w:t>Link</w:t>
        </w:r>
      </w:hyperlink>
      <w:hyperlink r:id="rId378" w:history="1">
        <w:r>
          <w:rPr>
            <w:rStyle w:val="Hyperlink"/>
            <w:rFonts w:ascii="Segoe UI" w:hAnsi="Segoe UI" w:cs="Segoe UI"/>
            <w:color w:val="6C757D"/>
            <w:bdr w:val="none" w:sz="0" w:space="0" w:color="auto" w:frame="1"/>
          </w:rPr>
          <w:t>Disabled</w:t>
        </w:r>
      </w:hyperlink>
    </w:p>
    <w:p w:rsidR="00286ED4" w:rsidRDefault="00286ED4" w:rsidP="00286ED4">
      <w:pPr>
        <w:shd w:val="clear" w:color="auto" w:fill="FFFFFF"/>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nav-pills flex-column flex-sm-row"</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"flex-sm-fill text-sm-center 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Active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"flex-sm-fill text-sm-center 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Longer nav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"flex-sm-fill text-sm-center 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"flex-sm-fill text-sm-center 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286ED4" w:rsidRDefault="00286ED4" w:rsidP="00286ED4">
      <w:pPr>
        <w:pStyle w:val="Heading2"/>
        <w:shd w:val="clear" w:color="auto" w:fill="FFFFFF"/>
        <w:rPr>
          <w:rFonts w:ascii="Segoe UI" w:hAnsi="Segoe UI" w:cs="Segoe UI"/>
          <w:b w:val="0"/>
          <w:bCs w:val="0"/>
          <w:color w:val="212529"/>
        </w:rPr>
      </w:pPr>
      <w:bookmarkStart w:id="340" w:name="_Toc144064897"/>
      <w:r>
        <w:rPr>
          <w:rFonts w:ascii="Segoe UI" w:hAnsi="Segoe UI" w:cs="Segoe UI"/>
          <w:b w:val="0"/>
          <w:bCs w:val="0"/>
          <w:color w:val="212529"/>
        </w:rPr>
        <w:t>Regarding accessibility</w:t>
      </w:r>
      <w:bookmarkEnd w:id="340"/>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If you’re using navs to provide a navigation bar, be sure to add a </w:t>
      </w:r>
      <w:r>
        <w:rPr>
          <w:rStyle w:val="HTMLCode"/>
          <w:rFonts w:ascii="var(--bs-font-monospace)" w:hAnsi="var(--bs-font-monospace)"/>
          <w:color w:val="D63384"/>
          <w:sz w:val="21"/>
          <w:szCs w:val="21"/>
        </w:rPr>
        <w:t>role="navigation"</w:t>
      </w:r>
      <w:r>
        <w:rPr>
          <w:rFonts w:ascii="Segoe UI" w:hAnsi="Segoe UI" w:cs="Segoe UI"/>
          <w:color w:val="212529"/>
        </w:rPr>
        <w:t> to the most logical parent container of the </w:t>
      </w:r>
      <w:r>
        <w:rPr>
          <w:rStyle w:val="HTMLCode"/>
          <w:rFonts w:ascii="var(--bs-font-monospace)" w:hAnsi="var(--bs-font-monospace)"/>
          <w:color w:val="D63384"/>
          <w:sz w:val="21"/>
          <w:szCs w:val="21"/>
        </w:rPr>
        <w:t>&lt;ul&gt;</w:t>
      </w:r>
      <w:r>
        <w:rPr>
          <w:rFonts w:ascii="Segoe UI" w:hAnsi="Segoe UI" w:cs="Segoe UI"/>
          <w:color w:val="212529"/>
        </w:rPr>
        <w:t>, or wrap a </w:t>
      </w:r>
      <w:r>
        <w:rPr>
          <w:rStyle w:val="HTMLCode"/>
          <w:rFonts w:ascii="var(--bs-font-monospace)" w:hAnsi="var(--bs-font-monospace)"/>
          <w:color w:val="D63384"/>
          <w:sz w:val="21"/>
          <w:szCs w:val="21"/>
        </w:rPr>
        <w:t>&lt;nav&gt;</w:t>
      </w:r>
      <w:r>
        <w:rPr>
          <w:rFonts w:ascii="Segoe UI" w:hAnsi="Segoe UI" w:cs="Segoe UI"/>
          <w:color w:val="212529"/>
        </w:rPr>
        <w:t> element around the whole navigation. Do not add the role to the </w:t>
      </w:r>
      <w:r>
        <w:rPr>
          <w:rStyle w:val="HTMLCode"/>
          <w:rFonts w:ascii="var(--bs-font-monospace)" w:hAnsi="var(--bs-font-monospace)"/>
          <w:color w:val="D63384"/>
          <w:sz w:val="21"/>
          <w:szCs w:val="21"/>
        </w:rPr>
        <w:t>&lt;ul&gt;</w:t>
      </w:r>
      <w:r>
        <w:rPr>
          <w:rFonts w:ascii="Segoe UI" w:hAnsi="Segoe UI" w:cs="Segoe UI"/>
          <w:color w:val="212529"/>
        </w:rPr>
        <w:t> itself, as this would prevent it from being announced as an actual list by assistive technologies.</w:t>
      </w:r>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Note that navigation bars, even if visually styled as tabs with the </w:t>
      </w:r>
      <w:r>
        <w:rPr>
          <w:rStyle w:val="HTMLCode"/>
          <w:rFonts w:ascii="var(--bs-font-monospace)" w:hAnsi="var(--bs-font-monospace)"/>
          <w:color w:val="D63384"/>
          <w:sz w:val="21"/>
          <w:szCs w:val="21"/>
        </w:rPr>
        <w:t>.nav-tabs</w:t>
      </w:r>
      <w:r>
        <w:rPr>
          <w:rFonts w:ascii="Segoe UI" w:hAnsi="Segoe UI" w:cs="Segoe UI"/>
          <w:color w:val="212529"/>
        </w:rPr>
        <w:t> class, should </w:t>
      </w:r>
      <w:r>
        <w:rPr>
          <w:rStyle w:val="Strong"/>
          <w:rFonts w:ascii="Segoe UI" w:hAnsi="Segoe UI" w:cs="Segoe UI"/>
          <w:color w:val="212529"/>
        </w:rPr>
        <w:t>not</w:t>
      </w:r>
      <w:r>
        <w:rPr>
          <w:rFonts w:ascii="Segoe UI" w:hAnsi="Segoe UI" w:cs="Segoe UI"/>
          <w:color w:val="212529"/>
        </w:rPr>
        <w:t> be given </w:t>
      </w:r>
      <w:r>
        <w:rPr>
          <w:rStyle w:val="HTMLCode"/>
          <w:rFonts w:ascii="var(--bs-font-monospace)" w:hAnsi="var(--bs-font-monospace)"/>
          <w:color w:val="D63384"/>
          <w:sz w:val="21"/>
          <w:szCs w:val="21"/>
        </w:rPr>
        <w:t>role="tablist"</w:t>
      </w:r>
      <w:r>
        <w:rPr>
          <w:rFonts w:ascii="Segoe UI" w:hAnsi="Segoe UI" w:cs="Segoe UI"/>
          <w:color w:val="212529"/>
        </w:rPr>
        <w:t>, </w:t>
      </w:r>
      <w:r>
        <w:rPr>
          <w:rStyle w:val="HTMLCode"/>
          <w:rFonts w:ascii="var(--bs-font-monospace)" w:hAnsi="var(--bs-font-monospace)"/>
          <w:color w:val="D63384"/>
          <w:sz w:val="21"/>
          <w:szCs w:val="21"/>
        </w:rPr>
        <w:t>role="tab"</w:t>
      </w:r>
      <w:r>
        <w:rPr>
          <w:rFonts w:ascii="Segoe UI" w:hAnsi="Segoe UI" w:cs="Segoe UI"/>
          <w:color w:val="212529"/>
        </w:rPr>
        <w:t> or </w:t>
      </w:r>
      <w:r>
        <w:rPr>
          <w:rStyle w:val="HTMLCode"/>
          <w:rFonts w:ascii="var(--bs-font-monospace)" w:hAnsi="var(--bs-font-monospace)"/>
          <w:color w:val="D63384"/>
          <w:sz w:val="21"/>
          <w:szCs w:val="21"/>
        </w:rPr>
        <w:t>role="tabpanel"</w:t>
      </w:r>
      <w:r>
        <w:rPr>
          <w:rFonts w:ascii="Segoe UI" w:hAnsi="Segoe UI" w:cs="Segoe UI"/>
          <w:color w:val="212529"/>
        </w:rPr>
        <w:t> attributes. These are only appropriate for dynamic tabbed interfaces, as described in the </w:t>
      </w:r>
      <w:hyperlink r:id="rId379" w:anchor="tabpanel" w:history="1">
        <w:r>
          <w:rPr>
            <w:rStyle w:val="Hyperlink"/>
            <w:rFonts w:ascii="Segoe UI" w:hAnsi="Segoe UI" w:cs="Segoe UI"/>
            <w:color w:val="0D6EFD"/>
          </w:rPr>
          <w:t>WAI ARIA Authoring Practices</w:t>
        </w:r>
      </w:hyperlink>
      <w:r>
        <w:rPr>
          <w:rFonts w:ascii="Segoe UI" w:hAnsi="Segoe UI" w:cs="Segoe UI"/>
          <w:color w:val="212529"/>
        </w:rPr>
        <w:t>. See </w:t>
      </w:r>
      <w:hyperlink r:id="rId380" w:anchor="javascript-behavior" w:history="1">
        <w:r>
          <w:rPr>
            <w:rStyle w:val="Hyperlink"/>
            <w:rFonts w:ascii="Segoe UI" w:hAnsi="Segoe UI" w:cs="Segoe UI"/>
            <w:color w:val="0D6EFD"/>
          </w:rPr>
          <w:t>JavaScript behavior</w:t>
        </w:r>
      </w:hyperlink>
      <w:r>
        <w:rPr>
          <w:rFonts w:ascii="Segoe UI" w:hAnsi="Segoe UI" w:cs="Segoe UI"/>
          <w:color w:val="212529"/>
        </w:rPr>
        <w:t> for dynamic tabbed interfaces in this section for an example. The </w:t>
      </w:r>
      <w:r>
        <w:rPr>
          <w:rStyle w:val="HTMLCode"/>
          <w:rFonts w:ascii="var(--bs-font-monospace)" w:hAnsi="var(--bs-font-monospace)"/>
          <w:color w:val="D63384"/>
          <w:sz w:val="21"/>
          <w:szCs w:val="21"/>
        </w:rPr>
        <w:t>aria-current</w:t>
      </w:r>
      <w:r>
        <w:rPr>
          <w:rFonts w:ascii="Segoe UI" w:hAnsi="Segoe UI" w:cs="Segoe UI"/>
          <w:color w:val="212529"/>
        </w:rPr>
        <w:t> attribute is not necessary on dynamic tabbed interfaces since our JavaScript handles the selected state by adding </w:t>
      </w:r>
      <w:r>
        <w:rPr>
          <w:rStyle w:val="HTMLCode"/>
          <w:rFonts w:ascii="var(--bs-font-monospace)" w:hAnsi="var(--bs-font-monospace)"/>
          <w:color w:val="D63384"/>
          <w:sz w:val="21"/>
          <w:szCs w:val="21"/>
        </w:rPr>
        <w:t>aria-selected="true"</w:t>
      </w:r>
      <w:r>
        <w:rPr>
          <w:rFonts w:ascii="Segoe UI" w:hAnsi="Segoe UI" w:cs="Segoe UI"/>
          <w:color w:val="212529"/>
        </w:rPr>
        <w:t> on the active tab.</w:t>
      </w:r>
    </w:p>
    <w:p w:rsidR="00286ED4" w:rsidRDefault="00286ED4" w:rsidP="00286ED4">
      <w:pPr>
        <w:pStyle w:val="Heading2"/>
        <w:shd w:val="clear" w:color="auto" w:fill="FFFFFF"/>
        <w:rPr>
          <w:rFonts w:ascii="Segoe UI" w:hAnsi="Segoe UI" w:cs="Segoe UI"/>
          <w:b w:val="0"/>
          <w:bCs w:val="0"/>
          <w:color w:val="212529"/>
        </w:rPr>
      </w:pPr>
      <w:bookmarkStart w:id="341" w:name="_Toc144064898"/>
      <w:r>
        <w:rPr>
          <w:rFonts w:ascii="Segoe UI" w:hAnsi="Segoe UI" w:cs="Segoe UI"/>
          <w:b w:val="0"/>
          <w:bCs w:val="0"/>
          <w:color w:val="212529"/>
        </w:rPr>
        <w:t>Using dropdowns</w:t>
      </w:r>
      <w:bookmarkEnd w:id="341"/>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Add dropdown menus with a little extra HTML and the </w:t>
      </w:r>
      <w:hyperlink r:id="rId381" w:anchor="usage" w:history="1">
        <w:r>
          <w:rPr>
            <w:rStyle w:val="Hyperlink"/>
            <w:rFonts w:ascii="Segoe UI" w:hAnsi="Segoe UI" w:cs="Segoe UI"/>
            <w:color w:val="0D6EFD"/>
          </w:rPr>
          <w:t>dropdowns JavaScript plugin</w:t>
        </w:r>
      </w:hyperlink>
      <w:r>
        <w:rPr>
          <w:rFonts w:ascii="Segoe UI" w:hAnsi="Segoe UI" w:cs="Segoe UI"/>
          <w:color w:val="212529"/>
        </w:rPr>
        <w:t>.</w:t>
      </w:r>
    </w:p>
    <w:p w:rsidR="00286ED4" w:rsidRDefault="00286ED4" w:rsidP="00286ED4">
      <w:pPr>
        <w:pStyle w:val="Heading3"/>
        <w:shd w:val="clear" w:color="auto" w:fill="FFFFFF"/>
        <w:rPr>
          <w:rFonts w:ascii="Segoe UI" w:hAnsi="Segoe UI" w:cs="Segoe UI"/>
          <w:b w:val="0"/>
          <w:bCs w:val="0"/>
          <w:color w:val="212529"/>
        </w:rPr>
      </w:pPr>
      <w:bookmarkStart w:id="342" w:name="_Toc144064899"/>
      <w:r>
        <w:rPr>
          <w:rFonts w:ascii="Segoe UI" w:hAnsi="Segoe UI" w:cs="Segoe UI"/>
          <w:b w:val="0"/>
          <w:bCs w:val="0"/>
          <w:color w:val="212529"/>
        </w:rPr>
        <w:t>Tabs with dropdowns</w:t>
      </w:r>
      <w:bookmarkEnd w:id="342"/>
    </w:p>
    <w:p w:rsidR="00286ED4" w:rsidRDefault="00286ED4" w:rsidP="00286ED4">
      <w:pPr>
        <w:numPr>
          <w:ilvl w:val="0"/>
          <w:numId w:val="58"/>
        </w:numPr>
        <w:pBdr>
          <w:bottom w:val="single" w:sz="6" w:space="0" w:color="DEE2E6"/>
        </w:pBdr>
        <w:shd w:val="clear" w:color="auto" w:fill="FFFFFF"/>
        <w:spacing w:before="100" w:beforeAutospacing="1" w:after="0" w:afterAutospacing="1" w:line="240" w:lineRule="auto"/>
        <w:rPr>
          <w:rFonts w:ascii="Segoe UI" w:hAnsi="Segoe UI" w:cs="Segoe UI"/>
          <w:color w:val="212529"/>
        </w:rPr>
      </w:pPr>
      <w:hyperlink r:id="rId382" w:history="1">
        <w:r>
          <w:rPr>
            <w:rStyle w:val="Hyperlink"/>
            <w:rFonts w:ascii="Segoe UI" w:hAnsi="Segoe UI" w:cs="Segoe UI"/>
            <w:color w:val="495057"/>
            <w:bdr w:val="single" w:sz="6" w:space="0" w:color="DEE2E6" w:frame="1"/>
            <w:shd w:val="clear" w:color="auto" w:fill="FFFFFF"/>
          </w:rPr>
          <w:t>Active</w:t>
        </w:r>
      </w:hyperlink>
    </w:p>
    <w:p w:rsidR="00286ED4" w:rsidRDefault="00286ED4" w:rsidP="00286ED4">
      <w:pPr>
        <w:numPr>
          <w:ilvl w:val="0"/>
          <w:numId w:val="58"/>
        </w:numPr>
        <w:pBdr>
          <w:bottom w:val="single" w:sz="6" w:space="0" w:color="DEE2E6"/>
        </w:pBdr>
        <w:shd w:val="clear" w:color="auto" w:fill="FFFFFF"/>
        <w:spacing w:before="100" w:beforeAutospacing="1" w:after="0" w:afterAutospacing="1" w:line="240" w:lineRule="auto"/>
        <w:rPr>
          <w:rFonts w:ascii="Segoe UI" w:hAnsi="Segoe UI" w:cs="Segoe UI"/>
          <w:color w:val="212529"/>
        </w:rPr>
      </w:pPr>
      <w:hyperlink r:id="rId383" w:history="1">
        <w:r>
          <w:rPr>
            <w:rStyle w:val="Hyperlink"/>
            <w:rFonts w:ascii="Segoe UI" w:hAnsi="Segoe UI" w:cs="Segoe UI"/>
            <w:color w:val="0D6EFD"/>
          </w:rPr>
          <w:t>Dropdown</w:t>
        </w:r>
      </w:hyperlink>
    </w:p>
    <w:p w:rsidR="00286ED4" w:rsidRDefault="00286ED4" w:rsidP="00286ED4">
      <w:pPr>
        <w:numPr>
          <w:ilvl w:val="0"/>
          <w:numId w:val="58"/>
        </w:numPr>
        <w:pBdr>
          <w:bottom w:val="single" w:sz="6" w:space="0" w:color="DEE2E6"/>
        </w:pBdr>
        <w:shd w:val="clear" w:color="auto" w:fill="FFFFFF"/>
        <w:spacing w:before="100" w:beforeAutospacing="1" w:after="0" w:afterAutospacing="1" w:line="240" w:lineRule="auto"/>
        <w:rPr>
          <w:rFonts w:ascii="Segoe UI" w:hAnsi="Segoe UI" w:cs="Segoe UI"/>
          <w:color w:val="212529"/>
        </w:rPr>
      </w:pPr>
      <w:hyperlink r:id="rId384" w:history="1">
        <w:r>
          <w:rPr>
            <w:rStyle w:val="Hyperlink"/>
            <w:rFonts w:ascii="Segoe UI" w:hAnsi="Segoe UI" w:cs="Segoe UI"/>
            <w:color w:val="0D6EFD"/>
          </w:rPr>
          <w:t>Link</w:t>
        </w:r>
      </w:hyperlink>
    </w:p>
    <w:p w:rsidR="00286ED4" w:rsidRDefault="00286ED4" w:rsidP="00286ED4">
      <w:pPr>
        <w:numPr>
          <w:ilvl w:val="0"/>
          <w:numId w:val="58"/>
        </w:numPr>
        <w:pBdr>
          <w:bottom w:val="single" w:sz="6" w:space="0" w:color="DEE2E6"/>
        </w:pBdr>
        <w:shd w:val="clear" w:color="auto" w:fill="FFFFFF"/>
        <w:spacing w:before="100" w:beforeAutospacing="1" w:after="0" w:afterAutospacing="1" w:line="240" w:lineRule="auto"/>
        <w:rPr>
          <w:rFonts w:ascii="Segoe UI" w:hAnsi="Segoe UI" w:cs="Segoe UI"/>
          <w:color w:val="212529"/>
        </w:rPr>
      </w:pPr>
      <w:hyperlink r:id="rId385" w:history="1">
        <w:r>
          <w:rPr>
            <w:rStyle w:val="Hyperlink"/>
            <w:rFonts w:ascii="Segoe UI" w:hAnsi="Segoe UI" w:cs="Segoe UI"/>
            <w:color w:val="6C757D"/>
          </w:rPr>
          <w:t>Disabled</w:t>
        </w:r>
      </w:hyperlink>
    </w:p>
    <w:p w:rsidR="00286ED4" w:rsidRDefault="00286ED4" w:rsidP="00286ED4">
      <w:pPr>
        <w:shd w:val="clear" w:color="auto" w:fill="FFFFFF"/>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nav-tabs"</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Active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 dropdown"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dropdown-toggle"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r>
        <w:rPr>
          <w:rStyle w:val="HTMLCode"/>
          <w:rFonts w:ascii="var(--bs-font-monospace)" w:hAnsi="var(--bs-font-monospace)"/>
          <w:color w:val="212529"/>
        </w:rPr>
        <w:t>Dropdown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hr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"dropdown-divider"</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Separated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286ED4" w:rsidRDefault="00286ED4" w:rsidP="00286ED4">
      <w:pPr>
        <w:pStyle w:val="Heading3"/>
        <w:shd w:val="clear" w:color="auto" w:fill="FFFFFF"/>
        <w:rPr>
          <w:rFonts w:ascii="Segoe UI" w:hAnsi="Segoe UI" w:cs="Segoe UI"/>
          <w:b w:val="0"/>
          <w:bCs w:val="0"/>
          <w:color w:val="212529"/>
        </w:rPr>
      </w:pPr>
      <w:bookmarkStart w:id="343" w:name="_Toc144064900"/>
      <w:r>
        <w:rPr>
          <w:rFonts w:ascii="Segoe UI" w:hAnsi="Segoe UI" w:cs="Segoe UI"/>
          <w:b w:val="0"/>
          <w:bCs w:val="0"/>
          <w:color w:val="212529"/>
        </w:rPr>
        <w:t>Pills with dropdowns</w:t>
      </w:r>
      <w:bookmarkEnd w:id="343"/>
    </w:p>
    <w:p w:rsidR="00286ED4" w:rsidRDefault="00286ED4" w:rsidP="00286ED4">
      <w:pPr>
        <w:numPr>
          <w:ilvl w:val="0"/>
          <w:numId w:val="59"/>
        </w:numPr>
        <w:shd w:val="clear" w:color="auto" w:fill="FFFFFF"/>
        <w:spacing w:before="100" w:beforeAutospacing="1" w:after="100" w:afterAutospacing="1" w:line="240" w:lineRule="auto"/>
        <w:rPr>
          <w:rFonts w:ascii="Segoe UI" w:hAnsi="Segoe UI" w:cs="Segoe UI"/>
          <w:color w:val="212529"/>
        </w:rPr>
      </w:pPr>
      <w:hyperlink r:id="rId386" w:history="1">
        <w:r>
          <w:rPr>
            <w:rStyle w:val="Hyperlink"/>
            <w:rFonts w:ascii="Segoe UI" w:hAnsi="Segoe UI" w:cs="Segoe UI"/>
            <w:color w:val="FFFFFF"/>
            <w:bdr w:val="none" w:sz="0" w:space="0" w:color="auto" w:frame="1"/>
            <w:shd w:val="clear" w:color="auto" w:fill="0D6EFD"/>
          </w:rPr>
          <w:t>Active</w:t>
        </w:r>
      </w:hyperlink>
    </w:p>
    <w:p w:rsidR="00286ED4" w:rsidRDefault="00286ED4" w:rsidP="00286ED4">
      <w:pPr>
        <w:numPr>
          <w:ilvl w:val="0"/>
          <w:numId w:val="59"/>
        </w:numPr>
        <w:shd w:val="clear" w:color="auto" w:fill="FFFFFF"/>
        <w:spacing w:before="100" w:beforeAutospacing="1" w:after="100" w:afterAutospacing="1" w:line="240" w:lineRule="auto"/>
        <w:rPr>
          <w:rFonts w:ascii="Segoe UI" w:hAnsi="Segoe UI" w:cs="Segoe UI"/>
          <w:color w:val="212529"/>
        </w:rPr>
      </w:pPr>
      <w:hyperlink r:id="rId387" w:history="1">
        <w:r>
          <w:rPr>
            <w:rStyle w:val="Hyperlink"/>
            <w:rFonts w:ascii="Segoe UI" w:hAnsi="Segoe UI" w:cs="Segoe UI"/>
            <w:color w:val="0D6EFD"/>
            <w:bdr w:val="none" w:sz="0" w:space="0" w:color="auto" w:frame="1"/>
          </w:rPr>
          <w:t>Dropdown</w:t>
        </w:r>
      </w:hyperlink>
    </w:p>
    <w:p w:rsidR="00286ED4" w:rsidRDefault="00286ED4" w:rsidP="00286ED4">
      <w:pPr>
        <w:numPr>
          <w:ilvl w:val="0"/>
          <w:numId w:val="59"/>
        </w:numPr>
        <w:shd w:val="clear" w:color="auto" w:fill="FFFFFF"/>
        <w:spacing w:before="100" w:beforeAutospacing="1" w:after="100" w:afterAutospacing="1" w:line="240" w:lineRule="auto"/>
        <w:rPr>
          <w:rFonts w:ascii="Segoe UI" w:hAnsi="Segoe UI" w:cs="Segoe UI"/>
          <w:color w:val="212529"/>
        </w:rPr>
      </w:pPr>
      <w:hyperlink r:id="rId388" w:history="1">
        <w:r>
          <w:rPr>
            <w:rStyle w:val="Hyperlink"/>
            <w:rFonts w:ascii="Segoe UI" w:hAnsi="Segoe UI" w:cs="Segoe UI"/>
            <w:color w:val="0D6EFD"/>
            <w:bdr w:val="none" w:sz="0" w:space="0" w:color="auto" w:frame="1"/>
          </w:rPr>
          <w:t>Link</w:t>
        </w:r>
      </w:hyperlink>
    </w:p>
    <w:p w:rsidR="00286ED4" w:rsidRDefault="00286ED4" w:rsidP="00286ED4">
      <w:pPr>
        <w:numPr>
          <w:ilvl w:val="0"/>
          <w:numId w:val="59"/>
        </w:numPr>
        <w:shd w:val="clear" w:color="auto" w:fill="FFFFFF"/>
        <w:spacing w:before="100" w:beforeAutospacing="1" w:after="100" w:afterAutospacing="1" w:line="240" w:lineRule="auto"/>
        <w:rPr>
          <w:rFonts w:ascii="Segoe UI" w:hAnsi="Segoe UI" w:cs="Segoe UI"/>
          <w:color w:val="212529"/>
        </w:rPr>
      </w:pPr>
      <w:hyperlink r:id="rId389" w:history="1">
        <w:r>
          <w:rPr>
            <w:rStyle w:val="Hyperlink"/>
            <w:rFonts w:ascii="Segoe UI" w:hAnsi="Segoe UI" w:cs="Segoe UI"/>
            <w:color w:val="6C757D"/>
            <w:bdr w:val="none" w:sz="0" w:space="0" w:color="auto" w:frame="1"/>
          </w:rPr>
          <w:t>Disabled</w:t>
        </w:r>
      </w:hyperlink>
    </w:p>
    <w:p w:rsidR="00286ED4" w:rsidRDefault="00286ED4" w:rsidP="00286ED4">
      <w:pPr>
        <w:shd w:val="clear" w:color="auto" w:fill="FFFFFF"/>
        <w:spacing w:after="0"/>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nav-pills"</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Active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 dropdown"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dropdown-toggle"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r>
        <w:rPr>
          <w:rStyle w:val="HTMLCode"/>
          <w:rFonts w:ascii="var(--bs-font-monospace)" w:hAnsi="var(--bs-font-monospace)"/>
          <w:color w:val="212529"/>
        </w:rPr>
        <w:t>Dropdown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hr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"dropdown-divider"</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Separated 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286ED4" w:rsidRDefault="00286ED4" w:rsidP="00286ED4">
      <w:pPr>
        <w:pStyle w:val="Heading2"/>
        <w:shd w:val="clear" w:color="auto" w:fill="FFFFFF"/>
        <w:rPr>
          <w:rFonts w:ascii="Segoe UI" w:hAnsi="Segoe UI" w:cs="Segoe UI"/>
          <w:b w:val="0"/>
          <w:bCs w:val="0"/>
          <w:color w:val="212529"/>
        </w:rPr>
      </w:pPr>
      <w:bookmarkStart w:id="344" w:name="_Toc144064901"/>
      <w:r>
        <w:rPr>
          <w:rFonts w:ascii="Segoe UI" w:hAnsi="Segoe UI" w:cs="Segoe UI"/>
          <w:b w:val="0"/>
          <w:bCs w:val="0"/>
          <w:color w:val="212529"/>
        </w:rPr>
        <w:t>Sass</w:t>
      </w:r>
      <w:bookmarkEnd w:id="344"/>
    </w:p>
    <w:p w:rsidR="00286ED4" w:rsidRDefault="00286ED4" w:rsidP="00286ED4">
      <w:pPr>
        <w:pStyle w:val="Heading3"/>
        <w:shd w:val="clear" w:color="auto" w:fill="FFFFFF"/>
        <w:rPr>
          <w:rFonts w:ascii="Segoe UI" w:hAnsi="Segoe UI" w:cs="Segoe UI"/>
          <w:b w:val="0"/>
          <w:bCs w:val="0"/>
          <w:color w:val="212529"/>
        </w:rPr>
      </w:pPr>
      <w:bookmarkStart w:id="345" w:name="_Toc144064902"/>
      <w:r>
        <w:rPr>
          <w:rFonts w:ascii="Segoe UI" w:hAnsi="Segoe UI" w:cs="Segoe UI"/>
          <w:b w:val="0"/>
          <w:bCs w:val="0"/>
          <w:color w:val="212529"/>
        </w:rPr>
        <w:t>Variables</w:t>
      </w:r>
      <w:bookmarkEnd w:id="345"/>
    </w:p>
    <w:p w:rsidR="00286ED4" w:rsidRDefault="00286ED4" w:rsidP="00286ED4">
      <w:pPr>
        <w:shd w:val="clear" w:color="auto" w:fill="FFFFFF"/>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nv"/>
          <w:rFonts w:ascii="var(--bs-font-monospace)" w:hAnsi="var(--bs-font-monospace)"/>
          <w:color w:val="003333"/>
        </w:rPr>
        <w:t>$nav-link-padding-y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kt"/>
          <w:rFonts w:ascii="var(--bs-font-monospace)" w:hAnsi="var(--bs-font-monospace)"/>
          <w:color w:val="007788"/>
        </w:rPr>
        <w:t>rem</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nv"/>
          <w:rFonts w:ascii="var(--bs-font-monospace)" w:hAnsi="var(--bs-font-monospace)"/>
          <w:color w:val="003333"/>
        </w:rPr>
        <w:t>$nav-link-padding-x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kt"/>
          <w:rFonts w:ascii="var(--bs-font-monospace)" w:hAnsi="var(--bs-font-monospace)"/>
          <w:color w:val="007788"/>
        </w:rPr>
        <w:t>rem</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nv"/>
          <w:rFonts w:ascii="var(--bs-font-monospace)" w:hAnsi="var(--bs-font-monospace)"/>
          <w:color w:val="003333"/>
        </w:rPr>
        <w:t>$nav-link-font-size</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nv"/>
          <w:rFonts w:ascii="var(--bs-font-monospace)" w:hAnsi="var(--bs-font-monospace)"/>
          <w:color w:val="003333"/>
        </w:rPr>
        <w:t>$nav-link-font-weight</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nv"/>
          <w:rFonts w:ascii="var(--bs-font-monospace)" w:hAnsi="var(--bs-font-monospace)"/>
          <w:color w:val="003333"/>
        </w:rPr>
        <w:t>$nav-link-color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$link-color</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nv"/>
          <w:rFonts w:ascii="var(--bs-font-monospace)" w:hAnsi="var(--bs-font-monospace)"/>
          <w:color w:val="003333"/>
        </w:rPr>
        <w:t>$nav-link-hover-color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$link-hover-color</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nv"/>
          <w:rFonts w:ascii="var(--bs-font-monospace)" w:hAnsi="var(--bs-font-monospace)"/>
          <w:color w:val="003333"/>
        </w:rPr>
        <w:t>$nav-link-transition</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color</w:t>
      </w:r>
      <w:r>
        <w:rPr>
          <w:rStyle w:val="HTMLCode"/>
          <w:rFonts w:ascii="var(--bs-font-monospace)" w:hAnsi="var(--bs-font-monospace)"/>
          <w:color w:val="212529"/>
        </w:rPr>
        <w:t xml:space="preserve"> </w:t>
      </w:r>
      <w:r>
        <w:rPr>
          <w:rStyle w:val="mf"/>
          <w:rFonts w:ascii="var(--bs-font-monospace)" w:hAnsi="var(--bs-font-monospace)"/>
          <w:color w:val="C24F19"/>
        </w:rPr>
        <w:t>.15</w:t>
      </w:r>
      <w:r>
        <w:rPr>
          <w:rStyle w:val="kt"/>
          <w:rFonts w:ascii="var(--bs-font-monospace)" w:hAnsi="var(--bs-font-monospace)"/>
          <w:color w:val="007788"/>
        </w:rPr>
        <w:t>s</w:t>
      </w:r>
      <w:r>
        <w:rPr>
          <w:rStyle w:val="HTMLCode"/>
          <w:rFonts w:ascii="var(--bs-font-monospace)" w:hAnsi="var(--bs-font-monospace)"/>
          <w:color w:val="212529"/>
        </w:rPr>
        <w:t xml:space="preserve"> </w:t>
      </w:r>
      <w:r>
        <w:rPr>
          <w:rStyle w:val="ni"/>
          <w:rFonts w:ascii="var(--bs-font-monospace)" w:hAnsi="var(--bs-font-monospace)"/>
          <w:color w:val="727272"/>
        </w:rPr>
        <w:t>ease-in-out</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background-color</w:t>
      </w:r>
      <w:r>
        <w:rPr>
          <w:rStyle w:val="HTMLCode"/>
          <w:rFonts w:ascii="var(--bs-font-monospace)" w:hAnsi="var(--bs-font-monospace)"/>
          <w:color w:val="212529"/>
        </w:rPr>
        <w:t xml:space="preserve"> </w:t>
      </w:r>
      <w:r>
        <w:rPr>
          <w:rStyle w:val="mf"/>
          <w:rFonts w:ascii="var(--bs-font-monospace)" w:hAnsi="var(--bs-font-monospace)"/>
          <w:color w:val="C24F19"/>
        </w:rPr>
        <w:t>.15</w:t>
      </w:r>
      <w:r>
        <w:rPr>
          <w:rStyle w:val="kt"/>
          <w:rFonts w:ascii="var(--bs-font-monospace)" w:hAnsi="var(--bs-font-monospace)"/>
          <w:color w:val="007788"/>
        </w:rPr>
        <w:t>s</w:t>
      </w:r>
      <w:r>
        <w:rPr>
          <w:rStyle w:val="HTMLCode"/>
          <w:rFonts w:ascii="var(--bs-font-monospace)" w:hAnsi="var(--bs-font-monospace)"/>
          <w:color w:val="212529"/>
        </w:rPr>
        <w:t xml:space="preserve"> </w:t>
      </w:r>
      <w:r>
        <w:rPr>
          <w:rStyle w:val="ni"/>
          <w:rFonts w:ascii="var(--bs-font-monospace)" w:hAnsi="var(--bs-font-monospace)"/>
          <w:color w:val="727272"/>
        </w:rPr>
        <w:t>ease-in-out</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border-color</w:t>
      </w:r>
      <w:r>
        <w:rPr>
          <w:rStyle w:val="HTMLCode"/>
          <w:rFonts w:ascii="var(--bs-font-monospace)" w:hAnsi="var(--bs-font-monospace)"/>
          <w:color w:val="212529"/>
        </w:rPr>
        <w:t xml:space="preserve"> </w:t>
      </w:r>
      <w:r>
        <w:rPr>
          <w:rStyle w:val="mf"/>
          <w:rFonts w:ascii="var(--bs-font-monospace)" w:hAnsi="var(--bs-font-monospace)"/>
          <w:color w:val="C24F19"/>
        </w:rPr>
        <w:t>.15</w:t>
      </w:r>
      <w:r>
        <w:rPr>
          <w:rStyle w:val="kt"/>
          <w:rFonts w:ascii="var(--bs-font-monospace)" w:hAnsi="var(--bs-font-monospace)"/>
          <w:color w:val="007788"/>
        </w:rPr>
        <w:t>s</w:t>
      </w:r>
      <w:r>
        <w:rPr>
          <w:rStyle w:val="HTMLCode"/>
          <w:rFonts w:ascii="var(--bs-font-monospace)" w:hAnsi="var(--bs-font-monospace)"/>
          <w:color w:val="212529"/>
        </w:rPr>
        <w:t xml:space="preserve"> </w:t>
      </w:r>
      <w:r>
        <w:rPr>
          <w:rStyle w:val="ni"/>
          <w:rFonts w:ascii="var(--bs-font-monospace)" w:hAnsi="var(--bs-font-monospace)"/>
          <w:color w:val="727272"/>
        </w:rPr>
        <w:t>ease-in-out</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nv"/>
          <w:rFonts w:ascii="var(--bs-font-monospace)" w:hAnsi="var(--bs-font-monospace)"/>
          <w:color w:val="003333"/>
        </w:rPr>
        <w:t>$nav-link-disabled-color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$gray-600</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p>
    <w:p w:rsidR="00286ED4" w:rsidRDefault="00286ED4" w:rsidP="00286ED4">
      <w:pPr>
        <w:pStyle w:val="HTMLPreformatted"/>
        <w:rPr>
          <w:rStyle w:val="HTMLCode"/>
          <w:rFonts w:ascii="var(--bs-font-monospace)" w:hAnsi="var(--bs-font-monospace)"/>
          <w:color w:val="212529"/>
        </w:rPr>
      </w:pPr>
      <w:r>
        <w:rPr>
          <w:rStyle w:val="nv"/>
          <w:rFonts w:ascii="var(--bs-font-monospace)" w:hAnsi="var(--bs-font-monospace)"/>
          <w:color w:val="003333"/>
        </w:rPr>
        <w:t>$nav-tabs-border-color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$gray-300</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nv"/>
          <w:rFonts w:ascii="var(--bs-font-monospace)" w:hAnsi="var(--bs-font-monospace)"/>
          <w:color w:val="003333"/>
        </w:rPr>
        <w:t>$nav-tabs-border-width</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$border-width</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nv"/>
          <w:rFonts w:ascii="var(--bs-font-monospace)" w:hAnsi="var(--bs-font-monospace)"/>
          <w:color w:val="003333"/>
        </w:rPr>
        <w:t>$nav-tabs-border-radius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nv"/>
          <w:rFonts w:ascii="var(--bs-font-monospace)" w:hAnsi="var(--bs-font-monospace)"/>
          <w:color w:val="003333"/>
        </w:rPr>
        <w:t>$nav-tabs-link-hover-border-color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$gray-200</w:t>
      </w:r>
      <w:r>
        <w:rPr>
          <w:rStyle w:val="HTMLCode"/>
          <w:rFonts w:ascii="var(--bs-font-monospace)" w:hAnsi="var(--bs-font-monospace)"/>
          <w:color w:val="212529"/>
        </w:rPr>
        <w:t xml:space="preserve"> </w:t>
      </w:r>
      <w:r>
        <w:rPr>
          <w:rStyle w:val="nv"/>
          <w:rFonts w:ascii="var(--bs-font-monospace)" w:hAnsi="var(--bs-font-monospace)"/>
          <w:color w:val="003333"/>
        </w:rPr>
        <w:t>$gray-200</w:t>
      </w:r>
      <w:r>
        <w:rPr>
          <w:rStyle w:val="HTMLCode"/>
          <w:rFonts w:ascii="var(--bs-font-monospace)" w:hAnsi="var(--bs-font-monospace)"/>
          <w:color w:val="212529"/>
        </w:rPr>
        <w:t xml:space="preserve"> </w:t>
      </w:r>
      <w:r>
        <w:rPr>
          <w:rStyle w:val="nv"/>
          <w:rFonts w:ascii="var(--bs-font-monospace)" w:hAnsi="var(--bs-font-monospace)"/>
          <w:color w:val="003333"/>
        </w:rPr>
        <w:t>$nav-tabs-border-color</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nv"/>
          <w:rFonts w:ascii="var(--bs-font-monospace)" w:hAnsi="var(--bs-font-monospace)"/>
          <w:color w:val="003333"/>
        </w:rPr>
        <w:t>$nav-tabs-link-active-color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$gray-700</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nv"/>
          <w:rFonts w:ascii="var(--bs-font-monospace)" w:hAnsi="var(--bs-font-monospace)"/>
          <w:color w:val="003333"/>
        </w:rPr>
        <w:t>$nav-tabs-link-active-bg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$body-bg</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nv"/>
          <w:rFonts w:ascii="var(--bs-font-monospace)" w:hAnsi="var(--bs-font-monospace)"/>
          <w:color w:val="003333"/>
        </w:rPr>
        <w:t>$nav-tabs-link-active-border-color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$gray-300</w:t>
      </w:r>
      <w:r>
        <w:rPr>
          <w:rStyle w:val="HTMLCode"/>
          <w:rFonts w:ascii="var(--bs-font-monospace)" w:hAnsi="var(--bs-font-monospace)"/>
          <w:color w:val="212529"/>
        </w:rPr>
        <w:t xml:space="preserve"> </w:t>
      </w:r>
      <w:r>
        <w:rPr>
          <w:rStyle w:val="nv"/>
          <w:rFonts w:ascii="var(--bs-font-monospace)" w:hAnsi="var(--bs-font-monospace)"/>
          <w:color w:val="003333"/>
        </w:rPr>
        <w:t>$gray-300</w:t>
      </w:r>
      <w:r>
        <w:rPr>
          <w:rStyle w:val="HTMLCode"/>
          <w:rFonts w:ascii="var(--bs-font-monospace)" w:hAnsi="var(--bs-font-monospace)"/>
          <w:color w:val="212529"/>
        </w:rPr>
        <w:t xml:space="preserve"> </w:t>
      </w:r>
      <w:r>
        <w:rPr>
          <w:rStyle w:val="nv"/>
          <w:rFonts w:ascii="var(--bs-font-monospace)" w:hAnsi="var(--bs-font-monospace)"/>
          <w:color w:val="003333"/>
        </w:rPr>
        <w:t>$nav-tabs-link-active-bg</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p>
    <w:p w:rsidR="00286ED4" w:rsidRDefault="00286ED4" w:rsidP="00286ED4">
      <w:pPr>
        <w:pStyle w:val="HTMLPreformatted"/>
        <w:rPr>
          <w:rStyle w:val="HTMLCode"/>
          <w:rFonts w:ascii="var(--bs-font-monospace)" w:hAnsi="var(--bs-font-monospace)"/>
          <w:color w:val="212529"/>
        </w:rPr>
      </w:pPr>
      <w:r>
        <w:rPr>
          <w:rStyle w:val="nv"/>
          <w:rFonts w:ascii="var(--bs-font-monospace)" w:hAnsi="var(--bs-font-monospace)"/>
          <w:color w:val="003333"/>
        </w:rPr>
        <w:t>$nav-pills-border-radius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nv"/>
          <w:rFonts w:ascii="var(--bs-font-monospace)" w:hAnsi="var(--bs-font-monospace)"/>
          <w:color w:val="003333"/>
        </w:rPr>
        <w:t>$nav-pills-link-active-color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$component-active-color</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nv"/>
          <w:rFonts w:ascii="var(--bs-font-monospace)" w:hAnsi="var(--bs-font-monospace)"/>
          <w:color w:val="003333"/>
        </w:rPr>
        <w:t>$nav-pills-link-active-bg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$component-active-bg</w:t>
      </w:r>
      <w:r>
        <w:rPr>
          <w:rStyle w:val="p"/>
          <w:rFonts w:ascii="var(--bs-font-monospace)" w:hAnsi="var(--bs-font-monospace)"/>
          <w:color w:val="212529"/>
        </w:rPr>
        <w:t>;</w:t>
      </w:r>
    </w:p>
    <w:p w:rsidR="00286ED4" w:rsidRDefault="00286ED4" w:rsidP="00286ED4">
      <w:pPr>
        <w:pStyle w:val="Heading2"/>
        <w:shd w:val="clear" w:color="auto" w:fill="FFFFFF"/>
        <w:rPr>
          <w:rFonts w:ascii="Segoe UI" w:hAnsi="Segoe UI" w:cs="Segoe UI"/>
          <w:b w:val="0"/>
          <w:bCs w:val="0"/>
          <w:color w:val="212529"/>
        </w:rPr>
      </w:pPr>
      <w:bookmarkStart w:id="346" w:name="_Toc144064903"/>
      <w:r>
        <w:rPr>
          <w:rFonts w:ascii="Segoe UI" w:hAnsi="Segoe UI" w:cs="Segoe UI"/>
          <w:b w:val="0"/>
          <w:bCs w:val="0"/>
          <w:color w:val="212529"/>
        </w:rPr>
        <w:t>JavaScript behavior</w:t>
      </w:r>
      <w:bookmarkEnd w:id="346"/>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Use the tab JavaScript plugin—include it individually or through the compiled </w:t>
      </w:r>
      <w:r>
        <w:rPr>
          <w:rStyle w:val="HTMLCode"/>
          <w:rFonts w:ascii="var(--bs-font-monospace)" w:hAnsi="var(--bs-font-monospace)"/>
          <w:color w:val="D63384"/>
          <w:sz w:val="21"/>
          <w:szCs w:val="21"/>
        </w:rPr>
        <w:t>bootstrap.js</w:t>
      </w:r>
      <w:r>
        <w:rPr>
          <w:rFonts w:ascii="Segoe UI" w:hAnsi="Segoe UI" w:cs="Segoe UI"/>
          <w:color w:val="212529"/>
        </w:rPr>
        <w:t> file—to extend our navigational tabs and pills to create tabbable panes of local content.</w:t>
      </w:r>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Dynamic tabbed interfaces, as described in the </w:t>
      </w:r>
      <w:hyperlink r:id="rId390" w:anchor="tabpanel" w:history="1">
        <w:r>
          <w:rPr>
            <w:rStyle w:val="Hyperlink"/>
            <w:rFonts w:ascii="Segoe UI" w:hAnsi="Segoe UI" w:cs="Segoe UI"/>
            <w:color w:val="0D6EFD"/>
          </w:rPr>
          <w:t>WAI ARIA Authoring Practices</w:t>
        </w:r>
      </w:hyperlink>
      <w:r>
        <w:rPr>
          <w:rFonts w:ascii="Segoe UI" w:hAnsi="Segoe UI" w:cs="Segoe UI"/>
          <w:color w:val="212529"/>
        </w:rPr>
        <w:t>, require </w:t>
      </w:r>
      <w:r>
        <w:rPr>
          <w:rStyle w:val="HTMLCode"/>
          <w:rFonts w:ascii="var(--bs-font-monospace)" w:hAnsi="var(--bs-font-monospace)"/>
          <w:color w:val="D63384"/>
          <w:sz w:val="21"/>
          <w:szCs w:val="21"/>
        </w:rPr>
        <w:t>role="tablist"</w:t>
      </w:r>
      <w:r>
        <w:rPr>
          <w:rFonts w:ascii="Segoe UI" w:hAnsi="Segoe UI" w:cs="Segoe UI"/>
          <w:color w:val="212529"/>
        </w:rPr>
        <w:t>, </w:t>
      </w:r>
      <w:r>
        <w:rPr>
          <w:rStyle w:val="HTMLCode"/>
          <w:rFonts w:ascii="var(--bs-font-monospace)" w:hAnsi="var(--bs-font-monospace)"/>
          <w:color w:val="D63384"/>
          <w:sz w:val="21"/>
          <w:szCs w:val="21"/>
        </w:rPr>
        <w:t>role="tab"</w:t>
      </w:r>
      <w:r>
        <w:rPr>
          <w:rFonts w:ascii="Segoe UI" w:hAnsi="Segoe UI" w:cs="Segoe UI"/>
          <w:color w:val="212529"/>
        </w:rPr>
        <w:t>, </w:t>
      </w:r>
      <w:r>
        <w:rPr>
          <w:rStyle w:val="HTMLCode"/>
          <w:rFonts w:ascii="var(--bs-font-monospace)" w:hAnsi="var(--bs-font-monospace)"/>
          <w:color w:val="D63384"/>
          <w:sz w:val="21"/>
          <w:szCs w:val="21"/>
        </w:rPr>
        <w:t>role="tabpanel"</w:t>
      </w:r>
      <w:r>
        <w:rPr>
          <w:rFonts w:ascii="Segoe UI" w:hAnsi="Segoe UI" w:cs="Segoe UI"/>
          <w:color w:val="212529"/>
        </w:rPr>
        <w:t>, and additional </w:t>
      </w:r>
      <w:r>
        <w:rPr>
          <w:rStyle w:val="HTMLCode"/>
          <w:rFonts w:ascii="var(--bs-font-monospace)" w:hAnsi="var(--bs-font-monospace)"/>
          <w:color w:val="D63384"/>
          <w:sz w:val="21"/>
          <w:szCs w:val="21"/>
        </w:rPr>
        <w:t>aria-</w:t>
      </w:r>
      <w:r>
        <w:rPr>
          <w:rFonts w:ascii="Segoe UI" w:hAnsi="Segoe UI" w:cs="Segoe UI"/>
          <w:color w:val="212529"/>
        </w:rPr>
        <w:t> attributes in order to convey their structure, functionality and current state to users of assistive technologies (such as screen readers). As a best practice, we recommend using </w:t>
      </w:r>
      <w:r>
        <w:rPr>
          <w:rStyle w:val="HTMLCode"/>
          <w:rFonts w:ascii="var(--bs-font-monospace)" w:hAnsi="var(--bs-font-monospace)"/>
          <w:color w:val="D63384"/>
          <w:sz w:val="21"/>
          <w:szCs w:val="21"/>
        </w:rPr>
        <w:t>&lt;button&gt;</w:t>
      </w:r>
      <w:r>
        <w:rPr>
          <w:rFonts w:ascii="Segoe UI" w:hAnsi="Segoe UI" w:cs="Segoe UI"/>
          <w:color w:val="212529"/>
        </w:rPr>
        <w:t> elements for the tabs, as these are controls that trigger a dynamic change, rather than links that navigate to a new page or location.</w:t>
      </w:r>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Note that dynamic tabbed interfaces should </w:t>
      </w:r>
      <w:r>
        <w:rPr>
          <w:rStyle w:val="Emphasis"/>
          <w:rFonts w:ascii="Segoe UI" w:hAnsi="Segoe UI" w:cs="Segoe UI"/>
          <w:color w:val="212529"/>
        </w:rPr>
        <w:t>not</w:t>
      </w:r>
      <w:r>
        <w:rPr>
          <w:rFonts w:ascii="Segoe UI" w:hAnsi="Segoe UI" w:cs="Segoe UI"/>
          <w:color w:val="212529"/>
        </w:rPr>
        <w:t> contain dropdown menus, as this causes both usability and accessibility issues. From a usability perspective, the fact that the currently displayed tab’s trigger element is not immediately visible (as it’s inside the closed dropdown menu) can cause confusion. From an accessibility point of view, there is currently no sensible way to map this sort of construct to a standard WAI ARIA pattern, meaning that it cannot be easily made understandable to users of assistive technologies.</w:t>
      </w:r>
    </w:p>
    <w:p w:rsidR="00286ED4" w:rsidRDefault="00286ED4" w:rsidP="00286ED4">
      <w:pPr>
        <w:numPr>
          <w:ilvl w:val="0"/>
          <w:numId w:val="60"/>
        </w:numPr>
        <w:pBdr>
          <w:bottom w:val="single" w:sz="6" w:space="0" w:color="DEE2E6"/>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Home</w:t>
      </w:r>
    </w:p>
    <w:p w:rsidR="00286ED4" w:rsidRDefault="00286ED4" w:rsidP="00286ED4">
      <w:pPr>
        <w:numPr>
          <w:ilvl w:val="0"/>
          <w:numId w:val="60"/>
        </w:numPr>
        <w:pBdr>
          <w:bottom w:val="single" w:sz="6" w:space="0" w:color="DEE2E6"/>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Profile</w:t>
      </w:r>
    </w:p>
    <w:p w:rsidR="00286ED4" w:rsidRDefault="00286ED4" w:rsidP="00286ED4">
      <w:pPr>
        <w:numPr>
          <w:ilvl w:val="0"/>
          <w:numId w:val="60"/>
        </w:numPr>
        <w:pBdr>
          <w:bottom w:val="single" w:sz="6" w:space="0" w:color="DEE2E6"/>
        </w:pBd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Contact</w:t>
      </w:r>
    </w:p>
    <w:p w:rsidR="00286ED4" w:rsidRDefault="00286ED4" w:rsidP="00286ED4">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This is some placeholder content the Home tab's associated content.</w:t>
      </w:r>
      <w:r>
        <w:rPr>
          <w:rFonts w:ascii="Segoe UI" w:hAnsi="Segoe UI" w:cs="Segoe UI"/>
          <w:color w:val="212529"/>
        </w:rPr>
        <w:t> Clicking another tab will toggle the visibility of this one for the next. The tab JavaScript swaps classes to control the content visibility and styling. You can use it with tabs, pills, and any other </w:t>
      </w:r>
      <w:r>
        <w:rPr>
          <w:rStyle w:val="HTMLCode"/>
          <w:rFonts w:ascii="var(--bs-font-monospace)" w:hAnsi="var(--bs-font-monospace)"/>
          <w:color w:val="D63384"/>
          <w:sz w:val="21"/>
          <w:szCs w:val="21"/>
        </w:rPr>
        <w:t>.nav</w:t>
      </w:r>
      <w:r>
        <w:rPr>
          <w:rFonts w:ascii="Segoe UI" w:hAnsi="Segoe UI" w:cs="Segoe UI"/>
          <w:color w:val="212529"/>
        </w:rPr>
        <w:t>-powered navigation.</w:t>
      </w:r>
    </w:p>
    <w:p w:rsidR="00286ED4" w:rsidRDefault="00286ED4" w:rsidP="00286ED4">
      <w:pPr>
        <w:shd w:val="clear" w:color="auto" w:fill="FFFFFF"/>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nav-tabs"</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"myTab"</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"tablist"</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"presentation"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"home-tab"</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"#home"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"home"</w:t>
      </w:r>
      <w:r>
        <w:rPr>
          <w:rStyle w:val="HTMLCode"/>
          <w:rFonts w:ascii="var(--bs-font-monospace)" w:hAnsi="var(--bs-font-monospace)"/>
          <w:color w:val="212529"/>
        </w:rPr>
        <w:t xml:space="preserve"> </w:t>
      </w:r>
      <w:r>
        <w:rPr>
          <w:rStyle w:val="na"/>
          <w:rFonts w:ascii="var(--bs-font-monospace)" w:hAnsi="var(--bs-font-monospace)"/>
          <w:color w:val="006EE0"/>
        </w:rPr>
        <w:t>aria-selected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"presentation"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"profile-tab"</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"#profile"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"profile"</w:t>
      </w:r>
      <w:r>
        <w:rPr>
          <w:rStyle w:val="HTMLCode"/>
          <w:rFonts w:ascii="var(--bs-font-monospace)" w:hAnsi="var(--bs-font-monospace)"/>
          <w:color w:val="212529"/>
        </w:rPr>
        <w:t xml:space="preserve"> </w:t>
      </w:r>
      <w:r>
        <w:rPr>
          <w:rStyle w:val="na"/>
          <w:rFonts w:ascii="var(--bs-font-monospace)" w:hAnsi="var(--bs-font-monospace)"/>
          <w:color w:val="006EE0"/>
        </w:rPr>
        <w:t>aria-selected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r>
        <w:rPr>
          <w:rStyle w:val="HTMLCode"/>
          <w:rFonts w:ascii="var(--bs-font-monospace)" w:hAnsi="var(--bs-font-monospace)"/>
          <w:color w:val="212529"/>
        </w:rPr>
        <w:t>Profile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"presentation"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"contact-tab"</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"#contact"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"contact"</w:t>
      </w:r>
      <w:r>
        <w:rPr>
          <w:rStyle w:val="HTMLCode"/>
          <w:rFonts w:ascii="var(--bs-font-monospace)" w:hAnsi="var(--bs-font-monospace)"/>
          <w:color w:val="212529"/>
        </w:rPr>
        <w:t xml:space="preserve"> </w:t>
      </w:r>
      <w:r>
        <w:rPr>
          <w:rStyle w:val="na"/>
          <w:rFonts w:ascii="var(--bs-font-monospace)" w:hAnsi="var(--bs-font-monospace)"/>
          <w:color w:val="006EE0"/>
        </w:rPr>
        <w:t>aria-selected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r>
        <w:rPr>
          <w:rStyle w:val="HTMLCode"/>
          <w:rFonts w:ascii="var(--bs-font-monospace)" w:hAnsi="var(--bs-font-monospace)"/>
          <w:color w:val="212529"/>
        </w:rPr>
        <w:t>Contact</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"tab-content"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"myTabContent"</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 show active"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"home"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"home-tab"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"profile"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"profile-tab"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"contact"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"contact-tab"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To help fit your needs, this works with </w:t>
      </w:r>
      <w:r>
        <w:rPr>
          <w:rStyle w:val="HTMLCode"/>
          <w:rFonts w:ascii="var(--bs-font-monospace)" w:hAnsi="var(--bs-font-monospace)"/>
          <w:color w:val="D63384"/>
          <w:sz w:val="21"/>
          <w:szCs w:val="21"/>
        </w:rPr>
        <w:t>&lt;ul&gt;</w:t>
      </w:r>
      <w:r>
        <w:rPr>
          <w:rFonts w:ascii="Segoe UI" w:hAnsi="Segoe UI" w:cs="Segoe UI"/>
          <w:color w:val="212529"/>
        </w:rPr>
        <w:t>-based markup, as shown above, or with any arbitrary “roll your own” markup. Note that if you’re using </w:t>
      </w:r>
      <w:r>
        <w:rPr>
          <w:rStyle w:val="HTMLCode"/>
          <w:rFonts w:ascii="var(--bs-font-monospace)" w:hAnsi="var(--bs-font-monospace)"/>
          <w:color w:val="D63384"/>
          <w:sz w:val="21"/>
          <w:szCs w:val="21"/>
        </w:rPr>
        <w:t>&lt;nav&gt;</w:t>
      </w:r>
      <w:r>
        <w:rPr>
          <w:rFonts w:ascii="Segoe UI" w:hAnsi="Segoe UI" w:cs="Segoe UI"/>
          <w:color w:val="212529"/>
        </w:rPr>
        <w:t>, you shouldn’t add </w:t>
      </w:r>
      <w:r>
        <w:rPr>
          <w:rStyle w:val="HTMLCode"/>
          <w:rFonts w:ascii="var(--bs-font-monospace)" w:hAnsi="var(--bs-font-monospace)"/>
          <w:color w:val="D63384"/>
          <w:sz w:val="21"/>
          <w:szCs w:val="21"/>
        </w:rPr>
        <w:t>role="tablist"</w:t>
      </w:r>
      <w:r>
        <w:rPr>
          <w:rFonts w:ascii="Segoe UI" w:hAnsi="Segoe UI" w:cs="Segoe UI"/>
          <w:color w:val="212529"/>
        </w:rPr>
        <w:t> directly to it, as this would override the element’s native role as a navigation landmark. Instead, switch to an alternative element (in the example below, a simple </w:t>
      </w:r>
      <w:r>
        <w:rPr>
          <w:rStyle w:val="HTMLCode"/>
          <w:rFonts w:ascii="var(--bs-font-monospace)" w:hAnsi="var(--bs-font-monospace)"/>
          <w:color w:val="D63384"/>
          <w:sz w:val="21"/>
          <w:szCs w:val="21"/>
        </w:rPr>
        <w:t>&lt;div&gt;</w:t>
      </w:r>
      <w:r>
        <w:rPr>
          <w:rFonts w:ascii="Segoe UI" w:hAnsi="Segoe UI" w:cs="Segoe UI"/>
          <w:color w:val="212529"/>
        </w:rPr>
        <w:t>) and wrap the </w:t>
      </w:r>
      <w:r>
        <w:rPr>
          <w:rStyle w:val="HTMLCode"/>
          <w:rFonts w:ascii="var(--bs-font-monospace)" w:hAnsi="var(--bs-font-monospace)"/>
          <w:color w:val="D63384"/>
          <w:sz w:val="21"/>
          <w:szCs w:val="21"/>
        </w:rPr>
        <w:t>&lt;nav&gt;</w:t>
      </w:r>
      <w:r>
        <w:rPr>
          <w:rFonts w:ascii="Segoe UI" w:hAnsi="Segoe UI" w:cs="Segoe UI"/>
          <w:color w:val="212529"/>
        </w:rPr>
        <w:t> around it.</w:t>
      </w:r>
    </w:p>
    <w:p w:rsidR="00286ED4" w:rsidRDefault="00286ED4" w:rsidP="00286ED4">
      <w:pPr>
        <w:shd w:val="clear" w:color="auto" w:fill="FFFFFF"/>
        <w:rPr>
          <w:rFonts w:ascii="Segoe UI" w:hAnsi="Segoe UI" w:cs="Segoe UI"/>
          <w:color w:val="212529"/>
        </w:rPr>
      </w:pPr>
      <w:r>
        <w:rPr>
          <w:rFonts w:ascii="Segoe UI" w:hAnsi="Segoe UI" w:cs="Segoe UI"/>
          <w:color w:val="212529"/>
        </w:rPr>
        <w:t>HomeProfileContact</w:t>
      </w:r>
    </w:p>
    <w:p w:rsidR="00286ED4" w:rsidRDefault="00286ED4" w:rsidP="00286ED4">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This is some placeholder content the Home tab's associated content.</w:t>
      </w:r>
      <w:r>
        <w:rPr>
          <w:rFonts w:ascii="Segoe UI" w:hAnsi="Segoe UI" w:cs="Segoe UI"/>
          <w:color w:val="212529"/>
        </w:rPr>
        <w:t> Clicking another tab will toggle the visibility of this one for the next. The tab JavaScript swaps classes to control the content visibility and styling. You can use it with tabs, pills, and any other </w:t>
      </w:r>
      <w:r>
        <w:rPr>
          <w:rStyle w:val="HTMLCode"/>
          <w:rFonts w:ascii="var(--bs-font-monospace)" w:hAnsi="var(--bs-font-monospace)"/>
          <w:color w:val="D63384"/>
          <w:sz w:val="21"/>
          <w:szCs w:val="21"/>
        </w:rPr>
        <w:t>.nav</w:t>
      </w:r>
      <w:r>
        <w:rPr>
          <w:rFonts w:ascii="Segoe UI" w:hAnsi="Segoe UI" w:cs="Segoe UI"/>
          <w:color w:val="212529"/>
        </w:rPr>
        <w:t>-powered navigation.</w:t>
      </w:r>
    </w:p>
    <w:p w:rsidR="00286ED4" w:rsidRDefault="00286ED4" w:rsidP="00286ED4">
      <w:pPr>
        <w:shd w:val="clear" w:color="auto" w:fill="FFFFFF"/>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nav-tabs"</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"nav-tab"</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"tablist"</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"nav-home-tab"</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"#nav-home"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"nav-home"</w:t>
      </w:r>
      <w:r>
        <w:rPr>
          <w:rStyle w:val="HTMLCode"/>
          <w:rFonts w:ascii="var(--bs-font-monospace)" w:hAnsi="var(--bs-font-monospace)"/>
          <w:color w:val="212529"/>
        </w:rPr>
        <w:t xml:space="preserve"> </w:t>
      </w:r>
      <w:r>
        <w:rPr>
          <w:rStyle w:val="na"/>
          <w:rFonts w:ascii="var(--bs-font-monospace)" w:hAnsi="var(--bs-font-monospace)"/>
          <w:color w:val="006EE0"/>
        </w:rPr>
        <w:t>aria-selected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"nav-profile-tab"</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"#nav-profile"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"nav-profile"</w:t>
      </w:r>
      <w:r>
        <w:rPr>
          <w:rStyle w:val="HTMLCode"/>
          <w:rFonts w:ascii="var(--bs-font-monospace)" w:hAnsi="var(--bs-font-monospace)"/>
          <w:color w:val="212529"/>
        </w:rPr>
        <w:t xml:space="preserve"> </w:t>
      </w:r>
      <w:r>
        <w:rPr>
          <w:rStyle w:val="na"/>
          <w:rFonts w:ascii="var(--bs-font-monospace)" w:hAnsi="var(--bs-font-monospace)"/>
          <w:color w:val="006EE0"/>
        </w:rPr>
        <w:t>aria-selected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r>
        <w:rPr>
          <w:rStyle w:val="HTMLCode"/>
          <w:rFonts w:ascii="var(--bs-font-monospace)" w:hAnsi="var(--bs-font-monospace)"/>
          <w:color w:val="212529"/>
        </w:rPr>
        <w:t>Profile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"nav-contact-tab"</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"#nav-contact"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"nav-contact"</w:t>
      </w:r>
      <w:r>
        <w:rPr>
          <w:rStyle w:val="HTMLCode"/>
          <w:rFonts w:ascii="var(--bs-font-monospace)" w:hAnsi="var(--bs-font-monospace)"/>
          <w:color w:val="212529"/>
        </w:rPr>
        <w:t xml:space="preserve"> </w:t>
      </w:r>
      <w:r>
        <w:rPr>
          <w:rStyle w:val="na"/>
          <w:rFonts w:ascii="var(--bs-font-monospace)" w:hAnsi="var(--bs-font-monospace)"/>
          <w:color w:val="006EE0"/>
        </w:rPr>
        <w:t>aria-selected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r>
        <w:rPr>
          <w:rStyle w:val="HTMLCode"/>
          <w:rFonts w:ascii="var(--bs-font-monospace)" w:hAnsi="var(--bs-font-monospace)"/>
          <w:color w:val="212529"/>
        </w:rPr>
        <w:t>Contact</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"tab-content"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"nav-tabContent"</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 show active"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"nav-home"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"nav-home-tab"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"nav-profile"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"nav-profile-tab"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"nav-contact"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"nav-contact-tab"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The tabs plugin also works with pills.</w:t>
      </w:r>
    </w:p>
    <w:p w:rsidR="00286ED4" w:rsidRDefault="00286ED4" w:rsidP="00286ED4">
      <w:pPr>
        <w:numPr>
          <w:ilvl w:val="0"/>
          <w:numId w:val="6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Home</w:t>
      </w:r>
    </w:p>
    <w:p w:rsidR="00286ED4" w:rsidRDefault="00286ED4" w:rsidP="00286ED4">
      <w:pPr>
        <w:numPr>
          <w:ilvl w:val="0"/>
          <w:numId w:val="6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Profile</w:t>
      </w:r>
    </w:p>
    <w:p w:rsidR="00286ED4" w:rsidRDefault="00286ED4" w:rsidP="00286ED4">
      <w:pPr>
        <w:numPr>
          <w:ilvl w:val="0"/>
          <w:numId w:val="6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Contact</w:t>
      </w:r>
    </w:p>
    <w:p w:rsidR="00286ED4" w:rsidRDefault="00286ED4" w:rsidP="00286ED4">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This is some placeholder content the Home tab's associated content.</w:t>
      </w:r>
      <w:r>
        <w:rPr>
          <w:rFonts w:ascii="Segoe UI" w:hAnsi="Segoe UI" w:cs="Segoe UI"/>
          <w:color w:val="212529"/>
        </w:rPr>
        <w:t> Clicking another tab will toggle the visibility of this one for the next. The tab JavaScript swaps classes to control the content visibility and styling. You can use it with tabs, pills, and any other </w:t>
      </w:r>
      <w:r>
        <w:rPr>
          <w:rStyle w:val="HTMLCode"/>
          <w:rFonts w:ascii="var(--bs-font-monospace)" w:hAnsi="var(--bs-font-monospace)"/>
          <w:color w:val="D63384"/>
          <w:sz w:val="21"/>
          <w:szCs w:val="21"/>
        </w:rPr>
        <w:t>.nav</w:t>
      </w:r>
      <w:r>
        <w:rPr>
          <w:rFonts w:ascii="Segoe UI" w:hAnsi="Segoe UI" w:cs="Segoe UI"/>
          <w:color w:val="212529"/>
        </w:rPr>
        <w:t>-powered navigation.</w:t>
      </w:r>
    </w:p>
    <w:p w:rsidR="00286ED4" w:rsidRDefault="00286ED4" w:rsidP="00286ED4">
      <w:pPr>
        <w:shd w:val="clear" w:color="auto" w:fill="FFFFFF"/>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nav-pills mb-3"</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"pills-tab"</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"tablist"</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"presentation"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"pills-home-tab"</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"pill"</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"#pills-home"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"pills-home"</w:t>
      </w:r>
      <w:r>
        <w:rPr>
          <w:rStyle w:val="HTMLCode"/>
          <w:rFonts w:ascii="var(--bs-font-monospace)" w:hAnsi="var(--bs-font-monospace)"/>
          <w:color w:val="212529"/>
        </w:rPr>
        <w:t xml:space="preserve"> </w:t>
      </w:r>
      <w:r>
        <w:rPr>
          <w:rStyle w:val="na"/>
          <w:rFonts w:ascii="var(--bs-font-monospace)" w:hAnsi="var(--bs-font-monospace)"/>
          <w:color w:val="006EE0"/>
        </w:rPr>
        <w:t>aria-selected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"presentation"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"pills-profile-tab"</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"pill"</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"#pills-profile"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"pills-profile"</w:t>
      </w:r>
      <w:r>
        <w:rPr>
          <w:rStyle w:val="HTMLCode"/>
          <w:rFonts w:ascii="var(--bs-font-monospace)" w:hAnsi="var(--bs-font-monospace)"/>
          <w:color w:val="212529"/>
        </w:rPr>
        <w:t xml:space="preserve"> </w:t>
      </w:r>
      <w:r>
        <w:rPr>
          <w:rStyle w:val="na"/>
          <w:rFonts w:ascii="var(--bs-font-monospace)" w:hAnsi="var(--bs-font-monospace)"/>
          <w:color w:val="006EE0"/>
        </w:rPr>
        <w:t>aria-selected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r>
        <w:rPr>
          <w:rStyle w:val="HTMLCode"/>
          <w:rFonts w:ascii="var(--bs-font-monospace)" w:hAnsi="var(--bs-font-monospace)"/>
          <w:color w:val="212529"/>
        </w:rPr>
        <w:t>Profile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"presentation"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"pills-contact-tab"</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"pill"</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"#pills-contact"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"pills-contact"</w:t>
      </w:r>
      <w:r>
        <w:rPr>
          <w:rStyle w:val="HTMLCode"/>
          <w:rFonts w:ascii="var(--bs-font-monospace)" w:hAnsi="var(--bs-font-monospace)"/>
          <w:color w:val="212529"/>
        </w:rPr>
        <w:t xml:space="preserve"> </w:t>
      </w:r>
      <w:r>
        <w:rPr>
          <w:rStyle w:val="na"/>
          <w:rFonts w:ascii="var(--bs-font-monospace)" w:hAnsi="var(--bs-font-monospace)"/>
          <w:color w:val="006EE0"/>
        </w:rPr>
        <w:t>aria-selected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r>
        <w:rPr>
          <w:rStyle w:val="HTMLCode"/>
          <w:rFonts w:ascii="var(--bs-font-monospace)" w:hAnsi="var(--bs-font-monospace)"/>
          <w:color w:val="212529"/>
        </w:rPr>
        <w:t>Contact</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"tab-content"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"pills-tabContent"</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 show active"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"pills-home"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"pills-home-tab"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"pills-profile"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"pills-profile-tab"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"pills-contact"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"pills-contact-tab"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And with vertical pills.</w:t>
      </w:r>
    </w:p>
    <w:p w:rsidR="00286ED4" w:rsidRDefault="00286ED4" w:rsidP="00286ED4">
      <w:pPr>
        <w:shd w:val="clear" w:color="auto" w:fill="FFFFFF"/>
        <w:rPr>
          <w:rFonts w:ascii="Segoe UI" w:hAnsi="Segoe UI" w:cs="Segoe UI"/>
          <w:color w:val="212529"/>
        </w:rPr>
      </w:pPr>
      <w:r>
        <w:rPr>
          <w:rFonts w:ascii="Segoe UI" w:hAnsi="Segoe UI" w:cs="Segoe UI"/>
          <w:color w:val="212529"/>
        </w:rPr>
        <w:t>HomeProfileMessagesSettings</w:t>
      </w:r>
    </w:p>
    <w:p w:rsidR="00286ED4" w:rsidRDefault="00286ED4" w:rsidP="00286ED4">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This is some placeholder content the Home tab's associated content.</w:t>
      </w:r>
      <w:r>
        <w:rPr>
          <w:rFonts w:ascii="Segoe UI" w:hAnsi="Segoe UI" w:cs="Segoe UI"/>
          <w:color w:val="212529"/>
        </w:rPr>
        <w:t> Clicking another tab will toggle the visibility of this one for the next. The tab JavaScript swaps classes to control the content visibility and styling. You can use it with tabs, pills, and any other </w:t>
      </w:r>
      <w:r>
        <w:rPr>
          <w:rStyle w:val="HTMLCode"/>
          <w:rFonts w:ascii="var(--bs-font-monospace)" w:hAnsi="var(--bs-font-monospace)"/>
          <w:color w:val="D63384"/>
          <w:sz w:val="21"/>
          <w:szCs w:val="21"/>
        </w:rPr>
        <w:t>.nav</w:t>
      </w:r>
      <w:r>
        <w:rPr>
          <w:rFonts w:ascii="Segoe UI" w:hAnsi="Segoe UI" w:cs="Segoe UI"/>
          <w:color w:val="212529"/>
        </w:rPr>
        <w:t>-powered navigation.</w:t>
      </w:r>
    </w:p>
    <w:p w:rsidR="00286ED4" w:rsidRDefault="00286ED4" w:rsidP="00286ED4">
      <w:pPr>
        <w:shd w:val="clear" w:color="auto" w:fill="FFFFFF"/>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"d-flex align-items-start"</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flex-column nav-pills me-3"</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"v-pills-tab"</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"tablist"</w:t>
      </w:r>
      <w:r>
        <w:rPr>
          <w:rStyle w:val="HTMLCode"/>
          <w:rFonts w:ascii="var(--bs-font-monospace)" w:hAnsi="var(--bs-font-monospace)"/>
          <w:color w:val="212529"/>
        </w:rPr>
        <w:t xml:space="preserve"> </w:t>
      </w:r>
      <w:r>
        <w:rPr>
          <w:rStyle w:val="na"/>
          <w:rFonts w:ascii="var(--bs-font-monospace)" w:hAnsi="var(--bs-font-monospace)"/>
          <w:color w:val="006EE0"/>
        </w:rPr>
        <w:t>aria-orientation</w:t>
      </w:r>
      <w:r>
        <w:rPr>
          <w:rStyle w:val="o"/>
          <w:rFonts w:ascii="var(--bs-font-monospace)" w:hAnsi="var(--bs-font-monospace)"/>
          <w:color w:val="555555"/>
        </w:rPr>
        <w:t>=</w:t>
      </w:r>
      <w:r>
        <w:rPr>
          <w:rStyle w:val="s"/>
          <w:rFonts w:ascii="var(--bs-font-monospace)" w:hAnsi="var(--bs-font-monospace)"/>
          <w:color w:val="D73038"/>
        </w:rPr>
        <w:t>"vertical"</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"v-pills-home-tab"</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"pill"</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"#v-pills-home"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"v-pills-home"</w:t>
      </w:r>
      <w:r>
        <w:rPr>
          <w:rStyle w:val="HTMLCode"/>
          <w:rFonts w:ascii="var(--bs-font-monospace)" w:hAnsi="var(--bs-font-monospace)"/>
          <w:color w:val="212529"/>
        </w:rPr>
        <w:t xml:space="preserve"> </w:t>
      </w:r>
      <w:r>
        <w:rPr>
          <w:rStyle w:val="na"/>
          <w:rFonts w:ascii="var(--bs-font-monospace)" w:hAnsi="var(--bs-font-monospace)"/>
          <w:color w:val="006EE0"/>
        </w:rPr>
        <w:t>aria-selected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"v-pills-profile-tab"</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"pill"</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"#v-pills-profile"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"v-pills-profile"</w:t>
      </w:r>
      <w:r>
        <w:rPr>
          <w:rStyle w:val="HTMLCode"/>
          <w:rFonts w:ascii="var(--bs-font-monospace)" w:hAnsi="var(--bs-font-monospace)"/>
          <w:color w:val="212529"/>
        </w:rPr>
        <w:t xml:space="preserve"> </w:t>
      </w:r>
      <w:r>
        <w:rPr>
          <w:rStyle w:val="na"/>
          <w:rFonts w:ascii="var(--bs-font-monospace)" w:hAnsi="var(--bs-font-monospace)"/>
          <w:color w:val="006EE0"/>
        </w:rPr>
        <w:t>aria-selected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r>
        <w:rPr>
          <w:rStyle w:val="HTMLCode"/>
          <w:rFonts w:ascii="var(--bs-font-monospace)" w:hAnsi="var(--bs-font-monospace)"/>
          <w:color w:val="212529"/>
        </w:rPr>
        <w:t>Profile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"v-pills-messages-tab"</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"pill"</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"#v-pills-messages"</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"v-pills-messages"</w:t>
      </w:r>
      <w:r>
        <w:rPr>
          <w:rStyle w:val="HTMLCode"/>
          <w:rFonts w:ascii="var(--bs-font-monospace)" w:hAnsi="var(--bs-font-monospace)"/>
          <w:color w:val="212529"/>
        </w:rPr>
        <w:t xml:space="preserve"> </w:t>
      </w:r>
      <w:r>
        <w:rPr>
          <w:rStyle w:val="na"/>
          <w:rFonts w:ascii="var(--bs-font-monospace)" w:hAnsi="var(--bs-font-monospace)"/>
          <w:color w:val="006EE0"/>
        </w:rPr>
        <w:t>aria-selected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r>
        <w:rPr>
          <w:rStyle w:val="HTMLCode"/>
          <w:rFonts w:ascii="var(--bs-font-monospace)" w:hAnsi="var(--bs-font-monospace)"/>
          <w:color w:val="212529"/>
        </w:rPr>
        <w:t>Messages</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"v-pills-settings-tab"</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"pill"</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"#v-pills-settings"</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"v-pills-settings"</w:t>
      </w:r>
      <w:r>
        <w:rPr>
          <w:rStyle w:val="HTMLCode"/>
          <w:rFonts w:ascii="var(--bs-font-monospace)" w:hAnsi="var(--bs-font-monospace)"/>
          <w:color w:val="212529"/>
        </w:rPr>
        <w:t xml:space="preserve"> </w:t>
      </w:r>
      <w:r>
        <w:rPr>
          <w:rStyle w:val="na"/>
          <w:rFonts w:ascii="var(--bs-font-monospace)" w:hAnsi="var(--bs-font-monospace)"/>
          <w:color w:val="006EE0"/>
        </w:rPr>
        <w:t>aria-selected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r>
        <w:rPr>
          <w:rStyle w:val="HTMLCode"/>
          <w:rFonts w:ascii="var(--bs-font-monospace)" w:hAnsi="var(--bs-font-monospace)"/>
          <w:color w:val="212529"/>
        </w:rPr>
        <w:t>Settings</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"tab-content"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"v-pills-tabContent"</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 show active"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"v-pills-home"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"v-pills-home-tab"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"v-pills-profile"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"v-pills-profile-tab"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"v-pills-messages"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"v-pills-messages-tab"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"v-pills-settings"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"v-pills-settings-tab"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eading3"/>
        <w:shd w:val="clear" w:color="auto" w:fill="FFFFFF"/>
        <w:rPr>
          <w:rFonts w:ascii="Segoe UI" w:hAnsi="Segoe UI" w:cs="Segoe UI"/>
          <w:b w:val="0"/>
          <w:bCs w:val="0"/>
          <w:color w:val="212529"/>
        </w:rPr>
      </w:pPr>
      <w:bookmarkStart w:id="347" w:name="_Toc144064904"/>
      <w:r>
        <w:rPr>
          <w:rFonts w:ascii="Segoe UI" w:hAnsi="Segoe UI" w:cs="Segoe UI"/>
          <w:b w:val="0"/>
          <w:bCs w:val="0"/>
          <w:color w:val="212529"/>
        </w:rPr>
        <w:t>Using data attributes</w:t>
      </w:r>
      <w:bookmarkEnd w:id="347"/>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You can activate a tab or pill navigation without writing any JavaScript by simply specifying </w:t>
      </w:r>
      <w:r>
        <w:rPr>
          <w:rStyle w:val="HTMLCode"/>
          <w:rFonts w:ascii="var(--bs-font-monospace)" w:hAnsi="var(--bs-font-monospace)"/>
          <w:color w:val="D63384"/>
          <w:sz w:val="21"/>
          <w:szCs w:val="21"/>
        </w:rPr>
        <w:t>data-bs-toggle="tab"</w:t>
      </w:r>
      <w:r>
        <w:rPr>
          <w:rFonts w:ascii="Segoe UI" w:hAnsi="Segoe UI" w:cs="Segoe UI"/>
          <w:color w:val="212529"/>
        </w:rPr>
        <w:t> or </w:t>
      </w:r>
      <w:r>
        <w:rPr>
          <w:rStyle w:val="HTMLCode"/>
          <w:rFonts w:ascii="var(--bs-font-monospace)" w:hAnsi="var(--bs-font-monospace)"/>
          <w:color w:val="D63384"/>
          <w:sz w:val="21"/>
          <w:szCs w:val="21"/>
        </w:rPr>
        <w:t>data-bs-toggle="pill"</w:t>
      </w:r>
      <w:r>
        <w:rPr>
          <w:rFonts w:ascii="Segoe UI" w:hAnsi="Segoe UI" w:cs="Segoe UI"/>
          <w:color w:val="212529"/>
        </w:rPr>
        <w:t> on an element. Use these data attributes on </w:t>
      </w:r>
      <w:r>
        <w:rPr>
          <w:rStyle w:val="HTMLCode"/>
          <w:rFonts w:ascii="var(--bs-font-monospace)" w:hAnsi="var(--bs-font-monospace)"/>
          <w:color w:val="D63384"/>
          <w:sz w:val="21"/>
          <w:szCs w:val="21"/>
        </w:rPr>
        <w:t>.nav-tabs</w:t>
      </w:r>
      <w:r>
        <w:rPr>
          <w:rFonts w:ascii="Segoe UI" w:hAnsi="Segoe UI" w:cs="Segoe UI"/>
          <w:color w:val="212529"/>
        </w:rPr>
        <w:t> or </w:t>
      </w:r>
      <w:r>
        <w:rPr>
          <w:rStyle w:val="HTMLCode"/>
          <w:rFonts w:ascii="var(--bs-font-monospace)" w:hAnsi="var(--bs-font-monospace)"/>
          <w:color w:val="D63384"/>
          <w:sz w:val="21"/>
          <w:szCs w:val="21"/>
        </w:rPr>
        <w:t>.nav-pills</w:t>
      </w:r>
      <w:r>
        <w:rPr>
          <w:rFonts w:ascii="Segoe UI" w:hAnsi="Segoe UI" w:cs="Segoe UI"/>
          <w:color w:val="212529"/>
        </w:rPr>
        <w:t>.</w:t>
      </w:r>
    </w:p>
    <w:p w:rsidR="00286ED4" w:rsidRDefault="00286ED4" w:rsidP="00286ED4">
      <w:pPr>
        <w:shd w:val="clear" w:color="auto" w:fill="FFFFFF"/>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c"/>
          <w:rFonts w:ascii="var(--bs-font-monospace)" w:hAnsi="var(--bs-font-monospace)"/>
          <w:color w:val="727272"/>
        </w:rPr>
        <w:t>&lt;!-- Nav tabs --&gt;</w:t>
      </w: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nav-tabs"</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"myTab"</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"tablist"</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"presentation"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"home-tab"</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"#home"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"home"</w:t>
      </w:r>
      <w:r>
        <w:rPr>
          <w:rStyle w:val="HTMLCode"/>
          <w:rFonts w:ascii="var(--bs-font-monospace)" w:hAnsi="var(--bs-font-monospace)"/>
          <w:color w:val="212529"/>
        </w:rPr>
        <w:t xml:space="preserve"> </w:t>
      </w:r>
      <w:r>
        <w:rPr>
          <w:rStyle w:val="na"/>
          <w:rFonts w:ascii="var(--bs-font-monospace)" w:hAnsi="var(--bs-font-monospace)"/>
          <w:color w:val="006EE0"/>
        </w:rPr>
        <w:t>aria-selected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"presentation"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"profile-tab"</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"#profile"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"profile"</w:t>
      </w:r>
      <w:r>
        <w:rPr>
          <w:rStyle w:val="HTMLCode"/>
          <w:rFonts w:ascii="var(--bs-font-monospace)" w:hAnsi="var(--bs-font-monospace)"/>
          <w:color w:val="212529"/>
        </w:rPr>
        <w:t xml:space="preserve"> </w:t>
      </w:r>
      <w:r>
        <w:rPr>
          <w:rStyle w:val="na"/>
          <w:rFonts w:ascii="var(--bs-font-monospace)" w:hAnsi="var(--bs-font-monospace)"/>
          <w:color w:val="006EE0"/>
        </w:rPr>
        <w:t>aria-selected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r>
        <w:rPr>
          <w:rStyle w:val="HTMLCode"/>
          <w:rFonts w:ascii="var(--bs-font-monospace)" w:hAnsi="var(--bs-font-monospace)"/>
          <w:color w:val="212529"/>
        </w:rPr>
        <w:t>Profile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"presentation"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"messages-tab"</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"#messages"</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"messages"</w:t>
      </w:r>
      <w:r>
        <w:rPr>
          <w:rStyle w:val="HTMLCode"/>
          <w:rFonts w:ascii="var(--bs-font-monospace)" w:hAnsi="var(--bs-font-monospace)"/>
          <w:color w:val="212529"/>
        </w:rPr>
        <w:t xml:space="preserve"> </w:t>
      </w:r>
      <w:r>
        <w:rPr>
          <w:rStyle w:val="na"/>
          <w:rFonts w:ascii="var(--bs-font-monospace)" w:hAnsi="var(--bs-font-monospace)"/>
          <w:color w:val="006EE0"/>
        </w:rPr>
        <w:t>aria-selected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r>
        <w:rPr>
          <w:rStyle w:val="HTMLCode"/>
          <w:rFonts w:ascii="var(--bs-font-monospace)" w:hAnsi="var(--bs-font-monospace)"/>
          <w:color w:val="212529"/>
        </w:rPr>
        <w:t>Messages</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"presentation"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"settings-tab"</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"#settings"</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"settings"</w:t>
      </w:r>
      <w:r>
        <w:rPr>
          <w:rStyle w:val="HTMLCode"/>
          <w:rFonts w:ascii="var(--bs-font-monospace)" w:hAnsi="var(--bs-font-monospace)"/>
          <w:color w:val="212529"/>
        </w:rPr>
        <w:t xml:space="preserve"> </w:t>
      </w:r>
      <w:r>
        <w:rPr>
          <w:rStyle w:val="na"/>
          <w:rFonts w:ascii="var(--bs-font-monospace)" w:hAnsi="var(--bs-font-monospace)"/>
          <w:color w:val="006EE0"/>
        </w:rPr>
        <w:t>aria-selected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r>
        <w:rPr>
          <w:rStyle w:val="HTMLCode"/>
          <w:rFonts w:ascii="var(--bs-font-monospace)" w:hAnsi="var(--bs-font-monospace)"/>
          <w:color w:val="212529"/>
        </w:rPr>
        <w:t>Settings</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p>
    <w:p w:rsidR="00286ED4" w:rsidRDefault="00286ED4" w:rsidP="00286ED4">
      <w:pPr>
        <w:pStyle w:val="HTMLPreformatted"/>
        <w:rPr>
          <w:rStyle w:val="HTMLCode"/>
          <w:rFonts w:ascii="var(--bs-font-monospace)" w:hAnsi="var(--bs-font-monospace)"/>
          <w:color w:val="212529"/>
        </w:rPr>
      </w:pPr>
      <w:r>
        <w:rPr>
          <w:rStyle w:val="c"/>
          <w:rFonts w:ascii="var(--bs-font-monospace)" w:hAnsi="var(--bs-font-monospace)"/>
          <w:color w:val="727272"/>
        </w:rPr>
        <w:t>&lt;!-- Tab panes --&gt;</w:t>
      </w: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"tab-content"</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active"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"home"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"home-tab"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"profile"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"profile-tab"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"messages"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"messages-tab"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"settings"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"settings-tab"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eading3"/>
        <w:shd w:val="clear" w:color="auto" w:fill="FFFFFF"/>
        <w:rPr>
          <w:rFonts w:ascii="Segoe UI" w:hAnsi="Segoe UI" w:cs="Segoe UI"/>
          <w:b w:val="0"/>
          <w:bCs w:val="0"/>
          <w:color w:val="212529"/>
        </w:rPr>
      </w:pPr>
      <w:bookmarkStart w:id="348" w:name="_Toc144064905"/>
      <w:r>
        <w:rPr>
          <w:rFonts w:ascii="Segoe UI" w:hAnsi="Segoe UI" w:cs="Segoe UI"/>
          <w:b w:val="0"/>
          <w:bCs w:val="0"/>
          <w:color w:val="212529"/>
        </w:rPr>
        <w:t>Via JavaScript</w:t>
      </w:r>
      <w:bookmarkEnd w:id="348"/>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Enable tabbable tabs via JavaScript (each tab needs to be activated individually):</w:t>
      </w:r>
    </w:p>
    <w:p w:rsidR="00286ED4" w:rsidRDefault="00286ED4" w:rsidP="00286ED4">
      <w:pPr>
        <w:shd w:val="clear" w:color="auto" w:fill="FFFFFF"/>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triggerTabList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slice</w:t>
      </w:r>
      <w:r>
        <w:rPr>
          <w:rStyle w:val="p"/>
          <w:rFonts w:ascii="var(--bs-font-monospace)" w:hAnsi="var(--bs-font-monospace)"/>
          <w:color w:val="212529"/>
        </w:rPr>
        <w:t>.</w:t>
      </w:r>
      <w:r>
        <w:rPr>
          <w:rStyle w:val="nx"/>
          <w:rFonts w:ascii="var(--bs-font-monospace)" w:hAnsi="var(--bs-font-monospace)"/>
          <w:color w:val="212529"/>
        </w:rPr>
        <w:t>call</w:t>
      </w:r>
      <w:r>
        <w:rPr>
          <w:rStyle w:val="p"/>
          <w:rFonts w:ascii="var(--bs-font-monospace)" w:hAnsi="var(--bs-font-monospace)"/>
          <w:color w:val="212529"/>
        </w:rPr>
        <w:t>(</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querySelectorAll</w:t>
      </w:r>
      <w:r>
        <w:rPr>
          <w:rStyle w:val="p"/>
          <w:rFonts w:ascii="var(--bs-font-monospace)" w:hAnsi="var(--bs-font-monospace)"/>
          <w:color w:val="212529"/>
        </w:rPr>
        <w:t>(</w:t>
      </w:r>
      <w:r>
        <w:rPr>
          <w:rStyle w:val="s1"/>
          <w:rFonts w:ascii="var(--bs-font-monospace)" w:hAnsi="var(--bs-font-monospace)"/>
          <w:color w:val="CC3300"/>
        </w:rPr>
        <w:t>'#myTab a'</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nx"/>
          <w:rFonts w:ascii="var(--bs-font-monospace)" w:hAnsi="var(--bs-font-monospace)"/>
          <w:color w:val="212529"/>
        </w:rPr>
        <w:t>triggerTabList</w:t>
      </w:r>
      <w:r>
        <w:rPr>
          <w:rStyle w:val="p"/>
          <w:rFonts w:ascii="var(--bs-font-monospace)" w:hAnsi="var(--bs-font-monospace)"/>
          <w:color w:val="212529"/>
        </w:rPr>
        <w:t>.</w:t>
      </w:r>
      <w:r>
        <w:rPr>
          <w:rStyle w:val="nx"/>
          <w:rFonts w:ascii="var(--bs-font-monospace)" w:hAnsi="var(--bs-font-monospace)"/>
          <w:color w:val="212529"/>
        </w:rPr>
        <w:t>forEach</w:t>
      </w:r>
      <w:r>
        <w:rPr>
          <w:rStyle w:val="p"/>
          <w:rFonts w:ascii="var(--bs-font-monospace)" w:hAnsi="var(--bs-font-monospace)"/>
          <w:color w:val="212529"/>
        </w:rPr>
        <w:t>(</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triggerEl</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tabTrigger</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Tab</w:t>
      </w:r>
      <w:r>
        <w:rPr>
          <w:rStyle w:val="p"/>
          <w:rFonts w:ascii="var(--bs-font-monospace)" w:hAnsi="var(--bs-font-monospace)"/>
          <w:color w:val="212529"/>
        </w:rPr>
        <w:t>(</w:t>
      </w:r>
      <w:r>
        <w:rPr>
          <w:rStyle w:val="nx"/>
          <w:rFonts w:ascii="var(--bs-font-monospace)" w:hAnsi="var(--bs-font-monospace)"/>
          <w:color w:val="212529"/>
        </w:rPr>
        <w:t>triggerEl</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triggerEl</w:t>
      </w:r>
      <w:r>
        <w:rPr>
          <w:rStyle w:val="p"/>
          <w:rFonts w:ascii="var(--bs-font-monospace)" w:hAnsi="var(--bs-font-monospace)"/>
          <w:color w:val="212529"/>
        </w:rPr>
        <w:t>.</w:t>
      </w:r>
      <w:r>
        <w:rPr>
          <w:rStyle w:val="nx"/>
          <w:rFonts w:ascii="var(--bs-font-monospace)" w:hAnsi="var(--bs-font-monospace)"/>
          <w:color w:val="212529"/>
        </w:rPr>
        <w:t>addEventListener</w:t>
      </w:r>
      <w:r>
        <w:rPr>
          <w:rStyle w:val="p"/>
          <w:rFonts w:ascii="var(--bs-font-monospace)" w:hAnsi="var(--bs-font-monospace)"/>
          <w:color w:val="212529"/>
        </w:rPr>
        <w:t>(</w:t>
      </w:r>
      <w:r>
        <w:rPr>
          <w:rStyle w:val="s1"/>
          <w:rFonts w:ascii="var(--bs-font-monospace)" w:hAnsi="var(--bs-font-monospace)"/>
          <w:color w:val="CC3300"/>
        </w:rPr>
        <w:t>'click'</w:t>
      </w:r>
      <w:r>
        <w:rPr>
          <w:rStyle w:val="p"/>
          <w:rFonts w:ascii="var(--bs-font-monospace)" w:hAnsi="var(--bs-font-monospace)"/>
          <w:color w:val="212529"/>
        </w:rPr>
        <w:t>,</w:t>
      </w:r>
      <w:r>
        <w:rPr>
          <w:rStyle w:val="HTMLCode"/>
          <w:rFonts w:ascii="var(--bs-font-monospace)" w:hAnsi="var(--bs-font-monospace)"/>
          <w:color w:val="212529"/>
        </w:rPr>
        <w:t xml:space="preserve"> </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event</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event</w:t>
      </w:r>
      <w:r>
        <w:rPr>
          <w:rStyle w:val="p"/>
          <w:rFonts w:ascii="var(--bs-font-monospace)" w:hAnsi="var(--bs-font-monospace)"/>
          <w:color w:val="212529"/>
        </w:rPr>
        <w:t>.</w:t>
      </w:r>
      <w:r>
        <w:rPr>
          <w:rStyle w:val="nx"/>
          <w:rFonts w:ascii="var(--bs-font-monospace)" w:hAnsi="var(--bs-font-monospace)"/>
          <w:color w:val="212529"/>
        </w:rPr>
        <w:t>preventDefault</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tabTrigger</w:t>
      </w:r>
      <w:r>
        <w:rPr>
          <w:rStyle w:val="p"/>
          <w:rFonts w:ascii="var(--bs-font-monospace)" w:hAnsi="var(--bs-font-monospace)"/>
          <w:color w:val="212529"/>
        </w:rPr>
        <w:t>.</w:t>
      </w:r>
      <w:r>
        <w:rPr>
          <w:rStyle w:val="nx"/>
          <w:rFonts w:ascii="var(--bs-font-monospace)" w:hAnsi="var(--bs-font-monospace)"/>
          <w:color w:val="212529"/>
        </w:rPr>
        <w:t>show</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w:t>
      </w:r>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You can activate individual tabs in several ways:</w:t>
      </w:r>
    </w:p>
    <w:p w:rsidR="00286ED4" w:rsidRDefault="00286ED4" w:rsidP="00286ED4">
      <w:pPr>
        <w:shd w:val="clear" w:color="auto" w:fill="FFFFFF"/>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triggerEl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w:t>
      </w:r>
      <w:r>
        <w:rPr>
          <w:rStyle w:val="p"/>
          <w:rFonts w:ascii="var(--bs-font-monospace)" w:hAnsi="var(--bs-font-monospace)"/>
          <w:color w:val="212529"/>
        </w:rPr>
        <w:t>(</w:t>
      </w:r>
      <w:r>
        <w:rPr>
          <w:rStyle w:val="s1"/>
          <w:rFonts w:ascii="var(--bs-font-monospace)" w:hAnsi="var(--bs-font-monospace)"/>
          <w:color w:val="CC3300"/>
        </w:rPr>
        <w:t>'#myTab a[href="#profile"]'</w:t>
      </w:r>
      <w:r>
        <w:rPr>
          <w:rStyle w:val="p"/>
          <w:rFonts w:ascii="var(--bs-font-monospace)" w:hAnsi="var(--bs-font-monospace)"/>
          <w:color w:val="212529"/>
        </w:rPr>
        <w:t>)</w:t>
      </w:r>
    </w:p>
    <w:p w:rsidR="00286ED4" w:rsidRDefault="00286ED4" w:rsidP="00286ED4">
      <w:pPr>
        <w:pStyle w:val="HTMLPreformatted"/>
        <w:rPr>
          <w:rStyle w:val="c1"/>
          <w:rFonts w:ascii="var(--bs-font-monospace)" w:hAnsi="var(--bs-font-monospace)"/>
          <w:color w:val="727272"/>
        </w:rPr>
      </w:pP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Tab</w:t>
      </w:r>
      <w:r>
        <w:rPr>
          <w:rStyle w:val="p"/>
          <w:rFonts w:ascii="var(--bs-font-monospace)" w:hAnsi="var(--bs-font-monospace)"/>
          <w:color w:val="212529"/>
        </w:rPr>
        <w:t>.</w:t>
      </w:r>
      <w:r>
        <w:rPr>
          <w:rStyle w:val="nx"/>
          <w:rFonts w:ascii="var(--bs-font-monospace)" w:hAnsi="var(--bs-font-monospace)"/>
          <w:color w:val="212529"/>
        </w:rPr>
        <w:t>getInstance</w:t>
      </w:r>
      <w:r>
        <w:rPr>
          <w:rStyle w:val="p"/>
          <w:rFonts w:ascii="var(--bs-font-monospace)" w:hAnsi="var(--bs-font-monospace)"/>
          <w:color w:val="212529"/>
        </w:rPr>
        <w:t>(</w:t>
      </w:r>
      <w:r>
        <w:rPr>
          <w:rStyle w:val="nx"/>
          <w:rFonts w:ascii="var(--bs-font-monospace)" w:hAnsi="var(--bs-font-monospace)"/>
          <w:color w:val="212529"/>
        </w:rPr>
        <w:t>triggerEl</w:t>
      </w:r>
      <w:r>
        <w:rPr>
          <w:rStyle w:val="p"/>
          <w:rFonts w:ascii="var(--bs-font-monospace)" w:hAnsi="var(--bs-font-monospace)"/>
          <w:color w:val="212529"/>
        </w:rPr>
        <w:t>).</w:t>
      </w:r>
      <w:r>
        <w:rPr>
          <w:rStyle w:val="nx"/>
          <w:rFonts w:ascii="var(--bs-font-monospace)" w:hAnsi="var(--bs-font-monospace)"/>
          <w:color w:val="212529"/>
        </w:rPr>
        <w:t>show</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Select tab by name</w:t>
      </w:r>
    </w:p>
    <w:p w:rsidR="00286ED4" w:rsidRDefault="00286ED4" w:rsidP="00286ED4">
      <w:pPr>
        <w:pStyle w:val="HTMLPreformatted"/>
        <w:rPr>
          <w:rStyle w:val="HTMLCode"/>
          <w:rFonts w:ascii="var(--bs-font-monospace)" w:hAnsi="var(--bs-font-monospace)"/>
          <w:color w:val="212529"/>
        </w:rPr>
      </w:pPr>
    </w:p>
    <w:p w:rsidR="00286ED4" w:rsidRDefault="00286ED4" w:rsidP="00286ED4">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triggerFirstTabEl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w:t>
      </w:r>
      <w:r>
        <w:rPr>
          <w:rStyle w:val="p"/>
          <w:rFonts w:ascii="var(--bs-font-monospace)" w:hAnsi="var(--bs-font-monospace)"/>
          <w:color w:val="212529"/>
        </w:rPr>
        <w:t>(</w:t>
      </w:r>
      <w:r>
        <w:rPr>
          <w:rStyle w:val="s1"/>
          <w:rFonts w:ascii="var(--bs-font-monospace)" w:hAnsi="var(--bs-font-monospace)"/>
          <w:color w:val="CC3300"/>
        </w:rPr>
        <w:t>'#myTab li:first-child a'</w:t>
      </w:r>
      <w:r>
        <w:rPr>
          <w:rStyle w:val="p"/>
          <w:rFonts w:ascii="var(--bs-font-monospace)" w:hAnsi="var(--bs-font-monospace)"/>
          <w:color w:val="212529"/>
        </w:rPr>
        <w:t>)</w:t>
      </w:r>
    </w:p>
    <w:p w:rsidR="00286ED4" w:rsidRDefault="00286ED4" w:rsidP="00286ED4">
      <w:pPr>
        <w:pStyle w:val="HTMLPreformatted"/>
        <w:rPr>
          <w:rStyle w:val="c1"/>
          <w:rFonts w:ascii="var(--bs-font-monospace)" w:hAnsi="var(--bs-font-monospace)"/>
          <w:color w:val="727272"/>
        </w:rPr>
      </w:pP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Tab</w:t>
      </w:r>
      <w:r>
        <w:rPr>
          <w:rStyle w:val="p"/>
          <w:rFonts w:ascii="var(--bs-font-monospace)" w:hAnsi="var(--bs-font-monospace)"/>
          <w:color w:val="212529"/>
        </w:rPr>
        <w:t>.</w:t>
      </w:r>
      <w:r>
        <w:rPr>
          <w:rStyle w:val="nx"/>
          <w:rFonts w:ascii="var(--bs-font-monospace)" w:hAnsi="var(--bs-font-monospace)"/>
          <w:color w:val="212529"/>
        </w:rPr>
        <w:t>getInstance</w:t>
      </w:r>
      <w:r>
        <w:rPr>
          <w:rStyle w:val="p"/>
          <w:rFonts w:ascii="var(--bs-font-monospace)" w:hAnsi="var(--bs-font-monospace)"/>
          <w:color w:val="212529"/>
        </w:rPr>
        <w:t>(</w:t>
      </w:r>
      <w:r>
        <w:rPr>
          <w:rStyle w:val="nx"/>
          <w:rFonts w:ascii="var(--bs-font-monospace)" w:hAnsi="var(--bs-font-monospace)"/>
          <w:color w:val="212529"/>
        </w:rPr>
        <w:t>triggerFirstTabEl</w:t>
      </w:r>
      <w:r>
        <w:rPr>
          <w:rStyle w:val="p"/>
          <w:rFonts w:ascii="var(--bs-font-monospace)" w:hAnsi="var(--bs-font-monospace)"/>
          <w:color w:val="212529"/>
        </w:rPr>
        <w:t>).</w:t>
      </w:r>
      <w:r>
        <w:rPr>
          <w:rStyle w:val="nx"/>
          <w:rFonts w:ascii="var(--bs-font-monospace)" w:hAnsi="var(--bs-font-monospace)"/>
          <w:color w:val="212529"/>
        </w:rPr>
        <w:t>show</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Select first tab</w:t>
      </w:r>
    </w:p>
    <w:p w:rsidR="00286ED4" w:rsidRDefault="00286ED4" w:rsidP="00286ED4">
      <w:pPr>
        <w:pStyle w:val="Heading3"/>
        <w:shd w:val="clear" w:color="auto" w:fill="FFFFFF"/>
        <w:rPr>
          <w:rFonts w:ascii="Segoe UI" w:hAnsi="Segoe UI" w:cs="Segoe UI"/>
          <w:b w:val="0"/>
          <w:bCs w:val="0"/>
          <w:color w:val="212529"/>
        </w:rPr>
      </w:pPr>
      <w:bookmarkStart w:id="349" w:name="_Toc144064906"/>
      <w:r>
        <w:rPr>
          <w:rFonts w:ascii="Segoe UI" w:hAnsi="Segoe UI" w:cs="Segoe UI"/>
          <w:b w:val="0"/>
          <w:bCs w:val="0"/>
          <w:color w:val="212529"/>
        </w:rPr>
        <w:t>Fade effect</w:t>
      </w:r>
      <w:bookmarkEnd w:id="349"/>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To make tabs fade in, add </w:t>
      </w:r>
      <w:r>
        <w:rPr>
          <w:rStyle w:val="HTMLCode"/>
          <w:rFonts w:ascii="var(--bs-font-monospace)" w:hAnsi="var(--bs-font-monospace)"/>
          <w:color w:val="D63384"/>
          <w:sz w:val="21"/>
          <w:szCs w:val="21"/>
        </w:rPr>
        <w:t>.fade</w:t>
      </w:r>
      <w:r>
        <w:rPr>
          <w:rFonts w:ascii="Segoe UI" w:hAnsi="Segoe UI" w:cs="Segoe UI"/>
          <w:color w:val="212529"/>
        </w:rPr>
        <w:t> to each </w:t>
      </w:r>
      <w:r>
        <w:rPr>
          <w:rStyle w:val="HTMLCode"/>
          <w:rFonts w:ascii="var(--bs-font-monospace)" w:hAnsi="var(--bs-font-monospace)"/>
          <w:color w:val="D63384"/>
          <w:sz w:val="21"/>
          <w:szCs w:val="21"/>
        </w:rPr>
        <w:t>.tab-pane</w:t>
      </w:r>
      <w:r>
        <w:rPr>
          <w:rFonts w:ascii="Segoe UI" w:hAnsi="Segoe UI" w:cs="Segoe UI"/>
          <w:color w:val="212529"/>
        </w:rPr>
        <w:t>. The first tab pane must also have </w:t>
      </w:r>
      <w:r>
        <w:rPr>
          <w:rStyle w:val="HTMLCode"/>
          <w:rFonts w:ascii="var(--bs-font-monospace)" w:hAnsi="var(--bs-font-monospace)"/>
          <w:color w:val="D63384"/>
          <w:sz w:val="21"/>
          <w:szCs w:val="21"/>
        </w:rPr>
        <w:t>.show</w:t>
      </w:r>
      <w:r>
        <w:rPr>
          <w:rFonts w:ascii="Segoe UI" w:hAnsi="Segoe UI" w:cs="Segoe UI"/>
          <w:color w:val="212529"/>
        </w:rPr>
        <w:t> to make the initial content visible.</w:t>
      </w:r>
    </w:p>
    <w:p w:rsidR="00286ED4" w:rsidRDefault="00286ED4" w:rsidP="00286ED4">
      <w:pPr>
        <w:shd w:val="clear" w:color="auto" w:fill="FFFFFF"/>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"tab-content"</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 show active"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"home"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"home-tab"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"profile"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"profile-tab"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"messages"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"messages-tab"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fade"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"settings"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"settings-tab"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eading3"/>
        <w:shd w:val="clear" w:color="auto" w:fill="FFFFFF"/>
        <w:rPr>
          <w:rFonts w:ascii="Segoe UI" w:hAnsi="Segoe UI" w:cs="Segoe UI"/>
          <w:b w:val="0"/>
          <w:bCs w:val="0"/>
          <w:color w:val="212529"/>
        </w:rPr>
      </w:pPr>
      <w:bookmarkStart w:id="350" w:name="_Toc144064907"/>
      <w:r>
        <w:rPr>
          <w:rFonts w:ascii="Segoe UI" w:hAnsi="Segoe UI" w:cs="Segoe UI"/>
          <w:b w:val="0"/>
          <w:bCs w:val="0"/>
          <w:color w:val="212529"/>
        </w:rPr>
        <w:t>Methods</w:t>
      </w:r>
      <w:bookmarkEnd w:id="350"/>
    </w:p>
    <w:p w:rsidR="00286ED4" w:rsidRDefault="00286ED4" w:rsidP="00286ED4">
      <w:pPr>
        <w:pStyle w:val="Heading4"/>
        <w:shd w:val="clear" w:color="auto" w:fill="FFFFFF"/>
        <w:spacing w:before="0"/>
        <w:rPr>
          <w:rFonts w:ascii="Segoe UI" w:hAnsi="Segoe UI" w:cs="Segoe UI"/>
          <w:b/>
          <w:bCs/>
          <w:color w:val="212529"/>
        </w:rPr>
      </w:pPr>
      <w:r>
        <w:rPr>
          <w:rFonts w:ascii="Segoe UI" w:hAnsi="Segoe UI" w:cs="Segoe UI"/>
          <w:b/>
          <w:bCs/>
          <w:color w:val="212529"/>
        </w:rPr>
        <w:t>Asynchronous methods and transitions</w:t>
      </w:r>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All API methods are </w:t>
      </w:r>
      <w:r>
        <w:rPr>
          <w:rStyle w:val="Strong"/>
          <w:rFonts w:ascii="Segoe UI" w:hAnsi="Segoe UI" w:cs="Segoe UI"/>
          <w:color w:val="212529"/>
        </w:rPr>
        <w:t>asynchronous</w:t>
      </w:r>
      <w:r>
        <w:rPr>
          <w:rFonts w:ascii="Segoe UI" w:hAnsi="Segoe UI" w:cs="Segoe UI"/>
          <w:color w:val="212529"/>
        </w:rPr>
        <w:t> and start a </w:t>
      </w:r>
      <w:r>
        <w:rPr>
          <w:rStyle w:val="Strong"/>
          <w:rFonts w:ascii="Segoe UI" w:hAnsi="Segoe UI" w:cs="Segoe UI"/>
          <w:color w:val="212529"/>
        </w:rPr>
        <w:t>transition</w:t>
      </w:r>
      <w:r>
        <w:rPr>
          <w:rFonts w:ascii="Segoe UI" w:hAnsi="Segoe UI" w:cs="Segoe UI"/>
          <w:color w:val="212529"/>
        </w:rPr>
        <w:t>. They return to the caller as soon as the transition is started but </w:t>
      </w:r>
      <w:r>
        <w:rPr>
          <w:rStyle w:val="Strong"/>
          <w:rFonts w:ascii="Segoe UI" w:hAnsi="Segoe UI" w:cs="Segoe UI"/>
          <w:color w:val="212529"/>
        </w:rPr>
        <w:t>before it ends</w:t>
      </w:r>
      <w:r>
        <w:rPr>
          <w:rFonts w:ascii="Segoe UI" w:hAnsi="Segoe UI" w:cs="Segoe UI"/>
          <w:color w:val="212529"/>
        </w:rPr>
        <w:t>. In addition, a method call on a </w:t>
      </w:r>
      <w:r>
        <w:rPr>
          <w:rStyle w:val="Strong"/>
          <w:rFonts w:ascii="Segoe UI" w:hAnsi="Segoe UI" w:cs="Segoe UI"/>
          <w:color w:val="212529"/>
        </w:rPr>
        <w:t>transitioning component will be ignored</w:t>
      </w:r>
      <w:r>
        <w:rPr>
          <w:rFonts w:ascii="Segoe UI" w:hAnsi="Segoe UI" w:cs="Segoe UI"/>
          <w:color w:val="212529"/>
        </w:rPr>
        <w:t>.</w:t>
      </w:r>
    </w:p>
    <w:p w:rsidR="00286ED4" w:rsidRDefault="00286ED4" w:rsidP="00286ED4">
      <w:pPr>
        <w:pStyle w:val="NormalWeb"/>
        <w:shd w:val="clear" w:color="auto" w:fill="FFFFFF"/>
        <w:spacing w:before="0" w:beforeAutospacing="0" w:after="0" w:afterAutospacing="0"/>
        <w:rPr>
          <w:rFonts w:ascii="Segoe UI" w:hAnsi="Segoe UI" w:cs="Segoe UI"/>
          <w:color w:val="212529"/>
        </w:rPr>
      </w:pPr>
      <w:hyperlink r:id="rId391" w:anchor="asynchronous-functions-and-transitions" w:history="1">
        <w:r>
          <w:rPr>
            <w:rStyle w:val="Hyperlink"/>
            <w:rFonts w:ascii="Segoe UI" w:hAnsi="Segoe UI" w:cs="Segoe UI"/>
            <w:color w:val="0D6EFD"/>
          </w:rPr>
          <w:t>See our JavaScript documentation for more information</w:t>
        </w:r>
      </w:hyperlink>
      <w:r>
        <w:rPr>
          <w:rFonts w:ascii="Segoe UI" w:hAnsi="Segoe UI" w:cs="Segoe UI"/>
          <w:color w:val="212529"/>
        </w:rPr>
        <w:t>.</w:t>
      </w:r>
    </w:p>
    <w:p w:rsidR="00286ED4" w:rsidRDefault="00286ED4" w:rsidP="00286ED4">
      <w:pPr>
        <w:pStyle w:val="Heading4"/>
        <w:shd w:val="clear" w:color="auto" w:fill="FFFFFF"/>
        <w:spacing w:before="0"/>
        <w:rPr>
          <w:rFonts w:ascii="Segoe UI" w:hAnsi="Segoe UI" w:cs="Segoe UI"/>
          <w:color w:val="212529"/>
        </w:rPr>
      </w:pPr>
      <w:r>
        <w:rPr>
          <w:rFonts w:ascii="Segoe UI" w:hAnsi="Segoe UI" w:cs="Segoe UI"/>
          <w:b/>
          <w:bCs/>
          <w:color w:val="212529"/>
        </w:rPr>
        <w:t>constructor</w:t>
      </w:r>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Activates a tab element and content container. Tab should have either a </w:t>
      </w:r>
      <w:r>
        <w:rPr>
          <w:rStyle w:val="HTMLCode"/>
          <w:rFonts w:ascii="var(--bs-font-monospace)" w:hAnsi="var(--bs-font-monospace)"/>
          <w:color w:val="D63384"/>
          <w:sz w:val="21"/>
          <w:szCs w:val="21"/>
        </w:rPr>
        <w:t>data-bs-target</w:t>
      </w:r>
      <w:r>
        <w:rPr>
          <w:rFonts w:ascii="Segoe UI" w:hAnsi="Segoe UI" w:cs="Segoe UI"/>
          <w:color w:val="212529"/>
        </w:rPr>
        <w:t> or, if using a link, an </w:t>
      </w:r>
      <w:r>
        <w:rPr>
          <w:rStyle w:val="HTMLCode"/>
          <w:rFonts w:ascii="var(--bs-font-monospace)" w:hAnsi="var(--bs-font-monospace)"/>
          <w:color w:val="D63384"/>
          <w:sz w:val="21"/>
          <w:szCs w:val="21"/>
        </w:rPr>
        <w:t>href</w:t>
      </w:r>
      <w:r>
        <w:rPr>
          <w:rFonts w:ascii="Segoe UI" w:hAnsi="Segoe UI" w:cs="Segoe UI"/>
          <w:color w:val="212529"/>
        </w:rPr>
        <w:t> attribute, targeting a container node in the DOM.</w:t>
      </w:r>
    </w:p>
    <w:p w:rsidR="00286ED4" w:rsidRDefault="00286ED4" w:rsidP="00286ED4">
      <w:pPr>
        <w:shd w:val="clear" w:color="auto" w:fill="FFFFFF"/>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nav-tabs"</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"myTab"</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"tablist"</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"presentation"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"home-tab"</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"#home"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"home"</w:t>
      </w:r>
      <w:r>
        <w:rPr>
          <w:rStyle w:val="HTMLCode"/>
          <w:rFonts w:ascii="var(--bs-font-monospace)" w:hAnsi="var(--bs-font-monospace)"/>
          <w:color w:val="212529"/>
        </w:rPr>
        <w:t xml:space="preserve"> </w:t>
      </w:r>
      <w:r>
        <w:rPr>
          <w:rStyle w:val="na"/>
          <w:rFonts w:ascii="var(--bs-font-monospace)" w:hAnsi="var(--bs-font-monospace)"/>
          <w:color w:val="006EE0"/>
        </w:rPr>
        <w:t>aria-selected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"presentation"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"profile-tab"</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"#profile"</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"profile"</w:t>
      </w:r>
      <w:r>
        <w:rPr>
          <w:rStyle w:val="HTMLCode"/>
          <w:rFonts w:ascii="var(--bs-font-monospace)" w:hAnsi="var(--bs-font-monospace)"/>
          <w:color w:val="212529"/>
        </w:rPr>
        <w:t xml:space="preserve"> </w:t>
      </w:r>
      <w:r>
        <w:rPr>
          <w:rStyle w:val="na"/>
          <w:rFonts w:ascii="var(--bs-font-monospace)" w:hAnsi="var(--bs-font-monospace)"/>
          <w:color w:val="006EE0"/>
        </w:rPr>
        <w:t>aria-selected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r>
        <w:rPr>
          <w:rStyle w:val="HTMLCode"/>
          <w:rFonts w:ascii="var(--bs-font-monospace)" w:hAnsi="var(--bs-font-monospace)"/>
          <w:color w:val="212529"/>
        </w:rPr>
        <w:t>Profile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"presentation"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"messages-tab"</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"#messages"</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"messages"</w:t>
      </w:r>
      <w:r>
        <w:rPr>
          <w:rStyle w:val="HTMLCode"/>
          <w:rFonts w:ascii="var(--bs-font-monospace)" w:hAnsi="var(--bs-font-monospace)"/>
          <w:color w:val="212529"/>
        </w:rPr>
        <w:t xml:space="preserve"> </w:t>
      </w:r>
      <w:r>
        <w:rPr>
          <w:rStyle w:val="na"/>
          <w:rFonts w:ascii="var(--bs-font-monospace)" w:hAnsi="var(--bs-font-monospace)"/>
          <w:color w:val="006EE0"/>
        </w:rPr>
        <w:t>aria-selected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r>
        <w:rPr>
          <w:rStyle w:val="HTMLCode"/>
          <w:rFonts w:ascii="var(--bs-font-monospace)" w:hAnsi="var(--bs-font-monospace)"/>
          <w:color w:val="212529"/>
        </w:rPr>
        <w:t>Messages</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"presentation"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"settings-tab"</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"#settings"</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"settings"</w:t>
      </w:r>
      <w:r>
        <w:rPr>
          <w:rStyle w:val="HTMLCode"/>
          <w:rFonts w:ascii="var(--bs-font-monospace)" w:hAnsi="var(--bs-font-monospace)"/>
          <w:color w:val="212529"/>
        </w:rPr>
        <w:t xml:space="preserve"> </w:t>
      </w:r>
      <w:r>
        <w:rPr>
          <w:rStyle w:val="na"/>
          <w:rFonts w:ascii="var(--bs-font-monospace)" w:hAnsi="var(--bs-font-monospace)"/>
          <w:color w:val="006EE0"/>
        </w:rPr>
        <w:t>aria-selected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r>
        <w:rPr>
          <w:rStyle w:val="HTMLCode"/>
          <w:rFonts w:ascii="var(--bs-font-monospace)" w:hAnsi="var(--bs-font-monospace)"/>
          <w:color w:val="212529"/>
        </w:rPr>
        <w:t>Settings</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"tab-content"</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 active"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"home"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"home-tab"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"profile"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"profile-tab"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"messages"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"messages-tab"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"tab-pane"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"settings"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"tabpanel"</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"settings-tab"</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script</w:t>
      </w:r>
      <w:r>
        <w:rPr>
          <w:rStyle w:val="p"/>
          <w:rFonts w:ascii="var(--bs-font-monospace)" w:hAnsi="var(--bs-font-monospace)"/>
          <w:color w:val="212529"/>
        </w:rPr>
        <w:t>&gt;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firstTabEl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w:t>
      </w:r>
      <w:r>
        <w:rPr>
          <w:rStyle w:val="p"/>
          <w:rFonts w:ascii="var(--bs-font-monospace)" w:hAnsi="var(--bs-font-monospace)"/>
          <w:color w:val="212529"/>
        </w:rPr>
        <w:t>(</w:t>
      </w:r>
      <w:r>
        <w:rPr>
          <w:rStyle w:val="s1"/>
          <w:rFonts w:ascii="var(--bs-font-monospace)" w:hAnsi="var(--bs-font-monospace)"/>
          <w:color w:val="CC3300"/>
        </w:rPr>
        <w:t>'#myTab li:last-child a'</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firstTab</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Tab</w:t>
      </w:r>
      <w:r>
        <w:rPr>
          <w:rStyle w:val="p"/>
          <w:rFonts w:ascii="var(--bs-font-monospace)" w:hAnsi="var(--bs-font-monospace)"/>
          <w:color w:val="212529"/>
        </w:rPr>
        <w:t>(</w:t>
      </w:r>
      <w:r>
        <w:rPr>
          <w:rStyle w:val="nx"/>
          <w:rFonts w:ascii="var(--bs-font-monospace)" w:hAnsi="var(--bs-font-monospace)"/>
          <w:color w:val="212529"/>
        </w:rPr>
        <w:t>firstTabEl</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firstTab</w:t>
      </w:r>
      <w:r>
        <w:rPr>
          <w:rStyle w:val="p"/>
          <w:rFonts w:ascii="var(--bs-font-monospace)" w:hAnsi="var(--bs-font-monospace)"/>
          <w:color w:val="212529"/>
        </w:rPr>
        <w:t>.</w:t>
      </w:r>
      <w:r>
        <w:rPr>
          <w:rStyle w:val="nx"/>
          <w:rFonts w:ascii="var(--bs-font-monospace)" w:hAnsi="var(--bs-font-monospace)"/>
          <w:color w:val="212529"/>
        </w:rPr>
        <w:t>show</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script</w:t>
      </w:r>
      <w:r>
        <w:rPr>
          <w:rStyle w:val="p"/>
          <w:rFonts w:ascii="var(--bs-font-monospace)" w:hAnsi="var(--bs-font-monospace)"/>
          <w:color w:val="212529"/>
        </w:rPr>
        <w:t>&gt;</w:t>
      </w:r>
    </w:p>
    <w:p w:rsidR="00286ED4" w:rsidRDefault="00286ED4" w:rsidP="00286ED4">
      <w:pPr>
        <w:pStyle w:val="Heading4"/>
        <w:shd w:val="clear" w:color="auto" w:fill="FFFFFF"/>
        <w:spacing w:before="0"/>
        <w:rPr>
          <w:rFonts w:ascii="Segoe UI" w:hAnsi="Segoe UI" w:cs="Segoe UI"/>
          <w:color w:val="212529"/>
        </w:rPr>
      </w:pPr>
      <w:r>
        <w:rPr>
          <w:rFonts w:ascii="Segoe UI" w:hAnsi="Segoe UI" w:cs="Segoe UI"/>
          <w:b/>
          <w:bCs/>
          <w:color w:val="212529"/>
        </w:rPr>
        <w:t>show</w:t>
      </w:r>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Selects the given tab and shows its associated pane. Any other tab that was previously selected becomes unselected and its associated pane is hidden. </w:t>
      </w:r>
      <w:r>
        <w:rPr>
          <w:rStyle w:val="Strong"/>
          <w:rFonts w:ascii="Segoe UI" w:hAnsi="Segoe UI" w:cs="Segoe UI"/>
          <w:color w:val="212529"/>
        </w:rPr>
        <w:t>Returns to the caller before the tab pane has actually been shown</w:t>
      </w:r>
      <w:r>
        <w:rPr>
          <w:rFonts w:ascii="Segoe UI" w:hAnsi="Segoe UI" w:cs="Segoe UI"/>
          <w:color w:val="212529"/>
        </w:rPr>
        <w:t> (i.e. before the </w:t>
      </w:r>
      <w:r>
        <w:rPr>
          <w:rStyle w:val="HTMLCode"/>
          <w:rFonts w:ascii="var(--bs-font-monospace)" w:hAnsi="var(--bs-font-monospace)"/>
          <w:color w:val="D63384"/>
          <w:sz w:val="21"/>
          <w:szCs w:val="21"/>
        </w:rPr>
        <w:t>shown.bs.tab</w:t>
      </w:r>
      <w:r>
        <w:rPr>
          <w:rFonts w:ascii="Segoe UI" w:hAnsi="Segoe UI" w:cs="Segoe UI"/>
          <w:color w:val="212529"/>
        </w:rPr>
        <w:t> event occurs).</w:t>
      </w:r>
    </w:p>
    <w:p w:rsidR="00286ED4" w:rsidRDefault="00286ED4" w:rsidP="00286ED4">
      <w:pPr>
        <w:shd w:val="clear" w:color="auto" w:fill="FFFFFF"/>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someTabTriggerEl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w:t>
      </w:r>
      <w:r>
        <w:rPr>
          <w:rStyle w:val="p"/>
          <w:rFonts w:ascii="var(--bs-font-monospace)" w:hAnsi="var(--bs-font-monospace)"/>
          <w:color w:val="212529"/>
        </w:rPr>
        <w:t>(</w:t>
      </w:r>
      <w:r>
        <w:rPr>
          <w:rStyle w:val="s1"/>
          <w:rFonts w:ascii="var(--bs-font-monospace)" w:hAnsi="var(--bs-font-monospace)"/>
          <w:color w:val="CC3300"/>
        </w:rPr>
        <w:t>'#someTabTrigger'</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tab</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Tab</w:t>
      </w:r>
      <w:r>
        <w:rPr>
          <w:rStyle w:val="p"/>
          <w:rFonts w:ascii="var(--bs-font-monospace)" w:hAnsi="var(--bs-font-monospace)"/>
          <w:color w:val="212529"/>
        </w:rPr>
        <w:t>(</w:t>
      </w:r>
      <w:r>
        <w:rPr>
          <w:rStyle w:val="nx"/>
          <w:rFonts w:ascii="var(--bs-font-monospace)" w:hAnsi="var(--bs-font-monospace)"/>
          <w:color w:val="212529"/>
        </w:rPr>
        <w:t>someTabTriggerEl</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p>
    <w:p w:rsidR="00286ED4" w:rsidRDefault="00286ED4" w:rsidP="00286ED4">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tab</w:t>
      </w:r>
      <w:r>
        <w:rPr>
          <w:rStyle w:val="p"/>
          <w:rFonts w:ascii="var(--bs-font-monospace)" w:hAnsi="var(--bs-font-monospace)"/>
          <w:color w:val="212529"/>
        </w:rPr>
        <w:t>.</w:t>
      </w:r>
      <w:r>
        <w:rPr>
          <w:rStyle w:val="nx"/>
          <w:rFonts w:ascii="var(--bs-font-monospace)" w:hAnsi="var(--bs-font-monospace)"/>
          <w:color w:val="212529"/>
        </w:rPr>
        <w:t>show</w:t>
      </w:r>
      <w:r>
        <w:rPr>
          <w:rStyle w:val="p"/>
          <w:rFonts w:ascii="var(--bs-font-monospace)" w:hAnsi="var(--bs-font-monospace)"/>
          <w:color w:val="212529"/>
        </w:rPr>
        <w:t>()</w:t>
      </w:r>
    </w:p>
    <w:p w:rsidR="00286ED4" w:rsidRDefault="00286ED4" w:rsidP="00286ED4">
      <w:pPr>
        <w:pStyle w:val="Heading4"/>
        <w:shd w:val="clear" w:color="auto" w:fill="FFFFFF"/>
        <w:spacing w:before="0"/>
        <w:rPr>
          <w:rFonts w:ascii="Segoe UI" w:hAnsi="Segoe UI" w:cs="Segoe UI"/>
          <w:color w:val="212529"/>
        </w:rPr>
      </w:pPr>
      <w:r>
        <w:rPr>
          <w:rFonts w:ascii="Segoe UI" w:hAnsi="Segoe UI" w:cs="Segoe UI"/>
          <w:b/>
          <w:bCs/>
          <w:color w:val="212529"/>
        </w:rPr>
        <w:t>dispose</w:t>
      </w:r>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Destroys an element’s tab.</w:t>
      </w:r>
    </w:p>
    <w:p w:rsidR="00286ED4" w:rsidRDefault="00286ED4" w:rsidP="00286ED4">
      <w:pPr>
        <w:pStyle w:val="Heading4"/>
        <w:shd w:val="clear" w:color="auto" w:fill="FFFFFF"/>
        <w:spacing w:before="0"/>
        <w:rPr>
          <w:rFonts w:ascii="Segoe UI" w:hAnsi="Segoe UI" w:cs="Segoe UI"/>
          <w:color w:val="212529"/>
        </w:rPr>
      </w:pPr>
      <w:r>
        <w:rPr>
          <w:rFonts w:ascii="Segoe UI" w:hAnsi="Segoe UI" w:cs="Segoe UI"/>
          <w:b/>
          <w:bCs/>
          <w:color w:val="212529"/>
        </w:rPr>
        <w:t>getInstance</w:t>
      </w:r>
    </w:p>
    <w:p w:rsidR="00286ED4" w:rsidRDefault="00286ED4" w:rsidP="00286ED4">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Static</w:t>
      </w:r>
      <w:r>
        <w:rPr>
          <w:rFonts w:ascii="Segoe UI" w:hAnsi="Segoe UI" w:cs="Segoe UI"/>
          <w:color w:val="212529"/>
        </w:rPr>
        <w:t> method which allows you to get the tab instance associated with a DOM element</w:t>
      </w:r>
    </w:p>
    <w:p w:rsidR="00286ED4" w:rsidRDefault="00286ED4" w:rsidP="00286ED4">
      <w:pPr>
        <w:shd w:val="clear" w:color="auto" w:fill="FFFFFF"/>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triggerEl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w:t>
      </w:r>
      <w:r>
        <w:rPr>
          <w:rStyle w:val="p"/>
          <w:rFonts w:ascii="var(--bs-font-monospace)" w:hAnsi="var(--bs-font-monospace)"/>
          <w:color w:val="212529"/>
        </w:rPr>
        <w:t>(</w:t>
      </w:r>
      <w:r>
        <w:rPr>
          <w:rStyle w:val="s1"/>
          <w:rFonts w:ascii="var(--bs-font-monospace)" w:hAnsi="var(--bs-font-monospace)"/>
          <w:color w:val="CC3300"/>
        </w:rPr>
        <w:t>'#trigger'</w:t>
      </w:r>
      <w:r>
        <w:rPr>
          <w:rStyle w:val="p"/>
          <w:rFonts w:ascii="var(--bs-font-monospace)" w:hAnsi="var(--bs-font-monospace)"/>
          <w:color w:val="212529"/>
        </w:rPr>
        <w:t>)</w:t>
      </w:r>
    </w:p>
    <w:p w:rsidR="00286ED4" w:rsidRDefault="00286ED4" w:rsidP="00286ED4">
      <w:pPr>
        <w:pStyle w:val="HTMLPreformatted"/>
        <w:rPr>
          <w:rStyle w:val="c1"/>
          <w:rFonts w:ascii="var(--bs-font-monospace)" w:hAnsi="var(--bs-font-monospace)"/>
          <w:color w:val="727272"/>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tab</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Tab</w:t>
      </w:r>
      <w:r>
        <w:rPr>
          <w:rStyle w:val="p"/>
          <w:rFonts w:ascii="var(--bs-font-monospace)" w:hAnsi="var(--bs-font-monospace)"/>
          <w:color w:val="212529"/>
        </w:rPr>
        <w:t>.</w:t>
      </w:r>
      <w:r>
        <w:rPr>
          <w:rStyle w:val="nx"/>
          <w:rFonts w:ascii="var(--bs-font-monospace)" w:hAnsi="var(--bs-font-monospace)"/>
          <w:color w:val="212529"/>
        </w:rPr>
        <w:t>getInstance</w:t>
      </w:r>
      <w:r>
        <w:rPr>
          <w:rStyle w:val="p"/>
          <w:rFonts w:ascii="var(--bs-font-monospace)" w:hAnsi="var(--bs-font-monospace)"/>
          <w:color w:val="212529"/>
        </w:rPr>
        <w:t>(</w:t>
      </w:r>
      <w:r>
        <w:rPr>
          <w:rStyle w:val="nx"/>
          <w:rFonts w:ascii="var(--bs-font-monospace)" w:hAnsi="var(--bs-font-monospace)"/>
          <w:color w:val="212529"/>
        </w:rPr>
        <w:t>triggerEl</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Returns a Bootstrap tab instance</w:t>
      </w:r>
    </w:p>
    <w:p w:rsidR="00286ED4" w:rsidRDefault="00286ED4" w:rsidP="00286ED4">
      <w:pPr>
        <w:pStyle w:val="Heading4"/>
        <w:shd w:val="clear" w:color="auto" w:fill="FFFFFF"/>
        <w:spacing w:before="0"/>
        <w:rPr>
          <w:rFonts w:ascii="Segoe UI" w:hAnsi="Segoe UI" w:cs="Segoe UI"/>
          <w:color w:val="212529"/>
        </w:rPr>
      </w:pPr>
      <w:r>
        <w:rPr>
          <w:rFonts w:ascii="Segoe UI" w:hAnsi="Segoe UI" w:cs="Segoe UI"/>
          <w:b/>
          <w:bCs/>
          <w:color w:val="212529"/>
        </w:rPr>
        <w:t>getOrCreateInstance</w:t>
      </w:r>
    </w:p>
    <w:p w:rsidR="00286ED4" w:rsidRDefault="00286ED4" w:rsidP="00286ED4">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Static</w:t>
      </w:r>
      <w:r>
        <w:rPr>
          <w:rFonts w:ascii="Segoe UI" w:hAnsi="Segoe UI" w:cs="Segoe UI"/>
          <w:color w:val="212529"/>
        </w:rPr>
        <w:t> method which allows you to get the tab instance associated with a DOM element, or create a new one in case it wasn’t initialised</w:t>
      </w:r>
    </w:p>
    <w:p w:rsidR="00286ED4" w:rsidRDefault="00286ED4" w:rsidP="00286ED4">
      <w:pPr>
        <w:shd w:val="clear" w:color="auto" w:fill="FFFFFF"/>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triggerEl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w:t>
      </w:r>
      <w:r>
        <w:rPr>
          <w:rStyle w:val="p"/>
          <w:rFonts w:ascii="var(--bs-font-monospace)" w:hAnsi="var(--bs-font-monospace)"/>
          <w:color w:val="212529"/>
        </w:rPr>
        <w:t>(</w:t>
      </w:r>
      <w:r>
        <w:rPr>
          <w:rStyle w:val="s1"/>
          <w:rFonts w:ascii="var(--bs-font-monospace)" w:hAnsi="var(--bs-font-monospace)"/>
          <w:color w:val="CC3300"/>
        </w:rPr>
        <w:t>'#trigger'</w:t>
      </w:r>
      <w:r>
        <w:rPr>
          <w:rStyle w:val="p"/>
          <w:rFonts w:ascii="var(--bs-font-monospace)" w:hAnsi="var(--bs-font-monospace)"/>
          <w:color w:val="212529"/>
        </w:rPr>
        <w:t>)</w:t>
      </w:r>
    </w:p>
    <w:p w:rsidR="00286ED4" w:rsidRDefault="00286ED4" w:rsidP="00286ED4">
      <w:pPr>
        <w:pStyle w:val="HTMLPreformatted"/>
        <w:rPr>
          <w:rStyle w:val="c1"/>
          <w:rFonts w:ascii="var(--bs-font-monospace)" w:hAnsi="var(--bs-font-monospace)"/>
          <w:color w:val="727272"/>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tab</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Tab</w:t>
      </w:r>
      <w:r>
        <w:rPr>
          <w:rStyle w:val="p"/>
          <w:rFonts w:ascii="var(--bs-font-monospace)" w:hAnsi="var(--bs-font-monospace)"/>
          <w:color w:val="212529"/>
        </w:rPr>
        <w:t>.</w:t>
      </w:r>
      <w:r>
        <w:rPr>
          <w:rStyle w:val="nx"/>
          <w:rFonts w:ascii="var(--bs-font-monospace)" w:hAnsi="var(--bs-font-monospace)"/>
          <w:color w:val="212529"/>
        </w:rPr>
        <w:t>getOrCreateInstance</w:t>
      </w:r>
      <w:r>
        <w:rPr>
          <w:rStyle w:val="p"/>
          <w:rFonts w:ascii="var(--bs-font-monospace)" w:hAnsi="var(--bs-font-monospace)"/>
          <w:color w:val="212529"/>
        </w:rPr>
        <w:t>(</w:t>
      </w:r>
      <w:r>
        <w:rPr>
          <w:rStyle w:val="nx"/>
          <w:rFonts w:ascii="var(--bs-font-monospace)" w:hAnsi="var(--bs-font-monospace)"/>
          <w:color w:val="212529"/>
        </w:rPr>
        <w:t>triggerEl</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Returns a Bootstrap tab instance</w:t>
      </w:r>
    </w:p>
    <w:p w:rsidR="00286ED4" w:rsidRDefault="00286ED4" w:rsidP="00286ED4">
      <w:pPr>
        <w:pStyle w:val="Heading3"/>
        <w:shd w:val="clear" w:color="auto" w:fill="FFFFFF"/>
        <w:rPr>
          <w:rFonts w:ascii="Segoe UI" w:hAnsi="Segoe UI" w:cs="Segoe UI"/>
          <w:b w:val="0"/>
          <w:bCs w:val="0"/>
          <w:color w:val="212529"/>
        </w:rPr>
      </w:pPr>
      <w:bookmarkStart w:id="351" w:name="_Toc144064908"/>
      <w:r>
        <w:rPr>
          <w:rFonts w:ascii="Segoe UI" w:hAnsi="Segoe UI" w:cs="Segoe UI"/>
          <w:b w:val="0"/>
          <w:bCs w:val="0"/>
          <w:color w:val="212529"/>
        </w:rPr>
        <w:t>Events</w:t>
      </w:r>
      <w:bookmarkEnd w:id="351"/>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When showing a new tab, the events fire in the following order:</w:t>
      </w:r>
    </w:p>
    <w:p w:rsidR="00286ED4" w:rsidRDefault="00286ED4" w:rsidP="00286ED4">
      <w:pPr>
        <w:numPr>
          <w:ilvl w:val="0"/>
          <w:numId w:val="62"/>
        </w:numPr>
        <w:shd w:val="clear" w:color="auto" w:fill="FFFFFF"/>
        <w:spacing w:before="100" w:beforeAutospacing="1" w:after="100" w:afterAutospacing="1" w:line="240" w:lineRule="auto"/>
        <w:rPr>
          <w:rFonts w:ascii="Segoe UI" w:hAnsi="Segoe UI" w:cs="Segoe UI"/>
          <w:color w:val="212529"/>
        </w:rPr>
      </w:pPr>
      <w:r>
        <w:rPr>
          <w:rStyle w:val="HTMLCode"/>
          <w:rFonts w:ascii="var(--bs-font-monospace)" w:eastAsiaTheme="minorHAnsi" w:hAnsi="var(--bs-font-monospace)"/>
          <w:color w:val="D63384"/>
          <w:sz w:val="21"/>
          <w:szCs w:val="21"/>
        </w:rPr>
        <w:t>hide.bs.tab</w:t>
      </w:r>
      <w:r>
        <w:rPr>
          <w:rFonts w:ascii="Segoe UI" w:hAnsi="Segoe UI" w:cs="Segoe UI"/>
          <w:color w:val="212529"/>
        </w:rPr>
        <w:t> (on the current active tab)</w:t>
      </w:r>
    </w:p>
    <w:p w:rsidR="00286ED4" w:rsidRDefault="00286ED4" w:rsidP="00286ED4">
      <w:pPr>
        <w:numPr>
          <w:ilvl w:val="0"/>
          <w:numId w:val="62"/>
        </w:numPr>
        <w:shd w:val="clear" w:color="auto" w:fill="FFFFFF"/>
        <w:spacing w:before="100" w:beforeAutospacing="1" w:after="100" w:afterAutospacing="1" w:line="240" w:lineRule="auto"/>
        <w:rPr>
          <w:rFonts w:ascii="Segoe UI" w:hAnsi="Segoe UI" w:cs="Segoe UI"/>
          <w:color w:val="212529"/>
        </w:rPr>
      </w:pPr>
      <w:r>
        <w:rPr>
          <w:rStyle w:val="HTMLCode"/>
          <w:rFonts w:ascii="var(--bs-font-monospace)" w:eastAsiaTheme="minorHAnsi" w:hAnsi="var(--bs-font-monospace)"/>
          <w:color w:val="D63384"/>
          <w:sz w:val="21"/>
          <w:szCs w:val="21"/>
        </w:rPr>
        <w:t>show.bs.tab</w:t>
      </w:r>
      <w:r>
        <w:rPr>
          <w:rFonts w:ascii="Segoe UI" w:hAnsi="Segoe UI" w:cs="Segoe UI"/>
          <w:color w:val="212529"/>
        </w:rPr>
        <w:t> (on the to-be-shown tab)</w:t>
      </w:r>
    </w:p>
    <w:p w:rsidR="00286ED4" w:rsidRDefault="00286ED4" w:rsidP="00286ED4">
      <w:pPr>
        <w:numPr>
          <w:ilvl w:val="0"/>
          <w:numId w:val="62"/>
        </w:numPr>
        <w:shd w:val="clear" w:color="auto" w:fill="FFFFFF"/>
        <w:spacing w:before="100" w:beforeAutospacing="1" w:after="100" w:afterAutospacing="1" w:line="240" w:lineRule="auto"/>
        <w:rPr>
          <w:rFonts w:ascii="Segoe UI" w:hAnsi="Segoe UI" w:cs="Segoe UI"/>
          <w:color w:val="212529"/>
        </w:rPr>
      </w:pPr>
      <w:r>
        <w:rPr>
          <w:rStyle w:val="HTMLCode"/>
          <w:rFonts w:ascii="var(--bs-font-monospace)" w:eastAsiaTheme="minorHAnsi" w:hAnsi="var(--bs-font-monospace)"/>
          <w:color w:val="D63384"/>
          <w:sz w:val="21"/>
          <w:szCs w:val="21"/>
        </w:rPr>
        <w:t>hidden.bs.tab</w:t>
      </w:r>
      <w:r>
        <w:rPr>
          <w:rFonts w:ascii="Segoe UI" w:hAnsi="Segoe UI" w:cs="Segoe UI"/>
          <w:color w:val="212529"/>
        </w:rPr>
        <w:t> (on the previous active tab, the same one as for the </w:t>
      </w:r>
      <w:r>
        <w:rPr>
          <w:rStyle w:val="HTMLCode"/>
          <w:rFonts w:ascii="var(--bs-font-monospace)" w:eastAsiaTheme="minorHAnsi" w:hAnsi="var(--bs-font-monospace)"/>
          <w:color w:val="D63384"/>
          <w:sz w:val="21"/>
          <w:szCs w:val="21"/>
        </w:rPr>
        <w:t>hide.bs.tab</w:t>
      </w:r>
      <w:r>
        <w:rPr>
          <w:rFonts w:ascii="Segoe UI" w:hAnsi="Segoe UI" w:cs="Segoe UI"/>
          <w:color w:val="212529"/>
        </w:rPr>
        <w:t> event)</w:t>
      </w:r>
    </w:p>
    <w:p w:rsidR="00286ED4" w:rsidRDefault="00286ED4" w:rsidP="00286ED4">
      <w:pPr>
        <w:numPr>
          <w:ilvl w:val="0"/>
          <w:numId w:val="62"/>
        </w:numPr>
        <w:shd w:val="clear" w:color="auto" w:fill="FFFFFF"/>
        <w:spacing w:before="100" w:beforeAutospacing="1" w:after="100" w:afterAutospacing="1" w:line="240" w:lineRule="auto"/>
        <w:rPr>
          <w:rFonts w:ascii="Segoe UI" w:hAnsi="Segoe UI" w:cs="Segoe UI"/>
          <w:color w:val="212529"/>
        </w:rPr>
      </w:pPr>
      <w:r>
        <w:rPr>
          <w:rStyle w:val="HTMLCode"/>
          <w:rFonts w:ascii="var(--bs-font-monospace)" w:eastAsiaTheme="minorHAnsi" w:hAnsi="var(--bs-font-monospace)"/>
          <w:color w:val="D63384"/>
          <w:sz w:val="21"/>
          <w:szCs w:val="21"/>
        </w:rPr>
        <w:t>shown.bs.tab</w:t>
      </w:r>
      <w:r>
        <w:rPr>
          <w:rFonts w:ascii="Segoe UI" w:hAnsi="Segoe UI" w:cs="Segoe UI"/>
          <w:color w:val="212529"/>
        </w:rPr>
        <w:t> (on the newly-active just-shown tab, the same one as for the </w:t>
      </w:r>
      <w:r>
        <w:rPr>
          <w:rStyle w:val="HTMLCode"/>
          <w:rFonts w:ascii="var(--bs-font-monospace)" w:eastAsiaTheme="minorHAnsi" w:hAnsi="var(--bs-font-monospace)"/>
          <w:color w:val="D63384"/>
          <w:sz w:val="21"/>
          <w:szCs w:val="21"/>
        </w:rPr>
        <w:t>show.bs.tab</w:t>
      </w:r>
      <w:r>
        <w:rPr>
          <w:rFonts w:ascii="Segoe UI" w:hAnsi="Segoe UI" w:cs="Segoe UI"/>
          <w:color w:val="212529"/>
        </w:rPr>
        <w:t> event)</w:t>
      </w:r>
    </w:p>
    <w:p w:rsidR="00286ED4" w:rsidRDefault="00286ED4" w:rsidP="00286ED4">
      <w:pPr>
        <w:pStyle w:val="NormalWeb"/>
        <w:shd w:val="clear" w:color="auto" w:fill="FFFFFF"/>
        <w:spacing w:before="0" w:beforeAutospacing="0"/>
        <w:rPr>
          <w:rFonts w:ascii="Segoe UI" w:hAnsi="Segoe UI" w:cs="Segoe UI"/>
          <w:color w:val="212529"/>
        </w:rPr>
      </w:pPr>
      <w:r>
        <w:rPr>
          <w:rFonts w:ascii="Segoe UI" w:hAnsi="Segoe UI" w:cs="Segoe UI"/>
          <w:color w:val="212529"/>
        </w:rPr>
        <w:t>If no tab was already active, then the </w:t>
      </w:r>
      <w:r>
        <w:rPr>
          <w:rStyle w:val="HTMLCode"/>
          <w:rFonts w:ascii="var(--bs-font-monospace)" w:hAnsi="var(--bs-font-monospace)"/>
          <w:color w:val="D63384"/>
          <w:sz w:val="21"/>
          <w:szCs w:val="21"/>
        </w:rPr>
        <w:t>hide.bs.tab</w:t>
      </w:r>
      <w:r>
        <w:rPr>
          <w:rFonts w:ascii="Segoe UI" w:hAnsi="Segoe UI" w:cs="Segoe UI"/>
          <w:color w:val="212529"/>
        </w:rPr>
        <w:t> and </w:t>
      </w:r>
      <w:r>
        <w:rPr>
          <w:rStyle w:val="HTMLCode"/>
          <w:rFonts w:ascii="var(--bs-font-monospace)" w:hAnsi="var(--bs-font-monospace)"/>
          <w:color w:val="D63384"/>
          <w:sz w:val="21"/>
          <w:szCs w:val="21"/>
        </w:rPr>
        <w:t>hidden.bs.tab</w:t>
      </w:r>
      <w:r>
        <w:rPr>
          <w:rFonts w:ascii="Segoe UI" w:hAnsi="Segoe UI" w:cs="Segoe UI"/>
          <w:color w:val="212529"/>
        </w:rPr>
        <w:t> events will not be fired.</w:t>
      </w:r>
    </w:p>
    <w:tbl>
      <w:tblPr>
        <w:tblW w:w="10088" w:type="dxa"/>
        <w:tblInd w:w="-3" w:type="dxa"/>
        <w:tblCellMar>
          <w:top w:w="15" w:type="dxa"/>
          <w:left w:w="15" w:type="dxa"/>
          <w:bottom w:w="15" w:type="dxa"/>
          <w:right w:w="15" w:type="dxa"/>
        </w:tblCellMar>
        <w:tblLook w:val="04A0" w:firstRow="1" w:lastRow="0" w:firstColumn="1" w:lastColumn="0" w:noHBand="0" w:noVBand="1"/>
      </w:tblPr>
      <w:tblGrid>
        <w:gridCol w:w="2250"/>
        <w:gridCol w:w="7838"/>
      </w:tblGrid>
      <w:tr w:rsidR="00286ED4" w:rsidTr="0061567C">
        <w:trPr>
          <w:tblHeader/>
        </w:trPr>
        <w:tc>
          <w:tcPr>
            <w:tcW w:w="2250" w:type="dxa"/>
            <w:tcBorders>
              <w:top w:val="single" w:sz="2" w:space="0" w:color="auto"/>
              <w:left w:val="single" w:sz="2" w:space="0" w:color="auto"/>
              <w:right w:val="single" w:sz="2" w:space="0" w:color="auto"/>
            </w:tcBorders>
            <w:vAlign w:val="center"/>
            <w:hideMark/>
          </w:tcPr>
          <w:p w:rsidR="00286ED4" w:rsidRDefault="00286ED4">
            <w:pPr>
              <w:jc w:val="center"/>
              <w:rPr>
                <w:rFonts w:ascii="Times New Roman" w:hAnsi="Times New Roman" w:cs="Times New Roman"/>
                <w:b/>
                <w:bCs/>
                <w:color w:val="212529"/>
              </w:rPr>
            </w:pPr>
            <w:r>
              <w:rPr>
                <w:b/>
                <w:bCs/>
                <w:color w:val="212529"/>
              </w:rPr>
              <w:t>Event type</w:t>
            </w:r>
          </w:p>
        </w:tc>
        <w:tc>
          <w:tcPr>
            <w:tcW w:w="7838" w:type="dxa"/>
            <w:tcBorders>
              <w:top w:val="single" w:sz="2" w:space="0" w:color="auto"/>
              <w:left w:val="single" w:sz="2" w:space="0" w:color="auto"/>
              <w:right w:val="single" w:sz="2" w:space="0" w:color="auto"/>
            </w:tcBorders>
            <w:vAlign w:val="center"/>
            <w:hideMark/>
          </w:tcPr>
          <w:p w:rsidR="00286ED4" w:rsidRDefault="00286ED4">
            <w:pPr>
              <w:jc w:val="center"/>
              <w:rPr>
                <w:b/>
                <w:bCs/>
                <w:color w:val="212529"/>
              </w:rPr>
            </w:pPr>
            <w:r>
              <w:rPr>
                <w:b/>
                <w:bCs/>
                <w:color w:val="212529"/>
              </w:rPr>
              <w:t>Description</w:t>
            </w:r>
          </w:p>
        </w:tc>
      </w:tr>
      <w:tr w:rsidR="00286ED4" w:rsidTr="0061567C">
        <w:tc>
          <w:tcPr>
            <w:tcW w:w="0" w:type="auto"/>
            <w:tcBorders>
              <w:top w:val="single" w:sz="2" w:space="0" w:color="auto"/>
              <w:left w:val="single" w:sz="2" w:space="0" w:color="auto"/>
              <w:bottom w:val="single" w:sz="6" w:space="0" w:color="auto"/>
              <w:right w:val="single" w:sz="2" w:space="0" w:color="auto"/>
            </w:tcBorders>
            <w:vAlign w:val="center"/>
            <w:hideMark/>
          </w:tcPr>
          <w:p w:rsidR="00286ED4" w:rsidRDefault="00286ED4">
            <w:pPr>
              <w:rPr>
                <w:color w:val="212529"/>
              </w:rPr>
            </w:pPr>
            <w:r>
              <w:rPr>
                <w:rStyle w:val="HTMLCode"/>
                <w:rFonts w:ascii="var(--bs-font-monospace)" w:eastAsiaTheme="minorHAnsi" w:hAnsi="var(--bs-font-monospace)"/>
                <w:color w:val="D63384"/>
                <w:sz w:val="21"/>
                <w:szCs w:val="21"/>
              </w:rPr>
              <w:t>show.bs.tab</w:t>
            </w:r>
          </w:p>
        </w:tc>
        <w:tc>
          <w:tcPr>
            <w:tcW w:w="7838" w:type="dxa"/>
            <w:tcBorders>
              <w:top w:val="single" w:sz="2" w:space="0" w:color="auto"/>
              <w:left w:val="single" w:sz="2" w:space="0" w:color="auto"/>
              <w:bottom w:val="single" w:sz="6" w:space="0" w:color="auto"/>
              <w:right w:val="single" w:sz="2" w:space="0" w:color="auto"/>
            </w:tcBorders>
            <w:vAlign w:val="center"/>
            <w:hideMark/>
          </w:tcPr>
          <w:p w:rsidR="00286ED4" w:rsidRDefault="00286ED4">
            <w:pPr>
              <w:rPr>
                <w:color w:val="212529"/>
              </w:rPr>
            </w:pPr>
            <w:r>
              <w:rPr>
                <w:color w:val="212529"/>
              </w:rPr>
              <w:t>This event fires on tab show, but before the new tab has been shown. Use </w:t>
            </w:r>
            <w:r>
              <w:rPr>
                <w:rStyle w:val="HTMLCode"/>
                <w:rFonts w:ascii="var(--bs-font-monospace)" w:eastAsiaTheme="minorHAnsi" w:hAnsi="var(--bs-font-monospace)"/>
                <w:color w:val="D63384"/>
                <w:sz w:val="21"/>
                <w:szCs w:val="21"/>
              </w:rPr>
              <w:t>event.target</w:t>
            </w:r>
            <w:r>
              <w:rPr>
                <w:color w:val="212529"/>
              </w:rPr>
              <w:t> and </w:t>
            </w:r>
            <w:r>
              <w:rPr>
                <w:rStyle w:val="HTMLCode"/>
                <w:rFonts w:ascii="var(--bs-font-monospace)" w:eastAsiaTheme="minorHAnsi" w:hAnsi="var(--bs-font-monospace)"/>
                <w:color w:val="D63384"/>
                <w:sz w:val="21"/>
                <w:szCs w:val="21"/>
              </w:rPr>
              <w:t>event.relatedTarget</w:t>
            </w:r>
            <w:r>
              <w:rPr>
                <w:color w:val="212529"/>
              </w:rPr>
              <w:t> to target the active tab and the previous active tab (if available) respectively.</w:t>
            </w:r>
          </w:p>
        </w:tc>
      </w:tr>
      <w:tr w:rsidR="00286ED4" w:rsidTr="0061567C">
        <w:tc>
          <w:tcPr>
            <w:tcW w:w="0" w:type="auto"/>
            <w:tcBorders>
              <w:top w:val="single" w:sz="2" w:space="0" w:color="auto"/>
              <w:left w:val="single" w:sz="2" w:space="0" w:color="auto"/>
              <w:bottom w:val="single" w:sz="6" w:space="0" w:color="auto"/>
              <w:right w:val="single" w:sz="2" w:space="0" w:color="auto"/>
            </w:tcBorders>
            <w:vAlign w:val="center"/>
            <w:hideMark/>
          </w:tcPr>
          <w:p w:rsidR="00286ED4" w:rsidRDefault="00286ED4">
            <w:pPr>
              <w:rPr>
                <w:color w:val="212529"/>
              </w:rPr>
            </w:pPr>
            <w:r>
              <w:rPr>
                <w:rStyle w:val="HTMLCode"/>
                <w:rFonts w:ascii="var(--bs-font-monospace)" w:eastAsiaTheme="minorHAnsi" w:hAnsi="var(--bs-font-monospace)"/>
                <w:color w:val="D63384"/>
                <w:sz w:val="21"/>
                <w:szCs w:val="21"/>
              </w:rPr>
              <w:t>shown.bs.tab</w:t>
            </w:r>
          </w:p>
        </w:tc>
        <w:tc>
          <w:tcPr>
            <w:tcW w:w="7838" w:type="dxa"/>
            <w:tcBorders>
              <w:top w:val="single" w:sz="2" w:space="0" w:color="auto"/>
              <w:left w:val="single" w:sz="2" w:space="0" w:color="auto"/>
              <w:bottom w:val="single" w:sz="6" w:space="0" w:color="auto"/>
              <w:right w:val="single" w:sz="2" w:space="0" w:color="auto"/>
            </w:tcBorders>
            <w:vAlign w:val="center"/>
            <w:hideMark/>
          </w:tcPr>
          <w:p w:rsidR="00286ED4" w:rsidRDefault="00286ED4">
            <w:pPr>
              <w:rPr>
                <w:color w:val="212529"/>
              </w:rPr>
            </w:pPr>
            <w:r>
              <w:rPr>
                <w:color w:val="212529"/>
              </w:rPr>
              <w:t>This event fires on tab show after a tab has been shown. Use </w:t>
            </w:r>
            <w:r>
              <w:rPr>
                <w:rStyle w:val="HTMLCode"/>
                <w:rFonts w:ascii="var(--bs-font-monospace)" w:eastAsiaTheme="minorHAnsi" w:hAnsi="var(--bs-font-monospace)"/>
                <w:color w:val="D63384"/>
                <w:sz w:val="21"/>
                <w:szCs w:val="21"/>
              </w:rPr>
              <w:t>event.target</w:t>
            </w:r>
            <w:r>
              <w:rPr>
                <w:color w:val="212529"/>
              </w:rPr>
              <w:t> and </w:t>
            </w:r>
            <w:r>
              <w:rPr>
                <w:rStyle w:val="HTMLCode"/>
                <w:rFonts w:ascii="var(--bs-font-monospace)" w:eastAsiaTheme="minorHAnsi" w:hAnsi="var(--bs-font-monospace)"/>
                <w:color w:val="D63384"/>
                <w:sz w:val="21"/>
                <w:szCs w:val="21"/>
              </w:rPr>
              <w:t>event.relatedTarget</w:t>
            </w:r>
            <w:r>
              <w:rPr>
                <w:color w:val="212529"/>
              </w:rPr>
              <w:t> to target the active tab and the previous active tab (if available) respectively.</w:t>
            </w:r>
          </w:p>
        </w:tc>
      </w:tr>
      <w:tr w:rsidR="00286ED4" w:rsidTr="0061567C">
        <w:tc>
          <w:tcPr>
            <w:tcW w:w="0" w:type="auto"/>
            <w:tcBorders>
              <w:top w:val="single" w:sz="2" w:space="0" w:color="auto"/>
              <w:left w:val="single" w:sz="2" w:space="0" w:color="auto"/>
              <w:bottom w:val="single" w:sz="6" w:space="0" w:color="auto"/>
              <w:right w:val="single" w:sz="2" w:space="0" w:color="auto"/>
            </w:tcBorders>
            <w:vAlign w:val="center"/>
            <w:hideMark/>
          </w:tcPr>
          <w:p w:rsidR="00286ED4" w:rsidRDefault="00286ED4">
            <w:pPr>
              <w:rPr>
                <w:color w:val="212529"/>
              </w:rPr>
            </w:pPr>
            <w:r>
              <w:rPr>
                <w:rStyle w:val="HTMLCode"/>
                <w:rFonts w:ascii="var(--bs-font-monospace)" w:eastAsiaTheme="minorHAnsi" w:hAnsi="var(--bs-font-monospace)"/>
                <w:color w:val="D63384"/>
                <w:sz w:val="21"/>
                <w:szCs w:val="21"/>
              </w:rPr>
              <w:t>hide.bs.tab</w:t>
            </w:r>
          </w:p>
        </w:tc>
        <w:tc>
          <w:tcPr>
            <w:tcW w:w="7838" w:type="dxa"/>
            <w:tcBorders>
              <w:top w:val="single" w:sz="2" w:space="0" w:color="auto"/>
              <w:left w:val="single" w:sz="2" w:space="0" w:color="auto"/>
              <w:bottom w:val="single" w:sz="6" w:space="0" w:color="auto"/>
              <w:right w:val="single" w:sz="2" w:space="0" w:color="auto"/>
            </w:tcBorders>
            <w:vAlign w:val="center"/>
            <w:hideMark/>
          </w:tcPr>
          <w:p w:rsidR="00286ED4" w:rsidRDefault="00286ED4">
            <w:pPr>
              <w:rPr>
                <w:color w:val="212529"/>
              </w:rPr>
            </w:pPr>
            <w:r>
              <w:rPr>
                <w:color w:val="212529"/>
              </w:rPr>
              <w:t>This event fires when a new tab is to be shown (and thus the previous active tab is to be hidden). Use </w:t>
            </w:r>
            <w:r>
              <w:rPr>
                <w:rStyle w:val="HTMLCode"/>
                <w:rFonts w:ascii="var(--bs-font-monospace)" w:eastAsiaTheme="minorHAnsi" w:hAnsi="var(--bs-font-monospace)"/>
                <w:color w:val="D63384"/>
                <w:sz w:val="21"/>
                <w:szCs w:val="21"/>
              </w:rPr>
              <w:t>event.target</w:t>
            </w:r>
            <w:r>
              <w:rPr>
                <w:color w:val="212529"/>
              </w:rPr>
              <w:t> and </w:t>
            </w:r>
            <w:r>
              <w:rPr>
                <w:rStyle w:val="HTMLCode"/>
                <w:rFonts w:ascii="var(--bs-font-monospace)" w:eastAsiaTheme="minorHAnsi" w:hAnsi="var(--bs-font-monospace)"/>
                <w:color w:val="D63384"/>
                <w:sz w:val="21"/>
                <w:szCs w:val="21"/>
              </w:rPr>
              <w:t>event.relatedTarget</w:t>
            </w:r>
            <w:r>
              <w:rPr>
                <w:color w:val="212529"/>
              </w:rPr>
              <w:t> to target the current active tab and the new soon-to-be-active tab, respectively.</w:t>
            </w:r>
          </w:p>
        </w:tc>
      </w:tr>
      <w:tr w:rsidR="00286ED4" w:rsidTr="0061567C">
        <w:tc>
          <w:tcPr>
            <w:tcW w:w="0" w:type="auto"/>
            <w:tcBorders>
              <w:top w:val="single" w:sz="2" w:space="0" w:color="auto"/>
              <w:left w:val="single" w:sz="2" w:space="0" w:color="auto"/>
              <w:bottom w:val="single" w:sz="6" w:space="0" w:color="auto"/>
              <w:right w:val="single" w:sz="2" w:space="0" w:color="auto"/>
            </w:tcBorders>
            <w:vAlign w:val="center"/>
            <w:hideMark/>
          </w:tcPr>
          <w:p w:rsidR="00286ED4" w:rsidRDefault="00286ED4">
            <w:pPr>
              <w:rPr>
                <w:color w:val="212529"/>
              </w:rPr>
            </w:pPr>
            <w:r>
              <w:rPr>
                <w:rStyle w:val="HTMLCode"/>
                <w:rFonts w:ascii="var(--bs-font-monospace)" w:eastAsiaTheme="minorHAnsi" w:hAnsi="var(--bs-font-monospace)"/>
                <w:color w:val="D63384"/>
                <w:sz w:val="21"/>
                <w:szCs w:val="21"/>
              </w:rPr>
              <w:t>hidden.bs.tab</w:t>
            </w:r>
          </w:p>
        </w:tc>
        <w:tc>
          <w:tcPr>
            <w:tcW w:w="7838" w:type="dxa"/>
            <w:tcBorders>
              <w:top w:val="single" w:sz="2" w:space="0" w:color="auto"/>
              <w:left w:val="single" w:sz="2" w:space="0" w:color="auto"/>
              <w:bottom w:val="single" w:sz="6" w:space="0" w:color="auto"/>
              <w:right w:val="single" w:sz="2" w:space="0" w:color="auto"/>
            </w:tcBorders>
            <w:vAlign w:val="center"/>
            <w:hideMark/>
          </w:tcPr>
          <w:p w:rsidR="00286ED4" w:rsidRDefault="00286ED4">
            <w:pPr>
              <w:rPr>
                <w:color w:val="212529"/>
              </w:rPr>
            </w:pPr>
            <w:r>
              <w:rPr>
                <w:color w:val="212529"/>
              </w:rPr>
              <w:t>This event fires after a new tab is shown (and thus the previous active tab is hidden). Use </w:t>
            </w:r>
            <w:r>
              <w:rPr>
                <w:rStyle w:val="HTMLCode"/>
                <w:rFonts w:ascii="var(--bs-font-monospace)" w:eastAsiaTheme="minorHAnsi" w:hAnsi="var(--bs-font-monospace)"/>
                <w:color w:val="D63384"/>
                <w:sz w:val="21"/>
                <w:szCs w:val="21"/>
              </w:rPr>
              <w:t>event.target</w:t>
            </w:r>
            <w:r>
              <w:rPr>
                <w:color w:val="212529"/>
              </w:rPr>
              <w:t> and </w:t>
            </w:r>
            <w:r>
              <w:rPr>
                <w:rStyle w:val="HTMLCode"/>
                <w:rFonts w:ascii="var(--bs-font-monospace)" w:eastAsiaTheme="minorHAnsi" w:hAnsi="var(--bs-font-monospace)"/>
                <w:color w:val="D63384"/>
                <w:sz w:val="21"/>
                <w:szCs w:val="21"/>
              </w:rPr>
              <w:t>event.relatedTarget</w:t>
            </w:r>
            <w:r>
              <w:rPr>
                <w:color w:val="212529"/>
              </w:rPr>
              <w:t> to target the previous active tab and the new active tab, respectively.</w:t>
            </w:r>
          </w:p>
        </w:tc>
      </w:tr>
    </w:tbl>
    <w:p w:rsidR="00286ED4" w:rsidRDefault="00286ED4" w:rsidP="00286ED4">
      <w:pPr>
        <w:shd w:val="clear" w:color="auto" w:fill="FFFFFF"/>
        <w:rPr>
          <w:rFonts w:ascii="Segoe UI" w:hAnsi="Segoe UI" w:cs="Segoe UI"/>
          <w:color w:val="212529"/>
        </w:rPr>
      </w:pPr>
    </w:p>
    <w:p w:rsidR="00286ED4" w:rsidRDefault="00286ED4" w:rsidP="00286ED4">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tabEl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w:t>
      </w:r>
      <w:r>
        <w:rPr>
          <w:rStyle w:val="p"/>
          <w:rFonts w:ascii="var(--bs-font-monospace)" w:hAnsi="var(--bs-font-monospace)"/>
          <w:color w:val="212529"/>
        </w:rPr>
        <w:t>(</w:t>
      </w:r>
      <w:r>
        <w:rPr>
          <w:rStyle w:val="s1"/>
          <w:rFonts w:ascii="var(--bs-font-monospace)" w:hAnsi="var(--bs-font-monospace)"/>
          <w:color w:val="CC3300"/>
        </w:rPr>
        <w:t>'button[data-bs-toggle="tab"]'</w:t>
      </w:r>
      <w:r>
        <w:rPr>
          <w:rStyle w:val="p"/>
          <w:rFonts w:ascii="var(--bs-font-monospace)" w:hAnsi="var(--bs-font-monospace)"/>
          <w:color w:val="212529"/>
        </w:rPr>
        <w:t>)</w:t>
      </w:r>
    </w:p>
    <w:p w:rsidR="00286ED4" w:rsidRDefault="00286ED4" w:rsidP="00286ED4">
      <w:pPr>
        <w:pStyle w:val="HTMLPreformatted"/>
        <w:rPr>
          <w:rStyle w:val="HTMLCode"/>
          <w:rFonts w:ascii="var(--bs-font-monospace)" w:hAnsi="var(--bs-font-monospace)"/>
          <w:color w:val="212529"/>
        </w:rPr>
      </w:pPr>
      <w:r>
        <w:rPr>
          <w:rStyle w:val="nx"/>
          <w:rFonts w:ascii="var(--bs-font-monospace)" w:hAnsi="var(--bs-font-monospace)"/>
          <w:color w:val="212529"/>
        </w:rPr>
        <w:t>tabEl</w:t>
      </w:r>
      <w:r>
        <w:rPr>
          <w:rStyle w:val="p"/>
          <w:rFonts w:ascii="var(--bs-font-monospace)" w:hAnsi="var(--bs-font-monospace)"/>
          <w:color w:val="212529"/>
        </w:rPr>
        <w:t>.</w:t>
      </w:r>
      <w:r>
        <w:rPr>
          <w:rStyle w:val="nx"/>
          <w:rFonts w:ascii="var(--bs-font-monospace)" w:hAnsi="var(--bs-font-monospace)"/>
          <w:color w:val="212529"/>
        </w:rPr>
        <w:t>addEventListener</w:t>
      </w:r>
      <w:r>
        <w:rPr>
          <w:rStyle w:val="p"/>
          <w:rFonts w:ascii="var(--bs-font-monospace)" w:hAnsi="var(--bs-font-monospace)"/>
          <w:color w:val="212529"/>
        </w:rPr>
        <w:t>(</w:t>
      </w:r>
      <w:r>
        <w:rPr>
          <w:rStyle w:val="s1"/>
          <w:rFonts w:ascii="var(--bs-font-monospace)" w:hAnsi="var(--bs-font-monospace)"/>
          <w:color w:val="CC3300"/>
        </w:rPr>
        <w:t>'shown.bs.tab'</w:t>
      </w:r>
      <w:r>
        <w:rPr>
          <w:rStyle w:val="p"/>
          <w:rFonts w:ascii="var(--bs-font-monospace)" w:hAnsi="var(--bs-font-monospace)"/>
          <w:color w:val="212529"/>
        </w:rPr>
        <w:t>,</w:t>
      </w:r>
      <w:r>
        <w:rPr>
          <w:rStyle w:val="HTMLCode"/>
          <w:rFonts w:ascii="var(--bs-font-monospace)" w:hAnsi="var(--bs-font-monospace)"/>
          <w:color w:val="212529"/>
        </w:rPr>
        <w:t xml:space="preserve"> </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event</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286ED4" w:rsidRDefault="00286ED4" w:rsidP="00286ED4">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nx"/>
          <w:rFonts w:ascii="var(--bs-font-monospace)" w:hAnsi="var(--bs-font-monospace)"/>
          <w:color w:val="212529"/>
        </w:rPr>
        <w:t>event</w:t>
      </w:r>
      <w:r>
        <w:rPr>
          <w:rStyle w:val="p"/>
          <w:rFonts w:ascii="var(--bs-font-monospace)" w:hAnsi="var(--bs-font-monospace)"/>
          <w:color w:val="212529"/>
        </w:rPr>
        <w:t>.</w:t>
      </w:r>
      <w:r>
        <w:rPr>
          <w:rStyle w:val="nx"/>
          <w:rFonts w:ascii="var(--bs-font-monospace)" w:hAnsi="var(--bs-font-monospace)"/>
          <w:color w:val="212529"/>
        </w:rPr>
        <w:t>target</w:t>
      </w:r>
      <w:r>
        <w:rPr>
          <w:rStyle w:val="HTMLCode"/>
          <w:rFonts w:ascii="var(--bs-font-monospace)" w:hAnsi="var(--bs-font-monospace)"/>
          <w:color w:val="212529"/>
        </w:rPr>
        <w:t xml:space="preserve"> </w:t>
      </w:r>
      <w:r>
        <w:rPr>
          <w:rStyle w:val="c1"/>
          <w:rFonts w:ascii="var(--bs-font-monospace)" w:hAnsi="var(--bs-font-monospace)"/>
          <w:color w:val="727272"/>
        </w:rPr>
        <w:t>// newly activated tab</w:t>
      </w:r>
    </w:p>
    <w:p w:rsidR="00286ED4" w:rsidRDefault="00286ED4" w:rsidP="00286ED4">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nx"/>
          <w:rFonts w:ascii="var(--bs-font-monospace)" w:hAnsi="var(--bs-font-monospace)"/>
          <w:color w:val="212529"/>
        </w:rPr>
        <w:t>event</w:t>
      </w:r>
      <w:r>
        <w:rPr>
          <w:rStyle w:val="p"/>
          <w:rFonts w:ascii="var(--bs-font-monospace)" w:hAnsi="var(--bs-font-monospace)"/>
          <w:color w:val="212529"/>
        </w:rPr>
        <w:t>.</w:t>
      </w:r>
      <w:r>
        <w:rPr>
          <w:rStyle w:val="nx"/>
          <w:rFonts w:ascii="var(--bs-font-monospace)" w:hAnsi="var(--bs-font-monospace)"/>
          <w:color w:val="212529"/>
        </w:rPr>
        <w:t>relatedTarget</w:t>
      </w:r>
      <w:r>
        <w:rPr>
          <w:rStyle w:val="HTMLCode"/>
          <w:rFonts w:ascii="var(--bs-font-monospace)" w:hAnsi="var(--bs-font-monospace)"/>
          <w:color w:val="212529"/>
        </w:rPr>
        <w:t xml:space="preserve"> </w:t>
      </w:r>
      <w:r>
        <w:rPr>
          <w:rStyle w:val="c1"/>
          <w:rFonts w:ascii="var(--bs-font-monospace)" w:hAnsi="var(--bs-font-monospace)"/>
          <w:color w:val="727272"/>
        </w:rPr>
        <w:t>// previous active tab</w:t>
      </w:r>
    </w:p>
    <w:p w:rsidR="00286ED4" w:rsidRDefault="00286ED4" w:rsidP="00286ED4">
      <w:pPr>
        <w:pStyle w:val="HTMLPreformatted"/>
        <w:rPr>
          <w:rFonts w:ascii="var(--bs-font-monospace)" w:hAnsi="var(--bs-font-monospace)"/>
          <w:color w:val="212529"/>
          <w:sz w:val="21"/>
          <w:szCs w:val="21"/>
        </w:rPr>
      </w:pPr>
      <w:r>
        <w:rPr>
          <w:rStyle w:val="p"/>
          <w:rFonts w:ascii="var(--bs-font-monospace)" w:hAnsi="var(--bs-font-monospace)"/>
          <w:color w:val="212529"/>
        </w:rPr>
        <w:t>})</w:t>
      </w:r>
    </w:p>
    <w:p w:rsidR="00286ED4" w:rsidRDefault="00286ED4"/>
    <w:p w:rsidR="0061567C" w:rsidRDefault="0061567C"/>
    <w:p w:rsidR="0061567C" w:rsidRDefault="0061567C"/>
    <w:p w:rsidR="0061567C" w:rsidRDefault="0061567C"/>
    <w:p w:rsidR="0061567C" w:rsidRDefault="0061567C"/>
    <w:p w:rsidR="0061567C" w:rsidRDefault="0061567C"/>
    <w:p w:rsidR="0061567C" w:rsidRDefault="0061567C"/>
    <w:p w:rsidR="0061567C" w:rsidRDefault="0061567C"/>
    <w:p w:rsidR="0061567C" w:rsidRDefault="0061567C"/>
    <w:p w:rsidR="0061567C" w:rsidRDefault="0061567C"/>
    <w:p w:rsidR="0061567C" w:rsidRDefault="0061567C"/>
    <w:p w:rsidR="0061567C" w:rsidRDefault="0061567C"/>
    <w:p w:rsidR="0061567C" w:rsidRDefault="0061567C"/>
    <w:p w:rsidR="0061567C" w:rsidRDefault="0061567C"/>
    <w:p w:rsidR="0061567C" w:rsidRDefault="0061567C"/>
    <w:p w:rsidR="0061567C" w:rsidRDefault="0061567C"/>
    <w:p w:rsidR="0061567C" w:rsidRDefault="0061567C"/>
    <w:p w:rsidR="0061567C" w:rsidRDefault="0061567C"/>
    <w:p w:rsidR="0061567C" w:rsidRDefault="0061567C"/>
    <w:p w:rsidR="0061567C" w:rsidRDefault="0061567C"/>
    <w:p w:rsidR="0061567C" w:rsidRDefault="0061567C"/>
    <w:p w:rsidR="0061567C" w:rsidRDefault="0061567C"/>
    <w:p w:rsidR="00E6753B" w:rsidRDefault="00E6753B" w:rsidP="00E6753B">
      <w:pPr>
        <w:pStyle w:val="Heading1"/>
        <w:shd w:val="clear" w:color="auto" w:fill="FFFFFF"/>
        <w:spacing w:before="0" w:beforeAutospacing="0"/>
        <w:rPr>
          <w:rFonts w:ascii="Segoe UI" w:hAnsi="Segoe UI" w:cs="Segoe UI"/>
          <w:b w:val="0"/>
          <w:bCs w:val="0"/>
          <w:color w:val="212529"/>
        </w:rPr>
      </w:pPr>
      <w:bookmarkStart w:id="352" w:name="_Toc144064909"/>
      <w:r>
        <w:rPr>
          <w:rFonts w:ascii="Segoe UI" w:hAnsi="Segoe UI" w:cs="Segoe UI"/>
          <w:b w:val="0"/>
          <w:bCs w:val="0"/>
          <w:color w:val="212529"/>
        </w:rPr>
        <w:t>Navbar</w:t>
      </w:r>
      <w:bookmarkEnd w:id="352"/>
    </w:p>
    <w:p w:rsidR="00E6753B" w:rsidRDefault="00E6753B" w:rsidP="00E6753B">
      <w:pPr>
        <w:pStyle w:val="bd-lead"/>
        <w:shd w:val="clear" w:color="auto" w:fill="FFFFFF"/>
        <w:spacing w:before="0" w:beforeAutospacing="0"/>
        <w:rPr>
          <w:rFonts w:ascii="Segoe UI" w:hAnsi="Segoe UI" w:cs="Segoe UI"/>
          <w:color w:val="212529"/>
        </w:rPr>
      </w:pPr>
      <w:r>
        <w:rPr>
          <w:rFonts w:ascii="Segoe UI" w:hAnsi="Segoe UI" w:cs="Segoe UI"/>
          <w:color w:val="212529"/>
        </w:rPr>
        <w:t>Documentation and examples for Bootstrap’s powerful, responsive navigation header, the navbar. Includes support for branding, navigation, and more, including support for our collapse plugin.</w:t>
      </w:r>
    </w:p>
    <w:p w:rsidR="00E6753B" w:rsidRDefault="00E6753B" w:rsidP="00E6753B">
      <w:pPr>
        <w:pStyle w:val="Heading2"/>
        <w:shd w:val="clear" w:color="auto" w:fill="FFFFFF"/>
        <w:spacing w:before="0" w:beforeAutospacing="0"/>
        <w:rPr>
          <w:rFonts w:ascii="Segoe UI" w:hAnsi="Segoe UI" w:cs="Segoe UI"/>
          <w:b w:val="0"/>
          <w:bCs w:val="0"/>
          <w:color w:val="212529"/>
        </w:rPr>
      </w:pPr>
      <w:bookmarkStart w:id="353" w:name="_Toc144064910"/>
      <w:r>
        <w:rPr>
          <w:rFonts w:ascii="Segoe UI" w:hAnsi="Segoe UI" w:cs="Segoe UI"/>
          <w:b w:val="0"/>
          <w:bCs w:val="0"/>
          <w:color w:val="212529"/>
        </w:rPr>
        <w:t>How it works</w:t>
      </w:r>
      <w:bookmarkEnd w:id="353"/>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Here’s what you need to know before getting started with the navbar:</w:t>
      </w:r>
    </w:p>
    <w:p w:rsidR="00E6753B" w:rsidRDefault="00E6753B" w:rsidP="00E6753B">
      <w:pPr>
        <w:numPr>
          <w:ilvl w:val="0"/>
          <w:numId w:val="6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Navbars require a wrapping </w:t>
      </w:r>
      <w:r>
        <w:rPr>
          <w:rStyle w:val="HTMLCode"/>
          <w:rFonts w:ascii="var(--bs-font-monospace)" w:eastAsiaTheme="minorHAnsi" w:hAnsi="var(--bs-font-monospace)"/>
          <w:color w:val="D63384"/>
          <w:sz w:val="21"/>
          <w:szCs w:val="21"/>
        </w:rPr>
        <w:t>.navbar</w:t>
      </w:r>
      <w:r>
        <w:rPr>
          <w:rFonts w:ascii="Segoe UI" w:hAnsi="Segoe UI" w:cs="Segoe UI"/>
          <w:color w:val="212529"/>
        </w:rPr>
        <w:t> with </w:t>
      </w:r>
      <w:r>
        <w:rPr>
          <w:rStyle w:val="HTMLCode"/>
          <w:rFonts w:ascii="var(--bs-font-monospace)" w:eastAsiaTheme="minorHAnsi" w:hAnsi="var(--bs-font-monospace)"/>
          <w:color w:val="D63384"/>
          <w:sz w:val="21"/>
          <w:szCs w:val="21"/>
        </w:rPr>
        <w:t>.navbar-expand{-sm|-md|-lg|-xl|-xxl}</w:t>
      </w:r>
      <w:r>
        <w:rPr>
          <w:rFonts w:ascii="Segoe UI" w:hAnsi="Segoe UI" w:cs="Segoe UI"/>
          <w:color w:val="212529"/>
        </w:rPr>
        <w:t> for responsive collapsing and </w:t>
      </w:r>
      <w:hyperlink r:id="rId392" w:anchor="color-schemes" w:history="1">
        <w:r>
          <w:rPr>
            <w:rStyle w:val="Hyperlink"/>
            <w:rFonts w:ascii="Segoe UI" w:hAnsi="Segoe UI" w:cs="Segoe UI"/>
            <w:color w:val="0D6EFD"/>
          </w:rPr>
          <w:t>color scheme</w:t>
        </w:r>
      </w:hyperlink>
      <w:r>
        <w:rPr>
          <w:rFonts w:ascii="Segoe UI" w:hAnsi="Segoe UI" w:cs="Segoe UI"/>
          <w:color w:val="212529"/>
        </w:rPr>
        <w:t> classes.</w:t>
      </w:r>
    </w:p>
    <w:p w:rsidR="00E6753B" w:rsidRDefault="00E6753B" w:rsidP="00E6753B">
      <w:pPr>
        <w:numPr>
          <w:ilvl w:val="0"/>
          <w:numId w:val="6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Navbars and their contents are fluid by default. Change the </w:t>
      </w:r>
      <w:hyperlink r:id="rId393" w:anchor="containers" w:history="1">
        <w:r>
          <w:rPr>
            <w:rStyle w:val="Hyperlink"/>
            <w:rFonts w:ascii="Segoe UI" w:hAnsi="Segoe UI" w:cs="Segoe UI"/>
            <w:color w:val="0D6EFD"/>
          </w:rPr>
          <w:t>container</w:t>
        </w:r>
      </w:hyperlink>
      <w:r>
        <w:rPr>
          <w:rFonts w:ascii="Segoe UI" w:hAnsi="Segoe UI" w:cs="Segoe UI"/>
          <w:color w:val="212529"/>
        </w:rPr>
        <w:t> to limit their horizontal width in different ways.</w:t>
      </w:r>
    </w:p>
    <w:p w:rsidR="00E6753B" w:rsidRDefault="00E6753B" w:rsidP="00E6753B">
      <w:pPr>
        <w:numPr>
          <w:ilvl w:val="0"/>
          <w:numId w:val="6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Use our </w:t>
      </w:r>
      <w:hyperlink r:id="rId394" w:history="1">
        <w:r>
          <w:rPr>
            <w:rStyle w:val="Hyperlink"/>
            <w:rFonts w:ascii="Segoe UI" w:hAnsi="Segoe UI" w:cs="Segoe UI"/>
            <w:color w:val="0D6EFD"/>
          </w:rPr>
          <w:t>spacing</w:t>
        </w:r>
      </w:hyperlink>
      <w:r>
        <w:rPr>
          <w:rFonts w:ascii="Segoe UI" w:hAnsi="Segoe UI" w:cs="Segoe UI"/>
          <w:color w:val="212529"/>
        </w:rPr>
        <w:t> and </w:t>
      </w:r>
      <w:hyperlink r:id="rId395" w:history="1">
        <w:r>
          <w:rPr>
            <w:rStyle w:val="Hyperlink"/>
            <w:rFonts w:ascii="Segoe UI" w:hAnsi="Segoe UI" w:cs="Segoe UI"/>
            <w:color w:val="0D6EFD"/>
          </w:rPr>
          <w:t>flex</w:t>
        </w:r>
      </w:hyperlink>
      <w:r>
        <w:rPr>
          <w:rFonts w:ascii="Segoe UI" w:hAnsi="Segoe UI" w:cs="Segoe UI"/>
          <w:color w:val="212529"/>
        </w:rPr>
        <w:t> utility classes for controlling spacing and alignment within navbars.</w:t>
      </w:r>
    </w:p>
    <w:p w:rsidR="00E6753B" w:rsidRDefault="00E6753B" w:rsidP="00E6753B">
      <w:pPr>
        <w:numPr>
          <w:ilvl w:val="0"/>
          <w:numId w:val="6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Navbars are responsive by default, but you can easily modify them to change that. Responsive behavior depends on our Collapse JavaScript plugin.</w:t>
      </w:r>
    </w:p>
    <w:p w:rsidR="00E6753B" w:rsidRDefault="00E6753B" w:rsidP="00E6753B">
      <w:pPr>
        <w:numPr>
          <w:ilvl w:val="0"/>
          <w:numId w:val="6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Ensure accessibility by using a </w:t>
      </w:r>
      <w:r>
        <w:rPr>
          <w:rStyle w:val="HTMLCode"/>
          <w:rFonts w:ascii="var(--bs-font-monospace)" w:eastAsiaTheme="minorHAnsi" w:hAnsi="var(--bs-font-monospace)"/>
          <w:color w:val="D63384"/>
          <w:sz w:val="21"/>
          <w:szCs w:val="21"/>
        </w:rPr>
        <w:t>&lt;nav&gt;</w:t>
      </w:r>
      <w:r>
        <w:rPr>
          <w:rFonts w:ascii="Segoe UI" w:hAnsi="Segoe UI" w:cs="Segoe UI"/>
          <w:color w:val="212529"/>
        </w:rPr>
        <w:t> element or, if using a more generic element such as a </w:t>
      </w:r>
      <w:r>
        <w:rPr>
          <w:rStyle w:val="HTMLCode"/>
          <w:rFonts w:ascii="var(--bs-font-monospace)" w:eastAsiaTheme="minorHAnsi" w:hAnsi="var(--bs-font-monospace)"/>
          <w:color w:val="D63384"/>
          <w:sz w:val="21"/>
          <w:szCs w:val="21"/>
        </w:rPr>
        <w:t>&lt;div&gt;</w:t>
      </w:r>
      <w:r>
        <w:rPr>
          <w:rFonts w:ascii="Segoe UI" w:hAnsi="Segoe UI" w:cs="Segoe UI"/>
          <w:color w:val="212529"/>
        </w:rPr>
        <w:t>, add a </w:t>
      </w:r>
      <w:r>
        <w:rPr>
          <w:rStyle w:val="HTMLCode"/>
          <w:rFonts w:ascii="var(--bs-font-monospace)" w:eastAsiaTheme="minorHAnsi" w:hAnsi="var(--bs-font-monospace)"/>
          <w:color w:val="D63384"/>
          <w:sz w:val="21"/>
          <w:szCs w:val="21"/>
        </w:rPr>
        <w:t>role="navigation"</w:t>
      </w:r>
      <w:r>
        <w:rPr>
          <w:rFonts w:ascii="Segoe UI" w:hAnsi="Segoe UI" w:cs="Segoe UI"/>
          <w:color w:val="212529"/>
        </w:rPr>
        <w:t> to every navbar to explicitly identify it as a landmark region for users of assistive technologies.</w:t>
      </w:r>
    </w:p>
    <w:p w:rsidR="00E6753B" w:rsidRDefault="00E6753B" w:rsidP="00E6753B">
      <w:pPr>
        <w:numPr>
          <w:ilvl w:val="0"/>
          <w:numId w:val="6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Indicate the current item by using </w:t>
      </w:r>
      <w:r>
        <w:rPr>
          <w:rStyle w:val="HTMLCode"/>
          <w:rFonts w:ascii="var(--bs-font-monospace)" w:eastAsiaTheme="minorHAnsi" w:hAnsi="var(--bs-font-monospace)"/>
          <w:color w:val="D63384"/>
          <w:sz w:val="21"/>
          <w:szCs w:val="21"/>
        </w:rPr>
        <w:t>aria-current="page"</w:t>
      </w:r>
      <w:r>
        <w:rPr>
          <w:rFonts w:ascii="Segoe UI" w:hAnsi="Segoe UI" w:cs="Segoe UI"/>
          <w:color w:val="212529"/>
        </w:rPr>
        <w:t> for the current page or </w:t>
      </w:r>
      <w:r>
        <w:rPr>
          <w:rStyle w:val="HTMLCode"/>
          <w:rFonts w:ascii="var(--bs-font-monospace)" w:eastAsiaTheme="minorHAnsi" w:hAnsi="var(--bs-font-monospace)"/>
          <w:color w:val="D63384"/>
          <w:sz w:val="21"/>
          <w:szCs w:val="21"/>
        </w:rPr>
        <w:t>aria-current="true"</w:t>
      </w:r>
      <w:r>
        <w:rPr>
          <w:rFonts w:ascii="Segoe UI" w:hAnsi="Segoe UI" w:cs="Segoe UI"/>
          <w:color w:val="212529"/>
        </w:rPr>
        <w:t> for the current item in a set.</w:t>
      </w:r>
    </w:p>
    <w:p w:rsidR="00E6753B" w:rsidRDefault="00E6753B" w:rsidP="00E6753B">
      <w:pPr>
        <w:shd w:val="clear" w:color="auto" w:fill="FFFFFF"/>
        <w:spacing w:after="0"/>
        <w:rPr>
          <w:rFonts w:ascii="Segoe UI" w:hAnsi="Segoe UI" w:cs="Segoe UI"/>
          <w:color w:val="212529"/>
        </w:rPr>
      </w:pPr>
      <w:r>
        <w:rPr>
          <w:rFonts w:ascii="Segoe UI" w:hAnsi="Segoe UI" w:cs="Segoe UI"/>
          <w:color w:val="212529"/>
        </w:rPr>
        <w:t>The animation effect of this component is dependent on the </w:t>
      </w:r>
      <w:r>
        <w:rPr>
          <w:rStyle w:val="HTMLCode"/>
          <w:rFonts w:ascii="var(--bs-font-monospace)" w:eastAsiaTheme="minorHAnsi" w:hAnsi="var(--bs-font-monospace)"/>
          <w:color w:val="D63384"/>
          <w:sz w:val="21"/>
          <w:szCs w:val="21"/>
        </w:rPr>
        <w:t>prefers-reduced-motion</w:t>
      </w:r>
      <w:r>
        <w:rPr>
          <w:rFonts w:ascii="Segoe UI" w:hAnsi="Segoe UI" w:cs="Segoe UI"/>
          <w:color w:val="212529"/>
        </w:rPr>
        <w:t> media query. See the </w:t>
      </w:r>
      <w:hyperlink r:id="rId396" w:anchor="reduced-motion" w:history="1">
        <w:r>
          <w:rPr>
            <w:rStyle w:val="Hyperlink"/>
            <w:rFonts w:ascii="Segoe UI" w:hAnsi="Segoe UI" w:cs="Segoe UI"/>
            <w:color w:val="0D6EFD"/>
          </w:rPr>
          <w:t>reduced motion section of our accessibility documentation</w:t>
        </w:r>
      </w:hyperlink>
      <w:r>
        <w:rPr>
          <w:rFonts w:ascii="Segoe UI" w:hAnsi="Segoe UI" w:cs="Segoe UI"/>
          <w:color w:val="212529"/>
        </w:rPr>
        <w:t>.</w:t>
      </w:r>
    </w:p>
    <w:p w:rsidR="00E6753B" w:rsidRDefault="00E6753B" w:rsidP="00E6753B">
      <w:pPr>
        <w:pStyle w:val="Heading2"/>
        <w:shd w:val="clear" w:color="auto" w:fill="FFFFFF"/>
        <w:rPr>
          <w:rFonts w:ascii="Segoe UI" w:hAnsi="Segoe UI" w:cs="Segoe UI"/>
          <w:b w:val="0"/>
          <w:bCs w:val="0"/>
          <w:color w:val="212529"/>
        </w:rPr>
      </w:pPr>
      <w:bookmarkStart w:id="354" w:name="_Toc144064911"/>
      <w:r>
        <w:rPr>
          <w:rFonts w:ascii="Segoe UI" w:hAnsi="Segoe UI" w:cs="Segoe UI"/>
          <w:b w:val="0"/>
          <w:bCs w:val="0"/>
          <w:color w:val="212529"/>
        </w:rPr>
        <w:t>Supported content</w:t>
      </w:r>
      <w:bookmarkEnd w:id="354"/>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Navbars come with built-in support for a handful of sub-components. Choose from the following as needed:</w:t>
      </w:r>
    </w:p>
    <w:p w:rsidR="00E6753B" w:rsidRDefault="00E6753B" w:rsidP="00E6753B">
      <w:pPr>
        <w:numPr>
          <w:ilvl w:val="0"/>
          <w:numId w:val="64"/>
        </w:numPr>
        <w:shd w:val="clear" w:color="auto" w:fill="FFFFFF"/>
        <w:spacing w:before="100" w:beforeAutospacing="1" w:after="100" w:afterAutospacing="1" w:line="240" w:lineRule="auto"/>
        <w:rPr>
          <w:rFonts w:ascii="Segoe UI" w:hAnsi="Segoe UI" w:cs="Segoe UI"/>
          <w:color w:val="212529"/>
        </w:rPr>
      </w:pPr>
      <w:r>
        <w:rPr>
          <w:rStyle w:val="HTMLCode"/>
          <w:rFonts w:ascii="var(--bs-font-monospace)" w:eastAsiaTheme="minorHAnsi" w:hAnsi="var(--bs-font-monospace)"/>
          <w:color w:val="D63384"/>
          <w:sz w:val="21"/>
          <w:szCs w:val="21"/>
        </w:rPr>
        <w:t>.navbar-brand</w:t>
      </w:r>
      <w:r>
        <w:rPr>
          <w:rFonts w:ascii="Segoe UI" w:hAnsi="Segoe UI" w:cs="Segoe UI"/>
          <w:color w:val="212529"/>
        </w:rPr>
        <w:t> for your company, product, or project name.</w:t>
      </w:r>
    </w:p>
    <w:p w:rsidR="00E6753B" w:rsidRDefault="00E6753B" w:rsidP="00E6753B">
      <w:pPr>
        <w:numPr>
          <w:ilvl w:val="0"/>
          <w:numId w:val="64"/>
        </w:numPr>
        <w:shd w:val="clear" w:color="auto" w:fill="FFFFFF"/>
        <w:spacing w:before="100" w:beforeAutospacing="1" w:after="100" w:afterAutospacing="1" w:line="240" w:lineRule="auto"/>
        <w:rPr>
          <w:rFonts w:ascii="Segoe UI" w:hAnsi="Segoe UI" w:cs="Segoe UI"/>
          <w:color w:val="212529"/>
        </w:rPr>
      </w:pPr>
      <w:r>
        <w:rPr>
          <w:rStyle w:val="HTMLCode"/>
          <w:rFonts w:ascii="var(--bs-font-monospace)" w:eastAsiaTheme="minorHAnsi" w:hAnsi="var(--bs-font-monospace)"/>
          <w:color w:val="D63384"/>
          <w:sz w:val="21"/>
          <w:szCs w:val="21"/>
        </w:rPr>
        <w:t>.navbar-nav</w:t>
      </w:r>
      <w:r>
        <w:rPr>
          <w:rFonts w:ascii="Segoe UI" w:hAnsi="Segoe UI" w:cs="Segoe UI"/>
          <w:color w:val="212529"/>
        </w:rPr>
        <w:t> for a full-height and lightweight navigation (including support for dropdowns).</w:t>
      </w:r>
    </w:p>
    <w:p w:rsidR="00E6753B" w:rsidRDefault="00E6753B" w:rsidP="00E6753B">
      <w:pPr>
        <w:numPr>
          <w:ilvl w:val="0"/>
          <w:numId w:val="64"/>
        </w:numPr>
        <w:shd w:val="clear" w:color="auto" w:fill="FFFFFF"/>
        <w:spacing w:before="100" w:beforeAutospacing="1" w:after="100" w:afterAutospacing="1" w:line="240" w:lineRule="auto"/>
        <w:rPr>
          <w:rFonts w:ascii="Segoe UI" w:hAnsi="Segoe UI" w:cs="Segoe UI"/>
          <w:color w:val="212529"/>
        </w:rPr>
      </w:pPr>
      <w:r>
        <w:rPr>
          <w:rStyle w:val="HTMLCode"/>
          <w:rFonts w:ascii="var(--bs-font-monospace)" w:eastAsiaTheme="minorHAnsi" w:hAnsi="var(--bs-font-monospace)"/>
          <w:color w:val="D63384"/>
          <w:sz w:val="21"/>
          <w:szCs w:val="21"/>
        </w:rPr>
        <w:t>.navbar-toggler</w:t>
      </w:r>
      <w:r>
        <w:rPr>
          <w:rFonts w:ascii="Segoe UI" w:hAnsi="Segoe UI" w:cs="Segoe UI"/>
          <w:color w:val="212529"/>
        </w:rPr>
        <w:t> for use with our collapse plugin and other </w:t>
      </w:r>
      <w:hyperlink r:id="rId397" w:anchor="responsive-behaviors" w:history="1">
        <w:r>
          <w:rPr>
            <w:rStyle w:val="Hyperlink"/>
            <w:rFonts w:ascii="Segoe UI" w:hAnsi="Segoe UI" w:cs="Segoe UI"/>
            <w:color w:val="0D6EFD"/>
          </w:rPr>
          <w:t>navigation toggling</w:t>
        </w:r>
      </w:hyperlink>
      <w:r>
        <w:rPr>
          <w:rFonts w:ascii="Segoe UI" w:hAnsi="Segoe UI" w:cs="Segoe UI"/>
          <w:color w:val="212529"/>
        </w:rPr>
        <w:t> behaviors.</w:t>
      </w:r>
    </w:p>
    <w:p w:rsidR="00E6753B" w:rsidRDefault="00E6753B" w:rsidP="00E6753B">
      <w:pPr>
        <w:numPr>
          <w:ilvl w:val="0"/>
          <w:numId w:val="6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Flex and spacing utilities for any form controls and actions.</w:t>
      </w:r>
    </w:p>
    <w:p w:rsidR="00E6753B" w:rsidRDefault="00E6753B" w:rsidP="00E6753B">
      <w:pPr>
        <w:numPr>
          <w:ilvl w:val="0"/>
          <w:numId w:val="64"/>
        </w:numPr>
        <w:shd w:val="clear" w:color="auto" w:fill="FFFFFF"/>
        <w:spacing w:before="100" w:beforeAutospacing="1" w:after="100" w:afterAutospacing="1" w:line="240" w:lineRule="auto"/>
        <w:rPr>
          <w:rFonts w:ascii="Segoe UI" w:hAnsi="Segoe UI" w:cs="Segoe UI"/>
          <w:color w:val="212529"/>
        </w:rPr>
      </w:pPr>
      <w:r>
        <w:rPr>
          <w:rStyle w:val="HTMLCode"/>
          <w:rFonts w:ascii="var(--bs-font-monospace)" w:eastAsiaTheme="minorHAnsi" w:hAnsi="var(--bs-font-monospace)"/>
          <w:color w:val="D63384"/>
          <w:sz w:val="21"/>
          <w:szCs w:val="21"/>
        </w:rPr>
        <w:t>.navbar-text</w:t>
      </w:r>
      <w:r>
        <w:rPr>
          <w:rFonts w:ascii="Segoe UI" w:hAnsi="Segoe UI" w:cs="Segoe UI"/>
          <w:color w:val="212529"/>
        </w:rPr>
        <w:t> for adding vertically centered strings of text.</w:t>
      </w:r>
    </w:p>
    <w:p w:rsidR="00E6753B" w:rsidRDefault="00E6753B" w:rsidP="00E6753B">
      <w:pPr>
        <w:numPr>
          <w:ilvl w:val="0"/>
          <w:numId w:val="64"/>
        </w:numPr>
        <w:shd w:val="clear" w:color="auto" w:fill="FFFFFF"/>
        <w:spacing w:before="100" w:beforeAutospacing="1" w:after="100" w:afterAutospacing="1" w:line="240" w:lineRule="auto"/>
        <w:rPr>
          <w:rFonts w:ascii="Segoe UI" w:hAnsi="Segoe UI" w:cs="Segoe UI"/>
          <w:color w:val="212529"/>
        </w:rPr>
      </w:pPr>
      <w:r>
        <w:rPr>
          <w:rStyle w:val="HTMLCode"/>
          <w:rFonts w:ascii="var(--bs-font-monospace)" w:eastAsiaTheme="minorHAnsi" w:hAnsi="var(--bs-font-monospace)"/>
          <w:color w:val="D63384"/>
          <w:sz w:val="21"/>
          <w:szCs w:val="21"/>
        </w:rPr>
        <w:t>.collapse.navbar-collapse</w:t>
      </w:r>
      <w:r>
        <w:rPr>
          <w:rFonts w:ascii="Segoe UI" w:hAnsi="Segoe UI" w:cs="Segoe UI"/>
          <w:color w:val="212529"/>
        </w:rPr>
        <w:t> for grouping and hiding navbar contents by a parent breakpoint.</w:t>
      </w:r>
    </w:p>
    <w:p w:rsidR="00E6753B" w:rsidRDefault="00E6753B" w:rsidP="00E6753B">
      <w:pPr>
        <w:numPr>
          <w:ilvl w:val="0"/>
          <w:numId w:val="6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Add an optional </w:t>
      </w:r>
      <w:r>
        <w:rPr>
          <w:rStyle w:val="HTMLCode"/>
          <w:rFonts w:ascii="var(--bs-font-monospace)" w:eastAsiaTheme="minorHAnsi" w:hAnsi="var(--bs-font-monospace)"/>
          <w:color w:val="D63384"/>
          <w:sz w:val="21"/>
          <w:szCs w:val="21"/>
        </w:rPr>
        <w:t>.navbar-scroll</w:t>
      </w:r>
      <w:r>
        <w:rPr>
          <w:rFonts w:ascii="Segoe UI" w:hAnsi="Segoe UI" w:cs="Segoe UI"/>
          <w:color w:val="212529"/>
        </w:rPr>
        <w:t> to set a </w:t>
      </w:r>
      <w:r>
        <w:rPr>
          <w:rStyle w:val="HTMLCode"/>
          <w:rFonts w:ascii="var(--bs-font-monospace)" w:eastAsiaTheme="minorHAnsi" w:hAnsi="var(--bs-font-monospace)"/>
          <w:color w:val="D63384"/>
          <w:sz w:val="21"/>
          <w:szCs w:val="21"/>
        </w:rPr>
        <w:t>max-height</w:t>
      </w:r>
      <w:r>
        <w:rPr>
          <w:rFonts w:ascii="Segoe UI" w:hAnsi="Segoe UI" w:cs="Segoe UI"/>
          <w:color w:val="212529"/>
        </w:rPr>
        <w:t> and </w:t>
      </w:r>
      <w:hyperlink r:id="rId398" w:anchor="scrolling" w:history="1">
        <w:r>
          <w:rPr>
            <w:rStyle w:val="Hyperlink"/>
            <w:rFonts w:ascii="Segoe UI" w:hAnsi="Segoe UI" w:cs="Segoe UI"/>
            <w:color w:val="0D6EFD"/>
          </w:rPr>
          <w:t>scroll expanded navbar content</w:t>
        </w:r>
      </w:hyperlink>
      <w:r>
        <w:rPr>
          <w:rFonts w:ascii="Segoe UI" w:hAnsi="Segoe UI" w:cs="Segoe UI"/>
          <w:color w:val="212529"/>
        </w:rPr>
        <w:t>.</w:t>
      </w:r>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Here’s an example of all the sub-components included in a responsive light-themed navbar that automatically collapses at the </w:t>
      </w:r>
      <w:r>
        <w:rPr>
          <w:rStyle w:val="HTMLCode"/>
          <w:rFonts w:ascii="var(--bs-font-monospace)" w:hAnsi="var(--bs-font-monospace)"/>
          <w:color w:val="D63384"/>
          <w:sz w:val="21"/>
          <w:szCs w:val="21"/>
        </w:rPr>
        <w:t>lg</w:t>
      </w:r>
      <w:r>
        <w:rPr>
          <w:rFonts w:ascii="Segoe UI" w:hAnsi="Segoe UI" w:cs="Segoe UI"/>
          <w:color w:val="212529"/>
        </w:rPr>
        <w:t> (large) breakpoint.</w:t>
      </w:r>
    </w:p>
    <w:p w:rsidR="00E6753B" w:rsidRDefault="00E6753B" w:rsidP="00E6753B">
      <w:pPr>
        <w:shd w:val="clear" w:color="auto" w:fill="FFFFFF"/>
        <w:rPr>
          <w:rFonts w:ascii="Segoe UI" w:hAnsi="Segoe UI" w:cs="Segoe UI"/>
          <w:color w:val="212529"/>
        </w:rPr>
      </w:pPr>
      <w:hyperlink r:id="rId399" w:history="1">
        <w:r>
          <w:rPr>
            <w:rStyle w:val="Hyperlink"/>
            <w:rFonts w:ascii="Segoe UI" w:hAnsi="Segoe UI" w:cs="Segoe UI"/>
          </w:rPr>
          <w:t>Navbar</w:t>
        </w:r>
      </w:hyperlink>
    </w:p>
    <w:p w:rsidR="00E6753B" w:rsidRDefault="00E6753B" w:rsidP="00E6753B">
      <w:pPr>
        <w:numPr>
          <w:ilvl w:val="0"/>
          <w:numId w:val="65"/>
        </w:numPr>
        <w:shd w:val="clear" w:color="auto" w:fill="FFFFFF"/>
        <w:spacing w:before="100" w:beforeAutospacing="1" w:after="100" w:afterAutospacing="1" w:line="240" w:lineRule="auto"/>
        <w:rPr>
          <w:rFonts w:ascii="Segoe UI" w:hAnsi="Segoe UI" w:cs="Segoe UI"/>
          <w:color w:val="212529"/>
        </w:rPr>
      </w:pPr>
      <w:hyperlink r:id="rId400" w:history="1">
        <w:r>
          <w:rPr>
            <w:rStyle w:val="Hyperlink"/>
            <w:rFonts w:ascii="Segoe UI" w:hAnsi="Segoe UI" w:cs="Segoe UI"/>
          </w:rPr>
          <w:t>Home</w:t>
        </w:r>
      </w:hyperlink>
    </w:p>
    <w:p w:rsidR="00E6753B" w:rsidRDefault="00E6753B" w:rsidP="00E6753B">
      <w:pPr>
        <w:numPr>
          <w:ilvl w:val="0"/>
          <w:numId w:val="65"/>
        </w:numPr>
        <w:shd w:val="clear" w:color="auto" w:fill="FFFFFF"/>
        <w:spacing w:before="100" w:beforeAutospacing="1" w:after="100" w:afterAutospacing="1" w:line="240" w:lineRule="auto"/>
        <w:rPr>
          <w:rFonts w:ascii="Segoe UI" w:hAnsi="Segoe UI" w:cs="Segoe UI"/>
          <w:color w:val="212529"/>
        </w:rPr>
      </w:pPr>
      <w:hyperlink r:id="rId401" w:history="1">
        <w:r>
          <w:rPr>
            <w:rStyle w:val="Hyperlink"/>
            <w:rFonts w:ascii="Segoe UI" w:hAnsi="Segoe UI" w:cs="Segoe UI"/>
          </w:rPr>
          <w:t>Link</w:t>
        </w:r>
      </w:hyperlink>
    </w:p>
    <w:p w:rsidR="00E6753B" w:rsidRDefault="00E6753B" w:rsidP="00E6753B">
      <w:pPr>
        <w:numPr>
          <w:ilvl w:val="0"/>
          <w:numId w:val="65"/>
        </w:numPr>
        <w:shd w:val="clear" w:color="auto" w:fill="FFFFFF"/>
        <w:spacing w:before="100" w:beforeAutospacing="1" w:after="100" w:afterAutospacing="1" w:line="240" w:lineRule="auto"/>
        <w:rPr>
          <w:rFonts w:ascii="Segoe UI" w:hAnsi="Segoe UI" w:cs="Segoe UI"/>
          <w:color w:val="212529"/>
        </w:rPr>
      </w:pPr>
      <w:hyperlink r:id="rId402" w:history="1">
        <w:r>
          <w:rPr>
            <w:rStyle w:val="Hyperlink"/>
            <w:rFonts w:ascii="Segoe UI" w:hAnsi="Segoe UI" w:cs="Segoe UI"/>
          </w:rPr>
          <w:t>Dropdown </w:t>
        </w:r>
      </w:hyperlink>
    </w:p>
    <w:p w:rsidR="00E6753B" w:rsidRDefault="00E6753B" w:rsidP="00E6753B">
      <w:pPr>
        <w:numPr>
          <w:ilvl w:val="0"/>
          <w:numId w:val="65"/>
        </w:numPr>
        <w:shd w:val="clear" w:color="auto" w:fill="FFFFFF"/>
        <w:spacing w:before="100" w:beforeAutospacing="1" w:after="100" w:afterAutospacing="1" w:line="240" w:lineRule="auto"/>
        <w:rPr>
          <w:rFonts w:ascii="Segoe UI" w:hAnsi="Segoe UI" w:cs="Segoe UI"/>
          <w:color w:val="212529"/>
        </w:rPr>
      </w:pPr>
      <w:hyperlink r:id="rId403" w:history="1">
        <w:r>
          <w:rPr>
            <w:rStyle w:val="Hyperlink"/>
            <w:rFonts w:ascii="Segoe UI" w:hAnsi="Segoe UI" w:cs="Segoe UI"/>
          </w:rPr>
          <w:t>Disabled</w:t>
        </w:r>
      </w:hyperlink>
    </w:p>
    <w:p w:rsidR="00E6753B" w:rsidRDefault="00E6753B" w:rsidP="00E6753B">
      <w:pPr>
        <w:pStyle w:val="z-TopofForm"/>
      </w:pPr>
      <w:r>
        <w:t>Top of Form</w:t>
      </w:r>
    </w:p>
    <w:p w:rsidR="00E6753B" w:rsidRDefault="00E6753B" w:rsidP="00E6753B">
      <w:pPr>
        <w:shd w:val="clear" w:color="auto" w:fill="FFFFFF"/>
        <w:spacing w:after="0"/>
        <w:rPr>
          <w:rFonts w:ascii="Segoe UI" w:hAnsi="Segoe UI" w:cs="Segoe UI"/>
          <w:color w:val="212529"/>
        </w:rPr>
      </w:pPr>
      <w:r>
        <w:rPr>
          <w:rFonts w:ascii="Segoe UI" w:hAnsi="Segoe UI" w:cs="Segoe UI"/>
          <w:color w:val="212529"/>
        </w:rPr>
        <w:t>Search</w:t>
      </w:r>
    </w:p>
    <w:p w:rsidR="00E6753B" w:rsidRDefault="00E6753B" w:rsidP="00E6753B">
      <w:pPr>
        <w:pStyle w:val="z-BottomofForm"/>
      </w:pPr>
      <w:r>
        <w:t>Bottom of Form</w:t>
      </w:r>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navbar-expand-lg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"navbar-brand"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Navbar</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"navbar-toggler"</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"collapse"</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"#navbarSupportedContent"</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"navbarSupportedContent"</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"Toggle navigation"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"navbar-toggler-icon"</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"collapse navbar-collapse"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"navbarSupportedContent"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"navbar-nav me-auto mb-2 mb-lg-0"</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 dropdown"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dropdown-toggle"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"navbarDropdown"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Dropdown</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"navbarDropdown"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hr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"dropdown-divider"</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form</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"d-flex"</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 me-2"</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"search"</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"Search"</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"Search"</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btn-outline-success"</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"submit"</w:t>
      </w:r>
      <w:r>
        <w:rPr>
          <w:rStyle w:val="p"/>
          <w:rFonts w:ascii="var(--bs-font-monospace)" w:hAnsi="var(--bs-font-monospace)"/>
          <w:color w:val="212529"/>
        </w:rPr>
        <w:t>&gt;</w:t>
      </w:r>
      <w:r>
        <w:rPr>
          <w:rStyle w:val="HTMLCode"/>
          <w:rFonts w:ascii="var(--bs-font-monospace)" w:hAnsi="var(--bs-font-monospace)"/>
          <w:color w:val="212529"/>
        </w:rPr>
        <w:t>Search</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This example uses </w:t>
      </w:r>
      <w:hyperlink r:id="rId404" w:history="1">
        <w:r>
          <w:rPr>
            <w:rStyle w:val="Hyperlink"/>
            <w:rFonts w:ascii="Segoe UI" w:hAnsi="Segoe UI" w:cs="Segoe UI"/>
            <w:color w:val="0D6EFD"/>
          </w:rPr>
          <w:t>background</w:t>
        </w:r>
      </w:hyperlink>
      <w:r>
        <w:rPr>
          <w:rFonts w:ascii="Segoe UI" w:hAnsi="Segoe UI" w:cs="Segoe UI"/>
          <w:color w:val="212529"/>
        </w:rPr>
        <w:t> (</w:t>
      </w:r>
      <w:r>
        <w:rPr>
          <w:rStyle w:val="HTMLCode"/>
          <w:rFonts w:ascii="var(--bs-font-monospace)" w:hAnsi="var(--bs-font-monospace)"/>
          <w:color w:val="D63384"/>
          <w:sz w:val="21"/>
          <w:szCs w:val="21"/>
        </w:rPr>
        <w:t>bg-light</w:t>
      </w:r>
      <w:r>
        <w:rPr>
          <w:rFonts w:ascii="Segoe UI" w:hAnsi="Segoe UI" w:cs="Segoe UI"/>
          <w:color w:val="212529"/>
        </w:rPr>
        <w:t>) and </w:t>
      </w:r>
      <w:hyperlink r:id="rId405" w:history="1">
        <w:r>
          <w:rPr>
            <w:rStyle w:val="Hyperlink"/>
            <w:rFonts w:ascii="Segoe UI" w:hAnsi="Segoe UI" w:cs="Segoe UI"/>
            <w:color w:val="0D6EFD"/>
          </w:rPr>
          <w:t>spacing</w:t>
        </w:r>
      </w:hyperlink>
      <w:r>
        <w:rPr>
          <w:rFonts w:ascii="Segoe UI" w:hAnsi="Segoe UI" w:cs="Segoe UI"/>
          <w:color w:val="212529"/>
        </w:rPr>
        <w:t> (</w:t>
      </w:r>
      <w:r>
        <w:rPr>
          <w:rStyle w:val="HTMLCode"/>
          <w:rFonts w:ascii="var(--bs-font-monospace)" w:hAnsi="var(--bs-font-monospace)"/>
          <w:color w:val="D63384"/>
          <w:sz w:val="21"/>
          <w:szCs w:val="21"/>
        </w:rPr>
        <w:t>my-2</w:t>
      </w:r>
      <w:r>
        <w:rPr>
          <w:rFonts w:ascii="Segoe UI" w:hAnsi="Segoe UI" w:cs="Segoe UI"/>
          <w:color w:val="212529"/>
        </w:rPr>
        <w:t>, </w:t>
      </w:r>
      <w:r>
        <w:rPr>
          <w:rStyle w:val="HTMLCode"/>
          <w:rFonts w:ascii="var(--bs-font-monospace)" w:hAnsi="var(--bs-font-monospace)"/>
          <w:color w:val="D63384"/>
          <w:sz w:val="21"/>
          <w:szCs w:val="21"/>
        </w:rPr>
        <w:t>my-lg-0</w:t>
      </w:r>
      <w:r>
        <w:rPr>
          <w:rFonts w:ascii="Segoe UI" w:hAnsi="Segoe UI" w:cs="Segoe UI"/>
          <w:color w:val="212529"/>
        </w:rPr>
        <w:t>, </w:t>
      </w:r>
      <w:r>
        <w:rPr>
          <w:rStyle w:val="HTMLCode"/>
          <w:rFonts w:ascii="var(--bs-font-monospace)" w:hAnsi="var(--bs-font-monospace)"/>
          <w:color w:val="D63384"/>
          <w:sz w:val="21"/>
          <w:szCs w:val="21"/>
        </w:rPr>
        <w:t>me-sm-0</w:t>
      </w:r>
      <w:r>
        <w:rPr>
          <w:rFonts w:ascii="Segoe UI" w:hAnsi="Segoe UI" w:cs="Segoe UI"/>
          <w:color w:val="212529"/>
        </w:rPr>
        <w:t>, </w:t>
      </w:r>
      <w:r>
        <w:rPr>
          <w:rStyle w:val="HTMLCode"/>
          <w:rFonts w:ascii="var(--bs-font-monospace)" w:hAnsi="var(--bs-font-monospace)"/>
          <w:color w:val="D63384"/>
          <w:sz w:val="21"/>
          <w:szCs w:val="21"/>
        </w:rPr>
        <w:t>my-sm-0</w:t>
      </w:r>
      <w:r>
        <w:rPr>
          <w:rFonts w:ascii="Segoe UI" w:hAnsi="Segoe UI" w:cs="Segoe UI"/>
          <w:color w:val="212529"/>
        </w:rPr>
        <w:t>) utility classes.</w:t>
      </w:r>
    </w:p>
    <w:p w:rsidR="00E6753B" w:rsidRDefault="00E6753B" w:rsidP="00E6753B">
      <w:pPr>
        <w:pStyle w:val="Heading3"/>
        <w:shd w:val="clear" w:color="auto" w:fill="FFFFFF"/>
        <w:rPr>
          <w:rFonts w:ascii="Segoe UI" w:hAnsi="Segoe UI" w:cs="Segoe UI"/>
          <w:b w:val="0"/>
          <w:bCs w:val="0"/>
          <w:color w:val="212529"/>
        </w:rPr>
      </w:pPr>
      <w:bookmarkStart w:id="355" w:name="_Toc144064912"/>
      <w:r>
        <w:rPr>
          <w:rFonts w:ascii="Segoe UI" w:hAnsi="Segoe UI" w:cs="Segoe UI"/>
          <w:b w:val="0"/>
          <w:bCs w:val="0"/>
          <w:color w:val="212529"/>
        </w:rPr>
        <w:t>Brand</w:t>
      </w:r>
      <w:bookmarkEnd w:id="355"/>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The </w:t>
      </w:r>
      <w:r>
        <w:rPr>
          <w:rStyle w:val="HTMLCode"/>
          <w:rFonts w:ascii="var(--bs-font-monospace)" w:hAnsi="var(--bs-font-monospace)"/>
          <w:color w:val="D63384"/>
          <w:sz w:val="21"/>
          <w:szCs w:val="21"/>
        </w:rPr>
        <w:t>.navbar-brand</w:t>
      </w:r>
      <w:r>
        <w:rPr>
          <w:rFonts w:ascii="Segoe UI" w:hAnsi="Segoe UI" w:cs="Segoe UI"/>
          <w:color w:val="212529"/>
        </w:rPr>
        <w:t> can be applied to most elements, but an anchor works best, as some elements might require utility classes or custom styles.</w:t>
      </w:r>
    </w:p>
    <w:p w:rsidR="00E6753B" w:rsidRDefault="00E6753B" w:rsidP="00E6753B">
      <w:pPr>
        <w:pStyle w:val="Heading4"/>
        <w:shd w:val="clear" w:color="auto" w:fill="FFFFFF"/>
        <w:spacing w:before="0"/>
        <w:rPr>
          <w:rFonts w:ascii="Segoe UI" w:hAnsi="Segoe UI" w:cs="Segoe UI"/>
          <w:color w:val="212529"/>
        </w:rPr>
      </w:pPr>
      <w:r>
        <w:rPr>
          <w:rFonts w:ascii="Segoe UI" w:hAnsi="Segoe UI" w:cs="Segoe UI"/>
          <w:b/>
          <w:bCs/>
          <w:color w:val="212529"/>
        </w:rPr>
        <w:t>Text</w:t>
      </w:r>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Add your text within an element with the </w:t>
      </w:r>
      <w:r>
        <w:rPr>
          <w:rStyle w:val="HTMLCode"/>
          <w:rFonts w:ascii="var(--bs-font-monospace)" w:hAnsi="var(--bs-font-monospace)"/>
          <w:color w:val="D63384"/>
          <w:sz w:val="21"/>
          <w:szCs w:val="21"/>
        </w:rPr>
        <w:t>.navbar-brand</w:t>
      </w:r>
      <w:r>
        <w:rPr>
          <w:rFonts w:ascii="Segoe UI" w:hAnsi="Segoe UI" w:cs="Segoe UI"/>
          <w:color w:val="212529"/>
        </w:rPr>
        <w:t> class.</w:t>
      </w:r>
    </w:p>
    <w:p w:rsidR="00E6753B" w:rsidRDefault="00E6753B" w:rsidP="00E6753B">
      <w:pPr>
        <w:shd w:val="clear" w:color="auto" w:fill="FFFFFF"/>
        <w:rPr>
          <w:rFonts w:ascii="Segoe UI" w:hAnsi="Segoe UI" w:cs="Segoe UI"/>
          <w:color w:val="212529"/>
        </w:rPr>
      </w:pPr>
      <w:hyperlink r:id="rId406" w:history="1">
        <w:r>
          <w:rPr>
            <w:rStyle w:val="Hyperlink"/>
            <w:rFonts w:ascii="Segoe UI" w:hAnsi="Segoe UI" w:cs="Segoe UI"/>
          </w:rPr>
          <w:t>Navbar</w:t>
        </w:r>
      </w:hyperlink>
    </w:p>
    <w:p w:rsidR="00E6753B" w:rsidRDefault="00E6753B" w:rsidP="00E6753B">
      <w:pPr>
        <w:shd w:val="clear" w:color="auto" w:fill="FFFFFF"/>
        <w:rPr>
          <w:rFonts w:ascii="Segoe UI" w:hAnsi="Segoe UI" w:cs="Segoe UI"/>
          <w:color w:val="212529"/>
        </w:rPr>
      </w:pPr>
      <w:r>
        <w:rPr>
          <w:rStyle w:val="navbar-brand"/>
          <w:rFonts w:ascii="Segoe UI" w:hAnsi="Segoe UI" w:cs="Segoe UI"/>
          <w:color w:val="212529"/>
        </w:rPr>
        <w:t>Navbar</w:t>
      </w:r>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c"/>
          <w:rFonts w:ascii="var(--bs-font-monospace)" w:hAnsi="var(--bs-font-monospace)"/>
          <w:color w:val="727272"/>
        </w:rPr>
        <w:t>&lt;!-- As a link --&gt;</w:t>
      </w: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"navbar-brand"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Navbar</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p>
    <w:p w:rsidR="00E6753B" w:rsidRDefault="00E6753B" w:rsidP="00E6753B">
      <w:pPr>
        <w:pStyle w:val="HTMLPreformatted"/>
        <w:rPr>
          <w:rStyle w:val="HTMLCode"/>
          <w:rFonts w:ascii="var(--bs-font-monospace)" w:hAnsi="var(--bs-font-monospace)"/>
          <w:color w:val="212529"/>
        </w:rPr>
      </w:pPr>
      <w:r>
        <w:rPr>
          <w:rStyle w:val="c"/>
          <w:rFonts w:ascii="var(--bs-font-monospace)" w:hAnsi="var(--bs-font-monospace)"/>
          <w:color w:val="727272"/>
        </w:rPr>
        <w:t>&lt;!-- As a heading --&gt;</w:t>
      </w: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"navbar-brand mb-0 h1"</w:t>
      </w:r>
      <w:r>
        <w:rPr>
          <w:rStyle w:val="p"/>
          <w:rFonts w:ascii="var(--bs-font-monospace)" w:hAnsi="var(--bs-font-monospace)"/>
          <w:color w:val="212529"/>
        </w:rPr>
        <w:t>&gt;</w:t>
      </w:r>
      <w:r>
        <w:rPr>
          <w:rStyle w:val="HTMLCode"/>
          <w:rFonts w:ascii="var(--bs-font-monospace)" w:hAnsi="var(--bs-font-monospace)"/>
          <w:color w:val="212529"/>
        </w:rPr>
        <w:t>Navbar</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Heading4"/>
        <w:shd w:val="clear" w:color="auto" w:fill="FFFFFF"/>
        <w:spacing w:before="0"/>
        <w:rPr>
          <w:rFonts w:ascii="Segoe UI" w:hAnsi="Segoe UI" w:cs="Segoe UI"/>
          <w:color w:val="212529"/>
          <w:sz w:val="24"/>
          <w:szCs w:val="24"/>
        </w:rPr>
      </w:pPr>
      <w:r>
        <w:rPr>
          <w:rFonts w:ascii="Segoe UI" w:hAnsi="Segoe UI" w:cs="Segoe UI"/>
          <w:b/>
          <w:bCs/>
          <w:color w:val="212529"/>
        </w:rPr>
        <w:t>Image</w:t>
      </w:r>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You can replace the text within the </w:t>
      </w:r>
      <w:r>
        <w:rPr>
          <w:rStyle w:val="HTMLCode"/>
          <w:rFonts w:ascii="var(--bs-font-monospace)" w:hAnsi="var(--bs-font-monospace)"/>
          <w:color w:val="D63384"/>
          <w:sz w:val="21"/>
          <w:szCs w:val="21"/>
        </w:rPr>
        <w:t>.navbar-brand</w:t>
      </w:r>
      <w:r>
        <w:rPr>
          <w:rFonts w:ascii="Segoe UI" w:hAnsi="Segoe UI" w:cs="Segoe UI"/>
          <w:color w:val="212529"/>
        </w:rPr>
        <w:t> with an </w:t>
      </w:r>
      <w:r>
        <w:rPr>
          <w:rStyle w:val="HTMLCode"/>
          <w:rFonts w:ascii="var(--bs-font-monospace)" w:hAnsi="var(--bs-font-monospace)"/>
          <w:color w:val="D63384"/>
          <w:sz w:val="21"/>
          <w:szCs w:val="21"/>
        </w:rPr>
        <w:t>&lt;img&gt;</w:t>
      </w:r>
      <w:r>
        <w:rPr>
          <w:rFonts w:ascii="Segoe UI" w:hAnsi="Segoe UI" w:cs="Segoe UI"/>
          <w:color w:val="212529"/>
        </w:rPr>
        <w:t>.</w:t>
      </w:r>
    </w:p>
    <w:p w:rsidR="00E6753B" w:rsidRDefault="00E6753B" w:rsidP="00E6753B">
      <w:pPr>
        <w:shd w:val="clear" w:color="auto" w:fill="FFFFFF"/>
        <w:rPr>
          <w:rFonts w:ascii="Segoe UI" w:hAnsi="Segoe UI" w:cs="Segoe UI"/>
          <w:color w:val="212529"/>
        </w:rPr>
      </w:pPr>
      <w:r>
        <w:rPr>
          <w:rFonts w:ascii="Segoe UI" w:hAnsi="Segoe UI" w:cs="Segoe UI"/>
          <w:noProof/>
          <w:color w:val="0000FF"/>
        </w:rPr>
        <mc:AlternateContent>
          <mc:Choice Requires="wps">
            <w:drawing>
              <wp:inline distT="0" distB="0" distL="0" distR="0" wp14:anchorId="428AA3BC" wp14:editId="5BB83A4A">
                <wp:extent cx="285750" cy="228600"/>
                <wp:effectExtent l="0" t="0" r="0" b="0"/>
                <wp:docPr id="25" name="Rectangle 25" descr="https://getbootstrap.com/docs/5.0/assets/brand/bootstrap-logo.svg">
                  <a:hlinkClick xmlns:a="http://schemas.openxmlformats.org/drawingml/2006/main" r:id="rId40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BA8A22" id="Rectangle 25" o:spid="_x0000_s1026" alt="https://getbootstrap.com/docs/5.0/assets/brand/bootstrap-logo.svg" href="https://getbootstrap.com/docs/5.0/components/navbar/" style="width:2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" o:button="t" filled="f" stroked="f">
                <v:fill o:detectmouseclick="t"/>
                <o:lock v:ext="edit" aspectratio="t"/>
                <w10:anchorlock/>
              </v:rect>
            </w:pict>
          </mc:Fallback>
        </mc:AlternateContent>
      </w:r>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"navbar-brand"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"/docs/5.0/assets/brand/bootstrap-logo.svg"</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width</w:t>
      </w:r>
      <w:r>
        <w:rPr>
          <w:rStyle w:val="o"/>
          <w:rFonts w:ascii="var(--bs-font-monospace)" w:hAnsi="var(--bs-font-monospace)"/>
          <w:color w:val="555555"/>
        </w:rPr>
        <w:t>=</w:t>
      </w:r>
      <w:r>
        <w:rPr>
          <w:rStyle w:val="s"/>
          <w:rFonts w:ascii="var(--bs-font-monospace)" w:hAnsi="var(--bs-font-monospace)"/>
          <w:color w:val="D73038"/>
        </w:rPr>
        <w:t>"30"</w:t>
      </w:r>
      <w:r>
        <w:rPr>
          <w:rStyle w:val="HTMLCode"/>
          <w:rFonts w:ascii="var(--bs-font-monospace)" w:hAnsi="var(--bs-font-monospace)"/>
          <w:color w:val="212529"/>
        </w:rPr>
        <w:t xml:space="preserve"> </w:t>
      </w:r>
      <w:r>
        <w:rPr>
          <w:rStyle w:val="na"/>
          <w:rFonts w:ascii="var(--bs-font-monospace)" w:hAnsi="var(--bs-font-monospace)"/>
          <w:color w:val="006EE0"/>
        </w:rPr>
        <w:t>height</w:t>
      </w:r>
      <w:r>
        <w:rPr>
          <w:rStyle w:val="o"/>
          <w:rFonts w:ascii="var(--bs-font-monospace)" w:hAnsi="var(--bs-font-monospace)"/>
          <w:color w:val="555555"/>
        </w:rPr>
        <w:t>=</w:t>
      </w:r>
      <w:r>
        <w:rPr>
          <w:rStyle w:val="s"/>
          <w:rFonts w:ascii="var(--bs-font-monospace)" w:hAnsi="var(--bs-font-monospace)"/>
          <w:color w:val="D73038"/>
        </w:rPr>
        <w:t>"24"</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Heading4"/>
        <w:shd w:val="clear" w:color="auto" w:fill="FFFFFF"/>
        <w:spacing w:before="0"/>
        <w:rPr>
          <w:rFonts w:ascii="Segoe UI" w:hAnsi="Segoe UI" w:cs="Segoe UI"/>
          <w:color w:val="212529"/>
          <w:sz w:val="24"/>
          <w:szCs w:val="24"/>
        </w:rPr>
      </w:pPr>
      <w:r>
        <w:rPr>
          <w:rFonts w:ascii="Segoe UI" w:hAnsi="Segoe UI" w:cs="Segoe UI"/>
          <w:b/>
          <w:bCs/>
          <w:color w:val="212529"/>
        </w:rPr>
        <w:t>Image and text</w:t>
      </w:r>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You can also make use of some additional utilities to add an image and text at the same time. Note the addition of </w:t>
      </w:r>
      <w:r>
        <w:rPr>
          <w:rStyle w:val="HTMLCode"/>
          <w:rFonts w:ascii="var(--bs-font-monospace)" w:hAnsi="var(--bs-font-monospace)"/>
          <w:color w:val="D63384"/>
          <w:sz w:val="21"/>
          <w:szCs w:val="21"/>
        </w:rPr>
        <w:t>.d-inline-block</w:t>
      </w:r>
      <w:r>
        <w:rPr>
          <w:rFonts w:ascii="Segoe UI" w:hAnsi="Segoe UI" w:cs="Segoe UI"/>
          <w:color w:val="212529"/>
        </w:rPr>
        <w:t> and </w:t>
      </w:r>
      <w:r>
        <w:rPr>
          <w:rStyle w:val="HTMLCode"/>
          <w:rFonts w:ascii="var(--bs-font-monospace)" w:hAnsi="var(--bs-font-monospace)"/>
          <w:color w:val="D63384"/>
          <w:sz w:val="21"/>
          <w:szCs w:val="21"/>
        </w:rPr>
        <w:t>.align-text-top</w:t>
      </w:r>
      <w:r>
        <w:rPr>
          <w:rFonts w:ascii="Segoe UI" w:hAnsi="Segoe UI" w:cs="Segoe UI"/>
          <w:color w:val="212529"/>
        </w:rPr>
        <w:t> on the </w:t>
      </w:r>
      <w:r>
        <w:rPr>
          <w:rStyle w:val="HTMLCode"/>
          <w:rFonts w:ascii="var(--bs-font-monospace)" w:hAnsi="var(--bs-font-monospace)"/>
          <w:color w:val="D63384"/>
          <w:sz w:val="21"/>
          <w:szCs w:val="21"/>
        </w:rPr>
        <w:t>&lt;img&gt;</w:t>
      </w:r>
      <w:r>
        <w:rPr>
          <w:rFonts w:ascii="Segoe UI" w:hAnsi="Segoe UI" w:cs="Segoe UI"/>
          <w:color w:val="212529"/>
        </w:rPr>
        <w:t>.</w:t>
      </w:r>
    </w:p>
    <w:p w:rsidR="00E6753B" w:rsidRDefault="00E6753B" w:rsidP="00E6753B">
      <w:pPr>
        <w:shd w:val="clear" w:color="auto" w:fill="FFFFFF"/>
        <w:rPr>
          <w:rFonts w:ascii="Segoe UI" w:hAnsi="Segoe UI" w:cs="Segoe UI"/>
          <w:color w:val="212529"/>
        </w:rPr>
      </w:pPr>
      <w:hyperlink r:id="rId407" w:history="1">
        <w:r>
          <w:rPr>
            <w:rFonts w:ascii="Segoe UI" w:hAnsi="Segoe UI" w:cs="Segoe UI"/>
            <w:noProof/>
            <w:color w:val="0000FF"/>
          </w:rPr>
          <mc:AlternateContent>
            <mc:Choice Requires="wps">
              <w:drawing>
                <wp:inline distT="0" distB="0" distL="0" distR="0" wp14:anchorId="45A0FE4D" wp14:editId="4C48AC82">
                  <wp:extent cx="285750" cy="228600"/>
                  <wp:effectExtent l="0" t="0" r="0" b="0"/>
                  <wp:docPr id="24" name="Rectangle 24" descr="https://getbootstrap.com/docs/5.0/assets/brand/bootstrap-logo.svg">
                    <a:hlinkClick xmlns:a="http://schemas.openxmlformats.org/drawingml/2006/main" r:id="rId40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18775" id="Rectangle 24" o:spid="_x0000_s1026" alt="https://getbootstrap.com/docs/5.0/assets/brand/bootstrap-logo.svg" href="https://getbootstrap.com/docs/5.0/components/navbar/" style="width:2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" o:button="t" filled="f" stroked="f">
                  <v:fill o:detectmouseclick="t"/>
                  <o:lock v:ext="edit" aspectratio="t"/>
                  <w10:anchorlock/>
                </v:rect>
              </w:pict>
            </mc:Fallback>
          </mc:AlternateContent>
        </w:r>
        <w:r>
          <w:rPr>
            <w:rStyle w:val="Hyperlink"/>
            <w:rFonts w:ascii="Segoe UI" w:hAnsi="Segoe UI" w:cs="Segoe UI"/>
          </w:rPr>
          <w:t> Bootstrap</w:t>
        </w:r>
      </w:hyperlink>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"navbar-brand"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"/docs/5.0/assets/brand/bootstrap-logo.svg"</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width</w:t>
      </w:r>
      <w:r>
        <w:rPr>
          <w:rStyle w:val="o"/>
          <w:rFonts w:ascii="var(--bs-font-monospace)" w:hAnsi="var(--bs-font-monospace)"/>
          <w:color w:val="555555"/>
        </w:rPr>
        <w:t>=</w:t>
      </w:r>
      <w:r>
        <w:rPr>
          <w:rStyle w:val="s"/>
          <w:rFonts w:ascii="var(--bs-font-monospace)" w:hAnsi="var(--bs-font-monospace)"/>
          <w:color w:val="D73038"/>
        </w:rPr>
        <w:t>"30"</w:t>
      </w:r>
      <w:r>
        <w:rPr>
          <w:rStyle w:val="HTMLCode"/>
          <w:rFonts w:ascii="var(--bs-font-monospace)" w:hAnsi="var(--bs-font-monospace)"/>
          <w:color w:val="212529"/>
        </w:rPr>
        <w:t xml:space="preserve"> </w:t>
      </w:r>
      <w:r>
        <w:rPr>
          <w:rStyle w:val="na"/>
          <w:rFonts w:ascii="var(--bs-font-monospace)" w:hAnsi="var(--bs-font-monospace)"/>
          <w:color w:val="006EE0"/>
        </w:rPr>
        <w:t>height</w:t>
      </w:r>
      <w:r>
        <w:rPr>
          <w:rStyle w:val="o"/>
          <w:rFonts w:ascii="var(--bs-font-monospace)" w:hAnsi="var(--bs-font-monospace)"/>
          <w:color w:val="555555"/>
        </w:rPr>
        <w:t>=</w:t>
      </w:r>
      <w:r>
        <w:rPr>
          <w:rStyle w:val="s"/>
          <w:rFonts w:ascii="var(--bs-font-monospace)" w:hAnsi="var(--bs-font-monospace)"/>
          <w:color w:val="D73038"/>
        </w:rPr>
        <w:t>"24"</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"d-inline-block align-text-top"</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Bootstrap</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Heading3"/>
        <w:shd w:val="clear" w:color="auto" w:fill="FFFFFF"/>
        <w:rPr>
          <w:rFonts w:ascii="Segoe UI" w:hAnsi="Segoe UI" w:cs="Segoe UI"/>
          <w:b w:val="0"/>
          <w:bCs w:val="0"/>
          <w:color w:val="212529"/>
        </w:rPr>
      </w:pPr>
      <w:bookmarkStart w:id="356" w:name="_Toc144064913"/>
      <w:r>
        <w:rPr>
          <w:rFonts w:ascii="Segoe UI" w:hAnsi="Segoe UI" w:cs="Segoe UI"/>
          <w:b w:val="0"/>
          <w:bCs w:val="0"/>
          <w:color w:val="212529"/>
        </w:rPr>
        <w:t>Nav</w:t>
      </w:r>
      <w:bookmarkEnd w:id="356"/>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Navbar navigation links build on our </w:t>
      </w:r>
      <w:r>
        <w:rPr>
          <w:rStyle w:val="HTMLCode"/>
          <w:rFonts w:ascii="var(--bs-font-monospace)" w:hAnsi="var(--bs-font-monospace)"/>
          <w:color w:val="D63384"/>
          <w:sz w:val="21"/>
          <w:szCs w:val="21"/>
        </w:rPr>
        <w:t>.nav</w:t>
      </w:r>
      <w:r>
        <w:rPr>
          <w:rFonts w:ascii="Segoe UI" w:hAnsi="Segoe UI" w:cs="Segoe UI"/>
          <w:color w:val="212529"/>
        </w:rPr>
        <w:t> options with their own modifier class and require the use of </w:t>
      </w:r>
      <w:hyperlink r:id="rId408" w:anchor="toggler" w:history="1">
        <w:r>
          <w:rPr>
            <w:rStyle w:val="Hyperlink"/>
            <w:rFonts w:ascii="Segoe UI" w:hAnsi="Segoe UI" w:cs="Segoe UI"/>
            <w:color w:val="0D6EFD"/>
          </w:rPr>
          <w:t>toggler classes</w:t>
        </w:r>
      </w:hyperlink>
      <w:r>
        <w:rPr>
          <w:rFonts w:ascii="Segoe UI" w:hAnsi="Segoe UI" w:cs="Segoe UI"/>
          <w:color w:val="212529"/>
        </w:rPr>
        <w:t> for proper responsive styling. </w:t>
      </w:r>
      <w:r>
        <w:rPr>
          <w:rStyle w:val="Strong"/>
          <w:rFonts w:ascii="Segoe UI" w:hAnsi="Segoe UI" w:cs="Segoe UI"/>
          <w:color w:val="212529"/>
        </w:rPr>
        <w:t>Navigation in navbars will also grow to occupy as much horizontal space as possible</w:t>
      </w:r>
      <w:r>
        <w:rPr>
          <w:rFonts w:ascii="Segoe UI" w:hAnsi="Segoe UI" w:cs="Segoe UI"/>
          <w:color w:val="212529"/>
        </w:rPr>
        <w:t> to keep your navbar contents securely aligned.</w:t>
      </w:r>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Add the </w:t>
      </w:r>
      <w:r>
        <w:rPr>
          <w:rStyle w:val="HTMLCode"/>
          <w:rFonts w:ascii="var(--bs-font-monospace)" w:hAnsi="var(--bs-font-monospace)"/>
          <w:color w:val="D63384"/>
          <w:sz w:val="21"/>
          <w:szCs w:val="21"/>
        </w:rPr>
        <w:t>.active</w:t>
      </w:r>
      <w:r>
        <w:rPr>
          <w:rFonts w:ascii="Segoe UI" w:hAnsi="Segoe UI" w:cs="Segoe UI"/>
          <w:color w:val="212529"/>
        </w:rPr>
        <w:t> class on </w:t>
      </w:r>
      <w:r>
        <w:rPr>
          <w:rStyle w:val="HTMLCode"/>
          <w:rFonts w:ascii="var(--bs-font-monospace)" w:hAnsi="var(--bs-font-monospace)"/>
          <w:color w:val="D63384"/>
          <w:sz w:val="21"/>
          <w:szCs w:val="21"/>
        </w:rPr>
        <w:t>.nav-link</w:t>
      </w:r>
      <w:r>
        <w:rPr>
          <w:rFonts w:ascii="Segoe UI" w:hAnsi="Segoe UI" w:cs="Segoe UI"/>
          <w:color w:val="212529"/>
        </w:rPr>
        <w:t> to indicate the current page.</w:t>
      </w:r>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Please note that you should also add the </w:t>
      </w:r>
      <w:r>
        <w:rPr>
          <w:rStyle w:val="HTMLCode"/>
          <w:rFonts w:ascii="var(--bs-font-monospace)" w:hAnsi="var(--bs-font-monospace)"/>
          <w:color w:val="D63384"/>
          <w:sz w:val="21"/>
          <w:szCs w:val="21"/>
        </w:rPr>
        <w:t>aria-current</w:t>
      </w:r>
      <w:r>
        <w:rPr>
          <w:rFonts w:ascii="Segoe UI" w:hAnsi="Segoe UI" w:cs="Segoe UI"/>
          <w:color w:val="212529"/>
        </w:rPr>
        <w:t> attribute on the active </w:t>
      </w:r>
      <w:r>
        <w:rPr>
          <w:rStyle w:val="HTMLCode"/>
          <w:rFonts w:ascii="var(--bs-font-monospace)" w:hAnsi="var(--bs-font-monospace)"/>
          <w:color w:val="D63384"/>
          <w:sz w:val="21"/>
          <w:szCs w:val="21"/>
        </w:rPr>
        <w:t>.nav-link</w:t>
      </w:r>
      <w:r>
        <w:rPr>
          <w:rFonts w:ascii="Segoe UI" w:hAnsi="Segoe UI" w:cs="Segoe UI"/>
          <w:color w:val="212529"/>
        </w:rPr>
        <w:t>.</w:t>
      </w:r>
    </w:p>
    <w:p w:rsidR="00E6753B" w:rsidRDefault="00E6753B" w:rsidP="00E6753B">
      <w:pPr>
        <w:shd w:val="clear" w:color="auto" w:fill="FFFFFF"/>
        <w:rPr>
          <w:rFonts w:ascii="Segoe UI" w:hAnsi="Segoe UI" w:cs="Segoe UI"/>
          <w:color w:val="212529"/>
        </w:rPr>
      </w:pPr>
      <w:hyperlink r:id="rId409" w:history="1">
        <w:r>
          <w:rPr>
            <w:rStyle w:val="Hyperlink"/>
            <w:rFonts w:ascii="Segoe UI" w:hAnsi="Segoe UI" w:cs="Segoe UI"/>
          </w:rPr>
          <w:t>Navbar</w:t>
        </w:r>
      </w:hyperlink>
    </w:p>
    <w:p w:rsidR="00E6753B" w:rsidRDefault="00E6753B" w:rsidP="00E6753B">
      <w:pPr>
        <w:numPr>
          <w:ilvl w:val="0"/>
          <w:numId w:val="66"/>
        </w:numPr>
        <w:shd w:val="clear" w:color="auto" w:fill="FFFFFF"/>
        <w:spacing w:before="100" w:beforeAutospacing="1" w:after="100" w:afterAutospacing="1" w:line="240" w:lineRule="auto"/>
        <w:rPr>
          <w:rFonts w:ascii="Segoe UI" w:hAnsi="Segoe UI" w:cs="Segoe UI"/>
          <w:color w:val="212529"/>
        </w:rPr>
      </w:pPr>
      <w:hyperlink r:id="rId410" w:history="1">
        <w:r>
          <w:rPr>
            <w:rStyle w:val="Hyperlink"/>
            <w:rFonts w:ascii="Segoe UI" w:hAnsi="Segoe UI" w:cs="Segoe UI"/>
          </w:rPr>
          <w:t>Home</w:t>
        </w:r>
      </w:hyperlink>
    </w:p>
    <w:p w:rsidR="00E6753B" w:rsidRDefault="00E6753B" w:rsidP="00E6753B">
      <w:pPr>
        <w:numPr>
          <w:ilvl w:val="0"/>
          <w:numId w:val="66"/>
        </w:numPr>
        <w:shd w:val="clear" w:color="auto" w:fill="FFFFFF"/>
        <w:spacing w:before="100" w:beforeAutospacing="1" w:after="100" w:afterAutospacing="1" w:line="240" w:lineRule="auto"/>
        <w:rPr>
          <w:rFonts w:ascii="Segoe UI" w:hAnsi="Segoe UI" w:cs="Segoe UI"/>
          <w:color w:val="212529"/>
        </w:rPr>
      </w:pPr>
      <w:hyperlink r:id="rId411" w:history="1">
        <w:r>
          <w:rPr>
            <w:rStyle w:val="Hyperlink"/>
            <w:rFonts w:ascii="Segoe UI" w:hAnsi="Segoe UI" w:cs="Segoe UI"/>
          </w:rPr>
          <w:t>Features</w:t>
        </w:r>
      </w:hyperlink>
    </w:p>
    <w:p w:rsidR="00E6753B" w:rsidRDefault="00E6753B" w:rsidP="00E6753B">
      <w:pPr>
        <w:numPr>
          <w:ilvl w:val="0"/>
          <w:numId w:val="66"/>
        </w:numPr>
        <w:shd w:val="clear" w:color="auto" w:fill="FFFFFF"/>
        <w:spacing w:before="100" w:beforeAutospacing="1" w:after="100" w:afterAutospacing="1" w:line="240" w:lineRule="auto"/>
        <w:rPr>
          <w:rFonts w:ascii="Segoe UI" w:hAnsi="Segoe UI" w:cs="Segoe UI"/>
          <w:color w:val="212529"/>
        </w:rPr>
      </w:pPr>
      <w:hyperlink r:id="rId412" w:history="1">
        <w:r>
          <w:rPr>
            <w:rStyle w:val="Hyperlink"/>
            <w:rFonts w:ascii="Segoe UI" w:hAnsi="Segoe UI" w:cs="Segoe UI"/>
          </w:rPr>
          <w:t>Pricing</w:t>
        </w:r>
      </w:hyperlink>
    </w:p>
    <w:p w:rsidR="00E6753B" w:rsidRDefault="00E6753B" w:rsidP="00E6753B">
      <w:pPr>
        <w:numPr>
          <w:ilvl w:val="0"/>
          <w:numId w:val="66"/>
        </w:numPr>
        <w:shd w:val="clear" w:color="auto" w:fill="FFFFFF"/>
        <w:spacing w:before="100" w:beforeAutospacing="1" w:after="100" w:afterAutospacing="1" w:line="240" w:lineRule="auto"/>
        <w:rPr>
          <w:rFonts w:ascii="Segoe UI" w:hAnsi="Segoe UI" w:cs="Segoe UI"/>
          <w:color w:val="212529"/>
        </w:rPr>
      </w:pPr>
      <w:hyperlink r:id="rId413" w:history="1">
        <w:r>
          <w:rPr>
            <w:rStyle w:val="Hyperlink"/>
            <w:rFonts w:ascii="Segoe UI" w:hAnsi="Segoe UI" w:cs="Segoe UI"/>
          </w:rPr>
          <w:t>Disabled</w:t>
        </w:r>
      </w:hyperlink>
    </w:p>
    <w:p w:rsidR="00E6753B" w:rsidRDefault="00E6753B" w:rsidP="00E6753B">
      <w:pPr>
        <w:shd w:val="clear" w:color="auto" w:fill="FFFFFF"/>
        <w:spacing w:after="0"/>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navbar-expand-lg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"navbar-brand"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Navbar</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"navbar-toggler"</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"collapse"</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"#navbarNav"</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"navbarNav"</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"Toggle navigation"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"navbar-toggler-icon"</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"collapse navbar-collapse"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"navbarNav"</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"navbar-nav"</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Features</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Pricing</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And because we use classes for our navs, you can avoid the list-based approach entirely if you like.</w:t>
      </w:r>
    </w:p>
    <w:p w:rsidR="00E6753B" w:rsidRDefault="00E6753B" w:rsidP="00E6753B">
      <w:pPr>
        <w:shd w:val="clear" w:color="auto" w:fill="FFFFFF"/>
        <w:rPr>
          <w:rFonts w:ascii="Segoe UI" w:hAnsi="Segoe UI" w:cs="Segoe UI"/>
          <w:color w:val="212529"/>
        </w:rPr>
      </w:pPr>
      <w:hyperlink r:id="rId414" w:history="1">
        <w:r>
          <w:rPr>
            <w:rStyle w:val="Hyperlink"/>
            <w:rFonts w:ascii="Segoe UI" w:hAnsi="Segoe UI" w:cs="Segoe UI"/>
          </w:rPr>
          <w:t>Navbar</w:t>
        </w:r>
      </w:hyperlink>
    </w:p>
    <w:p w:rsidR="00E6753B" w:rsidRDefault="00E6753B" w:rsidP="00E6753B">
      <w:pPr>
        <w:shd w:val="clear" w:color="auto" w:fill="FFFFFF"/>
        <w:rPr>
          <w:rFonts w:ascii="Segoe UI" w:hAnsi="Segoe UI" w:cs="Segoe UI"/>
          <w:color w:val="212529"/>
        </w:rPr>
      </w:pPr>
      <w:hyperlink r:id="rId415" w:history="1">
        <w:r>
          <w:rPr>
            <w:rStyle w:val="Hyperlink"/>
            <w:rFonts w:ascii="Segoe UI" w:hAnsi="Segoe UI" w:cs="Segoe UI"/>
          </w:rPr>
          <w:t>Home</w:t>
        </w:r>
      </w:hyperlink>
      <w:hyperlink r:id="rId416" w:history="1">
        <w:r>
          <w:rPr>
            <w:rStyle w:val="Hyperlink"/>
            <w:rFonts w:ascii="Segoe UI" w:hAnsi="Segoe UI" w:cs="Segoe UI"/>
          </w:rPr>
          <w:t>Features</w:t>
        </w:r>
      </w:hyperlink>
      <w:hyperlink r:id="rId417" w:history="1">
        <w:r>
          <w:rPr>
            <w:rStyle w:val="Hyperlink"/>
            <w:rFonts w:ascii="Segoe UI" w:hAnsi="Segoe UI" w:cs="Segoe UI"/>
          </w:rPr>
          <w:t>Pricing</w:t>
        </w:r>
      </w:hyperlink>
      <w:hyperlink r:id="rId418" w:history="1">
        <w:r>
          <w:rPr>
            <w:rStyle w:val="Hyperlink"/>
            <w:rFonts w:ascii="Segoe UI" w:hAnsi="Segoe UI" w:cs="Segoe UI"/>
          </w:rPr>
          <w:t>Disabled</w:t>
        </w:r>
      </w:hyperlink>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navbar-expand-lg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"navbar-brand"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Navbar</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"navbar-toggler"</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"collapse"</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"#navbarNavAltMarkup"</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"navbarNavAltMarkup"</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"Toggle navigation"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"navbar-toggler-icon"</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"collapse navbar-collapse"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"navbarNavAltMarkup"</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"navbar-nav"</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Features</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Pricing</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You can also use dropdowns in your navbar. Dropdown menus require a wrapping element for positioning, so be sure to use separate and nested elements for </w:t>
      </w:r>
      <w:r>
        <w:rPr>
          <w:rStyle w:val="HTMLCode"/>
          <w:rFonts w:ascii="var(--bs-font-monospace)" w:hAnsi="var(--bs-font-monospace)"/>
          <w:color w:val="D63384"/>
          <w:sz w:val="21"/>
          <w:szCs w:val="21"/>
        </w:rPr>
        <w:t>.nav-item</w:t>
      </w:r>
      <w:r>
        <w:rPr>
          <w:rFonts w:ascii="Segoe UI" w:hAnsi="Segoe UI" w:cs="Segoe UI"/>
          <w:color w:val="212529"/>
        </w:rPr>
        <w:t> and </w:t>
      </w:r>
      <w:r>
        <w:rPr>
          <w:rStyle w:val="HTMLCode"/>
          <w:rFonts w:ascii="var(--bs-font-monospace)" w:hAnsi="var(--bs-font-monospace)"/>
          <w:color w:val="D63384"/>
          <w:sz w:val="21"/>
          <w:szCs w:val="21"/>
        </w:rPr>
        <w:t>.nav-link</w:t>
      </w:r>
      <w:r>
        <w:rPr>
          <w:rFonts w:ascii="Segoe UI" w:hAnsi="Segoe UI" w:cs="Segoe UI"/>
          <w:color w:val="212529"/>
        </w:rPr>
        <w:t> as shown below.</w:t>
      </w:r>
    </w:p>
    <w:p w:rsidR="00E6753B" w:rsidRDefault="00E6753B" w:rsidP="00E6753B">
      <w:pPr>
        <w:shd w:val="clear" w:color="auto" w:fill="FFFFFF"/>
        <w:rPr>
          <w:rFonts w:ascii="Segoe UI" w:hAnsi="Segoe UI" w:cs="Segoe UI"/>
          <w:color w:val="212529"/>
        </w:rPr>
      </w:pPr>
      <w:hyperlink r:id="rId419" w:history="1">
        <w:r>
          <w:rPr>
            <w:rStyle w:val="Hyperlink"/>
            <w:rFonts w:ascii="Segoe UI" w:hAnsi="Segoe UI" w:cs="Segoe UI"/>
          </w:rPr>
          <w:t>Navbar</w:t>
        </w:r>
      </w:hyperlink>
    </w:p>
    <w:p w:rsidR="00E6753B" w:rsidRDefault="00E6753B" w:rsidP="00E6753B">
      <w:pPr>
        <w:numPr>
          <w:ilvl w:val="0"/>
          <w:numId w:val="67"/>
        </w:numPr>
        <w:shd w:val="clear" w:color="auto" w:fill="FFFFFF"/>
        <w:spacing w:before="100" w:beforeAutospacing="1" w:after="100" w:afterAutospacing="1" w:line="240" w:lineRule="auto"/>
        <w:rPr>
          <w:rFonts w:ascii="Segoe UI" w:hAnsi="Segoe UI" w:cs="Segoe UI"/>
          <w:color w:val="212529"/>
        </w:rPr>
      </w:pPr>
      <w:hyperlink r:id="rId420" w:history="1">
        <w:r>
          <w:rPr>
            <w:rStyle w:val="Hyperlink"/>
            <w:rFonts w:ascii="Segoe UI" w:hAnsi="Segoe UI" w:cs="Segoe UI"/>
          </w:rPr>
          <w:t>Home</w:t>
        </w:r>
      </w:hyperlink>
    </w:p>
    <w:p w:rsidR="00E6753B" w:rsidRDefault="00E6753B" w:rsidP="00E6753B">
      <w:pPr>
        <w:numPr>
          <w:ilvl w:val="0"/>
          <w:numId w:val="67"/>
        </w:numPr>
        <w:shd w:val="clear" w:color="auto" w:fill="FFFFFF"/>
        <w:spacing w:before="100" w:beforeAutospacing="1" w:after="100" w:afterAutospacing="1" w:line="240" w:lineRule="auto"/>
        <w:rPr>
          <w:rFonts w:ascii="Segoe UI" w:hAnsi="Segoe UI" w:cs="Segoe UI"/>
          <w:color w:val="212529"/>
        </w:rPr>
      </w:pPr>
      <w:hyperlink r:id="rId421" w:history="1">
        <w:r>
          <w:rPr>
            <w:rStyle w:val="Hyperlink"/>
            <w:rFonts w:ascii="Segoe UI" w:hAnsi="Segoe UI" w:cs="Segoe UI"/>
          </w:rPr>
          <w:t>Features</w:t>
        </w:r>
      </w:hyperlink>
    </w:p>
    <w:p w:rsidR="00E6753B" w:rsidRDefault="00E6753B" w:rsidP="00E6753B">
      <w:pPr>
        <w:numPr>
          <w:ilvl w:val="0"/>
          <w:numId w:val="67"/>
        </w:numPr>
        <w:shd w:val="clear" w:color="auto" w:fill="FFFFFF"/>
        <w:spacing w:before="100" w:beforeAutospacing="1" w:after="100" w:afterAutospacing="1" w:line="240" w:lineRule="auto"/>
        <w:rPr>
          <w:rFonts w:ascii="Segoe UI" w:hAnsi="Segoe UI" w:cs="Segoe UI"/>
          <w:color w:val="212529"/>
        </w:rPr>
      </w:pPr>
      <w:hyperlink r:id="rId422" w:history="1">
        <w:r>
          <w:rPr>
            <w:rStyle w:val="Hyperlink"/>
            <w:rFonts w:ascii="Segoe UI" w:hAnsi="Segoe UI" w:cs="Segoe UI"/>
          </w:rPr>
          <w:t>Pricing</w:t>
        </w:r>
      </w:hyperlink>
    </w:p>
    <w:p w:rsidR="00E6753B" w:rsidRDefault="00E6753B" w:rsidP="00E6753B">
      <w:pPr>
        <w:numPr>
          <w:ilvl w:val="0"/>
          <w:numId w:val="67"/>
        </w:numPr>
        <w:shd w:val="clear" w:color="auto" w:fill="FFFFFF"/>
        <w:spacing w:before="100" w:beforeAutospacing="1" w:after="100" w:afterAutospacing="1" w:line="240" w:lineRule="auto"/>
        <w:rPr>
          <w:rFonts w:ascii="Segoe UI" w:hAnsi="Segoe UI" w:cs="Segoe UI"/>
          <w:color w:val="212529"/>
        </w:rPr>
      </w:pPr>
      <w:hyperlink r:id="rId423" w:history="1">
        <w:r>
          <w:rPr>
            <w:rStyle w:val="Hyperlink"/>
            <w:rFonts w:ascii="Segoe UI" w:hAnsi="Segoe UI" w:cs="Segoe UI"/>
          </w:rPr>
          <w:t>Dropdown link </w:t>
        </w:r>
      </w:hyperlink>
    </w:p>
    <w:p w:rsidR="00E6753B" w:rsidRDefault="00E6753B" w:rsidP="00E6753B">
      <w:pPr>
        <w:shd w:val="clear" w:color="auto" w:fill="FFFFFF"/>
        <w:spacing w:after="0"/>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navbar-expand-lg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"navbar-brand"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Navbar</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"navbar-toggler"</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"collapse"</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"#navbarNavDropdown"</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"navbarNavDropdown"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"Toggle navigation"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"navbar-toggler-icon"</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"collapse navbar-collapse"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"navbarNavDropdown"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"navbar-nav"</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Features</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Pricing</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 dropdown"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dropdown-toggle"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"navbarDropdownMenuLink"</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Dropdown link</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"navbarDropdownMenuLink"</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Heading3"/>
        <w:shd w:val="clear" w:color="auto" w:fill="FFFFFF"/>
        <w:rPr>
          <w:rFonts w:ascii="Segoe UI" w:hAnsi="Segoe UI" w:cs="Segoe UI"/>
          <w:b w:val="0"/>
          <w:bCs w:val="0"/>
          <w:color w:val="212529"/>
        </w:rPr>
      </w:pPr>
      <w:bookmarkStart w:id="357" w:name="_Toc144064914"/>
      <w:r>
        <w:rPr>
          <w:rFonts w:ascii="Segoe UI" w:hAnsi="Segoe UI" w:cs="Segoe UI"/>
          <w:b w:val="0"/>
          <w:bCs w:val="0"/>
          <w:color w:val="212529"/>
        </w:rPr>
        <w:t>Forms</w:t>
      </w:r>
      <w:bookmarkEnd w:id="357"/>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Place various form controls and components within a navbar:</w:t>
      </w:r>
    </w:p>
    <w:p w:rsidR="00E6753B" w:rsidRDefault="00E6753B" w:rsidP="00E6753B">
      <w:pPr>
        <w:pStyle w:val="z-TopofForm"/>
      </w:pPr>
      <w:r>
        <w:t>Top of Form</w:t>
      </w:r>
    </w:p>
    <w:p w:rsidR="00E6753B" w:rsidRDefault="00E6753B" w:rsidP="00E6753B">
      <w:pPr>
        <w:shd w:val="clear" w:color="auto" w:fill="FFFFFF"/>
        <w:rPr>
          <w:rFonts w:ascii="Segoe UI" w:hAnsi="Segoe UI" w:cs="Segoe UI"/>
          <w:color w:val="212529"/>
        </w:rPr>
      </w:pPr>
      <w:r>
        <w:rPr>
          <w:rFonts w:ascii="Segoe UI" w:hAnsi="Segoe UI" w:cs="Segoe UI"/>
          <w:color w:val="212529"/>
        </w:rPr>
        <w:t>Search</w:t>
      </w:r>
    </w:p>
    <w:p w:rsidR="00E6753B" w:rsidRDefault="00E6753B" w:rsidP="00E6753B">
      <w:pPr>
        <w:pStyle w:val="z-BottomofForm"/>
      </w:pPr>
      <w:r>
        <w:t>Bottom of Form</w:t>
      </w:r>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form</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"d-flex"</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 me-2"</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"search"</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"Search"</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"Search"</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btn-outline-success"</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"submit"</w:t>
      </w:r>
      <w:r>
        <w:rPr>
          <w:rStyle w:val="p"/>
          <w:rFonts w:ascii="var(--bs-font-monospace)" w:hAnsi="var(--bs-font-monospace)"/>
          <w:color w:val="212529"/>
        </w:rPr>
        <w:t>&gt;</w:t>
      </w:r>
      <w:r>
        <w:rPr>
          <w:rStyle w:val="HTMLCode"/>
          <w:rFonts w:ascii="var(--bs-font-monospace)" w:hAnsi="var(--bs-font-monospace)"/>
          <w:color w:val="212529"/>
        </w:rPr>
        <w:t>Search</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Immediate child elements of </w:t>
      </w:r>
      <w:r>
        <w:rPr>
          <w:rStyle w:val="HTMLCode"/>
          <w:rFonts w:ascii="var(--bs-font-monospace)" w:hAnsi="var(--bs-font-monospace)"/>
          <w:color w:val="D63384"/>
          <w:sz w:val="21"/>
          <w:szCs w:val="21"/>
        </w:rPr>
        <w:t>.navbar</w:t>
      </w:r>
      <w:r>
        <w:rPr>
          <w:rFonts w:ascii="Segoe UI" w:hAnsi="Segoe UI" w:cs="Segoe UI"/>
          <w:color w:val="212529"/>
        </w:rPr>
        <w:t> use flex layout and will default to </w:t>
      </w:r>
      <w:r>
        <w:rPr>
          <w:rStyle w:val="HTMLCode"/>
          <w:rFonts w:ascii="var(--bs-font-monospace)" w:hAnsi="var(--bs-font-monospace)"/>
          <w:color w:val="D63384"/>
          <w:sz w:val="21"/>
          <w:szCs w:val="21"/>
        </w:rPr>
        <w:t>justify-content: space-between</w:t>
      </w:r>
      <w:r>
        <w:rPr>
          <w:rFonts w:ascii="Segoe UI" w:hAnsi="Segoe UI" w:cs="Segoe UI"/>
          <w:color w:val="212529"/>
        </w:rPr>
        <w:t>. Use additional </w:t>
      </w:r>
      <w:hyperlink r:id="rId424" w:history="1">
        <w:r>
          <w:rPr>
            <w:rStyle w:val="Hyperlink"/>
            <w:rFonts w:ascii="Segoe UI" w:hAnsi="Segoe UI" w:cs="Segoe UI"/>
            <w:color w:val="0D6EFD"/>
          </w:rPr>
          <w:t>flex utilities</w:t>
        </w:r>
      </w:hyperlink>
      <w:r>
        <w:rPr>
          <w:rFonts w:ascii="Segoe UI" w:hAnsi="Segoe UI" w:cs="Segoe UI"/>
          <w:color w:val="212529"/>
        </w:rPr>
        <w:t> as needed to adjust this behavior.</w:t>
      </w:r>
    </w:p>
    <w:p w:rsidR="00E6753B" w:rsidRDefault="00E6753B" w:rsidP="00E6753B">
      <w:pPr>
        <w:shd w:val="clear" w:color="auto" w:fill="FFFFFF"/>
        <w:rPr>
          <w:rFonts w:ascii="Segoe UI" w:hAnsi="Segoe UI" w:cs="Segoe UI"/>
          <w:color w:val="212529"/>
        </w:rPr>
      </w:pPr>
      <w:r>
        <w:rPr>
          <w:rFonts w:ascii="Segoe UI" w:hAnsi="Segoe UI" w:cs="Segoe UI"/>
          <w:color w:val="212529"/>
        </w:rPr>
        <w:t>Navbar</w:t>
      </w:r>
    </w:p>
    <w:p w:rsidR="00E6753B" w:rsidRDefault="00E6753B" w:rsidP="00E6753B">
      <w:pPr>
        <w:pStyle w:val="z-TopofForm"/>
      </w:pPr>
      <w:r>
        <w:t>Top of Form</w:t>
      </w:r>
    </w:p>
    <w:p w:rsidR="00E6753B" w:rsidRDefault="00E6753B" w:rsidP="00E6753B">
      <w:pPr>
        <w:shd w:val="clear" w:color="auto" w:fill="FFFFFF"/>
        <w:rPr>
          <w:rFonts w:ascii="Segoe UI" w:hAnsi="Segoe UI" w:cs="Segoe UI"/>
          <w:color w:val="212529"/>
        </w:rPr>
      </w:pPr>
      <w:r>
        <w:rPr>
          <w:rFonts w:ascii="Segoe UI" w:hAnsi="Segoe UI" w:cs="Segoe UI"/>
          <w:color w:val="212529"/>
        </w:rPr>
        <w:t>Search</w:t>
      </w:r>
    </w:p>
    <w:p w:rsidR="00E6753B" w:rsidRDefault="00E6753B" w:rsidP="00E6753B">
      <w:pPr>
        <w:pStyle w:val="z-BottomofForm"/>
      </w:pPr>
      <w:r>
        <w:t>Bottom of Form</w:t>
      </w:r>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"navbar-brand"</w:t>
      </w:r>
      <w:r>
        <w:rPr>
          <w:rStyle w:val="p"/>
          <w:rFonts w:ascii="var(--bs-font-monospace)" w:hAnsi="var(--bs-font-monospace)"/>
          <w:color w:val="212529"/>
        </w:rPr>
        <w:t>&gt;</w:t>
      </w:r>
      <w:r>
        <w:rPr>
          <w:rStyle w:val="HTMLCode"/>
          <w:rFonts w:ascii="var(--bs-font-monospace)" w:hAnsi="var(--bs-font-monospace)"/>
          <w:color w:val="212529"/>
        </w:rPr>
        <w:t>Navbar</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form</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"d-flex"</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 me-2"</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"search"</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"Search"</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"Search"</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btn-outline-success"</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"submit"</w:t>
      </w:r>
      <w:r>
        <w:rPr>
          <w:rStyle w:val="p"/>
          <w:rFonts w:ascii="var(--bs-font-monospace)" w:hAnsi="var(--bs-font-monospace)"/>
          <w:color w:val="212529"/>
        </w:rPr>
        <w:t>&gt;</w:t>
      </w:r>
      <w:r>
        <w:rPr>
          <w:rStyle w:val="HTMLCode"/>
          <w:rFonts w:ascii="var(--bs-font-monospace)" w:hAnsi="var(--bs-font-monospace)"/>
          <w:color w:val="212529"/>
        </w:rPr>
        <w:t>Search</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Input groups work, too. If your navbar is an entire form, or mostly a form, you can use the </w:t>
      </w:r>
      <w:r>
        <w:rPr>
          <w:rStyle w:val="HTMLCode"/>
          <w:rFonts w:ascii="var(--bs-font-monospace)" w:hAnsi="var(--bs-font-monospace)"/>
          <w:color w:val="D63384"/>
          <w:sz w:val="21"/>
          <w:szCs w:val="21"/>
        </w:rPr>
        <w:t>&lt;form&gt;</w:t>
      </w:r>
      <w:r>
        <w:rPr>
          <w:rFonts w:ascii="Segoe UI" w:hAnsi="Segoe UI" w:cs="Segoe UI"/>
          <w:color w:val="212529"/>
        </w:rPr>
        <w:t> element as the container and save some HTML.</w:t>
      </w:r>
    </w:p>
    <w:p w:rsidR="00E6753B" w:rsidRDefault="00E6753B" w:rsidP="00E6753B">
      <w:pPr>
        <w:pStyle w:val="z-TopofForm"/>
      </w:pPr>
      <w:r>
        <w:t>Top of Form</w:t>
      </w:r>
    </w:p>
    <w:p w:rsidR="00E6753B" w:rsidRDefault="00E6753B" w:rsidP="00E6753B">
      <w:pPr>
        <w:shd w:val="clear" w:color="auto" w:fill="FFFFFF"/>
        <w:rPr>
          <w:rFonts w:ascii="Segoe UI" w:hAnsi="Segoe UI" w:cs="Segoe UI"/>
          <w:color w:val="212529"/>
        </w:rPr>
      </w:pPr>
      <w:r>
        <w:rPr>
          <w:rStyle w:val="input-group-text"/>
          <w:rFonts w:ascii="Segoe UI" w:hAnsi="Segoe UI" w:cs="Segoe UI"/>
          <w:color w:val="212529"/>
          <w:bdr w:val="single" w:sz="6" w:space="0" w:color="CED4DA" w:frame="1"/>
          <w:shd w:val="clear" w:color="auto" w:fill="E9ECEF"/>
        </w:rPr>
        <w:t>@</w:t>
      </w:r>
      <w:r>
        <w:rPr>
          <w:rFonts w:ascii="Segoe UI" w:hAnsi="Segoe UI" w:cs="Segoe UI"/>
          <w:color w:val="212529"/>
        </w:rPr>
        <w:object w:dxaOrig="0" w:dyaOrig="0">
          <v:shape id="_x0000_i1477" type="#_x0000_t75" style="width:49.5pt;height:18pt" o:ole="">
            <v:imagedata r:id="rId30" o:title=""/>
          </v:shape>
          <w:control r:id="rId425" w:name="DefaultOcxName49" w:shapeid="_x0000_i1477"/>
        </w:object>
      </w:r>
    </w:p>
    <w:p w:rsidR="00E6753B" w:rsidRDefault="00E6753B" w:rsidP="00E6753B">
      <w:pPr>
        <w:pStyle w:val="z-BottomofForm"/>
      </w:pPr>
      <w:r>
        <w:t>Bottom of Form</w:t>
      </w:r>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form</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"input-group-text"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"basic-addon1"</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"text"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"Username"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"Username"</w:t>
      </w:r>
      <w:r>
        <w:rPr>
          <w:rStyle w:val="HTMLCode"/>
          <w:rFonts w:ascii="var(--bs-font-monospace)" w:hAnsi="var(--bs-font-monospace)"/>
          <w:color w:val="212529"/>
        </w:rPr>
        <w:t xml:space="preserve"> </w:t>
      </w:r>
      <w:r>
        <w:rPr>
          <w:rStyle w:val="na"/>
          <w:rFonts w:ascii="var(--bs-font-monospace)" w:hAnsi="var(--bs-font-monospace)"/>
          <w:color w:val="006EE0"/>
        </w:rPr>
        <w:t>aria-describedby</w:t>
      </w:r>
      <w:r>
        <w:rPr>
          <w:rStyle w:val="o"/>
          <w:rFonts w:ascii="var(--bs-font-monospace)" w:hAnsi="var(--bs-font-monospace)"/>
          <w:color w:val="555555"/>
        </w:rPr>
        <w:t>=</w:t>
      </w:r>
      <w:r>
        <w:rPr>
          <w:rStyle w:val="s"/>
          <w:rFonts w:ascii="var(--bs-font-monospace)" w:hAnsi="var(--bs-font-monospace)"/>
          <w:color w:val="D73038"/>
        </w:rPr>
        <w:t>"basic-addon1"</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Various buttons are supported as part of these navbar forms, too. This is also a great reminder that vertical alignment utilities can be used to align different sized elements.</w:t>
      </w:r>
    </w:p>
    <w:p w:rsidR="00E6753B" w:rsidRDefault="00E6753B" w:rsidP="00E6753B">
      <w:pPr>
        <w:pStyle w:val="z-TopofForm"/>
      </w:pPr>
      <w:r>
        <w:t>Top of Form</w:t>
      </w:r>
    </w:p>
    <w:p w:rsidR="00E6753B" w:rsidRDefault="00E6753B" w:rsidP="00E6753B">
      <w:pPr>
        <w:shd w:val="clear" w:color="auto" w:fill="FFFFFF"/>
        <w:rPr>
          <w:rFonts w:ascii="Segoe UI" w:hAnsi="Segoe UI" w:cs="Segoe UI"/>
          <w:color w:val="212529"/>
        </w:rPr>
      </w:pPr>
      <w:r>
        <w:rPr>
          <w:rFonts w:ascii="Segoe UI" w:hAnsi="Segoe UI" w:cs="Segoe UI"/>
          <w:color w:val="212529"/>
        </w:rPr>
        <w:t>Main buttonSmaller button</w:t>
      </w:r>
    </w:p>
    <w:p w:rsidR="00E6753B" w:rsidRDefault="00E6753B" w:rsidP="00E6753B">
      <w:pPr>
        <w:pStyle w:val="z-BottomofForm"/>
      </w:pPr>
      <w:r>
        <w:t>Bottom of Form</w:t>
      </w:r>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form</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 justify-content-start"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btn-outline-success me-2"</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Main 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btn-sm btn-outline-secondary"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p"/>
          <w:rFonts w:ascii="var(--bs-font-monospace)" w:hAnsi="var(--bs-font-monospace)"/>
          <w:color w:val="212529"/>
        </w:rPr>
        <w:t>&gt;</w:t>
      </w:r>
      <w:r>
        <w:rPr>
          <w:rStyle w:val="HTMLCode"/>
          <w:rFonts w:ascii="var(--bs-font-monospace)" w:hAnsi="var(--bs-font-monospace)"/>
          <w:color w:val="212529"/>
        </w:rPr>
        <w:t>Smaller 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Heading3"/>
        <w:shd w:val="clear" w:color="auto" w:fill="FFFFFF"/>
        <w:rPr>
          <w:rFonts w:ascii="Segoe UI" w:hAnsi="Segoe UI" w:cs="Segoe UI"/>
          <w:b w:val="0"/>
          <w:bCs w:val="0"/>
          <w:color w:val="212529"/>
        </w:rPr>
      </w:pPr>
      <w:bookmarkStart w:id="358" w:name="_Toc144064915"/>
      <w:r>
        <w:rPr>
          <w:rFonts w:ascii="Segoe UI" w:hAnsi="Segoe UI" w:cs="Segoe UI"/>
          <w:b w:val="0"/>
          <w:bCs w:val="0"/>
          <w:color w:val="212529"/>
        </w:rPr>
        <w:t>Text</w:t>
      </w:r>
      <w:bookmarkEnd w:id="358"/>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Navbars may contain bits of text with the help of </w:t>
      </w:r>
      <w:r>
        <w:rPr>
          <w:rStyle w:val="HTMLCode"/>
          <w:rFonts w:ascii="var(--bs-font-monospace)" w:hAnsi="var(--bs-font-monospace)"/>
          <w:color w:val="D63384"/>
          <w:sz w:val="21"/>
          <w:szCs w:val="21"/>
        </w:rPr>
        <w:t>.navbar-text</w:t>
      </w:r>
      <w:r>
        <w:rPr>
          <w:rFonts w:ascii="Segoe UI" w:hAnsi="Segoe UI" w:cs="Segoe UI"/>
          <w:color w:val="212529"/>
        </w:rPr>
        <w:t>. This class adjusts vertical alignment and horizontal spacing for strings of text.</w:t>
      </w:r>
    </w:p>
    <w:p w:rsidR="00E6753B" w:rsidRDefault="00E6753B" w:rsidP="00E6753B">
      <w:pPr>
        <w:shd w:val="clear" w:color="auto" w:fill="FFFFFF"/>
        <w:rPr>
          <w:rFonts w:ascii="Segoe UI" w:hAnsi="Segoe UI" w:cs="Segoe UI"/>
          <w:color w:val="212529"/>
        </w:rPr>
      </w:pPr>
      <w:r>
        <w:rPr>
          <w:rStyle w:val="navbar-text"/>
          <w:rFonts w:ascii="Segoe UI" w:hAnsi="Segoe UI" w:cs="Segoe UI"/>
          <w:color w:val="212529"/>
        </w:rPr>
        <w:t>Navbar text with an inline element</w:t>
      </w:r>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"navbar-text"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Navbar text with an inline element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Mix and match with other components and utilities as needed.</w:t>
      </w:r>
    </w:p>
    <w:p w:rsidR="00E6753B" w:rsidRDefault="00E6753B" w:rsidP="00E6753B">
      <w:pPr>
        <w:shd w:val="clear" w:color="auto" w:fill="FFFFFF"/>
        <w:rPr>
          <w:rFonts w:ascii="Segoe UI" w:hAnsi="Segoe UI" w:cs="Segoe UI"/>
          <w:color w:val="212529"/>
        </w:rPr>
      </w:pPr>
      <w:hyperlink r:id="rId426" w:history="1">
        <w:r>
          <w:rPr>
            <w:rStyle w:val="Hyperlink"/>
            <w:rFonts w:ascii="Segoe UI" w:hAnsi="Segoe UI" w:cs="Segoe UI"/>
          </w:rPr>
          <w:t>Navbar w/ text</w:t>
        </w:r>
      </w:hyperlink>
    </w:p>
    <w:p w:rsidR="00E6753B" w:rsidRDefault="00E6753B" w:rsidP="00E6753B">
      <w:pPr>
        <w:numPr>
          <w:ilvl w:val="0"/>
          <w:numId w:val="68"/>
        </w:numPr>
        <w:shd w:val="clear" w:color="auto" w:fill="FFFFFF"/>
        <w:spacing w:before="100" w:beforeAutospacing="1" w:after="100" w:afterAutospacing="1" w:line="240" w:lineRule="auto"/>
        <w:rPr>
          <w:rFonts w:ascii="Segoe UI" w:hAnsi="Segoe UI" w:cs="Segoe UI"/>
          <w:color w:val="212529"/>
        </w:rPr>
      </w:pPr>
      <w:hyperlink r:id="rId427" w:history="1">
        <w:r>
          <w:rPr>
            <w:rStyle w:val="Hyperlink"/>
            <w:rFonts w:ascii="Segoe UI" w:hAnsi="Segoe UI" w:cs="Segoe UI"/>
          </w:rPr>
          <w:t>Home</w:t>
        </w:r>
      </w:hyperlink>
    </w:p>
    <w:p w:rsidR="00E6753B" w:rsidRDefault="00E6753B" w:rsidP="00E6753B">
      <w:pPr>
        <w:numPr>
          <w:ilvl w:val="0"/>
          <w:numId w:val="68"/>
        </w:numPr>
        <w:shd w:val="clear" w:color="auto" w:fill="FFFFFF"/>
        <w:spacing w:before="100" w:beforeAutospacing="1" w:after="100" w:afterAutospacing="1" w:line="240" w:lineRule="auto"/>
        <w:rPr>
          <w:rFonts w:ascii="Segoe UI" w:hAnsi="Segoe UI" w:cs="Segoe UI"/>
          <w:color w:val="212529"/>
        </w:rPr>
      </w:pPr>
      <w:hyperlink r:id="rId428" w:history="1">
        <w:r>
          <w:rPr>
            <w:rStyle w:val="Hyperlink"/>
            <w:rFonts w:ascii="Segoe UI" w:hAnsi="Segoe UI" w:cs="Segoe UI"/>
          </w:rPr>
          <w:t>Features</w:t>
        </w:r>
      </w:hyperlink>
    </w:p>
    <w:p w:rsidR="00E6753B" w:rsidRDefault="00E6753B" w:rsidP="00E6753B">
      <w:pPr>
        <w:numPr>
          <w:ilvl w:val="0"/>
          <w:numId w:val="68"/>
        </w:numPr>
        <w:shd w:val="clear" w:color="auto" w:fill="FFFFFF"/>
        <w:spacing w:before="100" w:beforeAutospacing="1" w:after="100" w:afterAutospacing="1" w:line="240" w:lineRule="auto"/>
        <w:rPr>
          <w:rFonts w:ascii="Segoe UI" w:hAnsi="Segoe UI" w:cs="Segoe UI"/>
          <w:color w:val="212529"/>
        </w:rPr>
      </w:pPr>
      <w:hyperlink r:id="rId429" w:history="1">
        <w:r>
          <w:rPr>
            <w:rStyle w:val="Hyperlink"/>
            <w:rFonts w:ascii="Segoe UI" w:hAnsi="Segoe UI" w:cs="Segoe UI"/>
          </w:rPr>
          <w:t>Pricing</w:t>
        </w:r>
      </w:hyperlink>
    </w:p>
    <w:p w:rsidR="00E6753B" w:rsidRDefault="00E6753B" w:rsidP="00E6753B">
      <w:pPr>
        <w:shd w:val="clear" w:color="auto" w:fill="FFFFFF"/>
        <w:spacing w:after="0"/>
        <w:rPr>
          <w:rFonts w:ascii="Segoe UI" w:hAnsi="Segoe UI" w:cs="Segoe UI"/>
          <w:color w:val="212529"/>
        </w:rPr>
      </w:pPr>
      <w:r>
        <w:rPr>
          <w:rStyle w:val="navbar-text"/>
          <w:rFonts w:ascii="Segoe UI" w:hAnsi="Segoe UI" w:cs="Segoe UI"/>
          <w:color w:val="212529"/>
        </w:rPr>
        <w:t>Navbar text with an inline element</w:t>
      </w:r>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navbar-expand-lg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"navbar-brand"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Navbar w/ text</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"navbar-toggler"</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"collapse"</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"#navbarText"</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"navbarText"</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"Toggle navigation"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"navbar-toggler-icon"</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"collapse navbar-collapse"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"navbarText"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"navbar-nav me-auto mb-2 mb-lg-0"</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Features</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Pricing</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"navbar-text"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Navbar text with an inline element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Heading2"/>
        <w:shd w:val="clear" w:color="auto" w:fill="FFFFFF"/>
        <w:rPr>
          <w:rFonts w:ascii="Segoe UI" w:hAnsi="Segoe UI" w:cs="Segoe UI"/>
          <w:b w:val="0"/>
          <w:bCs w:val="0"/>
          <w:color w:val="212529"/>
        </w:rPr>
      </w:pPr>
      <w:bookmarkStart w:id="359" w:name="_Toc144064916"/>
      <w:r>
        <w:rPr>
          <w:rFonts w:ascii="Segoe UI" w:hAnsi="Segoe UI" w:cs="Segoe UI"/>
          <w:b w:val="0"/>
          <w:bCs w:val="0"/>
          <w:color w:val="212529"/>
        </w:rPr>
        <w:t>Color schemes</w:t>
      </w:r>
      <w:bookmarkEnd w:id="359"/>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Theming the navbar has never been easier thanks to the combination of theming classes and </w:t>
      </w:r>
      <w:r>
        <w:rPr>
          <w:rStyle w:val="HTMLCode"/>
          <w:rFonts w:ascii="var(--bs-font-monospace)" w:hAnsi="var(--bs-font-monospace)"/>
          <w:color w:val="D63384"/>
          <w:sz w:val="21"/>
          <w:szCs w:val="21"/>
        </w:rPr>
        <w:t>background-color</w:t>
      </w:r>
      <w:r>
        <w:rPr>
          <w:rFonts w:ascii="Segoe UI" w:hAnsi="Segoe UI" w:cs="Segoe UI"/>
          <w:color w:val="212529"/>
        </w:rPr>
        <w:t> utilities. Choose from </w:t>
      </w:r>
      <w:r>
        <w:rPr>
          <w:rStyle w:val="HTMLCode"/>
          <w:rFonts w:ascii="var(--bs-font-monospace)" w:hAnsi="var(--bs-font-monospace)"/>
          <w:color w:val="D63384"/>
          <w:sz w:val="21"/>
          <w:szCs w:val="21"/>
        </w:rPr>
        <w:t>.navbar-light</w:t>
      </w:r>
      <w:r>
        <w:rPr>
          <w:rFonts w:ascii="Segoe UI" w:hAnsi="Segoe UI" w:cs="Segoe UI"/>
          <w:color w:val="212529"/>
        </w:rPr>
        <w:t> for use with light background colors, or </w:t>
      </w:r>
      <w:r>
        <w:rPr>
          <w:rStyle w:val="HTMLCode"/>
          <w:rFonts w:ascii="var(--bs-font-monospace)" w:hAnsi="var(--bs-font-monospace)"/>
          <w:color w:val="D63384"/>
          <w:sz w:val="21"/>
          <w:szCs w:val="21"/>
        </w:rPr>
        <w:t>.navbar-dark</w:t>
      </w:r>
      <w:r>
        <w:rPr>
          <w:rFonts w:ascii="Segoe UI" w:hAnsi="Segoe UI" w:cs="Segoe UI"/>
          <w:color w:val="212529"/>
        </w:rPr>
        <w:t> for dark background colors. Then, customize with </w:t>
      </w:r>
      <w:r>
        <w:rPr>
          <w:rStyle w:val="HTMLCode"/>
          <w:rFonts w:ascii="var(--bs-font-monospace)" w:hAnsi="var(--bs-font-monospace)"/>
          <w:color w:val="D63384"/>
          <w:sz w:val="21"/>
          <w:szCs w:val="21"/>
        </w:rPr>
        <w:t>.bg-*</w:t>
      </w:r>
      <w:r>
        <w:rPr>
          <w:rFonts w:ascii="Segoe UI" w:hAnsi="Segoe UI" w:cs="Segoe UI"/>
          <w:color w:val="212529"/>
        </w:rPr>
        <w:t> utilities.</w:t>
      </w:r>
    </w:p>
    <w:p w:rsidR="00E6753B" w:rsidRDefault="00E6753B" w:rsidP="00E6753B">
      <w:pPr>
        <w:shd w:val="clear" w:color="auto" w:fill="FFFFFF"/>
        <w:rPr>
          <w:rFonts w:ascii="Segoe UI" w:hAnsi="Segoe UI" w:cs="Segoe UI"/>
          <w:color w:val="212529"/>
        </w:rPr>
      </w:pPr>
      <w:hyperlink r:id="rId430" w:history="1">
        <w:r>
          <w:rPr>
            <w:rStyle w:val="Hyperlink"/>
            <w:rFonts w:ascii="Segoe UI" w:hAnsi="Segoe UI" w:cs="Segoe UI"/>
            <w:color w:val="FFFFFF"/>
          </w:rPr>
          <w:t>Navbar</w:t>
        </w:r>
      </w:hyperlink>
    </w:p>
    <w:p w:rsidR="00E6753B" w:rsidRDefault="00E6753B" w:rsidP="00E6753B">
      <w:pPr>
        <w:numPr>
          <w:ilvl w:val="0"/>
          <w:numId w:val="69"/>
        </w:numPr>
        <w:shd w:val="clear" w:color="auto" w:fill="FFFFFF"/>
        <w:spacing w:before="100" w:beforeAutospacing="1" w:after="100" w:afterAutospacing="1" w:line="240" w:lineRule="auto"/>
        <w:rPr>
          <w:rFonts w:ascii="Segoe UI" w:hAnsi="Segoe UI" w:cs="Segoe UI"/>
          <w:color w:val="212529"/>
        </w:rPr>
      </w:pPr>
      <w:hyperlink r:id="rId431" w:history="1">
        <w:r>
          <w:rPr>
            <w:rStyle w:val="Hyperlink"/>
            <w:rFonts w:ascii="Segoe UI" w:hAnsi="Segoe UI" w:cs="Segoe UI"/>
            <w:color w:val="FFFFFF"/>
          </w:rPr>
          <w:t>Home</w:t>
        </w:r>
      </w:hyperlink>
    </w:p>
    <w:p w:rsidR="00E6753B" w:rsidRDefault="00E6753B" w:rsidP="00E6753B">
      <w:pPr>
        <w:numPr>
          <w:ilvl w:val="0"/>
          <w:numId w:val="69"/>
        </w:numPr>
        <w:shd w:val="clear" w:color="auto" w:fill="FFFFFF"/>
        <w:spacing w:before="100" w:beforeAutospacing="1" w:after="100" w:afterAutospacing="1" w:line="240" w:lineRule="auto"/>
        <w:rPr>
          <w:rFonts w:ascii="Segoe UI" w:hAnsi="Segoe UI" w:cs="Segoe UI"/>
          <w:color w:val="212529"/>
        </w:rPr>
      </w:pPr>
      <w:hyperlink r:id="rId432" w:history="1">
        <w:r>
          <w:rPr>
            <w:rStyle w:val="Hyperlink"/>
            <w:rFonts w:ascii="Segoe UI" w:hAnsi="Segoe UI" w:cs="Segoe UI"/>
          </w:rPr>
          <w:t>Features</w:t>
        </w:r>
      </w:hyperlink>
    </w:p>
    <w:p w:rsidR="00E6753B" w:rsidRDefault="00E6753B" w:rsidP="00E6753B">
      <w:pPr>
        <w:numPr>
          <w:ilvl w:val="0"/>
          <w:numId w:val="69"/>
        </w:numPr>
        <w:shd w:val="clear" w:color="auto" w:fill="FFFFFF"/>
        <w:spacing w:before="100" w:beforeAutospacing="1" w:after="100" w:afterAutospacing="1" w:line="240" w:lineRule="auto"/>
        <w:rPr>
          <w:rFonts w:ascii="Segoe UI" w:hAnsi="Segoe UI" w:cs="Segoe UI"/>
          <w:color w:val="212529"/>
        </w:rPr>
      </w:pPr>
      <w:hyperlink r:id="rId433" w:history="1">
        <w:r>
          <w:rPr>
            <w:rStyle w:val="Hyperlink"/>
            <w:rFonts w:ascii="Segoe UI" w:hAnsi="Segoe UI" w:cs="Segoe UI"/>
          </w:rPr>
          <w:t>Pricing</w:t>
        </w:r>
      </w:hyperlink>
    </w:p>
    <w:p w:rsidR="00E6753B" w:rsidRDefault="00E6753B" w:rsidP="00E6753B">
      <w:pPr>
        <w:numPr>
          <w:ilvl w:val="0"/>
          <w:numId w:val="69"/>
        </w:numPr>
        <w:shd w:val="clear" w:color="auto" w:fill="FFFFFF"/>
        <w:spacing w:before="100" w:beforeAutospacing="1" w:after="100" w:afterAutospacing="1" w:line="240" w:lineRule="auto"/>
        <w:rPr>
          <w:rFonts w:ascii="Segoe UI" w:hAnsi="Segoe UI" w:cs="Segoe UI"/>
          <w:color w:val="212529"/>
        </w:rPr>
      </w:pPr>
      <w:hyperlink r:id="rId434" w:history="1">
        <w:r>
          <w:rPr>
            <w:rStyle w:val="Hyperlink"/>
            <w:rFonts w:ascii="Segoe UI" w:hAnsi="Segoe UI" w:cs="Segoe UI"/>
          </w:rPr>
          <w:t>About</w:t>
        </w:r>
      </w:hyperlink>
    </w:p>
    <w:p w:rsidR="00E6753B" w:rsidRDefault="00E6753B" w:rsidP="00E6753B">
      <w:pPr>
        <w:pStyle w:val="z-TopofForm"/>
      </w:pPr>
      <w:r>
        <w:t>Top of Form</w:t>
      </w:r>
    </w:p>
    <w:p w:rsidR="00E6753B" w:rsidRDefault="00E6753B" w:rsidP="00E6753B">
      <w:pPr>
        <w:shd w:val="clear" w:color="auto" w:fill="FFFFFF"/>
        <w:spacing w:after="0"/>
        <w:rPr>
          <w:rFonts w:ascii="Segoe UI" w:hAnsi="Segoe UI" w:cs="Segoe UI"/>
          <w:color w:val="212529"/>
        </w:rPr>
      </w:pPr>
      <w:r>
        <w:rPr>
          <w:rFonts w:ascii="Segoe UI" w:hAnsi="Segoe UI" w:cs="Segoe UI"/>
          <w:color w:val="212529"/>
        </w:rPr>
        <w:t>Search</w:t>
      </w:r>
    </w:p>
    <w:p w:rsidR="00E6753B" w:rsidRDefault="00E6753B" w:rsidP="00E6753B">
      <w:pPr>
        <w:pStyle w:val="z-BottomofForm"/>
      </w:pPr>
      <w:r>
        <w:t>Bottom of Form</w:t>
      </w:r>
    </w:p>
    <w:p w:rsidR="00E6753B" w:rsidRDefault="00E6753B" w:rsidP="00E6753B">
      <w:pPr>
        <w:shd w:val="clear" w:color="auto" w:fill="FFFFFF"/>
        <w:rPr>
          <w:rFonts w:ascii="Segoe UI" w:hAnsi="Segoe UI" w:cs="Segoe UI"/>
          <w:color w:val="212529"/>
        </w:rPr>
      </w:pPr>
      <w:hyperlink r:id="rId435" w:history="1">
        <w:r>
          <w:rPr>
            <w:rStyle w:val="Hyperlink"/>
            <w:rFonts w:ascii="Segoe UI" w:hAnsi="Segoe UI" w:cs="Segoe UI"/>
            <w:color w:val="FFFFFF"/>
          </w:rPr>
          <w:t>Navbar</w:t>
        </w:r>
      </w:hyperlink>
    </w:p>
    <w:p w:rsidR="00E6753B" w:rsidRDefault="00E6753B" w:rsidP="00E6753B">
      <w:pPr>
        <w:numPr>
          <w:ilvl w:val="0"/>
          <w:numId w:val="70"/>
        </w:numPr>
        <w:shd w:val="clear" w:color="auto" w:fill="FFFFFF"/>
        <w:spacing w:before="100" w:beforeAutospacing="1" w:after="100" w:afterAutospacing="1" w:line="240" w:lineRule="auto"/>
        <w:rPr>
          <w:rFonts w:ascii="Segoe UI" w:hAnsi="Segoe UI" w:cs="Segoe UI"/>
          <w:color w:val="212529"/>
        </w:rPr>
      </w:pPr>
      <w:hyperlink r:id="rId436" w:history="1">
        <w:r>
          <w:rPr>
            <w:rStyle w:val="Hyperlink"/>
            <w:rFonts w:ascii="Segoe UI" w:hAnsi="Segoe UI" w:cs="Segoe UI"/>
            <w:color w:val="FFFFFF"/>
          </w:rPr>
          <w:t>Home</w:t>
        </w:r>
      </w:hyperlink>
    </w:p>
    <w:p w:rsidR="00E6753B" w:rsidRDefault="00E6753B" w:rsidP="00E6753B">
      <w:pPr>
        <w:numPr>
          <w:ilvl w:val="0"/>
          <w:numId w:val="70"/>
        </w:numPr>
        <w:shd w:val="clear" w:color="auto" w:fill="FFFFFF"/>
        <w:spacing w:before="100" w:beforeAutospacing="1" w:after="100" w:afterAutospacing="1" w:line="240" w:lineRule="auto"/>
        <w:rPr>
          <w:rFonts w:ascii="Segoe UI" w:hAnsi="Segoe UI" w:cs="Segoe UI"/>
          <w:color w:val="212529"/>
        </w:rPr>
      </w:pPr>
      <w:hyperlink r:id="rId437" w:history="1">
        <w:r>
          <w:rPr>
            <w:rStyle w:val="Hyperlink"/>
            <w:rFonts w:ascii="Segoe UI" w:hAnsi="Segoe UI" w:cs="Segoe UI"/>
          </w:rPr>
          <w:t>Features</w:t>
        </w:r>
      </w:hyperlink>
    </w:p>
    <w:p w:rsidR="00E6753B" w:rsidRDefault="00E6753B" w:rsidP="00E6753B">
      <w:pPr>
        <w:numPr>
          <w:ilvl w:val="0"/>
          <w:numId w:val="70"/>
        </w:numPr>
        <w:shd w:val="clear" w:color="auto" w:fill="FFFFFF"/>
        <w:spacing w:before="100" w:beforeAutospacing="1" w:after="100" w:afterAutospacing="1" w:line="240" w:lineRule="auto"/>
        <w:rPr>
          <w:rFonts w:ascii="Segoe UI" w:hAnsi="Segoe UI" w:cs="Segoe UI"/>
          <w:color w:val="212529"/>
        </w:rPr>
      </w:pPr>
      <w:hyperlink r:id="rId438" w:history="1">
        <w:r>
          <w:rPr>
            <w:rStyle w:val="Hyperlink"/>
            <w:rFonts w:ascii="Segoe UI" w:hAnsi="Segoe UI" w:cs="Segoe UI"/>
          </w:rPr>
          <w:t>Pricing</w:t>
        </w:r>
      </w:hyperlink>
    </w:p>
    <w:p w:rsidR="00E6753B" w:rsidRDefault="00E6753B" w:rsidP="00E6753B">
      <w:pPr>
        <w:numPr>
          <w:ilvl w:val="0"/>
          <w:numId w:val="70"/>
        </w:numPr>
        <w:shd w:val="clear" w:color="auto" w:fill="FFFFFF"/>
        <w:spacing w:before="100" w:beforeAutospacing="1" w:after="100" w:afterAutospacing="1" w:line="240" w:lineRule="auto"/>
        <w:rPr>
          <w:rFonts w:ascii="Segoe UI" w:hAnsi="Segoe UI" w:cs="Segoe UI"/>
          <w:color w:val="212529"/>
        </w:rPr>
      </w:pPr>
      <w:hyperlink r:id="rId439" w:history="1">
        <w:r>
          <w:rPr>
            <w:rStyle w:val="Hyperlink"/>
            <w:rFonts w:ascii="Segoe UI" w:hAnsi="Segoe UI" w:cs="Segoe UI"/>
          </w:rPr>
          <w:t>About</w:t>
        </w:r>
      </w:hyperlink>
    </w:p>
    <w:p w:rsidR="00E6753B" w:rsidRDefault="00E6753B" w:rsidP="00E6753B">
      <w:pPr>
        <w:pStyle w:val="z-TopofForm"/>
      </w:pPr>
      <w:r>
        <w:t>Top of Form</w:t>
      </w:r>
    </w:p>
    <w:p w:rsidR="00E6753B" w:rsidRDefault="00E6753B" w:rsidP="00E6753B">
      <w:pPr>
        <w:shd w:val="clear" w:color="auto" w:fill="FFFFFF"/>
        <w:spacing w:after="0"/>
        <w:rPr>
          <w:rFonts w:ascii="Segoe UI" w:hAnsi="Segoe UI" w:cs="Segoe UI"/>
          <w:color w:val="212529"/>
        </w:rPr>
      </w:pPr>
      <w:r>
        <w:rPr>
          <w:rFonts w:ascii="Segoe UI" w:hAnsi="Segoe UI" w:cs="Segoe UI"/>
          <w:color w:val="212529"/>
        </w:rPr>
        <w:t>Search</w:t>
      </w:r>
    </w:p>
    <w:p w:rsidR="00E6753B" w:rsidRDefault="00E6753B" w:rsidP="00E6753B">
      <w:pPr>
        <w:pStyle w:val="z-BottomofForm"/>
      </w:pPr>
      <w:r>
        <w:t>Bottom of Form</w:t>
      </w:r>
    </w:p>
    <w:p w:rsidR="00E6753B" w:rsidRDefault="00E6753B" w:rsidP="00E6753B">
      <w:pPr>
        <w:shd w:val="clear" w:color="auto" w:fill="FFFFFF"/>
        <w:rPr>
          <w:rFonts w:ascii="Segoe UI" w:hAnsi="Segoe UI" w:cs="Segoe UI"/>
          <w:color w:val="212529"/>
        </w:rPr>
      </w:pPr>
      <w:hyperlink r:id="rId440" w:history="1">
        <w:r>
          <w:rPr>
            <w:rStyle w:val="Hyperlink"/>
            <w:rFonts w:ascii="Segoe UI" w:hAnsi="Segoe UI" w:cs="Segoe UI"/>
          </w:rPr>
          <w:t>Navbar</w:t>
        </w:r>
      </w:hyperlink>
    </w:p>
    <w:p w:rsidR="00E6753B" w:rsidRDefault="00E6753B" w:rsidP="00E6753B">
      <w:pPr>
        <w:numPr>
          <w:ilvl w:val="0"/>
          <w:numId w:val="71"/>
        </w:numPr>
        <w:shd w:val="clear" w:color="auto" w:fill="FFFFFF"/>
        <w:spacing w:before="100" w:beforeAutospacing="1" w:after="100" w:afterAutospacing="1" w:line="240" w:lineRule="auto"/>
        <w:rPr>
          <w:rFonts w:ascii="Segoe UI" w:hAnsi="Segoe UI" w:cs="Segoe UI"/>
          <w:color w:val="212529"/>
        </w:rPr>
      </w:pPr>
      <w:hyperlink r:id="rId441" w:history="1">
        <w:r>
          <w:rPr>
            <w:rStyle w:val="Hyperlink"/>
            <w:rFonts w:ascii="Segoe UI" w:hAnsi="Segoe UI" w:cs="Segoe UI"/>
          </w:rPr>
          <w:t>Home</w:t>
        </w:r>
      </w:hyperlink>
    </w:p>
    <w:p w:rsidR="00E6753B" w:rsidRDefault="00E6753B" w:rsidP="00E6753B">
      <w:pPr>
        <w:numPr>
          <w:ilvl w:val="0"/>
          <w:numId w:val="71"/>
        </w:numPr>
        <w:shd w:val="clear" w:color="auto" w:fill="FFFFFF"/>
        <w:spacing w:before="100" w:beforeAutospacing="1" w:after="100" w:afterAutospacing="1" w:line="240" w:lineRule="auto"/>
        <w:rPr>
          <w:rFonts w:ascii="Segoe UI" w:hAnsi="Segoe UI" w:cs="Segoe UI"/>
          <w:color w:val="212529"/>
        </w:rPr>
      </w:pPr>
      <w:hyperlink r:id="rId442" w:history="1">
        <w:r>
          <w:rPr>
            <w:rStyle w:val="Hyperlink"/>
            <w:rFonts w:ascii="Segoe UI" w:hAnsi="Segoe UI" w:cs="Segoe UI"/>
          </w:rPr>
          <w:t>Features</w:t>
        </w:r>
      </w:hyperlink>
    </w:p>
    <w:p w:rsidR="00E6753B" w:rsidRDefault="00E6753B" w:rsidP="00E6753B">
      <w:pPr>
        <w:numPr>
          <w:ilvl w:val="0"/>
          <w:numId w:val="71"/>
        </w:numPr>
        <w:shd w:val="clear" w:color="auto" w:fill="FFFFFF"/>
        <w:spacing w:before="100" w:beforeAutospacing="1" w:after="100" w:afterAutospacing="1" w:line="240" w:lineRule="auto"/>
        <w:rPr>
          <w:rFonts w:ascii="Segoe UI" w:hAnsi="Segoe UI" w:cs="Segoe UI"/>
          <w:color w:val="212529"/>
        </w:rPr>
      </w:pPr>
      <w:hyperlink r:id="rId443" w:history="1">
        <w:r>
          <w:rPr>
            <w:rStyle w:val="Hyperlink"/>
            <w:rFonts w:ascii="Segoe UI" w:hAnsi="Segoe UI" w:cs="Segoe UI"/>
          </w:rPr>
          <w:t>Pricing</w:t>
        </w:r>
      </w:hyperlink>
    </w:p>
    <w:p w:rsidR="00E6753B" w:rsidRDefault="00E6753B" w:rsidP="00E6753B">
      <w:pPr>
        <w:numPr>
          <w:ilvl w:val="0"/>
          <w:numId w:val="71"/>
        </w:numPr>
        <w:shd w:val="clear" w:color="auto" w:fill="FFFFFF"/>
        <w:spacing w:before="100" w:beforeAutospacing="1" w:after="100" w:afterAutospacing="1" w:line="240" w:lineRule="auto"/>
        <w:rPr>
          <w:rFonts w:ascii="Segoe UI" w:hAnsi="Segoe UI" w:cs="Segoe UI"/>
          <w:color w:val="212529"/>
        </w:rPr>
      </w:pPr>
      <w:hyperlink r:id="rId444" w:history="1">
        <w:r>
          <w:rPr>
            <w:rStyle w:val="Hyperlink"/>
            <w:rFonts w:ascii="Segoe UI" w:hAnsi="Segoe UI" w:cs="Segoe UI"/>
          </w:rPr>
          <w:t>About</w:t>
        </w:r>
      </w:hyperlink>
    </w:p>
    <w:p w:rsidR="00E6753B" w:rsidRDefault="00E6753B" w:rsidP="00E6753B">
      <w:pPr>
        <w:pStyle w:val="z-TopofForm"/>
      </w:pPr>
      <w:r>
        <w:t>Top of Form</w:t>
      </w:r>
    </w:p>
    <w:p w:rsidR="00E6753B" w:rsidRDefault="00E6753B" w:rsidP="00E6753B">
      <w:pPr>
        <w:shd w:val="clear" w:color="auto" w:fill="FFFFFF"/>
        <w:spacing w:after="0"/>
        <w:rPr>
          <w:rFonts w:ascii="Segoe UI" w:hAnsi="Segoe UI" w:cs="Segoe UI"/>
          <w:color w:val="212529"/>
        </w:rPr>
      </w:pPr>
      <w:r>
        <w:rPr>
          <w:rFonts w:ascii="Segoe UI" w:hAnsi="Segoe UI" w:cs="Segoe UI"/>
          <w:color w:val="212529"/>
        </w:rPr>
        <w:t>Search</w:t>
      </w:r>
    </w:p>
    <w:p w:rsidR="00E6753B" w:rsidRDefault="00E6753B" w:rsidP="00E6753B">
      <w:pPr>
        <w:pStyle w:val="z-BottomofForm"/>
      </w:pPr>
      <w:r>
        <w:t>Bottom of Form</w:t>
      </w:r>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navbar-dark bg-dark"</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c"/>
          <w:rFonts w:ascii="var(--bs-font-monospace)" w:hAnsi="var(--bs-font-monospace)"/>
          <w:color w:val="727272"/>
        </w:rPr>
        <w:t>&lt;!-- Navbar content --&gt;</w:t>
      </w: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navbar-dark bg-primary"</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c"/>
          <w:rFonts w:ascii="var(--bs-font-monospace)" w:hAnsi="var(--bs-font-monospace)"/>
          <w:color w:val="727272"/>
        </w:rPr>
        <w:t>&lt;!-- Navbar content --&gt;</w:t>
      </w: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navbar-light"</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"background-color: #e3f2fd;"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c"/>
          <w:rFonts w:ascii="var(--bs-font-monospace)" w:hAnsi="var(--bs-font-monospace)"/>
          <w:color w:val="727272"/>
        </w:rPr>
        <w:t>&lt;!-- Navbar content --&gt;</w:t>
      </w: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Heading2"/>
        <w:shd w:val="clear" w:color="auto" w:fill="FFFFFF"/>
        <w:rPr>
          <w:rFonts w:ascii="Segoe UI" w:hAnsi="Segoe UI" w:cs="Segoe UI"/>
          <w:b w:val="0"/>
          <w:bCs w:val="0"/>
          <w:color w:val="212529"/>
        </w:rPr>
      </w:pPr>
      <w:bookmarkStart w:id="360" w:name="_Toc144064917"/>
      <w:r>
        <w:rPr>
          <w:rFonts w:ascii="Segoe UI" w:hAnsi="Segoe UI" w:cs="Segoe UI"/>
          <w:b w:val="0"/>
          <w:bCs w:val="0"/>
          <w:color w:val="212529"/>
        </w:rPr>
        <w:t>Containers</w:t>
      </w:r>
      <w:bookmarkEnd w:id="360"/>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Although it’s not required, you can wrap a navbar in a </w:t>
      </w:r>
      <w:r>
        <w:rPr>
          <w:rStyle w:val="HTMLCode"/>
          <w:rFonts w:ascii="var(--bs-font-monospace)" w:hAnsi="var(--bs-font-monospace)"/>
          <w:color w:val="D63384"/>
          <w:sz w:val="21"/>
          <w:szCs w:val="21"/>
        </w:rPr>
        <w:t>.container</w:t>
      </w:r>
      <w:r>
        <w:rPr>
          <w:rFonts w:ascii="Segoe UI" w:hAnsi="Segoe UI" w:cs="Segoe UI"/>
          <w:color w:val="212529"/>
        </w:rPr>
        <w:t> to center it on a page–though note that an inner container is still required. Or you can add a container inside the </w:t>
      </w:r>
      <w:r>
        <w:rPr>
          <w:rStyle w:val="HTMLCode"/>
          <w:rFonts w:ascii="var(--bs-font-monospace)" w:hAnsi="var(--bs-font-monospace)"/>
          <w:color w:val="D63384"/>
          <w:sz w:val="21"/>
          <w:szCs w:val="21"/>
        </w:rPr>
        <w:t>.navbar</w:t>
      </w:r>
      <w:r>
        <w:rPr>
          <w:rFonts w:ascii="Segoe UI" w:hAnsi="Segoe UI" w:cs="Segoe UI"/>
          <w:color w:val="212529"/>
        </w:rPr>
        <w:t> to only center the contents of a </w:t>
      </w:r>
      <w:hyperlink r:id="rId445" w:anchor="placement" w:history="1">
        <w:r>
          <w:rPr>
            <w:rStyle w:val="Hyperlink"/>
            <w:rFonts w:ascii="Segoe UI" w:hAnsi="Segoe UI" w:cs="Segoe UI"/>
            <w:color w:val="0D6EFD"/>
          </w:rPr>
          <w:t>fixed or static top navbar</w:t>
        </w:r>
      </w:hyperlink>
      <w:r>
        <w:rPr>
          <w:rFonts w:ascii="Segoe UI" w:hAnsi="Segoe UI" w:cs="Segoe UI"/>
          <w:color w:val="212529"/>
        </w:rPr>
        <w:t>.</w:t>
      </w:r>
    </w:p>
    <w:p w:rsidR="00E6753B" w:rsidRDefault="00E6753B" w:rsidP="00E6753B">
      <w:pPr>
        <w:shd w:val="clear" w:color="auto" w:fill="FFFFFF"/>
        <w:rPr>
          <w:rFonts w:ascii="Segoe UI" w:hAnsi="Segoe UI" w:cs="Segoe UI"/>
          <w:color w:val="212529"/>
        </w:rPr>
      </w:pPr>
      <w:hyperlink r:id="rId446" w:history="1">
        <w:r>
          <w:rPr>
            <w:rStyle w:val="Hyperlink"/>
            <w:rFonts w:ascii="Segoe UI" w:hAnsi="Segoe UI" w:cs="Segoe UI"/>
          </w:rPr>
          <w:t>Navbar</w:t>
        </w:r>
      </w:hyperlink>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navbar-expand-lg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"navbar-brand"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Navbar</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Use any of the responsive containers to change how wide the content in your navbar is presented.</w:t>
      </w:r>
    </w:p>
    <w:p w:rsidR="00E6753B" w:rsidRDefault="00E6753B" w:rsidP="00E6753B">
      <w:pPr>
        <w:shd w:val="clear" w:color="auto" w:fill="FFFFFF"/>
        <w:rPr>
          <w:rFonts w:ascii="Segoe UI" w:hAnsi="Segoe UI" w:cs="Segoe UI"/>
          <w:color w:val="212529"/>
        </w:rPr>
      </w:pPr>
      <w:hyperlink r:id="rId447" w:history="1">
        <w:r>
          <w:rPr>
            <w:rStyle w:val="Hyperlink"/>
            <w:rFonts w:ascii="Segoe UI" w:hAnsi="Segoe UI" w:cs="Segoe UI"/>
          </w:rPr>
          <w:t>Navbar</w:t>
        </w:r>
      </w:hyperlink>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navbar-expand-lg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"container-md"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"navbar-brand"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Navbar</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Heading2"/>
        <w:shd w:val="clear" w:color="auto" w:fill="FFFFFF"/>
        <w:rPr>
          <w:rFonts w:ascii="Segoe UI" w:hAnsi="Segoe UI" w:cs="Segoe UI"/>
          <w:b w:val="0"/>
          <w:bCs w:val="0"/>
          <w:color w:val="212529"/>
        </w:rPr>
      </w:pPr>
      <w:bookmarkStart w:id="361" w:name="_Toc144064918"/>
      <w:r>
        <w:rPr>
          <w:rFonts w:ascii="Segoe UI" w:hAnsi="Segoe UI" w:cs="Segoe UI"/>
          <w:b w:val="0"/>
          <w:bCs w:val="0"/>
          <w:color w:val="212529"/>
        </w:rPr>
        <w:t>Placement</w:t>
      </w:r>
      <w:bookmarkEnd w:id="361"/>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Use our </w:t>
      </w:r>
      <w:hyperlink r:id="rId448" w:history="1">
        <w:r>
          <w:rPr>
            <w:rStyle w:val="Hyperlink"/>
            <w:rFonts w:ascii="Segoe UI" w:hAnsi="Segoe UI" w:cs="Segoe UI"/>
            <w:color w:val="0D6EFD"/>
          </w:rPr>
          <w:t>position utilities</w:t>
        </w:r>
      </w:hyperlink>
      <w:r>
        <w:rPr>
          <w:rFonts w:ascii="Segoe UI" w:hAnsi="Segoe UI" w:cs="Segoe UI"/>
          <w:color w:val="212529"/>
        </w:rPr>
        <w:t> to place navbars in non-static positions. Choose from fixed to the top, fixed to the bottom, or stickied to the top (scrolls with the page until it reaches the top, then stays there). Fixed navbars use </w:t>
      </w:r>
      <w:r>
        <w:rPr>
          <w:rStyle w:val="HTMLCode"/>
          <w:rFonts w:ascii="var(--bs-font-monospace)" w:hAnsi="var(--bs-font-monospace)"/>
          <w:color w:val="D63384"/>
          <w:sz w:val="21"/>
          <w:szCs w:val="21"/>
        </w:rPr>
        <w:t>position: fixed</w:t>
      </w:r>
      <w:r>
        <w:rPr>
          <w:rFonts w:ascii="Segoe UI" w:hAnsi="Segoe UI" w:cs="Segoe UI"/>
          <w:color w:val="212529"/>
        </w:rPr>
        <w:t>, meaning they’re pulled from the normal flow of the DOM and may require custom CSS (e.g., </w:t>
      </w:r>
      <w:r>
        <w:rPr>
          <w:rStyle w:val="HTMLCode"/>
          <w:rFonts w:ascii="var(--bs-font-monospace)" w:hAnsi="var(--bs-font-monospace)"/>
          <w:color w:val="D63384"/>
          <w:sz w:val="21"/>
          <w:szCs w:val="21"/>
        </w:rPr>
        <w:t>padding-top</w:t>
      </w:r>
      <w:r>
        <w:rPr>
          <w:rFonts w:ascii="Segoe UI" w:hAnsi="Segoe UI" w:cs="Segoe UI"/>
          <w:color w:val="212529"/>
        </w:rPr>
        <w:t> on the </w:t>
      </w:r>
      <w:r>
        <w:rPr>
          <w:rStyle w:val="HTMLCode"/>
          <w:rFonts w:ascii="var(--bs-font-monospace)" w:hAnsi="var(--bs-font-monospace)"/>
          <w:color w:val="D63384"/>
          <w:sz w:val="21"/>
          <w:szCs w:val="21"/>
        </w:rPr>
        <w:t>&lt;body&gt;</w:t>
      </w:r>
      <w:r>
        <w:rPr>
          <w:rFonts w:ascii="Segoe UI" w:hAnsi="Segoe UI" w:cs="Segoe UI"/>
          <w:color w:val="212529"/>
        </w:rPr>
        <w:t>) to prevent overlap with other elements.</w:t>
      </w:r>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Also note that </w:t>
      </w:r>
      <w:r>
        <w:rPr>
          <w:rStyle w:val="HTMLCode"/>
          <w:rFonts w:ascii="var(--bs-font-monospace)" w:hAnsi="var(--bs-font-monospace)"/>
          <w:b/>
          <w:bCs/>
          <w:color w:val="D63384"/>
          <w:sz w:val="21"/>
          <w:szCs w:val="21"/>
        </w:rPr>
        <w:t>.sticky-top</w:t>
      </w:r>
      <w:r>
        <w:rPr>
          <w:rStyle w:val="Strong"/>
          <w:rFonts w:ascii="Segoe UI" w:hAnsi="Segoe UI" w:cs="Segoe UI"/>
          <w:color w:val="212529"/>
        </w:rPr>
        <w:t> uses </w:t>
      </w:r>
      <w:r>
        <w:rPr>
          <w:rStyle w:val="HTMLCode"/>
          <w:rFonts w:ascii="var(--bs-font-monospace)" w:hAnsi="var(--bs-font-monospace)"/>
          <w:b/>
          <w:bCs/>
          <w:color w:val="D63384"/>
          <w:sz w:val="21"/>
          <w:szCs w:val="21"/>
        </w:rPr>
        <w:t>position: sticky</w:t>
      </w:r>
      <w:r>
        <w:rPr>
          <w:rStyle w:val="Strong"/>
          <w:rFonts w:ascii="Segoe UI" w:hAnsi="Segoe UI" w:cs="Segoe UI"/>
          <w:color w:val="212529"/>
        </w:rPr>
        <w:t>, which </w:t>
      </w:r>
      <w:hyperlink r:id="rId449" w:history="1">
        <w:r>
          <w:rPr>
            <w:rStyle w:val="Hyperlink"/>
            <w:rFonts w:ascii="Segoe UI" w:hAnsi="Segoe UI" w:cs="Segoe UI"/>
            <w:b/>
            <w:bCs/>
            <w:color w:val="0D6EFD"/>
          </w:rPr>
          <w:t>isn’t fully supported in every browser</w:t>
        </w:r>
      </w:hyperlink>
      <w:r>
        <w:rPr>
          <w:rFonts w:ascii="Segoe UI" w:hAnsi="Segoe UI" w:cs="Segoe UI"/>
          <w:color w:val="212529"/>
        </w:rPr>
        <w:t>.</w:t>
      </w:r>
    </w:p>
    <w:p w:rsidR="00E6753B" w:rsidRDefault="00E6753B" w:rsidP="00E6753B">
      <w:pPr>
        <w:shd w:val="clear" w:color="auto" w:fill="FFFFFF"/>
        <w:rPr>
          <w:rFonts w:ascii="Segoe UI" w:hAnsi="Segoe UI" w:cs="Segoe UI"/>
          <w:color w:val="212529"/>
        </w:rPr>
      </w:pPr>
      <w:hyperlink r:id="rId450" w:history="1">
        <w:r>
          <w:rPr>
            <w:rStyle w:val="Hyperlink"/>
            <w:rFonts w:ascii="Segoe UI" w:hAnsi="Segoe UI" w:cs="Segoe UI"/>
          </w:rPr>
          <w:t>Default</w:t>
        </w:r>
      </w:hyperlink>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"navbar-brand"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Default</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shd w:val="clear" w:color="auto" w:fill="FFFFFF"/>
        <w:rPr>
          <w:rFonts w:ascii="Segoe UI" w:hAnsi="Segoe UI" w:cs="Segoe UI"/>
          <w:color w:val="212529"/>
          <w:sz w:val="24"/>
          <w:szCs w:val="24"/>
        </w:rPr>
      </w:pPr>
      <w:hyperlink r:id="rId451" w:history="1">
        <w:r>
          <w:rPr>
            <w:rStyle w:val="Hyperlink"/>
            <w:rFonts w:ascii="Segoe UI" w:hAnsi="Segoe UI" w:cs="Segoe UI"/>
          </w:rPr>
          <w:t>Fixed top</w:t>
        </w:r>
      </w:hyperlink>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fixed-top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"navbar-brand"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Fixed top</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shd w:val="clear" w:color="auto" w:fill="FFFFFF"/>
        <w:rPr>
          <w:rFonts w:ascii="Segoe UI" w:hAnsi="Segoe UI" w:cs="Segoe UI"/>
          <w:color w:val="212529"/>
          <w:sz w:val="24"/>
          <w:szCs w:val="24"/>
        </w:rPr>
      </w:pPr>
      <w:hyperlink r:id="rId452" w:history="1">
        <w:r>
          <w:rPr>
            <w:rStyle w:val="Hyperlink"/>
            <w:rFonts w:ascii="Segoe UI" w:hAnsi="Segoe UI" w:cs="Segoe UI"/>
          </w:rPr>
          <w:t>Fixed bottom</w:t>
        </w:r>
      </w:hyperlink>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fixed-bottom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"navbar-brand"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Fixed bottom</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shd w:val="clear" w:color="auto" w:fill="FFFFFF"/>
        <w:rPr>
          <w:rFonts w:ascii="Segoe UI" w:hAnsi="Segoe UI" w:cs="Segoe UI"/>
          <w:color w:val="212529"/>
          <w:sz w:val="24"/>
          <w:szCs w:val="24"/>
        </w:rPr>
      </w:pPr>
      <w:hyperlink r:id="rId453" w:history="1">
        <w:r>
          <w:rPr>
            <w:rStyle w:val="Hyperlink"/>
            <w:rFonts w:ascii="Segoe UI" w:hAnsi="Segoe UI" w:cs="Segoe UI"/>
          </w:rPr>
          <w:t>Sticky top</w:t>
        </w:r>
      </w:hyperlink>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sticky-top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"navbar-brand"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Sticky top</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Heading2"/>
        <w:shd w:val="clear" w:color="auto" w:fill="FFFFFF"/>
        <w:rPr>
          <w:rFonts w:ascii="Segoe UI" w:hAnsi="Segoe UI" w:cs="Segoe UI"/>
          <w:b w:val="0"/>
          <w:bCs w:val="0"/>
          <w:color w:val="212529"/>
        </w:rPr>
      </w:pPr>
      <w:bookmarkStart w:id="362" w:name="_Toc144064919"/>
      <w:r>
        <w:rPr>
          <w:rFonts w:ascii="Segoe UI" w:hAnsi="Segoe UI" w:cs="Segoe UI"/>
          <w:b w:val="0"/>
          <w:bCs w:val="0"/>
          <w:color w:val="212529"/>
        </w:rPr>
        <w:t>Scrolling</w:t>
      </w:r>
      <w:bookmarkEnd w:id="362"/>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Add </w:t>
      </w:r>
      <w:r>
        <w:rPr>
          <w:rStyle w:val="HTMLCode"/>
          <w:rFonts w:ascii="var(--bs-font-monospace)" w:hAnsi="var(--bs-font-monospace)"/>
          <w:color w:val="D63384"/>
          <w:sz w:val="21"/>
          <w:szCs w:val="21"/>
        </w:rPr>
        <w:t>.navbar-nav-scroll</w:t>
      </w:r>
      <w:r>
        <w:rPr>
          <w:rFonts w:ascii="Segoe UI" w:hAnsi="Segoe UI" w:cs="Segoe UI"/>
          <w:color w:val="212529"/>
        </w:rPr>
        <w:t> to a </w:t>
      </w:r>
      <w:r>
        <w:rPr>
          <w:rStyle w:val="HTMLCode"/>
          <w:rFonts w:ascii="var(--bs-font-monospace)" w:hAnsi="var(--bs-font-monospace)"/>
          <w:color w:val="D63384"/>
          <w:sz w:val="21"/>
          <w:szCs w:val="21"/>
        </w:rPr>
        <w:t>.navbar-nav</w:t>
      </w:r>
      <w:r>
        <w:rPr>
          <w:rFonts w:ascii="Segoe UI" w:hAnsi="Segoe UI" w:cs="Segoe UI"/>
          <w:color w:val="212529"/>
        </w:rPr>
        <w:t> (or other navbar sub-component) to enable vertical scrolling within the toggleable contents of a collapsed navbar. By default, scrolling kicks in at </w:t>
      </w:r>
      <w:r>
        <w:rPr>
          <w:rStyle w:val="HTMLCode"/>
          <w:rFonts w:ascii="var(--bs-font-monospace)" w:hAnsi="var(--bs-font-monospace)"/>
          <w:color w:val="D63384"/>
          <w:sz w:val="21"/>
          <w:szCs w:val="21"/>
        </w:rPr>
        <w:t>75vh</w:t>
      </w:r>
      <w:r>
        <w:rPr>
          <w:rFonts w:ascii="Segoe UI" w:hAnsi="Segoe UI" w:cs="Segoe UI"/>
          <w:color w:val="212529"/>
        </w:rPr>
        <w:t> (or 75% of the viewport height), but you can override that with the local CSS custom property </w:t>
      </w:r>
      <w:r>
        <w:rPr>
          <w:rStyle w:val="HTMLCode"/>
          <w:rFonts w:ascii="var(--bs-font-monospace)" w:hAnsi="var(--bs-font-monospace)"/>
          <w:color w:val="D63384"/>
          <w:sz w:val="21"/>
          <w:szCs w:val="21"/>
        </w:rPr>
        <w:t>--bs-navbar-height</w:t>
      </w:r>
      <w:r>
        <w:rPr>
          <w:rFonts w:ascii="Segoe UI" w:hAnsi="Segoe UI" w:cs="Segoe UI"/>
          <w:color w:val="212529"/>
        </w:rPr>
        <w:t> or custom styles. At larger viewports when the navbar is expanded, content will appear as it does in a default navbar.</w:t>
      </w:r>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Please note that this behavior comes with a potential drawback of </w:t>
      </w:r>
      <w:r>
        <w:rPr>
          <w:rStyle w:val="HTMLCode"/>
          <w:rFonts w:ascii="var(--bs-font-monospace)" w:hAnsi="var(--bs-font-monospace)"/>
          <w:color w:val="D63384"/>
          <w:sz w:val="21"/>
          <w:szCs w:val="21"/>
        </w:rPr>
        <w:t>overflow</w:t>
      </w:r>
      <w:r>
        <w:rPr>
          <w:rFonts w:ascii="Segoe UI" w:hAnsi="Segoe UI" w:cs="Segoe UI"/>
          <w:color w:val="212529"/>
        </w:rPr>
        <w:t>—when setting </w:t>
      </w:r>
      <w:r>
        <w:rPr>
          <w:rStyle w:val="HTMLCode"/>
          <w:rFonts w:ascii="var(--bs-font-monospace)" w:hAnsi="var(--bs-font-monospace)"/>
          <w:color w:val="D63384"/>
          <w:sz w:val="21"/>
          <w:szCs w:val="21"/>
        </w:rPr>
        <w:t>overflow-y: auto</w:t>
      </w:r>
      <w:r>
        <w:rPr>
          <w:rFonts w:ascii="Segoe UI" w:hAnsi="Segoe UI" w:cs="Segoe UI"/>
          <w:color w:val="212529"/>
        </w:rPr>
        <w:t> (required to scroll the content here), </w:t>
      </w:r>
      <w:r>
        <w:rPr>
          <w:rStyle w:val="HTMLCode"/>
          <w:rFonts w:ascii="var(--bs-font-monospace)" w:hAnsi="var(--bs-font-monospace)"/>
          <w:color w:val="D63384"/>
          <w:sz w:val="21"/>
          <w:szCs w:val="21"/>
        </w:rPr>
        <w:t>overflow-x</w:t>
      </w:r>
      <w:r>
        <w:rPr>
          <w:rFonts w:ascii="Segoe UI" w:hAnsi="Segoe UI" w:cs="Segoe UI"/>
          <w:color w:val="212529"/>
        </w:rPr>
        <w:t> is the equivalent of </w:t>
      </w:r>
      <w:r>
        <w:rPr>
          <w:rStyle w:val="HTMLCode"/>
          <w:rFonts w:ascii="var(--bs-font-monospace)" w:hAnsi="var(--bs-font-monospace)"/>
          <w:color w:val="D63384"/>
          <w:sz w:val="21"/>
          <w:szCs w:val="21"/>
        </w:rPr>
        <w:t>auto</w:t>
      </w:r>
      <w:r>
        <w:rPr>
          <w:rFonts w:ascii="Segoe UI" w:hAnsi="Segoe UI" w:cs="Segoe UI"/>
          <w:color w:val="212529"/>
        </w:rPr>
        <w:t>, which will crop some horizontal content.</w:t>
      </w:r>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Here’s an example navbar using </w:t>
      </w:r>
      <w:r>
        <w:rPr>
          <w:rStyle w:val="HTMLCode"/>
          <w:rFonts w:ascii="var(--bs-font-monospace)" w:hAnsi="var(--bs-font-monospace)"/>
          <w:color w:val="D63384"/>
          <w:sz w:val="21"/>
          <w:szCs w:val="21"/>
        </w:rPr>
        <w:t>.navbar-nav-scroll</w:t>
      </w:r>
      <w:r>
        <w:rPr>
          <w:rFonts w:ascii="Segoe UI" w:hAnsi="Segoe UI" w:cs="Segoe UI"/>
          <w:color w:val="212529"/>
        </w:rPr>
        <w:t> with </w:t>
      </w:r>
      <w:r>
        <w:rPr>
          <w:rStyle w:val="HTMLCode"/>
          <w:rFonts w:ascii="var(--bs-font-monospace)" w:hAnsi="var(--bs-font-monospace)"/>
          <w:color w:val="D63384"/>
          <w:sz w:val="21"/>
          <w:szCs w:val="21"/>
        </w:rPr>
        <w:t>style="--bs-scroll-height: 100px;"</w:t>
      </w:r>
      <w:r>
        <w:rPr>
          <w:rFonts w:ascii="Segoe UI" w:hAnsi="Segoe UI" w:cs="Segoe UI"/>
          <w:color w:val="212529"/>
        </w:rPr>
        <w:t>, with some extra margin utilities for optimum spacing.</w:t>
      </w:r>
    </w:p>
    <w:p w:rsidR="00E6753B" w:rsidRDefault="00E6753B" w:rsidP="00E6753B">
      <w:pPr>
        <w:shd w:val="clear" w:color="auto" w:fill="FFFFFF"/>
        <w:rPr>
          <w:rFonts w:ascii="Segoe UI" w:hAnsi="Segoe UI" w:cs="Segoe UI"/>
          <w:color w:val="212529"/>
        </w:rPr>
      </w:pPr>
      <w:hyperlink r:id="rId454" w:history="1">
        <w:r>
          <w:rPr>
            <w:rStyle w:val="Hyperlink"/>
            <w:rFonts w:ascii="Segoe UI" w:hAnsi="Segoe UI" w:cs="Segoe UI"/>
          </w:rPr>
          <w:t>Navbar scroll</w:t>
        </w:r>
      </w:hyperlink>
    </w:p>
    <w:p w:rsidR="00E6753B" w:rsidRDefault="00E6753B" w:rsidP="00E6753B">
      <w:pPr>
        <w:numPr>
          <w:ilvl w:val="0"/>
          <w:numId w:val="72"/>
        </w:numPr>
        <w:shd w:val="clear" w:color="auto" w:fill="FFFFFF"/>
        <w:spacing w:before="100" w:beforeAutospacing="1" w:after="100" w:afterAutospacing="1" w:line="240" w:lineRule="auto"/>
        <w:rPr>
          <w:rFonts w:ascii="Segoe UI" w:hAnsi="Segoe UI" w:cs="Segoe UI"/>
          <w:color w:val="212529"/>
        </w:rPr>
      </w:pPr>
      <w:hyperlink r:id="rId455" w:history="1">
        <w:r>
          <w:rPr>
            <w:rStyle w:val="Hyperlink"/>
            <w:rFonts w:ascii="Segoe UI" w:hAnsi="Segoe UI" w:cs="Segoe UI"/>
          </w:rPr>
          <w:t>Home</w:t>
        </w:r>
      </w:hyperlink>
    </w:p>
    <w:p w:rsidR="00E6753B" w:rsidRDefault="00E6753B" w:rsidP="00E6753B">
      <w:pPr>
        <w:numPr>
          <w:ilvl w:val="0"/>
          <w:numId w:val="72"/>
        </w:numPr>
        <w:shd w:val="clear" w:color="auto" w:fill="FFFFFF"/>
        <w:spacing w:before="100" w:beforeAutospacing="1" w:after="100" w:afterAutospacing="1" w:line="240" w:lineRule="auto"/>
        <w:rPr>
          <w:rFonts w:ascii="Segoe UI" w:hAnsi="Segoe UI" w:cs="Segoe UI"/>
          <w:color w:val="212529"/>
        </w:rPr>
      </w:pPr>
      <w:hyperlink r:id="rId456" w:history="1">
        <w:r>
          <w:rPr>
            <w:rStyle w:val="Hyperlink"/>
            <w:rFonts w:ascii="Segoe UI" w:hAnsi="Segoe UI" w:cs="Segoe UI"/>
          </w:rPr>
          <w:t>Link</w:t>
        </w:r>
      </w:hyperlink>
    </w:p>
    <w:p w:rsidR="00E6753B" w:rsidRDefault="00E6753B" w:rsidP="00E6753B">
      <w:pPr>
        <w:numPr>
          <w:ilvl w:val="0"/>
          <w:numId w:val="72"/>
        </w:numPr>
        <w:shd w:val="clear" w:color="auto" w:fill="FFFFFF"/>
        <w:spacing w:before="100" w:beforeAutospacing="1" w:after="100" w:afterAutospacing="1" w:line="240" w:lineRule="auto"/>
        <w:rPr>
          <w:rFonts w:ascii="Segoe UI" w:hAnsi="Segoe UI" w:cs="Segoe UI"/>
          <w:color w:val="212529"/>
        </w:rPr>
      </w:pPr>
      <w:hyperlink r:id="rId457" w:history="1">
        <w:r>
          <w:rPr>
            <w:rStyle w:val="Hyperlink"/>
            <w:rFonts w:ascii="Segoe UI" w:hAnsi="Segoe UI" w:cs="Segoe UI"/>
          </w:rPr>
          <w:t>Link </w:t>
        </w:r>
      </w:hyperlink>
    </w:p>
    <w:p w:rsidR="00E6753B" w:rsidRDefault="00E6753B" w:rsidP="00E6753B">
      <w:pPr>
        <w:numPr>
          <w:ilvl w:val="0"/>
          <w:numId w:val="72"/>
        </w:numPr>
        <w:shd w:val="clear" w:color="auto" w:fill="FFFFFF"/>
        <w:spacing w:before="100" w:beforeAutospacing="1" w:after="100" w:afterAutospacing="1" w:line="240" w:lineRule="auto"/>
        <w:rPr>
          <w:rFonts w:ascii="Segoe UI" w:hAnsi="Segoe UI" w:cs="Segoe UI"/>
          <w:color w:val="212529"/>
        </w:rPr>
      </w:pPr>
      <w:hyperlink r:id="rId458" w:history="1">
        <w:r>
          <w:rPr>
            <w:rStyle w:val="Hyperlink"/>
            <w:rFonts w:ascii="Segoe UI" w:hAnsi="Segoe UI" w:cs="Segoe UI"/>
          </w:rPr>
          <w:t>Link</w:t>
        </w:r>
      </w:hyperlink>
    </w:p>
    <w:p w:rsidR="00E6753B" w:rsidRDefault="00E6753B" w:rsidP="00E6753B">
      <w:pPr>
        <w:pStyle w:val="z-TopofForm"/>
      </w:pPr>
      <w:r>
        <w:t>Top of Form</w:t>
      </w:r>
    </w:p>
    <w:p w:rsidR="00E6753B" w:rsidRDefault="00E6753B" w:rsidP="00E6753B">
      <w:pPr>
        <w:shd w:val="clear" w:color="auto" w:fill="FFFFFF"/>
        <w:spacing w:after="0"/>
        <w:rPr>
          <w:rFonts w:ascii="Segoe UI" w:hAnsi="Segoe UI" w:cs="Segoe UI"/>
          <w:color w:val="212529"/>
        </w:rPr>
      </w:pPr>
      <w:r>
        <w:rPr>
          <w:rFonts w:ascii="Segoe UI" w:hAnsi="Segoe UI" w:cs="Segoe UI"/>
          <w:color w:val="212529"/>
        </w:rPr>
        <w:t>Search</w:t>
      </w:r>
    </w:p>
    <w:p w:rsidR="00E6753B" w:rsidRDefault="00E6753B" w:rsidP="00E6753B">
      <w:pPr>
        <w:pStyle w:val="z-BottomofForm"/>
      </w:pPr>
      <w:r>
        <w:t>Bottom of Form</w:t>
      </w:r>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navbar-expand-lg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"navbar-brand"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Navbar scroll</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"navbar-toggler"</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"collapse"</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"#navbarScroll"</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"navbarScroll"</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"Toggle navigation"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"navbar-toggler-icon"</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"collapse navbar-collapse"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"navbarScroll"</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"navbar-nav me-auto my-2 my-lg-0 navbar-nav-scroll"</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"--bs-scroll-height: 100px;"</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 dropdown"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dropdown-toggle"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"navbarScrollingDropdown"</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Link</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HTMLCode"/>
          <w:rFonts w:ascii="var(--bs-font-monospace)" w:hAnsi="var(--bs-font-monospace)"/>
          <w:color w:val="212529"/>
        </w:rPr>
        <w:t xml:space="preserve"> </w:t>
      </w:r>
      <w:r>
        <w:rPr>
          <w:rStyle w:val="na"/>
          <w:rFonts w:ascii="var(--bs-font-monospace)" w:hAnsi="var(--bs-font-monospace)"/>
          <w:color w:val="006EE0"/>
        </w:rPr>
        <w:t>aria-labelledby</w:t>
      </w:r>
      <w:r>
        <w:rPr>
          <w:rStyle w:val="o"/>
          <w:rFonts w:ascii="var(--bs-font-monospace)" w:hAnsi="var(--bs-font-monospace)"/>
          <w:color w:val="555555"/>
        </w:rPr>
        <w:t>=</w:t>
      </w:r>
      <w:r>
        <w:rPr>
          <w:rStyle w:val="s"/>
          <w:rFonts w:ascii="var(--bs-font-monospace)" w:hAnsi="var(--bs-font-monospace)"/>
          <w:color w:val="D73038"/>
        </w:rPr>
        <w:t>"navbarScrollingDropdown"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Another action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hr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"dropdown-divider"</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Something else here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form</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"d-flex"</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 me-2"</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"search"</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"Search"</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"Search"</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btn-outline-success"</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"submit"</w:t>
      </w:r>
      <w:r>
        <w:rPr>
          <w:rStyle w:val="p"/>
          <w:rFonts w:ascii="var(--bs-font-monospace)" w:hAnsi="var(--bs-font-monospace)"/>
          <w:color w:val="212529"/>
        </w:rPr>
        <w:t>&gt;</w:t>
      </w:r>
      <w:r>
        <w:rPr>
          <w:rStyle w:val="HTMLCode"/>
          <w:rFonts w:ascii="var(--bs-font-monospace)" w:hAnsi="var(--bs-font-monospace)"/>
          <w:color w:val="212529"/>
        </w:rPr>
        <w:t>Search</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Heading2"/>
        <w:shd w:val="clear" w:color="auto" w:fill="FFFFFF"/>
        <w:rPr>
          <w:rFonts w:ascii="Segoe UI" w:hAnsi="Segoe UI" w:cs="Segoe UI"/>
          <w:b w:val="0"/>
          <w:bCs w:val="0"/>
          <w:color w:val="212529"/>
        </w:rPr>
      </w:pPr>
      <w:bookmarkStart w:id="363" w:name="_Toc144064920"/>
      <w:r>
        <w:rPr>
          <w:rFonts w:ascii="Segoe UI" w:hAnsi="Segoe UI" w:cs="Segoe UI"/>
          <w:b w:val="0"/>
          <w:bCs w:val="0"/>
          <w:color w:val="212529"/>
        </w:rPr>
        <w:t>Responsive behaviors</w:t>
      </w:r>
      <w:bookmarkEnd w:id="363"/>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Navbars can use </w:t>
      </w:r>
      <w:r>
        <w:rPr>
          <w:rStyle w:val="HTMLCode"/>
          <w:rFonts w:ascii="var(--bs-font-monospace)" w:hAnsi="var(--bs-font-monospace)"/>
          <w:color w:val="D63384"/>
          <w:sz w:val="21"/>
          <w:szCs w:val="21"/>
        </w:rPr>
        <w:t>.navbar-toggler</w:t>
      </w:r>
      <w:r>
        <w:rPr>
          <w:rFonts w:ascii="Segoe UI" w:hAnsi="Segoe UI" w:cs="Segoe UI"/>
          <w:color w:val="212529"/>
        </w:rPr>
        <w:t>, </w:t>
      </w:r>
      <w:r>
        <w:rPr>
          <w:rStyle w:val="HTMLCode"/>
          <w:rFonts w:ascii="var(--bs-font-monospace)" w:hAnsi="var(--bs-font-monospace)"/>
          <w:color w:val="D63384"/>
          <w:sz w:val="21"/>
          <w:szCs w:val="21"/>
        </w:rPr>
        <w:t>.navbar-collapse</w:t>
      </w:r>
      <w:r>
        <w:rPr>
          <w:rFonts w:ascii="Segoe UI" w:hAnsi="Segoe UI" w:cs="Segoe UI"/>
          <w:color w:val="212529"/>
        </w:rPr>
        <w:t>, and </w:t>
      </w:r>
      <w:r>
        <w:rPr>
          <w:rStyle w:val="HTMLCode"/>
          <w:rFonts w:ascii="var(--bs-font-monospace)" w:hAnsi="var(--bs-font-monospace)"/>
          <w:color w:val="D63384"/>
          <w:sz w:val="21"/>
          <w:szCs w:val="21"/>
        </w:rPr>
        <w:t>.navbar-expand{-sm|-md|-lg|-xl|-xxl}</w:t>
      </w:r>
      <w:r>
        <w:rPr>
          <w:rFonts w:ascii="Segoe UI" w:hAnsi="Segoe UI" w:cs="Segoe UI"/>
          <w:color w:val="212529"/>
        </w:rPr>
        <w:t> classes to determine when their content collapses behind a button. In combination with other utilities, you can easily choose when to show or hide particular elements.</w:t>
      </w:r>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For navbars that never collapse, add the </w:t>
      </w:r>
      <w:r>
        <w:rPr>
          <w:rStyle w:val="HTMLCode"/>
          <w:rFonts w:ascii="var(--bs-font-monospace)" w:hAnsi="var(--bs-font-monospace)"/>
          <w:color w:val="D63384"/>
          <w:sz w:val="21"/>
          <w:szCs w:val="21"/>
        </w:rPr>
        <w:t>.navbar-expand</w:t>
      </w:r>
      <w:r>
        <w:rPr>
          <w:rFonts w:ascii="Segoe UI" w:hAnsi="Segoe UI" w:cs="Segoe UI"/>
          <w:color w:val="212529"/>
        </w:rPr>
        <w:t> class on the navbar. For navbars that always collapse, don’t add any </w:t>
      </w:r>
      <w:r>
        <w:rPr>
          <w:rStyle w:val="HTMLCode"/>
          <w:rFonts w:ascii="var(--bs-font-monospace)" w:hAnsi="var(--bs-font-monospace)"/>
          <w:color w:val="D63384"/>
          <w:sz w:val="21"/>
          <w:szCs w:val="21"/>
        </w:rPr>
        <w:t>.navbar-expand</w:t>
      </w:r>
      <w:r>
        <w:rPr>
          <w:rFonts w:ascii="Segoe UI" w:hAnsi="Segoe UI" w:cs="Segoe UI"/>
          <w:color w:val="212529"/>
        </w:rPr>
        <w:t> class.</w:t>
      </w:r>
    </w:p>
    <w:p w:rsidR="00E6753B" w:rsidRDefault="00E6753B" w:rsidP="00E6753B">
      <w:pPr>
        <w:pStyle w:val="Heading3"/>
        <w:shd w:val="clear" w:color="auto" w:fill="FFFFFF"/>
        <w:rPr>
          <w:rFonts w:ascii="Segoe UI" w:hAnsi="Segoe UI" w:cs="Segoe UI"/>
          <w:b w:val="0"/>
          <w:bCs w:val="0"/>
          <w:color w:val="212529"/>
        </w:rPr>
      </w:pPr>
      <w:bookmarkStart w:id="364" w:name="_Toc144064921"/>
      <w:r>
        <w:rPr>
          <w:rFonts w:ascii="Segoe UI" w:hAnsi="Segoe UI" w:cs="Segoe UI"/>
          <w:b w:val="0"/>
          <w:bCs w:val="0"/>
          <w:color w:val="212529"/>
        </w:rPr>
        <w:t>Toggler</w:t>
      </w:r>
      <w:bookmarkEnd w:id="364"/>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Navbar togglers are left-aligned by default, but should they follow a sibling element like a </w:t>
      </w:r>
      <w:r>
        <w:rPr>
          <w:rStyle w:val="HTMLCode"/>
          <w:rFonts w:ascii="var(--bs-font-monospace)" w:hAnsi="var(--bs-font-monospace)"/>
          <w:color w:val="D63384"/>
          <w:sz w:val="21"/>
          <w:szCs w:val="21"/>
        </w:rPr>
        <w:t>.navbar-brand</w:t>
      </w:r>
      <w:r>
        <w:rPr>
          <w:rFonts w:ascii="Segoe UI" w:hAnsi="Segoe UI" w:cs="Segoe UI"/>
          <w:color w:val="212529"/>
        </w:rPr>
        <w:t>, they’ll automatically be aligned to the far right. Reversing your markup will reverse the placement of the toggler. Below are examples of different toggle styles.</w:t>
      </w:r>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With no </w:t>
      </w:r>
      <w:r>
        <w:rPr>
          <w:rStyle w:val="HTMLCode"/>
          <w:rFonts w:ascii="var(--bs-font-monospace)" w:hAnsi="var(--bs-font-monospace)"/>
          <w:color w:val="D63384"/>
          <w:sz w:val="21"/>
          <w:szCs w:val="21"/>
        </w:rPr>
        <w:t>.navbar-brand</w:t>
      </w:r>
      <w:r>
        <w:rPr>
          <w:rFonts w:ascii="Segoe UI" w:hAnsi="Segoe UI" w:cs="Segoe UI"/>
          <w:color w:val="212529"/>
        </w:rPr>
        <w:t> shown at the smallest breakpoint:</w:t>
      </w:r>
    </w:p>
    <w:p w:rsidR="00E6753B" w:rsidRDefault="00E6753B" w:rsidP="00E6753B">
      <w:pPr>
        <w:shd w:val="clear" w:color="auto" w:fill="FFFFFF"/>
        <w:rPr>
          <w:rFonts w:ascii="Segoe UI" w:hAnsi="Segoe UI" w:cs="Segoe UI"/>
          <w:color w:val="212529"/>
        </w:rPr>
      </w:pPr>
      <w:hyperlink r:id="rId459" w:history="1">
        <w:r>
          <w:rPr>
            <w:rStyle w:val="Hyperlink"/>
            <w:rFonts w:ascii="Segoe UI" w:hAnsi="Segoe UI" w:cs="Segoe UI"/>
          </w:rPr>
          <w:t>Hidden brand</w:t>
        </w:r>
      </w:hyperlink>
    </w:p>
    <w:p w:rsidR="00E6753B" w:rsidRDefault="00E6753B" w:rsidP="00E6753B">
      <w:pPr>
        <w:numPr>
          <w:ilvl w:val="0"/>
          <w:numId w:val="73"/>
        </w:numPr>
        <w:shd w:val="clear" w:color="auto" w:fill="FFFFFF"/>
        <w:spacing w:before="100" w:beforeAutospacing="1" w:after="100" w:afterAutospacing="1" w:line="240" w:lineRule="auto"/>
        <w:rPr>
          <w:rFonts w:ascii="Segoe UI" w:hAnsi="Segoe UI" w:cs="Segoe UI"/>
          <w:color w:val="212529"/>
        </w:rPr>
      </w:pPr>
      <w:hyperlink r:id="rId460" w:history="1">
        <w:r>
          <w:rPr>
            <w:rStyle w:val="Hyperlink"/>
            <w:rFonts w:ascii="Segoe UI" w:hAnsi="Segoe UI" w:cs="Segoe UI"/>
          </w:rPr>
          <w:t>Home</w:t>
        </w:r>
      </w:hyperlink>
    </w:p>
    <w:p w:rsidR="00E6753B" w:rsidRDefault="00E6753B" w:rsidP="00E6753B">
      <w:pPr>
        <w:numPr>
          <w:ilvl w:val="0"/>
          <w:numId w:val="73"/>
        </w:numPr>
        <w:shd w:val="clear" w:color="auto" w:fill="FFFFFF"/>
        <w:spacing w:before="100" w:beforeAutospacing="1" w:after="100" w:afterAutospacing="1" w:line="240" w:lineRule="auto"/>
        <w:rPr>
          <w:rFonts w:ascii="Segoe UI" w:hAnsi="Segoe UI" w:cs="Segoe UI"/>
          <w:color w:val="212529"/>
        </w:rPr>
      </w:pPr>
      <w:hyperlink r:id="rId461" w:history="1">
        <w:r>
          <w:rPr>
            <w:rStyle w:val="Hyperlink"/>
            <w:rFonts w:ascii="Segoe UI" w:hAnsi="Segoe UI" w:cs="Segoe UI"/>
          </w:rPr>
          <w:t>Link</w:t>
        </w:r>
      </w:hyperlink>
    </w:p>
    <w:p w:rsidR="00E6753B" w:rsidRDefault="00E6753B" w:rsidP="00E6753B">
      <w:pPr>
        <w:numPr>
          <w:ilvl w:val="0"/>
          <w:numId w:val="73"/>
        </w:numPr>
        <w:shd w:val="clear" w:color="auto" w:fill="FFFFFF"/>
        <w:spacing w:before="100" w:beforeAutospacing="1" w:after="100" w:afterAutospacing="1" w:line="240" w:lineRule="auto"/>
        <w:rPr>
          <w:rFonts w:ascii="Segoe UI" w:hAnsi="Segoe UI" w:cs="Segoe UI"/>
          <w:color w:val="212529"/>
        </w:rPr>
      </w:pPr>
      <w:hyperlink r:id="rId462" w:history="1">
        <w:r>
          <w:rPr>
            <w:rStyle w:val="Hyperlink"/>
            <w:rFonts w:ascii="Segoe UI" w:hAnsi="Segoe UI" w:cs="Segoe UI"/>
          </w:rPr>
          <w:t>Disabled</w:t>
        </w:r>
      </w:hyperlink>
    </w:p>
    <w:p w:rsidR="00E6753B" w:rsidRDefault="00E6753B" w:rsidP="00E6753B">
      <w:pPr>
        <w:pStyle w:val="z-TopofForm"/>
      </w:pPr>
      <w:r>
        <w:t>Top of Form</w:t>
      </w:r>
    </w:p>
    <w:p w:rsidR="00E6753B" w:rsidRDefault="00E6753B" w:rsidP="00E6753B">
      <w:pPr>
        <w:shd w:val="clear" w:color="auto" w:fill="FFFFFF"/>
        <w:spacing w:after="0"/>
        <w:rPr>
          <w:rFonts w:ascii="Segoe UI" w:hAnsi="Segoe UI" w:cs="Segoe UI"/>
          <w:color w:val="212529"/>
        </w:rPr>
      </w:pPr>
      <w:r>
        <w:rPr>
          <w:rFonts w:ascii="Segoe UI" w:hAnsi="Segoe UI" w:cs="Segoe UI"/>
          <w:color w:val="212529"/>
        </w:rPr>
        <w:t>Search</w:t>
      </w:r>
    </w:p>
    <w:p w:rsidR="00E6753B" w:rsidRDefault="00E6753B" w:rsidP="00E6753B">
      <w:pPr>
        <w:pStyle w:val="z-BottomofForm"/>
      </w:pPr>
      <w:r>
        <w:t>Bottom of Form</w:t>
      </w:r>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navbar-expand-lg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"navbar-toggler"</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"collapse"</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"#navbarTogglerDemo01"</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"navbarTogglerDemo01"</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"Toggle navigation"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"navbar-toggler-icon"</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"collapse navbar-collapse"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"navbarTogglerDemo01"</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"navbar-brand"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Hidden brand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"navbar-nav me-auto mb-2 mb-lg-0"</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form</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"d-flex"</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 me-2"</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"search"</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"Search"</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"Search"</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btn-outline-success"</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"submit"</w:t>
      </w:r>
      <w:r>
        <w:rPr>
          <w:rStyle w:val="p"/>
          <w:rFonts w:ascii="var(--bs-font-monospace)" w:hAnsi="var(--bs-font-monospace)"/>
          <w:color w:val="212529"/>
        </w:rPr>
        <w:t>&gt;</w:t>
      </w:r>
      <w:r>
        <w:rPr>
          <w:rStyle w:val="HTMLCode"/>
          <w:rFonts w:ascii="var(--bs-font-monospace)" w:hAnsi="var(--bs-font-monospace)"/>
          <w:color w:val="212529"/>
        </w:rPr>
        <w:t>Search</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With a brand name shown on the left and toggler on the right:</w:t>
      </w:r>
    </w:p>
    <w:p w:rsidR="00E6753B" w:rsidRDefault="00E6753B" w:rsidP="00E6753B">
      <w:pPr>
        <w:shd w:val="clear" w:color="auto" w:fill="FFFFFF"/>
        <w:rPr>
          <w:rFonts w:ascii="Segoe UI" w:hAnsi="Segoe UI" w:cs="Segoe UI"/>
          <w:color w:val="212529"/>
        </w:rPr>
      </w:pPr>
      <w:hyperlink r:id="rId463" w:history="1">
        <w:r>
          <w:rPr>
            <w:rStyle w:val="Hyperlink"/>
            <w:rFonts w:ascii="Segoe UI" w:hAnsi="Segoe UI" w:cs="Segoe UI"/>
          </w:rPr>
          <w:t>Navbar</w:t>
        </w:r>
      </w:hyperlink>
    </w:p>
    <w:p w:rsidR="00E6753B" w:rsidRDefault="00E6753B" w:rsidP="00E6753B">
      <w:pPr>
        <w:numPr>
          <w:ilvl w:val="0"/>
          <w:numId w:val="74"/>
        </w:numPr>
        <w:shd w:val="clear" w:color="auto" w:fill="FFFFFF"/>
        <w:spacing w:before="100" w:beforeAutospacing="1" w:after="100" w:afterAutospacing="1" w:line="240" w:lineRule="auto"/>
        <w:rPr>
          <w:rFonts w:ascii="Segoe UI" w:hAnsi="Segoe UI" w:cs="Segoe UI"/>
          <w:color w:val="212529"/>
        </w:rPr>
      </w:pPr>
      <w:hyperlink r:id="rId464" w:history="1">
        <w:r>
          <w:rPr>
            <w:rStyle w:val="Hyperlink"/>
            <w:rFonts w:ascii="Segoe UI" w:hAnsi="Segoe UI" w:cs="Segoe UI"/>
          </w:rPr>
          <w:t>Home</w:t>
        </w:r>
      </w:hyperlink>
    </w:p>
    <w:p w:rsidR="00E6753B" w:rsidRDefault="00E6753B" w:rsidP="00E6753B">
      <w:pPr>
        <w:numPr>
          <w:ilvl w:val="0"/>
          <w:numId w:val="74"/>
        </w:numPr>
        <w:shd w:val="clear" w:color="auto" w:fill="FFFFFF"/>
        <w:spacing w:before="100" w:beforeAutospacing="1" w:after="100" w:afterAutospacing="1" w:line="240" w:lineRule="auto"/>
        <w:rPr>
          <w:rFonts w:ascii="Segoe UI" w:hAnsi="Segoe UI" w:cs="Segoe UI"/>
          <w:color w:val="212529"/>
        </w:rPr>
      </w:pPr>
      <w:hyperlink r:id="rId465" w:history="1">
        <w:r>
          <w:rPr>
            <w:rStyle w:val="Hyperlink"/>
            <w:rFonts w:ascii="Segoe UI" w:hAnsi="Segoe UI" w:cs="Segoe UI"/>
          </w:rPr>
          <w:t>Link</w:t>
        </w:r>
      </w:hyperlink>
    </w:p>
    <w:p w:rsidR="00E6753B" w:rsidRDefault="00E6753B" w:rsidP="00E6753B">
      <w:pPr>
        <w:numPr>
          <w:ilvl w:val="0"/>
          <w:numId w:val="74"/>
        </w:numPr>
        <w:shd w:val="clear" w:color="auto" w:fill="FFFFFF"/>
        <w:spacing w:before="100" w:beforeAutospacing="1" w:after="100" w:afterAutospacing="1" w:line="240" w:lineRule="auto"/>
        <w:rPr>
          <w:rFonts w:ascii="Segoe UI" w:hAnsi="Segoe UI" w:cs="Segoe UI"/>
          <w:color w:val="212529"/>
        </w:rPr>
      </w:pPr>
      <w:hyperlink r:id="rId466" w:history="1">
        <w:r>
          <w:rPr>
            <w:rStyle w:val="Hyperlink"/>
            <w:rFonts w:ascii="Segoe UI" w:hAnsi="Segoe UI" w:cs="Segoe UI"/>
          </w:rPr>
          <w:t>Disabled</w:t>
        </w:r>
      </w:hyperlink>
    </w:p>
    <w:p w:rsidR="00E6753B" w:rsidRDefault="00E6753B" w:rsidP="00E6753B">
      <w:pPr>
        <w:pStyle w:val="z-TopofForm"/>
      </w:pPr>
      <w:r>
        <w:t>Top of Form</w:t>
      </w:r>
    </w:p>
    <w:p w:rsidR="00E6753B" w:rsidRDefault="00E6753B" w:rsidP="00E6753B">
      <w:pPr>
        <w:shd w:val="clear" w:color="auto" w:fill="FFFFFF"/>
        <w:spacing w:after="0"/>
        <w:rPr>
          <w:rFonts w:ascii="Segoe UI" w:hAnsi="Segoe UI" w:cs="Segoe UI"/>
          <w:color w:val="212529"/>
        </w:rPr>
      </w:pPr>
      <w:r>
        <w:rPr>
          <w:rFonts w:ascii="Segoe UI" w:hAnsi="Segoe UI" w:cs="Segoe UI"/>
          <w:color w:val="212529"/>
        </w:rPr>
        <w:t>Search</w:t>
      </w:r>
    </w:p>
    <w:p w:rsidR="00E6753B" w:rsidRDefault="00E6753B" w:rsidP="00E6753B">
      <w:pPr>
        <w:pStyle w:val="z-BottomofForm"/>
      </w:pPr>
      <w:r>
        <w:t>Bottom of Form</w:t>
      </w:r>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navbar-expand-lg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"navbar-brand"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Navbar</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"navbar-toggler"</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"collapse"</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"#navbarTogglerDemo02"</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"navbarTogglerDemo02"</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"Toggle navigation"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"navbar-toggler-icon"</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"collapse navbar-collapse"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"navbarTogglerDemo02"</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"navbar-nav me-auto mb-2 mb-lg-0"</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form</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"d-flex"</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 me-2"</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"search"</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"Search"</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"Search"</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btn-outline-success"</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"submit"</w:t>
      </w:r>
      <w:r>
        <w:rPr>
          <w:rStyle w:val="p"/>
          <w:rFonts w:ascii="var(--bs-font-monospace)" w:hAnsi="var(--bs-font-monospace)"/>
          <w:color w:val="212529"/>
        </w:rPr>
        <w:t>&gt;</w:t>
      </w:r>
      <w:r>
        <w:rPr>
          <w:rStyle w:val="HTMLCode"/>
          <w:rFonts w:ascii="var(--bs-font-monospace)" w:hAnsi="var(--bs-font-monospace)"/>
          <w:color w:val="212529"/>
        </w:rPr>
        <w:t>Search</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With a toggler on the left and brand name on the right:</w:t>
      </w:r>
    </w:p>
    <w:p w:rsidR="00E6753B" w:rsidRDefault="00E6753B" w:rsidP="00E6753B">
      <w:pPr>
        <w:shd w:val="clear" w:color="auto" w:fill="FFFFFF"/>
        <w:rPr>
          <w:rFonts w:ascii="Segoe UI" w:hAnsi="Segoe UI" w:cs="Segoe UI"/>
          <w:color w:val="212529"/>
        </w:rPr>
      </w:pPr>
      <w:hyperlink r:id="rId467" w:history="1">
        <w:r>
          <w:rPr>
            <w:rStyle w:val="Hyperlink"/>
            <w:rFonts w:ascii="Segoe UI" w:hAnsi="Segoe UI" w:cs="Segoe UI"/>
          </w:rPr>
          <w:t>Navbar</w:t>
        </w:r>
      </w:hyperlink>
    </w:p>
    <w:p w:rsidR="00E6753B" w:rsidRDefault="00E6753B" w:rsidP="00E6753B">
      <w:pPr>
        <w:numPr>
          <w:ilvl w:val="0"/>
          <w:numId w:val="75"/>
        </w:numPr>
        <w:shd w:val="clear" w:color="auto" w:fill="FFFFFF"/>
        <w:spacing w:before="100" w:beforeAutospacing="1" w:after="100" w:afterAutospacing="1" w:line="240" w:lineRule="auto"/>
        <w:rPr>
          <w:rFonts w:ascii="Segoe UI" w:hAnsi="Segoe UI" w:cs="Segoe UI"/>
          <w:color w:val="212529"/>
        </w:rPr>
      </w:pPr>
      <w:hyperlink r:id="rId468" w:history="1">
        <w:r>
          <w:rPr>
            <w:rStyle w:val="Hyperlink"/>
            <w:rFonts w:ascii="Segoe UI" w:hAnsi="Segoe UI" w:cs="Segoe UI"/>
          </w:rPr>
          <w:t>Home</w:t>
        </w:r>
      </w:hyperlink>
    </w:p>
    <w:p w:rsidR="00E6753B" w:rsidRDefault="00E6753B" w:rsidP="00E6753B">
      <w:pPr>
        <w:numPr>
          <w:ilvl w:val="0"/>
          <w:numId w:val="75"/>
        </w:numPr>
        <w:shd w:val="clear" w:color="auto" w:fill="FFFFFF"/>
        <w:spacing w:before="100" w:beforeAutospacing="1" w:after="100" w:afterAutospacing="1" w:line="240" w:lineRule="auto"/>
        <w:rPr>
          <w:rFonts w:ascii="Segoe UI" w:hAnsi="Segoe UI" w:cs="Segoe UI"/>
          <w:color w:val="212529"/>
        </w:rPr>
      </w:pPr>
      <w:hyperlink r:id="rId469" w:history="1">
        <w:r>
          <w:rPr>
            <w:rStyle w:val="Hyperlink"/>
            <w:rFonts w:ascii="Segoe UI" w:hAnsi="Segoe UI" w:cs="Segoe UI"/>
          </w:rPr>
          <w:t>Link</w:t>
        </w:r>
      </w:hyperlink>
    </w:p>
    <w:p w:rsidR="00E6753B" w:rsidRDefault="00E6753B" w:rsidP="00E6753B">
      <w:pPr>
        <w:numPr>
          <w:ilvl w:val="0"/>
          <w:numId w:val="75"/>
        </w:numPr>
        <w:shd w:val="clear" w:color="auto" w:fill="FFFFFF"/>
        <w:spacing w:before="100" w:beforeAutospacing="1" w:after="100" w:afterAutospacing="1" w:line="240" w:lineRule="auto"/>
        <w:rPr>
          <w:rFonts w:ascii="Segoe UI" w:hAnsi="Segoe UI" w:cs="Segoe UI"/>
          <w:color w:val="212529"/>
        </w:rPr>
      </w:pPr>
      <w:hyperlink r:id="rId470" w:history="1">
        <w:r>
          <w:rPr>
            <w:rStyle w:val="Hyperlink"/>
            <w:rFonts w:ascii="Segoe UI" w:hAnsi="Segoe UI" w:cs="Segoe UI"/>
          </w:rPr>
          <w:t>Disabled</w:t>
        </w:r>
      </w:hyperlink>
    </w:p>
    <w:p w:rsidR="00E6753B" w:rsidRDefault="00E6753B" w:rsidP="00E6753B">
      <w:pPr>
        <w:pStyle w:val="z-TopofForm"/>
      </w:pPr>
      <w:r>
        <w:t>Top of Form</w:t>
      </w:r>
    </w:p>
    <w:p w:rsidR="00E6753B" w:rsidRDefault="00E6753B" w:rsidP="00E6753B">
      <w:pPr>
        <w:shd w:val="clear" w:color="auto" w:fill="FFFFFF"/>
        <w:spacing w:after="0"/>
        <w:rPr>
          <w:rFonts w:ascii="Segoe UI" w:hAnsi="Segoe UI" w:cs="Segoe UI"/>
          <w:color w:val="212529"/>
        </w:rPr>
      </w:pPr>
      <w:r>
        <w:rPr>
          <w:rFonts w:ascii="Segoe UI" w:hAnsi="Segoe UI" w:cs="Segoe UI"/>
          <w:color w:val="212529"/>
        </w:rPr>
        <w:t>Search</w:t>
      </w:r>
    </w:p>
    <w:p w:rsidR="00E6753B" w:rsidRDefault="00E6753B" w:rsidP="00E6753B">
      <w:pPr>
        <w:pStyle w:val="z-BottomofForm"/>
      </w:pPr>
      <w:r>
        <w:t>Bottom of Form</w:t>
      </w:r>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navbar-expand-lg navbar-light bg-light"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"navbar-toggler"</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"collapse"</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"#navbarTogglerDemo03"</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"navbarTogglerDemo03"</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"Toggle navigation"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"navbar-toggler-icon"</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"navbar-brand"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Navbar</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"collapse navbar-collapse"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"navbarTogglerDemo03"</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"navbar-nav me-auto mb-2 mb-lg-0"</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Home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Link</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disabled"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Disabled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form</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"d-flex"</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input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"form-control me-2"</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"search"</w:t>
      </w:r>
      <w:r>
        <w:rPr>
          <w:rStyle w:val="HTMLCode"/>
          <w:rFonts w:ascii="var(--bs-font-monospace)" w:hAnsi="var(--bs-font-monospace)"/>
          <w:color w:val="212529"/>
        </w:rPr>
        <w:t xml:space="preserve"> </w:t>
      </w:r>
      <w:r>
        <w:rPr>
          <w:rStyle w:val="na"/>
          <w:rFonts w:ascii="var(--bs-font-monospace)" w:hAnsi="var(--bs-font-monospace)"/>
          <w:color w:val="006EE0"/>
        </w:rPr>
        <w:t>placeholder</w:t>
      </w:r>
      <w:r>
        <w:rPr>
          <w:rStyle w:val="o"/>
          <w:rFonts w:ascii="var(--bs-font-monospace)" w:hAnsi="var(--bs-font-monospace)"/>
          <w:color w:val="555555"/>
        </w:rPr>
        <w:t>=</w:t>
      </w:r>
      <w:r>
        <w:rPr>
          <w:rStyle w:val="s"/>
          <w:rFonts w:ascii="var(--bs-font-monospace)" w:hAnsi="var(--bs-font-monospace)"/>
          <w:color w:val="D73038"/>
        </w:rPr>
        <w:t>"Search"</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"Search"</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btn-outline-success"</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"submit"</w:t>
      </w:r>
      <w:r>
        <w:rPr>
          <w:rStyle w:val="p"/>
          <w:rFonts w:ascii="var(--bs-font-monospace)" w:hAnsi="var(--bs-font-monospace)"/>
          <w:color w:val="212529"/>
        </w:rPr>
        <w:t>&gt;</w:t>
      </w:r>
      <w:r>
        <w:rPr>
          <w:rStyle w:val="HTMLCode"/>
          <w:rFonts w:ascii="var(--bs-font-monospace)" w:hAnsi="var(--bs-font-monospace)"/>
          <w:color w:val="212529"/>
        </w:rPr>
        <w:t>Search</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Heading3"/>
        <w:shd w:val="clear" w:color="auto" w:fill="FFFFFF"/>
        <w:rPr>
          <w:rFonts w:ascii="Segoe UI" w:hAnsi="Segoe UI" w:cs="Segoe UI"/>
          <w:b w:val="0"/>
          <w:bCs w:val="0"/>
          <w:color w:val="212529"/>
        </w:rPr>
      </w:pPr>
      <w:bookmarkStart w:id="365" w:name="_Toc144064922"/>
      <w:r>
        <w:rPr>
          <w:rFonts w:ascii="Segoe UI" w:hAnsi="Segoe UI" w:cs="Segoe UI"/>
          <w:b w:val="0"/>
          <w:bCs w:val="0"/>
          <w:color w:val="212529"/>
        </w:rPr>
        <w:t>External content</w:t>
      </w:r>
      <w:bookmarkEnd w:id="365"/>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Sometimes you want to use the collapse plugin to trigger a container element for content that structurally sits outside of the </w:t>
      </w:r>
      <w:r>
        <w:rPr>
          <w:rStyle w:val="HTMLCode"/>
          <w:rFonts w:ascii="var(--bs-font-monospace)" w:hAnsi="var(--bs-font-monospace)"/>
          <w:color w:val="D63384"/>
          <w:sz w:val="21"/>
          <w:szCs w:val="21"/>
        </w:rPr>
        <w:t>.navbar</w:t>
      </w:r>
      <w:r>
        <w:rPr>
          <w:rFonts w:ascii="Segoe UI" w:hAnsi="Segoe UI" w:cs="Segoe UI"/>
          <w:color w:val="212529"/>
        </w:rPr>
        <w:t> . Because our plugin works on the </w:t>
      </w:r>
      <w:r>
        <w:rPr>
          <w:rStyle w:val="HTMLCode"/>
          <w:rFonts w:ascii="var(--bs-font-monospace)" w:hAnsi="var(--bs-font-monospace)"/>
          <w:color w:val="D63384"/>
          <w:sz w:val="21"/>
          <w:szCs w:val="21"/>
        </w:rPr>
        <w:t>id</w:t>
      </w:r>
      <w:r>
        <w:rPr>
          <w:rFonts w:ascii="Segoe UI" w:hAnsi="Segoe UI" w:cs="Segoe UI"/>
          <w:color w:val="212529"/>
        </w:rPr>
        <w:t> and </w:t>
      </w:r>
      <w:r>
        <w:rPr>
          <w:rStyle w:val="HTMLCode"/>
          <w:rFonts w:ascii="var(--bs-font-monospace)" w:hAnsi="var(--bs-font-monospace)"/>
          <w:color w:val="D63384"/>
          <w:sz w:val="21"/>
          <w:szCs w:val="21"/>
        </w:rPr>
        <w:t>data-bs-target</w:t>
      </w:r>
      <w:r>
        <w:rPr>
          <w:rFonts w:ascii="Segoe UI" w:hAnsi="Segoe UI" w:cs="Segoe UI"/>
          <w:color w:val="212529"/>
        </w:rPr>
        <w:t> matching, that’s easily done!</w:t>
      </w:r>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"collapse"</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"navbarToggleExternalContent"</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"bg-dark p-4"</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"text-white h4"</w:t>
      </w:r>
      <w:r>
        <w:rPr>
          <w:rStyle w:val="p"/>
          <w:rFonts w:ascii="var(--bs-font-monospace)" w:hAnsi="var(--bs-font-monospace)"/>
          <w:color w:val="212529"/>
        </w:rPr>
        <w:t>&gt;</w:t>
      </w:r>
      <w:r>
        <w:rPr>
          <w:rStyle w:val="HTMLCode"/>
          <w:rFonts w:ascii="var(--bs-font-monospace)" w:hAnsi="var(--bs-font-monospace)"/>
          <w:color w:val="212529"/>
        </w:rPr>
        <w:t>Collapsed content</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"text-muted"</w:t>
      </w:r>
      <w:r>
        <w:rPr>
          <w:rStyle w:val="p"/>
          <w:rFonts w:ascii="var(--bs-font-monospace)" w:hAnsi="var(--bs-font-monospace)"/>
          <w:color w:val="212529"/>
        </w:rPr>
        <w:t>&gt;</w:t>
      </w:r>
      <w:r>
        <w:rPr>
          <w:rStyle w:val="HTMLCode"/>
          <w:rFonts w:ascii="var(--bs-font-monospace)" w:hAnsi="var(--bs-font-monospace)"/>
          <w:color w:val="212529"/>
        </w:rPr>
        <w:t>Toggleable via the navbar brand.</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navbar-dark bg-dark"</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"container-fluid"</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"navbar-toggler"</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"collapse"</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"#navbarToggleExternalContent"</w:t>
      </w:r>
      <w:r>
        <w:rPr>
          <w:rStyle w:val="HTMLCode"/>
          <w:rFonts w:ascii="var(--bs-font-monospace)" w:hAnsi="var(--bs-font-monospace)"/>
          <w:color w:val="212529"/>
        </w:rPr>
        <w:t xml:space="preserve"> </w:t>
      </w:r>
      <w:r>
        <w:rPr>
          <w:rStyle w:val="na"/>
          <w:rFonts w:ascii="var(--bs-font-monospace)" w:hAnsi="var(--bs-font-monospace)"/>
          <w:color w:val="006EE0"/>
        </w:rPr>
        <w:t>aria-controls</w:t>
      </w:r>
      <w:r>
        <w:rPr>
          <w:rStyle w:val="o"/>
          <w:rFonts w:ascii="var(--bs-font-monospace)" w:hAnsi="var(--bs-font-monospace)"/>
          <w:color w:val="555555"/>
        </w:rPr>
        <w:t>=</w:t>
      </w:r>
      <w:r>
        <w:rPr>
          <w:rStyle w:val="s"/>
          <w:rFonts w:ascii="var(--bs-font-monospace)" w:hAnsi="var(--bs-font-monospace)"/>
          <w:color w:val="D73038"/>
        </w:rPr>
        <w:t>"navbarToggleExternalContent"</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"Toggle navigation"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"navbar-toggler-icon"</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E6753B" w:rsidRDefault="00E6753B" w:rsidP="00E6753B">
      <w:pPr>
        <w:pStyle w:val="NormalWeb"/>
        <w:shd w:val="clear" w:color="auto" w:fill="FFFFFF"/>
        <w:spacing w:before="0" w:beforeAutospacing="0"/>
        <w:rPr>
          <w:rFonts w:ascii="Segoe UI" w:hAnsi="Segoe UI" w:cs="Segoe UI"/>
          <w:color w:val="212529"/>
        </w:rPr>
      </w:pPr>
      <w:r>
        <w:rPr>
          <w:rFonts w:ascii="Segoe UI" w:hAnsi="Segoe UI" w:cs="Segoe UI"/>
          <w:color w:val="212529"/>
        </w:rPr>
        <w:t>When you do this, we recommend including additional JavaScript to move the focus programmatically to the container when it is opened. Otherwise, keyboard users and users of assistive technologies will likely have a hard time finding the newly revealed content - particularly if the container that was opened comes </w:t>
      </w:r>
      <w:r>
        <w:rPr>
          <w:rStyle w:val="Emphasis"/>
          <w:rFonts w:ascii="Segoe UI" w:hAnsi="Segoe UI" w:cs="Segoe UI"/>
          <w:color w:val="212529"/>
        </w:rPr>
        <w:t>before</w:t>
      </w:r>
      <w:r>
        <w:rPr>
          <w:rFonts w:ascii="Segoe UI" w:hAnsi="Segoe UI" w:cs="Segoe UI"/>
          <w:color w:val="212529"/>
        </w:rPr>
        <w:t> the toggler in the document’s structure. We also recommend making sure that the toggler has the </w:t>
      </w:r>
      <w:r>
        <w:rPr>
          <w:rStyle w:val="HTMLCode"/>
          <w:rFonts w:ascii="var(--bs-font-monospace)" w:hAnsi="var(--bs-font-monospace)"/>
          <w:color w:val="D63384"/>
          <w:sz w:val="21"/>
          <w:szCs w:val="21"/>
        </w:rPr>
        <w:t>aria-controls</w:t>
      </w:r>
      <w:r>
        <w:rPr>
          <w:rFonts w:ascii="Segoe UI" w:hAnsi="Segoe UI" w:cs="Segoe UI"/>
          <w:color w:val="212529"/>
        </w:rPr>
        <w:t> attribute, pointing to the </w:t>
      </w:r>
      <w:r>
        <w:rPr>
          <w:rStyle w:val="HTMLCode"/>
          <w:rFonts w:ascii="var(--bs-font-monospace)" w:hAnsi="var(--bs-font-monospace)"/>
          <w:color w:val="D63384"/>
          <w:sz w:val="21"/>
          <w:szCs w:val="21"/>
        </w:rPr>
        <w:t>id</w:t>
      </w:r>
      <w:r>
        <w:rPr>
          <w:rFonts w:ascii="Segoe UI" w:hAnsi="Segoe UI" w:cs="Segoe UI"/>
          <w:color w:val="212529"/>
        </w:rPr>
        <w:t> of the content container. In theory, this allows assistive technology users to jump directly from the toggler to the container it controls–but support for this is currently quite patchy.</w:t>
      </w:r>
    </w:p>
    <w:p w:rsidR="00E6753B" w:rsidRDefault="00E6753B" w:rsidP="00E6753B">
      <w:pPr>
        <w:pStyle w:val="Heading2"/>
        <w:shd w:val="clear" w:color="auto" w:fill="FFFFFF"/>
        <w:rPr>
          <w:rFonts w:ascii="Segoe UI" w:hAnsi="Segoe UI" w:cs="Segoe UI"/>
          <w:b w:val="0"/>
          <w:bCs w:val="0"/>
          <w:color w:val="212529"/>
        </w:rPr>
      </w:pPr>
      <w:bookmarkStart w:id="366" w:name="_Toc144064923"/>
      <w:r>
        <w:rPr>
          <w:rFonts w:ascii="Segoe UI" w:hAnsi="Segoe UI" w:cs="Segoe UI"/>
          <w:b w:val="0"/>
          <w:bCs w:val="0"/>
          <w:color w:val="212529"/>
        </w:rPr>
        <w:t>Sass</w:t>
      </w:r>
      <w:bookmarkEnd w:id="366"/>
    </w:p>
    <w:p w:rsidR="00E6753B" w:rsidRDefault="00E6753B" w:rsidP="00E6753B">
      <w:pPr>
        <w:pStyle w:val="Heading3"/>
        <w:shd w:val="clear" w:color="auto" w:fill="FFFFFF"/>
        <w:rPr>
          <w:rFonts w:ascii="Segoe UI" w:hAnsi="Segoe UI" w:cs="Segoe UI"/>
          <w:b w:val="0"/>
          <w:bCs w:val="0"/>
          <w:color w:val="212529"/>
        </w:rPr>
      </w:pPr>
      <w:bookmarkStart w:id="367" w:name="_Toc144064924"/>
      <w:r>
        <w:rPr>
          <w:rFonts w:ascii="Segoe UI" w:hAnsi="Segoe UI" w:cs="Segoe UI"/>
          <w:b w:val="0"/>
          <w:bCs w:val="0"/>
          <w:color w:val="212529"/>
        </w:rPr>
        <w:t>Variables</w:t>
      </w:r>
      <w:bookmarkEnd w:id="367"/>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$spacer</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$navbar-nav-link-padding-x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kt"/>
          <w:rFonts w:ascii="var(--bs-font-monospace)" w:hAnsi="var(--bs-font-monospace)"/>
          <w:color w:val="007788"/>
        </w:rPr>
        <w:t>rem</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$navbar-brand-font-size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$font-size-lg</w:t>
      </w:r>
      <w:r>
        <w:rPr>
          <w:rStyle w:val="p"/>
          <w:rFonts w:ascii="var(--bs-font-monospace)" w:hAnsi="var(--bs-font-monospace)"/>
          <w:color w:val="212529"/>
        </w:rPr>
        <w:t>;</w:t>
      </w:r>
    </w:p>
    <w:p w:rsidR="00E6753B" w:rsidRDefault="00E6753B" w:rsidP="00E6753B">
      <w:pPr>
        <w:pStyle w:val="HTMLPreformatted"/>
        <w:rPr>
          <w:rStyle w:val="c1"/>
          <w:rFonts w:ascii="var(--bs-font-monospace)" w:hAnsi="var(--bs-font-monospace)"/>
          <w:color w:val="727272"/>
        </w:rPr>
      </w:pPr>
      <w:r>
        <w:rPr>
          <w:rStyle w:val="c1"/>
          <w:rFonts w:ascii="var(--bs-font-monospace)" w:hAnsi="var(--bs-font-monospace)"/>
          <w:color w:val="727272"/>
        </w:rPr>
        <w:t>// Compute the navbar-brand padding-y so the navbar-brand will have the same height as navbar-text and nav-link</w:t>
      </w: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$nav-link-height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$font-size-base</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$line-height-base</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$nav-link-padding-y</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2</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$navbar-brand-height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$navbar-brand-font-size</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$line-height-base</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$navbar-brand-padding-y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p"/>
          <w:rFonts w:ascii="var(--bs-font-monospace)" w:hAnsi="var(--bs-font-monospace)"/>
          <w:color w:val="212529"/>
        </w:rPr>
        <w:t>(</w:t>
      </w:r>
      <w:r>
        <w:rPr>
          <w:rStyle w:val="nv"/>
          <w:rFonts w:ascii="var(--bs-font-monospace)" w:hAnsi="var(--bs-font-monospace)"/>
          <w:color w:val="003333"/>
        </w:rPr>
        <w:t>$nav-link-height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$navbar-brand-height</w:t>
      </w:r>
      <w:r>
        <w:rPr>
          <w:rStyle w:val="p"/>
          <w:rFonts w:ascii="var(--bs-font-monospace)" w:hAnsi="var(--bs-font-monospace)"/>
          <w:color w:val="212529"/>
        </w:rPr>
        <w: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$navbar-brand-margin-end</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kt"/>
          <w:rFonts w:ascii="var(--bs-font-monospace)" w:hAnsi="var(--bs-font-monospace)"/>
          <w:color w:val="007788"/>
        </w:rPr>
        <w:t>rem</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$navbar-toggler-padding-y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.25</w:t>
      </w:r>
      <w:r>
        <w:rPr>
          <w:rStyle w:val="kt"/>
          <w:rFonts w:ascii="var(--bs-font-monospace)" w:hAnsi="var(--bs-font-monospace)"/>
          <w:color w:val="007788"/>
        </w:rPr>
        <w:t>rem</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$navbar-toggler-padding-x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.75</w:t>
      </w:r>
      <w:r>
        <w:rPr>
          <w:rStyle w:val="kt"/>
          <w:rFonts w:ascii="var(--bs-font-monospace)" w:hAnsi="var(--bs-font-monospace)"/>
          <w:color w:val="007788"/>
        </w:rPr>
        <w:t>rem</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$navbar-toggler-font-size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$font-size-lg</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$navbar-toggler-border-radius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$btn-border-radius</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$navbar-toggler-focus-width</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$btn-focus-width</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$navbar-toggler-transition</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box-shadow</w:t>
      </w:r>
      <w:r>
        <w:rPr>
          <w:rStyle w:val="HTMLCode"/>
          <w:rFonts w:ascii="var(--bs-font-monospace)" w:hAnsi="var(--bs-font-monospace)"/>
          <w:color w:val="212529"/>
        </w:rPr>
        <w:t xml:space="preserve"> </w:t>
      </w:r>
      <w:r>
        <w:rPr>
          <w:rStyle w:val="mf"/>
          <w:rFonts w:ascii="var(--bs-font-monospace)" w:hAnsi="var(--bs-font-monospace)"/>
          <w:color w:val="C24F19"/>
        </w:rPr>
        <w:t>.15</w:t>
      </w:r>
      <w:r>
        <w:rPr>
          <w:rStyle w:val="kt"/>
          <w:rFonts w:ascii="var(--bs-font-monospace)" w:hAnsi="var(--bs-font-monospace)"/>
          <w:color w:val="007788"/>
        </w:rPr>
        <w:t>s</w:t>
      </w:r>
      <w:r>
        <w:rPr>
          <w:rStyle w:val="HTMLCode"/>
          <w:rFonts w:ascii="var(--bs-font-monospace)" w:hAnsi="var(--bs-font-monospace)"/>
          <w:color w:val="212529"/>
        </w:rPr>
        <w:t xml:space="preserve"> </w:t>
      </w:r>
      <w:r>
        <w:rPr>
          <w:rStyle w:val="ni"/>
          <w:rFonts w:ascii="var(--bs-font-monospace)" w:hAnsi="var(--bs-font-monospace)"/>
          <w:color w:val="727272"/>
        </w:rPr>
        <w:t>ease-in-out</w:t>
      </w:r>
      <w:r>
        <w:rPr>
          <w:rStyle w:val="p"/>
          <w:rFonts w:ascii="var(--bs-font-monospace)" w:hAnsi="var(--bs-font-monospace)"/>
          <w:color w:val="212529"/>
        </w:rPr>
        <w:t>;</w:t>
      </w:r>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$navbar-dark-color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$white</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.55</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$navbar-dark-hover-color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$white</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.75</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$navbar-dark-active-color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$white</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$navbar-dark-disabled-color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$white</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.25</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$navbar-dark-toggler-icon-bg</w:t>
      </w:r>
      <w:r>
        <w:rPr>
          <w:rStyle w:val="o"/>
          <w:rFonts w:ascii="var(--bs-font-monospace)" w:hAnsi="var(--bs-font-monospace)"/>
          <w:color w:val="555555"/>
        </w:rPr>
        <w:t>:</w:t>
      </w:r>
      <w:r>
        <w:rPr>
          <w:rStyle w:val="HTMLCode"/>
          <w:rFonts w:ascii="var(--bs-font-monospace)" w:hAnsi="var(--bs-font-monospace)"/>
          <w:color w:val="212529"/>
        </w:rPr>
        <w:t xml:space="preserve">       </w:t>
      </w:r>
      <w:r>
        <w:rPr>
          <w:rStyle w:val="sx"/>
          <w:rFonts w:ascii="var(--bs-font-monospace)" w:hAnsi="var(--bs-font-monospace)"/>
          <w:color w:val="CC3300"/>
        </w:rPr>
        <w:t>url("data:image/svg+xml,&lt;svg xmlns='http://www.w3.org/2000/svg' viewBox='0 0 30 30'&gt;&lt;path stroke='</w:t>
      </w:r>
      <w:r>
        <w:rPr>
          <w:rStyle w:val="si"/>
          <w:rFonts w:ascii="var(--bs-font-monospace)" w:hAnsi="var(--bs-font-monospace)"/>
          <w:color w:val="AA0000"/>
        </w:rPr>
        <w:t>#{</w:t>
      </w:r>
      <w:r>
        <w:rPr>
          <w:rStyle w:val="nv"/>
          <w:rFonts w:ascii="var(--bs-font-monospace)" w:hAnsi="var(--bs-font-monospace)"/>
          <w:color w:val="003333"/>
        </w:rPr>
        <w:t>$navbar-dark-color</w:t>
      </w:r>
      <w:r>
        <w:rPr>
          <w:rStyle w:val="si"/>
          <w:rFonts w:ascii="var(--bs-font-monospace)" w:hAnsi="var(--bs-font-monospace)"/>
          <w:color w:val="AA0000"/>
        </w:rPr>
        <w:t>}</w:t>
      </w:r>
      <w:r>
        <w:rPr>
          <w:rStyle w:val="sx"/>
          <w:rFonts w:ascii="var(--bs-font-monospace)" w:hAnsi="var(--bs-font-monospace)"/>
          <w:color w:val="CC3300"/>
        </w:rPr>
        <w:t>' stroke-linecap='round' stroke-miterlimit='10' stroke-width='2' d='M4 7h22M4 15h22M4 23h22'/&gt;&lt;/svg&gt;")</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$navbar-dark-toggler-border-color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$white</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.1</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$navbar-light-color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$black</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.55</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$navbar-light-hover-color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$black</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.7</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$navbar-light-active-color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$black</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.9</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$navbar-light-disabled-color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$black</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.3</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$navbar-light-toggler-icon-bg</w:t>
      </w:r>
      <w:r>
        <w:rPr>
          <w:rStyle w:val="o"/>
          <w:rFonts w:ascii="var(--bs-font-monospace)" w:hAnsi="var(--bs-font-monospace)"/>
          <w:color w:val="555555"/>
        </w:rPr>
        <w:t>:</w:t>
      </w:r>
      <w:r>
        <w:rPr>
          <w:rStyle w:val="HTMLCode"/>
          <w:rFonts w:ascii="var(--bs-font-monospace)" w:hAnsi="var(--bs-font-monospace)"/>
          <w:color w:val="212529"/>
        </w:rPr>
        <w:t xml:space="preserve">      </w:t>
      </w:r>
      <w:r>
        <w:rPr>
          <w:rStyle w:val="sx"/>
          <w:rFonts w:ascii="var(--bs-font-monospace)" w:hAnsi="var(--bs-font-monospace)"/>
          <w:color w:val="CC3300"/>
        </w:rPr>
        <w:t>url("data:image/svg+xml,&lt;svg xmlns='http://www.w3.org/2000/svg' viewBox='0 0 30 30'&gt;&lt;path stroke='</w:t>
      </w:r>
      <w:r>
        <w:rPr>
          <w:rStyle w:val="si"/>
          <w:rFonts w:ascii="var(--bs-font-monospace)" w:hAnsi="var(--bs-font-monospace)"/>
          <w:color w:val="AA0000"/>
        </w:rPr>
        <w:t>#{</w:t>
      </w:r>
      <w:r>
        <w:rPr>
          <w:rStyle w:val="nv"/>
          <w:rFonts w:ascii="var(--bs-font-monospace)" w:hAnsi="var(--bs-font-monospace)"/>
          <w:color w:val="003333"/>
        </w:rPr>
        <w:t>$navbar-light-color</w:t>
      </w:r>
      <w:r>
        <w:rPr>
          <w:rStyle w:val="si"/>
          <w:rFonts w:ascii="var(--bs-font-monospace)" w:hAnsi="var(--bs-font-monospace)"/>
          <w:color w:val="AA0000"/>
        </w:rPr>
        <w:t>}</w:t>
      </w:r>
      <w:r>
        <w:rPr>
          <w:rStyle w:val="sx"/>
          <w:rFonts w:ascii="var(--bs-font-monospace)" w:hAnsi="var(--bs-font-monospace)"/>
          <w:color w:val="CC3300"/>
        </w:rPr>
        <w:t>' stroke-linecap='round' stroke-miterlimit='10' stroke-width='2' d='M4 7h22M4 15h22M4 23h22'/&gt;&lt;/svg&gt;")</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$navbar-light-toggler-border-color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$black</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.1</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$navbar-light-brand-color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$navbar-light-active-color</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$navbar-light-brand-hover-color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$navbar-light-active-color</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$navbar-dark-brand-color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$navbar-dark-active-color</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nv"/>
          <w:rFonts w:ascii="var(--bs-font-monospace)" w:hAnsi="var(--bs-font-monospace)"/>
          <w:color w:val="003333"/>
        </w:rPr>
        <w:t>$navbar-dark-brand-hover-color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$navbar-dark-active-color</w:t>
      </w:r>
      <w:r>
        <w:rPr>
          <w:rStyle w:val="p"/>
          <w:rFonts w:ascii="var(--bs-font-monospace)" w:hAnsi="var(--bs-font-monospace)"/>
          <w:color w:val="212529"/>
        </w:rPr>
        <w:t>;</w:t>
      </w:r>
    </w:p>
    <w:p w:rsidR="00E6753B" w:rsidRDefault="00E6753B" w:rsidP="00E6753B">
      <w:pPr>
        <w:pStyle w:val="Heading3"/>
        <w:shd w:val="clear" w:color="auto" w:fill="FFFFFF"/>
        <w:rPr>
          <w:rFonts w:ascii="Segoe UI" w:hAnsi="Segoe UI" w:cs="Segoe UI"/>
          <w:b w:val="0"/>
          <w:bCs w:val="0"/>
          <w:color w:val="212529"/>
        </w:rPr>
      </w:pPr>
      <w:bookmarkStart w:id="368" w:name="_Toc144064925"/>
      <w:r>
        <w:rPr>
          <w:rFonts w:ascii="Segoe UI" w:hAnsi="Segoe UI" w:cs="Segoe UI"/>
          <w:b w:val="0"/>
          <w:bCs w:val="0"/>
          <w:color w:val="212529"/>
        </w:rPr>
        <w:t>Loop</w:t>
      </w:r>
      <w:bookmarkEnd w:id="368"/>
    </w:p>
    <w:p w:rsidR="00E6753B" w:rsidRDefault="00E6753B" w:rsidP="00E6753B">
      <w:pPr>
        <w:pStyle w:val="NormalWeb"/>
        <w:shd w:val="clear" w:color="auto" w:fill="FFFFFF"/>
        <w:spacing w:before="0" w:beforeAutospacing="0"/>
        <w:rPr>
          <w:rFonts w:ascii="Segoe UI" w:hAnsi="Segoe UI" w:cs="Segoe UI"/>
          <w:color w:val="212529"/>
        </w:rPr>
      </w:pPr>
      <w:hyperlink r:id="rId471" w:anchor="responsive-behaviors" w:history="1">
        <w:r>
          <w:rPr>
            <w:rStyle w:val="Hyperlink"/>
            <w:rFonts w:ascii="Segoe UI" w:hAnsi="Segoe UI" w:cs="Segoe UI"/>
            <w:color w:val="0D6EFD"/>
          </w:rPr>
          <w:t>Responsive navbar expand/collapse classes</w:t>
        </w:r>
      </w:hyperlink>
      <w:r>
        <w:rPr>
          <w:rFonts w:ascii="Segoe UI" w:hAnsi="Segoe UI" w:cs="Segoe UI"/>
          <w:color w:val="212529"/>
        </w:rPr>
        <w:t> (e.g., </w:t>
      </w:r>
      <w:r>
        <w:rPr>
          <w:rStyle w:val="HTMLCode"/>
          <w:rFonts w:ascii="var(--bs-font-monospace)" w:hAnsi="var(--bs-font-monospace)"/>
          <w:color w:val="D63384"/>
          <w:sz w:val="21"/>
          <w:szCs w:val="21"/>
        </w:rPr>
        <w:t>.navbar-expand-lg</w:t>
      </w:r>
      <w:r>
        <w:rPr>
          <w:rFonts w:ascii="Segoe UI" w:hAnsi="Segoe UI" w:cs="Segoe UI"/>
          <w:color w:val="212529"/>
        </w:rPr>
        <w:t>) are combined with the </w:t>
      </w:r>
      <w:r>
        <w:rPr>
          <w:rStyle w:val="HTMLCode"/>
          <w:rFonts w:ascii="var(--bs-font-monospace)" w:hAnsi="var(--bs-font-monospace)"/>
          <w:color w:val="D63384"/>
          <w:sz w:val="21"/>
          <w:szCs w:val="21"/>
        </w:rPr>
        <w:t>$breakpoints</w:t>
      </w:r>
      <w:r>
        <w:rPr>
          <w:rFonts w:ascii="Segoe UI" w:hAnsi="Segoe UI" w:cs="Segoe UI"/>
          <w:color w:val="212529"/>
        </w:rPr>
        <w:t> map and generated through a loop in </w:t>
      </w:r>
      <w:r>
        <w:rPr>
          <w:rStyle w:val="HTMLCode"/>
          <w:rFonts w:ascii="var(--bs-font-monospace)" w:hAnsi="var(--bs-font-monospace)"/>
          <w:color w:val="D63384"/>
          <w:sz w:val="21"/>
          <w:szCs w:val="21"/>
        </w:rPr>
        <w:t>scss/_navbar.scss</w:t>
      </w:r>
      <w:r>
        <w:rPr>
          <w:rFonts w:ascii="Segoe UI" w:hAnsi="Segoe UI" w:cs="Segoe UI"/>
          <w:color w:val="212529"/>
        </w:rPr>
        <w:t>.</w:t>
      </w:r>
    </w:p>
    <w:p w:rsidR="00E6753B" w:rsidRDefault="00E6753B" w:rsidP="00E6753B">
      <w:pPr>
        <w:shd w:val="clear" w:color="auto" w:fill="FFFFFF"/>
        <w:rPr>
          <w:rFonts w:ascii="Segoe UI" w:hAnsi="Segoe UI" w:cs="Segoe UI"/>
          <w:color w:val="212529"/>
        </w:rPr>
      </w:pPr>
    </w:p>
    <w:p w:rsidR="00E6753B" w:rsidRDefault="00E6753B" w:rsidP="00E6753B">
      <w:pPr>
        <w:pStyle w:val="HTMLPreformatted"/>
        <w:rPr>
          <w:rStyle w:val="c1"/>
          <w:rFonts w:ascii="var(--bs-font-monospace)" w:hAnsi="var(--bs-font-monospace)"/>
          <w:color w:val="727272"/>
        </w:rPr>
      </w:pPr>
      <w:r>
        <w:rPr>
          <w:rStyle w:val="c1"/>
          <w:rFonts w:ascii="var(--bs-font-monospace)" w:hAnsi="var(--bs-font-monospace)"/>
          <w:color w:val="727272"/>
        </w:rPr>
        <w:t>// Generate series of `.navbar-expand-*` responsive classes for configuring</w:t>
      </w:r>
    </w:p>
    <w:p w:rsidR="00E6753B" w:rsidRDefault="00E6753B" w:rsidP="00E6753B">
      <w:pPr>
        <w:pStyle w:val="HTMLPreformatted"/>
        <w:rPr>
          <w:rStyle w:val="c1"/>
          <w:rFonts w:ascii="var(--bs-font-monospace)" w:hAnsi="var(--bs-font-monospace)"/>
          <w:color w:val="727272"/>
        </w:rPr>
      </w:pPr>
      <w:r>
        <w:rPr>
          <w:rStyle w:val="c1"/>
          <w:rFonts w:ascii="var(--bs-font-monospace)" w:hAnsi="var(--bs-font-monospace)"/>
          <w:color w:val="727272"/>
        </w:rPr>
        <w:t>// where your navbar collapses.</w:t>
      </w:r>
    </w:p>
    <w:p w:rsidR="00E6753B" w:rsidRDefault="00E6753B" w:rsidP="00E6753B">
      <w:pPr>
        <w:pStyle w:val="HTMLPreformatted"/>
        <w:rPr>
          <w:rStyle w:val="HTMLCode"/>
          <w:rFonts w:ascii="var(--bs-font-monospace)" w:hAnsi="var(--bs-font-monospace)"/>
          <w:color w:val="212529"/>
        </w:rPr>
      </w:pPr>
      <w:r>
        <w:rPr>
          <w:rStyle w:val="nc"/>
          <w:rFonts w:ascii="var(--bs-font-monospace)" w:hAnsi="var(--bs-font-monospace)"/>
          <w:color w:val="168174"/>
        </w:rPr>
        <w:t>.navbar-expand</w:t>
      </w:r>
      <w:r>
        <w:rPr>
          <w:rStyle w:val="HTMLCode"/>
          <w:rFonts w:ascii="var(--bs-font-monospace)" w:hAnsi="var(--bs-font-monospace)"/>
          <w:color w:val="212529"/>
        </w:rPr>
        <w:t xml:space="preserve"> </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@each</w:t>
      </w:r>
      <w:r>
        <w:rPr>
          <w:rStyle w:val="HTMLCode"/>
          <w:rFonts w:ascii="var(--bs-font-monospace)" w:hAnsi="var(--bs-font-monospace)"/>
          <w:color w:val="212529"/>
        </w:rPr>
        <w:t xml:space="preserve"> </w:t>
      </w:r>
      <w:r>
        <w:rPr>
          <w:rStyle w:val="nv"/>
          <w:rFonts w:ascii="var(--bs-font-monospace)" w:hAnsi="var(--bs-font-monospace)"/>
          <w:color w:val="003333"/>
        </w:rPr>
        <w:t>$breakpoint</w:t>
      </w:r>
      <w:r>
        <w:rPr>
          <w:rStyle w:val="HTMLCode"/>
          <w:rFonts w:ascii="var(--bs-font-monospace)" w:hAnsi="var(--bs-font-monospace)"/>
          <w:color w:val="212529"/>
        </w:rPr>
        <w:t xml:space="preserve"> </w:t>
      </w:r>
      <w:r>
        <w:rPr>
          <w:rStyle w:val="ow"/>
          <w:rFonts w:ascii="var(--bs-font-monospace)" w:hAnsi="var(--bs-font-monospace)"/>
          <w:color w:val="000000"/>
        </w:rPr>
        <w:t>in</w:t>
      </w:r>
      <w:r>
        <w:rPr>
          <w:rStyle w:val="HTMLCode"/>
          <w:rFonts w:ascii="var(--bs-font-monospace)" w:hAnsi="var(--bs-font-monospace)"/>
          <w:color w:val="212529"/>
        </w:rPr>
        <w:t xml:space="preserve"> </w:t>
      </w:r>
      <w:r>
        <w:rPr>
          <w:rStyle w:val="nf"/>
          <w:rFonts w:ascii="var(--bs-font-monospace)" w:hAnsi="var(--bs-font-monospace)"/>
          <w:color w:val="B715F4"/>
        </w:rPr>
        <w:t>map-keys</w:t>
      </w:r>
      <w:r>
        <w:rPr>
          <w:rStyle w:val="p"/>
          <w:rFonts w:ascii="var(--bs-font-monospace)" w:hAnsi="var(--bs-font-monospace)"/>
          <w:color w:val="212529"/>
        </w:rPr>
        <w:t>(</w:t>
      </w:r>
      <w:r>
        <w:rPr>
          <w:rStyle w:val="nv"/>
          <w:rFonts w:ascii="var(--bs-font-monospace)" w:hAnsi="var(--bs-font-monospace)"/>
          <w:color w:val="003333"/>
        </w:rPr>
        <w:t>$grid-breakpoints</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$next</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breakpoint-next</w:t>
      </w:r>
      <w:r>
        <w:rPr>
          <w:rStyle w:val="p"/>
          <w:rFonts w:ascii="var(--bs-font-monospace)" w:hAnsi="var(--bs-font-monospace)"/>
          <w:color w:val="212529"/>
        </w:rPr>
        <w:t>(</w:t>
      </w:r>
      <w:r>
        <w:rPr>
          <w:rStyle w:val="nv"/>
          <w:rFonts w:ascii="var(--bs-font-monospace)" w:hAnsi="var(--bs-font-monospace)"/>
          <w:color w:val="003333"/>
        </w:rPr>
        <w:t>$breakpoint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$grid-breakpoints</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v"/>
          <w:rFonts w:ascii="var(--bs-font-monospace)" w:hAnsi="var(--bs-font-monospace)"/>
          <w:color w:val="003333"/>
        </w:rPr>
        <w:t>$infix</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breakpoint-infix</w:t>
      </w:r>
      <w:r>
        <w:rPr>
          <w:rStyle w:val="p"/>
          <w:rFonts w:ascii="var(--bs-font-monospace)" w:hAnsi="var(--bs-font-monospace)"/>
          <w:color w:val="212529"/>
        </w:rPr>
        <w:t>(</w:t>
      </w:r>
      <w:r>
        <w:rPr>
          <w:rStyle w:val="nv"/>
          <w:rFonts w:ascii="var(--bs-font-monospace)" w:hAnsi="var(--bs-font-monospace)"/>
          <w:color w:val="003333"/>
        </w:rPr>
        <w:t>$next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$grid-breakpoints</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p>
    <w:p w:rsidR="00E6753B" w:rsidRDefault="00E6753B" w:rsidP="00E6753B">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stylelint-disable-next-line scss/selector-no-union-class-name</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si"/>
          <w:rFonts w:ascii="var(--bs-font-monospace)" w:hAnsi="var(--bs-font-monospace)"/>
          <w:color w:val="AA0000"/>
        </w:rPr>
        <w:t>#{</w:t>
      </w:r>
      <w:r>
        <w:rPr>
          <w:rStyle w:val="nv"/>
          <w:rFonts w:ascii="var(--bs-font-monospace)" w:hAnsi="var(--bs-font-monospace)"/>
          <w:color w:val="003333"/>
        </w:rPr>
        <w:t>$infix</w:t>
      </w:r>
      <w:r>
        <w:rPr>
          <w:rStyle w:val="si"/>
          <w:rFonts w:ascii="var(--bs-font-monospace)" w:hAnsi="var(--bs-font-monospace)"/>
          <w:color w:val="AA0000"/>
        </w:rPr>
        <w:t>}</w:t>
      </w:r>
      <w:r>
        <w:rPr>
          <w:rStyle w:val="HTMLCode"/>
          <w:rFonts w:ascii="var(--bs-font-monospace)" w:hAnsi="var(--bs-font-monospace)"/>
          <w:color w:val="212529"/>
        </w:rPr>
        <w:t xml:space="preserve"> </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media-breakpoint-up</w:t>
      </w:r>
      <w:r>
        <w:rPr>
          <w:rStyle w:val="p"/>
          <w:rFonts w:ascii="var(--bs-font-monospace)" w:hAnsi="var(--bs-font-monospace)"/>
          <w:color w:val="212529"/>
        </w:rPr>
        <w:t>(</w:t>
      </w:r>
      <w:r>
        <w:rPr>
          <w:rStyle w:val="nv"/>
          <w:rFonts w:ascii="var(--bs-font-monospace)" w:hAnsi="var(--bs-font-monospace)"/>
          <w:color w:val="003333"/>
        </w:rPr>
        <w:t>$next</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flex-wrap</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nowrap</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justify-content</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flex-start</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.navbar-nav</w:t>
      </w:r>
      <w:r>
        <w:rPr>
          <w:rStyle w:val="HTMLCode"/>
          <w:rFonts w:ascii="var(--bs-font-monospace)" w:hAnsi="var(--bs-font-monospace)"/>
          <w:color w:val="212529"/>
        </w:rPr>
        <w:t xml:space="preserve"> </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flex-direction</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row</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.dropdown-menu</w:t>
      </w:r>
      <w:r>
        <w:rPr>
          <w:rStyle w:val="HTMLCode"/>
          <w:rFonts w:ascii="var(--bs-font-monospace)" w:hAnsi="var(--bs-font-monospace)"/>
          <w:color w:val="212529"/>
        </w:rPr>
        <w:t xml:space="preserve"> </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position</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absolute</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.nav-link</w:t>
      </w:r>
      <w:r>
        <w:rPr>
          <w:rStyle w:val="HTMLCode"/>
          <w:rFonts w:ascii="var(--bs-font-monospace)" w:hAnsi="var(--bs-font-monospace)"/>
          <w:color w:val="212529"/>
        </w:rPr>
        <w:t xml:space="preserve"> </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padding-right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$navbar-nav-link-padding-x</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padding-left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$navbar-nav-link-padding-x</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.navbar-nav-scroll</w:t>
      </w:r>
      <w:r>
        <w:rPr>
          <w:rStyle w:val="HTMLCode"/>
          <w:rFonts w:ascii="var(--bs-font-monospace)" w:hAnsi="var(--bs-font-monospace)"/>
          <w:color w:val="212529"/>
        </w:rPr>
        <w:t xml:space="preserve"> </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overflow</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visible</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.navbar-collapse</w:t>
      </w:r>
      <w:r>
        <w:rPr>
          <w:rStyle w:val="HTMLCode"/>
          <w:rFonts w:ascii="var(--bs-font-monospace)" w:hAnsi="var(--bs-font-monospace)"/>
          <w:color w:val="212529"/>
        </w:rPr>
        <w:t xml:space="preserve"> </w:t>
      </w:r>
      <w:r>
        <w:rPr>
          <w:rStyle w:val="p"/>
          <w:rFonts w:ascii="var(--bs-font-monospace)" w:hAnsi="var(--bs-font-monospace)"/>
          <w:color w:val="212529"/>
        </w:rPr>
        <w:t>{</w:t>
      </w:r>
    </w:p>
    <w:p w:rsidR="00E6753B" w:rsidRDefault="00E6753B" w:rsidP="00E6753B">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na"/>
          <w:rFonts w:ascii="var(--bs-font-monospace)" w:hAnsi="var(--bs-font-monospace)"/>
          <w:color w:val="006EE0"/>
        </w:rPr>
        <w:t>display</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flex</w:t>
      </w:r>
      <w:r>
        <w:rPr>
          <w:rStyle w:val="HTMLCode"/>
          <w:rFonts w:ascii="var(--bs-font-monospace)" w:hAnsi="var(--bs-font-monospace)"/>
          <w:color w:val="212529"/>
        </w:rPr>
        <w:t xml:space="preserve"> </w:t>
      </w:r>
      <w:r>
        <w:rPr>
          <w:rStyle w:val="k"/>
          <w:rFonts w:ascii="var(--bs-font-monospace)" w:hAnsi="var(--bs-font-monospace)"/>
          <w:color w:val="006699"/>
        </w:rPr>
        <w:t>!important</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stylelint-disable-line declaration-no-important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flex-basis</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auto</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.navbar-toggler</w:t>
      </w:r>
      <w:r>
        <w:rPr>
          <w:rStyle w:val="HTMLCode"/>
          <w:rFonts w:ascii="var(--bs-font-monospace)" w:hAnsi="var(--bs-font-monospace)"/>
          <w:color w:val="212529"/>
        </w:rPr>
        <w:t xml:space="preserve"> </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display</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none</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E6753B" w:rsidRDefault="00E6753B" w:rsidP="00E6753B">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E6753B" w:rsidRDefault="00E6753B" w:rsidP="00E6753B">
      <w:pPr>
        <w:pStyle w:val="HTMLPreformatted"/>
        <w:rPr>
          <w:rFonts w:ascii="var(--bs-font-monospace)" w:hAnsi="var(--bs-font-monospace)"/>
          <w:color w:val="212529"/>
          <w:sz w:val="21"/>
          <w:szCs w:val="21"/>
        </w:rPr>
      </w:pPr>
      <w:r>
        <w:rPr>
          <w:rStyle w:val="p"/>
          <w:rFonts w:ascii="var(--bs-font-monospace)" w:hAnsi="var(--bs-font-monospace)"/>
          <w:color w:val="212529"/>
        </w:rPr>
        <w:t>}</w:t>
      </w:r>
    </w:p>
    <w:p w:rsidR="0061567C" w:rsidRDefault="0061567C"/>
    <w:p w:rsidR="006959BF" w:rsidRDefault="006959BF"/>
    <w:p w:rsidR="006959BF" w:rsidRDefault="006959BF"/>
    <w:p w:rsidR="006959BF" w:rsidRDefault="006959BF"/>
    <w:p w:rsidR="006959BF" w:rsidRDefault="006959BF"/>
    <w:p w:rsidR="006959BF" w:rsidRDefault="006959BF"/>
    <w:p w:rsidR="006959BF" w:rsidRDefault="006959BF"/>
    <w:p w:rsidR="006959BF" w:rsidRDefault="006959BF"/>
    <w:p w:rsidR="006959BF" w:rsidRDefault="006959BF"/>
    <w:p w:rsidR="00451460" w:rsidRDefault="00451460" w:rsidP="00451460">
      <w:pPr>
        <w:pStyle w:val="Heading1"/>
        <w:shd w:val="clear" w:color="auto" w:fill="FFFFFF"/>
        <w:spacing w:before="0" w:beforeAutospacing="0"/>
        <w:rPr>
          <w:rFonts w:ascii="Segoe UI" w:hAnsi="Segoe UI" w:cs="Segoe UI"/>
          <w:b w:val="0"/>
          <w:bCs w:val="0"/>
          <w:color w:val="212529"/>
        </w:rPr>
      </w:pPr>
      <w:bookmarkStart w:id="369" w:name="_Toc144064926"/>
      <w:r>
        <w:rPr>
          <w:rFonts w:ascii="Segoe UI" w:hAnsi="Segoe UI" w:cs="Segoe UI"/>
          <w:b w:val="0"/>
          <w:bCs w:val="0"/>
          <w:color w:val="212529"/>
        </w:rPr>
        <w:t>Pagination</w:t>
      </w:r>
      <w:bookmarkEnd w:id="369"/>
    </w:p>
    <w:p w:rsidR="00451460" w:rsidRDefault="00451460" w:rsidP="00451460">
      <w:pPr>
        <w:pStyle w:val="bd-lead"/>
        <w:shd w:val="clear" w:color="auto" w:fill="FFFFFF"/>
        <w:spacing w:before="0" w:beforeAutospacing="0"/>
        <w:rPr>
          <w:rFonts w:ascii="Segoe UI" w:hAnsi="Segoe UI" w:cs="Segoe UI"/>
          <w:color w:val="212529"/>
        </w:rPr>
      </w:pPr>
      <w:r>
        <w:rPr>
          <w:rFonts w:ascii="Segoe UI" w:hAnsi="Segoe UI" w:cs="Segoe UI"/>
          <w:color w:val="212529"/>
        </w:rPr>
        <w:t>Documentation and examples for showing pagination to indicate a series of related content exists across multiple pages.</w:t>
      </w:r>
    </w:p>
    <w:p w:rsidR="00451460" w:rsidRDefault="00451460" w:rsidP="00451460">
      <w:pPr>
        <w:pStyle w:val="Heading2"/>
        <w:shd w:val="clear" w:color="auto" w:fill="FFFFFF"/>
        <w:spacing w:before="0" w:beforeAutospacing="0"/>
        <w:rPr>
          <w:rFonts w:ascii="Segoe UI" w:hAnsi="Segoe UI" w:cs="Segoe UI"/>
          <w:b w:val="0"/>
          <w:bCs w:val="0"/>
          <w:color w:val="212529"/>
        </w:rPr>
      </w:pPr>
      <w:bookmarkStart w:id="370" w:name="_Toc144064927"/>
      <w:r>
        <w:rPr>
          <w:rFonts w:ascii="Segoe UI" w:hAnsi="Segoe UI" w:cs="Segoe UI"/>
          <w:b w:val="0"/>
          <w:bCs w:val="0"/>
          <w:color w:val="212529"/>
        </w:rPr>
        <w:t>Overview</w:t>
      </w:r>
      <w:bookmarkEnd w:id="370"/>
    </w:p>
    <w:p w:rsidR="00451460" w:rsidRDefault="00451460" w:rsidP="00451460">
      <w:pPr>
        <w:pStyle w:val="NormalWeb"/>
        <w:shd w:val="clear" w:color="auto" w:fill="FFFFFF"/>
        <w:spacing w:before="0" w:beforeAutospacing="0"/>
        <w:rPr>
          <w:rFonts w:ascii="Segoe UI" w:hAnsi="Segoe UI" w:cs="Segoe UI"/>
          <w:color w:val="212529"/>
        </w:rPr>
      </w:pPr>
      <w:r>
        <w:rPr>
          <w:rFonts w:ascii="Segoe UI" w:hAnsi="Segoe UI" w:cs="Segoe UI"/>
          <w:color w:val="212529"/>
        </w:rPr>
        <w:t>We use a large block of connected links for our pagination, making links hard to miss and easily scalable—all while providing large hit areas. Pagination is built with list HTML elements so screen readers can announce the number of available links. Use a wrapping </w:t>
      </w:r>
      <w:r>
        <w:rPr>
          <w:rStyle w:val="HTMLCode"/>
          <w:rFonts w:ascii="var(--bs-font-monospace)" w:hAnsi="var(--bs-font-monospace)"/>
          <w:color w:val="D63384"/>
          <w:sz w:val="21"/>
          <w:szCs w:val="21"/>
        </w:rPr>
        <w:t>&lt;nav&gt;</w:t>
      </w:r>
      <w:r>
        <w:rPr>
          <w:rFonts w:ascii="Segoe UI" w:hAnsi="Segoe UI" w:cs="Segoe UI"/>
          <w:color w:val="212529"/>
        </w:rPr>
        <w:t> element to identify it as a navigation section to screen readers and other assistive technologies.</w:t>
      </w:r>
    </w:p>
    <w:p w:rsidR="00451460" w:rsidRDefault="00451460" w:rsidP="00451460">
      <w:pPr>
        <w:pStyle w:val="NormalWeb"/>
        <w:shd w:val="clear" w:color="auto" w:fill="FFFFFF"/>
        <w:spacing w:before="0" w:beforeAutospacing="0"/>
        <w:rPr>
          <w:rFonts w:ascii="Segoe UI" w:hAnsi="Segoe UI" w:cs="Segoe UI"/>
          <w:color w:val="212529"/>
        </w:rPr>
      </w:pPr>
      <w:r>
        <w:rPr>
          <w:rFonts w:ascii="Segoe UI" w:hAnsi="Segoe UI" w:cs="Segoe UI"/>
          <w:color w:val="212529"/>
        </w:rPr>
        <w:t>In addition, as pages likely have more than one such navigation section, it’s advisable to provide a descriptive </w:t>
      </w:r>
      <w:r>
        <w:rPr>
          <w:rStyle w:val="HTMLCode"/>
          <w:rFonts w:ascii="var(--bs-font-monospace)" w:hAnsi="var(--bs-font-monospace)"/>
          <w:color w:val="D63384"/>
          <w:sz w:val="21"/>
          <w:szCs w:val="21"/>
        </w:rPr>
        <w:t>aria-label</w:t>
      </w:r>
      <w:r>
        <w:rPr>
          <w:rFonts w:ascii="Segoe UI" w:hAnsi="Segoe UI" w:cs="Segoe UI"/>
          <w:color w:val="212529"/>
        </w:rPr>
        <w:t> for the </w:t>
      </w:r>
      <w:r>
        <w:rPr>
          <w:rStyle w:val="HTMLCode"/>
          <w:rFonts w:ascii="var(--bs-font-monospace)" w:hAnsi="var(--bs-font-monospace)"/>
          <w:color w:val="D63384"/>
          <w:sz w:val="21"/>
          <w:szCs w:val="21"/>
        </w:rPr>
        <w:t>&lt;nav&gt;</w:t>
      </w:r>
      <w:r>
        <w:rPr>
          <w:rFonts w:ascii="Segoe UI" w:hAnsi="Segoe UI" w:cs="Segoe UI"/>
          <w:color w:val="212529"/>
        </w:rPr>
        <w:t> to reflect its purpose. For example, if the pagination component is used to navigate between a set of search results, an appropriate label could be </w:t>
      </w:r>
      <w:r>
        <w:rPr>
          <w:rStyle w:val="HTMLCode"/>
          <w:rFonts w:ascii="var(--bs-font-monospace)" w:hAnsi="var(--bs-font-monospace)"/>
          <w:color w:val="D63384"/>
          <w:sz w:val="21"/>
          <w:szCs w:val="21"/>
        </w:rPr>
        <w:t>aria-label="Search results pages"</w:t>
      </w:r>
      <w:r>
        <w:rPr>
          <w:rFonts w:ascii="Segoe UI" w:hAnsi="Segoe UI" w:cs="Segoe UI"/>
          <w:color w:val="212529"/>
        </w:rPr>
        <w:t>.</w:t>
      </w:r>
    </w:p>
    <w:p w:rsidR="00451460" w:rsidRDefault="00451460" w:rsidP="00B35688">
      <w:pPr>
        <w:numPr>
          <w:ilvl w:val="0"/>
          <w:numId w:val="76"/>
        </w:numPr>
        <w:shd w:val="clear" w:color="auto" w:fill="FFFFFF"/>
        <w:spacing w:before="100" w:beforeAutospacing="1" w:after="100" w:afterAutospacing="1" w:line="240" w:lineRule="auto"/>
        <w:rPr>
          <w:rFonts w:ascii="Segoe UI" w:hAnsi="Segoe UI" w:cs="Segoe UI"/>
          <w:color w:val="212529"/>
        </w:rPr>
      </w:pPr>
      <w:hyperlink r:id="rId472" w:history="1">
        <w:r>
          <w:rPr>
            <w:rStyle w:val="Hyperlink"/>
            <w:rFonts w:ascii="Segoe UI" w:hAnsi="Segoe UI" w:cs="Segoe UI"/>
            <w:color w:val="0D6EFD"/>
            <w:bdr w:val="single" w:sz="6" w:space="0" w:color="DEE2E6" w:frame="1"/>
            <w:shd w:val="clear" w:color="auto" w:fill="FFFFFF"/>
          </w:rPr>
          <w:t>Previous</w:t>
        </w:r>
      </w:hyperlink>
    </w:p>
    <w:p w:rsidR="00451460" w:rsidRDefault="00451460" w:rsidP="00B35688">
      <w:pPr>
        <w:numPr>
          <w:ilvl w:val="0"/>
          <w:numId w:val="76"/>
        </w:numPr>
        <w:shd w:val="clear" w:color="auto" w:fill="FFFFFF"/>
        <w:spacing w:before="100" w:beforeAutospacing="1" w:after="100" w:afterAutospacing="1" w:line="240" w:lineRule="auto"/>
        <w:rPr>
          <w:rFonts w:ascii="Segoe UI" w:hAnsi="Segoe UI" w:cs="Segoe UI"/>
          <w:color w:val="212529"/>
        </w:rPr>
      </w:pPr>
      <w:hyperlink r:id="rId473" w:history="1">
        <w:r>
          <w:rPr>
            <w:rStyle w:val="Hyperlink"/>
            <w:rFonts w:ascii="Segoe UI" w:hAnsi="Segoe UI" w:cs="Segoe UI"/>
            <w:color w:val="0D6EFD"/>
            <w:bdr w:val="single" w:sz="6" w:space="0" w:color="DEE2E6" w:frame="1"/>
            <w:shd w:val="clear" w:color="auto" w:fill="FFFFFF"/>
          </w:rPr>
          <w:t>1</w:t>
        </w:r>
      </w:hyperlink>
    </w:p>
    <w:p w:rsidR="00451460" w:rsidRDefault="00451460" w:rsidP="00B35688">
      <w:pPr>
        <w:numPr>
          <w:ilvl w:val="0"/>
          <w:numId w:val="76"/>
        </w:numPr>
        <w:shd w:val="clear" w:color="auto" w:fill="FFFFFF"/>
        <w:spacing w:before="100" w:beforeAutospacing="1" w:after="100" w:afterAutospacing="1" w:line="240" w:lineRule="auto"/>
        <w:rPr>
          <w:rFonts w:ascii="Segoe UI" w:hAnsi="Segoe UI" w:cs="Segoe UI"/>
          <w:color w:val="212529"/>
        </w:rPr>
      </w:pPr>
      <w:hyperlink r:id="rId474" w:history="1">
        <w:r>
          <w:rPr>
            <w:rStyle w:val="Hyperlink"/>
            <w:rFonts w:ascii="Segoe UI" w:hAnsi="Segoe UI" w:cs="Segoe UI"/>
            <w:color w:val="0D6EFD"/>
            <w:bdr w:val="single" w:sz="6" w:space="0" w:color="DEE2E6" w:frame="1"/>
            <w:shd w:val="clear" w:color="auto" w:fill="FFFFFF"/>
          </w:rPr>
          <w:t>2</w:t>
        </w:r>
      </w:hyperlink>
    </w:p>
    <w:p w:rsidR="00451460" w:rsidRDefault="00451460" w:rsidP="00B35688">
      <w:pPr>
        <w:numPr>
          <w:ilvl w:val="0"/>
          <w:numId w:val="76"/>
        </w:numPr>
        <w:shd w:val="clear" w:color="auto" w:fill="FFFFFF"/>
        <w:spacing w:before="100" w:beforeAutospacing="1" w:after="100" w:afterAutospacing="1" w:line="240" w:lineRule="auto"/>
        <w:rPr>
          <w:rFonts w:ascii="Segoe UI" w:hAnsi="Segoe UI" w:cs="Segoe UI"/>
          <w:color w:val="212529"/>
        </w:rPr>
      </w:pPr>
      <w:hyperlink r:id="rId475" w:history="1">
        <w:r>
          <w:rPr>
            <w:rStyle w:val="Hyperlink"/>
            <w:rFonts w:ascii="Segoe UI" w:hAnsi="Segoe UI" w:cs="Segoe UI"/>
            <w:color w:val="0D6EFD"/>
            <w:bdr w:val="single" w:sz="6" w:space="0" w:color="DEE2E6" w:frame="1"/>
            <w:shd w:val="clear" w:color="auto" w:fill="FFFFFF"/>
          </w:rPr>
          <w:t>3</w:t>
        </w:r>
      </w:hyperlink>
    </w:p>
    <w:p w:rsidR="00451460" w:rsidRDefault="00451460" w:rsidP="00B35688">
      <w:pPr>
        <w:numPr>
          <w:ilvl w:val="0"/>
          <w:numId w:val="76"/>
        </w:numPr>
        <w:shd w:val="clear" w:color="auto" w:fill="FFFFFF"/>
        <w:spacing w:before="100" w:beforeAutospacing="1" w:after="100" w:afterAutospacing="1" w:line="240" w:lineRule="auto"/>
        <w:rPr>
          <w:rFonts w:ascii="Segoe UI" w:hAnsi="Segoe UI" w:cs="Segoe UI"/>
          <w:color w:val="212529"/>
        </w:rPr>
      </w:pPr>
      <w:hyperlink r:id="rId476" w:history="1">
        <w:r>
          <w:rPr>
            <w:rStyle w:val="Hyperlink"/>
            <w:rFonts w:ascii="Segoe UI" w:hAnsi="Segoe UI" w:cs="Segoe UI"/>
            <w:color w:val="0D6EFD"/>
            <w:bdr w:val="single" w:sz="6" w:space="0" w:color="DEE2E6" w:frame="1"/>
            <w:shd w:val="clear" w:color="auto" w:fill="FFFFFF"/>
          </w:rPr>
          <w:t>Next</w:t>
        </w:r>
      </w:hyperlink>
    </w:p>
    <w:p w:rsidR="00451460" w:rsidRDefault="00451460" w:rsidP="00451460">
      <w:pPr>
        <w:shd w:val="clear" w:color="auto" w:fill="FFFFFF"/>
        <w:spacing w:after="0"/>
        <w:rPr>
          <w:rFonts w:ascii="Segoe UI" w:hAnsi="Segoe UI" w:cs="Segoe UI"/>
          <w:color w:val="212529"/>
        </w:rPr>
      </w:pPr>
    </w:p>
    <w:p w:rsidR="00451460" w:rsidRDefault="00451460" w:rsidP="0045146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"Page navigation example"</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"pagination"</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Previous</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1</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2</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3</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Next</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451460" w:rsidRDefault="00451460" w:rsidP="00451460">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451460" w:rsidRDefault="00451460" w:rsidP="00451460">
      <w:pPr>
        <w:pStyle w:val="Heading2"/>
        <w:shd w:val="clear" w:color="auto" w:fill="FFFFFF"/>
        <w:rPr>
          <w:rFonts w:ascii="Segoe UI" w:hAnsi="Segoe UI" w:cs="Segoe UI"/>
          <w:b w:val="0"/>
          <w:bCs w:val="0"/>
          <w:color w:val="212529"/>
        </w:rPr>
      </w:pPr>
      <w:bookmarkStart w:id="371" w:name="_Toc144064928"/>
      <w:r>
        <w:rPr>
          <w:rFonts w:ascii="Segoe UI" w:hAnsi="Segoe UI" w:cs="Segoe UI"/>
          <w:b w:val="0"/>
          <w:bCs w:val="0"/>
          <w:color w:val="212529"/>
        </w:rPr>
        <w:t>Working with icons</w:t>
      </w:r>
      <w:bookmarkEnd w:id="371"/>
    </w:p>
    <w:p w:rsidR="00451460" w:rsidRDefault="00451460" w:rsidP="00451460">
      <w:pPr>
        <w:pStyle w:val="NormalWeb"/>
        <w:shd w:val="clear" w:color="auto" w:fill="FFFFFF"/>
        <w:spacing w:before="0" w:beforeAutospacing="0"/>
        <w:rPr>
          <w:rFonts w:ascii="Segoe UI" w:hAnsi="Segoe UI" w:cs="Segoe UI"/>
          <w:color w:val="212529"/>
        </w:rPr>
      </w:pPr>
      <w:r>
        <w:rPr>
          <w:rFonts w:ascii="Segoe UI" w:hAnsi="Segoe UI" w:cs="Segoe UI"/>
          <w:color w:val="212529"/>
        </w:rPr>
        <w:t>Looking to use an icon or symbol in place of text for some pagination links? Be sure to provide proper screen reader support with </w:t>
      </w:r>
      <w:r>
        <w:rPr>
          <w:rStyle w:val="HTMLCode"/>
          <w:rFonts w:ascii="var(--bs-font-monospace)" w:hAnsi="var(--bs-font-monospace)"/>
          <w:color w:val="D63384"/>
          <w:sz w:val="21"/>
          <w:szCs w:val="21"/>
        </w:rPr>
        <w:t>aria</w:t>
      </w:r>
      <w:r>
        <w:rPr>
          <w:rFonts w:ascii="Segoe UI" w:hAnsi="Segoe UI" w:cs="Segoe UI"/>
          <w:color w:val="212529"/>
        </w:rPr>
        <w:t> attributes.</w:t>
      </w:r>
    </w:p>
    <w:p w:rsidR="00451460" w:rsidRDefault="00451460" w:rsidP="00B35688">
      <w:pPr>
        <w:numPr>
          <w:ilvl w:val="0"/>
          <w:numId w:val="77"/>
        </w:numPr>
        <w:shd w:val="clear" w:color="auto" w:fill="FFFFFF"/>
        <w:spacing w:before="100" w:beforeAutospacing="1" w:after="100" w:afterAutospacing="1" w:line="240" w:lineRule="auto"/>
        <w:rPr>
          <w:rFonts w:ascii="Segoe UI" w:hAnsi="Segoe UI" w:cs="Segoe UI"/>
          <w:color w:val="212529"/>
        </w:rPr>
      </w:pPr>
      <w:hyperlink r:id="rId477" w:history="1">
        <w:r>
          <w:rPr>
            <w:rStyle w:val="Hyperlink"/>
            <w:rFonts w:ascii="Segoe UI" w:hAnsi="Segoe UI" w:cs="Segoe UI"/>
            <w:color w:val="0D6EFD"/>
            <w:bdr w:val="single" w:sz="6" w:space="0" w:color="DEE2E6" w:frame="1"/>
            <w:shd w:val="clear" w:color="auto" w:fill="FFFFFF"/>
          </w:rPr>
          <w:t>«</w:t>
        </w:r>
      </w:hyperlink>
    </w:p>
    <w:p w:rsidR="00451460" w:rsidRDefault="00451460" w:rsidP="00B35688">
      <w:pPr>
        <w:numPr>
          <w:ilvl w:val="0"/>
          <w:numId w:val="77"/>
        </w:numPr>
        <w:shd w:val="clear" w:color="auto" w:fill="FFFFFF"/>
        <w:spacing w:before="100" w:beforeAutospacing="1" w:after="100" w:afterAutospacing="1" w:line="240" w:lineRule="auto"/>
        <w:rPr>
          <w:rFonts w:ascii="Segoe UI" w:hAnsi="Segoe UI" w:cs="Segoe UI"/>
          <w:color w:val="212529"/>
        </w:rPr>
      </w:pPr>
      <w:hyperlink r:id="rId478" w:history="1">
        <w:r>
          <w:rPr>
            <w:rStyle w:val="Hyperlink"/>
            <w:rFonts w:ascii="Segoe UI" w:hAnsi="Segoe UI" w:cs="Segoe UI"/>
            <w:color w:val="0D6EFD"/>
            <w:bdr w:val="single" w:sz="6" w:space="0" w:color="DEE2E6" w:frame="1"/>
            <w:shd w:val="clear" w:color="auto" w:fill="FFFFFF"/>
          </w:rPr>
          <w:t>1</w:t>
        </w:r>
      </w:hyperlink>
    </w:p>
    <w:p w:rsidR="00451460" w:rsidRDefault="00451460" w:rsidP="00B35688">
      <w:pPr>
        <w:numPr>
          <w:ilvl w:val="0"/>
          <w:numId w:val="77"/>
        </w:numPr>
        <w:shd w:val="clear" w:color="auto" w:fill="FFFFFF"/>
        <w:spacing w:before="100" w:beforeAutospacing="1" w:after="100" w:afterAutospacing="1" w:line="240" w:lineRule="auto"/>
        <w:rPr>
          <w:rFonts w:ascii="Segoe UI" w:hAnsi="Segoe UI" w:cs="Segoe UI"/>
          <w:color w:val="212529"/>
        </w:rPr>
      </w:pPr>
      <w:hyperlink r:id="rId479" w:history="1">
        <w:r>
          <w:rPr>
            <w:rStyle w:val="Hyperlink"/>
            <w:rFonts w:ascii="Segoe UI" w:hAnsi="Segoe UI" w:cs="Segoe UI"/>
            <w:color w:val="0D6EFD"/>
            <w:bdr w:val="single" w:sz="6" w:space="0" w:color="DEE2E6" w:frame="1"/>
            <w:shd w:val="clear" w:color="auto" w:fill="FFFFFF"/>
          </w:rPr>
          <w:t>2</w:t>
        </w:r>
      </w:hyperlink>
    </w:p>
    <w:p w:rsidR="00451460" w:rsidRDefault="00451460" w:rsidP="00B35688">
      <w:pPr>
        <w:numPr>
          <w:ilvl w:val="0"/>
          <w:numId w:val="77"/>
        </w:numPr>
        <w:shd w:val="clear" w:color="auto" w:fill="FFFFFF"/>
        <w:spacing w:before="100" w:beforeAutospacing="1" w:after="100" w:afterAutospacing="1" w:line="240" w:lineRule="auto"/>
        <w:rPr>
          <w:rFonts w:ascii="Segoe UI" w:hAnsi="Segoe UI" w:cs="Segoe UI"/>
          <w:color w:val="212529"/>
        </w:rPr>
      </w:pPr>
      <w:hyperlink r:id="rId480" w:history="1">
        <w:r>
          <w:rPr>
            <w:rStyle w:val="Hyperlink"/>
            <w:rFonts w:ascii="Segoe UI" w:hAnsi="Segoe UI" w:cs="Segoe UI"/>
            <w:color w:val="0D6EFD"/>
            <w:bdr w:val="single" w:sz="6" w:space="0" w:color="DEE2E6" w:frame="1"/>
            <w:shd w:val="clear" w:color="auto" w:fill="FFFFFF"/>
          </w:rPr>
          <w:t>3</w:t>
        </w:r>
      </w:hyperlink>
    </w:p>
    <w:p w:rsidR="00451460" w:rsidRDefault="00451460" w:rsidP="00B35688">
      <w:pPr>
        <w:numPr>
          <w:ilvl w:val="0"/>
          <w:numId w:val="77"/>
        </w:numPr>
        <w:shd w:val="clear" w:color="auto" w:fill="FFFFFF"/>
        <w:spacing w:before="100" w:beforeAutospacing="1" w:after="100" w:afterAutospacing="1" w:line="240" w:lineRule="auto"/>
        <w:rPr>
          <w:rFonts w:ascii="Segoe UI" w:hAnsi="Segoe UI" w:cs="Segoe UI"/>
          <w:color w:val="212529"/>
        </w:rPr>
      </w:pPr>
      <w:hyperlink r:id="rId481" w:history="1">
        <w:r>
          <w:rPr>
            <w:rStyle w:val="Hyperlink"/>
            <w:rFonts w:ascii="Segoe UI" w:hAnsi="Segoe UI" w:cs="Segoe UI"/>
            <w:color w:val="0D6EFD"/>
            <w:bdr w:val="single" w:sz="6" w:space="0" w:color="DEE2E6" w:frame="1"/>
            <w:shd w:val="clear" w:color="auto" w:fill="FFFFFF"/>
          </w:rPr>
          <w:t>»</w:t>
        </w:r>
      </w:hyperlink>
    </w:p>
    <w:p w:rsidR="00451460" w:rsidRDefault="00451460" w:rsidP="00451460">
      <w:pPr>
        <w:shd w:val="clear" w:color="auto" w:fill="FFFFFF"/>
        <w:spacing w:after="0"/>
        <w:rPr>
          <w:rFonts w:ascii="Segoe UI" w:hAnsi="Segoe UI" w:cs="Segoe UI"/>
          <w:color w:val="212529"/>
        </w:rPr>
      </w:pPr>
    </w:p>
    <w:p w:rsidR="00451460" w:rsidRDefault="00451460" w:rsidP="0045146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"Page navigation example"</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"pagination"</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"Previous"</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ni"/>
          <w:rFonts w:ascii="var(--bs-font-monospace)" w:hAnsi="var(--bs-font-monospace)"/>
          <w:color w:val="727272"/>
        </w:rPr>
        <w:t>&amp;laquo;</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1</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2</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3</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"Next"</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ni"/>
          <w:rFonts w:ascii="var(--bs-font-monospace)" w:hAnsi="var(--bs-font-monospace)"/>
          <w:color w:val="727272"/>
        </w:rPr>
        <w:t>&amp;raquo;</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451460" w:rsidRDefault="00451460" w:rsidP="00451460">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451460" w:rsidRDefault="00451460" w:rsidP="00451460">
      <w:pPr>
        <w:pStyle w:val="Heading2"/>
        <w:shd w:val="clear" w:color="auto" w:fill="FFFFFF"/>
        <w:rPr>
          <w:rFonts w:ascii="Segoe UI" w:hAnsi="Segoe UI" w:cs="Segoe UI"/>
          <w:b w:val="0"/>
          <w:bCs w:val="0"/>
          <w:color w:val="212529"/>
        </w:rPr>
      </w:pPr>
      <w:bookmarkStart w:id="372" w:name="_Toc144064929"/>
      <w:r>
        <w:rPr>
          <w:rFonts w:ascii="Segoe UI" w:hAnsi="Segoe UI" w:cs="Segoe UI"/>
          <w:b w:val="0"/>
          <w:bCs w:val="0"/>
          <w:color w:val="212529"/>
        </w:rPr>
        <w:t>Disabled and active states</w:t>
      </w:r>
      <w:bookmarkEnd w:id="372"/>
    </w:p>
    <w:p w:rsidR="00451460" w:rsidRDefault="00451460" w:rsidP="00451460">
      <w:pPr>
        <w:pStyle w:val="NormalWeb"/>
        <w:shd w:val="clear" w:color="auto" w:fill="FFFFFF"/>
        <w:spacing w:before="0" w:beforeAutospacing="0"/>
        <w:rPr>
          <w:rFonts w:ascii="Segoe UI" w:hAnsi="Segoe UI" w:cs="Segoe UI"/>
          <w:color w:val="212529"/>
        </w:rPr>
      </w:pPr>
      <w:r>
        <w:rPr>
          <w:rFonts w:ascii="Segoe UI" w:hAnsi="Segoe UI" w:cs="Segoe UI"/>
          <w:color w:val="212529"/>
        </w:rPr>
        <w:t>Pagination links are customizable for different circumstances. Use </w:t>
      </w:r>
      <w:r>
        <w:rPr>
          <w:rStyle w:val="HTMLCode"/>
          <w:rFonts w:ascii="var(--bs-font-monospace)" w:hAnsi="var(--bs-font-monospace)"/>
          <w:color w:val="D63384"/>
          <w:sz w:val="21"/>
          <w:szCs w:val="21"/>
        </w:rPr>
        <w:t>.disabled</w:t>
      </w:r>
      <w:r>
        <w:rPr>
          <w:rFonts w:ascii="Segoe UI" w:hAnsi="Segoe UI" w:cs="Segoe UI"/>
          <w:color w:val="212529"/>
        </w:rPr>
        <w:t> for links that appear un-clickable and </w:t>
      </w:r>
      <w:r>
        <w:rPr>
          <w:rStyle w:val="HTMLCode"/>
          <w:rFonts w:ascii="var(--bs-font-monospace)" w:hAnsi="var(--bs-font-monospace)"/>
          <w:color w:val="D63384"/>
          <w:sz w:val="21"/>
          <w:szCs w:val="21"/>
        </w:rPr>
        <w:t>.active</w:t>
      </w:r>
      <w:r>
        <w:rPr>
          <w:rFonts w:ascii="Segoe UI" w:hAnsi="Segoe UI" w:cs="Segoe UI"/>
          <w:color w:val="212529"/>
        </w:rPr>
        <w:t> to indicate the current page.</w:t>
      </w:r>
    </w:p>
    <w:p w:rsidR="00451460" w:rsidRDefault="00451460" w:rsidP="00451460">
      <w:pPr>
        <w:pStyle w:val="NormalWeb"/>
        <w:shd w:val="clear" w:color="auto" w:fill="FFFFFF"/>
        <w:spacing w:before="0" w:beforeAutospacing="0"/>
        <w:rPr>
          <w:rFonts w:ascii="Segoe UI" w:hAnsi="Segoe UI" w:cs="Segoe UI"/>
          <w:color w:val="212529"/>
        </w:rPr>
      </w:pPr>
      <w:r>
        <w:rPr>
          <w:rFonts w:ascii="Segoe UI" w:hAnsi="Segoe UI" w:cs="Segoe UI"/>
          <w:color w:val="212529"/>
        </w:rPr>
        <w:t>While the </w:t>
      </w:r>
      <w:r>
        <w:rPr>
          <w:rStyle w:val="HTMLCode"/>
          <w:rFonts w:ascii="var(--bs-font-monospace)" w:hAnsi="var(--bs-font-monospace)"/>
          <w:color w:val="D63384"/>
          <w:sz w:val="21"/>
          <w:szCs w:val="21"/>
        </w:rPr>
        <w:t>.disabled</w:t>
      </w:r>
      <w:r>
        <w:rPr>
          <w:rFonts w:ascii="Segoe UI" w:hAnsi="Segoe UI" w:cs="Segoe UI"/>
          <w:color w:val="212529"/>
        </w:rPr>
        <w:t> class uses </w:t>
      </w:r>
      <w:r>
        <w:rPr>
          <w:rStyle w:val="HTMLCode"/>
          <w:rFonts w:ascii="var(--bs-font-monospace)" w:hAnsi="var(--bs-font-monospace)"/>
          <w:color w:val="D63384"/>
          <w:sz w:val="21"/>
          <w:szCs w:val="21"/>
        </w:rPr>
        <w:t>pointer-events: none</w:t>
      </w:r>
      <w:r>
        <w:rPr>
          <w:rFonts w:ascii="Segoe UI" w:hAnsi="Segoe UI" w:cs="Segoe UI"/>
          <w:color w:val="212529"/>
        </w:rPr>
        <w:t> to </w:t>
      </w:r>
      <w:r>
        <w:rPr>
          <w:rStyle w:val="Emphasis"/>
          <w:rFonts w:ascii="Segoe UI" w:hAnsi="Segoe UI" w:cs="Segoe UI"/>
          <w:color w:val="212529"/>
        </w:rPr>
        <w:t>try</w:t>
      </w:r>
      <w:r>
        <w:rPr>
          <w:rFonts w:ascii="Segoe UI" w:hAnsi="Segoe UI" w:cs="Segoe UI"/>
          <w:color w:val="212529"/>
        </w:rPr>
        <w:t> to disable the link functionality of </w:t>
      </w:r>
      <w:r>
        <w:rPr>
          <w:rStyle w:val="HTMLCode"/>
          <w:rFonts w:ascii="var(--bs-font-monospace)" w:hAnsi="var(--bs-font-monospace)"/>
          <w:color w:val="D63384"/>
          <w:sz w:val="21"/>
          <w:szCs w:val="21"/>
        </w:rPr>
        <w:t>&lt;a&gt;</w:t>
      </w:r>
      <w:r>
        <w:rPr>
          <w:rFonts w:ascii="Segoe UI" w:hAnsi="Segoe UI" w:cs="Segoe UI"/>
          <w:color w:val="212529"/>
        </w:rPr>
        <w:t>s, that CSS property is not yet standardized and doesn’t account for keyboard navigation. As such, you should always add </w:t>
      </w:r>
      <w:r>
        <w:rPr>
          <w:rStyle w:val="HTMLCode"/>
          <w:rFonts w:ascii="var(--bs-font-monospace)" w:hAnsi="var(--bs-font-monospace)"/>
          <w:color w:val="D63384"/>
          <w:sz w:val="21"/>
          <w:szCs w:val="21"/>
        </w:rPr>
        <w:t>tabindex="-1"</w:t>
      </w:r>
      <w:r>
        <w:rPr>
          <w:rFonts w:ascii="Segoe UI" w:hAnsi="Segoe UI" w:cs="Segoe UI"/>
          <w:color w:val="212529"/>
        </w:rPr>
        <w:t> on disabled links and use custom JavaScript to fully disable their functionality.</w:t>
      </w:r>
    </w:p>
    <w:p w:rsidR="00451460" w:rsidRDefault="00451460" w:rsidP="00B35688">
      <w:pPr>
        <w:numPr>
          <w:ilvl w:val="0"/>
          <w:numId w:val="78"/>
        </w:numPr>
        <w:shd w:val="clear" w:color="auto" w:fill="FFFFFF"/>
        <w:spacing w:before="100" w:beforeAutospacing="1" w:after="100" w:afterAutospacing="1" w:line="240" w:lineRule="auto"/>
        <w:rPr>
          <w:rFonts w:ascii="Segoe UI" w:hAnsi="Segoe UI" w:cs="Segoe UI"/>
          <w:color w:val="212529"/>
        </w:rPr>
      </w:pPr>
      <w:hyperlink r:id="rId482" w:history="1">
        <w:r>
          <w:rPr>
            <w:rStyle w:val="Hyperlink"/>
            <w:rFonts w:ascii="Segoe UI" w:hAnsi="Segoe UI" w:cs="Segoe UI"/>
            <w:color w:val="6C757D"/>
            <w:bdr w:val="single" w:sz="6" w:space="0" w:color="DEE2E6" w:frame="1"/>
            <w:shd w:val="clear" w:color="auto" w:fill="FFFFFF"/>
          </w:rPr>
          <w:t>Previous</w:t>
        </w:r>
      </w:hyperlink>
    </w:p>
    <w:p w:rsidR="00451460" w:rsidRDefault="00451460" w:rsidP="00B35688">
      <w:pPr>
        <w:numPr>
          <w:ilvl w:val="0"/>
          <w:numId w:val="78"/>
        </w:numPr>
        <w:shd w:val="clear" w:color="auto" w:fill="FFFFFF"/>
        <w:spacing w:before="100" w:beforeAutospacing="1" w:after="100" w:afterAutospacing="1" w:line="240" w:lineRule="auto"/>
        <w:rPr>
          <w:rFonts w:ascii="Segoe UI" w:hAnsi="Segoe UI" w:cs="Segoe UI"/>
          <w:color w:val="212529"/>
        </w:rPr>
      </w:pPr>
      <w:hyperlink r:id="rId483" w:history="1">
        <w:r>
          <w:rPr>
            <w:rStyle w:val="Hyperlink"/>
            <w:rFonts w:ascii="Segoe UI" w:hAnsi="Segoe UI" w:cs="Segoe UI"/>
            <w:color w:val="0D6EFD"/>
            <w:bdr w:val="single" w:sz="6" w:space="0" w:color="DEE2E6" w:frame="1"/>
            <w:shd w:val="clear" w:color="auto" w:fill="FFFFFF"/>
          </w:rPr>
          <w:t>1</w:t>
        </w:r>
      </w:hyperlink>
    </w:p>
    <w:p w:rsidR="00451460" w:rsidRDefault="00451460" w:rsidP="00B35688">
      <w:pPr>
        <w:numPr>
          <w:ilvl w:val="0"/>
          <w:numId w:val="78"/>
        </w:numPr>
        <w:shd w:val="clear" w:color="auto" w:fill="FFFFFF"/>
        <w:spacing w:before="100" w:beforeAutospacing="1" w:after="100" w:afterAutospacing="1" w:line="240" w:lineRule="auto"/>
        <w:rPr>
          <w:rFonts w:ascii="Segoe UI" w:hAnsi="Segoe UI" w:cs="Segoe UI"/>
          <w:color w:val="212529"/>
        </w:rPr>
      </w:pPr>
      <w:hyperlink r:id="rId484" w:history="1">
        <w:r>
          <w:rPr>
            <w:rStyle w:val="Hyperlink"/>
            <w:rFonts w:ascii="Segoe UI" w:hAnsi="Segoe UI" w:cs="Segoe UI"/>
            <w:color w:val="FFFFFF"/>
            <w:bdr w:val="single" w:sz="6" w:space="0" w:color="0D6EFD" w:frame="1"/>
            <w:shd w:val="clear" w:color="auto" w:fill="0D6EFD"/>
          </w:rPr>
          <w:t>2</w:t>
        </w:r>
      </w:hyperlink>
    </w:p>
    <w:p w:rsidR="00451460" w:rsidRDefault="00451460" w:rsidP="00B35688">
      <w:pPr>
        <w:numPr>
          <w:ilvl w:val="0"/>
          <w:numId w:val="78"/>
        </w:numPr>
        <w:shd w:val="clear" w:color="auto" w:fill="FFFFFF"/>
        <w:spacing w:before="100" w:beforeAutospacing="1" w:after="100" w:afterAutospacing="1" w:line="240" w:lineRule="auto"/>
        <w:rPr>
          <w:rFonts w:ascii="Segoe UI" w:hAnsi="Segoe UI" w:cs="Segoe UI"/>
          <w:color w:val="212529"/>
        </w:rPr>
      </w:pPr>
      <w:hyperlink r:id="rId485" w:history="1">
        <w:r>
          <w:rPr>
            <w:rStyle w:val="Hyperlink"/>
            <w:rFonts w:ascii="Segoe UI" w:hAnsi="Segoe UI" w:cs="Segoe UI"/>
            <w:color w:val="0D6EFD"/>
            <w:bdr w:val="single" w:sz="6" w:space="0" w:color="DEE2E6" w:frame="1"/>
            <w:shd w:val="clear" w:color="auto" w:fill="FFFFFF"/>
          </w:rPr>
          <w:t>3</w:t>
        </w:r>
      </w:hyperlink>
    </w:p>
    <w:p w:rsidR="00451460" w:rsidRDefault="00451460" w:rsidP="00B35688">
      <w:pPr>
        <w:numPr>
          <w:ilvl w:val="0"/>
          <w:numId w:val="78"/>
        </w:numPr>
        <w:shd w:val="clear" w:color="auto" w:fill="FFFFFF"/>
        <w:spacing w:before="100" w:beforeAutospacing="1" w:after="100" w:afterAutospacing="1" w:line="240" w:lineRule="auto"/>
        <w:rPr>
          <w:rFonts w:ascii="Segoe UI" w:hAnsi="Segoe UI" w:cs="Segoe UI"/>
          <w:color w:val="212529"/>
        </w:rPr>
      </w:pPr>
      <w:hyperlink r:id="rId486" w:history="1">
        <w:r>
          <w:rPr>
            <w:rStyle w:val="Hyperlink"/>
            <w:rFonts w:ascii="Segoe UI" w:hAnsi="Segoe UI" w:cs="Segoe UI"/>
            <w:color w:val="0D6EFD"/>
            <w:bdr w:val="single" w:sz="6" w:space="0" w:color="DEE2E6" w:frame="1"/>
            <w:shd w:val="clear" w:color="auto" w:fill="FFFFFF"/>
          </w:rPr>
          <w:t>Next</w:t>
        </w:r>
      </w:hyperlink>
    </w:p>
    <w:p w:rsidR="00451460" w:rsidRDefault="00451460" w:rsidP="00451460">
      <w:pPr>
        <w:shd w:val="clear" w:color="auto" w:fill="FFFFFF"/>
        <w:spacing w:after="0"/>
        <w:rPr>
          <w:rFonts w:ascii="Segoe UI" w:hAnsi="Segoe UI" w:cs="Segoe UI"/>
          <w:color w:val="212529"/>
        </w:rPr>
      </w:pPr>
    </w:p>
    <w:p w:rsidR="00451460" w:rsidRDefault="00451460" w:rsidP="0045146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"pagination"</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 disabled"</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Previous</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1</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2</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3</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Next</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451460" w:rsidRDefault="00451460" w:rsidP="00451460">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451460" w:rsidRDefault="00451460" w:rsidP="00451460">
      <w:pPr>
        <w:pStyle w:val="NormalWeb"/>
        <w:shd w:val="clear" w:color="auto" w:fill="FFFFFF"/>
        <w:spacing w:before="0" w:beforeAutospacing="0"/>
        <w:rPr>
          <w:rFonts w:ascii="Segoe UI" w:hAnsi="Segoe UI" w:cs="Segoe UI"/>
          <w:color w:val="212529"/>
        </w:rPr>
      </w:pPr>
      <w:r>
        <w:rPr>
          <w:rFonts w:ascii="Segoe UI" w:hAnsi="Segoe UI" w:cs="Segoe UI"/>
          <w:color w:val="212529"/>
        </w:rPr>
        <w:t>You can optionally swap out active or disabled anchors for </w:t>
      </w:r>
      <w:r>
        <w:rPr>
          <w:rStyle w:val="HTMLCode"/>
          <w:rFonts w:ascii="var(--bs-font-monospace)" w:hAnsi="var(--bs-font-monospace)"/>
          <w:color w:val="D63384"/>
          <w:sz w:val="21"/>
          <w:szCs w:val="21"/>
        </w:rPr>
        <w:t>&lt;span&gt;</w:t>
      </w:r>
      <w:r>
        <w:rPr>
          <w:rFonts w:ascii="Segoe UI" w:hAnsi="Segoe UI" w:cs="Segoe UI"/>
          <w:color w:val="212529"/>
        </w:rPr>
        <w:t>, or omit the anchor in the case of the prev/next arrows, to remove click functionality and prevent keyboard focus while retaining intended styles.</w:t>
      </w:r>
    </w:p>
    <w:p w:rsidR="00451460" w:rsidRDefault="00451460" w:rsidP="00B35688">
      <w:pPr>
        <w:numPr>
          <w:ilvl w:val="0"/>
          <w:numId w:val="79"/>
        </w:numPr>
        <w:shd w:val="clear" w:color="auto" w:fill="FFFFFF"/>
        <w:spacing w:before="100" w:beforeAutospacing="1" w:after="100" w:afterAutospacing="1" w:line="240" w:lineRule="auto"/>
        <w:rPr>
          <w:rFonts w:ascii="Segoe UI" w:hAnsi="Segoe UI" w:cs="Segoe UI"/>
          <w:color w:val="212529"/>
        </w:rPr>
      </w:pPr>
      <w:r>
        <w:rPr>
          <w:rStyle w:val="page-link"/>
          <w:rFonts w:ascii="Segoe UI" w:hAnsi="Segoe UI" w:cs="Segoe UI"/>
          <w:color w:val="6C757D"/>
          <w:bdr w:val="single" w:sz="6" w:space="0" w:color="DEE2E6" w:frame="1"/>
          <w:shd w:val="clear" w:color="auto" w:fill="FFFFFF"/>
        </w:rPr>
        <w:t>Previous</w:t>
      </w:r>
    </w:p>
    <w:p w:rsidR="00451460" w:rsidRDefault="00451460" w:rsidP="00B35688">
      <w:pPr>
        <w:numPr>
          <w:ilvl w:val="0"/>
          <w:numId w:val="79"/>
        </w:numPr>
        <w:shd w:val="clear" w:color="auto" w:fill="FFFFFF"/>
        <w:spacing w:before="100" w:beforeAutospacing="1" w:after="100" w:afterAutospacing="1" w:line="240" w:lineRule="auto"/>
        <w:rPr>
          <w:rFonts w:ascii="Segoe UI" w:hAnsi="Segoe UI" w:cs="Segoe UI"/>
          <w:color w:val="212529"/>
        </w:rPr>
      </w:pPr>
      <w:hyperlink r:id="rId487" w:history="1">
        <w:r>
          <w:rPr>
            <w:rStyle w:val="Hyperlink"/>
            <w:rFonts w:ascii="Segoe UI" w:hAnsi="Segoe UI" w:cs="Segoe UI"/>
            <w:color w:val="0D6EFD"/>
            <w:bdr w:val="single" w:sz="6" w:space="0" w:color="DEE2E6" w:frame="1"/>
            <w:shd w:val="clear" w:color="auto" w:fill="FFFFFF"/>
          </w:rPr>
          <w:t>1</w:t>
        </w:r>
      </w:hyperlink>
    </w:p>
    <w:p w:rsidR="00451460" w:rsidRDefault="00451460" w:rsidP="00B35688">
      <w:pPr>
        <w:numPr>
          <w:ilvl w:val="0"/>
          <w:numId w:val="79"/>
        </w:numPr>
        <w:shd w:val="clear" w:color="auto" w:fill="FFFFFF"/>
        <w:spacing w:before="100" w:beforeAutospacing="1" w:after="100" w:afterAutospacing="1" w:line="240" w:lineRule="auto"/>
        <w:rPr>
          <w:rFonts w:ascii="Segoe UI" w:hAnsi="Segoe UI" w:cs="Segoe UI"/>
          <w:color w:val="212529"/>
        </w:rPr>
      </w:pPr>
      <w:r>
        <w:rPr>
          <w:rStyle w:val="page-link"/>
          <w:rFonts w:ascii="Segoe UI" w:hAnsi="Segoe UI" w:cs="Segoe UI"/>
          <w:color w:val="FFFFFF"/>
          <w:bdr w:val="single" w:sz="6" w:space="0" w:color="0D6EFD" w:frame="1"/>
          <w:shd w:val="clear" w:color="auto" w:fill="0D6EFD"/>
        </w:rPr>
        <w:t>2</w:t>
      </w:r>
    </w:p>
    <w:p w:rsidR="00451460" w:rsidRDefault="00451460" w:rsidP="00B35688">
      <w:pPr>
        <w:numPr>
          <w:ilvl w:val="0"/>
          <w:numId w:val="79"/>
        </w:numPr>
        <w:shd w:val="clear" w:color="auto" w:fill="FFFFFF"/>
        <w:spacing w:before="100" w:beforeAutospacing="1" w:after="100" w:afterAutospacing="1" w:line="240" w:lineRule="auto"/>
        <w:rPr>
          <w:rFonts w:ascii="Segoe UI" w:hAnsi="Segoe UI" w:cs="Segoe UI"/>
          <w:color w:val="212529"/>
        </w:rPr>
      </w:pPr>
      <w:hyperlink r:id="rId488" w:history="1">
        <w:r>
          <w:rPr>
            <w:rStyle w:val="Hyperlink"/>
            <w:rFonts w:ascii="Segoe UI" w:hAnsi="Segoe UI" w:cs="Segoe UI"/>
            <w:color w:val="0D6EFD"/>
            <w:bdr w:val="single" w:sz="6" w:space="0" w:color="DEE2E6" w:frame="1"/>
            <w:shd w:val="clear" w:color="auto" w:fill="FFFFFF"/>
          </w:rPr>
          <w:t>3</w:t>
        </w:r>
      </w:hyperlink>
    </w:p>
    <w:p w:rsidR="00451460" w:rsidRDefault="00451460" w:rsidP="00B35688">
      <w:pPr>
        <w:numPr>
          <w:ilvl w:val="0"/>
          <w:numId w:val="79"/>
        </w:numPr>
        <w:shd w:val="clear" w:color="auto" w:fill="FFFFFF"/>
        <w:spacing w:before="100" w:beforeAutospacing="1" w:after="100" w:afterAutospacing="1" w:line="240" w:lineRule="auto"/>
        <w:rPr>
          <w:rFonts w:ascii="Segoe UI" w:hAnsi="Segoe UI" w:cs="Segoe UI"/>
          <w:color w:val="212529"/>
        </w:rPr>
      </w:pPr>
      <w:hyperlink r:id="rId489" w:history="1">
        <w:r>
          <w:rPr>
            <w:rStyle w:val="Hyperlink"/>
            <w:rFonts w:ascii="Segoe UI" w:hAnsi="Segoe UI" w:cs="Segoe UI"/>
            <w:color w:val="0D6EFD"/>
            <w:bdr w:val="single" w:sz="6" w:space="0" w:color="DEE2E6" w:frame="1"/>
            <w:shd w:val="clear" w:color="auto" w:fill="FFFFFF"/>
          </w:rPr>
          <w:t>Next</w:t>
        </w:r>
      </w:hyperlink>
    </w:p>
    <w:p w:rsidR="00451460" w:rsidRDefault="00451460" w:rsidP="00451460">
      <w:pPr>
        <w:shd w:val="clear" w:color="auto" w:fill="FFFFFF"/>
        <w:spacing w:after="0"/>
        <w:rPr>
          <w:rFonts w:ascii="Segoe UI" w:hAnsi="Segoe UI" w:cs="Segoe UI"/>
          <w:color w:val="212529"/>
        </w:rPr>
      </w:pPr>
    </w:p>
    <w:p w:rsidR="00451460" w:rsidRDefault="00451460" w:rsidP="0045146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"pagination"</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 disabled"</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p"/>
          <w:rFonts w:ascii="var(--bs-font-monospace)" w:hAnsi="var(--bs-font-monospace)"/>
          <w:color w:val="212529"/>
        </w:rPr>
        <w:t>&gt;</w:t>
      </w:r>
      <w:r>
        <w:rPr>
          <w:rStyle w:val="HTMLCode"/>
          <w:rFonts w:ascii="var(--bs-font-monospace)" w:hAnsi="var(--bs-font-monospace)"/>
          <w:color w:val="212529"/>
        </w:rPr>
        <w:t>Previous</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1</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p"/>
          <w:rFonts w:ascii="var(--bs-font-monospace)" w:hAnsi="var(--bs-font-monospace)"/>
          <w:color w:val="212529"/>
        </w:rPr>
        <w:t>&gt;</w:t>
      </w:r>
      <w:r>
        <w:rPr>
          <w:rStyle w:val="HTMLCode"/>
          <w:rFonts w:ascii="var(--bs-font-monospace)" w:hAnsi="var(--bs-font-monospace)"/>
          <w:color w:val="212529"/>
        </w:rPr>
        <w:t>2</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3</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Next</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451460" w:rsidRDefault="00451460" w:rsidP="00451460">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451460" w:rsidRDefault="00451460" w:rsidP="00451460">
      <w:pPr>
        <w:pStyle w:val="Heading2"/>
        <w:shd w:val="clear" w:color="auto" w:fill="FFFFFF"/>
        <w:rPr>
          <w:rFonts w:ascii="Segoe UI" w:hAnsi="Segoe UI" w:cs="Segoe UI"/>
          <w:b w:val="0"/>
          <w:bCs w:val="0"/>
          <w:color w:val="212529"/>
        </w:rPr>
      </w:pPr>
      <w:bookmarkStart w:id="373" w:name="_Toc144064930"/>
      <w:r>
        <w:rPr>
          <w:rFonts w:ascii="Segoe UI" w:hAnsi="Segoe UI" w:cs="Segoe UI"/>
          <w:b w:val="0"/>
          <w:bCs w:val="0"/>
          <w:color w:val="212529"/>
        </w:rPr>
        <w:t>Sizing</w:t>
      </w:r>
      <w:bookmarkEnd w:id="373"/>
    </w:p>
    <w:p w:rsidR="00451460" w:rsidRDefault="00451460" w:rsidP="00451460">
      <w:pPr>
        <w:pStyle w:val="NormalWeb"/>
        <w:shd w:val="clear" w:color="auto" w:fill="FFFFFF"/>
        <w:spacing w:before="0" w:beforeAutospacing="0"/>
        <w:rPr>
          <w:rFonts w:ascii="Segoe UI" w:hAnsi="Segoe UI" w:cs="Segoe UI"/>
          <w:color w:val="212529"/>
        </w:rPr>
      </w:pPr>
      <w:r>
        <w:rPr>
          <w:rFonts w:ascii="Segoe UI" w:hAnsi="Segoe UI" w:cs="Segoe UI"/>
          <w:color w:val="212529"/>
        </w:rPr>
        <w:t>Fancy larger or smaller pagination? Add </w:t>
      </w:r>
      <w:r>
        <w:rPr>
          <w:rStyle w:val="HTMLCode"/>
          <w:rFonts w:ascii="var(--bs-font-monospace)" w:hAnsi="var(--bs-font-monospace)"/>
          <w:color w:val="D63384"/>
          <w:sz w:val="21"/>
          <w:szCs w:val="21"/>
        </w:rPr>
        <w:t>.pagination-lg</w:t>
      </w:r>
      <w:r>
        <w:rPr>
          <w:rFonts w:ascii="Segoe UI" w:hAnsi="Segoe UI" w:cs="Segoe UI"/>
          <w:color w:val="212529"/>
        </w:rPr>
        <w:t> or </w:t>
      </w:r>
      <w:r>
        <w:rPr>
          <w:rStyle w:val="HTMLCode"/>
          <w:rFonts w:ascii="var(--bs-font-monospace)" w:hAnsi="var(--bs-font-monospace)"/>
          <w:color w:val="D63384"/>
          <w:sz w:val="21"/>
          <w:szCs w:val="21"/>
        </w:rPr>
        <w:t>.pagination-sm</w:t>
      </w:r>
      <w:r>
        <w:rPr>
          <w:rFonts w:ascii="Segoe UI" w:hAnsi="Segoe UI" w:cs="Segoe UI"/>
          <w:color w:val="212529"/>
        </w:rPr>
        <w:t> for additional sizes.</w:t>
      </w:r>
    </w:p>
    <w:p w:rsidR="00451460" w:rsidRDefault="00451460" w:rsidP="00B35688">
      <w:pPr>
        <w:numPr>
          <w:ilvl w:val="0"/>
          <w:numId w:val="80"/>
        </w:numPr>
        <w:shd w:val="clear" w:color="auto" w:fill="FFFFFF"/>
        <w:spacing w:before="100" w:beforeAutospacing="1" w:after="100" w:afterAutospacing="1" w:line="240" w:lineRule="auto"/>
        <w:rPr>
          <w:rFonts w:ascii="Segoe UI" w:hAnsi="Segoe UI" w:cs="Segoe UI"/>
          <w:color w:val="212529"/>
        </w:rPr>
      </w:pPr>
      <w:r>
        <w:rPr>
          <w:rStyle w:val="page-link"/>
          <w:rFonts w:ascii="Segoe UI" w:hAnsi="Segoe UI" w:cs="Segoe UI"/>
          <w:color w:val="FFFFFF"/>
          <w:bdr w:val="single" w:sz="6" w:space="0" w:color="0D6EFD" w:frame="1"/>
          <w:shd w:val="clear" w:color="auto" w:fill="0D6EFD"/>
        </w:rPr>
        <w:t>1</w:t>
      </w:r>
    </w:p>
    <w:p w:rsidR="00451460" w:rsidRDefault="00451460" w:rsidP="00B35688">
      <w:pPr>
        <w:numPr>
          <w:ilvl w:val="0"/>
          <w:numId w:val="80"/>
        </w:numPr>
        <w:shd w:val="clear" w:color="auto" w:fill="FFFFFF"/>
        <w:spacing w:before="100" w:beforeAutospacing="1" w:after="100" w:afterAutospacing="1" w:line="240" w:lineRule="auto"/>
        <w:rPr>
          <w:rFonts w:ascii="Segoe UI" w:hAnsi="Segoe UI" w:cs="Segoe UI"/>
          <w:color w:val="212529"/>
        </w:rPr>
      </w:pPr>
      <w:hyperlink r:id="rId490" w:history="1">
        <w:r>
          <w:rPr>
            <w:rStyle w:val="Hyperlink"/>
            <w:rFonts w:ascii="Segoe UI" w:hAnsi="Segoe UI" w:cs="Segoe UI"/>
            <w:color w:val="0D6EFD"/>
            <w:bdr w:val="single" w:sz="6" w:space="0" w:color="DEE2E6" w:frame="1"/>
            <w:shd w:val="clear" w:color="auto" w:fill="FFFFFF"/>
          </w:rPr>
          <w:t>2</w:t>
        </w:r>
      </w:hyperlink>
    </w:p>
    <w:p w:rsidR="00451460" w:rsidRDefault="00451460" w:rsidP="00B35688">
      <w:pPr>
        <w:numPr>
          <w:ilvl w:val="0"/>
          <w:numId w:val="80"/>
        </w:numPr>
        <w:shd w:val="clear" w:color="auto" w:fill="FFFFFF"/>
        <w:spacing w:before="100" w:beforeAutospacing="1" w:after="100" w:afterAutospacing="1" w:line="240" w:lineRule="auto"/>
        <w:rPr>
          <w:rFonts w:ascii="Segoe UI" w:hAnsi="Segoe UI" w:cs="Segoe UI"/>
          <w:color w:val="212529"/>
        </w:rPr>
      </w:pPr>
      <w:hyperlink r:id="rId491" w:history="1">
        <w:r>
          <w:rPr>
            <w:rStyle w:val="Hyperlink"/>
            <w:rFonts w:ascii="Segoe UI" w:hAnsi="Segoe UI" w:cs="Segoe UI"/>
            <w:color w:val="0D6EFD"/>
            <w:bdr w:val="single" w:sz="6" w:space="0" w:color="DEE2E6" w:frame="1"/>
            <w:shd w:val="clear" w:color="auto" w:fill="FFFFFF"/>
          </w:rPr>
          <w:t>3</w:t>
        </w:r>
      </w:hyperlink>
    </w:p>
    <w:p w:rsidR="00451460" w:rsidRDefault="00451460" w:rsidP="00451460">
      <w:pPr>
        <w:shd w:val="clear" w:color="auto" w:fill="FFFFFF"/>
        <w:spacing w:after="0"/>
        <w:rPr>
          <w:rFonts w:ascii="Segoe UI" w:hAnsi="Segoe UI" w:cs="Segoe UI"/>
          <w:color w:val="212529"/>
        </w:rPr>
      </w:pPr>
    </w:p>
    <w:p w:rsidR="00451460" w:rsidRDefault="00451460" w:rsidP="0045146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"pagination pagination-lg"</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p"/>
          <w:rFonts w:ascii="var(--bs-font-monospace)" w:hAnsi="var(--bs-font-monospace)"/>
          <w:color w:val="212529"/>
        </w:rPr>
        <w:t>&gt;</w:t>
      </w:r>
      <w:r>
        <w:rPr>
          <w:rStyle w:val="HTMLCode"/>
          <w:rFonts w:ascii="var(--bs-font-monospace)" w:hAnsi="var(--bs-font-monospace)"/>
          <w:color w:val="212529"/>
        </w:rPr>
        <w:t>1</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2</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3</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451460" w:rsidRDefault="00451460" w:rsidP="00451460">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451460" w:rsidRDefault="00451460" w:rsidP="00B35688">
      <w:pPr>
        <w:numPr>
          <w:ilvl w:val="0"/>
          <w:numId w:val="81"/>
        </w:numPr>
        <w:shd w:val="clear" w:color="auto" w:fill="FFFFFF"/>
        <w:spacing w:before="100" w:beforeAutospacing="1" w:after="100" w:afterAutospacing="1" w:line="240" w:lineRule="auto"/>
        <w:rPr>
          <w:rFonts w:ascii="Segoe UI" w:hAnsi="Segoe UI" w:cs="Segoe UI"/>
          <w:color w:val="212529"/>
          <w:sz w:val="24"/>
          <w:szCs w:val="24"/>
        </w:rPr>
      </w:pPr>
      <w:r>
        <w:rPr>
          <w:rStyle w:val="page-link"/>
          <w:rFonts w:ascii="Segoe UI" w:hAnsi="Segoe UI" w:cs="Segoe UI"/>
          <w:color w:val="FFFFFF"/>
          <w:bdr w:val="single" w:sz="6" w:space="0" w:color="0D6EFD" w:frame="1"/>
          <w:shd w:val="clear" w:color="auto" w:fill="0D6EFD"/>
        </w:rPr>
        <w:t>1</w:t>
      </w:r>
    </w:p>
    <w:p w:rsidR="00451460" w:rsidRDefault="00451460" w:rsidP="00B35688">
      <w:pPr>
        <w:numPr>
          <w:ilvl w:val="0"/>
          <w:numId w:val="81"/>
        </w:numPr>
        <w:shd w:val="clear" w:color="auto" w:fill="FFFFFF"/>
        <w:spacing w:before="100" w:beforeAutospacing="1" w:after="100" w:afterAutospacing="1" w:line="240" w:lineRule="auto"/>
        <w:rPr>
          <w:rFonts w:ascii="Segoe UI" w:hAnsi="Segoe UI" w:cs="Segoe UI"/>
          <w:color w:val="212529"/>
        </w:rPr>
      </w:pPr>
      <w:hyperlink r:id="rId492" w:history="1">
        <w:r>
          <w:rPr>
            <w:rStyle w:val="Hyperlink"/>
            <w:rFonts w:ascii="Segoe UI" w:hAnsi="Segoe UI" w:cs="Segoe UI"/>
            <w:color w:val="0D6EFD"/>
            <w:bdr w:val="single" w:sz="6" w:space="0" w:color="DEE2E6" w:frame="1"/>
            <w:shd w:val="clear" w:color="auto" w:fill="FFFFFF"/>
          </w:rPr>
          <w:t>2</w:t>
        </w:r>
      </w:hyperlink>
    </w:p>
    <w:p w:rsidR="00451460" w:rsidRDefault="00451460" w:rsidP="00B35688">
      <w:pPr>
        <w:numPr>
          <w:ilvl w:val="0"/>
          <w:numId w:val="81"/>
        </w:numPr>
        <w:shd w:val="clear" w:color="auto" w:fill="FFFFFF"/>
        <w:spacing w:before="100" w:beforeAutospacing="1" w:after="100" w:afterAutospacing="1" w:line="240" w:lineRule="auto"/>
        <w:rPr>
          <w:rFonts w:ascii="Segoe UI" w:hAnsi="Segoe UI" w:cs="Segoe UI"/>
          <w:color w:val="212529"/>
        </w:rPr>
      </w:pPr>
      <w:hyperlink r:id="rId493" w:history="1">
        <w:r>
          <w:rPr>
            <w:rStyle w:val="Hyperlink"/>
            <w:rFonts w:ascii="Segoe UI" w:hAnsi="Segoe UI" w:cs="Segoe UI"/>
            <w:color w:val="0D6EFD"/>
            <w:bdr w:val="single" w:sz="6" w:space="0" w:color="DEE2E6" w:frame="1"/>
            <w:shd w:val="clear" w:color="auto" w:fill="FFFFFF"/>
          </w:rPr>
          <w:t>3</w:t>
        </w:r>
      </w:hyperlink>
    </w:p>
    <w:p w:rsidR="00451460" w:rsidRDefault="00451460" w:rsidP="00451460">
      <w:pPr>
        <w:shd w:val="clear" w:color="auto" w:fill="FFFFFF"/>
        <w:spacing w:after="0"/>
        <w:rPr>
          <w:rFonts w:ascii="Segoe UI" w:hAnsi="Segoe UI" w:cs="Segoe UI"/>
          <w:color w:val="212529"/>
        </w:rPr>
      </w:pPr>
    </w:p>
    <w:p w:rsidR="00451460" w:rsidRDefault="00451460" w:rsidP="0045146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"pagination pagination-sm"</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 active"</w:t>
      </w:r>
      <w:r>
        <w:rPr>
          <w:rStyle w:val="HTMLCode"/>
          <w:rFonts w:ascii="var(--bs-font-monospace)" w:hAnsi="var(--bs-font-monospace)"/>
          <w:color w:val="212529"/>
        </w:rPr>
        <w:t xml:space="preserve"> </w:t>
      </w:r>
      <w:r>
        <w:rPr>
          <w:rStyle w:val="na"/>
          <w:rFonts w:ascii="var(--bs-font-monospace)" w:hAnsi="var(--bs-font-monospace)"/>
          <w:color w:val="006EE0"/>
        </w:rPr>
        <w:t>aria-current</w:t>
      </w:r>
      <w:r>
        <w:rPr>
          <w:rStyle w:val="o"/>
          <w:rFonts w:ascii="var(--bs-font-monospace)" w:hAnsi="var(--bs-font-monospace)"/>
          <w:color w:val="555555"/>
        </w:rPr>
        <w:t>=</w:t>
      </w:r>
      <w:r>
        <w:rPr>
          <w:rStyle w:val="s"/>
          <w:rFonts w:ascii="var(--bs-font-monospace)" w:hAnsi="var(--bs-font-monospace)"/>
          <w:color w:val="D73038"/>
        </w:rPr>
        <w:t>"page"</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p"/>
          <w:rFonts w:ascii="var(--bs-font-monospace)" w:hAnsi="var(--bs-font-monospace)"/>
          <w:color w:val="212529"/>
        </w:rPr>
        <w:t>&gt;</w:t>
      </w:r>
      <w:r>
        <w:rPr>
          <w:rStyle w:val="HTMLCode"/>
          <w:rFonts w:ascii="var(--bs-font-monospace)" w:hAnsi="var(--bs-font-monospace)"/>
          <w:color w:val="212529"/>
        </w:rPr>
        <w:t>1</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2</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3</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451460" w:rsidRDefault="00451460" w:rsidP="00451460">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451460" w:rsidRDefault="00451460" w:rsidP="00451460">
      <w:pPr>
        <w:pStyle w:val="Heading2"/>
        <w:shd w:val="clear" w:color="auto" w:fill="FFFFFF"/>
        <w:rPr>
          <w:rFonts w:ascii="Segoe UI" w:hAnsi="Segoe UI" w:cs="Segoe UI"/>
          <w:b w:val="0"/>
          <w:bCs w:val="0"/>
          <w:color w:val="212529"/>
        </w:rPr>
      </w:pPr>
      <w:bookmarkStart w:id="374" w:name="_Toc144064931"/>
      <w:r>
        <w:rPr>
          <w:rFonts w:ascii="Segoe UI" w:hAnsi="Segoe UI" w:cs="Segoe UI"/>
          <w:b w:val="0"/>
          <w:bCs w:val="0"/>
          <w:color w:val="212529"/>
        </w:rPr>
        <w:t>Alignment</w:t>
      </w:r>
      <w:bookmarkEnd w:id="374"/>
    </w:p>
    <w:p w:rsidR="00451460" w:rsidRDefault="00451460" w:rsidP="00451460">
      <w:pPr>
        <w:pStyle w:val="NormalWeb"/>
        <w:shd w:val="clear" w:color="auto" w:fill="FFFFFF"/>
        <w:spacing w:before="0" w:beforeAutospacing="0"/>
        <w:rPr>
          <w:rFonts w:ascii="Segoe UI" w:hAnsi="Segoe UI" w:cs="Segoe UI"/>
          <w:color w:val="212529"/>
        </w:rPr>
      </w:pPr>
      <w:r>
        <w:rPr>
          <w:rFonts w:ascii="Segoe UI" w:hAnsi="Segoe UI" w:cs="Segoe UI"/>
          <w:color w:val="212529"/>
        </w:rPr>
        <w:t>Change the alignment of pagination components with </w:t>
      </w:r>
      <w:hyperlink r:id="rId494" w:history="1">
        <w:r>
          <w:rPr>
            <w:rStyle w:val="Hyperlink"/>
            <w:rFonts w:ascii="Segoe UI" w:hAnsi="Segoe UI" w:cs="Segoe UI"/>
            <w:color w:val="0D6EFD"/>
          </w:rPr>
          <w:t>flexbox utilities</w:t>
        </w:r>
      </w:hyperlink>
      <w:r>
        <w:rPr>
          <w:rFonts w:ascii="Segoe UI" w:hAnsi="Segoe UI" w:cs="Segoe UI"/>
          <w:color w:val="212529"/>
        </w:rPr>
        <w:t>.</w:t>
      </w:r>
    </w:p>
    <w:p w:rsidR="00451460" w:rsidRDefault="00451460" w:rsidP="00B35688">
      <w:pPr>
        <w:numPr>
          <w:ilvl w:val="0"/>
          <w:numId w:val="82"/>
        </w:numPr>
        <w:shd w:val="clear" w:color="auto" w:fill="FFFFFF"/>
        <w:spacing w:before="100" w:beforeAutospacing="1" w:after="100" w:afterAutospacing="1" w:line="240" w:lineRule="auto"/>
        <w:rPr>
          <w:rFonts w:ascii="Segoe UI" w:hAnsi="Segoe UI" w:cs="Segoe UI"/>
          <w:color w:val="212529"/>
        </w:rPr>
      </w:pPr>
      <w:hyperlink r:id="rId495" w:history="1">
        <w:r>
          <w:rPr>
            <w:rStyle w:val="Hyperlink"/>
            <w:rFonts w:ascii="Segoe UI" w:hAnsi="Segoe UI" w:cs="Segoe UI"/>
            <w:color w:val="6C757D"/>
            <w:bdr w:val="single" w:sz="6" w:space="0" w:color="DEE2E6" w:frame="1"/>
            <w:shd w:val="clear" w:color="auto" w:fill="FFFFFF"/>
          </w:rPr>
          <w:t>Previous</w:t>
        </w:r>
      </w:hyperlink>
    </w:p>
    <w:p w:rsidR="00451460" w:rsidRDefault="00451460" w:rsidP="00B35688">
      <w:pPr>
        <w:numPr>
          <w:ilvl w:val="0"/>
          <w:numId w:val="82"/>
        </w:numPr>
        <w:shd w:val="clear" w:color="auto" w:fill="FFFFFF"/>
        <w:spacing w:before="100" w:beforeAutospacing="1" w:after="100" w:afterAutospacing="1" w:line="240" w:lineRule="auto"/>
        <w:rPr>
          <w:rFonts w:ascii="Segoe UI" w:hAnsi="Segoe UI" w:cs="Segoe UI"/>
          <w:color w:val="212529"/>
        </w:rPr>
      </w:pPr>
      <w:hyperlink r:id="rId496" w:history="1">
        <w:r>
          <w:rPr>
            <w:rStyle w:val="Hyperlink"/>
            <w:rFonts w:ascii="Segoe UI" w:hAnsi="Segoe UI" w:cs="Segoe UI"/>
            <w:color w:val="0D6EFD"/>
            <w:bdr w:val="single" w:sz="6" w:space="0" w:color="DEE2E6" w:frame="1"/>
            <w:shd w:val="clear" w:color="auto" w:fill="FFFFFF"/>
          </w:rPr>
          <w:t>1</w:t>
        </w:r>
      </w:hyperlink>
    </w:p>
    <w:p w:rsidR="00451460" w:rsidRDefault="00451460" w:rsidP="00B35688">
      <w:pPr>
        <w:numPr>
          <w:ilvl w:val="0"/>
          <w:numId w:val="82"/>
        </w:numPr>
        <w:shd w:val="clear" w:color="auto" w:fill="FFFFFF"/>
        <w:spacing w:before="100" w:beforeAutospacing="1" w:after="100" w:afterAutospacing="1" w:line="240" w:lineRule="auto"/>
        <w:rPr>
          <w:rFonts w:ascii="Segoe UI" w:hAnsi="Segoe UI" w:cs="Segoe UI"/>
          <w:color w:val="212529"/>
        </w:rPr>
      </w:pPr>
      <w:hyperlink r:id="rId497" w:history="1">
        <w:r>
          <w:rPr>
            <w:rStyle w:val="Hyperlink"/>
            <w:rFonts w:ascii="Segoe UI" w:hAnsi="Segoe UI" w:cs="Segoe UI"/>
            <w:color w:val="0D6EFD"/>
            <w:bdr w:val="single" w:sz="6" w:space="0" w:color="DEE2E6" w:frame="1"/>
            <w:shd w:val="clear" w:color="auto" w:fill="FFFFFF"/>
          </w:rPr>
          <w:t>2</w:t>
        </w:r>
      </w:hyperlink>
    </w:p>
    <w:p w:rsidR="00451460" w:rsidRDefault="00451460" w:rsidP="00B35688">
      <w:pPr>
        <w:numPr>
          <w:ilvl w:val="0"/>
          <w:numId w:val="82"/>
        </w:numPr>
        <w:shd w:val="clear" w:color="auto" w:fill="FFFFFF"/>
        <w:spacing w:before="100" w:beforeAutospacing="1" w:after="100" w:afterAutospacing="1" w:line="240" w:lineRule="auto"/>
        <w:rPr>
          <w:rFonts w:ascii="Segoe UI" w:hAnsi="Segoe UI" w:cs="Segoe UI"/>
          <w:color w:val="212529"/>
        </w:rPr>
      </w:pPr>
      <w:hyperlink r:id="rId498" w:history="1">
        <w:r>
          <w:rPr>
            <w:rStyle w:val="Hyperlink"/>
            <w:rFonts w:ascii="Segoe UI" w:hAnsi="Segoe UI" w:cs="Segoe UI"/>
            <w:color w:val="0D6EFD"/>
            <w:bdr w:val="single" w:sz="6" w:space="0" w:color="DEE2E6" w:frame="1"/>
            <w:shd w:val="clear" w:color="auto" w:fill="FFFFFF"/>
          </w:rPr>
          <w:t>3</w:t>
        </w:r>
      </w:hyperlink>
    </w:p>
    <w:p w:rsidR="00451460" w:rsidRDefault="00451460" w:rsidP="00B35688">
      <w:pPr>
        <w:numPr>
          <w:ilvl w:val="0"/>
          <w:numId w:val="82"/>
        </w:numPr>
        <w:shd w:val="clear" w:color="auto" w:fill="FFFFFF"/>
        <w:spacing w:before="100" w:beforeAutospacing="1" w:after="100" w:afterAutospacing="1" w:line="240" w:lineRule="auto"/>
        <w:rPr>
          <w:rFonts w:ascii="Segoe UI" w:hAnsi="Segoe UI" w:cs="Segoe UI"/>
          <w:color w:val="212529"/>
        </w:rPr>
      </w:pPr>
      <w:hyperlink r:id="rId499" w:history="1">
        <w:r>
          <w:rPr>
            <w:rStyle w:val="Hyperlink"/>
            <w:rFonts w:ascii="Segoe UI" w:hAnsi="Segoe UI" w:cs="Segoe UI"/>
            <w:color w:val="0D6EFD"/>
            <w:bdr w:val="single" w:sz="6" w:space="0" w:color="DEE2E6" w:frame="1"/>
            <w:shd w:val="clear" w:color="auto" w:fill="FFFFFF"/>
          </w:rPr>
          <w:t>Next</w:t>
        </w:r>
      </w:hyperlink>
    </w:p>
    <w:p w:rsidR="00451460" w:rsidRDefault="00451460" w:rsidP="00451460">
      <w:pPr>
        <w:shd w:val="clear" w:color="auto" w:fill="FFFFFF"/>
        <w:spacing w:after="0"/>
        <w:rPr>
          <w:rFonts w:ascii="Segoe UI" w:hAnsi="Segoe UI" w:cs="Segoe UI"/>
          <w:color w:val="212529"/>
        </w:rPr>
      </w:pPr>
    </w:p>
    <w:p w:rsidR="00451460" w:rsidRDefault="00451460" w:rsidP="0045146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"Page navigation example"</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"pagination justify-content-center"</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 disabled"</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Previous</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1</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2</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3</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Next</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451460" w:rsidRDefault="00451460" w:rsidP="00451460">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451460" w:rsidRDefault="00451460" w:rsidP="00B35688">
      <w:pPr>
        <w:numPr>
          <w:ilvl w:val="0"/>
          <w:numId w:val="83"/>
        </w:numPr>
        <w:shd w:val="clear" w:color="auto" w:fill="FFFFFF"/>
        <w:spacing w:before="100" w:beforeAutospacing="1" w:after="100" w:afterAutospacing="1" w:line="240" w:lineRule="auto"/>
        <w:rPr>
          <w:rFonts w:ascii="Segoe UI" w:hAnsi="Segoe UI" w:cs="Segoe UI"/>
          <w:color w:val="212529"/>
          <w:sz w:val="24"/>
          <w:szCs w:val="24"/>
        </w:rPr>
      </w:pPr>
      <w:hyperlink r:id="rId500" w:history="1">
        <w:r>
          <w:rPr>
            <w:rStyle w:val="Hyperlink"/>
            <w:rFonts w:ascii="Segoe UI" w:hAnsi="Segoe UI" w:cs="Segoe UI"/>
            <w:color w:val="6C757D"/>
            <w:bdr w:val="single" w:sz="6" w:space="0" w:color="DEE2E6" w:frame="1"/>
            <w:shd w:val="clear" w:color="auto" w:fill="FFFFFF"/>
          </w:rPr>
          <w:t>Previous</w:t>
        </w:r>
      </w:hyperlink>
    </w:p>
    <w:p w:rsidR="00451460" w:rsidRDefault="00451460" w:rsidP="00B35688">
      <w:pPr>
        <w:numPr>
          <w:ilvl w:val="0"/>
          <w:numId w:val="83"/>
        </w:numPr>
        <w:shd w:val="clear" w:color="auto" w:fill="FFFFFF"/>
        <w:spacing w:before="100" w:beforeAutospacing="1" w:after="100" w:afterAutospacing="1" w:line="240" w:lineRule="auto"/>
        <w:rPr>
          <w:rFonts w:ascii="Segoe UI" w:hAnsi="Segoe UI" w:cs="Segoe UI"/>
          <w:color w:val="212529"/>
        </w:rPr>
      </w:pPr>
      <w:hyperlink r:id="rId501" w:history="1">
        <w:r>
          <w:rPr>
            <w:rStyle w:val="Hyperlink"/>
            <w:rFonts w:ascii="Segoe UI" w:hAnsi="Segoe UI" w:cs="Segoe UI"/>
            <w:color w:val="0D6EFD"/>
            <w:bdr w:val="single" w:sz="6" w:space="0" w:color="DEE2E6" w:frame="1"/>
            <w:shd w:val="clear" w:color="auto" w:fill="FFFFFF"/>
          </w:rPr>
          <w:t>1</w:t>
        </w:r>
      </w:hyperlink>
    </w:p>
    <w:p w:rsidR="00451460" w:rsidRDefault="00451460" w:rsidP="00B35688">
      <w:pPr>
        <w:numPr>
          <w:ilvl w:val="0"/>
          <w:numId w:val="83"/>
        </w:numPr>
        <w:shd w:val="clear" w:color="auto" w:fill="FFFFFF"/>
        <w:spacing w:before="100" w:beforeAutospacing="1" w:after="100" w:afterAutospacing="1" w:line="240" w:lineRule="auto"/>
        <w:rPr>
          <w:rFonts w:ascii="Segoe UI" w:hAnsi="Segoe UI" w:cs="Segoe UI"/>
          <w:color w:val="212529"/>
        </w:rPr>
      </w:pPr>
      <w:hyperlink r:id="rId502" w:history="1">
        <w:r>
          <w:rPr>
            <w:rStyle w:val="Hyperlink"/>
            <w:rFonts w:ascii="Segoe UI" w:hAnsi="Segoe UI" w:cs="Segoe UI"/>
            <w:color w:val="0D6EFD"/>
            <w:bdr w:val="single" w:sz="6" w:space="0" w:color="DEE2E6" w:frame="1"/>
            <w:shd w:val="clear" w:color="auto" w:fill="FFFFFF"/>
          </w:rPr>
          <w:t>2</w:t>
        </w:r>
      </w:hyperlink>
    </w:p>
    <w:p w:rsidR="00451460" w:rsidRDefault="00451460" w:rsidP="00B35688">
      <w:pPr>
        <w:numPr>
          <w:ilvl w:val="0"/>
          <w:numId w:val="83"/>
        </w:numPr>
        <w:shd w:val="clear" w:color="auto" w:fill="FFFFFF"/>
        <w:spacing w:before="100" w:beforeAutospacing="1" w:after="100" w:afterAutospacing="1" w:line="240" w:lineRule="auto"/>
        <w:rPr>
          <w:rFonts w:ascii="Segoe UI" w:hAnsi="Segoe UI" w:cs="Segoe UI"/>
          <w:color w:val="212529"/>
        </w:rPr>
      </w:pPr>
      <w:hyperlink r:id="rId503" w:history="1">
        <w:r>
          <w:rPr>
            <w:rStyle w:val="Hyperlink"/>
            <w:rFonts w:ascii="Segoe UI" w:hAnsi="Segoe UI" w:cs="Segoe UI"/>
            <w:color w:val="0D6EFD"/>
            <w:bdr w:val="single" w:sz="6" w:space="0" w:color="DEE2E6" w:frame="1"/>
            <w:shd w:val="clear" w:color="auto" w:fill="FFFFFF"/>
          </w:rPr>
          <w:t>3</w:t>
        </w:r>
      </w:hyperlink>
    </w:p>
    <w:p w:rsidR="00451460" w:rsidRDefault="00451460" w:rsidP="00B35688">
      <w:pPr>
        <w:numPr>
          <w:ilvl w:val="0"/>
          <w:numId w:val="83"/>
        </w:numPr>
        <w:shd w:val="clear" w:color="auto" w:fill="FFFFFF"/>
        <w:spacing w:before="100" w:beforeAutospacing="1" w:after="100" w:afterAutospacing="1" w:line="240" w:lineRule="auto"/>
        <w:rPr>
          <w:rFonts w:ascii="Segoe UI" w:hAnsi="Segoe UI" w:cs="Segoe UI"/>
          <w:color w:val="212529"/>
        </w:rPr>
      </w:pPr>
      <w:hyperlink r:id="rId504" w:history="1">
        <w:r>
          <w:rPr>
            <w:rStyle w:val="Hyperlink"/>
            <w:rFonts w:ascii="Segoe UI" w:hAnsi="Segoe UI" w:cs="Segoe UI"/>
            <w:color w:val="0D6EFD"/>
            <w:bdr w:val="single" w:sz="6" w:space="0" w:color="DEE2E6" w:frame="1"/>
            <w:shd w:val="clear" w:color="auto" w:fill="FFFFFF"/>
          </w:rPr>
          <w:t>Next</w:t>
        </w:r>
      </w:hyperlink>
    </w:p>
    <w:p w:rsidR="00451460" w:rsidRDefault="00451460" w:rsidP="00451460">
      <w:pPr>
        <w:shd w:val="clear" w:color="auto" w:fill="FFFFFF"/>
        <w:spacing w:after="0"/>
        <w:rPr>
          <w:rFonts w:ascii="Segoe UI" w:hAnsi="Segoe UI" w:cs="Segoe UI"/>
          <w:color w:val="212529"/>
        </w:rPr>
      </w:pPr>
    </w:p>
    <w:p w:rsidR="00451460" w:rsidRDefault="00451460" w:rsidP="0045146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"Page navigation example"</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"pagination justify-content-end"</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 disabled"</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"-1"</w:t>
      </w:r>
      <w:r>
        <w:rPr>
          <w:rStyle w:val="HTMLCode"/>
          <w:rFonts w:ascii="var(--bs-font-monospace)" w:hAnsi="var(--bs-font-monospace)"/>
          <w:color w:val="212529"/>
        </w:rPr>
        <w:t xml:space="preserve"> </w:t>
      </w:r>
      <w:r>
        <w:rPr>
          <w:rStyle w:val="na"/>
          <w:rFonts w:ascii="var(--bs-font-monospace)" w:hAnsi="var(--bs-font-monospace)"/>
          <w:color w:val="006EE0"/>
        </w:rPr>
        <w:t>aria-disabled</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Previous</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1</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2</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3</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"page-item"</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"page-link"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Next</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451460" w:rsidRDefault="00451460" w:rsidP="00451460">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451460" w:rsidRDefault="00451460" w:rsidP="00451460">
      <w:pPr>
        <w:pStyle w:val="Heading2"/>
        <w:shd w:val="clear" w:color="auto" w:fill="FFFFFF"/>
        <w:rPr>
          <w:rFonts w:ascii="Segoe UI" w:hAnsi="Segoe UI" w:cs="Segoe UI"/>
          <w:b w:val="0"/>
          <w:bCs w:val="0"/>
          <w:color w:val="212529"/>
        </w:rPr>
      </w:pPr>
      <w:bookmarkStart w:id="375" w:name="_Toc144064932"/>
      <w:r>
        <w:rPr>
          <w:rFonts w:ascii="Segoe UI" w:hAnsi="Segoe UI" w:cs="Segoe UI"/>
          <w:b w:val="0"/>
          <w:bCs w:val="0"/>
          <w:color w:val="212529"/>
        </w:rPr>
        <w:t>Sass</w:t>
      </w:r>
      <w:bookmarkEnd w:id="375"/>
    </w:p>
    <w:p w:rsidR="00451460" w:rsidRDefault="00451460" w:rsidP="00451460">
      <w:pPr>
        <w:pStyle w:val="Heading3"/>
        <w:shd w:val="clear" w:color="auto" w:fill="FFFFFF"/>
        <w:rPr>
          <w:rFonts w:ascii="Segoe UI" w:hAnsi="Segoe UI" w:cs="Segoe UI"/>
          <w:b w:val="0"/>
          <w:bCs w:val="0"/>
          <w:color w:val="212529"/>
        </w:rPr>
      </w:pPr>
      <w:bookmarkStart w:id="376" w:name="_Toc144064933"/>
      <w:r>
        <w:rPr>
          <w:rFonts w:ascii="Segoe UI" w:hAnsi="Segoe UI" w:cs="Segoe UI"/>
          <w:b w:val="0"/>
          <w:bCs w:val="0"/>
          <w:color w:val="212529"/>
        </w:rPr>
        <w:t>Variables</w:t>
      </w:r>
      <w:bookmarkEnd w:id="376"/>
    </w:p>
    <w:p w:rsidR="00451460" w:rsidRDefault="00451460" w:rsidP="00451460">
      <w:pPr>
        <w:shd w:val="clear" w:color="auto" w:fill="FFFFFF"/>
        <w:rPr>
          <w:rFonts w:ascii="Segoe UI" w:hAnsi="Segoe UI" w:cs="Segoe UI"/>
          <w:color w:val="212529"/>
        </w:rPr>
      </w:pP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.375</w:t>
      </w:r>
      <w:r>
        <w:rPr>
          <w:rStyle w:val="kt"/>
          <w:rFonts w:ascii="var(--bs-font-monospace)" w:hAnsi="var(--bs-font-monospace)"/>
          <w:color w:val="007788"/>
        </w:rPr>
        <w:t>rem</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.75</w:t>
      </w:r>
      <w:r>
        <w:rPr>
          <w:rStyle w:val="kt"/>
          <w:rFonts w:ascii="var(--bs-font-monospace)" w:hAnsi="var(--bs-font-monospace)"/>
          <w:color w:val="007788"/>
        </w:rPr>
        <w:t>rem</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$pagination-padding-y-sm</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.25</w:t>
      </w:r>
      <w:r>
        <w:rPr>
          <w:rStyle w:val="kt"/>
          <w:rFonts w:ascii="var(--bs-font-monospace)" w:hAnsi="var(--bs-font-monospace)"/>
          <w:color w:val="007788"/>
        </w:rPr>
        <w:t>rem</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$pagination-padding-x-sm</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kt"/>
          <w:rFonts w:ascii="var(--bs-font-monospace)" w:hAnsi="var(--bs-font-monospace)"/>
          <w:color w:val="007788"/>
        </w:rPr>
        <w:t>rem</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$pagination-padding-y-lg</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.75</w:t>
      </w:r>
      <w:r>
        <w:rPr>
          <w:rStyle w:val="kt"/>
          <w:rFonts w:ascii="var(--bs-font-monospace)" w:hAnsi="var(--bs-font-monospace)"/>
          <w:color w:val="007788"/>
        </w:rPr>
        <w:t>rem</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$pagination-padding-x-lg</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mf"/>
          <w:rFonts w:ascii="var(--bs-font-monospace)" w:hAnsi="var(--bs-font-monospace)"/>
          <w:color w:val="C24F19"/>
        </w:rPr>
        <w:t>.5</w:t>
      </w:r>
      <w:r>
        <w:rPr>
          <w:rStyle w:val="kt"/>
          <w:rFonts w:ascii="var(--bs-font-monospace)" w:hAnsi="var(--bs-font-monospace)"/>
          <w:color w:val="007788"/>
        </w:rPr>
        <w:t>rem</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$link-color</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$white</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$pagination-border-width</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$border-width</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$pagination-margin-start</w:t>
      </w:r>
      <w:r>
        <w:rPr>
          <w:rStyle w:val="o"/>
          <w:rFonts w:ascii="var(--bs-font-monospace)" w:hAnsi="var(--bs-font-monospace)"/>
          <w:color w:val="555555"/>
        </w:rPr>
        <w:t>:</w:t>
      </w:r>
      <w:r>
        <w:rPr>
          <w:rStyle w:val="HTMLCode"/>
          <w:rFonts w:ascii="var(--bs-font-monospace)" w:hAnsi="var(--bs-font-monospace)"/>
          <w:color w:val="212529"/>
        </w:rPr>
        <w:t xml:space="preserve">           </w:t>
      </w:r>
      <w:r>
        <w:rPr>
          <w:rStyle w:val="o"/>
          <w:rFonts w:ascii="var(--bs-font-monospace)" w:hAnsi="var(--bs-font-monospace)"/>
          <w:color w:val="555555"/>
        </w:rPr>
        <w:t>-</w:t>
      </w:r>
      <w:r>
        <w:rPr>
          <w:rStyle w:val="nv"/>
          <w:rFonts w:ascii="var(--bs-font-monospace)" w:hAnsi="var(--bs-font-monospace)"/>
          <w:color w:val="003333"/>
        </w:rPr>
        <w:t>$pagination-border-width</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$gray-300</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$pagination-focus-color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$link-hover-color</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$pagination-focus-bg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$gray-200</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$pagination-focus-box-shadow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$input-btn-focus-box-shadow</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$pagination-focus-outline</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$pagination-hover-color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$link-hover-color</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$pagination-hover-bg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$gray-200</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$pagination-hover-border-color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$gray-300</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$pagination-active-color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$component-active-color</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$pagination-active-bg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$component-active-bg</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$pagination-active-border-color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$pagination-active-bg</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$pagination-disabled-color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$gray-600</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$pagination-disabled-bg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$white</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$pagination-disabled-border-color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$gray-300</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$pagination-transition</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color</w:t>
      </w:r>
      <w:r>
        <w:rPr>
          <w:rStyle w:val="HTMLCode"/>
          <w:rFonts w:ascii="var(--bs-font-monospace)" w:hAnsi="var(--bs-font-monospace)"/>
          <w:color w:val="212529"/>
        </w:rPr>
        <w:t xml:space="preserve"> </w:t>
      </w:r>
      <w:r>
        <w:rPr>
          <w:rStyle w:val="mf"/>
          <w:rFonts w:ascii="var(--bs-font-monospace)" w:hAnsi="var(--bs-font-monospace)"/>
          <w:color w:val="C24F19"/>
        </w:rPr>
        <w:t>.15</w:t>
      </w:r>
      <w:r>
        <w:rPr>
          <w:rStyle w:val="kt"/>
          <w:rFonts w:ascii="var(--bs-font-monospace)" w:hAnsi="var(--bs-font-monospace)"/>
          <w:color w:val="007788"/>
        </w:rPr>
        <w:t>s</w:t>
      </w:r>
      <w:r>
        <w:rPr>
          <w:rStyle w:val="HTMLCode"/>
          <w:rFonts w:ascii="var(--bs-font-monospace)" w:hAnsi="var(--bs-font-monospace)"/>
          <w:color w:val="212529"/>
        </w:rPr>
        <w:t xml:space="preserve"> </w:t>
      </w:r>
      <w:r>
        <w:rPr>
          <w:rStyle w:val="ni"/>
          <w:rFonts w:ascii="var(--bs-font-monospace)" w:hAnsi="var(--bs-font-monospace)"/>
          <w:color w:val="727272"/>
        </w:rPr>
        <w:t>ease-in-out</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background-color</w:t>
      </w:r>
      <w:r>
        <w:rPr>
          <w:rStyle w:val="HTMLCode"/>
          <w:rFonts w:ascii="var(--bs-font-monospace)" w:hAnsi="var(--bs-font-monospace)"/>
          <w:color w:val="212529"/>
        </w:rPr>
        <w:t xml:space="preserve"> </w:t>
      </w:r>
      <w:r>
        <w:rPr>
          <w:rStyle w:val="mf"/>
          <w:rFonts w:ascii="var(--bs-font-monospace)" w:hAnsi="var(--bs-font-monospace)"/>
          <w:color w:val="C24F19"/>
        </w:rPr>
        <w:t>.15</w:t>
      </w:r>
      <w:r>
        <w:rPr>
          <w:rStyle w:val="kt"/>
          <w:rFonts w:ascii="var(--bs-font-monospace)" w:hAnsi="var(--bs-font-monospace)"/>
          <w:color w:val="007788"/>
        </w:rPr>
        <w:t>s</w:t>
      </w:r>
      <w:r>
        <w:rPr>
          <w:rStyle w:val="HTMLCode"/>
          <w:rFonts w:ascii="var(--bs-font-monospace)" w:hAnsi="var(--bs-font-monospace)"/>
          <w:color w:val="212529"/>
        </w:rPr>
        <w:t xml:space="preserve"> </w:t>
      </w:r>
      <w:r>
        <w:rPr>
          <w:rStyle w:val="ni"/>
          <w:rFonts w:ascii="var(--bs-font-monospace)" w:hAnsi="var(--bs-font-monospace)"/>
          <w:color w:val="727272"/>
        </w:rPr>
        <w:t>ease-in-out</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border-color</w:t>
      </w:r>
      <w:r>
        <w:rPr>
          <w:rStyle w:val="HTMLCode"/>
          <w:rFonts w:ascii="var(--bs-font-monospace)" w:hAnsi="var(--bs-font-monospace)"/>
          <w:color w:val="212529"/>
        </w:rPr>
        <w:t xml:space="preserve"> </w:t>
      </w:r>
      <w:r>
        <w:rPr>
          <w:rStyle w:val="mf"/>
          <w:rFonts w:ascii="var(--bs-font-monospace)" w:hAnsi="var(--bs-font-monospace)"/>
          <w:color w:val="C24F19"/>
        </w:rPr>
        <w:t>.15</w:t>
      </w:r>
      <w:r>
        <w:rPr>
          <w:rStyle w:val="kt"/>
          <w:rFonts w:ascii="var(--bs-font-monospace)" w:hAnsi="var(--bs-font-monospace)"/>
          <w:color w:val="007788"/>
        </w:rPr>
        <w:t>s</w:t>
      </w:r>
      <w:r>
        <w:rPr>
          <w:rStyle w:val="HTMLCode"/>
          <w:rFonts w:ascii="var(--bs-font-monospace)" w:hAnsi="var(--bs-font-monospace)"/>
          <w:color w:val="212529"/>
        </w:rPr>
        <w:t xml:space="preserve"> </w:t>
      </w:r>
      <w:r>
        <w:rPr>
          <w:rStyle w:val="ni"/>
          <w:rFonts w:ascii="var(--bs-font-monospace)" w:hAnsi="var(--bs-font-monospace)"/>
          <w:color w:val="727272"/>
        </w:rPr>
        <w:t>ease-in-out</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box-shadow</w:t>
      </w:r>
      <w:r>
        <w:rPr>
          <w:rStyle w:val="HTMLCode"/>
          <w:rFonts w:ascii="var(--bs-font-monospace)" w:hAnsi="var(--bs-font-monospace)"/>
          <w:color w:val="212529"/>
        </w:rPr>
        <w:t xml:space="preserve"> </w:t>
      </w:r>
      <w:r>
        <w:rPr>
          <w:rStyle w:val="mf"/>
          <w:rFonts w:ascii="var(--bs-font-monospace)" w:hAnsi="var(--bs-font-monospace)"/>
          <w:color w:val="C24F19"/>
        </w:rPr>
        <w:t>.15</w:t>
      </w:r>
      <w:r>
        <w:rPr>
          <w:rStyle w:val="kt"/>
          <w:rFonts w:ascii="var(--bs-font-monospace)" w:hAnsi="var(--bs-font-monospace)"/>
          <w:color w:val="007788"/>
        </w:rPr>
        <w:t>s</w:t>
      </w:r>
      <w:r>
        <w:rPr>
          <w:rStyle w:val="HTMLCode"/>
          <w:rFonts w:ascii="var(--bs-font-monospace)" w:hAnsi="var(--bs-font-monospace)"/>
          <w:color w:val="212529"/>
        </w:rPr>
        <w:t xml:space="preserve"> </w:t>
      </w:r>
      <w:r>
        <w:rPr>
          <w:rStyle w:val="ni"/>
          <w:rFonts w:ascii="var(--bs-font-monospace)" w:hAnsi="var(--bs-font-monospace)"/>
          <w:color w:val="727272"/>
        </w:rPr>
        <w:t>ease-in-out</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$pagination-border-radius-sm</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$border-radius-sm</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nv"/>
          <w:rFonts w:ascii="var(--bs-font-monospace)" w:hAnsi="var(--bs-font-monospace)"/>
          <w:color w:val="003333"/>
        </w:rPr>
        <w:t>$pagination-border-radius-lg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$border-radius-lg</w:t>
      </w:r>
      <w:r>
        <w:rPr>
          <w:rStyle w:val="p"/>
          <w:rFonts w:ascii="var(--bs-font-monospace)" w:hAnsi="var(--bs-font-monospace)"/>
          <w:color w:val="212529"/>
        </w:rPr>
        <w:t>;</w:t>
      </w:r>
    </w:p>
    <w:p w:rsidR="00451460" w:rsidRDefault="00451460" w:rsidP="00451460">
      <w:pPr>
        <w:pStyle w:val="Heading3"/>
        <w:shd w:val="clear" w:color="auto" w:fill="FFFFFF"/>
        <w:rPr>
          <w:rFonts w:ascii="Segoe UI" w:hAnsi="Segoe UI" w:cs="Segoe UI"/>
          <w:b w:val="0"/>
          <w:bCs w:val="0"/>
          <w:color w:val="212529"/>
        </w:rPr>
      </w:pPr>
      <w:bookmarkStart w:id="377" w:name="_Toc144064934"/>
      <w:r>
        <w:rPr>
          <w:rFonts w:ascii="Segoe UI" w:hAnsi="Segoe UI" w:cs="Segoe UI"/>
          <w:b w:val="0"/>
          <w:bCs w:val="0"/>
          <w:color w:val="212529"/>
        </w:rPr>
        <w:t>Mixins</w:t>
      </w:r>
      <w:bookmarkEnd w:id="377"/>
    </w:p>
    <w:p w:rsidR="00451460" w:rsidRDefault="00451460" w:rsidP="00451460">
      <w:pPr>
        <w:shd w:val="clear" w:color="auto" w:fill="FFFFFF"/>
        <w:rPr>
          <w:rFonts w:ascii="Segoe UI" w:hAnsi="Segoe UI" w:cs="Segoe UI"/>
          <w:color w:val="212529"/>
        </w:rPr>
      </w:pPr>
    </w:p>
    <w:p w:rsidR="00451460" w:rsidRDefault="00451460" w:rsidP="00451460">
      <w:pPr>
        <w:pStyle w:val="HTMLPreformatted"/>
        <w:rPr>
          <w:rStyle w:val="HTMLCode"/>
          <w:rFonts w:ascii="var(--bs-font-monospace)" w:hAnsi="var(--bs-font-monospace)"/>
          <w:color w:val="212529"/>
        </w:rPr>
      </w:pPr>
      <w:r>
        <w:rPr>
          <w:rStyle w:val="k"/>
          <w:rFonts w:ascii="var(--bs-font-monospace)" w:hAnsi="var(--bs-font-monospace)"/>
          <w:color w:val="006699"/>
        </w:rPr>
        <w:t>@mixin</w:t>
      </w:r>
      <w:r>
        <w:rPr>
          <w:rStyle w:val="nf"/>
          <w:rFonts w:ascii="var(--bs-font-monospace)" w:hAnsi="var(--bs-font-monospace)"/>
          <w:color w:val="B715F4"/>
        </w:rPr>
        <w:t xml:space="preserve"> pagination-size</w:t>
      </w:r>
      <w:r>
        <w:rPr>
          <w:rStyle w:val="p"/>
          <w:rFonts w:ascii="var(--bs-font-monospace)" w:hAnsi="var(--bs-font-monospace)"/>
          <w:color w:val="212529"/>
        </w:rPr>
        <w:t>(</w:t>
      </w:r>
      <w:r>
        <w:rPr>
          <w:rStyle w:val="nv"/>
          <w:rFonts w:ascii="var(--bs-font-monospace)" w:hAnsi="var(--bs-font-monospace)"/>
          <w:color w:val="003333"/>
        </w:rPr>
        <w:t>$padding-y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$font-size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.page-link</w:t>
      </w:r>
      <w:r>
        <w:rPr>
          <w:rStyle w:val="HTMLCode"/>
          <w:rFonts w:ascii="var(--bs-font-monospace)" w:hAnsi="var(--bs-font-monospace)"/>
          <w:color w:val="212529"/>
        </w:rPr>
        <w:t xml:space="preserve"> </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padding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$padding-y</w:t>
      </w:r>
      <w:r>
        <w:rPr>
          <w:rStyle w:val="HTMLCode"/>
          <w:rFonts w:ascii="var(--bs-font-monospace)" w:hAnsi="var(--bs-font-monospace)"/>
          <w:color w:val="212529"/>
        </w:rPr>
        <w:t xml:space="preserve"> </w:t>
      </w:r>
      <w:r>
        <w:rPr>
          <w:rStyle w:val="nv"/>
          <w:rFonts w:ascii="var(--bs-font-monospace)" w:hAnsi="var(--bs-font-monospace)"/>
          <w:color w:val="003333"/>
        </w:rPr>
        <w:t>$padding-x</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font-size</w:t>
      </w:r>
      <w:r>
        <w:rPr>
          <w:rStyle w:val="p"/>
          <w:rFonts w:ascii="var(--bs-font-monospace)" w:hAnsi="var(--bs-font-monospace)"/>
          <w:color w:val="212529"/>
        </w:rPr>
        <w:t>(</w:t>
      </w:r>
      <w:r>
        <w:rPr>
          <w:rStyle w:val="nv"/>
          <w:rFonts w:ascii="var(--bs-font-monospace)" w:hAnsi="var(--bs-font-monospace)"/>
          <w:color w:val="003333"/>
        </w:rPr>
        <w:t>$font-size</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.page-item</w:t>
      </w:r>
      <w:r>
        <w:rPr>
          <w:rStyle w:val="HTMLCode"/>
          <w:rFonts w:ascii="var(--bs-font-monospace)" w:hAnsi="var(--bs-font-monospace)"/>
          <w:color w:val="212529"/>
        </w:rPr>
        <w:t xml:space="preserve"> </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@if</w:t>
      </w:r>
      <w:r>
        <w:rPr>
          <w:rStyle w:val="HTMLCode"/>
          <w:rFonts w:ascii="var(--bs-font-monospace)" w:hAnsi="var(--bs-font-monospace)"/>
          <w:color w:val="212529"/>
        </w:rPr>
        <w:t xml:space="preserve"> </w:t>
      </w:r>
      <w:r>
        <w:rPr>
          <w:rStyle w:val="nv"/>
          <w:rFonts w:ascii="var(--bs-font-monospace)" w:hAnsi="var(--bs-font-monospace)"/>
          <w:color w:val="003333"/>
        </w:rPr>
        <w:t>$pagination-margin-start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p"/>
          <w:rFonts w:ascii="var(--bs-font-monospace)" w:hAnsi="var(--bs-font-monospace)"/>
          <w:color w:val="212529"/>
        </w:rPr>
        <w:t>(</w:t>
      </w:r>
      <w:r>
        <w:rPr>
          <w:rStyle w:val="o"/>
          <w:rFonts w:ascii="var(--bs-font-monospace)" w:hAnsi="var(--bs-font-monospace)"/>
          <w:color w:val="555555"/>
        </w:rPr>
        <w:t>-</w:t>
      </w:r>
      <w:r>
        <w:rPr>
          <w:rStyle w:val="nv"/>
          <w:rFonts w:ascii="var(--bs-font-monospace)" w:hAnsi="var(--bs-font-monospace)"/>
          <w:color w:val="003333"/>
        </w:rPr>
        <w:t>$pagination-border-width</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d"/>
          <w:rFonts w:ascii="var(--bs-font-monospace)" w:hAnsi="var(--bs-font-monospace)"/>
          <w:color w:val="6B62DE"/>
        </w:rPr>
        <w:t>:first-child</w:t>
      </w:r>
      <w:r>
        <w:rPr>
          <w:rStyle w:val="HTMLCode"/>
          <w:rFonts w:ascii="var(--bs-font-monospace)" w:hAnsi="var(--bs-font-monospace)"/>
          <w:color w:val="212529"/>
        </w:rPr>
        <w:t xml:space="preserve"> </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.page-link</w:t>
      </w:r>
      <w:r>
        <w:rPr>
          <w:rStyle w:val="HTMLCode"/>
          <w:rFonts w:ascii="var(--bs-font-monospace)" w:hAnsi="var(--bs-font-monospace)"/>
          <w:color w:val="212529"/>
        </w:rPr>
        <w:t xml:space="preserve"> </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border-start-radius</w:t>
      </w:r>
      <w:r>
        <w:rPr>
          <w:rStyle w:val="p"/>
          <w:rFonts w:ascii="var(--bs-font-monospace)" w:hAnsi="var(--bs-font-monospace)"/>
          <w:color w:val="212529"/>
        </w:rPr>
        <w:t>(</w:t>
      </w:r>
      <w:r>
        <w:rPr>
          <w:rStyle w:val="nv"/>
          <w:rFonts w:ascii="var(--bs-font-monospace)" w:hAnsi="var(--bs-font-monospace)"/>
          <w:color w:val="003333"/>
        </w:rPr>
        <w:t>$border-radius</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&amp;</w:t>
      </w:r>
      <w:r>
        <w:rPr>
          <w:rStyle w:val="nd"/>
          <w:rFonts w:ascii="var(--bs-font-monospace)" w:hAnsi="var(--bs-font-monospace)"/>
          <w:color w:val="6B62DE"/>
        </w:rPr>
        <w:t>:last-child</w:t>
      </w:r>
      <w:r>
        <w:rPr>
          <w:rStyle w:val="HTMLCode"/>
          <w:rFonts w:ascii="var(--bs-font-monospace)" w:hAnsi="var(--bs-font-monospace)"/>
          <w:color w:val="212529"/>
        </w:rPr>
        <w:t xml:space="preserve"> </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.page-link</w:t>
      </w:r>
      <w:r>
        <w:rPr>
          <w:rStyle w:val="HTMLCode"/>
          <w:rFonts w:ascii="var(--bs-font-monospace)" w:hAnsi="var(--bs-font-monospace)"/>
          <w:color w:val="212529"/>
        </w:rPr>
        <w:t xml:space="preserve"> </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border-end-radius</w:t>
      </w:r>
      <w:r>
        <w:rPr>
          <w:rStyle w:val="p"/>
          <w:rFonts w:ascii="var(--bs-font-monospace)" w:hAnsi="var(--bs-font-monospace)"/>
          <w:color w:val="212529"/>
        </w:rPr>
        <w:t>(</w:t>
      </w:r>
      <w:r>
        <w:rPr>
          <w:rStyle w:val="nv"/>
          <w:rFonts w:ascii="var(--bs-font-monospace)" w:hAnsi="var(--bs-font-monospace)"/>
          <w:color w:val="003333"/>
        </w:rPr>
        <w:t>$border-radius</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r>
        <w:rPr>
          <w:rStyle w:val="HTMLCode"/>
          <w:rFonts w:ascii="var(--bs-font-monospace)" w:hAnsi="var(--bs-font-monospace)"/>
          <w:color w:val="212529"/>
        </w:rPr>
        <w:t xml:space="preserve"> </w:t>
      </w:r>
      <w:r>
        <w:rPr>
          <w:rStyle w:val="k"/>
          <w:rFonts w:ascii="var(--bs-font-monospace)" w:hAnsi="var(--bs-font-monospace)"/>
          <w:color w:val="006699"/>
        </w:rPr>
        <w:t>@else</w:t>
      </w:r>
      <w:r>
        <w:rPr>
          <w:rStyle w:val="HTMLCode"/>
          <w:rFonts w:ascii="var(--bs-font-monospace)" w:hAnsi="var(--bs-font-monospace)"/>
          <w:color w:val="212529"/>
        </w:rPr>
        <w:t xml:space="preserve"> </w:t>
      </w:r>
      <w:r>
        <w:rPr>
          <w:rStyle w:val="p"/>
          <w:rFonts w:ascii="var(--bs-font-monospace)" w:hAnsi="var(--bs-font-monospace)"/>
          <w:color w:val="212529"/>
        </w:rPr>
        <w:t>{</w:t>
      </w:r>
    </w:p>
    <w:p w:rsidR="00451460" w:rsidRDefault="00451460" w:rsidP="00451460">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//Add border-radius to all pageLinks in case they have left margin</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c"/>
          <w:rFonts w:ascii="var(--bs-font-monospace)" w:hAnsi="var(--bs-font-monospace)"/>
          <w:color w:val="168174"/>
        </w:rPr>
        <w:t>.page-link</w:t>
      </w:r>
      <w:r>
        <w:rPr>
          <w:rStyle w:val="HTMLCode"/>
          <w:rFonts w:ascii="var(--bs-font-monospace)" w:hAnsi="var(--bs-font-monospace)"/>
          <w:color w:val="212529"/>
        </w:rPr>
        <w:t xml:space="preserve"> </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@include</w:t>
      </w:r>
      <w:r>
        <w:rPr>
          <w:rStyle w:val="nd"/>
          <w:rFonts w:ascii="var(--bs-font-monospace)" w:hAnsi="var(--bs-font-monospace)"/>
          <w:color w:val="6B62DE"/>
        </w:rPr>
        <w:t xml:space="preserve"> border-radius</w:t>
      </w:r>
      <w:r>
        <w:rPr>
          <w:rStyle w:val="p"/>
          <w:rFonts w:ascii="var(--bs-font-monospace)" w:hAnsi="var(--bs-font-monospace)"/>
          <w:color w:val="212529"/>
        </w:rPr>
        <w:t>(</w:t>
      </w:r>
      <w:r>
        <w:rPr>
          <w:rStyle w:val="nv"/>
          <w:rFonts w:ascii="var(--bs-font-monospace)" w:hAnsi="var(--bs-font-monospace)"/>
          <w:color w:val="003333"/>
        </w:rPr>
        <w:t>$border-radius</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451460" w:rsidRDefault="00451460" w:rsidP="0045146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451460" w:rsidRDefault="00451460" w:rsidP="00451460">
      <w:pPr>
        <w:pStyle w:val="HTMLPreformatted"/>
        <w:rPr>
          <w:rFonts w:ascii="var(--bs-font-monospace)" w:hAnsi="var(--bs-font-monospace)"/>
          <w:color w:val="212529"/>
          <w:sz w:val="21"/>
          <w:szCs w:val="21"/>
        </w:rPr>
      </w:pPr>
      <w:r>
        <w:rPr>
          <w:rStyle w:val="p"/>
          <w:rFonts w:ascii="var(--bs-font-monospace)" w:hAnsi="var(--bs-font-monospace)"/>
          <w:color w:val="212529"/>
        </w:rPr>
        <w:t>}</w:t>
      </w:r>
    </w:p>
    <w:p w:rsidR="006959BF" w:rsidRDefault="006959BF"/>
    <w:p w:rsidR="00AE20D2" w:rsidRDefault="00AE20D2"/>
    <w:p w:rsidR="00AE20D2" w:rsidRDefault="00AE20D2"/>
    <w:p w:rsidR="00AE20D2" w:rsidRDefault="00AE20D2"/>
    <w:p w:rsidR="00AE20D2" w:rsidRDefault="00AE20D2"/>
    <w:p w:rsidR="00AE20D2" w:rsidRDefault="00AE20D2"/>
    <w:p w:rsidR="00AE20D2" w:rsidRDefault="00AE20D2"/>
    <w:p w:rsidR="00B35688" w:rsidRDefault="00B35688" w:rsidP="00B35688">
      <w:pPr>
        <w:pStyle w:val="Heading1"/>
        <w:shd w:val="clear" w:color="auto" w:fill="FFFFFF"/>
        <w:spacing w:before="0" w:beforeAutospacing="0"/>
        <w:rPr>
          <w:rFonts w:ascii="Segoe UI" w:hAnsi="Segoe UI" w:cs="Segoe UI"/>
          <w:b w:val="0"/>
          <w:bCs w:val="0"/>
          <w:color w:val="212529"/>
        </w:rPr>
      </w:pPr>
      <w:bookmarkStart w:id="378" w:name="_Toc144064935"/>
      <w:r>
        <w:rPr>
          <w:rFonts w:ascii="Segoe UI" w:hAnsi="Segoe UI" w:cs="Segoe UI"/>
          <w:b w:val="0"/>
          <w:bCs w:val="0"/>
          <w:color w:val="212529"/>
        </w:rPr>
        <w:t>Popovers</w:t>
      </w:r>
      <w:bookmarkEnd w:id="378"/>
    </w:p>
    <w:p w:rsidR="00B35688" w:rsidRDefault="00B35688" w:rsidP="00B35688">
      <w:pPr>
        <w:pStyle w:val="bd-lead"/>
        <w:shd w:val="clear" w:color="auto" w:fill="FFFFFF"/>
        <w:spacing w:before="0" w:beforeAutospacing="0"/>
        <w:rPr>
          <w:rFonts w:ascii="Segoe UI" w:hAnsi="Segoe UI" w:cs="Segoe UI"/>
          <w:color w:val="212529"/>
        </w:rPr>
      </w:pPr>
      <w:r>
        <w:rPr>
          <w:rFonts w:ascii="Segoe UI" w:hAnsi="Segoe UI" w:cs="Segoe UI"/>
          <w:color w:val="212529"/>
        </w:rPr>
        <w:t>Documentation and examples for adding Bootstrap popovers, like those found in iOS, to any element on your site.</w:t>
      </w:r>
    </w:p>
    <w:p w:rsidR="00B35688" w:rsidRDefault="00B35688" w:rsidP="00B35688">
      <w:pPr>
        <w:pStyle w:val="Heading2"/>
        <w:shd w:val="clear" w:color="auto" w:fill="FFFFFF"/>
        <w:spacing w:before="0" w:beforeAutospacing="0"/>
        <w:rPr>
          <w:rFonts w:ascii="Segoe UI" w:hAnsi="Segoe UI" w:cs="Segoe UI"/>
          <w:b w:val="0"/>
          <w:bCs w:val="0"/>
          <w:color w:val="212529"/>
        </w:rPr>
      </w:pPr>
      <w:bookmarkStart w:id="379" w:name="_Toc144064936"/>
      <w:r>
        <w:rPr>
          <w:rFonts w:ascii="Segoe UI" w:hAnsi="Segoe UI" w:cs="Segoe UI"/>
          <w:b w:val="0"/>
          <w:bCs w:val="0"/>
          <w:color w:val="212529"/>
        </w:rPr>
        <w:t>Overview</w:t>
      </w:r>
      <w:bookmarkEnd w:id="379"/>
    </w:p>
    <w:p w:rsidR="00B35688" w:rsidRDefault="00B35688" w:rsidP="00B35688">
      <w:pPr>
        <w:pStyle w:val="NormalWeb"/>
        <w:shd w:val="clear" w:color="auto" w:fill="FFFFFF"/>
        <w:spacing w:before="0" w:beforeAutospacing="0"/>
        <w:rPr>
          <w:rFonts w:ascii="Segoe UI" w:hAnsi="Segoe UI" w:cs="Segoe UI"/>
          <w:color w:val="212529"/>
        </w:rPr>
      </w:pPr>
      <w:r>
        <w:rPr>
          <w:rFonts w:ascii="Segoe UI" w:hAnsi="Segoe UI" w:cs="Segoe UI"/>
          <w:color w:val="212529"/>
        </w:rPr>
        <w:t>Things to know when using the popover plugin:</w:t>
      </w:r>
    </w:p>
    <w:p w:rsidR="00B35688" w:rsidRDefault="00B35688" w:rsidP="00B35688">
      <w:pPr>
        <w:numPr>
          <w:ilvl w:val="0"/>
          <w:numId w:val="8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Popovers rely on the 3rd party library </w:t>
      </w:r>
      <w:hyperlink r:id="rId505" w:history="1">
        <w:r>
          <w:rPr>
            <w:rStyle w:val="Hyperlink"/>
            <w:rFonts w:ascii="Segoe UI" w:hAnsi="Segoe UI" w:cs="Segoe UI"/>
            <w:color w:val="0D6EFD"/>
          </w:rPr>
          <w:t>Popper</w:t>
        </w:r>
      </w:hyperlink>
      <w:r>
        <w:rPr>
          <w:rFonts w:ascii="Segoe UI" w:hAnsi="Segoe UI" w:cs="Segoe UI"/>
          <w:color w:val="212529"/>
        </w:rPr>
        <w:t> for positioning. You must include </w:t>
      </w:r>
      <w:hyperlink r:id="rId506" w:history="1">
        <w:r>
          <w:rPr>
            <w:rStyle w:val="Hyperlink"/>
            <w:rFonts w:ascii="Segoe UI" w:hAnsi="Segoe UI" w:cs="Segoe UI"/>
            <w:color w:val="0D6EFD"/>
          </w:rPr>
          <w:t>popper.min.js</w:t>
        </w:r>
      </w:hyperlink>
      <w:r>
        <w:rPr>
          <w:rFonts w:ascii="Segoe UI" w:hAnsi="Segoe UI" w:cs="Segoe UI"/>
          <w:color w:val="212529"/>
        </w:rPr>
        <w:t> before bootstrap.js or use </w:t>
      </w:r>
      <w:r>
        <w:rPr>
          <w:rStyle w:val="HTMLCode"/>
          <w:rFonts w:ascii="var(--bs-font-monospace)" w:eastAsiaTheme="minorHAnsi" w:hAnsi="var(--bs-font-monospace)"/>
          <w:color w:val="D63384"/>
          <w:sz w:val="21"/>
          <w:szCs w:val="21"/>
        </w:rPr>
        <w:t>bootstrap.bundle.min.js</w:t>
      </w:r>
      <w:r>
        <w:rPr>
          <w:rFonts w:ascii="Segoe UI" w:hAnsi="Segoe UI" w:cs="Segoe UI"/>
          <w:color w:val="212529"/>
        </w:rPr>
        <w:t> / </w:t>
      </w:r>
      <w:r>
        <w:rPr>
          <w:rStyle w:val="HTMLCode"/>
          <w:rFonts w:ascii="var(--bs-font-monospace)" w:eastAsiaTheme="minorHAnsi" w:hAnsi="var(--bs-font-monospace)"/>
          <w:color w:val="D63384"/>
          <w:sz w:val="21"/>
          <w:szCs w:val="21"/>
        </w:rPr>
        <w:t>bootstrap.bundle.js</w:t>
      </w:r>
      <w:r>
        <w:rPr>
          <w:rFonts w:ascii="Segoe UI" w:hAnsi="Segoe UI" w:cs="Segoe UI"/>
          <w:color w:val="212529"/>
        </w:rPr>
        <w:t> which contains Popper in order for popovers to work!</w:t>
      </w:r>
    </w:p>
    <w:p w:rsidR="00B35688" w:rsidRDefault="00B35688" w:rsidP="00B35688">
      <w:pPr>
        <w:numPr>
          <w:ilvl w:val="0"/>
          <w:numId w:val="8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Popovers require the </w:t>
      </w:r>
      <w:hyperlink r:id="rId507" w:history="1">
        <w:r>
          <w:rPr>
            <w:rStyle w:val="Hyperlink"/>
            <w:rFonts w:ascii="Segoe UI" w:hAnsi="Segoe UI" w:cs="Segoe UI"/>
            <w:color w:val="0D6EFD"/>
          </w:rPr>
          <w:t>tooltip plugin</w:t>
        </w:r>
      </w:hyperlink>
      <w:r>
        <w:rPr>
          <w:rFonts w:ascii="Segoe UI" w:hAnsi="Segoe UI" w:cs="Segoe UI"/>
          <w:color w:val="212529"/>
        </w:rPr>
        <w:t> as a dependency.</w:t>
      </w:r>
    </w:p>
    <w:p w:rsidR="00B35688" w:rsidRDefault="00B35688" w:rsidP="00B35688">
      <w:pPr>
        <w:numPr>
          <w:ilvl w:val="0"/>
          <w:numId w:val="8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Popovers are opt-in for performance reasons, so </w:t>
      </w:r>
      <w:r>
        <w:rPr>
          <w:rStyle w:val="Strong"/>
          <w:rFonts w:ascii="Segoe UI" w:hAnsi="Segoe UI" w:cs="Segoe UI"/>
          <w:color w:val="212529"/>
        </w:rPr>
        <w:t>you must initialize them yourself</w:t>
      </w:r>
      <w:r>
        <w:rPr>
          <w:rFonts w:ascii="Segoe UI" w:hAnsi="Segoe UI" w:cs="Segoe UI"/>
          <w:color w:val="212529"/>
        </w:rPr>
        <w:t>.</w:t>
      </w:r>
    </w:p>
    <w:p w:rsidR="00B35688" w:rsidRDefault="00B35688" w:rsidP="00B35688">
      <w:pPr>
        <w:numPr>
          <w:ilvl w:val="0"/>
          <w:numId w:val="8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Zero-length </w:t>
      </w:r>
      <w:r>
        <w:rPr>
          <w:rStyle w:val="HTMLCode"/>
          <w:rFonts w:ascii="var(--bs-font-monospace)" w:eastAsiaTheme="minorHAnsi" w:hAnsi="var(--bs-font-monospace)"/>
          <w:color w:val="D63384"/>
          <w:sz w:val="21"/>
          <w:szCs w:val="21"/>
        </w:rPr>
        <w:t>title</w:t>
      </w:r>
      <w:r>
        <w:rPr>
          <w:rFonts w:ascii="Segoe UI" w:hAnsi="Segoe UI" w:cs="Segoe UI"/>
          <w:color w:val="212529"/>
        </w:rPr>
        <w:t> and </w:t>
      </w:r>
      <w:r>
        <w:rPr>
          <w:rStyle w:val="HTMLCode"/>
          <w:rFonts w:ascii="var(--bs-font-monospace)" w:eastAsiaTheme="minorHAnsi" w:hAnsi="var(--bs-font-monospace)"/>
          <w:color w:val="D63384"/>
          <w:sz w:val="21"/>
          <w:szCs w:val="21"/>
        </w:rPr>
        <w:t>content</w:t>
      </w:r>
      <w:r>
        <w:rPr>
          <w:rFonts w:ascii="Segoe UI" w:hAnsi="Segoe UI" w:cs="Segoe UI"/>
          <w:color w:val="212529"/>
        </w:rPr>
        <w:t> values will never show a popover.</w:t>
      </w:r>
    </w:p>
    <w:p w:rsidR="00B35688" w:rsidRDefault="00B35688" w:rsidP="00B35688">
      <w:pPr>
        <w:numPr>
          <w:ilvl w:val="0"/>
          <w:numId w:val="8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Specify </w:t>
      </w:r>
      <w:r>
        <w:rPr>
          <w:rStyle w:val="HTMLCode"/>
          <w:rFonts w:ascii="var(--bs-font-monospace)" w:eastAsiaTheme="minorHAnsi" w:hAnsi="var(--bs-font-monospace)"/>
          <w:color w:val="D63384"/>
          <w:sz w:val="21"/>
          <w:szCs w:val="21"/>
        </w:rPr>
        <w:t>container: 'body'</w:t>
      </w:r>
      <w:r>
        <w:rPr>
          <w:rFonts w:ascii="Segoe UI" w:hAnsi="Segoe UI" w:cs="Segoe UI"/>
          <w:color w:val="212529"/>
        </w:rPr>
        <w:t> to avoid rendering problems in more complex components (like our input groups, button groups, etc).</w:t>
      </w:r>
    </w:p>
    <w:p w:rsidR="00B35688" w:rsidRDefault="00B35688" w:rsidP="00B35688">
      <w:pPr>
        <w:numPr>
          <w:ilvl w:val="0"/>
          <w:numId w:val="8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Triggering popovers on hidden elements will not work.</w:t>
      </w:r>
    </w:p>
    <w:p w:rsidR="00B35688" w:rsidRDefault="00B35688" w:rsidP="00B35688">
      <w:pPr>
        <w:numPr>
          <w:ilvl w:val="0"/>
          <w:numId w:val="8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Popovers for </w:t>
      </w:r>
      <w:r>
        <w:rPr>
          <w:rStyle w:val="HTMLCode"/>
          <w:rFonts w:ascii="var(--bs-font-monospace)" w:eastAsiaTheme="minorHAnsi" w:hAnsi="var(--bs-font-monospace)"/>
          <w:color w:val="D63384"/>
          <w:sz w:val="21"/>
          <w:szCs w:val="21"/>
        </w:rPr>
        <w:t>.disabled</w:t>
      </w:r>
      <w:r>
        <w:rPr>
          <w:rFonts w:ascii="Segoe UI" w:hAnsi="Segoe UI" w:cs="Segoe UI"/>
          <w:color w:val="212529"/>
        </w:rPr>
        <w:t> or </w:t>
      </w:r>
      <w:r>
        <w:rPr>
          <w:rStyle w:val="HTMLCode"/>
          <w:rFonts w:ascii="var(--bs-font-monospace)" w:eastAsiaTheme="minorHAnsi" w:hAnsi="var(--bs-font-monospace)"/>
          <w:color w:val="D63384"/>
          <w:sz w:val="21"/>
          <w:szCs w:val="21"/>
        </w:rPr>
        <w:t>disabled</w:t>
      </w:r>
      <w:r>
        <w:rPr>
          <w:rFonts w:ascii="Segoe UI" w:hAnsi="Segoe UI" w:cs="Segoe UI"/>
          <w:color w:val="212529"/>
        </w:rPr>
        <w:t> elements must be triggered on a wrapper element.</w:t>
      </w:r>
    </w:p>
    <w:p w:rsidR="00B35688" w:rsidRDefault="00B35688" w:rsidP="00B35688">
      <w:pPr>
        <w:numPr>
          <w:ilvl w:val="0"/>
          <w:numId w:val="8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When triggered from anchors that wrap across multiple lines, popovers will be centered between the anchors' overall width. Use </w:t>
      </w:r>
      <w:r>
        <w:rPr>
          <w:rStyle w:val="HTMLCode"/>
          <w:rFonts w:ascii="var(--bs-font-monospace)" w:eastAsiaTheme="minorHAnsi" w:hAnsi="var(--bs-font-monospace)"/>
          <w:color w:val="D63384"/>
          <w:sz w:val="21"/>
          <w:szCs w:val="21"/>
        </w:rPr>
        <w:t>.text-nowrap</w:t>
      </w:r>
      <w:r>
        <w:rPr>
          <w:rFonts w:ascii="Segoe UI" w:hAnsi="Segoe UI" w:cs="Segoe UI"/>
          <w:color w:val="212529"/>
        </w:rPr>
        <w:t> on your </w:t>
      </w:r>
      <w:r>
        <w:rPr>
          <w:rStyle w:val="HTMLCode"/>
          <w:rFonts w:ascii="var(--bs-font-monospace)" w:eastAsiaTheme="minorHAnsi" w:hAnsi="var(--bs-font-monospace)"/>
          <w:color w:val="D63384"/>
          <w:sz w:val="21"/>
          <w:szCs w:val="21"/>
        </w:rPr>
        <w:t>&lt;a&gt;</w:t>
      </w:r>
      <w:r>
        <w:rPr>
          <w:rFonts w:ascii="Segoe UI" w:hAnsi="Segoe UI" w:cs="Segoe UI"/>
          <w:color w:val="212529"/>
        </w:rPr>
        <w:t>s to avoid this behavior.</w:t>
      </w:r>
    </w:p>
    <w:p w:rsidR="00B35688" w:rsidRDefault="00B35688" w:rsidP="00B35688">
      <w:pPr>
        <w:numPr>
          <w:ilvl w:val="0"/>
          <w:numId w:val="8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Popovers must be hidden before their corresponding elements have been removed from the DOM.</w:t>
      </w:r>
    </w:p>
    <w:p w:rsidR="00B35688" w:rsidRDefault="00B35688" w:rsidP="00B35688">
      <w:pPr>
        <w:numPr>
          <w:ilvl w:val="0"/>
          <w:numId w:val="8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Popovers can be triggered thanks to an element inside a shadow DOM.</w:t>
      </w:r>
    </w:p>
    <w:p w:rsidR="00B35688" w:rsidRDefault="00B35688" w:rsidP="00B35688">
      <w:pPr>
        <w:shd w:val="clear" w:color="auto" w:fill="FFFFFF"/>
        <w:spacing w:after="0"/>
        <w:rPr>
          <w:rFonts w:ascii="Segoe UI" w:hAnsi="Segoe UI" w:cs="Segoe UI"/>
          <w:color w:val="212529"/>
        </w:rPr>
      </w:pPr>
      <w:r>
        <w:rPr>
          <w:rFonts w:ascii="Segoe UI" w:hAnsi="Segoe UI" w:cs="Segoe UI"/>
          <w:color w:val="212529"/>
        </w:rPr>
        <w:t>By default, this component uses the built-in content sanitizer, which strips out any HTML elements that are not explicitly allowed. See the </w:t>
      </w:r>
      <w:hyperlink r:id="rId508" w:anchor="sanitizer" w:history="1">
        <w:r>
          <w:rPr>
            <w:rStyle w:val="Hyperlink"/>
            <w:rFonts w:ascii="Segoe UI" w:hAnsi="Segoe UI" w:cs="Segoe UI"/>
            <w:color w:val="0D6EFD"/>
          </w:rPr>
          <w:t>sanitizer section in our JavaScript documentation</w:t>
        </w:r>
      </w:hyperlink>
      <w:r>
        <w:rPr>
          <w:rFonts w:ascii="Segoe UI" w:hAnsi="Segoe UI" w:cs="Segoe UI"/>
          <w:color w:val="212529"/>
        </w:rPr>
        <w:t> for more details.</w:t>
      </w:r>
    </w:p>
    <w:p w:rsidR="00B35688" w:rsidRDefault="00B35688" w:rsidP="00B35688">
      <w:pPr>
        <w:shd w:val="clear" w:color="auto" w:fill="FFFFFF"/>
        <w:rPr>
          <w:rFonts w:ascii="Segoe UI" w:hAnsi="Segoe UI" w:cs="Segoe UI"/>
          <w:color w:val="212529"/>
        </w:rPr>
      </w:pPr>
      <w:r>
        <w:rPr>
          <w:rFonts w:ascii="Segoe UI" w:hAnsi="Segoe UI" w:cs="Segoe UI"/>
          <w:color w:val="212529"/>
        </w:rPr>
        <w:t>The animation effect of this component is dependent on the </w:t>
      </w:r>
      <w:r>
        <w:rPr>
          <w:rStyle w:val="HTMLCode"/>
          <w:rFonts w:ascii="var(--bs-font-monospace)" w:eastAsiaTheme="minorHAnsi" w:hAnsi="var(--bs-font-monospace)"/>
          <w:color w:val="D63384"/>
          <w:sz w:val="21"/>
          <w:szCs w:val="21"/>
        </w:rPr>
        <w:t>prefers-reduced-motion</w:t>
      </w:r>
      <w:r>
        <w:rPr>
          <w:rFonts w:ascii="Segoe UI" w:hAnsi="Segoe UI" w:cs="Segoe UI"/>
          <w:color w:val="212529"/>
        </w:rPr>
        <w:t> media query. See the </w:t>
      </w:r>
      <w:hyperlink r:id="rId509" w:anchor="reduced-motion" w:history="1">
        <w:r>
          <w:rPr>
            <w:rStyle w:val="Hyperlink"/>
            <w:rFonts w:ascii="Segoe UI" w:hAnsi="Segoe UI" w:cs="Segoe UI"/>
            <w:color w:val="0D6EFD"/>
          </w:rPr>
          <w:t>reduced motion section of our accessibility documentation</w:t>
        </w:r>
      </w:hyperlink>
      <w:r>
        <w:rPr>
          <w:rFonts w:ascii="Segoe UI" w:hAnsi="Segoe UI" w:cs="Segoe UI"/>
          <w:color w:val="212529"/>
        </w:rPr>
        <w:t>.</w:t>
      </w:r>
    </w:p>
    <w:p w:rsidR="00B35688" w:rsidRDefault="00B35688" w:rsidP="00B35688">
      <w:pPr>
        <w:pStyle w:val="NormalWeb"/>
        <w:shd w:val="clear" w:color="auto" w:fill="FFFFFF"/>
        <w:spacing w:before="0" w:beforeAutospacing="0"/>
        <w:rPr>
          <w:rFonts w:ascii="Segoe UI" w:hAnsi="Segoe UI" w:cs="Segoe UI"/>
          <w:color w:val="212529"/>
        </w:rPr>
      </w:pPr>
      <w:r>
        <w:rPr>
          <w:rFonts w:ascii="Segoe UI" w:hAnsi="Segoe UI" w:cs="Segoe UI"/>
          <w:color w:val="212529"/>
        </w:rPr>
        <w:t>Keep reading to see how popovers work with some examples.</w:t>
      </w:r>
    </w:p>
    <w:p w:rsidR="00B35688" w:rsidRDefault="00B35688" w:rsidP="00B35688">
      <w:pPr>
        <w:pStyle w:val="Heading2"/>
        <w:shd w:val="clear" w:color="auto" w:fill="FFFFFF"/>
        <w:rPr>
          <w:rFonts w:ascii="Segoe UI" w:hAnsi="Segoe UI" w:cs="Segoe UI"/>
          <w:b w:val="0"/>
          <w:bCs w:val="0"/>
          <w:color w:val="212529"/>
        </w:rPr>
      </w:pPr>
      <w:bookmarkStart w:id="380" w:name="_Toc144064937"/>
      <w:r>
        <w:rPr>
          <w:rFonts w:ascii="Segoe UI" w:hAnsi="Segoe UI" w:cs="Segoe UI"/>
          <w:b w:val="0"/>
          <w:bCs w:val="0"/>
          <w:color w:val="212529"/>
        </w:rPr>
        <w:t>Example: Enable popovers everywhere</w:t>
      </w:r>
      <w:bookmarkEnd w:id="380"/>
    </w:p>
    <w:p w:rsidR="00B35688" w:rsidRDefault="00B35688" w:rsidP="00B35688">
      <w:pPr>
        <w:pStyle w:val="NormalWeb"/>
        <w:shd w:val="clear" w:color="auto" w:fill="FFFFFF"/>
        <w:spacing w:before="0" w:beforeAutospacing="0"/>
        <w:rPr>
          <w:rFonts w:ascii="Segoe UI" w:hAnsi="Segoe UI" w:cs="Segoe UI"/>
          <w:color w:val="212529"/>
        </w:rPr>
      </w:pPr>
      <w:r>
        <w:rPr>
          <w:rFonts w:ascii="Segoe UI" w:hAnsi="Segoe UI" w:cs="Segoe UI"/>
          <w:color w:val="212529"/>
        </w:rPr>
        <w:t>One way to initialize all popovers on a page would be to select them by their </w:t>
      </w:r>
      <w:r>
        <w:rPr>
          <w:rStyle w:val="HTMLCode"/>
          <w:rFonts w:ascii="var(--bs-font-monospace)" w:hAnsi="var(--bs-font-monospace)"/>
          <w:color w:val="D63384"/>
          <w:sz w:val="21"/>
          <w:szCs w:val="21"/>
        </w:rPr>
        <w:t>data-bs-toggle</w:t>
      </w:r>
      <w:r>
        <w:rPr>
          <w:rFonts w:ascii="Segoe UI" w:hAnsi="Segoe UI" w:cs="Segoe UI"/>
          <w:color w:val="212529"/>
        </w:rPr>
        <w:t> attribute:</w:t>
      </w:r>
    </w:p>
    <w:p w:rsidR="00B35688" w:rsidRDefault="00B35688" w:rsidP="00B35688">
      <w:pPr>
        <w:shd w:val="clear" w:color="auto" w:fill="FFFFFF"/>
        <w:rPr>
          <w:rFonts w:ascii="Segoe UI" w:hAnsi="Segoe UI" w:cs="Segoe UI"/>
          <w:color w:val="212529"/>
        </w:rPr>
      </w:pPr>
    </w:p>
    <w:p w:rsidR="00B35688" w:rsidRDefault="00B35688" w:rsidP="00B35688">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popoverTriggerList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slice</w:t>
      </w:r>
      <w:r>
        <w:rPr>
          <w:rStyle w:val="p"/>
          <w:rFonts w:ascii="var(--bs-font-monospace)" w:hAnsi="var(--bs-font-monospace)"/>
          <w:color w:val="212529"/>
        </w:rPr>
        <w:t>.</w:t>
      </w:r>
      <w:r>
        <w:rPr>
          <w:rStyle w:val="nx"/>
          <w:rFonts w:ascii="var(--bs-font-monospace)" w:hAnsi="var(--bs-font-monospace)"/>
          <w:color w:val="212529"/>
        </w:rPr>
        <w:t>call</w:t>
      </w:r>
      <w:r>
        <w:rPr>
          <w:rStyle w:val="p"/>
          <w:rFonts w:ascii="var(--bs-font-monospace)" w:hAnsi="var(--bs-font-monospace)"/>
          <w:color w:val="212529"/>
        </w:rPr>
        <w:t>(</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querySelectorAll</w:t>
      </w:r>
      <w:r>
        <w:rPr>
          <w:rStyle w:val="p"/>
          <w:rFonts w:ascii="var(--bs-font-monospace)" w:hAnsi="var(--bs-font-monospace)"/>
          <w:color w:val="212529"/>
        </w:rPr>
        <w:t>(</w:t>
      </w:r>
      <w:r>
        <w:rPr>
          <w:rStyle w:val="s1"/>
          <w:rFonts w:ascii="var(--bs-font-monospace)" w:hAnsi="var(--bs-font-monospace)"/>
          <w:color w:val="CC3300"/>
        </w:rPr>
        <w:t>'[data-bs-toggle="popover"]'</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popoverList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popoverTriggerList</w:t>
      </w:r>
      <w:r>
        <w:rPr>
          <w:rStyle w:val="p"/>
          <w:rFonts w:ascii="var(--bs-font-monospace)" w:hAnsi="var(--bs-font-monospace)"/>
          <w:color w:val="212529"/>
        </w:rPr>
        <w:t>.</w:t>
      </w:r>
      <w:r>
        <w:rPr>
          <w:rStyle w:val="nx"/>
          <w:rFonts w:ascii="var(--bs-font-monospace)" w:hAnsi="var(--bs-font-monospace)"/>
          <w:color w:val="212529"/>
        </w:rPr>
        <w:t>map</w:t>
      </w:r>
      <w:r>
        <w:rPr>
          <w:rStyle w:val="p"/>
          <w:rFonts w:ascii="var(--bs-font-monospace)" w:hAnsi="var(--bs-font-monospace)"/>
          <w:color w:val="212529"/>
        </w:rPr>
        <w:t>(</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popoverTriggerEl</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return</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Popover</w:t>
      </w:r>
      <w:r>
        <w:rPr>
          <w:rStyle w:val="p"/>
          <w:rFonts w:ascii="var(--bs-font-monospace)" w:hAnsi="var(--bs-font-monospace)"/>
          <w:color w:val="212529"/>
        </w:rPr>
        <w:t>(</w:t>
      </w:r>
      <w:r>
        <w:rPr>
          <w:rStyle w:val="nx"/>
          <w:rFonts w:ascii="var(--bs-font-monospace)" w:hAnsi="var(--bs-font-monospace)"/>
          <w:color w:val="212529"/>
        </w:rPr>
        <w:t>popoverTriggerEl</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r>
        <w:rPr>
          <w:rStyle w:val="p"/>
          <w:rFonts w:ascii="var(--bs-font-monospace)" w:hAnsi="var(--bs-font-monospace)"/>
          <w:color w:val="212529"/>
        </w:rPr>
        <w:t>})</w:t>
      </w:r>
    </w:p>
    <w:p w:rsidR="00B35688" w:rsidRDefault="00B35688" w:rsidP="00B35688">
      <w:pPr>
        <w:pStyle w:val="Heading2"/>
        <w:shd w:val="clear" w:color="auto" w:fill="FFFFFF"/>
        <w:rPr>
          <w:rFonts w:ascii="Segoe UI" w:hAnsi="Segoe UI" w:cs="Segoe UI"/>
          <w:b w:val="0"/>
          <w:bCs w:val="0"/>
          <w:color w:val="212529"/>
        </w:rPr>
      </w:pPr>
      <w:bookmarkStart w:id="381" w:name="_Toc144064938"/>
      <w:r>
        <w:rPr>
          <w:rFonts w:ascii="Segoe UI" w:hAnsi="Segoe UI" w:cs="Segoe UI"/>
          <w:b w:val="0"/>
          <w:bCs w:val="0"/>
          <w:color w:val="212529"/>
        </w:rPr>
        <w:t>Example: Using the </w:t>
      </w:r>
      <w:r>
        <w:rPr>
          <w:rStyle w:val="HTMLCode"/>
          <w:rFonts w:ascii="var(--bs-font-monospace)" w:hAnsi="var(--bs-font-monospace)"/>
          <w:b w:val="0"/>
          <w:bCs w:val="0"/>
          <w:color w:val="D63384"/>
          <w:sz w:val="32"/>
          <w:szCs w:val="32"/>
        </w:rPr>
        <w:t>container</w:t>
      </w:r>
      <w:r>
        <w:rPr>
          <w:rFonts w:ascii="Segoe UI" w:hAnsi="Segoe UI" w:cs="Segoe UI"/>
          <w:b w:val="0"/>
          <w:bCs w:val="0"/>
          <w:color w:val="212529"/>
        </w:rPr>
        <w:t> option</w:t>
      </w:r>
      <w:bookmarkEnd w:id="381"/>
    </w:p>
    <w:p w:rsidR="00B35688" w:rsidRDefault="00B35688" w:rsidP="00B35688">
      <w:pPr>
        <w:pStyle w:val="NormalWeb"/>
        <w:shd w:val="clear" w:color="auto" w:fill="FFFFFF"/>
        <w:spacing w:before="0" w:beforeAutospacing="0"/>
        <w:rPr>
          <w:rFonts w:ascii="Segoe UI" w:hAnsi="Segoe UI" w:cs="Segoe UI"/>
          <w:color w:val="212529"/>
        </w:rPr>
      </w:pPr>
      <w:r>
        <w:rPr>
          <w:rFonts w:ascii="Segoe UI" w:hAnsi="Segoe UI" w:cs="Segoe UI"/>
          <w:color w:val="212529"/>
        </w:rPr>
        <w:t>When you have some styles on a parent element that interfere with a popover, you’ll want to specify a custom </w:t>
      </w:r>
      <w:r>
        <w:rPr>
          <w:rStyle w:val="HTMLCode"/>
          <w:rFonts w:ascii="var(--bs-font-monospace)" w:hAnsi="var(--bs-font-monospace)"/>
          <w:color w:val="D63384"/>
          <w:sz w:val="21"/>
          <w:szCs w:val="21"/>
        </w:rPr>
        <w:t>container</w:t>
      </w:r>
      <w:r>
        <w:rPr>
          <w:rFonts w:ascii="Segoe UI" w:hAnsi="Segoe UI" w:cs="Segoe UI"/>
          <w:color w:val="212529"/>
        </w:rPr>
        <w:t> so that the popover’s HTML appears within that element instead.</w:t>
      </w:r>
    </w:p>
    <w:p w:rsidR="00B35688" w:rsidRDefault="00B35688" w:rsidP="00B35688">
      <w:pPr>
        <w:shd w:val="clear" w:color="auto" w:fill="FFFFFF"/>
        <w:rPr>
          <w:rFonts w:ascii="Segoe UI" w:hAnsi="Segoe UI" w:cs="Segoe UI"/>
          <w:color w:val="212529"/>
        </w:rPr>
      </w:pPr>
    </w:p>
    <w:p w:rsidR="00B35688" w:rsidRDefault="00B35688" w:rsidP="00B35688">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popover</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Popover</w:t>
      </w:r>
      <w:r>
        <w:rPr>
          <w:rStyle w:val="p"/>
          <w:rFonts w:ascii="var(--bs-font-monospace)" w:hAnsi="var(--bs-font-monospace)"/>
          <w:color w:val="212529"/>
        </w:rPr>
        <w:t>(</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w:t>
      </w:r>
      <w:r>
        <w:rPr>
          <w:rStyle w:val="p"/>
          <w:rFonts w:ascii="var(--bs-font-monospace)" w:hAnsi="var(--bs-font-monospace)"/>
          <w:color w:val="212529"/>
        </w:rPr>
        <w:t>(</w:t>
      </w:r>
      <w:r>
        <w:rPr>
          <w:rStyle w:val="s1"/>
          <w:rFonts w:ascii="var(--bs-font-monospace)" w:hAnsi="var(--bs-font-monospace)"/>
          <w:color w:val="CC3300"/>
        </w:rPr>
        <w:t>'.example-popover'</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container</w:t>
      </w:r>
      <w:r>
        <w:rPr>
          <w:rStyle w:val="o"/>
          <w:rFonts w:ascii="var(--bs-font-monospace)" w:hAnsi="var(--bs-font-monospace)"/>
          <w:color w:val="555555"/>
        </w:rPr>
        <w:t>:</w:t>
      </w:r>
      <w:r>
        <w:rPr>
          <w:rStyle w:val="HTMLCode"/>
          <w:rFonts w:ascii="var(--bs-font-monospace)" w:hAnsi="var(--bs-font-monospace)"/>
          <w:color w:val="212529"/>
        </w:rPr>
        <w:t xml:space="preserve"> </w:t>
      </w:r>
      <w:r>
        <w:rPr>
          <w:rStyle w:val="s1"/>
          <w:rFonts w:ascii="var(--bs-font-monospace)" w:hAnsi="var(--bs-font-monospace)"/>
          <w:color w:val="CC3300"/>
        </w:rPr>
        <w:t>'body'</w:t>
      </w:r>
    </w:p>
    <w:p w:rsidR="00B35688" w:rsidRDefault="00B35688" w:rsidP="00B35688">
      <w:pPr>
        <w:pStyle w:val="HTMLPreformatted"/>
        <w:rPr>
          <w:rStyle w:val="HTMLCode"/>
          <w:rFonts w:ascii="var(--bs-font-monospace)" w:hAnsi="var(--bs-font-monospace)"/>
          <w:color w:val="212529"/>
        </w:rPr>
      </w:pPr>
      <w:r>
        <w:rPr>
          <w:rStyle w:val="p"/>
          <w:rFonts w:ascii="var(--bs-font-monospace)" w:hAnsi="var(--bs-font-monospace)"/>
          <w:color w:val="212529"/>
        </w:rPr>
        <w:t>})</w:t>
      </w:r>
    </w:p>
    <w:p w:rsidR="00B35688" w:rsidRDefault="00B35688" w:rsidP="00B35688">
      <w:pPr>
        <w:pStyle w:val="Heading2"/>
        <w:shd w:val="clear" w:color="auto" w:fill="FFFFFF"/>
        <w:rPr>
          <w:rFonts w:ascii="Segoe UI" w:hAnsi="Segoe UI" w:cs="Segoe UI"/>
          <w:b w:val="0"/>
          <w:bCs w:val="0"/>
          <w:color w:val="212529"/>
        </w:rPr>
      </w:pPr>
      <w:bookmarkStart w:id="382" w:name="_Toc144064939"/>
      <w:r>
        <w:rPr>
          <w:rFonts w:ascii="Segoe UI" w:hAnsi="Segoe UI" w:cs="Segoe UI"/>
          <w:b w:val="0"/>
          <w:bCs w:val="0"/>
          <w:color w:val="212529"/>
        </w:rPr>
        <w:t>Example</w:t>
      </w:r>
      <w:bookmarkEnd w:id="382"/>
    </w:p>
    <w:p w:rsidR="00B35688" w:rsidRDefault="00B35688" w:rsidP="00B35688">
      <w:pPr>
        <w:shd w:val="clear" w:color="auto" w:fill="FFFFFF"/>
        <w:rPr>
          <w:rFonts w:ascii="Segoe UI" w:hAnsi="Segoe UI" w:cs="Segoe UI"/>
          <w:color w:val="212529"/>
        </w:rPr>
      </w:pPr>
      <w:r>
        <w:rPr>
          <w:rFonts w:ascii="Segoe UI" w:hAnsi="Segoe UI" w:cs="Segoe UI"/>
          <w:color w:val="212529"/>
        </w:rPr>
        <w:t>Click to toggle popover</w:t>
      </w:r>
    </w:p>
    <w:p w:rsidR="00B35688" w:rsidRDefault="00B35688" w:rsidP="00B35688">
      <w:pPr>
        <w:shd w:val="clear" w:color="auto" w:fill="FFFFFF"/>
        <w:rPr>
          <w:rFonts w:ascii="Segoe UI" w:hAnsi="Segoe UI" w:cs="Segoe UI"/>
          <w:color w:val="212529"/>
        </w:rPr>
      </w:pPr>
    </w:p>
    <w:p w:rsidR="00B35688" w:rsidRDefault="00B35688" w:rsidP="00B35688">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btn-lg btn-danger"</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"popover"</w:t>
      </w:r>
      <w:r>
        <w:rPr>
          <w:rStyle w:val="HTMLCode"/>
          <w:rFonts w:ascii="var(--bs-font-monospace)" w:hAnsi="var(--bs-font-monospace)"/>
          <w:color w:val="212529"/>
        </w:rPr>
        <w:t xml:space="preserve"> </w:t>
      </w:r>
      <w:r>
        <w:rPr>
          <w:rStyle w:val="na"/>
          <w:rFonts w:ascii="var(--bs-font-monospace)" w:hAnsi="var(--bs-font-monospace)"/>
          <w:color w:val="006EE0"/>
        </w:rPr>
        <w:t>title</w:t>
      </w:r>
      <w:r>
        <w:rPr>
          <w:rStyle w:val="o"/>
          <w:rFonts w:ascii="var(--bs-font-monospace)" w:hAnsi="var(--bs-font-monospace)"/>
          <w:color w:val="555555"/>
        </w:rPr>
        <w:t>=</w:t>
      </w:r>
      <w:r>
        <w:rPr>
          <w:rStyle w:val="s"/>
          <w:rFonts w:ascii="var(--bs-font-monospace)" w:hAnsi="var(--bs-font-monospace)"/>
          <w:color w:val="D73038"/>
        </w:rPr>
        <w:t>"Popover title"</w:t>
      </w:r>
      <w:r>
        <w:rPr>
          <w:rStyle w:val="HTMLCode"/>
          <w:rFonts w:ascii="var(--bs-font-monospace)" w:hAnsi="var(--bs-font-monospace)"/>
          <w:color w:val="212529"/>
        </w:rPr>
        <w:t xml:space="preserve"> </w:t>
      </w:r>
      <w:r>
        <w:rPr>
          <w:rStyle w:val="na"/>
          <w:rFonts w:ascii="var(--bs-font-monospace)" w:hAnsi="var(--bs-font-monospace)"/>
          <w:color w:val="006EE0"/>
        </w:rPr>
        <w:t>data-bs-content</w:t>
      </w:r>
      <w:r>
        <w:rPr>
          <w:rStyle w:val="o"/>
          <w:rFonts w:ascii="var(--bs-font-monospace)" w:hAnsi="var(--bs-font-monospace)"/>
          <w:color w:val="555555"/>
        </w:rPr>
        <w:t>=</w:t>
      </w:r>
      <w:r>
        <w:rPr>
          <w:rStyle w:val="s"/>
          <w:rFonts w:ascii="var(--bs-font-monospace)" w:hAnsi="var(--bs-font-monospace)"/>
          <w:color w:val="D73038"/>
        </w:rPr>
        <w:t>"And here's some amazing content. It's very engaging. Right?"</w:t>
      </w:r>
      <w:r>
        <w:rPr>
          <w:rStyle w:val="p"/>
          <w:rFonts w:ascii="var(--bs-font-monospace)" w:hAnsi="var(--bs-font-monospace)"/>
          <w:color w:val="212529"/>
        </w:rPr>
        <w:t>&gt;</w:t>
      </w:r>
      <w:r>
        <w:rPr>
          <w:rStyle w:val="HTMLCode"/>
          <w:rFonts w:ascii="var(--bs-font-monospace)" w:hAnsi="var(--bs-font-monospace)"/>
          <w:color w:val="212529"/>
        </w:rPr>
        <w:t>Click to toggle popover</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B35688" w:rsidRDefault="00B35688" w:rsidP="00B35688">
      <w:pPr>
        <w:pStyle w:val="Heading3"/>
        <w:shd w:val="clear" w:color="auto" w:fill="FFFFFF"/>
        <w:rPr>
          <w:rFonts w:ascii="Segoe UI" w:hAnsi="Segoe UI" w:cs="Segoe UI"/>
          <w:b w:val="0"/>
          <w:bCs w:val="0"/>
          <w:color w:val="212529"/>
        </w:rPr>
      </w:pPr>
      <w:bookmarkStart w:id="383" w:name="_Toc144064940"/>
      <w:r>
        <w:rPr>
          <w:rFonts w:ascii="Segoe UI" w:hAnsi="Segoe UI" w:cs="Segoe UI"/>
          <w:b w:val="0"/>
          <w:bCs w:val="0"/>
          <w:color w:val="212529"/>
        </w:rPr>
        <w:t>Four directions</w:t>
      </w:r>
      <w:bookmarkEnd w:id="383"/>
    </w:p>
    <w:p w:rsidR="00B35688" w:rsidRDefault="00B35688" w:rsidP="00B35688">
      <w:pPr>
        <w:pStyle w:val="NormalWeb"/>
        <w:shd w:val="clear" w:color="auto" w:fill="FFFFFF"/>
        <w:spacing w:before="0" w:beforeAutospacing="0"/>
        <w:rPr>
          <w:rFonts w:ascii="Segoe UI" w:hAnsi="Segoe UI" w:cs="Segoe UI"/>
          <w:color w:val="212529"/>
        </w:rPr>
      </w:pPr>
      <w:r>
        <w:rPr>
          <w:rFonts w:ascii="Segoe UI" w:hAnsi="Segoe UI" w:cs="Segoe UI"/>
          <w:color w:val="212529"/>
        </w:rPr>
        <w:t>Four options are available: top, right, bottom, and left aligned. Directions are mirrored when using Bootstrap in RTL.</w:t>
      </w:r>
    </w:p>
    <w:p w:rsidR="00B35688" w:rsidRDefault="00B35688" w:rsidP="00B35688">
      <w:pPr>
        <w:shd w:val="clear" w:color="auto" w:fill="FFFFFF"/>
        <w:rPr>
          <w:rFonts w:ascii="Segoe UI" w:hAnsi="Segoe UI" w:cs="Segoe UI"/>
          <w:color w:val="212529"/>
        </w:rPr>
      </w:pPr>
      <w:r>
        <w:rPr>
          <w:rFonts w:ascii="Segoe UI" w:hAnsi="Segoe UI" w:cs="Segoe UI"/>
          <w:color w:val="212529"/>
        </w:rPr>
        <w:t>Popover on top Popover on right Popover on bottom Popover on left</w:t>
      </w:r>
    </w:p>
    <w:p w:rsidR="00B35688" w:rsidRDefault="00B35688" w:rsidP="00B35688">
      <w:pPr>
        <w:shd w:val="clear" w:color="auto" w:fill="FFFFFF"/>
        <w:rPr>
          <w:rFonts w:ascii="Segoe UI" w:hAnsi="Segoe UI" w:cs="Segoe UI"/>
          <w:color w:val="212529"/>
        </w:rPr>
      </w:pPr>
    </w:p>
    <w:p w:rsidR="00B35688" w:rsidRDefault="00B35688" w:rsidP="00B35688">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w:t>
      </w:r>
      <w:r>
        <w:rPr>
          <w:rStyle w:val="HTMLCode"/>
          <w:rFonts w:ascii="var(--bs-font-monospace)" w:hAnsi="var(--bs-font-monospace)"/>
          <w:color w:val="212529"/>
        </w:rPr>
        <w:t xml:space="preserve"> </w:t>
      </w:r>
      <w:r>
        <w:rPr>
          <w:rStyle w:val="na"/>
          <w:rFonts w:ascii="var(--bs-font-monospace)" w:hAnsi="var(--bs-font-monospace)"/>
          <w:color w:val="006EE0"/>
        </w:rPr>
        <w:t>data-bs-container</w:t>
      </w:r>
      <w:r>
        <w:rPr>
          <w:rStyle w:val="o"/>
          <w:rFonts w:ascii="var(--bs-font-monospace)" w:hAnsi="var(--bs-font-monospace)"/>
          <w:color w:val="555555"/>
        </w:rPr>
        <w:t>=</w:t>
      </w:r>
      <w:r>
        <w:rPr>
          <w:rStyle w:val="s"/>
          <w:rFonts w:ascii="var(--bs-font-monospace)" w:hAnsi="var(--bs-font-monospace)"/>
          <w:color w:val="D73038"/>
        </w:rPr>
        <w:t>"body"</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"popover"</w:t>
      </w:r>
      <w:r>
        <w:rPr>
          <w:rStyle w:val="HTMLCode"/>
          <w:rFonts w:ascii="var(--bs-font-monospace)" w:hAnsi="var(--bs-font-monospace)"/>
          <w:color w:val="212529"/>
        </w:rPr>
        <w:t xml:space="preserve"> </w:t>
      </w:r>
      <w:r>
        <w:rPr>
          <w:rStyle w:val="na"/>
          <w:rFonts w:ascii="var(--bs-font-monospace)" w:hAnsi="var(--bs-font-monospace)"/>
          <w:color w:val="006EE0"/>
        </w:rPr>
        <w:t>data-bs-placement</w:t>
      </w:r>
      <w:r>
        <w:rPr>
          <w:rStyle w:val="o"/>
          <w:rFonts w:ascii="var(--bs-font-monospace)" w:hAnsi="var(--bs-font-monospace)"/>
          <w:color w:val="555555"/>
        </w:rPr>
        <w:t>=</w:t>
      </w:r>
      <w:r>
        <w:rPr>
          <w:rStyle w:val="s"/>
          <w:rFonts w:ascii="var(--bs-font-monospace)" w:hAnsi="var(--bs-font-monospace)"/>
          <w:color w:val="D73038"/>
        </w:rPr>
        <w:t>"top"</w:t>
      </w:r>
      <w:r>
        <w:rPr>
          <w:rStyle w:val="HTMLCode"/>
          <w:rFonts w:ascii="var(--bs-font-monospace)" w:hAnsi="var(--bs-font-monospace)"/>
          <w:color w:val="212529"/>
        </w:rPr>
        <w:t xml:space="preserve"> </w:t>
      </w:r>
      <w:r>
        <w:rPr>
          <w:rStyle w:val="na"/>
          <w:rFonts w:ascii="var(--bs-font-monospace)" w:hAnsi="var(--bs-font-monospace)"/>
          <w:color w:val="006EE0"/>
        </w:rPr>
        <w:t>data-bs-content</w:t>
      </w:r>
      <w:r>
        <w:rPr>
          <w:rStyle w:val="o"/>
          <w:rFonts w:ascii="var(--bs-font-monospace)" w:hAnsi="var(--bs-font-monospace)"/>
          <w:color w:val="555555"/>
        </w:rPr>
        <w:t>=</w:t>
      </w:r>
      <w:r>
        <w:rPr>
          <w:rStyle w:val="s"/>
          <w:rFonts w:ascii="var(--bs-font-monospace)" w:hAnsi="var(--bs-font-monospace)"/>
          <w:color w:val="D73038"/>
        </w:rPr>
        <w:t>"Top popover"</w:t>
      </w:r>
      <w:r>
        <w:rPr>
          <w:rStyle w:val="p"/>
          <w:rFonts w:ascii="var(--bs-font-monospace)" w:hAnsi="var(--bs-font-monospace)"/>
          <w:color w:val="212529"/>
        </w:rPr>
        <w:t>&gt;</w:t>
      </w:r>
    </w:p>
    <w:p w:rsidR="00B35688" w:rsidRDefault="00B35688" w:rsidP="00B35688">
      <w:pPr>
        <w:pStyle w:val="HTMLPreformatted"/>
        <w:rPr>
          <w:rStyle w:val="HTMLCode"/>
          <w:rFonts w:ascii="var(--bs-font-monospace)" w:hAnsi="var(--bs-font-monospace)"/>
          <w:color w:val="212529"/>
        </w:rPr>
      </w:pPr>
      <w:r>
        <w:rPr>
          <w:rStyle w:val="HTMLCode"/>
          <w:rFonts w:ascii="var(--bs-font-monospace)" w:hAnsi="var(--bs-font-monospace)"/>
          <w:color w:val="212529"/>
        </w:rPr>
        <w:t xml:space="preserve">  Popover on top</w:t>
      </w:r>
    </w:p>
    <w:p w:rsidR="00B35688" w:rsidRDefault="00B35688" w:rsidP="00B35688">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B35688" w:rsidRDefault="00B35688" w:rsidP="00B35688">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w:t>
      </w:r>
      <w:r>
        <w:rPr>
          <w:rStyle w:val="HTMLCode"/>
          <w:rFonts w:ascii="var(--bs-font-monospace)" w:hAnsi="var(--bs-font-monospace)"/>
          <w:color w:val="212529"/>
        </w:rPr>
        <w:t xml:space="preserve"> </w:t>
      </w:r>
      <w:r>
        <w:rPr>
          <w:rStyle w:val="na"/>
          <w:rFonts w:ascii="var(--bs-font-monospace)" w:hAnsi="var(--bs-font-monospace)"/>
          <w:color w:val="006EE0"/>
        </w:rPr>
        <w:t>data-bs-container</w:t>
      </w:r>
      <w:r>
        <w:rPr>
          <w:rStyle w:val="o"/>
          <w:rFonts w:ascii="var(--bs-font-monospace)" w:hAnsi="var(--bs-font-monospace)"/>
          <w:color w:val="555555"/>
        </w:rPr>
        <w:t>=</w:t>
      </w:r>
      <w:r>
        <w:rPr>
          <w:rStyle w:val="s"/>
          <w:rFonts w:ascii="var(--bs-font-monospace)" w:hAnsi="var(--bs-font-monospace)"/>
          <w:color w:val="D73038"/>
        </w:rPr>
        <w:t>"body"</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"popover"</w:t>
      </w:r>
      <w:r>
        <w:rPr>
          <w:rStyle w:val="HTMLCode"/>
          <w:rFonts w:ascii="var(--bs-font-monospace)" w:hAnsi="var(--bs-font-monospace)"/>
          <w:color w:val="212529"/>
        </w:rPr>
        <w:t xml:space="preserve"> </w:t>
      </w:r>
      <w:r>
        <w:rPr>
          <w:rStyle w:val="na"/>
          <w:rFonts w:ascii="var(--bs-font-monospace)" w:hAnsi="var(--bs-font-monospace)"/>
          <w:color w:val="006EE0"/>
        </w:rPr>
        <w:t>data-bs-placement</w:t>
      </w:r>
      <w:r>
        <w:rPr>
          <w:rStyle w:val="o"/>
          <w:rFonts w:ascii="var(--bs-font-monospace)" w:hAnsi="var(--bs-font-monospace)"/>
          <w:color w:val="555555"/>
        </w:rPr>
        <w:t>=</w:t>
      </w:r>
      <w:r>
        <w:rPr>
          <w:rStyle w:val="s"/>
          <w:rFonts w:ascii="var(--bs-font-monospace)" w:hAnsi="var(--bs-font-monospace)"/>
          <w:color w:val="D73038"/>
        </w:rPr>
        <w:t>"right"</w:t>
      </w:r>
      <w:r>
        <w:rPr>
          <w:rStyle w:val="HTMLCode"/>
          <w:rFonts w:ascii="var(--bs-font-monospace)" w:hAnsi="var(--bs-font-monospace)"/>
          <w:color w:val="212529"/>
        </w:rPr>
        <w:t xml:space="preserve"> </w:t>
      </w:r>
      <w:r>
        <w:rPr>
          <w:rStyle w:val="na"/>
          <w:rFonts w:ascii="var(--bs-font-monospace)" w:hAnsi="var(--bs-font-monospace)"/>
          <w:color w:val="006EE0"/>
        </w:rPr>
        <w:t>data-bs-content</w:t>
      </w:r>
      <w:r>
        <w:rPr>
          <w:rStyle w:val="o"/>
          <w:rFonts w:ascii="var(--bs-font-monospace)" w:hAnsi="var(--bs-font-monospace)"/>
          <w:color w:val="555555"/>
        </w:rPr>
        <w:t>=</w:t>
      </w:r>
      <w:r>
        <w:rPr>
          <w:rStyle w:val="s"/>
          <w:rFonts w:ascii="var(--bs-font-monospace)" w:hAnsi="var(--bs-font-monospace)"/>
          <w:color w:val="D73038"/>
        </w:rPr>
        <w:t>"Right popover"</w:t>
      </w:r>
      <w:r>
        <w:rPr>
          <w:rStyle w:val="p"/>
          <w:rFonts w:ascii="var(--bs-font-monospace)" w:hAnsi="var(--bs-font-monospace)"/>
          <w:color w:val="212529"/>
        </w:rPr>
        <w:t>&gt;</w:t>
      </w:r>
    </w:p>
    <w:p w:rsidR="00B35688" w:rsidRDefault="00B35688" w:rsidP="00B35688">
      <w:pPr>
        <w:pStyle w:val="HTMLPreformatted"/>
        <w:rPr>
          <w:rStyle w:val="HTMLCode"/>
          <w:rFonts w:ascii="var(--bs-font-monospace)" w:hAnsi="var(--bs-font-monospace)"/>
          <w:color w:val="212529"/>
        </w:rPr>
      </w:pPr>
      <w:r>
        <w:rPr>
          <w:rStyle w:val="HTMLCode"/>
          <w:rFonts w:ascii="var(--bs-font-monospace)" w:hAnsi="var(--bs-font-monospace)"/>
          <w:color w:val="212529"/>
        </w:rPr>
        <w:t xml:space="preserve">  Popover on right</w:t>
      </w:r>
    </w:p>
    <w:p w:rsidR="00B35688" w:rsidRDefault="00B35688" w:rsidP="00B35688">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B35688" w:rsidRDefault="00B35688" w:rsidP="00B35688">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w:t>
      </w:r>
      <w:r>
        <w:rPr>
          <w:rStyle w:val="HTMLCode"/>
          <w:rFonts w:ascii="var(--bs-font-monospace)" w:hAnsi="var(--bs-font-monospace)"/>
          <w:color w:val="212529"/>
        </w:rPr>
        <w:t xml:space="preserve"> </w:t>
      </w:r>
      <w:r>
        <w:rPr>
          <w:rStyle w:val="na"/>
          <w:rFonts w:ascii="var(--bs-font-monospace)" w:hAnsi="var(--bs-font-monospace)"/>
          <w:color w:val="006EE0"/>
        </w:rPr>
        <w:t>data-bs-container</w:t>
      </w:r>
      <w:r>
        <w:rPr>
          <w:rStyle w:val="o"/>
          <w:rFonts w:ascii="var(--bs-font-monospace)" w:hAnsi="var(--bs-font-monospace)"/>
          <w:color w:val="555555"/>
        </w:rPr>
        <w:t>=</w:t>
      </w:r>
      <w:r>
        <w:rPr>
          <w:rStyle w:val="s"/>
          <w:rFonts w:ascii="var(--bs-font-monospace)" w:hAnsi="var(--bs-font-monospace)"/>
          <w:color w:val="D73038"/>
        </w:rPr>
        <w:t>"body"</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"popover"</w:t>
      </w:r>
      <w:r>
        <w:rPr>
          <w:rStyle w:val="HTMLCode"/>
          <w:rFonts w:ascii="var(--bs-font-monospace)" w:hAnsi="var(--bs-font-monospace)"/>
          <w:color w:val="212529"/>
        </w:rPr>
        <w:t xml:space="preserve"> </w:t>
      </w:r>
      <w:r>
        <w:rPr>
          <w:rStyle w:val="na"/>
          <w:rFonts w:ascii="var(--bs-font-monospace)" w:hAnsi="var(--bs-font-monospace)"/>
          <w:color w:val="006EE0"/>
        </w:rPr>
        <w:t>data-bs-placement</w:t>
      </w:r>
      <w:r>
        <w:rPr>
          <w:rStyle w:val="o"/>
          <w:rFonts w:ascii="var(--bs-font-monospace)" w:hAnsi="var(--bs-font-monospace)"/>
          <w:color w:val="555555"/>
        </w:rPr>
        <w:t>=</w:t>
      </w:r>
      <w:r>
        <w:rPr>
          <w:rStyle w:val="s"/>
          <w:rFonts w:ascii="var(--bs-font-monospace)" w:hAnsi="var(--bs-font-monospace)"/>
          <w:color w:val="D73038"/>
        </w:rPr>
        <w:t>"bottom"</w:t>
      </w:r>
      <w:r>
        <w:rPr>
          <w:rStyle w:val="HTMLCode"/>
          <w:rFonts w:ascii="var(--bs-font-monospace)" w:hAnsi="var(--bs-font-monospace)"/>
          <w:color w:val="212529"/>
        </w:rPr>
        <w:t xml:space="preserve"> </w:t>
      </w:r>
      <w:r>
        <w:rPr>
          <w:rStyle w:val="na"/>
          <w:rFonts w:ascii="var(--bs-font-monospace)" w:hAnsi="var(--bs-font-monospace)"/>
          <w:color w:val="006EE0"/>
        </w:rPr>
        <w:t>data-bs-content</w:t>
      </w:r>
      <w:r>
        <w:rPr>
          <w:rStyle w:val="o"/>
          <w:rFonts w:ascii="var(--bs-font-monospace)" w:hAnsi="var(--bs-font-monospace)"/>
          <w:color w:val="555555"/>
        </w:rPr>
        <w:t>=</w:t>
      </w:r>
      <w:r>
        <w:rPr>
          <w:rStyle w:val="s"/>
          <w:rFonts w:ascii="var(--bs-font-monospace)" w:hAnsi="var(--bs-font-monospace)"/>
          <w:color w:val="D73038"/>
        </w:rPr>
        <w:t>"Bottom popover"</w:t>
      </w:r>
      <w:r>
        <w:rPr>
          <w:rStyle w:val="p"/>
          <w:rFonts w:ascii="var(--bs-font-monospace)" w:hAnsi="var(--bs-font-monospace)"/>
          <w:color w:val="212529"/>
        </w:rPr>
        <w:t>&gt;</w:t>
      </w:r>
    </w:p>
    <w:p w:rsidR="00B35688" w:rsidRDefault="00B35688" w:rsidP="00B35688">
      <w:pPr>
        <w:pStyle w:val="HTMLPreformatted"/>
        <w:rPr>
          <w:rStyle w:val="HTMLCode"/>
          <w:rFonts w:ascii="var(--bs-font-monospace)" w:hAnsi="var(--bs-font-monospace)"/>
          <w:color w:val="212529"/>
        </w:rPr>
      </w:pPr>
      <w:r>
        <w:rPr>
          <w:rStyle w:val="HTMLCode"/>
          <w:rFonts w:ascii="var(--bs-font-monospace)" w:hAnsi="var(--bs-font-monospace)"/>
          <w:color w:val="212529"/>
        </w:rPr>
        <w:t xml:space="preserve">  Popover on bottom</w:t>
      </w:r>
    </w:p>
    <w:p w:rsidR="00B35688" w:rsidRDefault="00B35688" w:rsidP="00B35688">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B35688" w:rsidRDefault="00B35688" w:rsidP="00B35688">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w:t>
      </w:r>
      <w:r>
        <w:rPr>
          <w:rStyle w:val="HTMLCode"/>
          <w:rFonts w:ascii="var(--bs-font-monospace)" w:hAnsi="var(--bs-font-monospace)"/>
          <w:color w:val="212529"/>
        </w:rPr>
        <w:t xml:space="preserve"> </w:t>
      </w:r>
      <w:r>
        <w:rPr>
          <w:rStyle w:val="na"/>
          <w:rFonts w:ascii="var(--bs-font-monospace)" w:hAnsi="var(--bs-font-monospace)"/>
          <w:color w:val="006EE0"/>
        </w:rPr>
        <w:t>data-bs-container</w:t>
      </w:r>
      <w:r>
        <w:rPr>
          <w:rStyle w:val="o"/>
          <w:rFonts w:ascii="var(--bs-font-monospace)" w:hAnsi="var(--bs-font-monospace)"/>
          <w:color w:val="555555"/>
        </w:rPr>
        <w:t>=</w:t>
      </w:r>
      <w:r>
        <w:rPr>
          <w:rStyle w:val="s"/>
          <w:rFonts w:ascii="var(--bs-font-monospace)" w:hAnsi="var(--bs-font-monospace)"/>
          <w:color w:val="D73038"/>
        </w:rPr>
        <w:t>"body"</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"popover"</w:t>
      </w:r>
      <w:r>
        <w:rPr>
          <w:rStyle w:val="HTMLCode"/>
          <w:rFonts w:ascii="var(--bs-font-monospace)" w:hAnsi="var(--bs-font-monospace)"/>
          <w:color w:val="212529"/>
        </w:rPr>
        <w:t xml:space="preserve"> </w:t>
      </w:r>
      <w:r>
        <w:rPr>
          <w:rStyle w:val="na"/>
          <w:rFonts w:ascii="var(--bs-font-monospace)" w:hAnsi="var(--bs-font-monospace)"/>
          <w:color w:val="006EE0"/>
        </w:rPr>
        <w:t>data-bs-placement</w:t>
      </w:r>
      <w:r>
        <w:rPr>
          <w:rStyle w:val="o"/>
          <w:rFonts w:ascii="var(--bs-font-monospace)" w:hAnsi="var(--bs-font-monospace)"/>
          <w:color w:val="555555"/>
        </w:rPr>
        <w:t>=</w:t>
      </w:r>
      <w:r>
        <w:rPr>
          <w:rStyle w:val="s"/>
          <w:rFonts w:ascii="var(--bs-font-monospace)" w:hAnsi="var(--bs-font-monospace)"/>
          <w:color w:val="D73038"/>
        </w:rPr>
        <w:t>"left"</w:t>
      </w:r>
      <w:r>
        <w:rPr>
          <w:rStyle w:val="HTMLCode"/>
          <w:rFonts w:ascii="var(--bs-font-monospace)" w:hAnsi="var(--bs-font-monospace)"/>
          <w:color w:val="212529"/>
        </w:rPr>
        <w:t xml:space="preserve"> </w:t>
      </w:r>
      <w:r>
        <w:rPr>
          <w:rStyle w:val="na"/>
          <w:rFonts w:ascii="var(--bs-font-monospace)" w:hAnsi="var(--bs-font-monospace)"/>
          <w:color w:val="006EE0"/>
        </w:rPr>
        <w:t>data-bs-content</w:t>
      </w:r>
      <w:r>
        <w:rPr>
          <w:rStyle w:val="o"/>
          <w:rFonts w:ascii="var(--bs-font-monospace)" w:hAnsi="var(--bs-font-monospace)"/>
          <w:color w:val="555555"/>
        </w:rPr>
        <w:t>=</w:t>
      </w:r>
      <w:r>
        <w:rPr>
          <w:rStyle w:val="s"/>
          <w:rFonts w:ascii="var(--bs-font-monospace)" w:hAnsi="var(--bs-font-monospace)"/>
          <w:color w:val="D73038"/>
        </w:rPr>
        <w:t>"Left popover"</w:t>
      </w:r>
      <w:r>
        <w:rPr>
          <w:rStyle w:val="p"/>
          <w:rFonts w:ascii="var(--bs-font-monospace)" w:hAnsi="var(--bs-font-monospace)"/>
          <w:color w:val="212529"/>
        </w:rPr>
        <w:t>&gt;</w:t>
      </w:r>
    </w:p>
    <w:p w:rsidR="00B35688" w:rsidRDefault="00B35688" w:rsidP="00B35688">
      <w:pPr>
        <w:pStyle w:val="HTMLPreformatted"/>
        <w:rPr>
          <w:rStyle w:val="HTMLCode"/>
          <w:rFonts w:ascii="var(--bs-font-monospace)" w:hAnsi="var(--bs-font-monospace)"/>
          <w:color w:val="212529"/>
        </w:rPr>
      </w:pPr>
      <w:r>
        <w:rPr>
          <w:rStyle w:val="HTMLCode"/>
          <w:rFonts w:ascii="var(--bs-font-monospace)" w:hAnsi="var(--bs-font-monospace)"/>
          <w:color w:val="212529"/>
        </w:rPr>
        <w:t xml:space="preserve">  Popover on left</w:t>
      </w:r>
    </w:p>
    <w:p w:rsidR="00B35688" w:rsidRDefault="00B35688" w:rsidP="00B35688">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B35688" w:rsidRDefault="00B35688" w:rsidP="00B35688">
      <w:pPr>
        <w:pStyle w:val="Heading3"/>
        <w:shd w:val="clear" w:color="auto" w:fill="FFFFFF"/>
        <w:rPr>
          <w:rFonts w:ascii="Segoe UI" w:hAnsi="Segoe UI" w:cs="Segoe UI"/>
          <w:b w:val="0"/>
          <w:bCs w:val="0"/>
          <w:color w:val="212529"/>
        </w:rPr>
      </w:pPr>
      <w:bookmarkStart w:id="384" w:name="_Toc144064941"/>
      <w:r>
        <w:rPr>
          <w:rFonts w:ascii="Segoe UI" w:hAnsi="Segoe UI" w:cs="Segoe UI"/>
          <w:b w:val="0"/>
          <w:bCs w:val="0"/>
          <w:color w:val="212529"/>
        </w:rPr>
        <w:t>Dismiss on next click</w:t>
      </w:r>
      <w:bookmarkEnd w:id="384"/>
    </w:p>
    <w:p w:rsidR="00B35688" w:rsidRDefault="00B35688" w:rsidP="00B35688">
      <w:pPr>
        <w:pStyle w:val="NormalWeb"/>
        <w:shd w:val="clear" w:color="auto" w:fill="FFFFFF"/>
        <w:spacing w:before="0" w:beforeAutospacing="0"/>
        <w:rPr>
          <w:rFonts w:ascii="Segoe UI" w:hAnsi="Segoe UI" w:cs="Segoe UI"/>
          <w:color w:val="212529"/>
        </w:rPr>
      </w:pPr>
      <w:r>
        <w:rPr>
          <w:rFonts w:ascii="Segoe UI" w:hAnsi="Segoe UI" w:cs="Segoe UI"/>
          <w:color w:val="212529"/>
        </w:rPr>
        <w:t>Use the </w:t>
      </w:r>
      <w:r>
        <w:rPr>
          <w:rStyle w:val="HTMLCode"/>
          <w:rFonts w:ascii="var(--bs-font-monospace)" w:hAnsi="var(--bs-font-monospace)"/>
          <w:color w:val="D63384"/>
          <w:sz w:val="21"/>
          <w:szCs w:val="21"/>
        </w:rPr>
        <w:t>focus</w:t>
      </w:r>
      <w:r>
        <w:rPr>
          <w:rFonts w:ascii="Segoe UI" w:hAnsi="Segoe UI" w:cs="Segoe UI"/>
          <w:color w:val="212529"/>
        </w:rPr>
        <w:t> trigger to dismiss popovers on the user’s next click of a different element than the toggle element.</w:t>
      </w:r>
    </w:p>
    <w:p w:rsidR="00B35688" w:rsidRDefault="00B35688" w:rsidP="00B35688">
      <w:pPr>
        <w:pStyle w:val="Heading4"/>
        <w:shd w:val="clear" w:color="auto" w:fill="FFFFFF"/>
        <w:spacing w:before="0"/>
        <w:rPr>
          <w:rFonts w:ascii="Segoe UI" w:hAnsi="Segoe UI" w:cs="Segoe UI"/>
          <w:color w:val="212529"/>
        </w:rPr>
      </w:pPr>
      <w:r>
        <w:rPr>
          <w:rFonts w:ascii="Segoe UI" w:hAnsi="Segoe UI" w:cs="Segoe UI"/>
          <w:b/>
          <w:bCs/>
          <w:color w:val="212529"/>
        </w:rPr>
        <w:t>Specific markup required for dismiss-on-next-click</w:t>
      </w:r>
    </w:p>
    <w:p w:rsidR="00B35688" w:rsidRDefault="00B35688" w:rsidP="00B35688">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For proper cross-browser and cross-platform behavior, you must use the </w:t>
      </w:r>
      <w:r>
        <w:rPr>
          <w:rStyle w:val="HTMLCode"/>
          <w:rFonts w:ascii="var(--bs-font-monospace)" w:hAnsi="var(--bs-font-monospace)"/>
          <w:color w:val="D63384"/>
          <w:sz w:val="21"/>
          <w:szCs w:val="21"/>
        </w:rPr>
        <w:t>&lt;a&gt;</w:t>
      </w:r>
      <w:r>
        <w:rPr>
          <w:rFonts w:ascii="Segoe UI" w:hAnsi="Segoe UI" w:cs="Segoe UI"/>
          <w:color w:val="212529"/>
        </w:rPr>
        <w:t> tag, </w:t>
      </w:r>
      <w:r>
        <w:rPr>
          <w:rStyle w:val="Emphasis"/>
          <w:rFonts w:ascii="Segoe UI" w:hAnsi="Segoe UI" w:cs="Segoe UI"/>
          <w:color w:val="212529"/>
        </w:rPr>
        <w:t>not</w:t>
      </w:r>
      <w:r>
        <w:rPr>
          <w:rFonts w:ascii="Segoe UI" w:hAnsi="Segoe UI" w:cs="Segoe UI"/>
          <w:color w:val="212529"/>
        </w:rPr>
        <w:t> the </w:t>
      </w:r>
      <w:r>
        <w:rPr>
          <w:rStyle w:val="HTMLCode"/>
          <w:rFonts w:ascii="var(--bs-font-monospace)" w:hAnsi="var(--bs-font-monospace)"/>
          <w:color w:val="D63384"/>
          <w:sz w:val="21"/>
          <w:szCs w:val="21"/>
        </w:rPr>
        <w:t>&lt;button&gt;</w:t>
      </w:r>
      <w:r>
        <w:rPr>
          <w:rFonts w:ascii="Segoe UI" w:hAnsi="Segoe UI" w:cs="Segoe UI"/>
          <w:color w:val="212529"/>
        </w:rPr>
        <w:t> tag, and you also must include a </w:t>
      </w:r>
      <w:hyperlink r:id="rId510" w:history="1">
        <w:r>
          <w:rPr>
            <w:rStyle w:val="HTMLCode"/>
            <w:rFonts w:ascii="var(--bs-font-monospace)" w:hAnsi="var(--bs-font-monospace)"/>
            <w:color w:val="0D6EFD"/>
            <w:sz w:val="21"/>
            <w:szCs w:val="21"/>
            <w:u w:val="single"/>
          </w:rPr>
          <w:t>tabindex</w:t>
        </w:r>
      </w:hyperlink>
      <w:r>
        <w:rPr>
          <w:rFonts w:ascii="Segoe UI" w:hAnsi="Segoe UI" w:cs="Segoe UI"/>
          <w:color w:val="212529"/>
        </w:rPr>
        <w:t> attribute.</w:t>
      </w:r>
    </w:p>
    <w:p w:rsidR="00B35688" w:rsidRDefault="00B35688" w:rsidP="00B35688">
      <w:pPr>
        <w:shd w:val="clear" w:color="auto" w:fill="FFFFFF"/>
        <w:rPr>
          <w:rFonts w:ascii="Segoe UI" w:hAnsi="Segoe UI" w:cs="Segoe UI"/>
          <w:color w:val="212529"/>
        </w:rPr>
      </w:pPr>
      <w:r>
        <w:rPr>
          <w:rFonts w:ascii="Segoe UI" w:hAnsi="Segoe UI" w:cs="Segoe UI"/>
          <w:color w:val="212529"/>
        </w:rPr>
        <w:t>Dismissible popover</w:t>
      </w:r>
    </w:p>
    <w:p w:rsidR="00B35688" w:rsidRDefault="00B35688" w:rsidP="00B35688">
      <w:pPr>
        <w:shd w:val="clear" w:color="auto" w:fill="FFFFFF"/>
        <w:rPr>
          <w:rFonts w:ascii="Segoe UI" w:hAnsi="Segoe UI" w:cs="Segoe UI"/>
          <w:color w:val="212529"/>
        </w:rPr>
      </w:pPr>
    </w:p>
    <w:p w:rsidR="00B35688" w:rsidRDefault="00B35688" w:rsidP="00B35688">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btn-lg btn-danger"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"popover"</w:t>
      </w:r>
      <w:r>
        <w:rPr>
          <w:rStyle w:val="HTMLCode"/>
          <w:rFonts w:ascii="var(--bs-font-monospace)" w:hAnsi="var(--bs-font-monospace)"/>
          <w:color w:val="212529"/>
        </w:rPr>
        <w:t xml:space="preserve"> </w:t>
      </w:r>
      <w:r>
        <w:rPr>
          <w:rStyle w:val="na"/>
          <w:rFonts w:ascii="var(--bs-font-monospace)" w:hAnsi="var(--bs-font-monospace)"/>
          <w:color w:val="006EE0"/>
        </w:rPr>
        <w:t>data-bs-trigger</w:t>
      </w:r>
      <w:r>
        <w:rPr>
          <w:rStyle w:val="o"/>
          <w:rFonts w:ascii="var(--bs-font-monospace)" w:hAnsi="var(--bs-font-monospace)"/>
          <w:color w:val="555555"/>
        </w:rPr>
        <w:t>=</w:t>
      </w:r>
      <w:r>
        <w:rPr>
          <w:rStyle w:val="s"/>
          <w:rFonts w:ascii="var(--bs-font-monospace)" w:hAnsi="var(--bs-font-monospace)"/>
          <w:color w:val="D73038"/>
        </w:rPr>
        <w:t>"focus"</w:t>
      </w:r>
      <w:r>
        <w:rPr>
          <w:rStyle w:val="HTMLCode"/>
          <w:rFonts w:ascii="var(--bs-font-monospace)" w:hAnsi="var(--bs-font-monospace)"/>
          <w:color w:val="212529"/>
        </w:rPr>
        <w:t xml:space="preserve"> </w:t>
      </w:r>
      <w:r>
        <w:rPr>
          <w:rStyle w:val="na"/>
          <w:rFonts w:ascii="var(--bs-font-monospace)" w:hAnsi="var(--bs-font-monospace)"/>
          <w:color w:val="006EE0"/>
        </w:rPr>
        <w:t>title</w:t>
      </w:r>
      <w:r>
        <w:rPr>
          <w:rStyle w:val="o"/>
          <w:rFonts w:ascii="var(--bs-font-monospace)" w:hAnsi="var(--bs-font-monospace)"/>
          <w:color w:val="555555"/>
        </w:rPr>
        <w:t>=</w:t>
      </w:r>
      <w:r>
        <w:rPr>
          <w:rStyle w:val="s"/>
          <w:rFonts w:ascii="var(--bs-font-monospace)" w:hAnsi="var(--bs-font-monospace)"/>
          <w:color w:val="D73038"/>
        </w:rPr>
        <w:t>"Dismissible popover"</w:t>
      </w:r>
      <w:r>
        <w:rPr>
          <w:rStyle w:val="HTMLCode"/>
          <w:rFonts w:ascii="var(--bs-font-monospace)" w:hAnsi="var(--bs-font-monospace)"/>
          <w:color w:val="212529"/>
        </w:rPr>
        <w:t xml:space="preserve"> </w:t>
      </w:r>
      <w:r>
        <w:rPr>
          <w:rStyle w:val="na"/>
          <w:rFonts w:ascii="var(--bs-font-monospace)" w:hAnsi="var(--bs-font-monospace)"/>
          <w:color w:val="006EE0"/>
        </w:rPr>
        <w:t>data-bs-content</w:t>
      </w:r>
      <w:r>
        <w:rPr>
          <w:rStyle w:val="o"/>
          <w:rFonts w:ascii="var(--bs-font-monospace)" w:hAnsi="var(--bs-font-monospace)"/>
          <w:color w:val="555555"/>
        </w:rPr>
        <w:t>=</w:t>
      </w:r>
      <w:r>
        <w:rPr>
          <w:rStyle w:val="s"/>
          <w:rFonts w:ascii="var(--bs-font-monospace)" w:hAnsi="var(--bs-font-monospace)"/>
          <w:color w:val="D73038"/>
        </w:rPr>
        <w:t>"And here's some amazing content. It's very engaging. Right?"</w:t>
      </w:r>
      <w:r>
        <w:rPr>
          <w:rStyle w:val="p"/>
          <w:rFonts w:ascii="var(--bs-font-monospace)" w:hAnsi="var(--bs-font-monospace)"/>
          <w:color w:val="212529"/>
        </w:rPr>
        <w:t>&gt;</w:t>
      </w:r>
      <w:r>
        <w:rPr>
          <w:rStyle w:val="HTMLCode"/>
          <w:rFonts w:ascii="var(--bs-font-monospace)" w:hAnsi="var(--bs-font-monospace)"/>
          <w:color w:val="212529"/>
        </w:rPr>
        <w:t>Dismissible popover</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B35688" w:rsidRDefault="00B35688" w:rsidP="00B35688">
      <w:pPr>
        <w:shd w:val="clear" w:color="auto" w:fill="FFFFFF"/>
        <w:rPr>
          <w:rFonts w:ascii="Segoe UI" w:hAnsi="Segoe UI" w:cs="Segoe UI"/>
          <w:color w:val="212529"/>
          <w:sz w:val="24"/>
          <w:szCs w:val="24"/>
        </w:rPr>
      </w:pPr>
    </w:p>
    <w:p w:rsidR="00B35688" w:rsidRDefault="00B35688" w:rsidP="00B35688">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popover</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Popover</w:t>
      </w:r>
      <w:r>
        <w:rPr>
          <w:rStyle w:val="p"/>
          <w:rFonts w:ascii="var(--bs-font-monospace)" w:hAnsi="var(--bs-font-monospace)"/>
          <w:color w:val="212529"/>
        </w:rPr>
        <w:t>(</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w:t>
      </w:r>
      <w:r>
        <w:rPr>
          <w:rStyle w:val="p"/>
          <w:rFonts w:ascii="var(--bs-font-monospace)" w:hAnsi="var(--bs-font-monospace)"/>
          <w:color w:val="212529"/>
        </w:rPr>
        <w:t>(</w:t>
      </w:r>
      <w:r>
        <w:rPr>
          <w:rStyle w:val="s1"/>
          <w:rFonts w:ascii="var(--bs-font-monospace)" w:hAnsi="var(--bs-font-monospace)"/>
          <w:color w:val="CC3300"/>
        </w:rPr>
        <w:t>'.popover-dismiss'</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trigger</w:t>
      </w:r>
      <w:r>
        <w:rPr>
          <w:rStyle w:val="o"/>
          <w:rFonts w:ascii="var(--bs-font-monospace)" w:hAnsi="var(--bs-font-monospace)"/>
          <w:color w:val="555555"/>
        </w:rPr>
        <w:t>:</w:t>
      </w:r>
      <w:r>
        <w:rPr>
          <w:rStyle w:val="HTMLCode"/>
          <w:rFonts w:ascii="var(--bs-font-monospace)" w:hAnsi="var(--bs-font-monospace)"/>
          <w:color w:val="212529"/>
        </w:rPr>
        <w:t xml:space="preserve"> </w:t>
      </w:r>
      <w:r>
        <w:rPr>
          <w:rStyle w:val="s1"/>
          <w:rFonts w:ascii="var(--bs-font-monospace)" w:hAnsi="var(--bs-font-monospace)"/>
          <w:color w:val="CC3300"/>
        </w:rPr>
        <w:t>'focus'</w:t>
      </w:r>
    </w:p>
    <w:p w:rsidR="00B35688" w:rsidRDefault="00B35688" w:rsidP="00B35688">
      <w:pPr>
        <w:pStyle w:val="HTMLPreformatted"/>
        <w:rPr>
          <w:rStyle w:val="HTMLCode"/>
          <w:rFonts w:ascii="var(--bs-font-monospace)" w:hAnsi="var(--bs-font-monospace)"/>
          <w:color w:val="212529"/>
        </w:rPr>
      </w:pPr>
      <w:r>
        <w:rPr>
          <w:rStyle w:val="p"/>
          <w:rFonts w:ascii="var(--bs-font-monospace)" w:hAnsi="var(--bs-font-monospace)"/>
          <w:color w:val="212529"/>
        </w:rPr>
        <w:t>})</w:t>
      </w:r>
    </w:p>
    <w:p w:rsidR="00B35688" w:rsidRDefault="00B35688" w:rsidP="00B35688">
      <w:pPr>
        <w:pStyle w:val="Heading3"/>
        <w:shd w:val="clear" w:color="auto" w:fill="FFFFFF"/>
        <w:rPr>
          <w:rFonts w:ascii="Segoe UI" w:hAnsi="Segoe UI" w:cs="Segoe UI"/>
          <w:b w:val="0"/>
          <w:bCs w:val="0"/>
          <w:color w:val="212529"/>
        </w:rPr>
      </w:pPr>
      <w:bookmarkStart w:id="385" w:name="_Toc144064942"/>
      <w:r>
        <w:rPr>
          <w:rFonts w:ascii="Segoe UI" w:hAnsi="Segoe UI" w:cs="Segoe UI"/>
          <w:b w:val="0"/>
          <w:bCs w:val="0"/>
          <w:color w:val="212529"/>
        </w:rPr>
        <w:t>Disabled elements</w:t>
      </w:r>
      <w:bookmarkEnd w:id="385"/>
    </w:p>
    <w:p w:rsidR="00B35688" w:rsidRDefault="00B35688" w:rsidP="00B35688">
      <w:pPr>
        <w:pStyle w:val="NormalWeb"/>
        <w:shd w:val="clear" w:color="auto" w:fill="FFFFFF"/>
        <w:spacing w:before="0" w:beforeAutospacing="0"/>
        <w:rPr>
          <w:rFonts w:ascii="Segoe UI" w:hAnsi="Segoe UI" w:cs="Segoe UI"/>
          <w:color w:val="212529"/>
        </w:rPr>
      </w:pPr>
      <w:r>
        <w:rPr>
          <w:rFonts w:ascii="Segoe UI" w:hAnsi="Segoe UI" w:cs="Segoe UI"/>
          <w:color w:val="212529"/>
        </w:rPr>
        <w:t>Elements with the </w:t>
      </w:r>
      <w:r>
        <w:rPr>
          <w:rStyle w:val="HTMLCode"/>
          <w:rFonts w:ascii="var(--bs-font-monospace)" w:hAnsi="var(--bs-font-monospace)"/>
          <w:color w:val="D63384"/>
          <w:sz w:val="21"/>
          <w:szCs w:val="21"/>
        </w:rPr>
        <w:t>disabled</w:t>
      </w:r>
      <w:r>
        <w:rPr>
          <w:rFonts w:ascii="Segoe UI" w:hAnsi="Segoe UI" w:cs="Segoe UI"/>
          <w:color w:val="212529"/>
        </w:rPr>
        <w:t> attribute aren’t interactive, meaning users cannot hover or click them to trigger a popover (or tooltip). As a workaround, you’ll want to trigger the popover from a wrapper </w:t>
      </w:r>
      <w:r>
        <w:rPr>
          <w:rStyle w:val="HTMLCode"/>
          <w:rFonts w:ascii="var(--bs-font-monospace)" w:hAnsi="var(--bs-font-monospace)"/>
          <w:color w:val="D63384"/>
          <w:sz w:val="21"/>
          <w:szCs w:val="21"/>
        </w:rPr>
        <w:t>&lt;div&gt;</w:t>
      </w:r>
      <w:r>
        <w:rPr>
          <w:rFonts w:ascii="Segoe UI" w:hAnsi="Segoe UI" w:cs="Segoe UI"/>
          <w:color w:val="212529"/>
        </w:rPr>
        <w:t> or </w:t>
      </w:r>
      <w:r>
        <w:rPr>
          <w:rStyle w:val="HTMLCode"/>
          <w:rFonts w:ascii="var(--bs-font-monospace)" w:hAnsi="var(--bs-font-monospace)"/>
          <w:color w:val="D63384"/>
          <w:sz w:val="21"/>
          <w:szCs w:val="21"/>
        </w:rPr>
        <w:t>&lt;span&gt;</w:t>
      </w:r>
      <w:r>
        <w:rPr>
          <w:rFonts w:ascii="Segoe UI" w:hAnsi="Segoe UI" w:cs="Segoe UI"/>
          <w:color w:val="212529"/>
        </w:rPr>
        <w:t>, ideally made keyboard-focusable using </w:t>
      </w:r>
      <w:r>
        <w:rPr>
          <w:rStyle w:val="HTMLCode"/>
          <w:rFonts w:ascii="var(--bs-font-monospace)" w:hAnsi="var(--bs-font-monospace)"/>
          <w:color w:val="D63384"/>
          <w:sz w:val="21"/>
          <w:szCs w:val="21"/>
        </w:rPr>
        <w:t>tabindex="0"</w:t>
      </w:r>
      <w:r>
        <w:rPr>
          <w:rFonts w:ascii="Segoe UI" w:hAnsi="Segoe UI" w:cs="Segoe UI"/>
          <w:color w:val="212529"/>
        </w:rPr>
        <w:t>.</w:t>
      </w:r>
    </w:p>
    <w:p w:rsidR="00B35688" w:rsidRDefault="00B35688" w:rsidP="00B35688">
      <w:pPr>
        <w:pStyle w:val="NormalWeb"/>
        <w:shd w:val="clear" w:color="auto" w:fill="FFFFFF"/>
        <w:spacing w:before="0" w:beforeAutospacing="0"/>
        <w:rPr>
          <w:rFonts w:ascii="Segoe UI" w:hAnsi="Segoe UI" w:cs="Segoe UI"/>
          <w:color w:val="212529"/>
        </w:rPr>
      </w:pPr>
      <w:r>
        <w:rPr>
          <w:rFonts w:ascii="Segoe UI" w:hAnsi="Segoe UI" w:cs="Segoe UI"/>
          <w:color w:val="212529"/>
        </w:rPr>
        <w:t>For disabled popover triggers, you may also prefer </w:t>
      </w:r>
      <w:r>
        <w:rPr>
          <w:rStyle w:val="HTMLCode"/>
          <w:rFonts w:ascii="var(--bs-font-monospace)" w:hAnsi="var(--bs-font-monospace)"/>
          <w:color w:val="D63384"/>
          <w:sz w:val="21"/>
          <w:szCs w:val="21"/>
        </w:rPr>
        <w:t>data-bs-trigger="hover focus"</w:t>
      </w:r>
      <w:r>
        <w:rPr>
          <w:rFonts w:ascii="Segoe UI" w:hAnsi="Segoe UI" w:cs="Segoe UI"/>
          <w:color w:val="212529"/>
        </w:rPr>
        <w:t> so that the popover appears as immediate visual feedback to your users as they may not expect to </w:t>
      </w:r>
      <w:r>
        <w:rPr>
          <w:rStyle w:val="Emphasis"/>
          <w:rFonts w:ascii="Segoe UI" w:hAnsi="Segoe UI" w:cs="Segoe UI"/>
          <w:color w:val="212529"/>
        </w:rPr>
        <w:t>click</w:t>
      </w:r>
      <w:r>
        <w:rPr>
          <w:rFonts w:ascii="Segoe UI" w:hAnsi="Segoe UI" w:cs="Segoe UI"/>
          <w:color w:val="212529"/>
        </w:rPr>
        <w:t> on a disabled element.</w:t>
      </w:r>
    </w:p>
    <w:p w:rsidR="00B35688" w:rsidRDefault="00B35688" w:rsidP="00B35688">
      <w:pPr>
        <w:shd w:val="clear" w:color="auto" w:fill="FFFFFF"/>
        <w:rPr>
          <w:rFonts w:ascii="Segoe UI" w:hAnsi="Segoe UI" w:cs="Segoe UI"/>
          <w:color w:val="212529"/>
        </w:rPr>
      </w:pPr>
      <w:r>
        <w:rPr>
          <w:rStyle w:val="d-inline-block"/>
          <w:rFonts w:ascii="Segoe UI" w:hAnsi="Segoe UI" w:cs="Segoe UI"/>
          <w:color w:val="212529"/>
        </w:rPr>
        <w:t>Disabled button</w:t>
      </w:r>
    </w:p>
    <w:p w:rsidR="00B35688" w:rsidRDefault="00B35688" w:rsidP="00B35688">
      <w:pPr>
        <w:shd w:val="clear" w:color="auto" w:fill="FFFFFF"/>
        <w:rPr>
          <w:rFonts w:ascii="Segoe UI" w:hAnsi="Segoe UI" w:cs="Segoe UI"/>
          <w:color w:val="212529"/>
        </w:rPr>
      </w:pPr>
    </w:p>
    <w:p w:rsidR="00B35688" w:rsidRDefault="00B35688" w:rsidP="00B35688">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"d-inline-block"</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"popover"</w:t>
      </w:r>
      <w:r>
        <w:rPr>
          <w:rStyle w:val="HTMLCode"/>
          <w:rFonts w:ascii="var(--bs-font-monospace)" w:hAnsi="var(--bs-font-monospace)"/>
          <w:color w:val="212529"/>
        </w:rPr>
        <w:t xml:space="preserve"> </w:t>
      </w:r>
      <w:r>
        <w:rPr>
          <w:rStyle w:val="na"/>
          <w:rFonts w:ascii="var(--bs-font-monospace)" w:hAnsi="var(--bs-font-monospace)"/>
          <w:color w:val="006EE0"/>
        </w:rPr>
        <w:t>data-bs-trigger</w:t>
      </w:r>
      <w:r>
        <w:rPr>
          <w:rStyle w:val="o"/>
          <w:rFonts w:ascii="var(--bs-font-monospace)" w:hAnsi="var(--bs-font-monospace)"/>
          <w:color w:val="555555"/>
        </w:rPr>
        <w:t>=</w:t>
      </w:r>
      <w:r>
        <w:rPr>
          <w:rStyle w:val="s"/>
          <w:rFonts w:ascii="var(--bs-font-monospace)" w:hAnsi="var(--bs-font-monospace)"/>
          <w:color w:val="D73038"/>
        </w:rPr>
        <w:t>"hover focus"</w:t>
      </w:r>
      <w:r>
        <w:rPr>
          <w:rStyle w:val="HTMLCode"/>
          <w:rFonts w:ascii="var(--bs-font-monospace)" w:hAnsi="var(--bs-font-monospace)"/>
          <w:color w:val="212529"/>
        </w:rPr>
        <w:t xml:space="preserve"> </w:t>
      </w:r>
      <w:r>
        <w:rPr>
          <w:rStyle w:val="na"/>
          <w:rFonts w:ascii="var(--bs-font-monospace)" w:hAnsi="var(--bs-font-monospace)"/>
          <w:color w:val="006EE0"/>
        </w:rPr>
        <w:t>data-bs-content</w:t>
      </w:r>
      <w:r>
        <w:rPr>
          <w:rStyle w:val="o"/>
          <w:rFonts w:ascii="var(--bs-font-monospace)" w:hAnsi="var(--bs-font-monospace)"/>
          <w:color w:val="555555"/>
        </w:rPr>
        <w:t>=</w:t>
      </w:r>
      <w:r>
        <w:rPr>
          <w:rStyle w:val="s"/>
          <w:rFonts w:ascii="var(--bs-font-monospace)" w:hAnsi="var(--bs-font-monospace)"/>
          <w:color w:val="D73038"/>
        </w:rPr>
        <w:t>"Disabled popover"</w:t>
      </w:r>
      <w:r>
        <w:rPr>
          <w:rStyle w:val="p"/>
          <w:rFonts w:ascii="var(--bs-font-monospace)" w:hAnsi="var(--bs-font-monospace)"/>
          <w:color w:val="212529"/>
        </w:rPr>
        <w:t>&gt;</w:t>
      </w:r>
    </w:p>
    <w:p w:rsidR="00B35688" w:rsidRDefault="00B35688" w:rsidP="00B3568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disabled</w:t>
      </w:r>
      <w:r>
        <w:rPr>
          <w:rStyle w:val="p"/>
          <w:rFonts w:ascii="var(--bs-font-monospace)" w:hAnsi="var(--bs-font-monospace)"/>
          <w:color w:val="212529"/>
        </w:rPr>
        <w:t>&gt;</w:t>
      </w:r>
      <w:r>
        <w:rPr>
          <w:rStyle w:val="HTMLCode"/>
          <w:rFonts w:ascii="var(--bs-font-monospace)" w:hAnsi="var(--bs-font-monospace)"/>
          <w:color w:val="212529"/>
        </w:rPr>
        <w:t>Disabled 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B35688" w:rsidRDefault="00B35688" w:rsidP="00B35688">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B35688" w:rsidRDefault="00B35688" w:rsidP="00B35688">
      <w:pPr>
        <w:pStyle w:val="Heading2"/>
        <w:shd w:val="clear" w:color="auto" w:fill="FFFFFF"/>
        <w:rPr>
          <w:rFonts w:ascii="Segoe UI" w:hAnsi="Segoe UI" w:cs="Segoe UI"/>
          <w:b w:val="0"/>
          <w:bCs w:val="0"/>
          <w:color w:val="212529"/>
        </w:rPr>
      </w:pPr>
      <w:bookmarkStart w:id="386" w:name="_Toc144064943"/>
      <w:r>
        <w:rPr>
          <w:rFonts w:ascii="Segoe UI" w:hAnsi="Segoe UI" w:cs="Segoe UI"/>
          <w:b w:val="0"/>
          <w:bCs w:val="0"/>
          <w:color w:val="212529"/>
        </w:rPr>
        <w:t>Sass</w:t>
      </w:r>
      <w:bookmarkEnd w:id="386"/>
    </w:p>
    <w:p w:rsidR="00B35688" w:rsidRDefault="00B35688" w:rsidP="00B35688">
      <w:pPr>
        <w:pStyle w:val="Heading3"/>
        <w:shd w:val="clear" w:color="auto" w:fill="FFFFFF"/>
        <w:rPr>
          <w:rFonts w:ascii="Segoe UI" w:hAnsi="Segoe UI" w:cs="Segoe UI"/>
          <w:b w:val="0"/>
          <w:bCs w:val="0"/>
          <w:color w:val="212529"/>
        </w:rPr>
      </w:pPr>
      <w:bookmarkStart w:id="387" w:name="_Toc144064944"/>
      <w:r>
        <w:rPr>
          <w:rFonts w:ascii="Segoe UI" w:hAnsi="Segoe UI" w:cs="Segoe UI"/>
          <w:b w:val="0"/>
          <w:bCs w:val="0"/>
          <w:color w:val="212529"/>
        </w:rPr>
        <w:t>Variables</w:t>
      </w:r>
      <w:bookmarkEnd w:id="387"/>
    </w:p>
    <w:p w:rsidR="00B35688" w:rsidRDefault="00B35688" w:rsidP="00B35688">
      <w:pPr>
        <w:shd w:val="clear" w:color="auto" w:fill="FFFFFF"/>
        <w:rPr>
          <w:rFonts w:ascii="Segoe UI" w:hAnsi="Segoe UI" w:cs="Segoe UI"/>
          <w:color w:val="212529"/>
        </w:rPr>
      </w:pPr>
    </w:p>
    <w:p w:rsidR="00B35688" w:rsidRDefault="00B35688" w:rsidP="00B35688">
      <w:pPr>
        <w:pStyle w:val="HTMLPreformatted"/>
        <w:rPr>
          <w:rStyle w:val="HTMLCode"/>
          <w:rFonts w:ascii="var(--bs-font-monospace)" w:hAnsi="var(--bs-font-monospace)"/>
          <w:color w:val="212529"/>
        </w:rPr>
      </w:pPr>
      <w:r>
        <w:rPr>
          <w:rStyle w:val="nv"/>
          <w:rFonts w:ascii="var(--bs-font-monospace)" w:hAnsi="var(--bs-font-monospace)"/>
          <w:color w:val="003333"/>
        </w:rPr>
        <w:t>$popover-font-size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$font-size-sm</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r>
        <w:rPr>
          <w:rStyle w:val="nv"/>
          <w:rFonts w:ascii="var(--bs-font-monospace)" w:hAnsi="var(--bs-font-monospace)"/>
          <w:color w:val="003333"/>
        </w:rPr>
        <w:t>$popover-bg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$white</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r>
        <w:rPr>
          <w:rStyle w:val="nv"/>
          <w:rFonts w:ascii="var(--bs-font-monospace)" w:hAnsi="var(--bs-font-monospace)"/>
          <w:color w:val="003333"/>
        </w:rPr>
        <w:t>$popover-max-width</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276</w:t>
      </w:r>
      <w:r>
        <w:rPr>
          <w:rStyle w:val="kt"/>
          <w:rFonts w:ascii="var(--bs-font-monospace)" w:hAnsi="var(--bs-font-monospace)"/>
          <w:color w:val="007788"/>
        </w:rPr>
        <w:t>px</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r>
        <w:rPr>
          <w:rStyle w:val="nv"/>
          <w:rFonts w:ascii="var(--bs-font-monospace)" w:hAnsi="var(--bs-font-monospace)"/>
          <w:color w:val="003333"/>
        </w:rPr>
        <w:t>$popover-border-width</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$border-width</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r>
        <w:rPr>
          <w:rStyle w:val="nv"/>
          <w:rFonts w:ascii="var(--bs-font-monospace)" w:hAnsi="var(--bs-font-monospace)"/>
          <w:color w:val="003333"/>
        </w:rPr>
        <w:t>$popover-border-color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$black</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.2</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r>
        <w:rPr>
          <w:rStyle w:val="nv"/>
          <w:rFonts w:ascii="var(--bs-font-monospace)" w:hAnsi="var(--bs-font-monospace)"/>
          <w:color w:val="003333"/>
        </w:rPr>
        <w:t>$popover-border-radius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$border-radius-lg</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r>
        <w:rPr>
          <w:rStyle w:val="nv"/>
          <w:rFonts w:ascii="var(--bs-font-monospace)" w:hAnsi="var(--bs-font-monospace)"/>
          <w:color w:val="003333"/>
        </w:rPr>
        <w:t>$popover-inner-border-radius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subtract</w:t>
      </w:r>
      <w:r>
        <w:rPr>
          <w:rStyle w:val="p"/>
          <w:rFonts w:ascii="var(--bs-font-monospace)" w:hAnsi="var(--bs-font-monospace)"/>
          <w:color w:val="212529"/>
        </w:rPr>
        <w:t>(</w:t>
      </w:r>
      <w:r>
        <w:rPr>
          <w:rStyle w:val="nv"/>
          <w:rFonts w:ascii="var(--bs-font-monospace)" w:hAnsi="var(--bs-font-monospace)"/>
          <w:color w:val="003333"/>
        </w:rPr>
        <w:t>$popover-border-radius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$popover-border-width</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r>
        <w:rPr>
          <w:rStyle w:val="nv"/>
          <w:rFonts w:ascii="var(--bs-font-monospace)" w:hAnsi="var(--bs-font-monospace)"/>
          <w:color w:val="003333"/>
        </w:rPr>
        <w:t>$popover-box-shadow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$box-shadow</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p>
    <w:p w:rsidR="00B35688" w:rsidRDefault="00B35688" w:rsidP="00B35688">
      <w:pPr>
        <w:pStyle w:val="HTMLPreformatted"/>
        <w:rPr>
          <w:rStyle w:val="HTMLCode"/>
          <w:rFonts w:ascii="var(--bs-font-monospace)" w:hAnsi="var(--bs-font-monospace)"/>
          <w:color w:val="212529"/>
        </w:rPr>
      </w:pPr>
      <w:r>
        <w:rPr>
          <w:rStyle w:val="nv"/>
          <w:rFonts w:ascii="var(--bs-font-monospace)" w:hAnsi="var(--bs-font-monospace)"/>
          <w:color w:val="003333"/>
        </w:rPr>
        <w:t>$popover-header-bg</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shade-color</w:t>
      </w:r>
      <w:r>
        <w:rPr>
          <w:rStyle w:val="p"/>
          <w:rFonts w:ascii="var(--bs-font-monospace)" w:hAnsi="var(--bs-font-monospace)"/>
          <w:color w:val="212529"/>
        </w:rPr>
        <w:t>(</w:t>
      </w:r>
      <w:r>
        <w:rPr>
          <w:rStyle w:val="nv"/>
          <w:rFonts w:ascii="var(--bs-font-monospace)" w:hAnsi="var(--bs-font-monospace)"/>
          <w:color w:val="003333"/>
        </w:rPr>
        <w:t>$popover-bg</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6</w:t>
      </w:r>
      <w:r>
        <w:rPr>
          <w:rStyle w:val="kt"/>
          <w:rFonts w:ascii="var(--bs-font-monospace)" w:hAnsi="var(--bs-font-monospace)"/>
          <w:color w:val="007788"/>
        </w:rPr>
        <w:t>%</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r>
        <w:rPr>
          <w:rStyle w:val="nv"/>
          <w:rFonts w:ascii="var(--bs-font-monospace)" w:hAnsi="var(--bs-font-monospace)"/>
          <w:color w:val="003333"/>
        </w:rPr>
        <w:t>$popover-header-color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$headings-color</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r>
        <w:rPr>
          <w:rStyle w:val="nv"/>
          <w:rFonts w:ascii="var(--bs-font-monospace)" w:hAnsi="var(--bs-font-monospace)"/>
          <w:color w:val="003333"/>
        </w:rPr>
        <w:t>$popover-header-padding-y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kt"/>
          <w:rFonts w:ascii="var(--bs-font-monospace)" w:hAnsi="var(--bs-font-monospace)"/>
          <w:color w:val="007788"/>
        </w:rPr>
        <w:t>rem</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r>
        <w:rPr>
          <w:rStyle w:val="nv"/>
          <w:rFonts w:ascii="var(--bs-font-monospace)" w:hAnsi="var(--bs-font-monospace)"/>
          <w:color w:val="003333"/>
        </w:rPr>
        <w:t>$popover-header-padding-x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$spacer</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p>
    <w:p w:rsidR="00B35688" w:rsidRDefault="00B35688" w:rsidP="00B35688">
      <w:pPr>
        <w:pStyle w:val="HTMLPreformatted"/>
        <w:rPr>
          <w:rStyle w:val="HTMLCode"/>
          <w:rFonts w:ascii="var(--bs-font-monospace)" w:hAnsi="var(--bs-font-monospace)"/>
          <w:color w:val="212529"/>
        </w:rPr>
      </w:pPr>
      <w:r>
        <w:rPr>
          <w:rStyle w:val="nv"/>
          <w:rFonts w:ascii="var(--bs-font-monospace)" w:hAnsi="var(--bs-font-monospace)"/>
          <w:color w:val="003333"/>
        </w:rPr>
        <w:t>$popover-body-color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$body-color</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r>
        <w:rPr>
          <w:rStyle w:val="nv"/>
          <w:rFonts w:ascii="var(--bs-font-monospace)" w:hAnsi="var(--bs-font-monospace)"/>
          <w:color w:val="003333"/>
        </w:rPr>
        <w:t>$popover-body-padding-y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$spacer</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r>
        <w:rPr>
          <w:rStyle w:val="nv"/>
          <w:rFonts w:ascii="var(--bs-font-monospace)" w:hAnsi="var(--bs-font-monospace)"/>
          <w:color w:val="003333"/>
        </w:rPr>
        <w:t>$popover-body-padding-x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$spacer</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p>
    <w:p w:rsidR="00B35688" w:rsidRDefault="00B35688" w:rsidP="00B35688">
      <w:pPr>
        <w:pStyle w:val="HTMLPreformatted"/>
        <w:rPr>
          <w:rStyle w:val="HTMLCode"/>
          <w:rFonts w:ascii="var(--bs-font-monospace)" w:hAnsi="var(--bs-font-monospace)"/>
          <w:color w:val="212529"/>
        </w:rPr>
      </w:pPr>
      <w:r>
        <w:rPr>
          <w:rStyle w:val="nv"/>
          <w:rFonts w:ascii="var(--bs-font-monospace)" w:hAnsi="var(--bs-font-monospace)"/>
          <w:color w:val="003333"/>
        </w:rPr>
        <w:t>$popover-arrow-width</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kt"/>
          <w:rFonts w:ascii="var(--bs-font-monospace)" w:hAnsi="var(--bs-font-monospace)"/>
          <w:color w:val="007788"/>
        </w:rPr>
        <w:t>rem</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r>
        <w:rPr>
          <w:rStyle w:val="nv"/>
          <w:rFonts w:ascii="var(--bs-font-monospace)" w:hAnsi="var(--bs-font-monospace)"/>
          <w:color w:val="003333"/>
        </w:rPr>
        <w:t>$popover-arrow-height</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kt"/>
          <w:rFonts w:ascii="var(--bs-font-monospace)" w:hAnsi="var(--bs-font-monospace)"/>
          <w:color w:val="007788"/>
        </w:rPr>
        <w:t>rem</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r>
        <w:rPr>
          <w:rStyle w:val="nv"/>
          <w:rFonts w:ascii="var(--bs-font-monospace)" w:hAnsi="var(--bs-font-monospace)"/>
          <w:color w:val="003333"/>
        </w:rPr>
        <w:t>$popover-arrow-color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$popover-bg</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p>
    <w:p w:rsidR="00B35688" w:rsidRDefault="00B35688" w:rsidP="00B35688">
      <w:pPr>
        <w:pStyle w:val="HTMLPreformatted"/>
        <w:rPr>
          <w:rStyle w:val="HTMLCode"/>
          <w:rFonts w:ascii="var(--bs-font-monospace)" w:hAnsi="var(--bs-font-monospace)"/>
          <w:color w:val="212529"/>
        </w:rPr>
      </w:pPr>
      <w:r>
        <w:rPr>
          <w:rStyle w:val="nv"/>
          <w:rFonts w:ascii="var(--bs-font-monospace)" w:hAnsi="var(--bs-font-monospace)"/>
          <w:color w:val="003333"/>
        </w:rPr>
        <w:t>$popover-arrow-outer-color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fade-in</w:t>
      </w:r>
      <w:r>
        <w:rPr>
          <w:rStyle w:val="p"/>
          <w:rFonts w:ascii="var(--bs-font-monospace)" w:hAnsi="var(--bs-font-monospace)"/>
          <w:color w:val="212529"/>
        </w:rPr>
        <w:t>(</w:t>
      </w:r>
      <w:r>
        <w:rPr>
          <w:rStyle w:val="nv"/>
          <w:rFonts w:ascii="var(--bs-font-monospace)" w:hAnsi="var(--bs-font-monospace)"/>
          <w:color w:val="003333"/>
        </w:rPr>
        <w:t>$popover-border-color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.05</w:t>
      </w:r>
      <w:r>
        <w:rPr>
          <w:rStyle w:val="p"/>
          <w:rFonts w:ascii="var(--bs-font-monospace)" w:hAnsi="var(--bs-font-monospace)"/>
          <w:color w:val="212529"/>
        </w:rPr>
        <w:t>);</w:t>
      </w:r>
    </w:p>
    <w:p w:rsidR="00B35688" w:rsidRDefault="00B35688" w:rsidP="00B35688">
      <w:pPr>
        <w:pStyle w:val="Heading2"/>
        <w:shd w:val="clear" w:color="auto" w:fill="FFFFFF"/>
        <w:rPr>
          <w:rFonts w:ascii="Segoe UI" w:hAnsi="Segoe UI" w:cs="Segoe UI"/>
          <w:b w:val="0"/>
          <w:bCs w:val="0"/>
          <w:color w:val="212529"/>
        </w:rPr>
      </w:pPr>
      <w:bookmarkStart w:id="388" w:name="_Toc144064945"/>
      <w:r>
        <w:rPr>
          <w:rFonts w:ascii="Segoe UI" w:hAnsi="Segoe UI" w:cs="Segoe UI"/>
          <w:b w:val="0"/>
          <w:bCs w:val="0"/>
          <w:color w:val="212529"/>
        </w:rPr>
        <w:t>Usage</w:t>
      </w:r>
      <w:bookmarkEnd w:id="388"/>
    </w:p>
    <w:p w:rsidR="00B35688" w:rsidRDefault="00B35688" w:rsidP="00B35688">
      <w:pPr>
        <w:pStyle w:val="NormalWeb"/>
        <w:shd w:val="clear" w:color="auto" w:fill="FFFFFF"/>
        <w:spacing w:before="0" w:beforeAutospacing="0"/>
        <w:rPr>
          <w:rFonts w:ascii="Segoe UI" w:hAnsi="Segoe UI" w:cs="Segoe UI"/>
          <w:color w:val="212529"/>
        </w:rPr>
      </w:pPr>
      <w:r>
        <w:rPr>
          <w:rFonts w:ascii="Segoe UI" w:hAnsi="Segoe UI" w:cs="Segoe UI"/>
          <w:color w:val="212529"/>
        </w:rPr>
        <w:t>Enable popovers via JavaScript:</w:t>
      </w:r>
    </w:p>
    <w:p w:rsidR="00B35688" w:rsidRDefault="00B35688" w:rsidP="00B35688">
      <w:pPr>
        <w:shd w:val="clear" w:color="auto" w:fill="FFFFFF"/>
        <w:rPr>
          <w:rFonts w:ascii="Segoe UI" w:hAnsi="Segoe UI" w:cs="Segoe UI"/>
          <w:color w:val="212529"/>
        </w:rPr>
      </w:pPr>
    </w:p>
    <w:p w:rsidR="00B35688" w:rsidRDefault="00B35688" w:rsidP="00B35688">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exampleEl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'example'</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popover</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Popover</w:t>
      </w:r>
      <w:r>
        <w:rPr>
          <w:rStyle w:val="p"/>
          <w:rFonts w:ascii="var(--bs-font-monospace)" w:hAnsi="var(--bs-font-monospace)"/>
          <w:color w:val="212529"/>
        </w:rPr>
        <w:t>(</w:t>
      </w:r>
      <w:r>
        <w:rPr>
          <w:rStyle w:val="nx"/>
          <w:rFonts w:ascii="var(--bs-font-monospace)" w:hAnsi="var(--bs-font-monospace)"/>
          <w:color w:val="212529"/>
        </w:rPr>
        <w:t>exampleEl</w:t>
      </w:r>
      <w:r>
        <w:rPr>
          <w:rStyle w:val="p"/>
          <w:rFonts w:ascii="var(--bs-font-monospace)" w:hAnsi="var(--bs-font-monospace)"/>
          <w:color w:val="212529"/>
        </w:rPr>
        <w:t>,</w:t>
      </w:r>
      <w:r>
        <w:rPr>
          <w:rStyle w:val="HTMLCode"/>
          <w:rFonts w:ascii="var(--bs-font-monospace)" w:hAnsi="var(--bs-font-monospace)"/>
          <w:color w:val="212529"/>
        </w:rPr>
        <w:t xml:space="preserve"> </w:t>
      </w:r>
      <w:r>
        <w:rPr>
          <w:rStyle w:val="nx"/>
          <w:rFonts w:ascii="var(--bs-font-monospace)" w:hAnsi="var(--bs-font-monospace)"/>
          <w:color w:val="212529"/>
        </w:rPr>
        <w:t>options</w:t>
      </w:r>
      <w:r>
        <w:rPr>
          <w:rStyle w:val="p"/>
          <w:rFonts w:ascii="var(--bs-font-monospace)" w:hAnsi="var(--bs-font-monospace)"/>
          <w:color w:val="212529"/>
        </w:rPr>
        <w:t>)</w:t>
      </w:r>
    </w:p>
    <w:p w:rsidR="00B35688" w:rsidRDefault="00B35688" w:rsidP="00B35688">
      <w:pPr>
        <w:pStyle w:val="Heading3"/>
        <w:shd w:val="clear" w:color="auto" w:fill="FFFFFF"/>
        <w:spacing w:before="0" w:beforeAutospacing="0"/>
        <w:rPr>
          <w:rFonts w:ascii="Segoe UI" w:hAnsi="Segoe UI" w:cs="Segoe UI"/>
          <w:b w:val="0"/>
          <w:bCs w:val="0"/>
          <w:color w:val="212529"/>
        </w:rPr>
      </w:pPr>
      <w:bookmarkStart w:id="389" w:name="_Toc144064946"/>
      <w:r>
        <w:rPr>
          <w:rFonts w:ascii="Segoe UI" w:hAnsi="Segoe UI" w:cs="Segoe UI"/>
          <w:b w:val="0"/>
          <w:bCs w:val="0"/>
          <w:color w:val="212529"/>
        </w:rPr>
        <w:t>Making popovers work for keyboard and assistive technology users</w:t>
      </w:r>
      <w:bookmarkEnd w:id="389"/>
    </w:p>
    <w:p w:rsidR="00B35688" w:rsidRDefault="00B35688" w:rsidP="00B35688">
      <w:pPr>
        <w:pStyle w:val="NormalWeb"/>
        <w:shd w:val="clear" w:color="auto" w:fill="FFFFFF"/>
        <w:spacing w:before="0" w:beforeAutospacing="0"/>
        <w:rPr>
          <w:rFonts w:ascii="Segoe UI" w:hAnsi="Segoe UI" w:cs="Segoe UI"/>
          <w:color w:val="212529"/>
        </w:rPr>
      </w:pPr>
      <w:r>
        <w:rPr>
          <w:rFonts w:ascii="Segoe UI" w:hAnsi="Segoe UI" w:cs="Segoe UI"/>
          <w:color w:val="212529"/>
        </w:rPr>
        <w:t>To allow keyboard users to activate your popovers, you should only add them to HTML elements that are traditionally keyboard-focusable and interactive (such as links or form controls). Although arbitrary HTML elements (such as </w:t>
      </w:r>
      <w:r>
        <w:rPr>
          <w:rStyle w:val="HTMLCode"/>
          <w:rFonts w:ascii="var(--bs-font-monospace)" w:hAnsi="var(--bs-font-monospace)"/>
          <w:color w:val="D63384"/>
          <w:sz w:val="21"/>
          <w:szCs w:val="21"/>
        </w:rPr>
        <w:t>&lt;span&gt;</w:t>
      </w:r>
      <w:r>
        <w:rPr>
          <w:rFonts w:ascii="Segoe UI" w:hAnsi="Segoe UI" w:cs="Segoe UI"/>
          <w:color w:val="212529"/>
        </w:rPr>
        <w:t>s) can be made focusable by adding the </w:t>
      </w:r>
      <w:r>
        <w:rPr>
          <w:rStyle w:val="HTMLCode"/>
          <w:rFonts w:ascii="var(--bs-font-monospace)" w:hAnsi="var(--bs-font-monospace)"/>
          <w:color w:val="D63384"/>
          <w:sz w:val="21"/>
          <w:szCs w:val="21"/>
        </w:rPr>
        <w:t>tabindex="0"</w:t>
      </w:r>
      <w:r>
        <w:rPr>
          <w:rFonts w:ascii="Segoe UI" w:hAnsi="Segoe UI" w:cs="Segoe UI"/>
          <w:color w:val="212529"/>
        </w:rPr>
        <w:t> attribute, this will add potentially annoying and confusing tab stops on non-interactive elements for keyboard users, and most assistive technologies currently do not announce the popover’s content in this situation. Additionally, do not rely solely on </w:t>
      </w:r>
      <w:r>
        <w:rPr>
          <w:rStyle w:val="HTMLCode"/>
          <w:rFonts w:ascii="var(--bs-font-monospace)" w:hAnsi="var(--bs-font-monospace)"/>
          <w:color w:val="D63384"/>
          <w:sz w:val="21"/>
          <w:szCs w:val="21"/>
        </w:rPr>
        <w:t>hover</w:t>
      </w:r>
      <w:r>
        <w:rPr>
          <w:rFonts w:ascii="Segoe UI" w:hAnsi="Segoe UI" w:cs="Segoe UI"/>
          <w:color w:val="212529"/>
        </w:rPr>
        <w:t> as the trigger for your popovers, as this will make them impossible to trigger for keyboard users.</w:t>
      </w:r>
    </w:p>
    <w:p w:rsidR="00436A33" w:rsidRDefault="00B35688" w:rsidP="00B35688">
      <w:pPr>
        <w:pStyle w:val="NormalWeb"/>
        <w:shd w:val="clear" w:color="auto" w:fill="FFFFFF"/>
        <w:spacing w:before="0" w:beforeAutospacing="0"/>
        <w:rPr>
          <w:rFonts w:ascii="Segoe UI" w:hAnsi="Segoe UI" w:cs="Segoe UI"/>
          <w:color w:val="212529"/>
        </w:rPr>
      </w:pPr>
      <w:r>
        <w:rPr>
          <w:rFonts w:ascii="Segoe UI" w:hAnsi="Segoe UI" w:cs="Segoe UI"/>
          <w:color w:val="212529"/>
        </w:rPr>
        <w:t>While you can insert rich, structured HTML in popovers with the </w:t>
      </w:r>
      <w:r>
        <w:rPr>
          <w:rStyle w:val="HTMLCode"/>
          <w:rFonts w:ascii="var(--bs-font-monospace)" w:hAnsi="var(--bs-font-monospace)"/>
          <w:color w:val="D63384"/>
          <w:sz w:val="21"/>
          <w:szCs w:val="21"/>
        </w:rPr>
        <w:t>html</w:t>
      </w:r>
      <w:r>
        <w:rPr>
          <w:rFonts w:ascii="Segoe UI" w:hAnsi="Segoe UI" w:cs="Segoe UI"/>
          <w:color w:val="212529"/>
        </w:rPr>
        <w:t xml:space="preserve"> option, we strongly recommend that you avoid adding an excessive amount of content. The way popovers currently work is that, once displayed, their content is tied to the trigger element with </w:t>
      </w:r>
    </w:p>
    <w:tbl>
      <w:tblPr>
        <w:tblpPr w:leftFromText="180" w:rightFromText="180" w:vertAnchor="text" w:horzAnchor="margin" w:tblpXSpec="center" w:tblpY="-73"/>
        <w:tblW w:w="9987" w:type="dxa"/>
        <w:tblLayout w:type="fixed"/>
        <w:tblCellMar>
          <w:top w:w="15" w:type="dxa"/>
          <w:left w:w="15" w:type="dxa"/>
          <w:bottom w:w="15" w:type="dxa"/>
          <w:right w:w="15" w:type="dxa"/>
        </w:tblCellMar>
        <w:tblLook w:val="04A0" w:firstRow="1" w:lastRow="0" w:firstColumn="1" w:lastColumn="0" w:noHBand="0" w:noVBand="1"/>
      </w:tblPr>
      <w:tblGrid>
        <w:gridCol w:w="1663"/>
        <w:gridCol w:w="1263"/>
        <w:gridCol w:w="2381"/>
        <w:gridCol w:w="4680"/>
      </w:tblGrid>
      <w:tr w:rsidR="00436A33" w:rsidTr="00436A33">
        <w:trPr>
          <w:tblHeader/>
        </w:trPr>
        <w:tc>
          <w:tcPr>
            <w:tcW w:w="1663" w:type="dxa"/>
            <w:tcBorders>
              <w:top w:val="single" w:sz="2" w:space="0" w:color="auto"/>
              <w:left w:val="single" w:sz="2" w:space="0" w:color="auto"/>
              <w:right w:val="single" w:sz="2" w:space="0" w:color="auto"/>
            </w:tcBorders>
            <w:vAlign w:val="center"/>
            <w:hideMark/>
          </w:tcPr>
          <w:p w:rsidR="00436A33" w:rsidRDefault="00436A33" w:rsidP="00436A33">
            <w:pPr>
              <w:jc w:val="center"/>
              <w:rPr>
                <w:rFonts w:ascii="Times New Roman" w:hAnsi="Times New Roman" w:cs="Times New Roman"/>
                <w:b/>
                <w:bCs/>
                <w:color w:val="212529"/>
              </w:rPr>
            </w:pPr>
            <w:r>
              <w:rPr>
                <w:b/>
                <w:bCs/>
                <w:color w:val="212529"/>
              </w:rPr>
              <w:t>Name</w:t>
            </w:r>
          </w:p>
        </w:tc>
        <w:tc>
          <w:tcPr>
            <w:tcW w:w="1263" w:type="dxa"/>
            <w:tcBorders>
              <w:top w:val="single" w:sz="2" w:space="0" w:color="auto"/>
              <w:left w:val="single" w:sz="2" w:space="0" w:color="auto"/>
              <w:right w:val="single" w:sz="2" w:space="0" w:color="auto"/>
            </w:tcBorders>
            <w:vAlign w:val="center"/>
            <w:hideMark/>
          </w:tcPr>
          <w:p w:rsidR="00436A33" w:rsidRDefault="00436A33" w:rsidP="00436A33">
            <w:pPr>
              <w:jc w:val="center"/>
              <w:rPr>
                <w:b/>
                <w:bCs/>
                <w:color w:val="212529"/>
              </w:rPr>
            </w:pPr>
            <w:r>
              <w:rPr>
                <w:b/>
                <w:bCs/>
                <w:color w:val="212529"/>
              </w:rPr>
              <w:t>Type</w:t>
            </w:r>
          </w:p>
        </w:tc>
        <w:tc>
          <w:tcPr>
            <w:tcW w:w="2381" w:type="dxa"/>
            <w:tcBorders>
              <w:top w:val="single" w:sz="2" w:space="0" w:color="auto"/>
              <w:left w:val="single" w:sz="2" w:space="0" w:color="auto"/>
              <w:right w:val="single" w:sz="2" w:space="0" w:color="auto"/>
            </w:tcBorders>
            <w:vAlign w:val="center"/>
            <w:hideMark/>
          </w:tcPr>
          <w:p w:rsidR="00436A33" w:rsidRDefault="00436A33" w:rsidP="00436A33">
            <w:pPr>
              <w:jc w:val="center"/>
              <w:rPr>
                <w:b/>
                <w:bCs/>
                <w:color w:val="212529"/>
              </w:rPr>
            </w:pPr>
            <w:r>
              <w:rPr>
                <w:b/>
                <w:bCs/>
                <w:color w:val="212529"/>
              </w:rPr>
              <w:t>Default</w:t>
            </w:r>
          </w:p>
        </w:tc>
        <w:tc>
          <w:tcPr>
            <w:tcW w:w="4680" w:type="dxa"/>
            <w:tcBorders>
              <w:top w:val="single" w:sz="2" w:space="0" w:color="auto"/>
              <w:left w:val="single" w:sz="2" w:space="0" w:color="auto"/>
              <w:right w:val="single" w:sz="2" w:space="0" w:color="auto"/>
            </w:tcBorders>
            <w:vAlign w:val="center"/>
            <w:hideMark/>
          </w:tcPr>
          <w:p w:rsidR="00436A33" w:rsidRDefault="00436A33" w:rsidP="00436A33">
            <w:pPr>
              <w:jc w:val="center"/>
              <w:rPr>
                <w:b/>
                <w:bCs/>
                <w:color w:val="212529"/>
              </w:rPr>
            </w:pPr>
            <w:r>
              <w:rPr>
                <w:b/>
                <w:bCs/>
                <w:color w:val="212529"/>
              </w:rPr>
              <w:t>Description</w:t>
            </w:r>
          </w:p>
        </w:tc>
      </w:tr>
      <w:tr w:rsidR="00436A33" w:rsidTr="00436A33">
        <w:tc>
          <w:tcPr>
            <w:tcW w:w="16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animation</w:t>
            </w:r>
          </w:p>
        </w:tc>
        <w:tc>
          <w:tcPr>
            <w:tcW w:w="12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boolean</w:t>
            </w:r>
          </w:p>
        </w:tc>
        <w:tc>
          <w:tcPr>
            <w:tcW w:w="2381"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true</w:t>
            </w:r>
          </w:p>
        </w:tc>
        <w:tc>
          <w:tcPr>
            <w:tcW w:w="4680"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Apply a CSS fade transition to the popover</w:t>
            </w:r>
          </w:p>
        </w:tc>
      </w:tr>
      <w:tr w:rsidR="00436A33" w:rsidTr="00436A33">
        <w:tc>
          <w:tcPr>
            <w:tcW w:w="16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container</w:t>
            </w:r>
          </w:p>
        </w:tc>
        <w:tc>
          <w:tcPr>
            <w:tcW w:w="12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string | element | false</w:t>
            </w:r>
          </w:p>
        </w:tc>
        <w:tc>
          <w:tcPr>
            <w:tcW w:w="2381"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false</w:t>
            </w:r>
          </w:p>
        </w:tc>
        <w:tc>
          <w:tcPr>
            <w:tcW w:w="4680"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pStyle w:val="NormalWeb"/>
              <w:spacing w:before="0" w:beforeAutospacing="0"/>
              <w:rPr>
                <w:color w:val="212529"/>
              </w:rPr>
            </w:pPr>
            <w:r>
              <w:rPr>
                <w:color w:val="212529"/>
              </w:rPr>
              <w:t>Appends the popover to a specific element. Example: </w:t>
            </w:r>
            <w:r>
              <w:rPr>
                <w:rStyle w:val="HTMLCode"/>
                <w:rFonts w:ascii="var(--bs-font-monospace)" w:hAnsi="var(--bs-font-monospace)"/>
                <w:color w:val="D63384"/>
                <w:sz w:val="21"/>
                <w:szCs w:val="21"/>
              </w:rPr>
              <w:t>container: 'body'</w:t>
            </w:r>
            <w:r>
              <w:rPr>
                <w:color w:val="212529"/>
              </w:rPr>
              <w:t>. This option is particularly useful in that it allows you to position the popover in the flow of the document near the triggering element - which will prevent the popover from floating away from the triggering element during a window resize.</w:t>
            </w:r>
          </w:p>
        </w:tc>
      </w:tr>
      <w:tr w:rsidR="00436A33" w:rsidTr="00436A33">
        <w:tc>
          <w:tcPr>
            <w:tcW w:w="16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content</w:t>
            </w:r>
          </w:p>
        </w:tc>
        <w:tc>
          <w:tcPr>
            <w:tcW w:w="12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string | element | function</w:t>
            </w:r>
          </w:p>
        </w:tc>
        <w:tc>
          <w:tcPr>
            <w:tcW w:w="2381"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w:t>
            </w:r>
          </w:p>
        </w:tc>
        <w:tc>
          <w:tcPr>
            <w:tcW w:w="4680"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pStyle w:val="NormalWeb"/>
              <w:spacing w:before="0" w:beforeAutospacing="0"/>
              <w:rPr>
                <w:color w:val="212529"/>
              </w:rPr>
            </w:pPr>
            <w:r>
              <w:rPr>
                <w:color w:val="212529"/>
              </w:rPr>
              <w:t>Default content value if </w:t>
            </w:r>
            <w:r>
              <w:rPr>
                <w:rStyle w:val="HTMLCode"/>
                <w:rFonts w:ascii="var(--bs-font-monospace)" w:hAnsi="var(--bs-font-monospace)"/>
                <w:color w:val="D63384"/>
                <w:sz w:val="21"/>
                <w:szCs w:val="21"/>
              </w:rPr>
              <w:t>data-bs-content</w:t>
            </w:r>
            <w:r>
              <w:rPr>
                <w:color w:val="212529"/>
              </w:rPr>
              <w:t> attribute isn't present.</w:t>
            </w:r>
          </w:p>
          <w:p w:rsidR="00436A33" w:rsidRDefault="00436A33" w:rsidP="00436A33">
            <w:pPr>
              <w:pStyle w:val="NormalWeb"/>
              <w:spacing w:before="0" w:beforeAutospacing="0"/>
              <w:rPr>
                <w:color w:val="212529"/>
              </w:rPr>
            </w:pPr>
            <w:r>
              <w:rPr>
                <w:color w:val="212529"/>
              </w:rPr>
              <w:t>If a function is given, it will be called with its </w:t>
            </w:r>
            <w:r>
              <w:rPr>
                <w:rStyle w:val="HTMLCode"/>
                <w:rFonts w:ascii="var(--bs-font-monospace)" w:hAnsi="var(--bs-font-monospace)"/>
                <w:color w:val="D63384"/>
                <w:sz w:val="21"/>
                <w:szCs w:val="21"/>
              </w:rPr>
              <w:t>this</w:t>
            </w:r>
            <w:r>
              <w:rPr>
                <w:color w:val="212529"/>
              </w:rPr>
              <w:t> reference set to the element that the popover is attached to.</w:t>
            </w:r>
          </w:p>
        </w:tc>
      </w:tr>
      <w:tr w:rsidR="00436A33" w:rsidTr="00436A33">
        <w:tc>
          <w:tcPr>
            <w:tcW w:w="16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delay</w:t>
            </w:r>
          </w:p>
        </w:tc>
        <w:tc>
          <w:tcPr>
            <w:tcW w:w="12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number | object</w:t>
            </w:r>
          </w:p>
        </w:tc>
        <w:tc>
          <w:tcPr>
            <w:tcW w:w="2381"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0</w:t>
            </w:r>
          </w:p>
        </w:tc>
        <w:tc>
          <w:tcPr>
            <w:tcW w:w="4680"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pStyle w:val="NormalWeb"/>
              <w:spacing w:before="0" w:beforeAutospacing="0"/>
              <w:rPr>
                <w:color w:val="212529"/>
              </w:rPr>
            </w:pPr>
            <w:r>
              <w:rPr>
                <w:color w:val="212529"/>
              </w:rPr>
              <w:t>Delay showing and hiding the popover (ms) - does not apply to manual trigger type</w:t>
            </w:r>
          </w:p>
          <w:p w:rsidR="00436A33" w:rsidRDefault="00436A33" w:rsidP="00436A33">
            <w:pPr>
              <w:pStyle w:val="NormalWeb"/>
              <w:spacing w:before="0" w:beforeAutospacing="0"/>
              <w:rPr>
                <w:color w:val="212529"/>
              </w:rPr>
            </w:pPr>
            <w:r>
              <w:rPr>
                <w:color w:val="212529"/>
              </w:rPr>
              <w:t>If a number is supplied, delay is applied to both hide/show</w:t>
            </w:r>
          </w:p>
          <w:p w:rsidR="00436A33" w:rsidRDefault="00436A33" w:rsidP="00436A33">
            <w:pPr>
              <w:pStyle w:val="NormalWeb"/>
              <w:spacing w:before="0" w:beforeAutospacing="0"/>
              <w:rPr>
                <w:color w:val="212529"/>
              </w:rPr>
            </w:pPr>
            <w:r>
              <w:rPr>
                <w:color w:val="212529"/>
              </w:rPr>
              <w:t>Object structure is: </w:t>
            </w:r>
            <w:r>
              <w:rPr>
                <w:rStyle w:val="HTMLCode"/>
                <w:rFonts w:ascii="var(--bs-font-monospace)" w:hAnsi="var(--bs-font-monospace)"/>
                <w:color w:val="D63384"/>
                <w:sz w:val="21"/>
                <w:szCs w:val="21"/>
              </w:rPr>
              <w:t>delay: { "show": 500, "hide": 100 }</w:t>
            </w:r>
          </w:p>
        </w:tc>
      </w:tr>
      <w:tr w:rsidR="00436A33" w:rsidTr="00436A33">
        <w:tc>
          <w:tcPr>
            <w:tcW w:w="16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html</w:t>
            </w:r>
          </w:p>
        </w:tc>
        <w:tc>
          <w:tcPr>
            <w:tcW w:w="12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boolean</w:t>
            </w:r>
          </w:p>
        </w:tc>
        <w:tc>
          <w:tcPr>
            <w:tcW w:w="2381"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false</w:t>
            </w:r>
          </w:p>
        </w:tc>
        <w:tc>
          <w:tcPr>
            <w:tcW w:w="4680"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Insert HTML into the popover. If false, </w:t>
            </w:r>
            <w:r>
              <w:rPr>
                <w:rStyle w:val="HTMLCode"/>
                <w:rFonts w:ascii="var(--bs-font-monospace)" w:eastAsiaTheme="minorHAnsi" w:hAnsi="var(--bs-font-monospace)"/>
                <w:color w:val="D63384"/>
                <w:sz w:val="21"/>
                <w:szCs w:val="21"/>
              </w:rPr>
              <w:t>innerText</w:t>
            </w:r>
            <w:r>
              <w:rPr>
                <w:color w:val="212529"/>
              </w:rPr>
              <w:t> property will be used to insert content into the DOM. Use text if you're worried about XSS attacks.</w:t>
            </w:r>
          </w:p>
        </w:tc>
      </w:tr>
      <w:tr w:rsidR="00436A33" w:rsidTr="00436A33">
        <w:tc>
          <w:tcPr>
            <w:tcW w:w="16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placement</w:t>
            </w:r>
          </w:p>
        </w:tc>
        <w:tc>
          <w:tcPr>
            <w:tcW w:w="12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string | function</w:t>
            </w:r>
          </w:p>
        </w:tc>
        <w:tc>
          <w:tcPr>
            <w:tcW w:w="2381"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'right'</w:t>
            </w:r>
          </w:p>
        </w:tc>
        <w:tc>
          <w:tcPr>
            <w:tcW w:w="4680"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pStyle w:val="NormalWeb"/>
              <w:spacing w:before="0" w:beforeAutospacing="0"/>
              <w:rPr>
                <w:color w:val="212529"/>
              </w:rPr>
            </w:pPr>
            <w:r>
              <w:rPr>
                <w:color w:val="212529"/>
              </w:rPr>
              <w:t>How to position the popover - auto | top | bottom | left | right.</w:t>
            </w:r>
            <w:r>
              <w:rPr>
                <w:color w:val="212529"/>
              </w:rPr>
              <w:br/>
              <w:t>When </w:t>
            </w:r>
            <w:r>
              <w:rPr>
                <w:rStyle w:val="HTMLCode"/>
                <w:rFonts w:ascii="var(--bs-font-monospace)" w:hAnsi="var(--bs-font-monospace)"/>
                <w:color w:val="D63384"/>
                <w:sz w:val="21"/>
                <w:szCs w:val="21"/>
              </w:rPr>
              <w:t>auto</w:t>
            </w:r>
            <w:r>
              <w:rPr>
                <w:color w:val="212529"/>
              </w:rPr>
              <w:t> is specified, it will dynamically reorient the popover.</w:t>
            </w:r>
          </w:p>
          <w:p w:rsidR="00436A33" w:rsidRDefault="00436A33" w:rsidP="00436A33">
            <w:pPr>
              <w:pStyle w:val="NormalWeb"/>
              <w:spacing w:before="0" w:beforeAutospacing="0"/>
              <w:rPr>
                <w:color w:val="212529"/>
              </w:rPr>
            </w:pPr>
            <w:r>
              <w:rPr>
                <w:color w:val="212529"/>
              </w:rPr>
              <w:t>When a function is used to determine the placement, it is called with the popover DOM node as its first argument and the triggering element DOM node as its second. The </w:t>
            </w:r>
            <w:r>
              <w:rPr>
                <w:rStyle w:val="HTMLCode"/>
                <w:rFonts w:ascii="var(--bs-font-monospace)" w:hAnsi="var(--bs-font-monospace)"/>
                <w:color w:val="D63384"/>
                <w:sz w:val="21"/>
                <w:szCs w:val="21"/>
              </w:rPr>
              <w:t>this</w:t>
            </w:r>
            <w:r>
              <w:rPr>
                <w:color w:val="212529"/>
              </w:rPr>
              <w:t> context is set to the popover instance.</w:t>
            </w:r>
          </w:p>
        </w:tc>
      </w:tr>
      <w:tr w:rsidR="00436A33" w:rsidTr="00436A33">
        <w:tc>
          <w:tcPr>
            <w:tcW w:w="16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selector</w:t>
            </w:r>
          </w:p>
        </w:tc>
        <w:tc>
          <w:tcPr>
            <w:tcW w:w="12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string | false</w:t>
            </w:r>
          </w:p>
        </w:tc>
        <w:tc>
          <w:tcPr>
            <w:tcW w:w="2381"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false</w:t>
            </w:r>
          </w:p>
        </w:tc>
        <w:tc>
          <w:tcPr>
            <w:tcW w:w="4680"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If a selector is provided, popover objects will be delegated to the specified targets. In practice, this is used to enable dynamic HTML content to have popovers added. See </w:t>
            </w:r>
            <w:hyperlink r:id="rId511" w:history="1">
              <w:r>
                <w:rPr>
                  <w:rStyle w:val="Hyperlink"/>
                  <w:color w:val="0D6EFD"/>
                </w:rPr>
                <w:t>this</w:t>
              </w:r>
            </w:hyperlink>
            <w:r>
              <w:rPr>
                <w:color w:val="212529"/>
              </w:rPr>
              <w:t> and </w:t>
            </w:r>
            <w:hyperlink r:id="rId512" w:history="1">
              <w:r>
                <w:rPr>
                  <w:rStyle w:val="Hyperlink"/>
                  <w:color w:val="0D6EFD"/>
                </w:rPr>
                <w:t>an informative example</w:t>
              </w:r>
            </w:hyperlink>
            <w:r>
              <w:rPr>
                <w:color w:val="212529"/>
              </w:rPr>
              <w:t>.</w:t>
            </w:r>
          </w:p>
        </w:tc>
      </w:tr>
      <w:tr w:rsidR="00436A33" w:rsidTr="00436A33">
        <w:tc>
          <w:tcPr>
            <w:tcW w:w="16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template</w:t>
            </w:r>
          </w:p>
        </w:tc>
        <w:tc>
          <w:tcPr>
            <w:tcW w:w="12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string</w:t>
            </w:r>
          </w:p>
        </w:tc>
        <w:tc>
          <w:tcPr>
            <w:tcW w:w="2381"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'&lt;div class="popover" role="tooltip"&gt;&lt;div class="popover-arrow"&gt;&lt;/div&gt;&lt;h3 class="popover-header"&gt;&lt;/h3&gt;&lt;div class="popover-body"&gt;&lt;/div&gt;&lt;/div&gt;'</w:t>
            </w:r>
          </w:p>
        </w:tc>
        <w:tc>
          <w:tcPr>
            <w:tcW w:w="4680"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pStyle w:val="NormalWeb"/>
              <w:spacing w:before="0" w:beforeAutospacing="0"/>
              <w:rPr>
                <w:color w:val="212529"/>
              </w:rPr>
            </w:pPr>
            <w:r>
              <w:rPr>
                <w:color w:val="212529"/>
              </w:rPr>
              <w:t>Base HTML to use when creating the popover.</w:t>
            </w:r>
          </w:p>
          <w:p w:rsidR="00436A33" w:rsidRDefault="00436A33" w:rsidP="00436A33">
            <w:pPr>
              <w:pStyle w:val="NormalWeb"/>
              <w:spacing w:before="0" w:beforeAutospacing="0"/>
              <w:rPr>
                <w:color w:val="212529"/>
              </w:rPr>
            </w:pPr>
            <w:r>
              <w:rPr>
                <w:color w:val="212529"/>
              </w:rPr>
              <w:t>The popover's </w:t>
            </w:r>
            <w:r>
              <w:rPr>
                <w:rStyle w:val="HTMLCode"/>
                <w:rFonts w:ascii="var(--bs-font-monospace)" w:hAnsi="var(--bs-font-monospace)"/>
                <w:color w:val="D63384"/>
                <w:sz w:val="21"/>
                <w:szCs w:val="21"/>
              </w:rPr>
              <w:t>title</w:t>
            </w:r>
            <w:r>
              <w:rPr>
                <w:color w:val="212529"/>
              </w:rPr>
              <w:t> will be injected into the </w:t>
            </w:r>
            <w:r>
              <w:rPr>
                <w:rStyle w:val="HTMLCode"/>
                <w:rFonts w:ascii="var(--bs-font-monospace)" w:hAnsi="var(--bs-font-monospace)"/>
                <w:color w:val="D63384"/>
                <w:sz w:val="21"/>
                <w:szCs w:val="21"/>
              </w:rPr>
              <w:t>.popover-header</w:t>
            </w:r>
            <w:r>
              <w:rPr>
                <w:color w:val="212529"/>
              </w:rPr>
              <w:t>.</w:t>
            </w:r>
          </w:p>
          <w:p w:rsidR="00436A33" w:rsidRDefault="00436A33" w:rsidP="00436A33">
            <w:pPr>
              <w:pStyle w:val="NormalWeb"/>
              <w:spacing w:before="0" w:beforeAutospacing="0"/>
              <w:rPr>
                <w:color w:val="212529"/>
              </w:rPr>
            </w:pPr>
            <w:r>
              <w:rPr>
                <w:color w:val="212529"/>
              </w:rPr>
              <w:t>The popover's </w:t>
            </w:r>
            <w:r>
              <w:rPr>
                <w:rStyle w:val="HTMLCode"/>
                <w:rFonts w:ascii="var(--bs-font-monospace)" w:hAnsi="var(--bs-font-monospace)"/>
                <w:color w:val="D63384"/>
                <w:sz w:val="21"/>
                <w:szCs w:val="21"/>
              </w:rPr>
              <w:t>content</w:t>
            </w:r>
            <w:r>
              <w:rPr>
                <w:color w:val="212529"/>
              </w:rPr>
              <w:t> will be injected into the </w:t>
            </w:r>
            <w:r>
              <w:rPr>
                <w:rStyle w:val="HTMLCode"/>
                <w:rFonts w:ascii="var(--bs-font-monospace)" w:hAnsi="var(--bs-font-monospace)"/>
                <w:color w:val="D63384"/>
                <w:sz w:val="21"/>
                <w:szCs w:val="21"/>
              </w:rPr>
              <w:t>.popover-body</w:t>
            </w:r>
            <w:r>
              <w:rPr>
                <w:color w:val="212529"/>
              </w:rPr>
              <w:t>.</w:t>
            </w:r>
          </w:p>
          <w:p w:rsidR="00436A33" w:rsidRDefault="00436A33" w:rsidP="00436A33">
            <w:pPr>
              <w:pStyle w:val="NormalWeb"/>
              <w:spacing w:before="0" w:beforeAutospacing="0"/>
              <w:rPr>
                <w:color w:val="212529"/>
              </w:rPr>
            </w:pPr>
            <w:r>
              <w:rPr>
                <w:rStyle w:val="HTMLCode"/>
                <w:rFonts w:ascii="var(--bs-font-monospace)" w:hAnsi="var(--bs-font-monospace)"/>
                <w:color w:val="D63384"/>
                <w:sz w:val="21"/>
                <w:szCs w:val="21"/>
              </w:rPr>
              <w:t>.popover-arrow</w:t>
            </w:r>
            <w:r>
              <w:rPr>
                <w:color w:val="212529"/>
              </w:rPr>
              <w:t> will become the popover's arrow.</w:t>
            </w:r>
          </w:p>
          <w:p w:rsidR="00436A33" w:rsidRDefault="00436A33" w:rsidP="00436A33">
            <w:pPr>
              <w:pStyle w:val="NormalWeb"/>
              <w:spacing w:before="0" w:beforeAutospacing="0"/>
              <w:rPr>
                <w:color w:val="212529"/>
              </w:rPr>
            </w:pPr>
            <w:r>
              <w:rPr>
                <w:color w:val="212529"/>
              </w:rPr>
              <w:t>The outermost wrapper element should have the </w:t>
            </w:r>
            <w:r>
              <w:rPr>
                <w:rStyle w:val="HTMLCode"/>
                <w:rFonts w:ascii="var(--bs-font-monospace)" w:hAnsi="var(--bs-font-monospace)"/>
                <w:color w:val="D63384"/>
                <w:sz w:val="21"/>
                <w:szCs w:val="21"/>
              </w:rPr>
              <w:t>.popover</w:t>
            </w:r>
            <w:r>
              <w:rPr>
                <w:color w:val="212529"/>
              </w:rPr>
              <w:t> class.</w:t>
            </w:r>
          </w:p>
        </w:tc>
      </w:tr>
      <w:tr w:rsidR="00436A33" w:rsidTr="00436A33">
        <w:tc>
          <w:tcPr>
            <w:tcW w:w="16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title</w:t>
            </w:r>
          </w:p>
        </w:tc>
        <w:tc>
          <w:tcPr>
            <w:tcW w:w="12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string | element | function</w:t>
            </w:r>
          </w:p>
        </w:tc>
        <w:tc>
          <w:tcPr>
            <w:tcW w:w="2381"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w:t>
            </w:r>
          </w:p>
        </w:tc>
        <w:tc>
          <w:tcPr>
            <w:tcW w:w="4680"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pStyle w:val="NormalWeb"/>
              <w:spacing w:before="0" w:beforeAutospacing="0"/>
              <w:rPr>
                <w:color w:val="212529"/>
              </w:rPr>
            </w:pPr>
            <w:r>
              <w:rPr>
                <w:color w:val="212529"/>
              </w:rPr>
              <w:t>Default title value if </w:t>
            </w:r>
            <w:r>
              <w:rPr>
                <w:rStyle w:val="HTMLCode"/>
                <w:rFonts w:ascii="var(--bs-font-monospace)" w:hAnsi="var(--bs-font-monospace)"/>
                <w:color w:val="D63384"/>
                <w:sz w:val="21"/>
                <w:szCs w:val="21"/>
              </w:rPr>
              <w:t>title</w:t>
            </w:r>
            <w:r>
              <w:rPr>
                <w:color w:val="212529"/>
              </w:rPr>
              <w:t> attribute isn't present.</w:t>
            </w:r>
          </w:p>
          <w:p w:rsidR="00436A33" w:rsidRDefault="00436A33" w:rsidP="00436A33">
            <w:pPr>
              <w:pStyle w:val="NormalWeb"/>
              <w:spacing w:before="0" w:beforeAutospacing="0"/>
              <w:rPr>
                <w:color w:val="212529"/>
              </w:rPr>
            </w:pPr>
            <w:r>
              <w:rPr>
                <w:color w:val="212529"/>
              </w:rPr>
              <w:t>If a function is given, it will be called with its </w:t>
            </w:r>
            <w:r>
              <w:rPr>
                <w:rStyle w:val="HTMLCode"/>
                <w:rFonts w:ascii="var(--bs-font-monospace)" w:hAnsi="var(--bs-font-monospace)"/>
                <w:color w:val="D63384"/>
                <w:sz w:val="21"/>
                <w:szCs w:val="21"/>
              </w:rPr>
              <w:t>this</w:t>
            </w:r>
            <w:r>
              <w:rPr>
                <w:color w:val="212529"/>
              </w:rPr>
              <w:t> reference set to the element that the popover is attached to.</w:t>
            </w:r>
          </w:p>
        </w:tc>
      </w:tr>
      <w:tr w:rsidR="00436A33" w:rsidTr="00436A33">
        <w:tc>
          <w:tcPr>
            <w:tcW w:w="16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trigger</w:t>
            </w:r>
          </w:p>
        </w:tc>
        <w:tc>
          <w:tcPr>
            <w:tcW w:w="12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string</w:t>
            </w:r>
          </w:p>
        </w:tc>
        <w:tc>
          <w:tcPr>
            <w:tcW w:w="2381"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'click'</w:t>
            </w:r>
          </w:p>
        </w:tc>
        <w:tc>
          <w:tcPr>
            <w:tcW w:w="4680"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How popover is triggered - click | hover | focus | manual. You may pass multiple triggers; separate them with a space. </w:t>
            </w:r>
            <w:r>
              <w:rPr>
                <w:rStyle w:val="HTMLCode"/>
                <w:rFonts w:ascii="var(--bs-font-monospace)" w:eastAsiaTheme="minorHAnsi" w:hAnsi="var(--bs-font-monospace)"/>
                <w:color w:val="D63384"/>
                <w:sz w:val="21"/>
                <w:szCs w:val="21"/>
              </w:rPr>
              <w:t>manual</w:t>
            </w:r>
            <w:r>
              <w:rPr>
                <w:color w:val="212529"/>
              </w:rPr>
              <w:t> cannot be combined with any other trigger.</w:t>
            </w:r>
          </w:p>
        </w:tc>
      </w:tr>
      <w:tr w:rsidR="00436A33" w:rsidTr="00436A33">
        <w:tc>
          <w:tcPr>
            <w:tcW w:w="16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fallbackPlacements</w:t>
            </w:r>
          </w:p>
        </w:tc>
        <w:tc>
          <w:tcPr>
            <w:tcW w:w="12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array</w:t>
            </w:r>
          </w:p>
        </w:tc>
        <w:tc>
          <w:tcPr>
            <w:tcW w:w="2381"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['top', 'right', 'bottom', 'left']</w:t>
            </w:r>
          </w:p>
        </w:tc>
        <w:tc>
          <w:tcPr>
            <w:tcW w:w="4680"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Define fallback placements by providing a list of placements in array (in order of preference). For more information refer to Popper's </w:t>
            </w:r>
            <w:hyperlink r:id="rId513" w:anchor="fallbackplacements" w:history="1">
              <w:r>
                <w:rPr>
                  <w:rStyle w:val="Hyperlink"/>
                  <w:color w:val="0D6EFD"/>
                </w:rPr>
                <w:t>behavior docs</w:t>
              </w:r>
            </w:hyperlink>
          </w:p>
        </w:tc>
      </w:tr>
      <w:tr w:rsidR="00436A33" w:rsidTr="00436A33">
        <w:tc>
          <w:tcPr>
            <w:tcW w:w="16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boundary</w:t>
            </w:r>
          </w:p>
        </w:tc>
        <w:tc>
          <w:tcPr>
            <w:tcW w:w="12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string | element</w:t>
            </w:r>
          </w:p>
        </w:tc>
        <w:tc>
          <w:tcPr>
            <w:tcW w:w="2381"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'clippingParents'</w:t>
            </w:r>
          </w:p>
        </w:tc>
        <w:tc>
          <w:tcPr>
            <w:tcW w:w="4680"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Overflow constraint boundary of the popover (applies only to Popper's preventOverflow modifier). By default it's </w:t>
            </w:r>
            <w:r>
              <w:rPr>
                <w:rStyle w:val="HTMLCode"/>
                <w:rFonts w:ascii="var(--bs-font-monospace)" w:eastAsiaTheme="minorHAnsi" w:hAnsi="var(--bs-font-monospace)"/>
                <w:color w:val="D63384"/>
                <w:sz w:val="21"/>
                <w:szCs w:val="21"/>
              </w:rPr>
              <w:t>'clippingParents'</w:t>
            </w:r>
            <w:r>
              <w:rPr>
                <w:color w:val="212529"/>
              </w:rPr>
              <w:t> and can accept an HTMLElement reference (via JavaScript only). For more information refer to Popper's </w:t>
            </w:r>
            <w:hyperlink r:id="rId514" w:anchor="boundary" w:history="1">
              <w:r>
                <w:rPr>
                  <w:rStyle w:val="Hyperlink"/>
                  <w:color w:val="0D6EFD"/>
                </w:rPr>
                <w:t>detectOverflow docs</w:t>
              </w:r>
            </w:hyperlink>
            <w:r>
              <w:rPr>
                <w:color w:val="212529"/>
              </w:rPr>
              <w:t>.</w:t>
            </w:r>
          </w:p>
        </w:tc>
      </w:tr>
      <w:tr w:rsidR="00436A33" w:rsidTr="00436A33">
        <w:tc>
          <w:tcPr>
            <w:tcW w:w="16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customClass</w:t>
            </w:r>
          </w:p>
        </w:tc>
        <w:tc>
          <w:tcPr>
            <w:tcW w:w="12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string | function</w:t>
            </w:r>
          </w:p>
        </w:tc>
        <w:tc>
          <w:tcPr>
            <w:tcW w:w="2381"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w:t>
            </w:r>
          </w:p>
        </w:tc>
        <w:tc>
          <w:tcPr>
            <w:tcW w:w="4680"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pStyle w:val="NormalWeb"/>
              <w:spacing w:before="0" w:beforeAutospacing="0"/>
              <w:rPr>
                <w:color w:val="212529"/>
              </w:rPr>
            </w:pPr>
            <w:r>
              <w:rPr>
                <w:color w:val="212529"/>
              </w:rPr>
              <w:t>Add classes to the popover when it is shown. Note that these classes will be added in addition to any classes specified in the template. To add multiple classes, separate them with spaces: </w:t>
            </w:r>
            <w:r>
              <w:rPr>
                <w:rStyle w:val="HTMLCode"/>
                <w:rFonts w:ascii="var(--bs-font-monospace)" w:hAnsi="var(--bs-font-monospace)"/>
                <w:color w:val="D63384"/>
                <w:sz w:val="21"/>
                <w:szCs w:val="21"/>
              </w:rPr>
              <w:t>'class-1 class-2'</w:t>
            </w:r>
            <w:r>
              <w:rPr>
                <w:color w:val="212529"/>
              </w:rPr>
              <w:t>.</w:t>
            </w:r>
          </w:p>
          <w:p w:rsidR="00436A33" w:rsidRDefault="00436A33" w:rsidP="00436A33">
            <w:pPr>
              <w:pStyle w:val="NormalWeb"/>
              <w:spacing w:before="0" w:beforeAutospacing="0"/>
              <w:rPr>
                <w:color w:val="212529"/>
              </w:rPr>
            </w:pPr>
            <w:r>
              <w:rPr>
                <w:color w:val="212529"/>
              </w:rPr>
              <w:t>You can also pass a function that should return a single string containing additional class names.</w:t>
            </w:r>
          </w:p>
        </w:tc>
      </w:tr>
      <w:tr w:rsidR="00436A33" w:rsidTr="00436A33">
        <w:tc>
          <w:tcPr>
            <w:tcW w:w="16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sanitize</w:t>
            </w:r>
          </w:p>
        </w:tc>
        <w:tc>
          <w:tcPr>
            <w:tcW w:w="12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boolean</w:t>
            </w:r>
          </w:p>
        </w:tc>
        <w:tc>
          <w:tcPr>
            <w:tcW w:w="2381"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true</w:t>
            </w:r>
          </w:p>
        </w:tc>
        <w:tc>
          <w:tcPr>
            <w:tcW w:w="4680"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Enable or disable the sanitization. If activated </w:t>
            </w:r>
            <w:r>
              <w:rPr>
                <w:rStyle w:val="HTMLCode"/>
                <w:rFonts w:ascii="var(--bs-font-monospace)" w:eastAsiaTheme="minorHAnsi" w:hAnsi="var(--bs-font-monospace)"/>
                <w:color w:val="D63384"/>
                <w:sz w:val="21"/>
                <w:szCs w:val="21"/>
              </w:rPr>
              <w:t>'template'</w:t>
            </w:r>
            <w:r>
              <w:rPr>
                <w:color w:val="212529"/>
              </w:rPr>
              <w:t>, </w:t>
            </w:r>
            <w:r>
              <w:rPr>
                <w:rStyle w:val="HTMLCode"/>
                <w:rFonts w:ascii="var(--bs-font-monospace)" w:eastAsiaTheme="minorHAnsi" w:hAnsi="var(--bs-font-monospace)"/>
                <w:color w:val="D63384"/>
                <w:sz w:val="21"/>
                <w:szCs w:val="21"/>
              </w:rPr>
              <w:t>'content'</w:t>
            </w:r>
            <w:r>
              <w:rPr>
                <w:color w:val="212529"/>
              </w:rPr>
              <w:t> and </w:t>
            </w:r>
            <w:r>
              <w:rPr>
                <w:rStyle w:val="HTMLCode"/>
                <w:rFonts w:ascii="var(--bs-font-monospace)" w:eastAsiaTheme="minorHAnsi" w:hAnsi="var(--bs-font-monospace)"/>
                <w:color w:val="D63384"/>
                <w:sz w:val="21"/>
                <w:szCs w:val="21"/>
              </w:rPr>
              <w:t>'title'</w:t>
            </w:r>
            <w:r>
              <w:rPr>
                <w:color w:val="212529"/>
              </w:rPr>
              <w:t> options will be sanitized. See the </w:t>
            </w:r>
            <w:hyperlink r:id="rId515" w:anchor="sanitizer" w:history="1">
              <w:r>
                <w:rPr>
                  <w:rStyle w:val="Hyperlink"/>
                  <w:color w:val="0D6EFD"/>
                </w:rPr>
                <w:t>sanitizer section in our JavaScript documentation</w:t>
              </w:r>
            </w:hyperlink>
            <w:r>
              <w:rPr>
                <w:color w:val="212529"/>
              </w:rPr>
              <w:t>.</w:t>
            </w:r>
          </w:p>
        </w:tc>
      </w:tr>
      <w:tr w:rsidR="00436A33" w:rsidTr="00436A33">
        <w:tc>
          <w:tcPr>
            <w:tcW w:w="16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allowList</w:t>
            </w:r>
          </w:p>
        </w:tc>
        <w:tc>
          <w:tcPr>
            <w:tcW w:w="12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object</w:t>
            </w:r>
          </w:p>
        </w:tc>
        <w:tc>
          <w:tcPr>
            <w:tcW w:w="2381"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hyperlink r:id="rId516" w:anchor="sanitizer" w:history="1">
              <w:r>
                <w:rPr>
                  <w:rStyle w:val="Hyperlink"/>
                  <w:color w:val="0D6EFD"/>
                </w:rPr>
                <w:t>Default value</w:t>
              </w:r>
            </w:hyperlink>
          </w:p>
        </w:tc>
        <w:tc>
          <w:tcPr>
            <w:tcW w:w="4680"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Object which contains allowed attributes and tags</w:t>
            </w:r>
          </w:p>
        </w:tc>
      </w:tr>
      <w:tr w:rsidR="00436A33" w:rsidTr="00436A33">
        <w:tc>
          <w:tcPr>
            <w:tcW w:w="16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sanitizeFn</w:t>
            </w:r>
          </w:p>
        </w:tc>
        <w:tc>
          <w:tcPr>
            <w:tcW w:w="12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null | function</w:t>
            </w:r>
          </w:p>
        </w:tc>
        <w:tc>
          <w:tcPr>
            <w:tcW w:w="2381"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null</w:t>
            </w:r>
          </w:p>
        </w:tc>
        <w:tc>
          <w:tcPr>
            <w:tcW w:w="4680"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Here you can supply your own sanitize function. This can be useful if you prefer to use a dedicated library to perform sanitization.</w:t>
            </w:r>
          </w:p>
        </w:tc>
      </w:tr>
      <w:tr w:rsidR="00436A33" w:rsidTr="00436A33">
        <w:tc>
          <w:tcPr>
            <w:tcW w:w="16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offset</w:t>
            </w:r>
          </w:p>
        </w:tc>
        <w:tc>
          <w:tcPr>
            <w:tcW w:w="12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array | string | function</w:t>
            </w:r>
          </w:p>
        </w:tc>
        <w:tc>
          <w:tcPr>
            <w:tcW w:w="2381"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[0, 8]</w:t>
            </w:r>
          </w:p>
        </w:tc>
        <w:tc>
          <w:tcPr>
            <w:tcW w:w="4680"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pStyle w:val="NormalWeb"/>
              <w:spacing w:before="0" w:beforeAutospacing="0"/>
              <w:rPr>
                <w:color w:val="212529"/>
              </w:rPr>
            </w:pPr>
            <w:r>
              <w:rPr>
                <w:color w:val="212529"/>
              </w:rPr>
              <w:t>Offset of the popover relative to its target. You can pass a string in data attributes with comma separated values like: </w:t>
            </w:r>
            <w:r>
              <w:rPr>
                <w:rStyle w:val="HTMLCode"/>
                <w:rFonts w:ascii="var(--bs-font-monospace)" w:hAnsi="var(--bs-font-monospace)"/>
                <w:color w:val="D63384"/>
                <w:sz w:val="21"/>
                <w:szCs w:val="21"/>
              </w:rPr>
              <w:t>data-bs-offset="10,20"</w:t>
            </w:r>
          </w:p>
          <w:p w:rsidR="00436A33" w:rsidRDefault="00436A33" w:rsidP="00436A33">
            <w:pPr>
              <w:pStyle w:val="NormalWeb"/>
              <w:spacing w:before="0" w:beforeAutospacing="0"/>
              <w:rPr>
                <w:color w:val="212529"/>
              </w:rPr>
            </w:pPr>
            <w:r>
              <w:rPr>
                <w:color w:val="212529"/>
              </w:rPr>
              <w:t>When a function is used to determine the offset, it is called with an object containing the popper placement, the reference, and popper rects as its first argument. The triggering element DOM node is passed as the second argument. The function must return an array with two numbers: </w:t>
            </w:r>
            <w:r>
              <w:rPr>
                <w:rStyle w:val="HTMLCode"/>
                <w:rFonts w:ascii="var(--bs-font-monospace)" w:hAnsi="var(--bs-font-monospace)"/>
                <w:color w:val="D63384"/>
                <w:sz w:val="21"/>
                <w:szCs w:val="21"/>
              </w:rPr>
              <w:t>[</w:t>
            </w:r>
            <w:hyperlink r:id="rId517" w:anchor="skidding-1" w:history="1">
              <w:r>
                <w:rPr>
                  <w:rStyle w:val="Hyperlink"/>
                  <w:rFonts w:ascii="var(--bs-font-monospace)" w:hAnsi="var(--bs-font-monospace)" w:cs="Courier New"/>
                  <w:color w:val="0D6EFD"/>
                  <w:sz w:val="21"/>
                  <w:szCs w:val="21"/>
                </w:rPr>
                <w:t>skidding</w:t>
              </w:r>
            </w:hyperlink>
            <w:r>
              <w:rPr>
                <w:rStyle w:val="HTMLCode"/>
                <w:rFonts w:ascii="var(--bs-font-monospace)" w:hAnsi="var(--bs-font-monospace)"/>
                <w:color w:val="D63384"/>
                <w:sz w:val="21"/>
                <w:szCs w:val="21"/>
              </w:rPr>
              <w:t>, </w:t>
            </w:r>
            <w:hyperlink r:id="rId518" w:anchor="distance-1" w:history="1">
              <w:r>
                <w:rPr>
                  <w:rStyle w:val="Hyperlink"/>
                  <w:rFonts w:ascii="var(--bs-font-monospace)" w:hAnsi="var(--bs-font-monospace)" w:cs="Courier New"/>
                  <w:color w:val="0D6EFD"/>
                  <w:sz w:val="21"/>
                  <w:szCs w:val="21"/>
                </w:rPr>
                <w:t>distance</w:t>
              </w:r>
            </w:hyperlink>
            <w:r>
              <w:rPr>
                <w:rStyle w:val="HTMLCode"/>
                <w:rFonts w:ascii="var(--bs-font-monospace)" w:hAnsi="var(--bs-font-monospace)"/>
                <w:color w:val="D63384"/>
                <w:sz w:val="21"/>
                <w:szCs w:val="21"/>
              </w:rPr>
              <w:t>]</w:t>
            </w:r>
            <w:r>
              <w:rPr>
                <w:color w:val="212529"/>
              </w:rPr>
              <w:t>.</w:t>
            </w:r>
          </w:p>
          <w:p w:rsidR="00436A33" w:rsidRDefault="00436A33" w:rsidP="00436A33">
            <w:pPr>
              <w:pStyle w:val="NormalWeb"/>
              <w:spacing w:before="0" w:beforeAutospacing="0"/>
              <w:rPr>
                <w:color w:val="212529"/>
              </w:rPr>
            </w:pPr>
            <w:r>
              <w:rPr>
                <w:color w:val="212529"/>
              </w:rPr>
              <w:t>For more information refer to Popper's </w:t>
            </w:r>
            <w:hyperlink r:id="rId519" w:anchor="options" w:history="1">
              <w:r>
                <w:rPr>
                  <w:rStyle w:val="Hyperlink"/>
                  <w:color w:val="0D6EFD"/>
                </w:rPr>
                <w:t>offset docs</w:t>
              </w:r>
            </w:hyperlink>
            <w:r>
              <w:rPr>
                <w:color w:val="212529"/>
              </w:rPr>
              <w:t>.</w:t>
            </w:r>
          </w:p>
        </w:tc>
      </w:tr>
      <w:tr w:rsidR="00436A33" w:rsidTr="00436A33">
        <w:tc>
          <w:tcPr>
            <w:tcW w:w="16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popperConfig</w:t>
            </w:r>
          </w:p>
        </w:tc>
        <w:tc>
          <w:tcPr>
            <w:tcW w:w="1263"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color w:val="212529"/>
              </w:rPr>
              <w:t>null | object | function</w:t>
            </w:r>
          </w:p>
        </w:tc>
        <w:tc>
          <w:tcPr>
            <w:tcW w:w="2381"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rPr>
                <w:color w:val="212529"/>
              </w:rPr>
            </w:pPr>
            <w:r>
              <w:rPr>
                <w:rStyle w:val="HTMLCode"/>
                <w:rFonts w:ascii="var(--bs-font-monospace)" w:eastAsiaTheme="minorHAnsi" w:hAnsi="var(--bs-font-monospace)"/>
                <w:color w:val="D63384"/>
                <w:sz w:val="21"/>
                <w:szCs w:val="21"/>
              </w:rPr>
              <w:t>null</w:t>
            </w:r>
          </w:p>
        </w:tc>
        <w:tc>
          <w:tcPr>
            <w:tcW w:w="4680" w:type="dxa"/>
            <w:tcBorders>
              <w:top w:val="single" w:sz="2" w:space="0" w:color="auto"/>
              <w:left w:val="single" w:sz="2" w:space="0" w:color="auto"/>
              <w:bottom w:val="single" w:sz="6" w:space="0" w:color="auto"/>
              <w:right w:val="single" w:sz="2" w:space="0" w:color="auto"/>
            </w:tcBorders>
            <w:vAlign w:val="center"/>
            <w:hideMark/>
          </w:tcPr>
          <w:p w:rsidR="00436A33" w:rsidRDefault="00436A33" w:rsidP="00436A33">
            <w:pPr>
              <w:pStyle w:val="NormalWeb"/>
              <w:spacing w:before="0" w:beforeAutospacing="0"/>
              <w:rPr>
                <w:color w:val="212529"/>
              </w:rPr>
            </w:pPr>
            <w:r>
              <w:rPr>
                <w:color w:val="212529"/>
              </w:rPr>
              <w:t>To change Bootstrap's default Popper config, see </w:t>
            </w:r>
            <w:hyperlink r:id="rId520" w:anchor="options" w:history="1">
              <w:r>
                <w:rPr>
                  <w:rStyle w:val="Hyperlink"/>
                  <w:color w:val="0D6EFD"/>
                </w:rPr>
                <w:t>Popper's configuration</w:t>
              </w:r>
            </w:hyperlink>
            <w:r>
              <w:rPr>
                <w:color w:val="212529"/>
              </w:rPr>
              <w:t>.</w:t>
            </w:r>
          </w:p>
          <w:p w:rsidR="00436A33" w:rsidRDefault="00436A33" w:rsidP="00436A33">
            <w:pPr>
              <w:pStyle w:val="NormalWeb"/>
              <w:spacing w:before="0" w:beforeAutospacing="0"/>
              <w:rPr>
                <w:color w:val="212529"/>
              </w:rPr>
            </w:pPr>
            <w:r>
              <w:rPr>
                <w:color w:val="212529"/>
              </w:rPr>
              <w:t>When a function is used to create the Popper configuration, it's called with an object that contains the Bootstrap's default Popper configuration. It helps you use and merge the default with your own configuration. The function must return a configuration object for Popper.</w:t>
            </w:r>
          </w:p>
        </w:tc>
      </w:tr>
    </w:tbl>
    <w:p w:rsidR="00B35688" w:rsidRDefault="00B35688" w:rsidP="00B35688">
      <w:pPr>
        <w:pStyle w:val="NormalWeb"/>
        <w:shd w:val="clear" w:color="auto" w:fill="FFFFFF"/>
        <w:spacing w:before="0" w:beforeAutospacing="0"/>
        <w:rPr>
          <w:rFonts w:ascii="Segoe UI" w:hAnsi="Segoe UI" w:cs="Segoe UI"/>
          <w:color w:val="212529"/>
        </w:rPr>
      </w:pPr>
      <w:r>
        <w:rPr>
          <w:rFonts w:ascii="Segoe UI" w:hAnsi="Segoe UI" w:cs="Segoe UI"/>
          <w:color w:val="212529"/>
        </w:rPr>
        <w:t>the </w:t>
      </w:r>
      <w:r>
        <w:rPr>
          <w:rStyle w:val="HTMLCode"/>
          <w:rFonts w:ascii="var(--bs-font-monospace)" w:hAnsi="var(--bs-font-monospace)"/>
          <w:color w:val="D63384"/>
          <w:sz w:val="21"/>
          <w:szCs w:val="21"/>
        </w:rPr>
        <w:t>aria-describedby</w:t>
      </w:r>
      <w:r>
        <w:rPr>
          <w:rFonts w:ascii="Segoe UI" w:hAnsi="Segoe UI" w:cs="Segoe UI"/>
          <w:color w:val="212529"/>
        </w:rPr>
        <w:t> attribute. As a result, the entirety of the popover’s content will be announced to assistive technology users as one long, uninterrupted stream.</w:t>
      </w:r>
    </w:p>
    <w:p w:rsidR="00B35688" w:rsidRDefault="00B35688" w:rsidP="00B35688">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Additionally, while it is possible to also include interactive controls (such as form elements or links) in your popover (by adding these elements to the </w:t>
      </w:r>
      <w:r>
        <w:rPr>
          <w:rStyle w:val="HTMLCode"/>
          <w:rFonts w:ascii="var(--bs-font-monospace)" w:hAnsi="var(--bs-font-monospace)"/>
          <w:color w:val="D63384"/>
          <w:sz w:val="21"/>
          <w:szCs w:val="21"/>
        </w:rPr>
        <w:t>allowList</w:t>
      </w:r>
      <w:r>
        <w:rPr>
          <w:rFonts w:ascii="Segoe UI" w:hAnsi="Segoe UI" w:cs="Segoe UI"/>
          <w:color w:val="212529"/>
        </w:rPr>
        <w:t> of allowed attributes and tags), be aware that currently the popover does not manage keyboard focus order. When a keyboard user opens a popover, focus remains on the triggering element, and as the popover usually does not immediately follow the trigger in the document’s structure, there is no guarantee that moving forward/pressing </w:t>
      </w:r>
      <w:r>
        <w:rPr>
          <w:rStyle w:val="HTMLKeyboard"/>
          <w:rFonts w:ascii="var(--bs-font-monospace)" w:hAnsi="var(--bs-font-monospace)"/>
          <w:color w:val="FFFFFF"/>
          <w:sz w:val="21"/>
          <w:szCs w:val="21"/>
          <w:shd w:val="clear" w:color="auto" w:fill="212529"/>
        </w:rPr>
        <w:t>TAB</w:t>
      </w:r>
      <w:r>
        <w:rPr>
          <w:rFonts w:ascii="Segoe UI" w:hAnsi="Segoe UI" w:cs="Segoe UI"/>
          <w:color w:val="212529"/>
        </w:rPr>
        <w:t> will move a keyboard user into the popover itself. In short, simply adding interactive controls to a popover is likely to make these controls unreachable/unusable for keyboard users and users of assistive technologies, or at the very least make for an illogical overall focus order. In these cases, consider using a modal dialog instead.</w:t>
      </w:r>
    </w:p>
    <w:p w:rsidR="00B35688" w:rsidRDefault="00B35688" w:rsidP="00B35688">
      <w:pPr>
        <w:pStyle w:val="Heading3"/>
        <w:shd w:val="clear" w:color="auto" w:fill="FFFFFF"/>
        <w:rPr>
          <w:rFonts w:ascii="Segoe UI" w:hAnsi="Segoe UI" w:cs="Segoe UI"/>
          <w:b w:val="0"/>
          <w:bCs w:val="0"/>
          <w:color w:val="212529"/>
        </w:rPr>
      </w:pPr>
      <w:bookmarkStart w:id="390" w:name="_Toc144064947"/>
      <w:r>
        <w:rPr>
          <w:rFonts w:ascii="Segoe UI" w:hAnsi="Segoe UI" w:cs="Segoe UI"/>
          <w:b w:val="0"/>
          <w:bCs w:val="0"/>
          <w:color w:val="212529"/>
        </w:rPr>
        <w:t>Options</w:t>
      </w:r>
      <w:bookmarkEnd w:id="390"/>
    </w:p>
    <w:p w:rsidR="00B35688" w:rsidRDefault="00B35688" w:rsidP="00B35688">
      <w:pPr>
        <w:pStyle w:val="NormalWeb"/>
        <w:shd w:val="clear" w:color="auto" w:fill="FFFFFF"/>
        <w:spacing w:before="0" w:beforeAutospacing="0"/>
        <w:rPr>
          <w:rFonts w:ascii="Segoe UI" w:hAnsi="Segoe UI" w:cs="Segoe UI"/>
          <w:color w:val="212529"/>
        </w:rPr>
      </w:pPr>
      <w:r>
        <w:rPr>
          <w:rFonts w:ascii="Segoe UI" w:hAnsi="Segoe UI" w:cs="Segoe UI"/>
          <w:color w:val="212529"/>
        </w:rPr>
        <w:t>Options can be passed via data attributes or JavaScript. For data attributes, append the option name to </w:t>
      </w:r>
      <w:r>
        <w:rPr>
          <w:rStyle w:val="HTMLCode"/>
          <w:rFonts w:ascii="var(--bs-font-monospace)" w:hAnsi="var(--bs-font-monospace)"/>
          <w:color w:val="D63384"/>
          <w:sz w:val="21"/>
          <w:szCs w:val="21"/>
        </w:rPr>
        <w:t>data-bs-</w:t>
      </w:r>
      <w:r>
        <w:rPr>
          <w:rFonts w:ascii="Segoe UI" w:hAnsi="Segoe UI" w:cs="Segoe UI"/>
          <w:color w:val="212529"/>
        </w:rPr>
        <w:t>, as in </w:t>
      </w:r>
      <w:r>
        <w:rPr>
          <w:rStyle w:val="HTMLCode"/>
          <w:rFonts w:ascii="var(--bs-font-monospace)" w:hAnsi="var(--bs-font-monospace)"/>
          <w:color w:val="D63384"/>
          <w:sz w:val="21"/>
          <w:szCs w:val="21"/>
        </w:rPr>
        <w:t>data-bs-animation=""</w:t>
      </w:r>
      <w:r>
        <w:rPr>
          <w:rFonts w:ascii="Segoe UI" w:hAnsi="Segoe UI" w:cs="Segoe UI"/>
          <w:color w:val="212529"/>
        </w:rPr>
        <w:t>. Make sure to change the case type of the option name from camelCase to kebab-case when passing the options via data attributes. For example, instead of using </w:t>
      </w:r>
      <w:r>
        <w:rPr>
          <w:rStyle w:val="HTMLCode"/>
          <w:rFonts w:ascii="var(--bs-font-monospace)" w:hAnsi="var(--bs-font-monospace)"/>
          <w:color w:val="D63384"/>
          <w:sz w:val="21"/>
          <w:szCs w:val="21"/>
        </w:rPr>
        <w:t>data-bs-customClass="beautifier"</w:t>
      </w:r>
      <w:r>
        <w:rPr>
          <w:rFonts w:ascii="Segoe UI" w:hAnsi="Segoe UI" w:cs="Segoe UI"/>
          <w:color w:val="212529"/>
        </w:rPr>
        <w:t>, use </w:t>
      </w:r>
      <w:r>
        <w:rPr>
          <w:rStyle w:val="HTMLCode"/>
          <w:rFonts w:ascii="var(--bs-font-monospace)" w:hAnsi="var(--bs-font-monospace)"/>
          <w:color w:val="D63384"/>
          <w:sz w:val="21"/>
          <w:szCs w:val="21"/>
        </w:rPr>
        <w:t>data-bs-custom-class="beautifier"</w:t>
      </w:r>
      <w:r>
        <w:rPr>
          <w:rFonts w:ascii="Segoe UI" w:hAnsi="Segoe UI" w:cs="Segoe UI"/>
          <w:color w:val="212529"/>
        </w:rPr>
        <w:t>.</w:t>
      </w:r>
    </w:p>
    <w:p w:rsidR="00B35688" w:rsidRDefault="00B35688" w:rsidP="00B35688">
      <w:pPr>
        <w:shd w:val="clear" w:color="auto" w:fill="FFFFFF"/>
        <w:rPr>
          <w:rFonts w:ascii="Segoe UI" w:hAnsi="Segoe UI" w:cs="Segoe UI"/>
          <w:color w:val="212529"/>
        </w:rPr>
      </w:pPr>
      <w:r>
        <w:rPr>
          <w:rFonts w:ascii="Segoe UI" w:hAnsi="Segoe UI" w:cs="Segoe UI"/>
          <w:color w:val="212529"/>
        </w:rPr>
        <w:t>Note that for security reasons the </w:t>
      </w:r>
      <w:r>
        <w:rPr>
          <w:rStyle w:val="HTMLCode"/>
          <w:rFonts w:ascii="var(--bs-font-monospace)" w:eastAsiaTheme="minorHAnsi" w:hAnsi="var(--bs-font-monospace)"/>
          <w:color w:val="D63384"/>
          <w:sz w:val="21"/>
          <w:szCs w:val="21"/>
        </w:rPr>
        <w:t>sanitize</w:t>
      </w:r>
      <w:r>
        <w:rPr>
          <w:rFonts w:ascii="Segoe UI" w:hAnsi="Segoe UI" w:cs="Segoe UI"/>
          <w:color w:val="212529"/>
        </w:rPr>
        <w:t>, </w:t>
      </w:r>
      <w:r>
        <w:rPr>
          <w:rStyle w:val="HTMLCode"/>
          <w:rFonts w:ascii="var(--bs-font-monospace)" w:eastAsiaTheme="minorHAnsi" w:hAnsi="var(--bs-font-monospace)"/>
          <w:color w:val="D63384"/>
          <w:sz w:val="21"/>
          <w:szCs w:val="21"/>
        </w:rPr>
        <w:t>sanitizeFn</w:t>
      </w:r>
      <w:r>
        <w:rPr>
          <w:rFonts w:ascii="Segoe UI" w:hAnsi="Segoe UI" w:cs="Segoe UI"/>
          <w:color w:val="212529"/>
        </w:rPr>
        <w:t>, and </w:t>
      </w:r>
      <w:r>
        <w:rPr>
          <w:rStyle w:val="HTMLCode"/>
          <w:rFonts w:ascii="var(--bs-font-monospace)" w:eastAsiaTheme="minorHAnsi" w:hAnsi="var(--bs-font-monospace)"/>
          <w:color w:val="D63384"/>
          <w:sz w:val="21"/>
          <w:szCs w:val="21"/>
        </w:rPr>
        <w:t>allowList</w:t>
      </w:r>
      <w:r>
        <w:rPr>
          <w:rFonts w:ascii="Segoe UI" w:hAnsi="Segoe UI" w:cs="Segoe UI"/>
          <w:color w:val="212529"/>
        </w:rPr>
        <w:t> options cannot be supplied using data attributes.</w:t>
      </w:r>
    </w:p>
    <w:p w:rsidR="00B35688" w:rsidRDefault="00B35688" w:rsidP="00B35688">
      <w:pPr>
        <w:pStyle w:val="Heading4"/>
        <w:shd w:val="clear" w:color="auto" w:fill="FFFFFF"/>
        <w:spacing w:before="0"/>
        <w:rPr>
          <w:rFonts w:ascii="Segoe UI" w:hAnsi="Segoe UI" w:cs="Segoe UI"/>
          <w:color w:val="212529"/>
        </w:rPr>
      </w:pPr>
      <w:r>
        <w:rPr>
          <w:rFonts w:ascii="Segoe UI" w:hAnsi="Segoe UI" w:cs="Segoe UI"/>
          <w:b/>
          <w:bCs/>
          <w:color w:val="212529"/>
        </w:rPr>
        <w:t>Data attributes for individual popovers</w:t>
      </w:r>
    </w:p>
    <w:p w:rsidR="00B35688" w:rsidRDefault="00B35688" w:rsidP="00B35688">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Options for individual popovers can alternatively be specified through the use of data attributes, as explained above.</w:t>
      </w:r>
    </w:p>
    <w:p w:rsidR="00B35688" w:rsidRDefault="00B35688" w:rsidP="00B35688">
      <w:pPr>
        <w:pStyle w:val="Heading4"/>
        <w:shd w:val="clear" w:color="auto" w:fill="FFFFFF"/>
        <w:spacing w:before="0"/>
        <w:rPr>
          <w:rFonts w:ascii="Segoe UI" w:hAnsi="Segoe UI" w:cs="Segoe UI"/>
          <w:color w:val="212529"/>
        </w:rPr>
      </w:pPr>
      <w:r>
        <w:rPr>
          <w:rFonts w:ascii="Segoe UI" w:hAnsi="Segoe UI" w:cs="Segoe UI"/>
          <w:b/>
          <w:bCs/>
          <w:color w:val="212529"/>
        </w:rPr>
        <w:t>Using function with </w:t>
      </w:r>
      <w:r>
        <w:rPr>
          <w:rStyle w:val="HTMLCode"/>
          <w:rFonts w:ascii="var(--bs-font-monospace)" w:eastAsiaTheme="majorEastAsia" w:hAnsi="var(--bs-font-monospace)"/>
          <w:b/>
          <w:bCs/>
          <w:color w:val="D63384"/>
          <w:sz w:val="21"/>
          <w:szCs w:val="21"/>
        </w:rPr>
        <w:t>popperConfig</w:t>
      </w:r>
    </w:p>
    <w:p w:rsidR="00B35688" w:rsidRDefault="00B35688" w:rsidP="00B35688">
      <w:pPr>
        <w:shd w:val="clear" w:color="auto" w:fill="FFFFFF"/>
        <w:rPr>
          <w:rFonts w:ascii="Segoe UI" w:hAnsi="Segoe UI" w:cs="Segoe UI"/>
          <w:color w:val="212529"/>
        </w:rPr>
      </w:pPr>
    </w:p>
    <w:p w:rsidR="00B35688" w:rsidRDefault="00B35688" w:rsidP="00B35688">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popover</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Popover</w:t>
      </w:r>
      <w:r>
        <w:rPr>
          <w:rStyle w:val="p"/>
          <w:rFonts w:ascii="var(--bs-font-monospace)" w:hAnsi="var(--bs-font-monospace)"/>
          <w:color w:val="212529"/>
        </w:rPr>
        <w:t>(</w:t>
      </w:r>
      <w:r>
        <w:rPr>
          <w:rStyle w:val="nx"/>
          <w:rFonts w:ascii="var(--bs-font-monospace)" w:hAnsi="var(--bs-font-monospace)"/>
          <w:color w:val="212529"/>
        </w:rPr>
        <w:t>element</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popperConfig</w:t>
      </w:r>
      <w:r>
        <w:rPr>
          <w:rStyle w:val="o"/>
          <w:rFonts w:ascii="var(--bs-font-monospace)" w:hAnsi="var(--bs-font-monospace)"/>
          <w:color w:val="555555"/>
        </w:rPr>
        <w:t>:</w:t>
      </w:r>
      <w:r>
        <w:rPr>
          <w:rStyle w:val="HTMLCode"/>
          <w:rFonts w:ascii="var(--bs-font-monospace)" w:hAnsi="var(--bs-font-monospace)"/>
          <w:color w:val="212529"/>
        </w:rPr>
        <w:t xml:space="preserve"> </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defaultBsPopperConfig</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B35688" w:rsidRDefault="00B35688" w:rsidP="00B35688">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var newPopperConfig = {...}</w:t>
      </w:r>
    </w:p>
    <w:p w:rsidR="00B35688" w:rsidRDefault="00B35688" w:rsidP="00B35688">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use defaultBsPopperConfig if needed...</w:t>
      </w:r>
    </w:p>
    <w:p w:rsidR="00B35688" w:rsidRDefault="00B35688" w:rsidP="00B35688">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return newPopperConfig</w:t>
      </w:r>
    </w:p>
    <w:p w:rsidR="00B35688" w:rsidRDefault="00B35688" w:rsidP="00B3568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r>
        <w:rPr>
          <w:rStyle w:val="p"/>
          <w:rFonts w:ascii="var(--bs-font-monospace)" w:hAnsi="var(--bs-font-monospace)"/>
          <w:color w:val="212529"/>
        </w:rPr>
        <w:t>})</w:t>
      </w:r>
    </w:p>
    <w:p w:rsidR="00B35688" w:rsidRDefault="00B35688" w:rsidP="00B35688">
      <w:pPr>
        <w:pStyle w:val="Heading3"/>
        <w:shd w:val="clear" w:color="auto" w:fill="FFFFFF"/>
        <w:rPr>
          <w:rFonts w:ascii="Segoe UI" w:hAnsi="Segoe UI" w:cs="Segoe UI"/>
          <w:b w:val="0"/>
          <w:bCs w:val="0"/>
          <w:color w:val="212529"/>
        </w:rPr>
      </w:pPr>
      <w:bookmarkStart w:id="391" w:name="_Toc144064948"/>
      <w:r>
        <w:rPr>
          <w:rFonts w:ascii="Segoe UI" w:hAnsi="Segoe UI" w:cs="Segoe UI"/>
          <w:b w:val="0"/>
          <w:bCs w:val="0"/>
          <w:color w:val="212529"/>
        </w:rPr>
        <w:t>Methods</w:t>
      </w:r>
      <w:bookmarkEnd w:id="391"/>
    </w:p>
    <w:p w:rsidR="00B35688" w:rsidRDefault="00B35688" w:rsidP="00B35688">
      <w:pPr>
        <w:pStyle w:val="Heading4"/>
        <w:shd w:val="clear" w:color="auto" w:fill="FFFFFF"/>
        <w:spacing w:before="0"/>
        <w:rPr>
          <w:rFonts w:ascii="Segoe UI" w:hAnsi="Segoe UI" w:cs="Segoe UI"/>
          <w:b/>
          <w:bCs/>
          <w:color w:val="212529"/>
        </w:rPr>
      </w:pPr>
      <w:r>
        <w:rPr>
          <w:rFonts w:ascii="Segoe UI" w:hAnsi="Segoe UI" w:cs="Segoe UI"/>
          <w:b/>
          <w:bCs/>
          <w:color w:val="212529"/>
        </w:rPr>
        <w:t>Asynchronous methods and transitions</w:t>
      </w:r>
    </w:p>
    <w:p w:rsidR="00B35688" w:rsidRDefault="00B35688" w:rsidP="00B35688">
      <w:pPr>
        <w:pStyle w:val="NormalWeb"/>
        <w:shd w:val="clear" w:color="auto" w:fill="FFFFFF"/>
        <w:spacing w:before="0" w:beforeAutospacing="0"/>
        <w:rPr>
          <w:rFonts w:ascii="Segoe UI" w:hAnsi="Segoe UI" w:cs="Segoe UI"/>
          <w:color w:val="212529"/>
        </w:rPr>
      </w:pPr>
      <w:r>
        <w:rPr>
          <w:rFonts w:ascii="Segoe UI" w:hAnsi="Segoe UI" w:cs="Segoe UI"/>
          <w:color w:val="212529"/>
        </w:rPr>
        <w:t>All API methods are </w:t>
      </w:r>
      <w:r>
        <w:rPr>
          <w:rStyle w:val="Strong"/>
          <w:rFonts w:ascii="Segoe UI" w:hAnsi="Segoe UI" w:cs="Segoe UI"/>
          <w:color w:val="212529"/>
        </w:rPr>
        <w:t>asynchronous</w:t>
      </w:r>
      <w:r>
        <w:rPr>
          <w:rFonts w:ascii="Segoe UI" w:hAnsi="Segoe UI" w:cs="Segoe UI"/>
          <w:color w:val="212529"/>
        </w:rPr>
        <w:t> and start a </w:t>
      </w:r>
      <w:r>
        <w:rPr>
          <w:rStyle w:val="Strong"/>
          <w:rFonts w:ascii="Segoe UI" w:hAnsi="Segoe UI" w:cs="Segoe UI"/>
          <w:color w:val="212529"/>
        </w:rPr>
        <w:t>transition</w:t>
      </w:r>
      <w:r>
        <w:rPr>
          <w:rFonts w:ascii="Segoe UI" w:hAnsi="Segoe UI" w:cs="Segoe UI"/>
          <w:color w:val="212529"/>
        </w:rPr>
        <w:t>. They return to the caller as soon as the transition is started but </w:t>
      </w:r>
      <w:r>
        <w:rPr>
          <w:rStyle w:val="Strong"/>
          <w:rFonts w:ascii="Segoe UI" w:hAnsi="Segoe UI" w:cs="Segoe UI"/>
          <w:color w:val="212529"/>
        </w:rPr>
        <w:t>before it ends</w:t>
      </w:r>
      <w:r>
        <w:rPr>
          <w:rFonts w:ascii="Segoe UI" w:hAnsi="Segoe UI" w:cs="Segoe UI"/>
          <w:color w:val="212529"/>
        </w:rPr>
        <w:t>. In addition, a method call on a </w:t>
      </w:r>
      <w:r>
        <w:rPr>
          <w:rStyle w:val="Strong"/>
          <w:rFonts w:ascii="Segoe UI" w:hAnsi="Segoe UI" w:cs="Segoe UI"/>
          <w:color w:val="212529"/>
        </w:rPr>
        <w:t>transitioning component will be ignored</w:t>
      </w:r>
      <w:r>
        <w:rPr>
          <w:rFonts w:ascii="Segoe UI" w:hAnsi="Segoe UI" w:cs="Segoe UI"/>
          <w:color w:val="212529"/>
        </w:rPr>
        <w:t>.</w:t>
      </w:r>
    </w:p>
    <w:p w:rsidR="00B35688" w:rsidRDefault="00B35688" w:rsidP="00B35688">
      <w:pPr>
        <w:pStyle w:val="NormalWeb"/>
        <w:shd w:val="clear" w:color="auto" w:fill="FFFFFF"/>
        <w:spacing w:before="0" w:beforeAutospacing="0" w:after="0" w:afterAutospacing="0"/>
        <w:rPr>
          <w:rFonts w:ascii="Segoe UI" w:hAnsi="Segoe UI" w:cs="Segoe UI"/>
          <w:color w:val="212529"/>
        </w:rPr>
      </w:pPr>
      <w:hyperlink r:id="rId521" w:anchor="asynchronous-functions-and-transitions" w:history="1">
        <w:r>
          <w:rPr>
            <w:rStyle w:val="Hyperlink"/>
            <w:rFonts w:ascii="Segoe UI" w:hAnsi="Segoe UI" w:cs="Segoe UI"/>
            <w:color w:val="0D6EFD"/>
          </w:rPr>
          <w:t>See our JavaScript documentation for more information</w:t>
        </w:r>
      </w:hyperlink>
      <w:r>
        <w:rPr>
          <w:rFonts w:ascii="Segoe UI" w:hAnsi="Segoe UI" w:cs="Segoe UI"/>
          <w:color w:val="212529"/>
        </w:rPr>
        <w:t>.</w:t>
      </w:r>
    </w:p>
    <w:p w:rsidR="00B35688" w:rsidRDefault="00B35688" w:rsidP="00B35688">
      <w:pPr>
        <w:pStyle w:val="Heading4"/>
        <w:shd w:val="clear" w:color="auto" w:fill="FFFFFF"/>
        <w:spacing w:before="0"/>
        <w:rPr>
          <w:rFonts w:ascii="Segoe UI" w:hAnsi="Segoe UI" w:cs="Segoe UI"/>
          <w:color w:val="212529"/>
        </w:rPr>
      </w:pPr>
      <w:r>
        <w:rPr>
          <w:rFonts w:ascii="Segoe UI" w:hAnsi="Segoe UI" w:cs="Segoe UI"/>
          <w:b/>
          <w:bCs/>
          <w:color w:val="212529"/>
        </w:rPr>
        <w:t>show</w:t>
      </w:r>
    </w:p>
    <w:p w:rsidR="00B35688" w:rsidRDefault="00B35688" w:rsidP="00B35688">
      <w:pPr>
        <w:pStyle w:val="NormalWeb"/>
        <w:shd w:val="clear" w:color="auto" w:fill="FFFFFF"/>
        <w:spacing w:before="0" w:beforeAutospacing="0"/>
        <w:rPr>
          <w:rFonts w:ascii="Segoe UI" w:hAnsi="Segoe UI" w:cs="Segoe UI"/>
          <w:color w:val="212529"/>
        </w:rPr>
      </w:pPr>
      <w:r>
        <w:rPr>
          <w:rFonts w:ascii="Segoe UI" w:hAnsi="Segoe UI" w:cs="Segoe UI"/>
          <w:color w:val="212529"/>
        </w:rPr>
        <w:t>Reveals an element’s popover. </w:t>
      </w:r>
      <w:r>
        <w:rPr>
          <w:rStyle w:val="Strong"/>
          <w:rFonts w:ascii="Segoe UI" w:hAnsi="Segoe UI" w:cs="Segoe UI"/>
          <w:color w:val="212529"/>
        </w:rPr>
        <w:t>Returns to the caller before the popover has actually been shown</w:t>
      </w:r>
      <w:r>
        <w:rPr>
          <w:rFonts w:ascii="Segoe UI" w:hAnsi="Segoe UI" w:cs="Segoe UI"/>
          <w:color w:val="212529"/>
        </w:rPr>
        <w:t> (i.e. before the </w:t>
      </w:r>
      <w:r>
        <w:rPr>
          <w:rStyle w:val="HTMLCode"/>
          <w:rFonts w:ascii="var(--bs-font-monospace)" w:hAnsi="var(--bs-font-monospace)"/>
          <w:color w:val="D63384"/>
          <w:sz w:val="21"/>
          <w:szCs w:val="21"/>
        </w:rPr>
        <w:t>shown.bs.popover</w:t>
      </w:r>
      <w:r>
        <w:rPr>
          <w:rFonts w:ascii="Segoe UI" w:hAnsi="Segoe UI" w:cs="Segoe UI"/>
          <w:color w:val="212529"/>
        </w:rPr>
        <w:t> event occurs). This is considered a “manual” triggering of the popover. Popovers whose title and content are both zero-length are never displayed.</w:t>
      </w:r>
    </w:p>
    <w:p w:rsidR="00B35688" w:rsidRDefault="00B35688" w:rsidP="00B35688">
      <w:pPr>
        <w:shd w:val="clear" w:color="auto" w:fill="FFFFFF"/>
        <w:rPr>
          <w:rFonts w:ascii="Segoe UI" w:hAnsi="Segoe UI" w:cs="Segoe UI"/>
          <w:color w:val="212529"/>
        </w:rPr>
      </w:pPr>
    </w:p>
    <w:p w:rsidR="00B35688" w:rsidRDefault="00B35688" w:rsidP="00B35688">
      <w:pPr>
        <w:pStyle w:val="HTMLPreformatted"/>
        <w:rPr>
          <w:rStyle w:val="HTMLCode"/>
          <w:rFonts w:ascii="var(--bs-font-monospace)" w:hAnsi="var(--bs-font-monospace)"/>
          <w:color w:val="212529"/>
        </w:rPr>
      </w:pPr>
      <w:r>
        <w:rPr>
          <w:rStyle w:val="nx"/>
          <w:rFonts w:ascii="var(--bs-font-monospace)" w:hAnsi="var(--bs-font-monospace)"/>
          <w:color w:val="212529"/>
        </w:rPr>
        <w:t>myPopover</w:t>
      </w:r>
      <w:r>
        <w:rPr>
          <w:rStyle w:val="p"/>
          <w:rFonts w:ascii="var(--bs-font-monospace)" w:hAnsi="var(--bs-font-monospace)"/>
          <w:color w:val="212529"/>
        </w:rPr>
        <w:t>.</w:t>
      </w:r>
      <w:r>
        <w:rPr>
          <w:rStyle w:val="nx"/>
          <w:rFonts w:ascii="var(--bs-font-monospace)" w:hAnsi="var(--bs-font-monospace)"/>
          <w:color w:val="212529"/>
        </w:rPr>
        <w:t>show</w:t>
      </w:r>
      <w:r>
        <w:rPr>
          <w:rStyle w:val="p"/>
          <w:rFonts w:ascii="var(--bs-font-monospace)" w:hAnsi="var(--bs-font-monospace)"/>
          <w:color w:val="212529"/>
        </w:rPr>
        <w:t>()</w:t>
      </w:r>
    </w:p>
    <w:p w:rsidR="00B35688" w:rsidRDefault="00B35688" w:rsidP="00B35688">
      <w:pPr>
        <w:pStyle w:val="Heading4"/>
        <w:shd w:val="clear" w:color="auto" w:fill="FFFFFF"/>
        <w:spacing w:before="0"/>
        <w:rPr>
          <w:rFonts w:ascii="Segoe UI" w:hAnsi="Segoe UI" w:cs="Segoe UI"/>
          <w:color w:val="212529"/>
        </w:rPr>
      </w:pPr>
      <w:r>
        <w:rPr>
          <w:rFonts w:ascii="Segoe UI" w:hAnsi="Segoe UI" w:cs="Segoe UI"/>
          <w:b/>
          <w:bCs/>
          <w:color w:val="212529"/>
        </w:rPr>
        <w:t>hide</w:t>
      </w:r>
    </w:p>
    <w:p w:rsidR="00B35688" w:rsidRDefault="00B35688" w:rsidP="00B35688">
      <w:pPr>
        <w:pStyle w:val="NormalWeb"/>
        <w:shd w:val="clear" w:color="auto" w:fill="FFFFFF"/>
        <w:spacing w:before="0" w:beforeAutospacing="0"/>
        <w:rPr>
          <w:rFonts w:ascii="Segoe UI" w:hAnsi="Segoe UI" w:cs="Segoe UI"/>
          <w:color w:val="212529"/>
        </w:rPr>
      </w:pPr>
      <w:r>
        <w:rPr>
          <w:rFonts w:ascii="Segoe UI" w:hAnsi="Segoe UI" w:cs="Segoe UI"/>
          <w:color w:val="212529"/>
        </w:rPr>
        <w:t>Hides an element’s popover. </w:t>
      </w:r>
      <w:r>
        <w:rPr>
          <w:rStyle w:val="Strong"/>
          <w:rFonts w:ascii="Segoe UI" w:hAnsi="Segoe UI" w:cs="Segoe UI"/>
          <w:color w:val="212529"/>
        </w:rPr>
        <w:t>Returns to the caller before the popover has actually been hidden</w:t>
      </w:r>
      <w:r>
        <w:rPr>
          <w:rFonts w:ascii="Segoe UI" w:hAnsi="Segoe UI" w:cs="Segoe UI"/>
          <w:color w:val="212529"/>
        </w:rPr>
        <w:t> (i.e. before the </w:t>
      </w:r>
      <w:r>
        <w:rPr>
          <w:rStyle w:val="HTMLCode"/>
          <w:rFonts w:ascii="var(--bs-font-monospace)" w:hAnsi="var(--bs-font-monospace)"/>
          <w:color w:val="D63384"/>
          <w:sz w:val="21"/>
          <w:szCs w:val="21"/>
        </w:rPr>
        <w:t>hidden.bs.popover</w:t>
      </w:r>
      <w:r>
        <w:rPr>
          <w:rFonts w:ascii="Segoe UI" w:hAnsi="Segoe UI" w:cs="Segoe UI"/>
          <w:color w:val="212529"/>
        </w:rPr>
        <w:t> event occurs). This is considered a “manual” triggering of the popover.</w:t>
      </w:r>
    </w:p>
    <w:p w:rsidR="00B35688" w:rsidRDefault="00B35688" w:rsidP="00B35688">
      <w:pPr>
        <w:shd w:val="clear" w:color="auto" w:fill="FFFFFF"/>
        <w:rPr>
          <w:rFonts w:ascii="Segoe UI" w:hAnsi="Segoe UI" w:cs="Segoe UI"/>
          <w:color w:val="212529"/>
        </w:rPr>
      </w:pPr>
    </w:p>
    <w:p w:rsidR="00B35688" w:rsidRDefault="00B35688" w:rsidP="00B35688">
      <w:pPr>
        <w:pStyle w:val="HTMLPreformatted"/>
        <w:rPr>
          <w:rStyle w:val="HTMLCode"/>
          <w:rFonts w:ascii="var(--bs-font-monospace)" w:hAnsi="var(--bs-font-monospace)"/>
          <w:color w:val="212529"/>
        </w:rPr>
      </w:pPr>
      <w:r>
        <w:rPr>
          <w:rStyle w:val="nx"/>
          <w:rFonts w:ascii="var(--bs-font-monospace)" w:hAnsi="var(--bs-font-monospace)"/>
          <w:color w:val="212529"/>
        </w:rPr>
        <w:t>myPopover</w:t>
      </w:r>
      <w:r>
        <w:rPr>
          <w:rStyle w:val="p"/>
          <w:rFonts w:ascii="var(--bs-font-monospace)" w:hAnsi="var(--bs-font-monospace)"/>
          <w:color w:val="212529"/>
        </w:rPr>
        <w:t>.</w:t>
      </w:r>
      <w:r>
        <w:rPr>
          <w:rStyle w:val="nx"/>
          <w:rFonts w:ascii="var(--bs-font-monospace)" w:hAnsi="var(--bs-font-monospace)"/>
          <w:color w:val="212529"/>
        </w:rPr>
        <w:t>hide</w:t>
      </w:r>
      <w:r>
        <w:rPr>
          <w:rStyle w:val="p"/>
          <w:rFonts w:ascii="var(--bs-font-monospace)" w:hAnsi="var(--bs-font-monospace)"/>
          <w:color w:val="212529"/>
        </w:rPr>
        <w:t>()</w:t>
      </w:r>
    </w:p>
    <w:p w:rsidR="00B35688" w:rsidRDefault="00B35688" w:rsidP="00B35688">
      <w:pPr>
        <w:pStyle w:val="Heading4"/>
        <w:shd w:val="clear" w:color="auto" w:fill="FFFFFF"/>
        <w:spacing w:before="0"/>
        <w:rPr>
          <w:rFonts w:ascii="Segoe UI" w:hAnsi="Segoe UI" w:cs="Segoe UI"/>
          <w:color w:val="212529"/>
        </w:rPr>
      </w:pPr>
      <w:r>
        <w:rPr>
          <w:rFonts w:ascii="Segoe UI" w:hAnsi="Segoe UI" w:cs="Segoe UI"/>
          <w:b/>
          <w:bCs/>
          <w:color w:val="212529"/>
        </w:rPr>
        <w:t>toggle</w:t>
      </w:r>
    </w:p>
    <w:p w:rsidR="00B35688" w:rsidRDefault="00B35688" w:rsidP="00B35688">
      <w:pPr>
        <w:pStyle w:val="NormalWeb"/>
        <w:shd w:val="clear" w:color="auto" w:fill="FFFFFF"/>
        <w:spacing w:before="0" w:beforeAutospacing="0"/>
        <w:rPr>
          <w:rFonts w:ascii="Segoe UI" w:hAnsi="Segoe UI" w:cs="Segoe UI"/>
          <w:color w:val="212529"/>
        </w:rPr>
      </w:pPr>
      <w:r>
        <w:rPr>
          <w:rFonts w:ascii="Segoe UI" w:hAnsi="Segoe UI" w:cs="Segoe UI"/>
          <w:color w:val="212529"/>
        </w:rPr>
        <w:t>Toggles an element’s popover. </w:t>
      </w:r>
      <w:r>
        <w:rPr>
          <w:rStyle w:val="Strong"/>
          <w:rFonts w:ascii="Segoe UI" w:hAnsi="Segoe UI" w:cs="Segoe UI"/>
          <w:color w:val="212529"/>
        </w:rPr>
        <w:t>Returns to the caller before the popover has actually been shown or hidden</w:t>
      </w:r>
      <w:r>
        <w:rPr>
          <w:rFonts w:ascii="Segoe UI" w:hAnsi="Segoe UI" w:cs="Segoe UI"/>
          <w:color w:val="212529"/>
        </w:rPr>
        <w:t> (i.e. before the </w:t>
      </w:r>
      <w:r>
        <w:rPr>
          <w:rStyle w:val="HTMLCode"/>
          <w:rFonts w:ascii="var(--bs-font-monospace)" w:hAnsi="var(--bs-font-monospace)"/>
          <w:color w:val="D63384"/>
          <w:sz w:val="21"/>
          <w:szCs w:val="21"/>
        </w:rPr>
        <w:t>shown.bs.popover</w:t>
      </w:r>
      <w:r>
        <w:rPr>
          <w:rFonts w:ascii="Segoe UI" w:hAnsi="Segoe UI" w:cs="Segoe UI"/>
          <w:color w:val="212529"/>
        </w:rPr>
        <w:t> or </w:t>
      </w:r>
      <w:r>
        <w:rPr>
          <w:rStyle w:val="HTMLCode"/>
          <w:rFonts w:ascii="var(--bs-font-monospace)" w:hAnsi="var(--bs-font-monospace)"/>
          <w:color w:val="D63384"/>
          <w:sz w:val="21"/>
          <w:szCs w:val="21"/>
        </w:rPr>
        <w:t>hidden.bs.popover</w:t>
      </w:r>
      <w:r>
        <w:rPr>
          <w:rFonts w:ascii="Segoe UI" w:hAnsi="Segoe UI" w:cs="Segoe UI"/>
          <w:color w:val="212529"/>
        </w:rPr>
        <w:t> event occurs). This is considered a “manual” triggering of the popover.</w:t>
      </w:r>
    </w:p>
    <w:p w:rsidR="00B35688" w:rsidRDefault="00B35688" w:rsidP="00B35688">
      <w:pPr>
        <w:shd w:val="clear" w:color="auto" w:fill="FFFFFF"/>
        <w:rPr>
          <w:rFonts w:ascii="Segoe UI" w:hAnsi="Segoe UI" w:cs="Segoe UI"/>
          <w:color w:val="212529"/>
        </w:rPr>
      </w:pPr>
    </w:p>
    <w:p w:rsidR="00B35688" w:rsidRDefault="00B35688" w:rsidP="00B35688">
      <w:pPr>
        <w:pStyle w:val="HTMLPreformatted"/>
        <w:rPr>
          <w:rStyle w:val="HTMLCode"/>
          <w:rFonts w:ascii="var(--bs-font-monospace)" w:hAnsi="var(--bs-font-monospace)"/>
          <w:color w:val="212529"/>
        </w:rPr>
      </w:pPr>
      <w:r>
        <w:rPr>
          <w:rStyle w:val="nx"/>
          <w:rFonts w:ascii="var(--bs-font-monospace)" w:hAnsi="var(--bs-font-monospace)"/>
          <w:color w:val="212529"/>
        </w:rPr>
        <w:t>myPopover</w:t>
      </w:r>
      <w:r>
        <w:rPr>
          <w:rStyle w:val="p"/>
          <w:rFonts w:ascii="var(--bs-font-monospace)" w:hAnsi="var(--bs-font-monospace)"/>
          <w:color w:val="212529"/>
        </w:rPr>
        <w:t>.</w:t>
      </w:r>
      <w:r>
        <w:rPr>
          <w:rStyle w:val="nx"/>
          <w:rFonts w:ascii="var(--bs-font-monospace)" w:hAnsi="var(--bs-font-monospace)"/>
          <w:color w:val="212529"/>
        </w:rPr>
        <w:t>toggle</w:t>
      </w:r>
      <w:r>
        <w:rPr>
          <w:rStyle w:val="p"/>
          <w:rFonts w:ascii="var(--bs-font-monospace)" w:hAnsi="var(--bs-font-monospace)"/>
          <w:color w:val="212529"/>
        </w:rPr>
        <w:t>()</w:t>
      </w:r>
    </w:p>
    <w:p w:rsidR="00B35688" w:rsidRDefault="00B35688" w:rsidP="00B35688">
      <w:pPr>
        <w:pStyle w:val="Heading4"/>
        <w:shd w:val="clear" w:color="auto" w:fill="FFFFFF"/>
        <w:spacing w:before="0"/>
        <w:rPr>
          <w:rFonts w:ascii="Segoe UI" w:hAnsi="Segoe UI" w:cs="Segoe UI"/>
          <w:color w:val="212529"/>
        </w:rPr>
      </w:pPr>
      <w:r>
        <w:rPr>
          <w:rFonts w:ascii="Segoe UI" w:hAnsi="Segoe UI" w:cs="Segoe UI"/>
          <w:b/>
          <w:bCs/>
          <w:color w:val="212529"/>
        </w:rPr>
        <w:t>dispose</w:t>
      </w:r>
    </w:p>
    <w:p w:rsidR="00B35688" w:rsidRDefault="00B35688" w:rsidP="00B35688">
      <w:pPr>
        <w:pStyle w:val="NormalWeb"/>
        <w:shd w:val="clear" w:color="auto" w:fill="FFFFFF"/>
        <w:spacing w:before="0" w:beforeAutospacing="0"/>
        <w:rPr>
          <w:rFonts w:ascii="Segoe UI" w:hAnsi="Segoe UI" w:cs="Segoe UI"/>
          <w:color w:val="212529"/>
        </w:rPr>
      </w:pPr>
      <w:r>
        <w:rPr>
          <w:rFonts w:ascii="Segoe UI" w:hAnsi="Segoe UI" w:cs="Segoe UI"/>
          <w:color w:val="212529"/>
        </w:rPr>
        <w:t>Hides and destroys an element’s popover (Removes stored data on the DOM element). Popovers that use delegation (which are created using </w:t>
      </w:r>
      <w:hyperlink r:id="rId522" w:anchor="options" w:history="1">
        <w:r>
          <w:rPr>
            <w:rStyle w:val="Hyperlink"/>
            <w:rFonts w:ascii="Segoe UI" w:hAnsi="Segoe UI" w:cs="Segoe UI"/>
            <w:color w:val="0D6EFD"/>
          </w:rPr>
          <w:t>the </w:t>
        </w:r>
        <w:r>
          <w:rPr>
            <w:rStyle w:val="HTMLCode"/>
            <w:rFonts w:ascii="var(--bs-font-monospace)" w:hAnsi="var(--bs-font-monospace)"/>
            <w:color w:val="0D6EFD"/>
            <w:sz w:val="21"/>
            <w:szCs w:val="21"/>
            <w:u w:val="single"/>
          </w:rPr>
          <w:t>selector</w:t>
        </w:r>
        <w:r>
          <w:rPr>
            <w:rStyle w:val="Hyperlink"/>
            <w:rFonts w:ascii="Segoe UI" w:hAnsi="Segoe UI" w:cs="Segoe UI"/>
            <w:color w:val="0D6EFD"/>
          </w:rPr>
          <w:t> option</w:t>
        </w:r>
      </w:hyperlink>
      <w:r>
        <w:rPr>
          <w:rFonts w:ascii="Segoe UI" w:hAnsi="Segoe UI" w:cs="Segoe UI"/>
          <w:color w:val="212529"/>
        </w:rPr>
        <w:t>) cannot be individually destroyed on descendant trigger elements.</w:t>
      </w:r>
    </w:p>
    <w:p w:rsidR="00B35688" w:rsidRDefault="00B35688" w:rsidP="00B35688">
      <w:pPr>
        <w:shd w:val="clear" w:color="auto" w:fill="FFFFFF"/>
        <w:rPr>
          <w:rFonts w:ascii="Segoe UI" w:hAnsi="Segoe UI" w:cs="Segoe UI"/>
          <w:color w:val="212529"/>
        </w:rPr>
      </w:pPr>
    </w:p>
    <w:p w:rsidR="00B35688" w:rsidRDefault="00B35688" w:rsidP="00B35688">
      <w:pPr>
        <w:pStyle w:val="HTMLPreformatted"/>
        <w:rPr>
          <w:rStyle w:val="HTMLCode"/>
          <w:rFonts w:ascii="var(--bs-font-monospace)" w:hAnsi="var(--bs-font-monospace)"/>
          <w:color w:val="212529"/>
        </w:rPr>
      </w:pPr>
      <w:r>
        <w:rPr>
          <w:rStyle w:val="nx"/>
          <w:rFonts w:ascii="var(--bs-font-monospace)" w:hAnsi="var(--bs-font-monospace)"/>
          <w:color w:val="212529"/>
        </w:rPr>
        <w:t>myPopover</w:t>
      </w:r>
      <w:r>
        <w:rPr>
          <w:rStyle w:val="p"/>
          <w:rFonts w:ascii="var(--bs-font-monospace)" w:hAnsi="var(--bs-font-monospace)"/>
          <w:color w:val="212529"/>
        </w:rPr>
        <w:t>.</w:t>
      </w:r>
      <w:r>
        <w:rPr>
          <w:rStyle w:val="nx"/>
          <w:rFonts w:ascii="var(--bs-font-monospace)" w:hAnsi="var(--bs-font-monospace)"/>
          <w:color w:val="212529"/>
        </w:rPr>
        <w:t>dispose</w:t>
      </w:r>
      <w:r>
        <w:rPr>
          <w:rStyle w:val="p"/>
          <w:rFonts w:ascii="var(--bs-font-monospace)" w:hAnsi="var(--bs-font-monospace)"/>
          <w:color w:val="212529"/>
        </w:rPr>
        <w:t>()</w:t>
      </w:r>
    </w:p>
    <w:p w:rsidR="00B35688" w:rsidRDefault="00B35688" w:rsidP="00B35688">
      <w:pPr>
        <w:pStyle w:val="Heading4"/>
        <w:shd w:val="clear" w:color="auto" w:fill="FFFFFF"/>
        <w:spacing w:before="0"/>
        <w:rPr>
          <w:rFonts w:ascii="Segoe UI" w:hAnsi="Segoe UI" w:cs="Segoe UI"/>
          <w:color w:val="212529"/>
        </w:rPr>
      </w:pPr>
      <w:r>
        <w:rPr>
          <w:rFonts w:ascii="Segoe UI" w:hAnsi="Segoe UI" w:cs="Segoe UI"/>
          <w:b/>
          <w:bCs/>
          <w:color w:val="212529"/>
        </w:rPr>
        <w:t>enable</w:t>
      </w:r>
    </w:p>
    <w:p w:rsidR="00B35688" w:rsidRDefault="00B35688" w:rsidP="00B35688">
      <w:pPr>
        <w:pStyle w:val="NormalWeb"/>
        <w:shd w:val="clear" w:color="auto" w:fill="FFFFFF"/>
        <w:spacing w:before="0" w:beforeAutospacing="0"/>
        <w:rPr>
          <w:rFonts w:ascii="Segoe UI" w:hAnsi="Segoe UI" w:cs="Segoe UI"/>
          <w:color w:val="212529"/>
        </w:rPr>
      </w:pPr>
      <w:r>
        <w:rPr>
          <w:rFonts w:ascii="Segoe UI" w:hAnsi="Segoe UI" w:cs="Segoe UI"/>
          <w:color w:val="212529"/>
        </w:rPr>
        <w:t>Gives an element’s popover the ability to be shown. </w:t>
      </w:r>
      <w:r>
        <w:rPr>
          <w:rStyle w:val="Strong"/>
          <w:rFonts w:ascii="Segoe UI" w:hAnsi="Segoe UI" w:cs="Segoe UI"/>
          <w:color w:val="212529"/>
        </w:rPr>
        <w:t>Popovers are enabled by default.</w:t>
      </w:r>
    </w:p>
    <w:p w:rsidR="00B35688" w:rsidRDefault="00B35688" w:rsidP="00B35688">
      <w:pPr>
        <w:shd w:val="clear" w:color="auto" w:fill="FFFFFF"/>
        <w:rPr>
          <w:rFonts w:ascii="Segoe UI" w:hAnsi="Segoe UI" w:cs="Segoe UI"/>
          <w:color w:val="212529"/>
        </w:rPr>
      </w:pPr>
    </w:p>
    <w:p w:rsidR="00B35688" w:rsidRDefault="00B35688" w:rsidP="00B35688">
      <w:pPr>
        <w:pStyle w:val="HTMLPreformatted"/>
        <w:rPr>
          <w:rStyle w:val="HTMLCode"/>
          <w:rFonts w:ascii="var(--bs-font-monospace)" w:hAnsi="var(--bs-font-monospace)"/>
          <w:color w:val="212529"/>
        </w:rPr>
      </w:pPr>
      <w:r>
        <w:rPr>
          <w:rStyle w:val="nx"/>
          <w:rFonts w:ascii="var(--bs-font-monospace)" w:hAnsi="var(--bs-font-monospace)"/>
          <w:color w:val="212529"/>
        </w:rPr>
        <w:t>myPopover</w:t>
      </w:r>
      <w:r>
        <w:rPr>
          <w:rStyle w:val="p"/>
          <w:rFonts w:ascii="var(--bs-font-monospace)" w:hAnsi="var(--bs-font-monospace)"/>
          <w:color w:val="212529"/>
        </w:rPr>
        <w:t>.</w:t>
      </w:r>
      <w:r>
        <w:rPr>
          <w:rStyle w:val="nx"/>
          <w:rFonts w:ascii="var(--bs-font-monospace)" w:hAnsi="var(--bs-font-monospace)"/>
          <w:color w:val="212529"/>
        </w:rPr>
        <w:t>enable</w:t>
      </w:r>
      <w:r>
        <w:rPr>
          <w:rStyle w:val="p"/>
          <w:rFonts w:ascii="var(--bs-font-monospace)" w:hAnsi="var(--bs-font-monospace)"/>
          <w:color w:val="212529"/>
        </w:rPr>
        <w:t>()</w:t>
      </w:r>
    </w:p>
    <w:p w:rsidR="00B35688" w:rsidRDefault="00B35688" w:rsidP="00B35688">
      <w:pPr>
        <w:pStyle w:val="Heading4"/>
        <w:shd w:val="clear" w:color="auto" w:fill="FFFFFF"/>
        <w:spacing w:before="0"/>
        <w:rPr>
          <w:rFonts w:ascii="Segoe UI" w:hAnsi="Segoe UI" w:cs="Segoe UI"/>
          <w:color w:val="212529"/>
        </w:rPr>
      </w:pPr>
      <w:r>
        <w:rPr>
          <w:rFonts w:ascii="Segoe UI" w:hAnsi="Segoe UI" w:cs="Segoe UI"/>
          <w:b/>
          <w:bCs/>
          <w:color w:val="212529"/>
        </w:rPr>
        <w:t>disable</w:t>
      </w:r>
    </w:p>
    <w:p w:rsidR="00B35688" w:rsidRDefault="00B35688" w:rsidP="00B35688">
      <w:pPr>
        <w:pStyle w:val="NormalWeb"/>
        <w:shd w:val="clear" w:color="auto" w:fill="FFFFFF"/>
        <w:spacing w:before="0" w:beforeAutospacing="0"/>
        <w:rPr>
          <w:rFonts w:ascii="Segoe UI" w:hAnsi="Segoe UI" w:cs="Segoe UI"/>
          <w:color w:val="212529"/>
        </w:rPr>
      </w:pPr>
      <w:r>
        <w:rPr>
          <w:rFonts w:ascii="Segoe UI" w:hAnsi="Segoe UI" w:cs="Segoe UI"/>
          <w:color w:val="212529"/>
        </w:rPr>
        <w:t>Removes the ability for an element’s popover to be shown. The popover will only be able to be shown if it is re-enabled.</w:t>
      </w:r>
    </w:p>
    <w:p w:rsidR="00B35688" w:rsidRDefault="00B35688" w:rsidP="00B35688">
      <w:pPr>
        <w:shd w:val="clear" w:color="auto" w:fill="FFFFFF"/>
        <w:rPr>
          <w:rFonts w:ascii="Segoe UI" w:hAnsi="Segoe UI" w:cs="Segoe UI"/>
          <w:color w:val="212529"/>
        </w:rPr>
      </w:pPr>
    </w:p>
    <w:p w:rsidR="00B35688" w:rsidRDefault="00B35688" w:rsidP="00B35688">
      <w:pPr>
        <w:pStyle w:val="HTMLPreformatted"/>
        <w:rPr>
          <w:rStyle w:val="HTMLCode"/>
          <w:rFonts w:ascii="var(--bs-font-monospace)" w:hAnsi="var(--bs-font-monospace)"/>
          <w:color w:val="212529"/>
        </w:rPr>
      </w:pPr>
      <w:r>
        <w:rPr>
          <w:rStyle w:val="nx"/>
          <w:rFonts w:ascii="var(--bs-font-monospace)" w:hAnsi="var(--bs-font-monospace)"/>
          <w:color w:val="212529"/>
        </w:rPr>
        <w:t>myPopover</w:t>
      </w:r>
      <w:r>
        <w:rPr>
          <w:rStyle w:val="p"/>
          <w:rFonts w:ascii="var(--bs-font-monospace)" w:hAnsi="var(--bs-font-monospace)"/>
          <w:color w:val="212529"/>
        </w:rPr>
        <w:t>.</w:t>
      </w:r>
      <w:r>
        <w:rPr>
          <w:rStyle w:val="nx"/>
          <w:rFonts w:ascii="var(--bs-font-monospace)" w:hAnsi="var(--bs-font-monospace)"/>
          <w:color w:val="212529"/>
        </w:rPr>
        <w:t>disable</w:t>
      </w:r>
      <w:r>
        <w:rPr>
          <w:rStyle w:val="p"/>
          <w:rFonts w:ascii="var(--bs-font-monospace)" w:hAnsi="var(--bs-font-monospace)"/>
          <w:color w:val="212529"/>
        </w:rPr>
        <w:t>()</w:t>
      </w:r>
    </w:p>
    <w:p w:rsidR="00B35688" w:rsidRDefault="00B35688" w:rsidP="00B35688">
      <w:pPr>
        <w:pStyle w:val="Heading4"/>
        <w:shd w:val="clear" w:color="auto" w:fill="FFFFFF"/>
        <w:spacing w:before="0"/>
        <w:rPr>
          <w:rFonts w:ascii="Segoe UI" w:hAnsi="Segoe UI" w:cs="Segoe UI"/>
          <w:color w:val="212529"/>
        </w:rPr>
      </w:pPr>
      <w:r>
        <w:rPr>
          <w:rFonts w:ascii="Segoe UI" w:hAnsi="Segoe UI" w:cs="Segoe UI"/>
          <w:b/>
          <w:bCs/>
          <w:color w:val="212529"/>
        </w:rPr>
        <w:t>toggleEnabled</w:t>
      </w:r>
    </w:p>
    <w:p w:rsidR="00B35688" w:rsidRDefault="00B35688" w:rsidP="00B35688">
      <w:pPr>
        <w:pStyle w:val="NormalWeb"/>
        <w:shd w:val="clear" w:color="auto" w:fill="FFFFFF"/>
        <w:spacing w:before="0" w:beforeAutospacing="0"/>
        <w:rPr>
          <w:rFonts w:ascii="Segoe UI" w:hAnsi="Segoe UI" w:cs="Segoe UI"/>
          <w:color w:val="212529"/>
        </w:rPr>
      </w:pPr>
      <w:r>
        <w:rPr>
          <w:rFonts w:ascii="Segoe UI" w:hAnsi="Segoe UI" w:cs="Segoe UI"/>
          <w:color w:val="212529"/>
        </w:rPr>
        <w:t>Toggles the ability for an element’s popover to be shown or hidden.</w:t>
      </w:r>
    </w:p>
    <w:p w:rsidR="00B35688" w:rsidRDefault="00B35688" w:rsidP="00B35688">
      <w:pPr>
        <w:shd w:val="clear" w:color="auto" w:fill="FFFFFF"/>
        <w:rPr>
          <w:rFonts w:ascii="Segoe UI" w:hAnsi="Segoe UI" w:cs="Segoe UI"/>
          <w:color w:val="212529"/>
        </w:rPr>
      </w:pPr>
    </w:p>
    <w:p w:rsidR="00B35688" w:rsidRDefault="00B35688" w:rsidP="00B35688">
      <w:pPr>
        <w:pStyle w:val="HTMLPreformatted"/>
        <w:rPr>
          <w:rStyle w:val="HTMLCode"/>
          <w:rFonts w:ascii="var(--bs-font-monospace)" w:hAnsi="var(--bs-font-monospace)"/>
          <w:color w:val="212529"/>
        </w:rPr>
      </w:pPr>
      <w:r>
        <w:rPr>
          <w:rStyle w:val="nx"/>
          <w:rFonts w:ascii="var(--bs-font-monospace)" w:hAnsi="var(--bs-font-monospace)"/>
          <w:color w:val="212529"/>
        </w:rPr>
        <w:t>myPopover</w:t>
      </w:r>
      <w:r>
        <w:rPr>
          <w:rStyle w:val="p"/>
          <w:rFonts w:ascii="var(--bs-font-monospace)" w:hAnsi="var(--bs-font-monospace)"/>
          <w:color w:val="212529"/>
        </w:rPr>
        <w:t>.</w:t>
      </w:r>
      <w:r>
        <w:rPr>
          <w:rStyle w:val="nx"/>
          <w:rFonts w:ascii="var(--bs-font-monospace)" w:hAnsi="var(--bs-font-monospace)"/>
          <w:color w:val="212529"/>
        </w:rPr>
        <w:t>toggleEnabled</w:t>
      </w:r>
      <w:r>
        <w:rPr>
          <w:rStyle w:val="p"/>
          <w:rFonts w:ascii="var(--bs-font-monospace)" w:hAnsi="var(--bs-font-monospace)"/>
          <w:color w:val="212529"/>
        </w:rPr>
        <w:t>()</w:t>
      </w:r>
    </w:p>
    <w:p w:rsidR="00B35688" w:rsidRDefault="00B35688" w:rsidP="00B35688">
      <w:pPr>
        <w:pStyle w:val="Heading4"/>
        <w:shd w:val="clear" w:color="auto" w:fill="FFFFFF"/>
        <w:spacing w:before="0"/>
        <w:rPr>
          <w:rFonts w:ascii="Segoe UI" w:hAnsi="Segoe UI" w:cs="Segoe UI"/>
          <w:color w:val="212529"/>
        </w:rPr>
      </w:pPr>
      <w:r>
        <w:rPr>
          <w:rFonts w:ascii="Segoe UI" w:hAnsi="Segoe UI" w:cs="Segoe UI"/>
          <w:b/>
          <w:bCs/>
          <w:color w:val="212529"/>
        </w:rPr>
        <w:t>update</w:t>
      </w:r>
    </w:p>
    <w:p w:rsidR="00B35688" w:rsidRDefault="00B35688" w:rsidP="00B35688">
      <w:pPr>
        <w:pStyle w:val="NormalWeb"/>
        <w:shd w:val="clear" w:color="auto" w:fill="FFFFFF"/>
        <w:spacing w:before="0" w:beforeAutospacing="0"/>
        <w:rPr>
          <w:rFonts w:ascii="Segoe UI" w:hAnsi="Segoe UI" w:cs="Segoe UI"/>
          <w:color w:val="212529"/>
        </w:rPr>
      </w:pPr>
      <w:r>
        <w:rPr>
          <w:rFonts w:ascii="Segoe UI" w:hAnsi="Segoe UI" w:cs="Segoe UI"/>
          <w:color w:val="212529"/>
        </w:rPr>
        <w:t>Updates the position of an element’s popover.</w:t>
      </w:r>
    </w:p>
    <w:p w:rsidR="00B35688" w:rsidRDefault="00B35688" w:rsidP="00B35688">
      <w:pPr>
        <w:shd w:val="clear" w:color="auto" w:fill="FFFFFF"/>
        <w:rPr>
          <w:rFonts w:ascii="Segoe UI" w:hAnsi="Segoe UI" w:cs="Segoe UI"/>
          <w:color w:val="212529"/>
        </w:rPr>
      </w:pPr>
    </w:p>
    <w:p w:rsidR="00B35688" w:rsidRDefault="00B35688" w:rsidP="00B35688">
      <w:pPr>
        <w:pStyle w:val="HTMLPreformatted"/>
        <w:rPr>
          <w:rStyle w:val="HTMLCode"/>
          <w:rFonts w:ascii="var(--bs-font-monospace)" w:hAnsi="var(--bs-font-monospace)"/>
          <w:color w:val="212529"/>
        </w:rPr>
      </w:pPr>
      <w:r>
        <w:rPr>
          <w:rStyle w:val="nx"/>
          <w:rFonts w:ascii="var(--bs-font-monospace)" w:hAnsi="var(--bs-font-monospace)"/>
          <w:color w:val="212529"/>
        </w:rPr>
        <w:t>myPopover</w:t>
      </w:r>
      <w:r>
        <w:rPr>
          <w:rStyle w:val="p"/>
          <w:rFonts w:ascii="var(--bs-font-monospace)" w:hAnsi="var(--bs-font-monospace)"/>
          <w:color w:val="212529"/>
        </w:rPr>
        <w:t>.</w:t>
      </w:r>
      <w:r>
        <w:rPr>
          <w:rStyle w:val="nx"/>
          <w:rFonts w:ascii="var(--bs-font-monospace)" w:hAnsi="var(--bs-font-monospace)"/>
          <w:color w:val="212529"/>
        </w:rPr>
        <w:t>update</w:t>
      </w:r>
      <w:r>
        <w:rPr>
          <w:rStyle w:val="p"/>
          <w:rFonts w:ascii="var(--bs-font-monospace)" w:hAnsi="var(--bs-font-monospace)"/>
          <w:color w:val="212529"/>
        </w:rPr>
        <w:t>()</w:t>
      </w:r>
    </w:p>
    <w:p w:rsidR="00B35688" w:rsidRDefault="00B35688" w:rsidP="00B35688">
      <w:pPr>
        <w:pStyle w:val="Heading4"/>
        <w:shd w:val="clear" w:color="auto" w:fill="FFFFFF"/>
        <w:spacing w:before="0"/>
        <w:rPr>
          <w:rFonts w:ascii="Segoe UI" w:hAnsi="Segoe UI" w:cs="Segoe UI"/>
          <w:color w:val="212529"/>
        </w:rPr>
      </w:pPr>
      <w:r>
        <w:rPr>
          <w:rFonts w:ascii="Segoe UI" w:hAnsi="Segoe UI" w:cs="Segoe UI"/>
          <w:b/>
          <w:bCs/>
          <w:color w:val="212529"/>
        </w:rPr>
        <w:t>getInstance</w:t>
      </w:r>
    </w:p>
    <w:p w:rsidR="00B35688" w:rsidRDefault="00B35688" w:rsidP="00B35688">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Static</w:t>
      </w:r>
      <w:r>
        <w:rPr>
          <w:rFonts w:ascii="Segoe UI" w:hAnsi="Segoe UI" w:cs="Segoe UI"/>
          <w:color w:val="212529"/>
        </w:rPr>
        <w:t> method which allows you to get the popover instance associated with a DOM element</w:t>
      </w:r>
    </w:p>
    <w:p w:rsidR="00B35688" w:rsidRDefault="00B35688" w:rsidP="00B35688">
      <w:pPr>
        <w:shd w:val="clear" w:color="auto" w:fill="FFFFFF"/>
        <w:rPr>
          <w:rFonts w:ascii="Segoe UI" w:hAnsi="Segoe UI" w:cs="Segoe UI"/>
          <w:color w:val="212529"/>
        </w:rPr>
      </w:pPr>
    </w:p>
    <w:p w:rsidR="00B35688" w:rsidRDefault="00B35688" w:rsidP="00B35688">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exampleTriggerEl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'example'</w:t>
      </w:r>
      <w:r>
        <w:rPr>
          <w:rStyle w:val="p"/>
          <w:rFonts w:ascii="var(--bs-font-monospace)" w:hAnsi="var(--bs-font-monospace)"/>
          <w:color w:val="212529"/>
        </w:rPr>
        <w:t>)</w:t>
      </w:r>
    </w:p>
    <w:p w:rsidR="00B35688" w:rsidRDefault="00B35688" w:rsidP="00B35688">
      <w:pPr>
        <w:pStyle w:val="HTMLPreformatted"/>
        <w:rPr>
          <w:rStyle w:val="c1"/>
          <w:rFonts w:ascii="var(--bs-font-monospace)" w:hAnsi="var(--bs-font-monospace)"/>
          <w:color w:val="727272"/>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popover</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Popover</w:t>
      </w:r>
      <w:r>
        <w:rPr>
          <w:rStyle w:val="p"/>
          <w:rFonts w:ascii="var(--bs-font-monospace)" w:hAnsi="var(--bs-font-monospace)"/>
          <w:color w:val="212529"/>
        </w:rPr>
        <w:t>.</w:t>
      </w:r>
      <w:r>
        <w:rPr>
          <w:rStyle w:val="nx"/>
          <w:rFonts w:ascii="var(--bs-font-monospace)" w:hAnsi="var(--bs-font-monospace)"/>
          <w:color w:val="212529"/>
        </w:rPr>
        <w:t>getInstance</w:t>
      </w:r>
      <w:r>
        <w:rPr>
          <w:rStyle w:val="p"/>
          <w:rFonts w:ascii="var(--bs-font-monospace)" w:hAnsi="var(--bs-font-monospace)"/>
          <w:color w:val="212529"/>
        </w:rPr>
        <w:t>(</w:t>
      </w:r>
      <w:r>
        <w:rPr>
          <w:rStyle w:val="nx"/>
          <w:rFonts w:ascii="var(--bs-font-monospace)" w:hAnsi="var(--bs-font-monospace)"/>
          <w:color w:val="212529"/>
        </w:rPr>
        <w:t>exampleTriggerEl</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Returns a Bootstrap popover instance</w:t>
      </w:r>
    </w:p>
    <w:p w:rsidR="00B35688" w:rsidRDefault="00B35688" w:rsidP="00B35688">
      <w:pPr>
        <w:pStyle w:val="Heading4"/>
        <w:shd w:val="clear" w:color="auto" w:fill="FFFFFF"/>
        <w:spacing w:before="0"/>
        <w:rPr>
          <w:rFonts w:ascii="Segoe UI" w:hAnsi="Segoe UI" w:cs="Segoe UI"/>
          <w:color w:val="212529"/>
        </w:rPr>
      </w:pPr>
      <w:r>
        <w:rPr>
          <w:rFonts w:ascii="Segoe UI" w:hAnsi="Segoe UI" w:cs="Segoe UI"/>
          <w:b/>
          <w:bCs/>
          <w:color w:val="212529"/>
        </w:rPr>
        <w:t>getOrCreateInstance</w:t>
      </w:r>
    </w:p>
    <w:p w:rsidR="00B35688" w:rsidRDefault="00B35688" w:rsidP="00B35688">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Static</w:t>
      </w:r>
      <w:r>
        <w:rPr>
          <w:rFonts w:ascii="Segoe UI" w:hAnsi="Segoe UI" w:cs="Segoe UI"/>
          <w:color w:val="212529"/>
        </w:rPr>
        <w:t> method which allows you to get the popover instance associated with a DOM element, or create a new one in case it wasn’t initialised</w:t>
      </w:r>
    </w:p>
    <w:p w:rsidR="00B35688" w:rsidRDefault="00B35688" w:rsidP="00B35688">
      <w:pPr>
        <w:shd w:val="clear" w:color="auto" w:fill="FFFFFF"/>
        <w:rPr>
          <w:rFonts w:ascii="Segoe UI" w:hAnsi="Segoe UI" w:cs="Segoe UI"/>
          <w:color w:val="212529"/>
        </w:rPr>
      </w:pPr>
    </w:p>
    <w:p w:rsidR="00B35688" w:rsidRDefault="00B35688" w:rsidP="00B35688">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exampleTriggerEl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'example'</w:t>
      </w:r>
      <w:r>
        <w:rPr>
          <w:rStyle w:val="p"/>
          <w:rFonts w:ascii="var(--bs-font-monospace)" w:hAnsi="var(--bs-font-monospace)"/>
          <w:color w:val="212529"/>
        </w:rPr>
        <w:t>)</w:t>
      </w:r>
    </w:p>
    <w:p w:rsidR="00B35688" w:rsidRDefault="00B35688" w:rsidP="00B35688">
      <w:pPr>
        <w:pStyle w:val="HTMLPreformatted"/>
        <w:rPr>
          <w:rStyle w:val="c1"/>
          <w:rFonts w:ascii="var(--bs-font-monospace)" w:hAnsi="var(--bs-font-monospace)"/>
          <w:color w:val="727272"/>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popover</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Popover</w:t>
      </w:r>
      <w:r>
        <w:rPr>
          <w:rStyle w:val="p"/>
          <w:rFonts w:ascii="var(--bs-font-monospace)" w:hAnsi="var(--bs-font-monospace)"/>
          <w:color w:val="212529"/>
        </w:rPr>
        <w:t>.</w:t>
      </w:r>
      <w:r>
        <w:rPr>
          <w:rStyle w:val="nx"/>
          <w:rFonts w:ascii="var(--bs-font-monospace)" w:hAnsi="var(--bs-font-monospace)"/>
          <w:color w:val="212529"/>
        </w:rPr>
        <w:t>getOrCreateInstance</w:t>
      </w:r>
      <w:r>
        <w:rPr>
          <w:rStyle w:val="p"/>
          <w:rFonts w:ascii="var(--bs-font-monospace)" w:hAnsi="var(--bs-font-monospace)"/>
          <w:color w:val="212529"/>
        </w:rPr>
        <w:t>(</w:t>
      </w:r>
      <w:r>
        <w:rPr>
          <w:rStyle w:val="nx"/>
          <w:rFonts w:ascii="var(--bs-font-monospace)" w:hAnsi="var(--bs-font-monospace)"/>
          <w:color w:val="212529"/>
        </w:rPr>
        <w:t>exampleTriggerEl</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Returns a Bootstrap popover instance</w:t>
      </w:r>
    </w:p>
    <w:p w:rsidR="00B35688" w:rsidRDefault="00B35688" w:rsidP="00B35688">
      <w:pPr>
        <w:pStyle w:val="Heading3"/>
        <w:shd w:val="clear" w:color="auto" w:fill="FFFFFF"/>
        <w:rPr>
          <w:rFonts w:ascii="Segoe UI" w:hAnsi="Segoe UI" w:cs="Segoe UI"/>
          <w:b w:val="0"/>
          <w:bCs w:val="0"/>
          <w:color w:val="212529"/>
        </w:rPr>
      </w:pPr>
      <w:bookmarkStart w:id="392" w:name="_Toc144064949"/>
      <w:r>
        <w:rPr>
          <w:rFonts w:ascii="Segoe UI" w:hAnsi="Segoe UI" w:cs="Segoe UI"/>
          <w:b w:val="0"/>
          <w:bCs w:val="0"/>
          <w:color w:val="212529"/>
        </w:rPr>
        <w:t>Events</w:t>
      </w:r>
      <w:bookmarkEnd w:id="392"/>
    </w:p>
    <w:tbl>
      <w:tblPr>
        <w:tblW w:w="9492" w:type="dxa"/>
        <w:tblCellMar>
          <w:top w:w="15" w:type="dxa"/>
          <w:left w:w="15" w:type="dxa"/>
          <w:bottom w:w="15" w:type="dxa"/>
          <w:right w:w="15" w:type="dxa"/>
        </w:tblCellMar>
        <w:tblLook w:val="04A0" w:firstRow="1" w:lastRow="0" w:firstColumn="1" w:lastColumn="0" w:noHBand="0" w:noVBand="1"/>
      </w:tblPr>
      <w:tblGrid>
        <w:gridCol w:w="1829"/>
        <w:gridCol w:w="7663"/>
      </w:tblGrid>
      <w:tr w:rsidR="00B35688" w:rsidTr="00436A33">
        <w:trPr>
          <w:trHeight w:val="433"/>
          <w:tblHeader/>
        </w:trPr>
        <w:tc>
          <w:tcPr>
            <w:tcW w:w="1769" w:type="dxa"/>
            <w:tcBorders>
              <w:top w:val="single" w:sz="2" w:space="0" w:color="auto"/>
              <w:left w:val="single" w:sz="2" w:space="0" w:color="auto"/>
              <w:right w:val="single" w:sz="2" w:space="0" w:color="auto"/>
            </w:tcBorders>
            <w:vAlign w:val="center"/>
            <w:hideMark/>
          </w:tcPr>
          <w:p w:rsidR="00B35688" w:rsidRDefault="00B35688">
            <w:pPr>
              <w:jc w:val="center"/>
              <w:rPr>
                <w:rFonts w:ascii="Times New Roman" w:hAnsi="Times New Roman" w:cs="Times New Roman"/>
                <w:b/>
                <w:bCs/>
                <w:color w:val="212529"/>
              </w:rPr>
            </w:pPr>
            <w:r>
              <w:rPr>
                <w:b/>
                <w:bCs/>
                <w:color w:val="212529"/>
              </w:rPr>
              <w:t>Event type</w:t>
            </w:r>
          </w:p>
        </w:tc>
        <w:tc>
          <w:tcPr>
            <w:tcW w:w="0" w:type="auto"/>
            <w:tcBorders>
              <w:top w:val="single" w:sz="2" w:space="0" w:color="auto"/>
              <w:left w:val="single" w:sz="2" w:space="0" w:color="auto"/>
              <w:right w:val="single" w:sz="2" w:space="0" w:color="auto"/>
            </w:tcBorders>
            <w:vAlign w:val="center"/>
            <w:hideMark/>
          </w:tcPr>
          <w:p w:rsidR="00B35688" w:rsidRDefault="00B35688">
            <w:pPr>
              <w:jc w:val="center"/>
              <w:rPr>
                <w:b/>
                <w:bCs/>
                <w:color w:val="212529"/>
              </w:rPr>
            </w:pPr>
            <w:r>
              <w:rPr>
                <w:b/>
                <w:bCs/>
                <w:color w:val="212529"/>
              </w:rPr>
              <w:t>Description</w:t>
            </w:r>
          </w:p>
        </w:tc>
      </w:tr>
      <w:tr w:rsidR="00B35688" w:rsidTr="00436A33">
        <w:trPr>
          <w:trHeight w:val="448"/>
        </w:trPr>
        <w:tc>
          <w:tcPr>
            <w:tcW w:w="0" w:type="auto"/>
            <w:tcBorders>
              <w:top w:val="single" w:sz="2" w:space="0" w:color="auto"/>
              <w:left w:val="single" w:sz="2" w:space="0" w:color="auto"/>
              <w:bottom w:val="single" w:sz="6" w:space="0" w:color="auto"/>
              <w:right w:val="single" w:sz="2" w:space="0" w:color="auto"/>
            </w:tcBorders>
            <w:vAlign w:val="center"/>
            <w:hideMark/>
          </w:tcPr>
          <w:p w:rsidR="00B35688" w:rsidRDefault="00B35688">
            <w:pPr>
              <w:rPr>
                <w:color w:val="212529"/>
              </w:rPr>
            </w:pPr>
            <w:r>
              <w:rPr>
                <w:color w:val="212529"/>
              </w:rPr>
              <w:t>show.bs.popover</w:t>
            </w:r>
          </w:p>
        </w:tc>
        <w:tc>
          <w:tcPr>
            <w:tcW w:w="0" w:type="auto"/>
            <w:tcBorders>
              <w:top w:val="single" w:sz="2" w:space="0" w:color="auto"/>
              <w:left w:val="single" w:sz="2" w:space="0" w:color="auto"/>
              <w:bottom w:val="single" w:sz="6" w:space="0" w:color="auto"/>
              <w:right w:val="single" w:sz="2" w:space="0" w:color="auto"/>
            </w:tcBorders>
            <w:vAlign w:val="center"/>
            <w:hideMark/>
          </w:tcPr>
          <w:p w:rsidR="00B35688" w:rsidRDefault="00B35688">
            <w:pPr>
              <w:rPr>
                <w:color w:val="212529"/>
              </w:rPr>
            </w:pPr>
            <w:r>
              <w:rPr>
                <w:color w:val="212529"/>
              </w:rPr>
              <w:t>This event fires immediately when the </w:t>
            </w:r>
            <w:r>
              <w:rPr>
                <w:rStyle w:val="HTMLCode"/>
                <w:rFonts w:ascii="var(--bs-font-monospace)" w:eastAsiaTheme="minorHAnsi" w:hAnsi="var(--bs-font-monospace)"/>
                <w:color w:val="D63384"/>
                <w:sz w:val="21"/>
                <w:szCs w:val="21"/>
              </w:rPr>
              <w:t>show</w:t>
            </w:r>
            <w:r>
              <w:rPr>
                <w:color w:val="212529"/>
              </w:rPr>
              <w:t> instance method is called.</w:t>
            </w:r>
          </w:p>
        </w:tc>
      </w:tr>
      <w:tr w:rsidR="00B35688" w:rsidTr="00436A33">
        <w:trPr>
          <w:trHeight w:val="716"/>
        </w:trPr>
        <w:tc>
          <w:tcPr>
            <w:tcW w:w="0" w:type="auto"/>
            <w:tcBorders>
              <w:top w:val="single" w:sz="2" w:space="0" w:color="auto"/>
              <w:left w:val="single" w:sz="2" w:space="0" w:color="auto"/>
              <w:bottom w:val="single" w:sz="6" w:space="0" w:color="auto"/>
              <w:right w:val="single" w:sz="2" w:space="0" w:color="auto"/>
            </w:tcBorders>
            <w:vAlign w:val="center"/>
            <w:hideMark/>
          </w:tcPr>
          <w:p w:rsidR="00B35688" w:rsidRDefault="00B35688">
            <w:pPr>
              <w:rPr>
                <w:color w:val="212529"/>
              </w:rPr>
            </w:pPr>
            <w:r>
              <w:rPr>
                <w:color w:val="212529"/>
              </w:rPr>
              <w:t>shown.bs.popover</w:t>
            </w:r>
          </w:p>
        </w:tc>
        <w:tc>
          <w:tcPr>
            <w:tcW w:w="0" w:type="auto"/>
            <w:tcBorders>
              <w:top w:val="single" w:sz="2" w:space="0" w:color="auto"/>
              <w:left w:val="single" w:sz="2" w:space="0" w:color="auto"/>
              <w:bottom w:val="single" w:sz="6" w:space="0" w:color="auto"/>
              <w:right w:val="single" w:sz="2" w:space="0" w:color="auto"/>
            </w:tcBorders>
            <w:vAlign w:val="center"/>
            <w:hideMark/>
          </w:tcPr>
          <w:p w:rsidR="00B35688" w:rsidRDefault="00B35688">
            <w:pPr>
              <w:rPr>
                <w:color w:val="212529"/>
              </w:rPr>
            </w:pPr>
            <w:r>
              <w:rPr>
                <w:color w:val="212529"/>
              </w:rPr>
              <w:t>This event is fired when the popover has been made visible to the user (will wait for CSS transitions to complete).</w:t>
            </w:r>
          </w:p>
        </w:tc>
      </w:tr>
      <w:tr w:rsidR="00B35688" w:rsidTr="00436A33">
        <w:trPr>
          <w:trHeight w:val="448"/>
        </w:trPr>
        <w:tc>
          <w:tcPr>
            <w:tcW w:w="0" w:type="auto"/>
            <w:tcBorders>
              <w:top w:val="single" w:sz="2" w:space="0" w:color="auto"/>
              <w:left w:val="single" w:sz="2" w:space="0" w:color="auto"/>
              <w:bottom w:val="single" w:sz="6" w:space="0" w:color="auto"/>
              <w:right w:val="single" w:sz="2" w:space="0" w:color="auto"/>
            </w:tcBorders>
            <w:vAlign w:val="center"/>
            <w:hideMark/>
          </w:tcPr>
          <w:p w:rsidR="00B35688" w:rsidRDefault="00B35688">
            <w:pPr>
              <w:rPr>
                <w:color w:val="212529"/>
              </w:rPr>
            </w:pPr>
            <w:r>
              <w:rPr>
                <w:color w:val="212529"/>
              </w:rPr>
              <w:t>hide.bs.popover</w:t>
            </w:r>
          </w:p>
        </w:tc>
        <w:tc>
          <w:tcPr>
            <w:tcW w:w="0" w:type="auto"/>
            <w:tcBorders>
              <w:top w:val="single" w:sz="2" w:space="0" w:color="auto"/>
              <w:left w:val="single" w:sz="2" w:space="0" w:color="auto"/>
              <w:bottom w:val="single" w:sz="6" w:space="0" w:color="auto"/>
              <w:right w:val="single" w:sz="2" w:space="0" w:color="auto"/>
            </w:tcBorders>
            <w:vAlign w:val="center"/>
            <w:hideMark/>
          </w:tcPr>
          <w:p w:rsidR="00B35688" w:rsidRDefault="00B35688">
            <w:pPr>
              <w:rPr>
                <w:color w:val="212529"/>
              </w:rPr>
            </w:pPr>
            <w:r>
              <w:rPr>
                <w:color w:val="212529"/>
              </w:rPr>
              <w:t>This event is fired immediately when the </w:t>
            </w:r>
            <w:r>
              <w:rPr>
                <w:rStyle w:val="HTMLCode"/>
                <w:rFonts w:ascii="var(--bs-font-monospace)" w:eastAsiaTheme="minorHAnsi" w:hAnsi="var(--bs-font-monospace)"/>
                <w:color w:val="D63384"/>
                <w:sz w:val="21"/>
                <w:szCs w:val="21"/>
              </w:rPr>
              <w:t>hide</w:t>
            </w:r>
            <w:r>
              <w:rPr>
                <w:color w:val="212529"/>
              </w:rPr>
              <w:t> instance method has been called.</w:t>
            </w:r>
          </w:p>
        </w:tc>
      </w:tr>
      <w:tr w:rsidR="00B35688" w:rsidTr="00436A33">
        <w:trPr>
          <w:trHeight w:val="716"/>
        </w:trPr>
        <w:tc>
          <w:tcPr>
            <w:tcW w:w="0" w:type="auto"/>
            <w:tcBorders>
              <w:top w:val="single" w:sz="2" w:space="0" w:color="auto"/>
              <w:left w:val="single" w:sz="2" w:space="0" w:color="auto"/>
              <w:bottom w:val="single" w:sz="6" w:space="0" w:color="auto"/>
              <w:right w:val="single" w:sz="2" w:space="0" w:color="auto"/>
            </w:tcBorders>
            <w:vAlign w:val="center"/>
            <w:hideMark/>
          </w:tcPr>
          <w:p w:rsidR="00B35688" w:rsidRDefault="00B35688">
            <w:pPr>
              <w:rPr>
                <w:color w:val="212529"/>
              </w:rPr>
            </w:pPr>
            <w:r>
              <w:rPr>
                <w:color w:val="212529"/>
              </w:rPr>
              <w:t>hidden.bs.popover</w:t>
            </w:r>
          </w:p>
        </w:tc>
        <w:tc>
          <w:tcPr>
            <w:tcW w:w="0" w:type="auto"/>
            <w:tcBorders>
              <w:top w:val="single" w:sz="2" w:space="0" w:color="auto"/>
              <w:left w:val="single" w:sz="2" w:space="0" w:color="auto"/>
              <w:bottom w:val="single" w:sz="6" w:space="0" w:color="auto"/>
              <w:right w:val="single" w:sz="2" w:space="0" w:color="auto"/>
            </w:tcBorders>
            <w:vAlign w:val="center"/>
            <w:hideMark/>
          </w:tcPr>
          <w:p w:rsidR="00B35688" w:rsidRDefault="00B35688">
            <w:pPr>
              <w:rPr>
                <w:color w:val="212529"/>
              </w:rPr>
            </w:pPr>
            <w:r>
              <w:rPr>
                <w:color w:val="212529"/>
              </w:rPr>
              <w:t>This event is fired when the popover has finished being hidden from the user (will wait for CSS transitions to complete).</w:t>
            </w:r>
          </w:p>
        </w:tc>
      </w:tr>
      <w:tr w:rsidR="00B35688" w:rsidTr="00436A33">
        <w:trPr>
          <w:trHeight w:val="448"/>
        </w:trPr>
        <w:tc>
          <w:tcPr>
            <w:tcW w:w="0" w:type="auto"/>
            <w:tcBorders>
              <w:top w:val="single" w:sz="2" w:space="0" w:color="auto"/>
              <w:left w:val="single" w:sz="2" w:space="0" w:color="auto"/>
              <w:bottom w:val="single" w:sz="6" w:space="0" w:color="auto"/>
              <w:right w:val="single" w:sz="2" w:space="0" w:color="auto"/>
            </w:tcBorders>
            <w:vAlign w:val="center"/>
            <w:hideMark/>
          </w:tcPr>
          <w:p w:rsidR="00B35688" w:rsidRDefault="00B35688">
            <w:pPr>
              <w:rPr>
                <w:color w:val="212529"/>
              </w:rPr>
            </w:pPr>
            <w:r>
              <w:rPr>
                <w:color w:val="212529"/>
              </w:rPr>
              <w:t>inserted.bs.popover</w:t>
            </w:r>
          </w:p>
        </w:tc>
        <w:tc>
          <w:tcPr>
            <w:tcW w:w="0" w:type="auto"/>
            <w:tcBorders>
              <w:top w:val="single" w:sz="2" w:space="0" w:color="auto"/>
              <w:left w:val="single" w:sz="2" w:space="0" w:color="auto"/>
              <w:bottom w:val="single" w:sz="6" w:space="0" w:color="auto"/>
              <w:right w:val="single" w:sz="2" w:space="0" w:color="auto"/>
            </w:tcBorders>
            <w:vAlign w:val="center"/>
            <w:hideMark/>
          </w:tcPr>
          <w:p w:rsidR="00B35688" w:rsidRDefault="00B35688">
            <w:pPr>
              <w:rPr>
                <w:color w:val="212529"/>
              </w:rPr>
            </w:pPr>
            <w:r>
              <w:rPr>
                <w:color w:val="212529"/>
              </w:rPr>
              <w:t>This event is fired after the </w:t>
            </w:r>
            <w:r>
              <w:rPr>
                <w:rStyle w:val="HTMLCode"/>
                <w:rFonts w:ascii="var(--bs-font-monospace)" w:eastAsiaTheme="minorHAnsi" w:hAnsi="var(--bs-font-monospace)"/>
                <w:color w:val="D63384"/>
                <w:sz w:val="21"/>
                <w:szCs w:val="21"/>
              </w:rPr>
              <w:t>show.bs.popover</w:t>
            </w:r>
            <w:r>
              <w:rPr>
                <w:color w:val="212529"/>
              </w:rPr>
              <w:t> event when the popover template has been added to the DOM.</w:t>
            </w:r>
          </w:p>
        </w:tc>
      </w:tr>
    </w:tbl>
    <w:p w:rsidR="00B35688" w:rsidRDefault="00B35688" w:rsidP="00B35688">
      <w:pPr>
        <w:shd w:val="clear" w:color="auto" w:fill="FFFFFF"/>
        <w:rPr>
          <w:rFonts w:ascii="Segoe UI" w:hAnsi="Segoe UI" w:cs="Segoe UI"/>
          <w:color w:val="212529"/>
        </w:rPr>
      </w:pPr>
    </w:p>
    <w:p w:rsidR="00B35688" w:rsidRDefault="00B35688" w:rsidP="00B35688">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myPopoverTrigger</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'myPopover'</w:t>
      </w:r>
      <w:r>
        <w:rPr>
          <w:rStyle w:val="p"/>
          <w:rFonts w:ascii="var(--bs-font-monospace)" w:hAnsi="var(--bs-font-monospace)"/>
          <w:color w:val="212529"/>
        </w:rPr>
        <w:t>)</w:t>
      </w:r>
    </w:p>
    <w:p w:rsidR="00B35688" w:rsidRDefault="00B35688" w:rsidP="00B35688">
      <w:pPr>
        <w:pStyle w:val="HTMLPreformatted"/>
        <w:rPr>
          <w:rStyle w:val="HTMLCode"/>
          <w:rFonts w:ascii="var(--bs-font-monospace)" w:hAnsi="var(--bs-font-monospace)"/>
          <w:color w:val="212529"/>
        </w:rPr>
      </w:pPr>
      <w:r>
        <w:rPr>
          <w:rStyle w:val="nx"/>
          <w:rFonts w:ascii="var(--bs-font-monospace)" w:hAnsi="var(--bs-font-monospace)"/>
          <w:color w:val="212529"/>
        </w:rPr>
        <w:t>myPopoverTrigger</w:t>
      </w:r>
      <w:r>
        <w:rPr>
          <w:rStyle w:val="p"/>
          <w:rFonts w:ascii="var(--bs-font-monospace)" w:hAnsi="var(--bs-font-monospace)"/>
          <w:color w:val="212529"/>
        </w:rPr>
        <w:t>.</w:t>
      </w:r>
      <w:r>
        <w:rPr>
          <w:rStyle w:val="nx"/>
          <w:rFonts w:ascii="var(--bs-font-monospace)" w:hAnsi="var(--bs-font-monospace)"/>
          <w:color w:val="212529"/>
        </w:rPr>
        <w:t>addEventListener</w:t>
      </w:r>
      <w:r>
        <w:rPr>
          <w:rStyle w:val="p"/>
          <w:rFonts w:ascii="var(--bs-font-monospace)" w:hAnsi="var(--bs-font-monospace)"/>
          <w:color w:val="212529"/>
        </w:rPr>
        <w:t>(</w:t>
      </w:r>
      <w:r>
        <w:rPr>
          <w:rStyle w:val="s1"/>
          <w:rFonts w:ascii="var(--bs-font-monospace)" w:hAnsi="var(--bs-font-monospace)"/>
          <w:color w:val="CC3300"/>
        </w:rPr>
        <w:t>'hidden.bs.popover'</w:t>
      </w:r>
      <w:r>
        <w:rPr>
          <w:rStyle w:val="p"/>
          <w:rFonts w:ascii="var(--bs-font-monospace)" w:hAnsi="var(--bs-font-monospace)"/>
          <w:color w:val="212529"/>
        </w:rPr>
        <w:t>,</w:t>
      </w:r>
      <w:r>
        <w:rPr>
          <w:rStyle w:val="HTMLCode"/>
          <w:rFonts w:ascii="var(--bs-font-monospace)" w:hAnsi="var(--bs-font-monospace)"/>
          <w:color w:val="212529"/>
        </w:rPr>
        <w:t xml:space="preserve"> </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B35688" w:rsidRDefault="00B35688" w:rsidP="00B35688">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do something...</w:t>
      </w:r>
    </w:p>
    <w:p w:rsidR="00B35688" w:rsidRDefault="00B35688" w:rsidP="00B35688">
      <w:pPr>
        <w:pStyle w:val="HTMLPreformatted"/>
        <w:rPr>
          <w:rFonts w:ascii="var(--bs-font-monospace)" w:hAnsi="var(--bs-font-monospace)"/>
          <w:color w:val="212529"/>
          <w:sz w:val="21"/>
          <w:szCs w:val="21"/>
        </w:rPr>
      </w:pPr>
      <w:r>
        <w:rPr>
          <w:rStyle w:val="p"/>
          <w:rFonts w:ascii="var(--bs-font-monospace)" w:hAnsi="var(--bs-font-monospace)"/>
          <w:color w:val="212529"/>
        </w:rPr>
        <w:t>})</w:t>
      </w:r>
    </w:p>
    <w:p w:rsidR="00AE20D2" w:rsidRDefault="00AE20D2"/>
    <w:p w:rsidR="00436A33" w:rsidRDefault="00436A33"/>
    <w:p w:rsidR="00436A33" w:rsidRDefault="00436A33"/>
    <w:p w:rsidR="00436A33" w:rsidRDefault="00436A33"/>
    <w:p w:rsidR="00436A33" w:rsidRDefault="00436A33"/>
    <w:p w:rsidR="00436A33" w:rsidRDefault="00436A33" w:rsidP="00436A33">
      <w:pPr>
        <w:pStyle w:val="Heading1"/>
        <w:shd w:val="clear" w:color="auto" w:fill="FFFFFF"/>
        <w:spacing w:before="0" w:beforeAutospacing="0"/>
        <w:rPr>
          <w:rFonts w:ascii="Segoe UI" w:hAnsi="Segoe UI" w:cs="Segoe UI"/>
          <w:b w:val="0"/>
          <w:bCs w:val="0"/>
          <w:color w:val="212529"/>
        </w:rPr>
      </w:pPr>
    </w:p>
    <w:p w:rsidR="00436A33" w:rsidRDefault="00436A33" w:rsidP="00436A33">
      <w:pPr>
        <w:pStyle w:val="Heading1"/>
        <w:shd w:val="clear" w:color="auto" w:fill="FFFFFF"/>
        <w:spacing w:before="0" w:beforeAutospacing="0"/>
        <w:rPr>
          <w:rFonts w:ascii="Segoe UI" w:hAnsi="Segoe UI" w:cs="Segoe UI"/>
          <w:b w:val="0"/>
          <w:bCs w:val="0"/>
          <w:color w:val="212529"/>
        </w:rPr>
      </w:pPr>
      <w:bookmarkStart w:id="393" w:name="_Toc144064950"/>
      <w:r>
        <w:rPr>
          <w:rFonts w:ascii="Segoe UI" w:hAnsi="Segoe UI" w:cs="Segoe UI"/>
          <w:b w:val="0"/>
          <w:bCs w:val="0"/>
          <w:color w:val="212529"/>
        </w:rPr>
        <w:t>Progress</w:t>
      </w:r>
      <w:bookmarkEnd w:id="393"/>
    </w:p>
    <w:p w:rsidR="00436A33" w:rsidRDefault="00436A33" w:rsidP="00436A33">
      <w:pPr>
        <w:pStyle w:val="bd-lead"/>
        <w:shd w:val="clear" w:color="auto" w:fill="FFFFFF"/>
        <w:spacing w:before="0" w:beforeAutospacing="0"/>
        <w:rPr>
          <w:rFonts w:ascii="Segoe UI" w:hAnsi="Segoe UI" w:cs="Segoe UI"/>
          <w:color w:val="212529"/>
        </w:rPr>
      </w:pPr>
      <w:r>
        <w:rPr>
          <w:rFonts w:ascii="Segoe UI" w:hAnsi="Segoe UI" w:cs="Segoe UI"/>
          <w:color w:val="212529"/>
        </w:rPr>
        <w:t>Documentation and examples for using Bootstrap custom progress bars featuring support for stacked bars, animated backgrounds, and text labels.</w:t>
      </w:r>
    </w:p>
    <w:p w:rsidR="00436A33" w:rsidRDefault="00436A33" w:rsidP="00436A33">
      <w:pPr>
        <w:pStyle w:val="Heading2"/>
        <w:shd w:val="clear" w:color="auto" w:fill="FFFFFF"/>
        <w:spacing w:before="0" w:beforeAutospacing="0"/>
        <w:rPr>
          <w:rFonts w:ascii="Segoe UI" w:hAnsi="Segoe UI" w:cs="Segoe UI"/>
          <w:b w:val="0"/>
          <w:bCs w:val="0"/>
          <w:color w:val="212529"/>
        </w:rPr>
      </w:pPr>
      <w:bookmarkStart w:id="394" w:name="_Toc144064951"/>
      <w:r>
        <w:rPr>
          <w:rFonts w:ascii="Segoe UI" w:hAnsi="Segoe UI" w:cs="Segoe UI"/>
          <w:b w:val="0"/>
          <w:bCs w:val="0"/>
          <w:color w:val="212529"/>
        </w:rPr>
        <w:t>How it works</w:t>
      </w:r>
      <w:bookmarkEnd w:id="394"/>
    </w:p>
    <w:p w:rsidR="00436A33" w:rsidRDefault="00436A33" w:rsidP="00436A33">
      <w:pPr>
        <w:pStyle w:val="NormalWeb"/>
        <w:shd w:val="clear" w:color="auto" w:fill="FFFFFF"/>
        <w:spacing w:before="0" w:beforeAutospacing="0"/>
        <w:rPr>
          <w:rFonts w:ascii="Segoe UI" w:hAnsi="Segoe UI" w:cs="Segoe UI"/>
          <w:color w:val="212529"/>
        </w:rPr>
      </w:pPr>
      <w:r>
        <w:rPr>
          <w:rFonts w:ascii="Segoe UI" w:hAnsi="Segoe UI" w:cs="Segoe UI"/>
          <w:color w:val="212529"/>
        </w:rPr>
        <w:t>Progress components are built with two HTML elements, some CSS to set the width, and a few attributes. We don’t use </w:t>
      </w:r>
      <w:hyperlink r:id="rId523" w:history="1">
        <w:r>
          <w:rPr>
            <w:rStyle w:val="Hyperlink"/>
            <w:rFonts w:ascii="Segoe UI" w:hAnsi="Segoe UI" w:cs="Segoe UI"/>
            <w:color w:val="0D6EFD"/>
          </w:rPr>
          <w:t>the HTML5 </w:t>
        </w:r>
        <w:r>
          <w:rPr>
            <w:rStyle w:val="HTMLCode"/>
            <w:rFonts w:ascii="var(--bs-font-monospace)" w:hAnsi="var(--bs-font-monospace)"/>
            <w:color w:val="0D6EFD"/>
            <w:sz w:val="21"/>
            <w:szCs w:val="21"/>
            <w:u w:val="single"/>
          </w:rPr>
          <w:t>&lt;progress&gt;</w:t>
        </w:r>
        <w:r>
          <w:rPr>
            <w:rStyle w:val="Hyperlink"/>
            <w:rFonts w:ascii="Segoe UI" w:hAnsi="Segoe UI" w:cs="Segoe UI"/>
            <w:color w:val="0D6EFD"/>
          </w:rPr>
          <w:t> element</w:t>
        </w:r>
      </w:hyperlink>
      <w:r>
        <w:rPr>
          <w:rFonts w:ascii="Segoe UI" w:hAnsi="Segoe UI" w:cs="Segoe UI"/>
          <w:color w:val="212529"/>
        </w:rPr>
        <w:t>, ensuring you can stack progress bars, animate them, and place text labels over them.</w:t>
      </w:r>
    </w:p>
    <w:p w:rsidR="00436A33" w:rsidRDefault="00436A33" w:rsidP="00436A33">
      <w:pPr>
        <w:numPr>
          <w:ilvl w:val="0"/>
          <w:numId w:val="8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We use the </w:t>
      </w:r>
      <w:r>
        <w:rPr>
          <w:rStyle w:val="HTMLCode"/>
          <w:rFonts w:ascii="var(--bs-font-monospace)" w:eastAsiaTheme="minorHAnsi" w:hAnsi="var(--bs-font-monospace)"/>
          <w:color w:val="D63384"/>
          <w:sz w:val="21"/>
          <w:szCs w:val="21"/>
        </w:rPr>
        <w:t>.progress</w:t>
      </w:r>
      <w:r>
        <w:rPr>
          <w:rFonts w:ascii="Segoe UI" w:hAnsi="Segoe UI" w:cs="Segoe UI"/>
          <w:color w:val="212529"/>
        </w:rPr>
        <w:t> as a wrapper to indicate the max value of the progress bar.</w:t>
      </w:r>
    </w:p>
    <w:p w:rsidR="00436A33" w:rsidRDefault="00436A33" w:rsidP="00436A33">
      <w:pPr>
        <w:numPr>
          <w:ilvl w:val="0"/>
          <w:numId w:val="8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We use the inner </w:t>
      </w:r>
      <w:r>
        <w:rPr>
          <w:rStyle w:val="HTMLCode"/>
          <w:rFonts w:ascii="var(--bs-font-monospace)" w:eastAsiaTheme="minorHAnsi" w:hAnsi="var(--bs-font-monospace)"/>
          <w:color w:val="D63384"/>
          <w:sz w:val="21"/>
          <w:szCs w:val="21"/>
        </w:rPr>
        <w:t>.progress-bar</w:t>
      </w:r>
      <w:r>
        <w:rPr>
          <w:rFonts w:ascii="Segoe UI" w:hAnsi="Segoe UI" w:cs="Segoe UI"/>
          <w:color w:val="212529"/>
        </w:rPr>
        <w:t> to indicate the progress so far.</w:t>
      </w:r>
    </w:p>
    <w:p w:rsidR="00436A33" w:rsidRDefault="00436A33" w:rsidP="00436A33">
      <w:pPr>
        <w:numPr>
          <w:ilvl w:val="0"/>
          <w:numId w:val="8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w:t>
      </w:r>
      <w:r>
        <w:rPr>
          <w:rStyle w:val="HTMLCode"/>
          <w:rFonts w:ascii="var(--bs-font-monospace)" w:eastAsiaTheme="minorHAnsi" w:hAnsi="var(--bs-font-monospace)"/>
          <w:color w:val="D63384"/>
          <w:sz w:val="21"/>
          <w:szCs w:val="21"/>
        </w:rPr>
        <w:t>.progress-bar</w:t>
      </w:r>
      <w:r>
        <w:rPr>
          <w:rFonts w:ascii="Segoe UI" w:hAnsi="Segoe UI" w:cs="Segoe UI"/>
          <w:color w:val="212529"/>
        </w:rPr>
        <w:t> requires an inline style, utility class, or custom CSS to set their width.</w:t>
      </w:r>
    </w:p>
    <w:p w:rsidR="00436A33" w:rsidRDefault="00436A33" w:rsidP="00436A33">
      <w:pPr>
        <w:numPr>
          <w:ilvl w:val="0"/>
          <w:numId w:val="8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w:t>
      </w:r>
      <w:r>
        <w:rPr>
          <w:rStyle w:val="HTMLCode"/>
          <w:rFonts w:ascii="var(--bs-font-monospace)" w:eastAsiaTheme="minorHAnsi" w:hAnsi="var(--bs-font-monospace)"/>
          <w:color w:val="D63384"/>
          <w:sz w:val="21"/>
          <w:szCs w:val="21"/>
        </w:rPr>
        <w:t>.progress-bar</w:t>
      </w:r>
      <w:r>
        <w:rPr>
          <w:rFonts w:ascii="Segoe UI" w:hAnsi="Segoe UI" w:cs="Segoe UI"/>
          <w:color w:val="212529"/>
        </w:rPr>
        <w:t> also requires some </w:t>
      </w:r>
      <w:r>
        <w:rPr>
          <w:rStyle w:val="HTMLCode"/>
          <w:rFonts w:ascii="var(--bs-font-monospace)" w:eastAsiaTheme="minorHAnsi" w:hAnsi="var(--bs-font-monospace)"/>
          <w:color w:val="D63384"/>
          <w:sz w:val="21"/>
          <w:szCs w:val="21"/>
        </w:rPr>
        <w:t>role</w:t>
      </w:r>
      <w:r>
        <w:rPr>
          <w:rFonts w:ascii="Segoe UI" w:hAnsi="Segoe UI" w:cs="Segoe UI"/>
          <w:color w:val="212529"/>
        </w:rPr>
        <w:t> and </w:t>
      </w:r>
      <w:r>
        <w:rPr>
          <w:rStyle w:val="HTMLCode"/>
          <w:rFonts w:ascii="var(--bs-font-monospace)" w:eastAsiaTheme="minorHAnsi" w:hAnsi="var(--bs-font-monospace)"/>
          <w:color w:val="D63384"/>
          <w:sz w:val="21"/>
          <w:szCs w:val="21"/>
        </w:rPr>
        <w:t>aria</w:t>
      </w:r>
      <w:r>
        <w:rPr>
          <w:rFonts w:ascii="Segoe UI" w:hAnsi="Segoe UI" w:cs="Segoe UI"/>
          <w:color w:val="212529"/>
        </w:rPr>
        <w:t> attributes to make it accessible.</w:t>
      </w:r>
    </w:p>
    <w:p w:rsidR="00436A33" w:rsidRDefault="00436A33" w:rsidP="00436A33">
      <w:pPr>
        <w:pStyle w:val="NormalWeb"/>
        <w:shd w:val="clear" w:color="auto" w:fill="FFFFFF"/>
        <w:spacing w:before="0" w:beforeAutospacing="0"/>
        <w:rPr>
          <w:rFonts w:ascii="Segoe UI" w:hAnsi="Segoe UI" w:cs="Segoe UI"/>
          <w:color w:val="212529"/>
        </w:rPr>
      </w:pPr>
      <w:r>
        <w:rPr>
          <w:rFonts w:ascii="Segoe UI" w:hAnsi="Segoe UI" w:cs="Segoe UI"/>
          <w:color w:val="212529"/>
        </w:rPr>
        <w:t>Put that all together, and you have the following examples.</w:t>
      </w:r>
    </w:p>
    <w:p w:rsidR="00436A33" w:rsidRDefault="00436A33" w:rsidP="00436A33">
      <w:pPr>
        <w:shd w:val="clear" w:color="auto" w:fill="FFFFFF"/>
        <w:rPr>
          <w:rFonts w:ascii="Segoe UI" w:hAnsi="Segoe UI" w:cs="Segoe UI"/>
          <w:color w:val="212529"/>
        </w:rPr>
      </w:pP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aria-valuenow</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aria-valuemin</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aria-valuemax</w:t>
      </w:r>
      <w:r>
        <w:rPr>
          <w:rStyle w:val="o"/>
          <w:rFonts w:ascii="var(--bs-font-monospace)" w:hAnsi="var(--bs-font-monospace)"/>
          <w:color w:val="555555"/>
        </w:rPr>
        <w:t>=</w:t>
      </w:r>
      <w:r>
        <w:rPr>
          <w:rStyle w:val="s"/>
          <w:rFonts w:ascii="var(--bs-font-monospace)" w:hAnsi="var(--bs-font-monospace)"/>
          <w:color w:val="D73038"/>
        </w:rPr>
        <w:t>"100"</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25%"</w:t>
      </w:r>
      <w:r>
        <w:rPr>
          <w:rStyle w:val="HTMLCode"/>
          <w:rFonts w:ascii="var(--bs-font-monospace)" w:hAnsi="var(--bs-font-monospace)"/>
          <w:color w:val="212529"/>
        </w:rPr>
        <w:t xml:space="preserve"> </w:t>
      </w:r>
      <w:r>
        <w:rPr>
          <w:rStyle w:val="na"/>
          <w:rFonts w:ascii="var(--bs-font-monospace)" w:hAnsi="var(--bs-font-monospace)"/>
          <w:color w:val="006EE0"/>
        </w:rPr>
        <w:t>aria-valuenow</w:t>
      </w:r>
      <w:r>
        <w:rPr>
          <w:rStyle w:val="o"/>
          <w:rFonts w:ascii="var(--bs-font-monospace)" w:hAnsi="var(--bs-font-monospace)"/>
          <w:color w:val="555555"/>
        </w:rPr>
        <w:t>=</w:t>
      </w:r>
      <w:r>
        <w:rPr>
          <w:rStyle w:val="s"/>
          <w:rFonts w:ascii="var(--bs-font-monospace)" w:hAnsi="var(--bs-font-monospace)"/>
          <w:color w:val="D73038"/>
        </w:rPr>
        <w:t>"25"</w:t>
      </w:r>
      <w:r>
        <w:rPr>
          <w:rStyle w:val="HTMLCode"/>
          <w:rFonts w:ascii="var(--bs-font-monospace)" w:hAnsi="var(--bs-font-monospace)"/>
          <w:color w:val="212529"/>
        </w:rPr>
        <w:t xml:space="preserve"> </w:t>
      </w:r>
      <w:r>
        <w:rPr>
          <w:rStyle w:val="na"/>
          <w:rFonts w:ascii="var(--bs-font-monospace)" w:hAnsi="var(--bs-font-monospace)"/>
          <w:color w:val="006EE0"/>
        </w:rPr>
        <w:t>aria-valuemin</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aria-valuemax</w:t>
      </w:r>
      <w:r>
        <w:rPr>
          <w:rStyle w:val="o"/>
          <w:rFonts w:ascii="var(--bs-font-monospace)" w:hAnsi="var(--bs-font-monospace)"/>
          <w:color w:val="555555"/>
        </w:rPr>
        <w:t>=</w:t>
      </w:r>
      <w:r>
        <w:rPr>
          <w:rStyle w:val="s"/>
          <w:rFonts w:ascii="var(--bs-font-monospace)" w:hAnsi="var(--bs-font-monospace)"/>
          <w:color w:val="D73038"/>
        </w:rPr>
        <w:t>"100"</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50%"</w:t>
      </w:r>
      <w:r>
        <w:rPr>
          <w:rStyle w:val="HTMLCode"/>
          <w:rFonts w:ascii="var(--bs-font-monospace)" w:hAnsi="var(--bs-font-monospace)"/>
          <w:color w:val="212529"/>
        </w:rPr>
        <w:t xml:space="preserve"> </w:t>
      </w:r>
      <w:r>
        <w:rPr>
          <w:rStyle w:val="na"/>
          <w:rFonts w:ascii="var(--bs-font-monospace)" w:hAnsi="var(--bs-font-monospace)"/>
          <w:color w:val="006EE0"/>
        </w:rPr>
        <w:t>aria-valuenow</w:t>
      </w:r>
      <w:r>
        <w:rPr>
          <w:rStyle w:val="o"/>
          <w:rFonts w:ascii="var(--bs-font-monospace)" w:hAnsi="var(--bs-font-monospace)"/>
          <w:color w:val="555555"/>
        </w:rPr>
        <w:t>=</w:t>
      </w:r>
      <w:r>
        <w:rPr>
          <w:rStyle w:val="s"/>
          <w:rFonts w:ascii="var(--bs-font-monospace)" w:hAnsi="var(--bs-font-monospace)"/>
          <w:color w:val="D73038"/>
        </w:rPr>
        <w:t>"50"</w:t>
      </w:r>
      <w:r>
        <w:rPr>
          <w:rStyle w:val="HTMLCode"/>
          <w:rFonts w:ascii="var(--bs-font-monospace)" w:hAnsi="var(--bs-font-monospace)"/>
          <w:color w:val="212529"/>
        </w:rPr>
        <w:t xml:space="preserve"> </w:t>
      </w:r>
      <w:r>
        <w:rPr>
          <w:rStyle w:val="na"/>
          <w:rFonts w:ascii="var(--bs-font-monospace)" w:hAnsi="var(--bs-font-monospace)"/>
          <w:color w:val="006EE0"/>
        </w:rPr>
        <w:t>aria-valuemin</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aria-valuemax</w:t>
      </w:r>
      <w:r>
        <w:rPr>
          <w:rStyle w:val="o"/>
          <w:rFonts w:ascii="var(--bs-font-monospace)" w:hAnsi="var(--bs-font-monospace)"/>
          <w:color w:val="555555"/>
        </w:rPr>
        <w:t>=</w:t>
      </w:r>
      <w:r>
        <w:rPr>
          <w:rStyle w:val="s"/>
          <w:rFonts w:ascii="var(--bs-font-monospace)" w:hAnsi="var(--bs-font-monospace)"/>
          <w:color w:val="D73038"/>
        </w:rPr>
        <w:t>"100"</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75%"</w:t>
      </w:r>
      <w:r>
        <w:rPr>
          <w:rStyle w:val="HTMLCode"/>
          <w:rFonts w:ascii="var(--bs-font-monospace)" w:hAnsi="var(--bs-font-monospace)"/>
          <w:color w:val="212529"/>
        </w:rPr>
        <w:t xml:space="preserve"> </w:t>
      </w:r>
      <w:r>
        <w:rPr>
          <w:rStyle w:val="na"/>
          <w:rFonts w:ascii="var(--bs-font-monospace)" w:hAnsi="var(--bs-font-monospace)"/>
          <w:color w:val="006EE0"/>
        </w:rPr>
        <w:t>aria-valuenow</w:t>
      </w:r>
      <w:r>
        <w:rPr>
          <w:rStyle w:val="o"/>
          <w:rFonts w:ascii="var(--bs-font-monospace)" w:hAnsi="var(--bs-font-monospace)"/>
          <w:color w:val="555555"/>
        </w:rPr>
        <w:t>=</w:t>
      </w:r>
      <w:r>
        <w:rPr>
          <w:rStyle w:val="s"/>
          <w:rFonts w:ascii="var(--bs-font-monospace)" w:hAnsi="var(--bs-font-monospace)"/>
          <w:color w:val="D73038"/>
        </w:rPr>
        <w:t>"75"</w:t>
      </w:r>
      <w:r>
        <w:rPr>
          <w:rStyle w:val="HTMLCode"/>
          <w:rFonts w:ascii="var(--bs-font-monospace)" w:hAnsi="var(--bs-font-monospace)"/>
          <w:color w:val="212529"/>
        </w:rPr>
        <w:t xml:space="preserve"> </w:t>
      </w:r>
      <w:r>
        <w:rPr>
          <w:rStyle w:val="na"/>
          <w:rFonts w:ascii="var(--bs-font-monospace)" w:hAnsi="var(--bs-font-monospace)"/>
          <w:color w:val="006EE0"/>
        </w:rPr>
        <w:t>aria-valuemin</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aria-valuemax</w:t>
      </w:r>
      <w:r>
        <w:rPr>
          <w:rStyle w:val="o"/>
          <w:rFonts w:ascii="var(--bs-font-monospace)" w:hAnsi="var(--bs-font-monospace)"/>
          <w:color w:val="555555"/>
        </w:rPr>
        <w:t>=</w:t>
      </w:r>
      <w:r>
        <w:rPr>
          <w:rStyle w:val="s"/>
          <w:rFonts w:ascii="var(--bs-font-monospace)" w:hAnsi="var(--bs-font-monospace)"/>
          <w:color w:val="D73038"/>
        </w:rPr>
        <w:t>"100"</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100%"</w:t>
      </w:r>
      <w:r>
        <w:rPr>
          <w:rStyle w:val="HTMLCode"/>
          <w:rFonts w:ascii="var(--bs-font-monospace)" w:hAnsi="var(--bs-font-monospace)"/>
          <w:color w:val="212529"/>
        </w:rPr>
        <w:t xml:space="preserve"> </w:t>
      </w:r>
      <w:r>
        <w:rPr>
          <w:rStyle w:val="na"/>
          <w:rFonts w:ascii="var(--bs-font-monospace)" w:hAnsi="var(--bs-font-monospace)"/>
          <w:color w:val="006EE0"/>
        </w:rPr>
        <w:t>aria-valuenow</w:t>
      </w:r>
      <w:r>
        <w:rPr>
          <w:rStyle w:val="o"/>
          <w:rFonts w:ascii="var(--bs-font-monospace)" w:hAnsi="var(--bs-font-monospace)"/>
          <w:color w:val="555555"/>
        </w:rPr>
        <w:t>=</w:t>
      </w:r>
      <w:r>
        <w:rPr>
          <w:rStyle w:val="s"/>
          <w:rFonts w:ascii="var(--bs-font-monospace)" w:hAnsi="var(--bs-font-monospace)"/>
          <w:color w:val="D73038"/>
        </w:rPr>
        <w:t>"100"</w:t>
      </w:r>
      <w:r>
        <w:rPr>
          <w:rStyle w:val="HTMLCode"/>
          <w:rFonts w:ascii="var(--bs-font-monospace)" w:hAnsi="var(--bs-font-monospace)"/>
          <w:color w:val="212529"/>
        </w:rPr>
        <w:t xml:space="preserve"> </w:t>
      </w:r>
      <w:r>
        <w:rPr>
          <w:rStyle w:val="na"/>
          <w:rFonts w:ascii="var(--bs-font-monospace)" w:hAnsi="var(--bs-font-monospace)"/>
          <w:color w:val="006EE0"/>
        </w:rPr>
        <w:t>aria-valuemin</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aria-valuemax</w:t>
      </w:r>
      <w:r>
        <w:rPr>
          <w:rStyle w:val="o"/>
          <w:rFonts w:ascii="var(--bs-font-monospace)" w:hAnsi="var(--bs-font-monospace)"/>
          <w:color w:val="555555"/>
        </w:rPr>
        <w:t>=</w:t>
      </w:r>
      <w:r>
        <w:rPr>
          <w:rStyle w:val="s"/>
          <w:rFonts w:ascii="var(--bs-font-monospace)" w:hAnsi="var(--bs-font-monospace)"/>
          <w:color w:val="D73038"/>
        </w:rPr>
        <w:t>"100"</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NormalWeb"/>
        <w:shd w:val="clear" w:color="auto" w:fill="FFFFFF"/>
        <w:spacing w:before="0" w:beforeAutospacing="0"/>
        <w:rPr>
          <w:rFonts w:ascii="Segoe UI" w:hAnsi="Segoe UI" w:cs="Segoe UI"/>
          <w:color w:val="212529"/>
        </w:rPr>
      </w:pPr>
      <w:r>
        <w:rPr>
          <w:rFonts w:ascii="Segoe UI" w:hAnsi="Segoe UI" w:cs="Segoe UI"/>
          <w:color w:val="212529"/>
        </w:rPr>
        <w:t>Bootstrap provides a handful of </w:t>
      </w:r>
      <w:hyperlink r:id="rId524" w:history="1">
        <w:r>
          <w:rPr>
            <w:rStyle w:val="Hyperlink"/>
            <w:rFonts w:ascii="Segoe UI" w:hAnsi="Segoe UI" w:cs="Segoe UI"/>
            <w:color w:val="0D6EFD"/>
          </w:rPr>
          <w:t>utilities for setting width</w:t>
        </w:r>
      </w:hyperlink>
      <w:r>
        <w:rPr>
          <w:rFonts w:ascii="Segoe UI" w:hAnsi="Segoe UI" w:cs="Segoe UI"/>
          <w:color w:val="212529"/>
        </w:rPr>
        <w:t>. Depending on your needs, these may help with quickly configuring progress.</w:t>
      </w:r>
    </w:p>
    <w:p w:rsidR="00436A33" w:rsidRDefault="00436A33" w:rsidP="00436A33">
      <w:pPr>
        <w:shd w:val="clear" w:color="auto" w:fill="FFFFFF"/>
        <w:rPr>
          <w:rFonts w:ascii="Segoe UI" w:hAnsi="Segoe UI" w:cs="Segoe UI"/>
          <w:color w:val="212529"/>
        </w:rPr>
      </w:pP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"progress-bar w-75"</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aria-valuenow</w:t>
      </w:r>
      <w:r>
        <w:rPr>
          <w:rStyle w:val="o"/>
          <w:rFonts w:ascii="var(--bs-font-monospace)" w:hAnsi="var(--bs-font-monospace)"/>
          <w:color w:val="555555"/>
        </w:rPr>
        <w:t>=</w:t>
      </w:r>
      <w:r>
        <w:rPr>
          <w:rStyle w:val="s"/>
          <w:rFonts w:ascii="var(--bs-font-monospace)" w:hAnsi="var(--bs-font-monospace)"/>
          <w:color w:val="D73038"/>
        </w:rPr>
        <w:t>"75"</w:t>
      </w:r>
      <w:r>
        <w:rPr>
          <w:rStyle w:val="HTMLCode"/>
          <w:rFonts w:ascii="var(--bs-font-monospace)" w:hAnsi="var(--bs-font-monospace)"/>
          <w:color w:val="212529"/>
        </w:rPr>
        <w:t xml:space="preserve"> </w:t>
      </w:r>
      <w:r>
        <w:rPr>
          <w:rStyle w:val="na"/>
          <w:rFonts w:ascii="var(--bs-font-monospace)" w:hAnsi="var(--bs-font-monospace)"/>
          <w:color w:val="006EE0"/>
        </w:rPr>
        <w:t>aria-valuemin</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aria-valuemax</w:t>
      </w:r>
      <w:r>
        <w:rPr>
          <w:rStyle w:val="o"/>
          <w:rFonts w:ascii="var(--bs-font-monospace)" w:hAnsi="var(--bs-font-monospace)"/>
          <w:color w:val="555555"/>
        </w:rPr>
        <w:t>=</w:t>
      </w:r>
      <w:r>
        <w:rPr>
          <w:rStyle w:val="s"/>
          <w:rFonts w:ascii="var(--bs-font-monospace)" w:hAnsi="var(--bs-font-monospace)"/>
          <w:color w:val="D73038"/>
        </w:rPr>
        <w:t>"100"</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eading2"/>
        <w:shd w:val="clear" w:color="auto" w:fill="FFFFFF"/>
        <w:rPr>
          <w:rFonts w:ascii="Segoe UI" w:hAnsi="Segoe UI" w:cs="Segoe UI"/>
          <w:b w:val="0"/>
          <w:bCs w:val="0"/>
          <w:color w:val="212529"/>
        </w:rPr>
      </w:pPr>
      <w:bookmarkStart w:id="395" w:name="_Toc144064952"/>
      <w:r>
        <w:rPr>
          <w:rFonts w:ascii="Segoe UI" w:hAnsi="Segoe UI" w:cs="Segoe UI"/>
          <w:b w:val="0"/>
          <w:bCs w:val="0"/>
          <w:color w:val="212529"/>
        </w:rPr>
        <w:t>Labels</w:t>
      </w:r>
      <w:bookmarkEnd w:id="395"/>
    </w:p>
    <w:p w:rsidR="00436A33" w:rsidRDefault="00436A33" w:rsidP="00436A33">
      <w:pPr>
        <w:pStyle w:val="NormalWeb"/>
        <w:shd w:val="clear" w:color="auto" w:fill="FFFFFF"/>
        <w:spacing w:before="0" w:beforeAutospacing="0"/>
        <w:rPr>
          <w:rFonts w:ascii="Segoe UI" w:hAnsi="Segoe UI" w:cs="Segoe UI"/>
          <w:color w:val="212529"/>
        </w:rPr>
      </w:pPr>
      <w:r>
        <w:rPr>
          <w:rFonts w:ascii="Segoe UI" w:hAnsi="Segoe UI" w:cs="Segoe UI"/>
          <w:color w:val="212529"/>
        </w:rPr>
        <w:t>Add labels to your progress bars by placing text within the </w:t>
      </w:r>
      <w:r>
        <w:rPr>
          <w:rStyle w:val="HTMLCode"/>
          <w:rFonts w:ascii="var(--bs-font-monospace)" w:hAnsi="var(--bs-font-monospace)"/>
          <w:color w:val="D63384"/>
          <w:sz w:val="21"/>
          <w:szCs w:val="21"/>
        </w:rPr>
        <w:t>.progress-bar</w:t>
      </w:r>
      <w:r>
        <w:rPr>
          <w:rFonts w:ascii="Segoe UI" w:hAnsi="Segoe UI" w:cs="Segoe UI"/>
          <w:color w:val="212529"/>
        </w:rPr>
        <w:t>.</w:t>
      </w:r>
    </w:p>
    <w:p w:rsidR="00436A33" w:rsidRDefault="00436A33" w:rsidP="00436A33">
      <w:pPr>
        <w:shd w:val="clear" w:color="auto" w:fill="0D6EFD"/>
        <w:jc w:val="center"/>
        <w:rPr>
          <w:rFonts w:ascii="Segoe UI" w:hAnsi="Segoe UI" w:cs="Segoe UI"/>
          <w:color w:val="FFFFFF"/>
        </w:rPr>
      </w:pPr>
      <w:r>
        <w:rPr>
          <w:rFonts w:ascii="Segoe UI" w:hAnsi="Segoe UI" w:cs="Segoe UI"/>
          <w:color w:val="FFFFFF"/>
        </w:rPr>
        <w:t>25%</w:t>
      </w:r>
    </w:p>
    <w:p w:rsidR="00436A33" w:rsidRDefault="00436A33" w:rsidP="00436A33">
      <w:pPr>
        <w:shd w:val="clear" w:color="auto" w:fill="FFFFFF"/>
        <w:rPr>
          <w:rFonts w:ascii="Segoe UI" w:hAnsi="Segoe UI" w:cs="Segoe UI"/>
          <w:color w:val="212529"/>
        </w:rPr>
      </w:pP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25%;"</w:t>
      </w:r>
      <w:r>
        <w:rPr>
          <w:rStyle w:val="HTMLCode"/>
          <w:rFonts w:ascii="var(--bs-font-monospace)" w:hAnsi="var(--bs-font-monospace)"/>
          <w:color w:val="212529"/>
        </w:rPr>
        <w:t xml:space="preserve"> </w:t>
      </w:r>
      <w:r>
        <w:rPr>
          <w:rStyle w:val="na"/>
          <w:rFonts w:ascii="var(--bs-font-monospace)" w:hAnsi="var(--bs-font-monospace)"/>
          <w:color w:val="006EE0"/>
        </w:rPr>
        <w:t>aria-valuenow</w:t>
      </w:r>
      <w:r>
        <w:rPr>
          <w:rStyle w:val="o"/>
          <w:rFonts w:ascii="var(--bs-font-monospace)" w:hAnsi="var(--bs-font-monospace)"/>
          <w:color w:val="555555"/>
        </w:rPr>
        <w:t>=</w:t>
      </w:r>
      <w:r>
        <w:rPr>
          <w:rStyle w:val="s"/>
          <w:rFonts w:ascii="var(--bs-font-monospace)" w:hAnsi="var(--bs-font-monospace)"/>
          <w:color w:val="D73038"/>
        </w:rPr>
        <w:t>"25"</w:t>
      </w:r>
      <w:r>
        <w:rPr>
          <w:rStyle w:val="HTMLCode"/>
          <w:rFonts w:ascii="var(--bs-font-monospace)" w:hAnsi="var(--bs-font-monospace)"/>
          <w:color w:val="212529"/>
        </w:rPr>
        <w:t xml:space="preserve"> </w:t>
      </w:r>
      <w:r>
        <w:rPr>
          <w:rStyle w:val="na"/>
          <w:rFonts w:ascii="var(--bs-font-monospace)" w:hAnsi="var(--bs-font-monospace)"/>
          <w:color w:val="006EE0"/>
        </w:rPr>
        <w:t>aria-valuemin</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aria-valuemax</w:t>
      </w:r>
      <w:r>
        <w:rPr>
          <w:rStyle w:val="o"/>
          <w:rFonts w:ascii="var(--bs-font-monospace)" w:hAnsi="var(--bs-font-monospace)"/>
          <w:color w:val="555555"/>
        </w:rPr>
        <w:t>=</w:t>
      </w:r>
      <w:r>
        <w:rPr>
          <w:rStyle w:val="s"/>
          <w:rFonts w:ascii="var(--bs-font-monospace)" w:hAnsi="var(--bs-font-monospace)"/>
          <w:color w:val="D73038"/>
        </w:rPr>
        <w:t>"100"</w:t>
      </w:r>
      <w:r>
        <w:rPr>
          <w:rStyle w:val="p"/>
          <w:rFonts w:ascii="var(--bs-font-monospace)" w:hAnsi="var(--bs-font-monospace)"/>
          <w:color w:val="212529"/>
        </w:rPr>
        <w:t>&gt;</w:t>
      </w:r>
      <w:r>
        <w:rPr>
          <w:rStyle w:val="HTMLCode"/>
          <w:rFonts w:ascii="var(--bs-font-monospace)" w:hAnsi="var(--bs-font-monospace)"/>
          <w:color w:val="212529"/>
        </w:rPr>
        <w:t>25%</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eading2"/>
        <w:shd w:val="clear" w:color="auto" w:fill="FFFFFF"/>
        <w:rPr>
          <w:rFonts w:ascii="Segoe UI" w:hAnsi="Segoe UI" w:cs="Segoe UI"/>
          <w:b w:val="0"/>
          <w:bCs w:val="0"/>
          <w:color w:val="212529"/>
        </w:rPr>
      </w:pPr>
      <w:bookmarkStart w:id="396" w:name="_Toc144064953"/>
      <w:r>
        <w:rPr>
          <w:rFonts w:ascii="Segoe UI" w:hAnsi="Segoe UI" w:cs="Segoe UI"/>
          <w:b w:val="0"/>
          <w:bCs w:val="0"/>
          <w:color w:val="212529"/>
        </w:rPr>
        <w:t>Height</w:t>
      </w:r>
      <w:bookmarkEnd w:id="396"/>
    </w:p>
    <w:p w:rsidR="00436A33" w:rsidRDefault="00436A33" w:rsidP="00436A33">
      <w:pPr>
        <w:pStyle w:val="NormalWeb"/>
        <w:shd w:val="clear" w:color="auto" w:fill="FFFFFF"/>
        <w:spacing w:before="0" w:beforeAutospacing="0"/>
        <w:rPr>
          <w:rFonts w:ascii="Segoe UI" w:hAnsi="Segoe UI" w:cs="Segoe UI"/>
          <w:color w:val="212529"/>
        </w:rPr>
      </w:pPr>
      <w:r>
        <w:rPr>
          <w:rFonts w:ascii="Segoe UI" w:hAnsi="Segoe UI" w:cs="Segoe UI"/>
          <w:color w:val="212529"/>
        </w:rPr>
        <w:t>We only set a </w:t>
      </w:r>
      <w:r>
        <w:rPr>
          <w:rStyle w:val="HTMLCode"/>
          <w:rFonts w:ascii="var(--bs-font-monospace)" w:hAnsi="var(--bs-font-monospace)"/>
          <w:color w:val="D63384"/>
          <w:sz w:val="21"/>
          <w:szCs w:val="21"/>
        </w:rPr>
        <w:t>height</w:t>
      </w:r>
      <w:r>
        <w:rPr>
          <w:rFonts w:ascii="Segoe UI" w:hAnsi="Segoe UI" w:cs="Segoe UI"/>
          <w:color w:val="212529"/>
        </w:rPr>
        <w:t> value on the </w:t>
      </w:r>
      <w:r>
        <w:rPr>
          <w:rStyle w:val="HTMLCode"/>
          <w:rFonts w:ascii="var(--bs-font-monospace)" w:hAnsi="var(--bs-font-monospace)"/>
          <w:color w:val="D63384"/>
          <w:sz w:val="21"/>
          <w:szCs w:val="21"/>
        </w:rPr>
        <w:t>.progress</w:t>
      </w:r>
      <w:r>
        <w:rPr>
          <w:rFonts w:ascii="Segoe UI" w:hAnsi="Segoe UI" w:cs="Segoe UI"/>
          <w:color w:val="212529"/>
        </w:rPr>
        <w:t>, so if you change that value the inner </w:t>
      </w:r>
      <w:r>
        <w:rPr>
          <w:rStyle w:val="HTMLCode"/>
          <w:rFonts w:ascii="var(--bs-font-monospace)" w:hAnsi="var(--bs-font-monospace)"/>
          <w:color w:val="D63384"/>
          <w:sz w:val="21"/>
          <w:szCs w:val="21"/>
        </w:rPr>
        <w:t>.progress-bar</w:t>
      </w:r>
      <w:r>
        <w:rPr>
          <w:rFonts w:ascii="Segoe UI" w:hAnsi="Segoe UI" w:cs="Segoe UI"/>
          <w:color w:val="212529"/>
        </w:rPr>
        <w:t> will automatically resize accordingly.</w:t>
      </w:r>
    </w:p>
    <w:p w:rsidR="00436A33" w:rsidRDefault="00436A33" w:rsidP="00436A33">
      <w:pPr>
        <w:shd w:val="clear" w:color="auto" w:fill="FFFFFF"/>
        <w:rPr>
          <w:rFonts w:ascii="Segoe UI" w:hAnsi="Segoe UI" w:cs="Segoe UI"/>
          <w:color w:val="212529"/>
        </w:rPr>
      </w:pP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"height: 1px;"</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25%;"</w:t>
      </w:r>
      <w:r>
        <w:rPr>
          <w:rStyle w:val="HTMLCode"/>
          <w:rFonts w:ascii="var(--bs-font-monospace)" w:hAnsi="var(--bs-font-monospace)"/>
          <w:color w:val="212529"/>
        </w:rPr>
        <w:t xml:space="preserve"> </w:t>
      </w:r>
      <w:r>
        <w:rPr>
          <w:rStyle w:val="na"/>
          <w:rFonts w:ascii="var(--bs-font-monospace)" w:hAnsi="var(--bs-font-monospace)"/>
          <w:color w:val="006EE0"/>
        </w:rPr>
        <w:t>aria-valuenow</w:t>
      </w:r>
      <w:r>
        <w:rPr>
          <w:rStyle w:val="o"/>
          <w:rFonts w:ascii="var(--bs-font-monospace)" w:hAnsi="var(--bs-font-monospace)"/>
          <w:color w:val="555555"/>
        </w:rPr>
        <w:t>=</w:t>
      </w:r>
      <w:r>
        <w:rPr>
          <w:rStyle w:val="s"/>
          <w:rFonts w:ascii="var(--bs-font-monospace)" w:hAnsi="var(--bs-font-monospace)"/>
          <w:color w:val="D73038"/>
        </w:rPr>
        <w:t>"25"</w:t>
      </w:r>
      <w:r>
        <w:rPr>
          <w:rStyle w:val="HTMLCode"/>
          <w:rFonts w:ascii="var(--bs-font-monospace)" w:hAnsi="var(--bs-font-monospace)"/>
          <w:color w:val="212529"/>
        </w:rPr>
        <w:t xml:space="preserve"> </w:t>
      </w:r>
      <w:r>
        <w:rPr>
          <w:rStyle w:val="na"/>
          <w:rFonts w:ascii="var(--bs-font-monospace)" w:hAnsi="var(--bs-font-monospace)"/>
          <w:color w:val="006EE0"/>
        </w:rPr>
        <w:t>aria-valuemin</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aria-valuemax</w:t>
      </w:r>
      <w:r>
        <w:rPr>
          <w:rStyle w:val="o"/>
          <w:rFonts w:ascii="var(--bs-font-monospace)" w:hAnsi="var(--bs-font-monospace)"/>
          <w:color w:val="555555"/>
        </w:rPr>
        <w:t>=</w:t>
      </w:r>
      <w:r>
        <w:rPr>
          <w:rStyle w:val="s"/>
          <w:rFonts w:ascii="var(--bs-font-monospace)" w:hAnsi="var(--bs-font-monospace)"/>
          <w:color w:val="D73038"/>
        </w:rPr>
        <w:t>"100"</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"height: 20px;"</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25%;"</w:t>
      </w:r>
      <w:r>
        <w:rPr>
          <w:rStyle w:val="HTMLCode"/>
          <w:rFonts w:ascii="var(--bs-font-monospace)" w:hAnsi="var(--bs-font-monospace)"/>
          <w:color w:val="212529"/>
        </w:rPr>
        <w:t xml:space="preserve"> </w:t>
      </w:r>
      <w:r>
        <w:rPr>
          <w:rStyle w:val="na"/>
          <w:rFonts w:ascii="var(--bs-font-monospace)" w:hAnsi="var(--bs-font-monospace)"/>
          <w:color w:val="006EE0"/>
        </w:rPr>
        <w:t>aria-valuenow</w:t>
      </w:r>
      <w:r>
        <w:rPr>
          <w:rStyle w:val="o"/>
          <w:rFonts w:ascii="var(--bs-font-monospace)" w:hAnsi="var(--bs-font-monospace)"/>
          <w:color w:val="555555"/>
        </w:rPr>
        <w:t>=</w:t>
      </w:r>
      <w:r>
        <w:rPr>
          <w:rStyle w:val="s"/>
          <w:rFonts w:ascii="var(--bs-font-monospace)" w:hAnsi="var(--bs-font-monospace)"/>
          <w:color w:val="D73038"/>
        </w:rPr>
        <w:t>"25"</w:t>
      </w:r>
      <w:r>
        <w:rPr>
          <w:rStyle w:val="HTMLCode"/>
          <w:rFonts w:ascii="var(--bs-font-monospace)" w:hAnsi="var(--bs-font-monospace)"/>
          <w:color w:val="212529"/>
        </w:rPr>
        <w:t xml:space="preserve"> </w:t>
      </w:r>
      <w:r>
        <w:rPr>
          <w:rStyle w:val="na"/>
          <w:rFonts w:ascii="var(--bs-font-monospace)" w:hAnsi="var(--bs-font-monospace)"/>
          <w:color w:val="006EE0"/>
        </w:rPr>
        <w:t>aria-valuemin</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aria-valuemax</w:t>
      </w:r>
      <w:r>
        <w:rPr>
          <w:rStyle w:val="o"/>
          <w:rFonts w:ascii="var(--bs-font-monospace)" w:hAnsi="var(--bs-font-monospace)"/>
          <w:color w:val="555555"/>
        </w:rPr>
        <w:t>=</w:t>
      </w:r>
      <w:r>
        <w:rPr>
          <w:rStyle w:val="s"/>
          <w:rFonts w:ascii="var(--bs-font-monospace)" w:hAnsi="var(--bs-font-monospace)"/>
          <w:color w:val="D73038"/>
        </w:rPr>
        <w:t>"100"</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eading2"/>
        <w:shd w:val="clear" w:color="auto" w:fill="FFFFFF"/>
        <w:rPr>
          <w:rFonts w:ascii="Segoe UI" w:hAnsi="Segoe UI" w:cs="Segoe UI"/>
          <w:b w:val="0"/>
          <w:bCs w:val="0"/>
          <w:color w:val="212529"/>
        </w:rPr>
      </w:pPr>
      <w:bookmarkStart w:id="397" w:name="_Toc144064954"/>
      <w:r>
        <w:rPr>
          <w:rFonts w:ascii="Segoe UI" w:hAnsi="Segoe UI" w:cs="Segoe UI"/>
          <w:b w:val="0"/>
          <w:bCs w:val="0"/>
          <w:color w:val="212529"/>
        </w:rPr>
        <w:t>Backgrounds</w:t>
      </w:r>
      <w:bookmarkEnd w:id="397"/>
    </w:p>
    <w:p w:rsidR="00436A33" w:rsidRDefault="00436A33" w:rsidP="00436A33">
      <w:pPr>
        <w:pStyle w:val="NormalWeb"/>
        <w:shd w:val="clear" w:color="auto" w:fill="FFFFFF"/>
        <w:spacing w:before="0" w:beforeAutospacing="0"/>
        <w:rPr>
          <w:rFonts w:ascii="Segoe UI" w:hAnsi="Segoe UI" w:cs="Segoe UI"/>
          <w:color w:val="212529"/>
        </w:rPr>
      </w:pPr>
      <w:r>
        <w:rPr>
          <w:rFonts w:ascii="Segoe UI" w:hAnsi="Segoe UI" w:cs="Segoe UI"/>
          <w:color w:val="212529"/>
        </w:rPr>
        <w:t>Use background utility classes to change the appearance of individual progress bars.</w:t>
      </w:r>
    </w:p>
    <w:p w:rsidR="00436A33" w:rsidRDefault="00436A33" w:rsidP="00436A33">
      <w:pPr>
        <w:shd w:val="clear" w:color="auto" w:fill="FFFFFF"/>
        <w:rPr>
          <w:rFonts w:ascii="Segoe UI" w:hAnsi="Segoe UI" w:cs="Segoe UI"/>
          <w:color w:val="212529"/>
        </w:rPr>
      </w:pP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"progress-bar bg-success"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25%"</w:t>
      </w:r>
      <w:r>
        <w:rPr>
          <w:rStyle w:val="HTMLCode"/>
          <w:rFonts w:ascii="var(--bs-font-monospace)" w:hAnsi="var(--bs-font-monospace)"/>
          <w:color w:val="212529"/>
        </w:rPr>
        <w:t xml:space="preserve"> </w:t>
      </w:r>
      <w:r>
        <w:rPr>
          <w:rStyle w:val="na"/>
          <w:rFonts w:ascii="var(--bs-font-monospace)" w:hAnsi="var(--bs-font-monospace)"/>
          <w:color w:val="006EE0"/>
        </w:rPr>
        <w:t>aria-valuenow</w:t>
      </w:r>
      <w:r>
        <w:rPr>
          <w:rStyle w:val="o"/>
          <w:rFonts w:ascii="var(--bs-font-monospace)" w:hAnsi="var(--bs-font-monospace)"/>
          <w:color w:val="555555"/>
        </w:rPr>
        <w:t>=</w:t>
      </w:r>
      <w:r>
        <w:rPr>
          <w:rStyle w:val="s"/>
          <w:rFonts w:ascii="var(--bs-font-monospace)" w:hAnsi="var(--bs-font-monospace)"/>
          <w:color w:val="D73038"/>
        </w:rPr>
        <w:t>"25"</w:t>
      </w:r>
      <w:r>
        <w:rPr>
          <w:rStyle w:val="HTMLCode"/>
          <w:rFonts w:ascii="var(--bs-font-monospace)" w:hAnsi="var(--bs-font-monospace)"/>
          <w:color w:val="212529"/>
        </w:rPr>
        <w:t xml:space="preserve"> </w:t>
      </w:r>
      <w:r>
        <w:rPr>
          <w:rStyle w:val="na"/>
          <w:rFonts w:ascii="var(--bs-font-monospace)" w:hAnsi="var(--bs-font-monospace)"/>
          <w:color w:val="006EE0"/>
        </w:rPr>
        <w:t>aria-valuemin</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aria-valuemax</w:t>
      </w:r>
      <w:r>
        <w:rPr>
          <w:rStyle w:val="o"/>
          <w:rFonts w:ascii="var(--bs-font-monospace)" w:hAnsi="var(--bs-font-monospace)"/>
          <w:color w:val="555555"/>
        </w:rPr>
        <w:t>=</w:t>
      </w:r>
      <w:r>
        <w:rPr>
          <w:rStyle w:val="s"/>
          <w:rFonts w:ascii="var(--bs-font-monospace)" w:hAnsi="var(--bs-font-monospace)"/>
          <w:color w:val="D73038"/>
        </w:rPr>
        <w:t>"100"</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"progress-bar bg-info"</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50%"</w:t>
      </w:r>
      <w:r>
        <w:rPr>
          <w:rStyle w:val="HTMLCode"/>
          <w:rFonts w:ascii="var(--bs-font-monospace)" w:hAnsi="var(--bs-font-monospace)"/>
          <w:color w:val="212529"/>
        </w:rPr>
        <w:t xml:space="preserve"> </w:t>
      </w:r>
      <w:r>
        <w:rPr>
          <w:rStyle w:val="na"/>
          <w:rFonts w:ascii="var(--bs-font-monospace)" w:hAnsi="var(--bs-font-monospace)"/>
          <w:color w:val="006EE0"/>
        </w:rPr>
        <w:t>aria-valuenow</w:t>
      </w:r>
      <w:r>
        <w:rPr>
          <w:rStyle w:val="o"/>
          <w:rFonts w:ascii="var(--bs-font-monospace)" w:hAnsi="var(--bs-font-monospace)"/>
          <w:color w:val="555555"/>
        </w:rPr>
        <w:t>=</w:t>
      </w:r>
      <w:r>
        <w:rPr>
          <w:rStyle w:val="s"/>
          <w:rFonts w:ascii="var(--bs-font-monospace)" w:hAnsi="var(--bs-font-monospace)"/>
          <w:color w:val="D73038"/>
        </w:rPr>
        <w:t>"50"</w:t>
      </w:r>
      <w:r>
        <w:rPr>
          <w:rStyle w:val="HTMLCode"/>
          <w:rFonts w:ascii="var(--bs-font-monospace)" w:hAnsi="var(--bs-font-monospace)"/>
          <w:color w:val="212529"/>
        </w:rPr>
        <w:t xml:space="preserve"> </w:t>
      </w:r>
      <w:r>
        <w:rPr>
          <w:rStyle w:val="na"/>
          <w:rFonts w:ascii="var(--bs-font-monospace)" w:hAnsi="var(--bs-font-monospace)"/>
          <w:color w:val="006EE0"/>
        </w:rPr>
        <w:t>aria-valuemin</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aria-valuemax</w:t>
      </w:r>
      <w:r>
        <w:rPr>
          <w:rStyle w:val="o"/>
          <w:rFonts w:ascii="var(--bs-font-monospace)" w:hAnsi="var(--bs-font-monospace)"/>
          <w:color w:val="555555"/>
        </w:rPr>
        <w:t>=</w:t>
      </w:r>
      <w:r>
        <w:rPr>
          <w:rStyle w:val="s"/>
          <w:rFonts w:ascii="var(--bs-font-monospace)" w:hAnsi="var(--bs-font-monospace)"/>
          <w:color w:val="D73038"/>
        </w:rPr>
        <w:t>"100"</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"progress-bar bg-warning"</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75%"</w:t>
      </w:r>
      <w:r>
        <w:rPr>
          <w:rStyle w:val="HTMLCode"/>
          <w:rFonts w:ascii="var(--bs-font-monospace)" w:hAnsi="var(--bs-font-monospace)"/>
          <w:color w:val="212529"/>
        </w:rPr>
        <w:t xml:space="preserve"> </w:t>
      </w:r>
      <w:r>
        <w:rPr>
          <w:rStyle w:val="na"/>
          <w:rFonts w:ascii="var(--bs-font-monospace)" w:hAnsi="var(--bs-font-monospace)"/>
          <w:color w:val="006EE0"/>
        </w:rPr>
        <w:t>aria-valuenow</w:t>
      </w:r>
      <w:r>
        <w:rPr>
          <w:rStyle w:val="o"/>
          <w:rFonts w:ascii="var(--bs-font-monospace)" w:hAnsi="var(--bs-font-monospace)"/>
          <w:color w:val="555555"/>
        </w:rPr>
        <w:t>=</w:t>
      </w:r>
      <w:r>
        <w:rPr>
          <w:rStyle w:val="s"/>
          <w:rFonts w:ascii="var(--bs-font-monospace)" w:hAnsi="var(--bs-font-monospace)"/>
          <w:color w:val="D73038"/>
        </w:rPr>
        <w:t>"75"</w:t>
      </w:r>
      <w:r>
        <w:rPr>
          <w:rStyle w:val="HTMLCode"/>
          <w:rFonts w:ascii="var(--bs-font-monospace)" w:hAnsi="var(--bs-font-monospace)"/>
          <w:color w:val="212529"/>
        </w:rPr>
        <w:t xml:space="preserve"> </w:t>
      </w:r>
      <w:r>
        <w:rPr>
          <w:rStyle w:val="na"/>
          <w:rFonts w:ascii="var(--bs-font-monospace)" w:hAnsi="var(--bs-font-monospace)"/>
          <w:color w:val="006EE0"/>
        </w:rPr>
        <w:t>aria-valuemin</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aria-valuemax</w:t>
      </w:r>
      <w:r>
        <w:rPr>
          <w:rStyle w:val="o"/>
          <w:rFonts w:ascii="var(--bs-font-monospace)" w:hAnsi="var(--bs-font-monospace)"/>
          <w:color w:val="555555"/>
        </w:rPr>
        <w:t>=</w:t>
      </w:r>
      <w:r>
        <w:rPr>
          <w:rStyle w:val="s"/>
          <w:rFonts w:ascii="var(--bs-font-monospace)" w:hAnsi="var(--bs-font-monospace)"/>
          <w:color w:val="D73038"/>
        </w:rPr>
        <w:t>"100"</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"progress-bar bg-danger"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100%"</w:t>
      </w:r>
      <w:r>
        <w:rPr>
          <w:rStyle w:val="HTMLCode"/>
          <w:rFonts w:ascii="var(--bs-font-monospace)" w:hAnsi="var(--bs-font-monospace)"/>
          <w:color w:val="212529"/>
        </w:rPr>
        <w:t xml:space="preserve"> </w:t>
      </w:r>
      <w:r>
        <w:rPr>
          <w:rStyle w:val="na"/>
          <w:rFonts w:ascii="var(--bs-font-monospace)" w:hAnsi="var(--bs-font-monospace)"/>
          <w:color w:val="006EE0"/>
        </w:rPr>
        <w:t>aria-valuenow</w:t>
      </w:r>
      <w:r>
        <w:rPr>
          <w:rStyle w:val="o"/>
          <w:rFonts w:ascii="var(--bs-font-monospace)" w:hAnsi="var(--bs-font-monospace)"/>
          <w:color w:val="555555"/>
        </w:rPr>
        <w:t>=</w:t>
      </w:r>
      <w:r>
        <w:rPr>
          <w:rStyle w:val="s"/>
          <w:rFonts w:ascii="var(--bs-font-monospace)" w:hAnsi="var(--bs-font-monospace)"/>
          <w:color w:val="D73038"/>
        </w:rPr>
        <w:t>"100"</w:t>
      </w:r>
      <w:r>
        <w:rPr>
          <w:rStyle w:val="HTMLCode"/>
          <w:rFonts w:ascii="var(--bs-font-monospace)" w:hAnsi="var(--bs-font-monospace)"/>
          <w:color w:val="212529"/>
        </w:rPr>
        <w:t xml:space="preserve"> </w:t>
      </w:r>
      <w:r>
        <w:rPr>
          <w:rStyle w:val="na"/>
          <w:rFonts w:ascii="var(--bs-font-monospace)" w:hAnsi="var(--bs-font-monospace)"/>
          <w:color w:val="006EE0"/>
        </w:rPr>
        <w:t>aria-valuemin</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aria-valuemax</w:t>
      </w:r>
      <w:r>
        <w:rPr>
          <w:rStyle w:val="o"/>
          <w:rFonts w:ascii="var(--bs-font-monospace)" w:hAnsi="var(--bs-font-monospace)"/>
          <w:color w:val="555555"/>
        </w:rPr>
        <w:t>=</w:t>
      </w:r>
      <w:r>
        <w:rPr>
          <w:rStyle w:val="s"/>
          <w:rFonts w:ascii="var(--bs-font-monospace)" w:hAnsi="var(--bs-font-monospace)"/>
          <w:color w:val="D73038"/>
        </w:rPr>
        <w:t>"100"</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eading2"/>
        <w:shd w:val="clear" w:color="auto" w:fill="FFFFFF"/>
        <w:rPr>
          <w:rFonts w:ascii="Segoe UI" w:hAnsi="Segoe UI" w:cs="Segoe UI"/>
          <w:b w:val="0"/>
          <w:bCs w:val="0"/>
          <w:color w:val="212529"/>
        </w:rPr>
      </w:pPr>
      <w:bookmarkStart w:id="398" w:name="_Toc144064955"/>
      <w:r>
        <w:rPr>
          <w:rFonts w:ascii="Segoe UI" w:hAnsi="Segoe UI" w:cs="Segoe UI"/>
          <w:b w:val="0"/>
          <w:bCs w:val="0"/>
          <w:color w:val="212529"/>
        </w:rPr>
        <w:t>Multiple bars</w:t>
      </w:r>
      <w:bookmarkEnd w:id="398"/>
    </w:p>
    <w:p w:rsidR="00436A33" w:rsidRDefault="00436A33" w:rsidP="00436A33">
      <w:pPr>
        <w:pStyle w:val="NormalWeb"/>
        <w:shd w:val="clear" w:color="auto" w:fill="FFFFFF"/>
        <w:spacing w:before="0" w:beforeAutospacing="0"/>
        <w:rPr>
          <w:rFonts w:ascii="Segoe UI" w:hAnsi="Segoe UI" w:cs="Segoe UI"/>
          <w:color w:val="212529"/>
        </w:rPr>
      </w:pPr>
      <w:r>
        <w:rPr>
          <w:rFonts w:ascii="Segoe UI" w:hAnsi="Segoe UI" w:cs="Segoe UI"/>
          <w:color w:val="212529"/>
        </w:rPr>
        <w:t>Include multiple progress bars in a progress component if you need.</w:t>
      </w:r>
    </w:p>
    <w:p w:rsidR="00436A33" w:rsidRDefault="00436A33" w:rsidP="00436A33">
      <w:pPr>
        <w:shd w:val="clear" w:color="auto" w:fill="FFFFFF"/>
        <w:rPr>
          <w:rFonts w:ascii="Segoe UI" w:hAnsi="Segoe UI" w:cs="Segoe UI"/>
          <w:color w:val="212529"/>
        </w:rPr>
      </w:pP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15%"</w:t>
      </w:r>
      <w:r>
        <w:rPr>
          <w:rStyle w:val="HTMLCode"/>
          <w:rFonts w:ascii="var(--bs-font-monospace)" w:hAnsi="var(--bs-font-monospace)"/>
          <w:color w:val="212529"/>
        </w:rPr>
        <w:t xml:space="preserve"> </w:t>
      </w:r>
      <w:r>
        <w:rPr>
          <w:rStyle w:val="na"/>
          <w:rFonts w:ascii="var(--bs-font-monospace)" w:hAnsi="var(--bs-font-monospace)"/>
          <w:color w:val="006EE0"/>
        </w:rPr>
        <w:t>aria-valuenow</w:t>
      </w:r>
      <w:r>
        <w:rPr>
          <w:rStyle w:val="o"/>
          <w:rFonts w:ascii="var(--bs-font-monospace)" w:hAnsi="var(--bs-font-monospace)"/>
          <w:color w:val="555555"/>
        </w:rPr>
        <w:t>=</w:t>
      </w:r>
      <w:r>
        <w:rPr>
          <w:rStyle w:val="s"/>
          <w:rFonts w:ascii="var(--bs-font-monospace)" w:hAnsi="var(--bs-font-monospace)"/>
          <w:color w:val="D73038"/>
        </w:rPr>
        <w:t>"15"</w:t>
      </w:r>
      <w:r>
        <w:rPr>
          <w:rStyle w:val="HTMLCode"/>
          <w:rFonts w:ascii="var(--bs-font-monospace)" w:hAnsi="var(--bs-font-monospace)"/>
          <w:color w:val="212529"/>
        </w:rPr>
        <w:t xml:space="preserve"> </w:t>
      </w:r>
      <w:r>
        <w:rPr>
          <w:rStyle w:val="na"/>
          <w:rFonts w:ascii="var(--bs-font-monospace)" w:hAnsi="var(--bs-font-monospace)"/>
          <w:color w:val="006EE0"/>
        </w:rPr>
        <w:t>aria-valuemin</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aria-valuemax</w:t>
      </w:r>
      <w:r>
        <w:rPr>
          <w:rStyle w:val="o"/>
          <w:rFonts w:ascii="var(--bs-font-monospace)" w:hAnsi="var(--bs-font-monospace)"/>
          <w:color w:val="555555"/>
        </w:rPr>
        <w:t>=</w:t>
      </w:r>
      <w:r>
        <w:rPr>
          <w:rStyle w:val="s"/>
          <w:rFonts w:ascii="var(--bs-font-monospace)" w:hAnsi="var(--bs-font-monospace)"/>
          <w:color w:val="D73038"/>
        </w:rPr>
        <w:t>"100"</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"progress-bar bg-success"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30%"</w:t>
      </w:r>
      <w:r>
        <w:rPr>
          <w:rStyle w:val="HTMLCode"/>
          <w:rFonts w:ascii="var(--bs-font-monospace)" w:hAnsi="var(--bs-font-monospace)"/>
          <w:color w:val="212529"/>
        </w:rPr>
        <w:t xml:space="preserve"> </w:t>
      </w:r>
      <w:r>
        <w:rPr>
          <w:rStyle w:val="na"/>
          <w:rFonts w:ascii="var(--bs-font-monospace)" w:hAnsi="var(--bs-font-monospace)"/>
          <w:color w:val="006EE0"/>
        </w:rPr>
        <w:t>aria-valuenow</w:t>
      </w:r>
      <w:r>
        <w:rPr>
          <w:rStyle w:val="o"/>
          <w:rFonts w:ascii="var(--bs-font-monospace)" w:hAnsi="var(--bs-font-monospace)"/>
          <w:color w:val="555555"/>
        </w:rPr>
        <w:t>=</w:t>
      </w:r>
      <w:r>
        <w:rPr>
          <w:rStyle w:val="s"/>
          <w:rFonts w:ascii="var(--bs-font-monospace)" w:hAnsi="var(--bs-font-monospace)"/>
          <w:color w:val="D73038"/>
        </w:rPr>
        <w:t>"30"</w:t>
      </w:r>
      <w:r>
        <w:rPr>
          <w:rStyle w:val="HTMLCode"/>
          <w:rFonts w:ascii="var(--bs-font-monospace)" w:hAnsi="var(--bs-font-monospace)"/>
          <w:color w:val="212529"/>
        </w:rPr>
        <w:t xml:space="preserve"> </w:t>
      </w:r>
      <w:r>
        <w:rPr>
          <w:rStyle w:val="na"/>
          <w:rFonts w:ascii="var(--bs-font-monospace)" w:hAnsi="var(--bs-font-monospace)"/>
          <w:color w:val="006EE0"/>
        </w:rPr>
        <w:t>aria-valuemin</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aria-valuemax</w:t>
      </w:r>
      <w:r>
        <w:rPr>
          <w:rStyle w:val="o"/>
          <w:rFonts w:ascii="var(--bs-font-monospace)" w:hAnsi="var(--bs-font-monospace)"/>
          <w:color w:val="555555"/>
        </w:rPr>
        <w:t>=</w:t>
      </w:r>
      <w:r>
        <w:rPr>
          <w:rStyle w:val="s"/>
          <w:rFonts w:ascii="var(--bs-font-monospace)" w:hAnsi="var(--bs-font-monospace)"/>
          <w:color w:val="D73038"/>
        </w:rPr>
        <w:t>"100"</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"progress-bar bg-info"</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20%"</w:t>
      </w:r>
      <w:r>
        <w:rPr>
          <w:rStyle w:val="HTMLCode"/>
          <w:rFonts w:ascii="var(--bs-font-monospace)" w:hAnsi="var(--bs-font-monospace)"/>
          <w:color w:val="212529"/>
        </w:rPr>
        <w:t xml:space="preserve"> </w:t>
      </w:r>
      <w:r>
        <w:rPr>
          <w:rStyle w:val="na"/>
          <w:rFonts w:ascii="var(--bs-font-monospace)" w:hAnsi="var(--bs-font-monospace)"/>
          <w:color w:val="006EE0"/>
        </w:rPr>
        <w:t>aria-valuenow</w:t>
      </w:r>
      <w:r>
        <w:rPr>
          <w:rStyle w:val="o"/>
          <w:rFonts w:ascii="var(--bs-font-monospace)" w:hAnsi="var(--bs-font-monospace)"/>
          <w:color w:val="555555"/>
        </w:rPr>
        <w:t>=</w:t>
      </w:r>
      <w:r>
        <w:rPr>
          <w:rStyle w:val="s"/>
          <w:rFonts w:ascii="var(--bs-font-monospace)" w:hAnsi="var(--bs-font-monospace)"/>
          <w:color w:val="D73038"/>
        </w:rPr>
        <w:t>"20"</w:t>
      </w:r>
      <w:r>
        <w:rPr>
          <w:rStyle w:val="HTMLCode"/>
          <w:rFonts w:ascii="var(--bs-font-monospace)" w:hAnsi="var(--bs-font-monospace)"/>
          <w:color w:val="212529"/>
        </w:rPr>
        <w:t xml:space="preserve"> </w:t>
      </w:r>
      <w:r>
        <w:rPr>
          <w:rStyle w:val="na"/>
          <w:rFonts w:ascii="var(--bs-font-monospace)" w:hAnsi="var(--bs-font-monospace)"/>
          <w:color w:val="006EE0"/>
        </w:rPr>
        <w:t>aria-valuemin</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aria-valuemax</w:t>
      </w:r>
      <w:r>
        <w:rPr>
          <w:rStyle w:val="o"/>
          <w:rFonts w:ascii="var(--bs-font-monospace)" w:hAnsi="var(--bs-font-monospace)"/>
          <w:color w:val="555555"/>
        </w:rPr>
        <w:t>=</w:t>
      </w:r>
      <w:r>
        <w:rPr>
          <w:rStyle w:val="s"/>
          <w:rFonts w:ascii="var(--bs-font-monospace)" w:hAnsi="var(--bs-font-monospace)"/>
          <w:color w:val="D73038"/>
        </w:rPr>
        <w:t>"100"</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eading2"/>
        <w:shd w:val="clear" w:color="auto" w:fill="FFFFFF"/>
        <w:rPr>
          <w:rFonts w:ascii="Segoe UI" w:hAnsi="Segoe UI" w:cs="Segoe UI"/>
          <w:b w:val="0"/>
          <w:bCs w:val="0"/>
          <w:color w:val="212529"/>
        </w:rPr>
      </w:pPr>
      <w:bookmarkStart w:id="399" w:name="_Toc144064956"/>
      <w:r>
        <w:rPr>
          <w:rFonts w:ascii="Segoe UI" w:hAnsi="Segoe UI" w:cs="Segoe UI"/>
          <w:b w:val="0"/>
          <w:bCs w:val="0"/>
          <w:color w:val="212529"/>
        </w:rPr>
        <w:t>Striped</w:t>
      </w:r>
      <w:bookmarkEnd w:id="399"/>
    </w:p>
    <w:p w:rsidR="00436A33" w:rsidRDefault="00436A33" w:rsidP="00436A33">
      <w:pPr>
        <w:pStyle w:val="NormalWeb"/>
        <w:shd w:val="clear" w:color="auto" w:fill="FFFFFF"/>
        <w:spacing w:before="0" w:beforeAutospacing="0"/>
        <w:rPr>
          <w:rFonts w:ascii="Segoe UI" w:hAnsi="Segoe UI" w:cs="Segoe UI"/>
          <w:color w:val="212529"/>
        </w:rPr>
      </w:pPr>
      <w:r>
        <w:rPr>
          <w:rFonts w:ascii="Segoe UI" w:hAnsi="Segoe UI" w:cs="Segoe UI"/>
          <w:color w:val="212529"/>
        </w:rPr>
        <w:t>Add </w:t>
      </w:r>
      <w:r>
        <w:rPr>
          <w:rStyle w:val="HTMLCode"/>
          <w:rFonts w:ascii="var(--bs-font-monospace)" w:hAnsi="var(--bs-font-monospace)"/>
          <w:color w:val="D63384"/>
          <w:sz w:val="21"/>
          <w:szCs w:val="21"/>
        </w:rPr>
        <w:t>.progress-bar-striped</w:t>
      </w:r>
      <w:r>
        <w:rPr>
          <w:rFonts w:ascii="Segoe UI" w:hAnsi="Segoe UI" w:cs="Segoe UI"/>
          <w:color w:val="212529"/>
        </w:rPr>
        <w:t> to any </w:t>
      </w:r>
      <w:r>
        <w:rPr>
          <w:rStyle w:val="HTMLCode"/>
          <w:rFonts w:ascii="var(--bs-font-monospace)" w:hAnsi="var(--bs-font-monospace)"/>
          <w:color w:val="D63384"/>
          <w:sz w:val="21"/>
          <w:szCs w:val="21"/>
        </w:rPr>
        <w:t>.progress-bar</w:t>
      </w:r>
      <w:r>
        <w:rPr>
          <w:rFonts w:ascii="Segoe UI" w:hAnsi="Segoe UI" w:cs="Segoe UI"/>
          <w:color w:val="212529"/>
        </w:rPr>
        <w:t> to apply a stripe via CSS gradient over the progress bar’s background color.</w:t>
      </w:r>
    </w:p>
    <w:p w:rsidR="00436A33" w:rsidRDefault="00436A33" w:rsidP="00436A33">
      <w:pPr>
        <w:shd w:val="clear" w:color="auto" w:fill="FFFFFF"/>
        <w:rPr>
          <w:rFonts w:ascii="Segoe UI" w:hAnsi="Segoe UI" w:cs="Segoe UI"/>
          <w:color w:val="212529"/>
        </w:rPr>
      </w:pP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"progress-bar progress-bar-striped"</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10%"</w:t>
      </w:r>
      <w:r>
        <w:rPr>
          <w:rStyle w:val="HTMLCode"/>
          <w:rFonts w:ascii="var(--bs-font-monospace)" w:hAnsi="var(--bs-font-monospace)"/>
          <w:color w:val="212529"/>
        </w:rPr>
        <w:t xml:space="preserve"> </w:t>
      </w:r>
      <w:r>
        <w:rPr>
          <w:rStyle w:val="na"/>
          <w:rFonts w:ascii="var(--bs-font-monospace)" w:hAnsi="var(--bs-font-monospace)"/>
          <w:color w:val="006EE0"/>
        </w:rPr>
        <w:t>aria-valuenow</w:t>
      </w:r>
      <w:r>
        <w:rPr>
          <w:rStyle w:val="o"/>
          <w:rFonts w:ascii="var(--bs-font-monospace)" w:hAnsi="var(--bs-font-monospace)"/>
          <w:color w:val="555555"/>
        </w:rPr>
        <w:t>=</w:t>
      </w:r>
      <w:r>
        <w:rPr>
          <w:rStyle w:val="s"/>
          <w:rFonts w:ascii="var(--bs-font-monospace)" w:hAnsi="var(--bs-font-monospace)"/>
          <w:color w:val="D73038"/>
        </w:rPr>
        <w:t>"10"</w:t>
      </w:r>
      <w:r>
        <w:rPr>
          <w:rStyle w:val="HTMLCode"/>
          <w:rFonts w:ascii="var(--bs-font-monospace)" w:hAnsi="var(--bs-font-monospace)"/>
          <w:color w:val="212529"/>
        </w:rPr>
        <w:t xml:space="preserve"> </w:t>
      </w:r>
      <w:r>
        <w:rPr>
          <w:rStyle w:val="na"/>
          <w:rFonts w:ascii="var(--bs-font-monospace)" w:hAnsi="var(--bs-font-monospace)"/>
          <w:color w:val="006EE0"/>
        </w:rPr>
        <w:t>aria-valuemin</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aria-valuemax</w:t>
      </w:r>
      <w:r>
        <w:rPr>
          <w:rStyle w:val="o"/>
          <w:rFonts w:ascii="var(--bs-font-monospace)" w:hAnsi="var(--bs-font-monospace)"/>
          <w:color w:val="555555"/>
        </w:rPr>
        <w:t>=</w:t>
      </w:r>
      <w:r>
        <w:rPr>
          <w:rStyle w:val="s"/>
          <w:rFonts w:ascii="var(--bs-font-monospace)" w:hAnsi="var(--bs-font-monospace)"/>
          <w:color w:val="D73038"/>
        </w:rPr>
        <w:t>"100"</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"progress-bar progress-bar-striped bg-success"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25%"</w:t>
      </w:r>
      <w:r>
        <w:rPr>
          <w:rStyle w:val="HTMLCode"/>
          <w:rFonts w:ascii="var(--bs-font-monospace)" w:hAnsi="var(--bs-font-monospace)"/>
          <w:color w:val="212529"/>
        </w:rPr>
        <w:t xml:space="preserve"> </w:t>
      </w:r>
      <w:r>
        <w:rPr>
          <w:rStyle w:val="na"/>
          <w:rFonts w:ascii="var(--bs-font-monospace)" w:hAnsi="var(--bs-font-monospace)"/>
          <w:color w:val="006EE0"/>
        </w:rPr>
        <w:t>aria-valuenow</w:t>
      </w:r>
      <w:r>
        <w:rPr>
          <w:rStyle w:val="o"/>
          <w:rFonts w:ascii="var(--bs-font-monospace)" w:hAnsi="var(--bs-font-monospace)"/>
          <w:color w:val="555555"/>
        </w:rPr>
        <w:t>=</w:t>
      </w:r>
      <w:r>
        <w:rPr>
          <w:rStyle w:val="s"/>
          <w:rFonts w:ascii="var(--bs-font-monospace)" w:hAnsi="var(--bs-font-monospace)"/>
          <w:color w:val="D73038"/>
        </w:rPr>
        <w:t>"25"</w:t>
      </w:r>
      <w:r>
        <w:rPr>
          <w:rStyle w:val="HTMLCode"/>
          <w:rFonts w:ascii="var(--bs-font-monospace)" w:hAnsi="var(--bs-font-monospace)"/>
          <w:color w:val="212529"/>
        </w:rPr>
        <w:t xml:space="preserve"> </w:t>
      </w:r>
      <w:r>
        <w:rPr>
          <w:rStyle w:val="na"/>
          <w:rFonts w:ascii="var(--bs-font-monospace)" w:hAnsi="var(--bs-font-monospace)"/>
          <w:color w:val="006EE0"/>
        </w:rPr>
        <w:t>aria-valuemin</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aria-valuemax</w:t>
      </w:r>
      <w:r>
        <w:rPr>
          <w:rStyle w:val="o"/>
          <w:rFonts w:ascii="var(--bs-font-monospace)" w:hAnsi="var(--bs-font-monospace)"/>
          <w:color w:val="555555"/>
        </w:rPr>
        <w:t>=</w:t>
      </w:r>
      <w:r>
        <w:rPr>
          <w:rStyle w:val="s"/>
          <w:rFonts w:ascii="var(--bs-font-monospace)" w:hAnsi="var(--bs-font-monospace)"/>
          <w:color w:val="D73038"/>
        </w:rPr>
        <w:t>"100"</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"progress-bar progress-bar-striped bg-info"</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50%"</w:t>
      </w:r>
      <w:r>
        <w:rPr>
          <w:rStyle w:val="HTMLCode"/>
          <w:rFonts w:ascii="var(--bs-font-monospace)" w:hAnsi="var(--bs-font-monospace)"/>
          <w:color w:val="212529"/>
        </w:rPr>
        <w:t xml:space="preserve"> </w:t>
      </w:r>
      <w:r>
        <w:rPr>
          <w:rStyle w:val="na"/>
          <w:rFonts w:ascii="var(--bs-font-monospace)" w:hAnsi="var(--bs-font-monospace)"/>
          <w:color w:val="006EE0"/>
        </w:rPr>
        <w:t>aria-valuenow</w:t>
      </w:r>
      <w:r>
        <w:rPr>
          <w:rStyle w:val="o"/>
          <w:rFonts w:ascii="var(--bs-font-monospace)" w:hAnsi="var(--bs-font-monospace)"/>
          <w:color w:val="555555"/>
        </w:rPr>
        <w:t>=</w:t>
      </w:r>
      <w:r>
        <w:rPr>
          <w:rStyle w:val="s"/>
          <w:rFonts w:ascii="var(--bs-font-monospace)" w:hAnsi="var(--bs-font-monospace)"/>
          <w:color w:val="D73038"/>
        </w:rPr>
        <w:t>"50"</w:t>
      </w:r>
      <w:r>
        <w:rPr>
          <w:rStyle w:val="HTMLCode"/>
          <w:rFonts w:ascii="var(--bs-font-monospace)" w:hAnsi="var(--bs-font-monospace)"/>
          <w:color w:val="212529"/>
        </w:rPr>
        <w:t xml:space="preserve"> </w:t>
      </w:r>
      <w:r>
        <w:rPr>
          <w:rStyle w:val="na"/>
          <w:rFonts w:ascii="var(--bs-font-monospace)" w:hAnsi="var(--bs-font-monospace)"/>
          <w:color w:val="006EE0"/>
        </w:rPr>
        <w:t>aria-valuemin</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aria-valuemax</w:t>
      </w:r>
      <w:r>
        <w:rPr>
          <w:rStyle w:val="o"/>
          <w:rFonts w:ascii="var(--bs-font-monospace)" w:hAnsi="var(--bs-font-monospace)"/>
          <w:color w:val="555555"/>
        </w:rPr>
        <w:t>=</w:t>
      </w:r>
      <w:r>
        <w:rPr>
          <w:rStyle w:val="s"/>
          <w:rFonts w:ascii="var(--bs-font-monospace)" w:hAnsi="var(--bs-font-monospace)"/>
          <w:color w:val="D73038"/>
        </w:rPr>
        <w:t>"100"</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"progress-bar progress-bar-striped bg-warning"</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75%"</w:t>
      </w:r>
      <w:r>
        <w:rPr>
          <w:rStyle w:val="HTMLCode"/>
          <w:rFonts w:ascii="var(--bs-font-monospace)" w:hAnsi="var(--bs-font-monospace)"/>
          <w:color w:val="212529"/>
        </w:rPr>
        <w:t xml:space="preserve"> </w:t>
      </w:r>
      <w:r>
        <w:rPr>
          <w:rStyle w:val="na"/>
          <w:rFonts w:ascii="var(--bs-font-monospace)" w:hAnsi="var(--bs-font-monospace)"/>
          <w:color w:val="006EE0"/>
        </w:rPr>
        <w:t>aria-valuenow</w:t>
      </w:r>
      <w:r>
        <w:rPr>
          <w:rStyle w:val="o"/>
          <w:rFonts w:ascii="var(--bs-font-monospace)" w:hAnsi="var(--bs-font-monospace)"/>
          <w:color w:val="555555"/>
        </w:rPr>
        <w:t>=</w:t>
      </w:r>
      <w:r>
        <w:rPr>
          <w:rStyle w:val="s"/>
          <w:rFonts w:ascii="var(--bs-font-monospace)" w:hAnsi="var(--bs-font-monospace)"/>
          <w:color w:val="D73038"/>
        </w:rPr>
        <w:t>"75"</w:t>
      </w:r>
      <w:r>
        <w:rPr>
          <w:rStyle w:val="HTMLCode"/>
          <w:rFonts w:ascii="var(--bs-font-monospace)" w:hAnsi="var(--bs-font-monospace)"/>
          <w:color w:val="212529"/>
        </w:rPr>
        <w:t xml:space="preserve"> </w:t>
      </w:r>
      <w:r>
        <w:rPr>
          <w:rStyle w:val="na"/>
          <w:rFonts w:ascii="var(--bs-font-monospace)" w:hAnsi="var(--bs-font-monospace)"/>
          <w:color w:val="006EE0"/>
        </w:rPr>
        <w:t>aria-valuemin</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aria-valuemax</w:t>
      </w:r>
      <w:r>
        <w:rPr>
          <w:rStyle w:val="o"/>
          <w:rFonts w:ascii="var(--bs-font-monospace)" w:hAnsi="var(--bs-font-monospace)"/>
          <w:color w:val="555555"/>
        </w:rPr>
        <w:t>=</w:t>
      </w:r>
      <w:r>
        <w:rPr>
          <w:rStyle w:val="s"/>
          <w:rFonts w:ascii="var(--bs-font-monospace)" w:hAnsi="var(--bs-font-monospace)"/>
          <w:color w:val="D73038"/>
        </w:rPr>
        <w:t>"100"</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"progress-bar progress-bar-striped bg-danger"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100%"</w:t>
      </w:r>
      <w:r>
        <w:rPr>
          <w:rStyle w:val="HTMLCode"/>
          <w:rFonts w:ascii="var(--bs-font-monospace)" w:hAnsi="var(--bs-font-monospace)"/>
          <w:color w:val="212529"/>
        </w:rPr>
        <w:t xml:space="preserve"> </w:t>
      </w:r>
      <w:r>
        <w:rPr>
          <w:rStyle w:val="na"/>
          <w:rFonts w:ascii="var(--bs-font-monospace)" w:hAnsi="var(--bs-font-monospace)"/>
          <w:color w:val="006EE0"/>
        </w:rPr>
        <w:t>aria-valuenow</w:t>
      </w:r>
      <w:r>
        <w:rPr>
          <w:rStyle w:val="o"/>
          <w:rFonts w:ascii="var(--bs-font-monospace)" w:hAnsi="var(--bs-font-monospace)"/>
          <w:color w:val="555555"/>
        </w:rPr>
        <w:t>=</w:t>
      </w:r>
      <w:r>
        <w:rPr>
          <w:rStyle w:val="s"/>
          <w:rFonts w:ascii="var(--bs-font-monospace)" w:hAnsi="var(--bs-font-monospace)"/>
          <w:color w:val="D73038"/>
        </w:rPr>
        <w:t>"100"</w:t>
      </w:r>
      <w:r>
        <w:rPr>
          <w:rStyle w:val="HTMLCode"/>
          <w:rFonts w:ascii="var(--bs-font-monospace)" w:hAnsi="var(--bs-font-monospace)"/>
          <w:color w:val="212529"/>
        </w:rPr>
        <w:t xml:space="preserve"> </w:t>
      </w:r>
      <w:r>
        <w:rPr>
          <w:rStyle w:val="na"/>
          <w:rFonts w:ascii="var(--bs-font-monospace)" w:hAnsi="var(--bs-font-monospace)"/>
          <w:color w:val="006EE0"/>
        </w:rPr>
        <w:t>aria-valuemin</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aria-valuemax</w:t>
      </w:r>
      <w:r>
        <w:rPr>
          <w:rStyle w:val="o"/>
          <w:rFonts w:ascii="var(--bs-font-monospace)" w:hAnsi="var(--bs-font-monospace)"/>
          <w:color w:val="555555"/>
        </w:rPr>
        <w:t>=</w:t>
      </w:r>
      <w:r>
        <w:rPr>
          <w:rStyle w:val="s"/>
          <w:rFonts w:ascii="var(--bs-font-monospace)" w:hAnsi="var(--bs-font-monospace)"/>
          <w:color w:val="D73038"/>
        </w:rPr>
        <w:t>"100"</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eading2"/>
        <w:shd w:val="clear" w:color="auto" w:fill="FFFFFF"/>
        <w:rPr>
          <w:rFonts w:ascii="Segoe UI" w:hAnsi="Segoe UI" w:cs="Segoe UI"/>
          <w:b w:val="0"/>
          <w:bCs w:val="0"/>
          <w:color w:val="212529"/>
        </w:rPr>
      </w:pPr>
      <w:bookmarkStart w:id="400" w:name="_Toc144064957"/>
      <w:r>
        <w:rPr>
          <w:rFonts w:ascii="Segoe UI" w:hAnsi="Segoe UI" w:cs="Segoe UI"/>
          <w:b w:val="0"/>
          <w:bCs w:val="0"/>
          <w:color w:val="212529"/>
        </w:rPr>
        <w:t>Animated stripes</w:t>
      </w:r>
      <w:bookmarkEnd w:id="400"/>
    </w:p>
    <w:p w:rsidR="00436A33" w:rsidRDefault="00436A33" w:rsidP="00436A33">
      <w:pPr>
        <w:pStyle w:val="NormalWeb"/>
        <w:shd w:val="clear" w:color="auto" w:fill="FFFFFF"/>
        <w:spacing w:before="0" w:beforeAutospacing="0"/>
        <w:rPr>
          <w:rFonts w:ascii="Segoe UI" w:hAnsi="Segoe UI" w:cs="Segoe UI"/>
          <w:color w:val="212529"/>
        </w:rPr>
      </w:pPr>
      <w:r>
        <w:rPr>
          <w:rFonts w:ascii="Segoe UI" w:hAnsi="Segoe UI" w:cs="Segoe UI"/>
          <w:color w:val="212529"/>
        </w:rPr>
        <w:t>The striped gradient can also be animated. Add </w:t>
      </w:r>
      <w:r>
        <w:rPr>
          <w:rStyle w:val="HTMLCode"/>
          <w:rFonts w:ascii="var(--bs-font-monospace)" w:hAnsi="var(--bs-font-monospace)"/>
          <w:color w:val="D63384"/>
          <w:sz w:val="21"/>
          <w:szCs w:val="21"/>
        </w:rPr>
        <w:t>.progress-bar-animated</w:t>
      </w:r>
      <w:r>
        <w:rPr>
          <w:rFonts w:ascii="Segoe UI" w:hAnsi="Segoe UI" w:cs="Segoe UI"/>
          <w:color w:val="212529"/>
        </w:rPr>
        <w:t> to </w:t>
      </w:r>
      <w:r>
        <w:rPr>
          <w:rStyle w:val="HTMLCode"/>
          <w:rFonts w:ascii="var(--bs-font-monospace)" w:hAnsi="var(--bs-font-monospace)"/>
          <w:color w:val="D63384"/>
          <w:sz w:val="21"/>
          <w:szCs w:val="21"/>
        </w:rPr>
        <w:t>.progress-bar</w:t>
      </w:r>
      <w:r>
        <w:rPr>
          <w:rFonts w:ascii="Segoe UI" w:hAnsi="Segoe UI" w:cs="Segoe UI"/>
          <w:color w:val="212529"/>
        </w:rPr>
        <w:t> to animate the stripes right to left via CSS3 animations.</w:t>
      </w:r>
    </w:p>
    <w:p w:rsidR="00436A33" w:rsidRDefault="00436A33" w:rsidP="00436A33">
      <w:pPr>
        <w:shd w:val="clear" w:color="auto" w:fill="FFFFFF"/>
        <w:rPr>
          <w:rFonts w:ascii="Segoe UI" w:hAnsi="Segoe UI" w:cs="Segoe UI"/>
          <w:color w:val="212529"/>
        </w:rPr>
      </w:pPr>
      <w:r>
        <w:rPr>
          <w:rFonts w:ascii="Segoe UI" w:hAnsi="Segoe UI" w:cs="Segoe UI"/>
          <w:color w:val="212529"/>
        </w:rPr>
        <w:t>Toggle animation</w:t>
      </w:r>
    </w:p>
    <w:p w:rsidR="00436A33" w:rsidRDefault="00436A33" w:rsidP="00436A33">
      <w:pPr>
        <w:shd w:val="clear" w:color="auto" w:fill="FFFFFF"/>
        <w:rPr>
          <w:rFonts w:ascii="Segoe UI" w:hAnsi="Segoe UI" w:cs="Segoe UI"/>
          <w:color w:val="212529"/>
        </w:rPr>
      </w:pP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"progress-bar progress-bar-striped progress-bar-animated"</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"progressbar"</w:t>
      </w:r>
      <w:r>
        <w:rPr>
          <w:rStyle w:val="HTMLCode"/>
          <w:rFonts w:ascii="var(--bs-font-monospace)" w:hAnsi="var(--bs-font-monospace)"/>
          <w:color w:val="212529"/>
        </w:rPr>
        <w:t xml:space="preserve"> </w:t>
      </w:r>
      <w:r>
        <w:rPr>
          <w:rStyle w:val="na"/>
          <w:rFonts w:ascii="var(--bs-font-monospace)" w:hAnsi="var(--bs-font-monospace)"/>
          <w:color w:val="006EE0"/>
        </w:rPr>
        <w:t>aria-valuenow</w:t>
      </w:r>
      <w:r>
        <w:rPr>
          <w:rStyle w:val="o"/>
          <w:rFonts w:ascii="var(--bs-font-monospace)" w:hAnsi="var(--bs-font-monospace)"/>
          <w:color w:val="555555"/>
        </w:rPr>
        <w:t>=</w:t>
      </w:r>
      <w:r>
        <w:rPr>
          <w:rStyle w:val="s"/>
          <w:rFonts w:ascii="var(--bs-font-monospace)" w:hAnsi="var(--bs-font-monospace)"/>
          <w:color w:val="D73038"/>
        </w:rPr>
        <w:t>"75"</w:t>
      </w:r>
      <w:r>
        <w:rPr>
          <w:rStyle w:val="HTMLCode"/>
          <w:rFonts w:ascii="var(--bs-font-monospace)" w:hAnsi="var(--bs-font-monospace)"/>
          <w:color w:val="212529"/>
        </w:rPr>
        <w:t xml:space="preserve"> </w:t>
      </w:r>
      <w:r>
        <w:rPr>
          <w:rStyle w:val="na"/>
          <w:rFonts w:ascii="var(--bs-font-monospace)" w:hAnsi="var(--bs-font-monospace)"/>
          <w:color w:val="006EE0"/>
        </w:rPr>
        <w:t>aria-valuemin</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aria-valuemax</w:t>
      </w:r>
      <w:r>
        <w:rPr>
          <w:rStyle w:val="o"/>
          <w:rFonts w:ascii="var(--bs-font-monospace)" w:hAnsi="var(--bs-font-monospace)"/>
          <w:color w:val="555555"/>
        </w:rPr>
        <w:t>=</w:t>
      </w:r>
      <w:r>
        <w:rPr>
          <w:rStyle w:val="s"/>
          <w:rFonts w:ascii="var(--bs-font-monospace)" w:hAnsi="var(--bs-font-monospace)"/>
          <w:color w:val="D73038"/>
        </w:rPr>
        <w:t>"100"</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75%"</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436A33" w:rsidRDefault="00436A33" w:rsidP="00436A33">
      <w:pPr>
        <w:pStyle w:val="Heading2"/>
        <w:shd w:val="clear" w:color="auto" w:fill="FFFFFF"/>
        <w:rPr>
          <w:rFonts w:ascii="Segoe UI" w:hAnsi="Segoe UI" w:cs="Segoe UI"/>
          <w:b w:val="0"/>
          <w:bCs w:val="0"/>
          <w:color w:val="212529"/>
        </w:rPr>
      </w:pPr>
      <w:bookmarkStart w:id="401" w:name="_Toc144064958"/>
      <w:r>
        <w:rPr>
          <w:rFonts w:ascii="Segoe UI" w:hAnsi="Segoe UI" w:cs="Segoe UI"/>
          <w:b w:val="0"/>
          <w:bCs w:val="0"/>
          <w:color w:val="212529"/>
        </w:rPr>
        <w:t>Sass</w:t>
      </w:r>
      <w:bookmarkEnd w:id="401"/>
    </w:p>
    <w:p w:rsidR="00436A33" w:rsidRDefault="00436A33" w:rsidP="00436A33">
      <w:pPr>
        <w:pStyle w:val="Heading3"/>
        <w:shd w:val="clear" w:color="auto" w:fill="FFFFFF"/>
        <w:rPr>
          <w:rFonts w:ascii="Segoe UI" w:hAnsi="Segoe UI" w:cs="Segoe UI"/>
          <w:b w:val="0"/>
          <w:bCs w:val="0"/>
          <w:color w:val="212529"/>
        </w:rPr>
      </w:pPr>
      <w:bookmarkStart w:id="402" w:name="_Toc144064959"/>
      <w:r>
        <w:rPr>
          <w:rFonts w:ascii="Segoe UI" w:hAnsi="Segoe UI" w:cs="Segoe UI"/>
          <w:b w:val="0"/>
          <w:bCs w:val="0"/>
          <w:color w:val="212529"/>
        </w:rPr>
        <w:t>Variables</w:t>
      </w:r>
      <w:bookmarkEnd w:id="402"/>
    </w:p>
    <w:p w:rsidR="00436A33" w:rsidRDefault="00436A33" w:rsidP="00436A33">
      <w:pPr>
        <w:shd w:val="clear" w:color="auto" w:fill="FFFFFF"/>
        <w:rPr>
          <w:rFonts w:ascii="Segoe UI" w:hAnsi="Segoe UI" w:cs="Segoe UI"/>
          <w:color w:val="212529"/>
        </w:rPr>
      </w:pPr>
    </w:p>
    <w:p w:rsidR="00436A33" w:rsidRDefault="00436A33" w:rsidP="00436A33">
      <w:pPr>
        <w:pStyle w:val="HTMLPreformatted"/>
        <w:rPr>
          <w:rStyle w:val="HTMLCode"/>
          <w:rFonts w:ascii="var(--bs-font-monospace)" w:hAnsi="var(--bs-font-monospace)"/>
          <w:color w:val="212529"/>
        </w:rPr>
      </w:pPr>
      <w:r>
        <w:rPr>
          <w:rStyle w:val="nv"/>
          <w:rFonts w:ascii="var(--bs-font-monospace)" w:hAnsi="var(--bs-font-monospace)"/>
          <w:color w:val="003333"/>
        </w:rPr>
        <w:t>$progress-height</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kt"/>
          <w:rFonts w:ascii="var(--bs-font-monospace)" w:hAnsi="var(--bs-font-monospace)"/>
          <w:color w:val="007788"/>
        </w:rPr>
        <w:t>rem</w:t>
      </w:r>
      <w:r>
        <w:rPr>
          <w:rStyle w:val="p"/>
          <w:rFonts w:ascii="var(--bs-font-monospace)" w:hAnsi="var(--bs-font-monospace)"/>
          <w:color w:val="212529"/>
        </w:rPr>
        <w:t>;</w:t>
      </w:r>
    </w:p>
    <w:p w:rsidR="00436A33" w:rsidRDefault="00436A33" w:rsidP="00436A33">
      <w:pPr>
        <w:pStyle w:val="HTMLPreformatted"/>
        <w:rPr>
          <w:rStyle w:val="HTMLCode"/>
          <w:rFonts w:ascii="var(--bs-font-monospace)" w:hAnsi="var(--bs-font-monospace)"/>
          <w:color w:val="212529"/>
        </w:rPr>
      </w:pPr>
      <w:r>
        <w:rPr>
          <w:rStyle w:val="nv"/>
          <w:rFonts w:ascii="var(--bs-font-monospace)" w:hAnsi="var(--bs-font-monospace)"/>
          <w:color w:val="003333"/>
        </w:rPr>
        <w:t>$progress-font-size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$font-size-base</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.75</w:t>
      </w:r>
      <w:r>
        <w:rPr>
          <w:rStyle w:val="p"/>
          <w:rFonts w:ascii="var(--bs-font-monospace)" w:hAnsi="var(--bs-font-monospace)"/>
          <w:color w:val="212529"/>
        </w:rPr>
        <w:t>;</w:t>
      </w:r>
    </w:p>
    <w:p w:rsidR="00436A33" w:rsidRDefault="00436A33" w:rsidP="00436A33">
      <w:pPr>
        <w:pStyle w:val="HTMLPreformatted"/>
        <w:rPr>
          <w:rStyle w:val="HTMLCode"/>
          <w:rFonts w:ascii="var(--bs-font-monospace)" w:hAnsi="var(--bs-font-monospace)"/>
          <w:color w:val="212529"/>
        </w:rPr>
      </w:pPr>
      <w:r>
        <w:rPr>
          <w:rStyle w:val="nv"/>
          <w:rFonts w:ascii="var(--bs-font-monospace)" w:hAnsi="var(--bs-font-monospace)"/>
          <w:color w:val="003333"/>
        </w:rPr>
        <w:t>$progress-bg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$gray-200</w:t>
      </w:r>
      <w:r>
        <w:rPr>
          <w:rStyle w:val="p"/>
          <w:rFonts w:ascii="var(--bs-font-monospace)" w:hAnsi="var(--bs-font-monospace)"/>
          <w:color w:val="212529"/>
        </w:rPr>
        <w:t>;</w:t>
      </w:r>
    </w:p>
    <w:p w:rsidR="00436A33" w:rsidRDefault="00436A33" w:rsidP="00436A33">
      <w:pPr>
        <w:pStyle w:val="HTMLPreformatted"/>
        <w:rPr>
          <w:rStyle w:val="HTMLCode"/>
          <w:rFonts w:ascii="var(--bs-font-monospace)" w:hAnsi="var(--bs-font-monospace)"/>
          <w:color w:val="212529"/>
        </w:rPr>
      </w:pPr>
      <w:r>
        <w:rPr>
          <w:rStyle w:val="nv"/>
          <w:rFonts w:ascii="var(--bs-font-monospace)" w:hAnsi="var(--bs-font-monospace)"/>
          <w:color w:val="003333"/>
        </w:rPr>
        <w:t>$progress-border-radius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w:t>
      </w:r>
      <w:r>
        <w:rPr>
          <w:rStyle w:val="p"/>
          <w:rFonts w:ascii="var(--bs-font-monospace)" w:hAnsi="var(--bs-font-monospace)"/>
          <w:color w:val="212529"/>
        </w:rPr>
        <w:t>;</w:t>
      </w:r>
    </w:p>
    <w:p w:rsidR="00436A33" w:rsidRDefault="00436A33" w:rsidP="00436A33">
      <w:pPr>
        <w:pStyle w:val="HTMLPreformatted"/>
        <w:rPr>
          <w:rStyle w:val="HTMLCode"/>
          <w:rFonts w:ascii="var(--bs-font-monospace)" w:hAnsi="var(--bs-font-monospace)"/>
          <w:color w:val="212529"/>
        </w:rPr>
      </w:pPr>
      <w:r>
        <w:rPr>
          <w:rStyle w:val="nv"/>
          <w:rFonts w:ascii="var(--bs-font-monospace)" w:hAnsi="var(--bs-font-monospace)"/>
          <w:color w:val="003333"/>
        </w:rPr>
        <w:t>$progress-box-shadow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$box-shadow-inset</w:t>
      </w:r>
      <w:r>
        <w:rPr>
          <w:rStyle w:val="p"/>
          <w:rFonts w:ascii="var(--bs-font-monospace)" w:hAnsi="var(--bs-font-monospace)"/>
          <w:color w:val="212529"/>
        </w:rPr>
        <w:t>;</w:t>
      </w:r>
    </w:p>
    <w:p w:rsidR="00436A33" w:rsidRDefault="00436A33" w:rsidP="00436A33">
      <w:pPr>
        <w:pStyle w:val="HTMLPreformatted"/>
        <w:rPr>
          <w:rStyle w:val="HTMLCode"/>
          <w:rFonts w:ascii="var(--bs-font-monospace)" w:hAnsi="var(--bs-font-monospace)"/>
          <w:color w:val="212529"/>
        </w:rPr>
      </w:pPr>
      <w:r>
        <w:rPr>
          <w:rStyle w:val="nv"/>
          <w:rFonts w:ascii="var(--bs-font-monospace)" w:hAnsi="var(--bs-font-monospace)"/>
          <w:color w:val="003333"/>
        </w:rPr>
        <w:t>$progress-bar-color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$white</w:t>
      </w:r>
      <w:r>
        <w:rPr>
          <w:rStyle w:val="p"/>
          <w:rFonts w:ascii="var(--bs-font-monospace)" w:hAnsi="var(--bs-font-monospace)"/>
          <w:color w:val="212529"/>
        </w:rPr>
        <w:t>;</w:t>
      </w:r>
    </w:p>
    <w:p w:rsidR="00436A33" w:rsidRDefault="00436A33" w:rsidP="00436A33">
      <w:pPr>
        <w:pStyle w:val="HTMLPreformatted"/>
        <w:rPr>
          <w:rStyle w:val="HTMLCode"/>
          <w:rFonts w:ascii="var(--bs-font-monospace)" w:hAnsi="var(--bs-font-monospace)"/>
          <w:color w:val="212529"/>
        </w:rPr>
      </w:pPr>
      <w:r>
        <w:rPr>
          <w:rStyle w:val="nv"/>
          <w:rFonts w:ascii="var(--bs-font-monospace)" w:hAnsi="var(--bs-font-monospace)"/>
          <w:color w:val="003333"/>
        </w:rPr>
        <w:t>$progress-bar-bg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$primary</w:t>
      </w:r>
      <w:r>
        <w:rPr>
          <w:rStyle w:val="p"/>
          <w:rFonts w:ascii="var(--bs-font-monospace)" w:hAnsi="var(--bs-font-monospace)"/>
          <w:color w:val="212529"/>
        </w:rPr>
        <w:t>;</w:t>
      </w:r>
    </w:p>
    <w:p w:rsidR="00436A33" w:rsidRDefault="00436A33" w:rsidP="00436A33">
      <w:pPr>
        <w:pStyle w:val="HTMLPreformatted"/>
        <w:rPr>
          <w:rStyle w:val="HTMLCode"/>
          <w:rFonts w:ascii="var(--bs-font-monospace)" w:hAnsi="var(--bs-font-monospace)"/>
          <w:color w:val="212529"/>
        </w:rPr>
      </w:pPr>
      <w:r>
        <w:rPr>
          <w:rStyle w:val="nv"/>
          <w:rFonts w:ascii="var(--bs-font-monospace)" w:hAnsi="var(--bs-font-monospace)"/>
          <w:color w:val="003333"/>
        </w:rPr>
        <w:t>$progress-bar-animation-timing</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kt"/>
          <w:rFonts w:ascii="var(--bs-font-monospace)" w:hAnsi="var(--bs-font-monospace)"/>
          <w:color w:val="007788"/>
        </w:rPr>
        <w:t>s</w:t>
      </w:r>
      <w:r>
        <w:rPr>
          <w:rStyle w:val="HTMLCode"/>
          <w:rFonts w:ascii="var(--bs-font-monospace)" w:hAnsi="var(--bs-font-monospace)"/>
          <w:color w:val="212529"/>
        </w:rPr>
        <w:t xml:space="preserve"> </w:t>
      </w:r>
      <w:r>
        <w:rPr>
          <w:rStyle w:val="ni"/>
          <w:rFonts w:ascii="var(--bs-font-monospace)" w:hAnsi="var(--bs-font-monospace)"/>
          <w:color w:val="727272"/>
        </w:rPr>
        <w:t>linear</w:t>
      </w:r>
      <w:r>
        <w:rPr>
          <w:rStyle w:val="HTMLCode"/>
          <w:rFonts w:ascii="var(--bs-font-monospace)" w:hAnsi="var(--bs-font-monospace)"/>
          <w:color w:val="212529"/>
        </w:rPr>
        <w:t xml:space="preserve"> </w:t>
      </w:r>
      <w:r>
        <w:rPr>
          <w:rStyle w:val="ni"/>
          <w:rFonts w:ascii="var(--bs-font-monospace)" w:hAnsi="var(--bs-font-monospace)"/>
          <w:color w:val="727272"/>
        </w:rPr>
        <w:t>infinite</w:t>
      </w:r>
      <w:r>
        <w:rPr>
          <w:rStyle w:val="p"/>
          <w:rFonts w:ascii="var(--bs-font-monospace)" w:hAnsi="var(--bs-font-monospace)"/>
          <w:color w:val="212529"/>
        </w:rPr>
        <w:t>;</w:t>
      </w:r>
    </w:p>
    <w:p w:rsidR="00436A33" w:rsidRDefault="00436A33" w:rsidP="00436A33">
      <w:pPr>
        <w:pStyle w:val="HTMLPreformatted"/>
        <w:rPr>
          <w:rStyle w:val="HTMLCode"/>
          <w:rFonts w:ascii="var(--bs-font-monospace)" w:hAnsi="var(--bs-font-monospace)"/>
          <w:color w:val="212529"/>
        </w:rPr>
      </w:pPr>
      <w:r>
        <w:rPr>
          <w:rStyle w:val="nv"/>
          <w:rFonts w:ascii="var(--bs-font-monospace)" w:hAnsi="var(--bs-font-monospace)"/>
          <w:color w:val="003333"/>
        </w:rPr>
        <w:t>$progress-bar-transition</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width</w:t>
      </w:r>
      <w:r>
        <w:rPr>
          <w:rStyle w:val="HTMLCode"/>
          <w:rFonts w:ascii="var(--bs-font-monospace)" w:hAnsi="var(--bs-font-monospace)"/>
          <w:color w:val="212529"/>
        </w:rPr>
        <w:t xml:space="preserve"> </w:t>
      </w:r>
      <w:r>
        <w:rPr>
          <w:rStyle w:val="mf"/>
          <w:rFonts w:ascii="var(--bs-font-monospace)" w:hAnsi="var(--bs-font-monospace)"/>
          <w:color w:val="C24F19"/>
        </w:rPr>
        <w:t>.6</w:t>
      </w:r>
      <w:r>
        <w:rPr>
          <w:rStyle w:val="kt"/>
          <w:rFonts w:ascii="var(--bs-font-monospace)" w:hAnsi="var(--bs-font-monospace)"/>
          <w:color w:val="007788"/>
        </w:rPr>
        <w:t>s</w:t>
      </w:r>
      <w:r>
        <w:rPr>
          <w:rStyle w:val="HTMLCode"/>
          <w:rFonts w:ascii="var(--bs-font-monospace)" w:hAnsi="var(--bs-font-monospace)"/>
          <w:color w:val="212529"/>
        </w:rPr>
        <w:t xml:space="preserve"> </w:t>
      </w:r>
      <w:r>
        <w:rPr>
          <w:rStyle w:val="ni"/>
          <w:rFonts w:ascii="var(--bs-font-monospace)" w:hAnsi="var(--bs-font-monospace)"/>
          <w:color w:val="727272"/>
        </w:rPr>
        <w:t>ease</w:t>
      </w:r>
      <w:r>
        <w:rPr>
          <w:rStyle w:val="p"/>
          <w:rFonts w:ascii="var(--bs-font-monospace)" w:hAnsi="var(--bs-font-monospace)"/>
          <w:color w:val="212529"/>
        </w:rPr>
        <w:t>;</w:t>
      </w:r>
    </w:p>
    <w:p w:rsidR="00436A33" w:rsidRDefault="00436A33" w:rsidP="00436A33">
      <w:pPr>
        <w:pStyle w:val="Heading3"/>
        <w:shd w:val="clear" w:color="auto" w:fill="FFFFFF"/>
        <w:rPr>
          <w:rFonts w:ascii="Segoe UI" w:hAnsi="Segoe UI" w:cs="Segoe UI"/>
          <w:b w:val="0"/>
          <w:bCs w:val="0"/>
          <w:color w:val="212529"/>
        </w:rPr>
      </w:pPr>
      <w:bookmarkStart w:id="403" w:name="_Toc144064960"/>
      <w:r>
        <w:rPr>
          <w:rFonts w:ascii="Segoe UI" w:hAnsi="Segoe UI" w:cs="Segoe UI"/>
          <w:b w:val="0"/>
          <w:bCs w:val="0"/>
          <w:color w:val="212529"/>
        </w:rPr>
        <w:t>Keyframes</w:t>
      </w:r>
      <w:bookmarkEnd w:id="403"/>
    </w:p>
    <w:p w:rsidR="00436A33" w:rsidRDefault="00436A33" w:rsidP="00436A33">
      <w:pPr>
        <w:pStyle w:val="NormalWeb"/>
        <w:shd w:val="clear" w:color="auto" w:fill="FFFFFF"/>
        <w:spacing w:before="0" w:beforeAutospacing="0"/>
        <w:rPr>
          <w:rFonts w:ascii="Segoe UI" w:hAnsi="Segoe UI" w:cs="Segoe UI"/>
          <w:color w:val="212529"/>
        </w:rPr>
      </w:pPr>
      <w:r>
        <w:rPr>
          <w:rFonts w:ascii="Segoe UI" w:hAnsi="Segoe UI" w:cs="Segoe UI"/>
          <w:color w:val="212529"/>
        </w:rPr>
        <w:t>Used for creating the CSS animations for </w:t>
      </w:r>
      <w:r>
        <w:rPr>
          <w:rStyle w:val="HTMLCode"/>
          <w:rFonts w:ascii="var(--bs-font-monospace)" w:hAnsi="var(--bs-font-monospace)"/>
          <w:color w:val="D63384"/>
          <w:sz w:val="21"/>
          <w:szCs w:val="21"/>
        </w:rPr>
        <w:t>.progress-bar-animated</w:t>
      </w:r>
      <w:r>
        <w:rPr>
          <w:rFonts w:ascii="Segoe UI" w:hAnsi="Segoe UI" w:cs="Segoe UI"/>
          <w:color w:val="212529"/>
        </w:rPr>
        <w:t>. Included in </w:t>
      </w:r>
      <w:r>
        <w:rPr>
          <w:rStyle w:val="HTMLCode"/>
          <w:rFonts w:ascii="var(--bs-font-monospace)" w:hAnsi="var(--bs-font-monospace)"/>
          <w:color w:val="D63384"/>
          <w:sz w:val="21"/>
          <w:szCs w:val="21"/>
        </w:rPr>
        <w:t>scss/_progress-bar.scss</w:t>
      </w:r>
      <w:r>
        <w:rPr>
          <w:rFonts w:ascii="Segoe UI" w:hAnsi="Segoe UI" w:cs="Segoe UI"/>
          <w:color w:val="212529"/>
        </w:rPr>
        <w:t>.</w:t>
      </w:r>
    </w:p>
    <w:p w:rsidR="00436A33" w:rsidRDefault="00436A33" w:rsidP="00436A33">
      <w:pPr>
        <w:shd w:val="clear" w:color="auto" w:fill="FFFFFF"/>
        <w:rPr>
          <w:rFonts w:ascii="Segoe UI" w:hAnsi="Segoe UI" w:cs="Segoe UI"/>
          <w:color w:val="212529"/>
        </w:rPr>
      </w:pPr>
    </w:p>
    <w:p w:rsidR="00436A33" w:rsidRDefault="00436A33" w:rsidP="00436A33">
      <w:pPr>
        <w:pStyle w:val="HTMLPreformatted"/>
        <w:rPr>
          <w:rStyle w:val="HTMLCode"/>
          <w:rFonts w:ascii="var(--bs-font-monospace)" w:hAnsi="var(--bs-font-monospace)"/>
          <w:color w:val="212529"/>
        </w:rPr>
      </w:pPr>
      <w:r>
        <w:rPr>
          <w:rStyle w:val="k"/>
          <w:rFonts w:ascii="var(--bs-font-monospace)" w:hAnsi="var(--bs-font-monospace)"/>
          <w:color w:val="006699"/>
        </w:rPr>
        <w:t>@if</w:t>
      </w:r>
      <w:r>
        <w:rPr>
          <w:rStyle w:val="HTMLCode"/>
          <w:rFonts w:ascii="var(--bs-font-monospace)" w:hAnsi="var(--bs-font-monospace)"/>
          <w:color w:val="212529"/>
        </w:rPr>
        <w:t xml:space="preserve"> </w:t>
      </w:r>
      <w:r>
        <w:rPr>
          <w:rStyle w:val="nv"/>
          <w:rFonts w:ascii="var(--bs-font-monospace)" w:hAnsi="var(--bs-font-monospace)"/>
          <w:color w:val="003333"/>
        </w:rPr>
        <w:t>$enable-transitions</w:t>
      </w:r>
      <w:r>
        <w:rPr>
          <w:rStyle w:val="HTMLCode"/>
          <w:rFonts w:ascii="var(--bs-font-monospace)" w:hAnsi="var(--bs-font-monospace)"/>
          <w:color w:val="212529"/>
        </w:rPr>
        <w:t xml:space="preserve"> </w:t>
      </w:r>
      <w:r>
        <w:rPr>
          <w:rStyle w:val="p"/>
          <w:rFonts w:ascii="var(--bs-font-monospace)" w:hAnsi="var(--bs-font-monospace)"/>
          <w:color w:val="212529"/>
        </w:rPr>
        <w: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@keyframes</w:t>
      </w:r>
      <w:r>
        <w:rPr>
          <w:rStyle w:val="HTMLCode"/>
          <w:rFonts w:ascii="var(--bs-font-monospace)" w:hAnsi="var(--bs-font-monospace)"/>
          <w:color w:val="212529"/>
        </w:rPr>
        <w:t xml:space="preserve"> </w:t>
      </w:r>
      <w:r>
        <w:rPr>
          <w:rStyle w:val="nt"/>
          <w:rFonts w:ascii="var(--bs-font-monospace)" w:hAnsi="var(--bs-font-monospace)"/>
          <w:color w:val="2F6F9F"/>
        </w:rPr>
        <w:t>progress-bar-stripes</w:t>
      </w:r>
      <w:r>
        <w:rPr>
          <w:rStyle w:val="HTMLCode"/>
          <w:rFonts w:ascii="var(--bs-font-monospace)" w:hAnsi="var(--bs-font-monospace)"/>
          <w:color w:val="212529"/>
        </w:rPr>
        <w:t xml:space="preserve"> </w:t>
      </w:r>
      <w:r>
        <w:rPr>
          <w:rStyle w:val="p"/>
          <w:rFonts w:ascii="var(--bs-font-monospace)" w:hAnsi="var(--bs-font-monospace)"/>
          <w:color w:val="212529"/>
        </w:rPr>
        <w: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t"/>
          <w:rFonts w:ascii="var(--bs-font-monospace)" w:hAnsi="var(--bs-font-monospace)"/>
          <w:color w:val="2F6F9F"/>
        </w:rPr>
        <w:t>0</w:t>
      </w:r>
      <w:r>
        <w:rPr>
          <w:rStyle w:val="err"/>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r>
        <w:rPr>
          <w:rStyle w:val="HTMLCode"/>
          <w:rFonts w:ascii="var(--bs-font-monospace)" w:hAnsi="var(--bs-font-monospace)"/>
          <w:color w:val="212529"/>
        </w:rPr>
        <w:t xml:space="preserve"> </w:t>
      </w:r>
      <w:r>
        <w:rPr>
          <w:rStyle w:val="na"/>
          <w:rFonts w:ascii="var(--bs-font-monospace)" w:hAnsi="var(--bs-font-monospace)"/>
          <w:color w:val="006EE0"/>
        </w:rPr>
        <w:t>background-position-x</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$progress-height</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436A33" w:rsidRDefault="00436A33" w:rsidP="00436A33">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436A33" w:rsidRDefault="00436A33" w:rsidP="00436A33">
      <w:pPr>
        <w:pStyle w:val="HTMLPreformatted"/>
        <w:rPr>
          <w:rFonts w:ascii="var(--bs-font-monospace)" w:hAnsi="var(--bs-font-monospace)"/>
          <w:color w:val="212529"/>
          <w:sz w:val="21"/>
          <w:szCs w:val="21"/>
        </w:rPr>
      </w:pPr>
      <w:r>
        <w:rPr>
          <w:rStyle w:val="p"/>
          <w:rFonts w:ascii="var(--bs-font-monospace)" w:hAnsi="var(--bs-font-monospace)"/>
          <w:color w:val="212529"/>
        </w:rPr>
        <w:t>}</w:t>
      </w:r>
    </w:p>
    <w:p w:rsidR="00436A33" w:rsidRDefault="00436A33"/>
    <w:p w:rsidR="00065B48" w:rsidRDefault="00065B48"/>
    <w:p w:rsidR="00065B48" w:rsidRDefault="00065B48"/>
    <w:p w:rsidR="00065B48" w:rsidRDefault="00065B48"/>
    <w:p w:rsidR="0046367C" w:rsidRDefault="0046367C" w:rsidP="00065B48">
      <w:pPr>
        <w:pStyle w:val="Heading1"/>
        <w:shd w:val="clear" w:color="auto" w:fill="FFFFFF"/>
        <w:spacing w:before="0" w:beforeAutospacing="0"/>
        <w:rPr>
          <w:rFonts w:ascii="Segoe UI" w:hAnsi="Segoe UI" w:cs="Segoe UI"/>
          <w:b w:val="0"/>
          <w:bCs w:val="0"/>
          <w:color w:val="212529"/>
        </w:rPr>
      </w:pPr>
    </w:p>
    <w:p w:rsidR="00065B48" w:rsidRDefault="00065B48" w:rsidP="00065B48">
      <w:pPr>
        <w:pStyle w:val="Heading1"/>
        <w:shd w:val="clear" w:color="auto" w:fill="FFFFFF"/>
        <w:spacing w:before="0" w:beforeAutospacing="0"/>
        <w:rPr>
          <w:rFonts w:ascii="Segoe UI" w:hAnsi="Segoe UI" w:cs="Segoe UI"/>
          <w:b w:val="0"/>
          <w:bCs w:val="0"/>
          <w:color w:val="212529"/>
        </w:rPr>
      </w:pPr>
      <w:bookmarkStart w:id="404" w:name="_Toc144064961"/>
      <w:r>
        <w:rPr>
          <w:rFonts w:ascii="Segoe UI" w:hAnsi="Segoe UI" w:cs="Segoe UI"/>
          <w:b w:val="0"/>
          <w:bCs w:val="0"/>
          <w:color w:val="212529"/>
        </w:rPr>
        <w:t>Scrollspy</w:t>
      </w:r>
      <w:bookmarkEnd w:id="404"/>
    </w:p>
    <w:p w:rsidR="00065B48" w:rsidRDefault="00065B48" w:rsidP="00065B48">
      <w:pPr>
        <w:pStyle w:val="bd-lead"/>
        <w:shd w:val="clear" w:color="auto" w:fill="FFFFFF"/>
        <w:spacing w:before="0" w:beforeAutospacing="0"/>
        <w:rPr>
          <w:rFonts w:ascii="Segoe UI" w:hAnsi="Segoe UI" w:cs="Segoe UI"/>
          <w:color w:val="212529"/>
        </w:rPr>
      </w:pPr>
      <w:r>
        <w:rPr>
          <w:rFonts w:ascii="Segoe UI" w:hAnsi="Segoe UI" w:cs="Segoe UI"/>
          <w:color w:val="212529"/>
        </w:rPr>
        <w:t>Automatically update Bootstrap navigation or list group components based on scroll position to indicate which link is currently active in the viewport.</w:t>
      </w:r>
    </w:p>
    <w:p w:rsidR="00065B48" w:rsidRDefault="00065B48" w:rsidP="00065B48">
      <w:pPr>
        <w:pStyle w:val="Heading2"/>
        <w:shd w:val="clear" w:color="auto" w:fill="FFFFFF"/>
        <w:spacing w:before="0" w:beforeAutospacing="0"/>
        <w:rPr>
          <w:rFonts w:ascii="Segoe UI" w:hAnsi="Segoe UI" w:cs="Segoe UI"/>
          <w:b w:val="0"/>
          <w:bCs w:val="0"/>
          <w:color w:val="212529"/>
        </w:rPr>
      </w:pPr>
      <w:bookmarkStart w:id="405" w:name="_Toc144064962"/>
      <w:r>
        <w:rPr>
          <w:rFonts w:ascii="Segoe UI" w:hAnsi="Segoe UI" w:cs="Segoe UI"/>
          <w:b w:val="0"/>
          <w:bCs w:val="0"/>
          <w:color w:val="212529"/>
        </w:rPr>
        <w:t>How it works</w:t>
      </w:r>
      <w:bookmarkEnd w:id="405"/>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Scrollspy has a few requirements to function properly:</w:t>
      </w:r>
    </w:p>
    <w:p w:rsidR="00065B48" w:rsidRDefault="00065B48" w:rsidP="00065B48">
      <w:pPr>
        <w:numPr>
          <w:ilvl w:val="0"/>
          <w:numId w:val="8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It must be used on a Bootstrap </w:t>
      </w:r>
      <w:hyperlink r:id="rId525" w:history="1">
        <w:r>
          <w:rPr>
            <w:rStyle w:val="Hyperlink"/>
            <w:rFonts w:ascii="Segoe UI" w:hAnsi="Segoe UI" w:cs="Segoe UI"/>
            <w:color w:val="0D6EFD"/>
          </w:rPr>
          <w:t>nav component</w:t>
        </w:r>
      </w:hyperlink>
      <w:r>
        <w:rPr>
          <w:rFonts w:ascii="Segoe UI" w:hAnsi="Segoe UI" w:cs="Segoe UI"/>
          <w:color w:val="212529"/>
        </w:rPr>
        <w:t> or </w:t>
      </w:r>
      <w:hyperlink r:id="rId526" w:history="1">
        <w:r>
          <w:rPr>
            <w:rStyle w:val="Hyperlink"/>
            <w:rFonts w:ascii="Segoe UI" w:hAnsi="Segoe UI" w:cs="Segoe UI"/>
            <w:color w:val="0D6EFD"/>
          </w:rPr>
          <w:t>list group</w:t>
        </w:r>
      </w:hyperlink>
      <w:r>
        <w:rPr>
          <w:rFonts w:ascii="Segoe UI" w:hAnsi="Segoe UI" w:cs="Segoe UI"/>
          <w:color w:val="212529"/>
        </w:rPr>
        <w:t>.</w:t>
      </w:r>
    </w:p>
    <w:p w:rsidR="00065B48" w:rsidRDefault="00065B48" w:rsidP="00065B48">
      <w:pPr>
        <w:numPr>
          <w:ilvl w:val="0"/>
          <w:numId w:val="8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Scrollspy requires </w:t>
      </w:r>
      <w:r>
        <w:rPr>
          <w:rStyle w:val="HTMLCode"/>
          <w:rFonts w:ascii="var(--bs-font-monospace)" w:eastAsiaTheme="minorHAnsi" w:hAnsi="var(--bs-font-monospace)"/>
          <w:color w:val="D63384"/>
          <w:sz w:val="21"/>
          <w:szCs w:val="21"/>
        </w:rPr>
        <w:t>position: relative;</w:t>
      </w:r>
      <w:r>
        <w:rPr>
          <w:rFonts w:ascii="Segoe UI" w:hAnsi="Segoe UI" w:cs="Segoe UI"/>
          <w:color w:val="212529"/>
        </w:rPr>
        <w:t> on the element you’re spying on, usually the </w:t>
      </w:r>
      <w:r>
        <w:rPr>
          <w:rStyle w:val="HTMLCode"/>
          <w:rFonts w:ascii="var(--bs-font-monospace)" w:eastAsiaTheme="minorHAnsi" w:hAnsi="var(--bs-font-monospace)"/>
          <w:color w:val="D63384"/>
          <w:sz w:val="21"/>
          <w:szCs w:val="21"/>
        </w:rPr>
        <w:t>&lt;body&gt;</w:t>
      </w:r>
      <w:r>
        <w:rPr>
          <w:rFonts w:ascii="Segoe UI" w:hAnsi="Segoe UI" w:cs="Segoe UI"/>
          <w:color w:val="212529"/>
        </w:rPr>
        <w:t>.</w:t>
      </w:r>
    </w:p>
    <w:p w:rsidR="00065B48" w:rsidRDefault="00065B48" w:rsidP="00065B48">
      <w:pPr>
        <w:numPr>
          <w:ilvl w:val="0"/>
          <w:numId w:val="88"/>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Anchors (</w:t>
      </w:r>
      <w:r>
        <w:rPr>
          <w:rStyle w:val="HTMLCode"/>
          <w:rFonts w:ascii="var(--bs-font-monospace)" w:eastAsiaTheme="minorHAnsi" w:hAnsi="var(--bs-font-monospace)"/>
          <w:color w:val="D63384"/>
          <w:sz w:val="21"/>
          <w:szCs w:val="21"/>
        </w:rPr>
        <w:t>&lt;a&gt;</w:t>
      </w:r>
      <w:r>
        <w:rPr>
          <w:rFonts w:ascii="Segoe UI" w:hAnsi="Segoe UI" w:cs="Segoe UI"/>
          <w:color w:val="212529"/>
        </w:rPr>
        <w:t>) are required and must point to an element with that </w:t>
      </w:r>
      <w:r>
        <w:rPr>
          <w:rStyle w:val="HTMLCode"/>
          <w:rFonts w:ascii="var(--bs-font-monospace)" w:eastAsiaTheme="minorHAnsi" w:hAnsi="var(--bs-font-monospace)"/>
          <w:color w:val="D63384"/>
          <w:sz w:val="21"/>
          <w:szCs w:val="21"/>
        </w:rPr>
        <w:t>id</w:t>
      </w:r>
      <w:r>
        <w:rPr>
          <w:rFonts w:ascii="Segoe UI" w:hAnsi="Segoe UI" w:cs="Segoe UI"/>
          <w:color w:val="212529"/>
        </w:rPr>
        <w:t>.</w:t>
      </w:r>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When successfully implemented, your nav or list group will update accordingly, moving the </w:t>
      </w:r>
      <w:r>
        <w:rPr>
          <w:rStyle w:val="HTMLCode"/>
          <w:rFonts w:ascii="var(--bs-font-monospace)" w:hAnsi="var(--bs-font-monospace)"/>
          <w:color w:val="D63384"/>
          <w:sz w:val="21"/>
          <w:szCs w:val="21"/>
        </w:rPr>
        <w:t>.active</w:t>
      </w:r>
      <w:r>
        <w:rPr>
          <w:rFonts w:ascii="Segoe UI" w:hAnsi="Segoe UI" w:cs="Segoe UI"/>
          <w:color w:val="212529"/>
        </w:rPr>
        <w:t> class from one item to the next based on their associated targets.</w:t>
      </w:r>
    </w:p>
    <w:p w:rsidR="00065B48" w:rsidRDefault="00065B48" w:rsidP="00065B48">
      <w:pPr>
        <w:pStyle w:val="Heading3"/>
        <w:shd w:val="clear" w:color="auto" w:fill="FFFFFF"/>
        <w:spacing w:before="0" w:beforeAutospacing="0"/>
        <w:rPr>
          <w:rFonts w:ascii="Segoe UI" w:hAnsi="Segoe UI" w:cs="Segoe UI"/>
          <w:b w:val="0"/>
          <w:bCs w:val="0"/>
          <w:color w:val="212529"/>
        </w:rPr>
      </w:pPr>
      <w:bookmarkStart w:id="406" w:name="_Toc144064963"/>
      <w:r>
        <w:rPr>
          <w:rFonts w:ascii="Segoe UI" w:hAnsi="Segoe UI" w:cs="Segoe UI"/>
          <w:b w:val="0"/>
          <w:bCs w:val="0"/>
          <w:color w:val="212529"/>
        </w:rPr>
        <w:t>Scrollable containers and keyboard access</w:t>
      </w:r>
      <w:bookmarkEnd w:id="406"/>
    </w:p>
    <w:p w:rsidR="00065B48" w:rsidRDefault="00065B48" w:rsidP="00065B48">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If you’re making a scrollable container (other than the </w:t>
      </w:r>
      <w:r>
        <w:rPr>
          <w:rStyle w:val="HTMLCode"/>
          <w:rFonts w:ascii="var(--bs-font-monospace)" w:hAnsi="var(--bs-font-monospace)"/>
          <w:color w:val="D63384"/>
          <w:sz w:val="21"/>
          <w:szCs w:val="21"/>
        </w:rPr>
        <w:t>&lt;body&gt;</w:t>
      </w:r>
      <w:r>
        <w:rPr>
          <w:rFonts w:ascii="Segoe UI" w:hAnsi="Segoe UI" w:cs="Segoe UI"/>
          <w:color w:val="212529"/>
        </w:rPr>
        <w:t>), be sure to have a </w:t>
      </w:r>
      <w:r>
        <w:rPr>
          <w:rStyle w:val="HTMLCode"/>
          <w:rFonts w:ascii="var(--bs-font-monospace)" w:hAnsi="var(--bs-font-monospace)"/>
          <w:color w:val="D63384"/>
          <w:sz w:val="21"/>
          <w:szCs w:val="21"/>
        </w:rPr>
        <w:t>height</w:t>
      </w:r>
      <w:r>
        <w:rPr>
          <w:rFonts w:ascii="Segoe UI" w:hAnsi="Segoe UI" w:cs="Segoe UI"/>
          <w:color w:val="212529"/>
        </w:rPr>
        <w:t> set and </w:t>
      </w:r>
      <w:r>
        <w:rPr>
          <w:rStyle w:val="HTMLCode"/>
          <w:rFonts w:ascii="var(--bs-font-monospace)" w:hAnsi="var(--bs-font-monospace)"/>
          <w:color w:val="D63384"/>
          <w:sz w:val="21"/>
          <w:szCs w:val="21"/>
        </w:rPr>
        <w:t>overflow-y: scroll;</w:t>
      </w:r>
      <w:r>
        <w:rPr>
          <w:rFonts w:ascii="Segoe UI" w:hAnsi="Segoe UI" w:cs="Segoe UI"/>
          <w:color w:val="212529"/>
        </w:rPr>
        <w:t> applied to it—alongside a </w:t>
      </w:r>
      <w:r>
        <w:rPr>
          <w:rStyle w:val="HTMLCode"/>
          <w:rFonts w:ascii="var(--bs-font-monospace)" w:hAnsi="var(--bs-font-monospace)"/>
          <w:color w:val="D63384"/>
          <w:sz w:val="21"/>
          <w:szCs w:val="21"/>
        </w:rPr>
        <w:t>tabindex="0"</w:t>
      </w:r>
      <w:r>
        <w:rPr>
          <w:rFonts w:ascii="Segoe UI" w:hAnsi="Segoe UI" w:cs="Segoe UI"/>
          <w:color w:val="212529"/>
        </w:rPr>
        <w:t> to ensure keyboard access.</w:t>
      </w:r>
    </w:p>
    <w:p w:rsidR="00065B48" w:rsidRDefault="00065B48" w:rsidP="00065B48">
      <w:pPr>
        <w:pStyle w:val="Heading2"/>
        <w:shd w:val="clear" w:color="auto" w:fill="FFFFFF"/>
        <w:rPr>
          <w:rFonts w:ascii="Segoe UI" w:hAnsi="Segoe UI" w:cs="Segoe UI"/>
          <w:b w:val="0"/>
          <w:bCs w:val="0"/>
          <w:color w:val="212529"/>
        </w:rPr>
      </w:pPr>
      <w:bookmarkStart w:id="407" w:name="_Toc144064964"/>
      <w:r>
        <w:rPr>
          <w:rFonts w:ascii="Segoe UI" w:hAnsi="Segoe UI" w:cs="Segoe UI"/>
          <w:b w:val="0"/>
          <w:bCs w:val="0"/>
          <w:color w:val="212529"/>
        </w:rPr>
        <w:t>Example in navbar</w:t>
      </w:r>
      <w:bookmarkEnd w:id="407"/>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Scroll the area below the navbar and watch the active class change. The dropdown items will be highlighted as well.</w:t>
      </w:r>
    </w:p>
    <w:p w:rsidR="00065B48" w:rsidRDefault="00065B48" w:rsidP="00065B48">
      <w:pPr>
        <w:shd w:val="clear" w:color="auto" w:fill="FFFFFF"/>
        <w:rPr>
          <w:rFonts w:ascii="Segoe UI" w:hAnsi="Segoe UI" w:cs="Segoe UI"/>
          <w:color w:val="212529"/>
        </w:rPr>
      </w:pPr>
      <w:hyperlink r:id="rId527" w:history="1">
        <w:r>
          <w:rPr>
            <w:rStyle w:val="Hyperlink"/>
            <w:rFonts w:ascii="Segoe UI" w:hAnsi="Segoe UI" w:cs="Segoe UI"/>
          </w:rPr>
          <w:t>Navbar</w:t>
        </w:r>
      </w:hyperlink>
    </w:p>
    <w:p w:rsidR="00065B48" w:rsidRDefault="00065B48" w:rsidP="00065B48">
      <w:pPr>
        <w:numPr>
          <w:ilvl w:val="0"/>
          <w:numId w:val="89"/>
        </w:numPr>
        <w:shd w:val="clear" w:color="auto" w:fill="FFFFFF"/>
        <w:spacing w:before="100" w:beforeAutospacing="1" w:after="100" w:afterAutospacing="1" w:line="240" w:lineRule="auto"/>
        <w:rPr>
          <w:rFonts w:ascii="Segoe UI" w:hAnsi="Segoe UI" w:cs="Segoe UI"/>
          <w:color w:val="212529"/>
        </w:rPr>
      </w:pPr>
      <w:hyperlink r:id="rId528" w:anchor="scrollspyHeading1" w:history="1">
        <w:r>
          <w:rPr>
            <w:rStyle w:val="Hyperlink"/>
            <w:rFonts w:ascii="Segoe UI" w:hAnsi="Segoe UI" w:cs="Segoe UI"/>
            <w:color w:val="FFFFFF"/>
            <w:bdr w:val="none" w:sz="0" w:space="0" w:color="auto" w:frame="1"/>
            <w:shd w:val="clear" w:color="auto" w:fill="0D6EFD"/>
          </w:rPr>
          <w:t>First</w:t>
        </w:r>
      </w:hyperlink>
    </w:p>
    <w:p w:rsidR="00065B48" w:rsidRDefault="00065B48" w:rsidP="00065B48">
      <w:pPr>
        <w:numPr>
          <w:ilvl w:val="0"/>
          <w:numId w:val="89"/>
        </w:numPr>
        <w:shd w:val="clear" w:color="auto" w:fill="FFFFFF"/>
        <w:spacing w:before="100" w:beforeAutospacing="1" w:after="100" w:afterAutospacing="1" w:line="240" w:lineRule="auto"/>
        <w:rPr>
          <w:rFonts w:ascii="Segoe UI" w:hAnsi="Segoe UI" w:cs="Segoe UI"/>
          <w:color w:val="212529"/>
        </w:rPr>
      </w:pPr>
      <w:hyperlink r:id="rId529" w:anchor="scrollspyHeading2" w:history="1">
        <w:r>
          <w:rPr>
            <w:rStyle w:val="Hyperlink"/>
            <w:rFonts w:ascii="Segoe UI" w:hAnsi="Segoe UI" w:cs="Segoe UI"/>
            <w:color w:val="0D6EFD"/>
            <w:bdr w:val="none" w:sz="0" w:space="0" w:color="auto" w:frame="1"/>
          </w:rPr>
          <w:t>Second</w:t>
        </w:r>
      </w:hyperlink>
    </w:p>
    <w:p w:rsidR="00065B48" w:rsidRDefault="00065B48" w:rsidP="00065B48">
      <w:pPr>
        <w:numPr>
          <w:ilvl w:val="0"/>
          <w:numId w:val="89"/>
        </w:numPr>
        <w:shd w:val="clear" w:color="auto" w:fill="FFFFFF"/>
        <w:spacing w:before="100" w:beforeAutospacing="1" w:after="100" w:afterAutospacing="1" w:line="240" w:lineRule="auto"/>
        <w:rPr>
          <w:rFonts w:ascii="Segoe UI" w:hAnsi="Segoe UI" w:cs="Segoe UI"/>
          <w:color w:val="212529"/>
        </w:rPr>
      </w:pPr>
      <w:hyperlink r:id="rId530" w:history="1">
        <w:r>
          <w:rPr>
            <w:rStyle w:val="Hyperlink"/>
            <w:rFonts w:ascii="Segoe UI" w:hAnsi="Segoe UI" w:cs="Segoe UI"/>
            <w:color w:val="0D6EFD"/>
            <w:bdr w:val="none" w:sz="0" w:space="0" w:color="auto" w:frame="1"/>
          </w:rPr>
          <w:t>Dropdown</w:t>
        </w:r>
      </w:hyperlink>
    </w:p>
    <w:p w:rsidR="00065B48" w:rsidRDefault="00065B48" w:rsidP="00065B48">
      <w:pPr>
        <w:pStyle w:val="Heading4"/>
        <w:shd w:val="clear" w:color="auto" w:fill="FFFFFF"/>
        <w:spacing w:before="0"/>
        <w:rPr>
          <w:rFonts w:ascii="Segoe UI" w:hAnsi="Segoe UI" w:cs="Segoe UI"/>
          <w:color w:val="212529"/>
        </w:rPr>
      </w:pPr>
      <w:r>
        <w:rPr>
          <w:rFonts w:ascii="Segoe UI" w:hAnsi="Segoe UI" w:cs="Segoe UI"/>
          <w:b/>
          <w:bCs/>
          <w:color w:val="212529"/>
        </w:rPr>
        <w:t>First heading</w:t>
      </w:r>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This is some placeholder content for the scrollspy page. Note that as you scroll down the page, the appropriate navigation link is highlighted. It's repeated throughout the component example. We keep adding some more example  here to emphasize the scrolling and highlighting.</w:t>
      </w:r>
    </w:p>
    <w:p w:rsidR="00065B48" w:rsidRDefault="00065B48" w:rsidP="00065B48">
      <w:pPr>
        <w:pStyle w:val="Heading4"/>
        <w:shd w:val="clear" w:color="auto" w:fill="FFFFFF"/>
        <w:spacing w:before="0"/>
        <w:rPr>
          <w:rFonts w:ascii="Segoe UI" w:hAnsi="Segoe UI" w:cs="Segoe UI"/>
          <w:color w:val="212529"/>
        </w:rPr>
      </w:pPr>
      <w:r>
        <w:rPr>
          <w:rFonts w:ascii="Segoe UI" w:hAnsi="Segoe UI" w:cs="Segoe UI"/>
          <w:b/>
          <w:bCs/>
          <w:color w:val="212529"/>
        </w:rPr>
        <w:t>Second heading</w:t>
      </w:r>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This is some placeholder content for the scrollspy page. Note that as you scroll down the page, the appropriate navigation link is highlighted. It's repeated throughout the component example. We keep adding some more example  here to emphasize the scrolling and highlighting.</w:t>
      </w:r>
    </w:p>
    <w:p w:rsidR="00065B48" w:rsidRDefault="00065B48" w:rsidP="00065B48">
      <w:pPr>
        <w:pStyle w:val="Heading4"/>
        <w:shd w:val="clear" w:color="auto" w:fill="FFFFFF"/>
        <w:spacing w:before="0"/>
        <w:rPr>
          <w:rFonts w:ascii="Segoe UI" w:hAnsi="Segoe UI" w:cs="Segoe UI"/>
          <w:color w:val="212529"/>
        </w:rPr>
      </w:pPr>
      <w:r>
        <w:rPr>
          <w:rFonts w:ascii="Segoe UI" w:hAnsi="Segoe UI" w:cs="Segoe UI"/>
          <w:b/>
          <w:bCs/>
          <w:color w:val="212529"/>
        </w:rPr>
        <w:t>Third heading</w:t>
      </w:r>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This is some placeholder content for the scrollspy page. Note that as you scroll down the page, the appropriate navigation link is highlighted. It's repeated throughout the component example. We keep adding some more example  here to emphasize the scrolling and highlighting.</w:t>
      </w:r>
    </w:p>
    <w:p w:rsidR="00065B48" w:rsidRDefault="00065B48" w:rsidP="00065B48">
      <w:pPr>
        <w:pStyle w:val="Heading4"/>
        <w:shd w:val="clear" w:color="auto" w:fill="FFFFFF"/>
        <w:spacing w:before="0"/>
        <w:rPr>
          <w:rFonts w:ascii="Segoe UI" w:hAnsi="Segoe UI" w:cs="Segoe UI"/>
          <w:color w:val="212529"/>
        </w:rPr>
      </w:pPr>
      <w:r>
        <w:rPr>
          <w:rFonts w:ascii="Segoe UI" w:hAnsi="Segoe UI" w:cs="Segoe UI"/>
          <w:b/>
          <w:bCs/>
          <w:color w:val="212529"/>
        </w:rPr>
        <w:t>Fourth heading</w:t>
      </w:r>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This is some placeholder content for the scrollspy page. Note that as you scroll down the page, the appropriate navigation link is highlighted. It's repeated throughout the component example. We keep adding some more example  here to emphasize the scrolling and highlighting.</w:t>
      </w:r>
    </w:p>
    <w:p w:rsidR="00065B48" w:rsidRDefault="00065B48" w:rsidP="00065B48">
      <w:pPr>
        <w:pStyle w:val="Heading4"/>
        <w:shd w:val="clear" w:color="auto" w:fill="FFFFFF"/>
        <w:spacing w:before="0"/>
        <w:rPr>
          <w:rFonts w:ascii="Segoe UI" w:hAnsi="Segoe UI" w:cs="Segoe UI"/>
          <w:color w:val="212529"/>
        </w:rPr>
      </w:pPr>
      <w:r>
        <w:rPr>
          <w:rFonts w:ascii="Segoe UI" w:hAnsi="Segoe UI" w:cs="Segoe UI"/>
          <w:b/>
          <w:bCs/>
          <w:color w:val="212529"/>
        </w:rPr>
        <w:t>Fifth heading</w:t>
      </w:r>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This is some placeholder content for the scrollspy page. Note that as you scroll down the page, the appropriate navigation link is highlighted. It's repeated throughout the component example. We keep adding some more example  here to emphasize the scrolling and highlighting.</w:t>
      </w:r>
    </w:p>
    <w:p w:rsidR="00065B48" w:rsidRDefault="00065B48" w:rsidP="00065B48">
      <w:pPr>
        <w:shd w:val="clear" w:color="auto" w:fill="FFFFFF"/>
        <w:rPr>
          <w:rFonts w:ascii="Segoe UI" w:hAnsi="Segoe UI" w:cs="Segoe UI"/>
          <w:color w:val="212529"/>
        </w:rPr>
      </w:pPr>
    </w:p>
    <w:p w:rsidR="00065B48" w:rsidRDefault="00065B48" w:rsidP="00065B48">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"navbar-example2"</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navbar-light bg-light px-3"</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"navbar-brand"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Navbar</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nav-pills"</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"#scrollspyHeading1"</w:t>
      </w:r>
      <w:r>
        <w:rPr>
          <w:rStyle w:val="p"/>
          <w:rFonts w:ascii="var(--bs-font-monospace)" w:hAnsi="var(--bs-font-monospace)"/>
          <w:color w:val="212529"/>
        </w:rPr>
        <w:t>&gt;</w:t>
      </w:r>
      <w:r>
        <w:rPr>
          <w:rStyle w:val="HTMLCode"/>
          <w:rFonts w:ascii="var(--bs-font-monospace)" w:hAnsi="var(--bs-font-monospace)"/>
          <w:color w:val="212529"/>
        </w:rPr>
        <w:t>First</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"#scrollspyHeading2"</w:t>
      </w:r>
      <w:r>
        <w:rPr>
          <w:rStyle w:val="p"/>
          <w:rFonts w:ascii="var(--bs-font-monospace)" w:hAnsi="var(--bs-font-monospace)"/>
          <w:color w:val="212529"/>
        </w:rPr>
        <w:t>&gt;</w:t>
      </w:r>
      <w:r>
        <w:rPr>
          <w:rStyle w:val="HTMLCode"/>
          <w:rFonts w:ascii="var(--bs-font-monospace)" w:hAnsi="var(--bs-font-monospace)"/>
          <w:color w:val="212529"/>
        </w:rPr>
        <w:t>Second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"nav-item dropdown"</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dropdown-toggle"</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"dropdown"</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aria-expanded</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r>
        <w:rPr>
          <w:rStyle w:val="HTMLCode"/>
          <w:rFonts w:ascii="var(--bs-font-monospace)" w:hAnsi="var(--bs-font-monospace)"/>
          <w:color w:val="212529"/>
        </w:rPr>
        <w:t>Dropdown</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"dropdown-menu"</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"#scrollspyHeading3"</w:t>
      </w:r>
      <w:r>
        <w:rPr>
          <w:rStyle w:val="p"/>
          <w:rFonts w:ascii="var(--bs-font-monospace)" w:hAnsi="var(--bs-font-monospace)"/>
          <w:color w:val="212529"/>
        </w:rPr>
        <w:t>&gt;</w:t>
      </w:r>
      <w:r>
        <w:rPr>
          <w:rStyle w:val="HTMLCode"/>
          <w:rFonts w:ascii="var(--bs-font-monospace)" w:hAnsi="var(--bs-font-monospace)"/>
          <w:color w:val="212529"/>
        </w:rPr>
        <w:t>Third</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"#scrollspyHeading4"</w:t>
      </w:r>
      <w:r>
        <w:rPr>
          <w:rStyle w:val="p"/>
          <w:rFonts w:ascii="var(--bs-font-monospace)" w:hAnsi="var(--bs-font-monospace)"/>
          <w:color w:val="212529"/>
        </w:rPr>
        <w:t>&gt;</w:t>
      </w:r>
      <w:r>
        <w:rPr>
          <w:rStyle w:val="HTMLCode"/>
          <w:rFonts w:ascii="var(--bs-font-monospace)" w:hAnsi="var(--bs-font-monospace)"/>
          <w:color w:val="212529"/>
        </w:rPr>
        <w:t>Fourth</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hr</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"dropdown-divider"</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"dropdown-item"</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"#scrollspyHeading5"</w:t>
      </w:r>
      <w:r>
        <w:rPr>
          <w:rStyle w:val="p"/>
          <w:rFonts w:ascii="var(--bs-font-monospace)" w:hAnsi="var(--bs-font-monospace)"/>
          <w:color w:val="212529"/>
        </w:rPr>
        <w:t>&gt;</w:t>
      </w:r>
      <w:r>
        <w:rPr>
          <w:rStyle w:val="HTMLCode"/>
          <w:rFonts w:ascii="var(--bs-font-monospace)" w:hAnsi="var(--bs-font-monospace)"/>
          <w:color w:val="212529"/>
        </w:rPr>
        <w:t>Fifth</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&gt;&lt;/</w:t>
      </w:r>
      <w:r>
        <w:rPr>
          <w:rStyle w:val="nt"/>
          <w:rFonts w:ascii="var(--bs-font-monospace)" w:hAnsi="var(--bs-font-monospace)"/>
          <w:color w:val="2F6F9F"/>
        </w:rPr>
        <w:t>li</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li</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data-bs-spy</w:t>
      </w:r>
      <w:r>
        <w:rPr>
          <w:rStyle w:val="o"/>
          <w:rFonts w:ascii="var(--bs-font-monospace)" w:hAnsi="var(--bs-font-monospace)"/>
          <w:color w:val="555555"/>
        </w:rPr>
        <w:t>=</w:t>
      </w:r>
      <w:r>
        <w:rPr>
          <w:rStyle w:val="s"/>
          <w:rFonts w:ascii="var(--bs-font-monospace)" w:hAnsi="var(--bs-font-monospace)"/>
          <w:color w:val="D73038"/>
        </w:rPr>
        <w:t>"scroll"</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"#navbar-example2"</w:t>
      </w:r>
      <w:r>
        <w:rPr>
          <w:rStyle w:val="HTMLCode"/>
          <w:rFonts w:ascii="var(--bs-font-monospace)" w:hAnsi="var(--bs-font-monospace)"/>
          <w:color w:val="212529"/>
        </w:rPr>
        <w:t xml:space="preserve"> </w:t>
      </w:r>
      <w:r>
        <w:rPr>
          <w:rStyle w:val="na"/>
          <w:rFonts w:ascii="var(--bs-font-monospace)" w:hAnsi="var(--bs-font-monospace)"/>
          <w:color w:val="006EE0"/>
        </w:rPr>
        <w:t>data-bs-offset</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"scrollspy-example"</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"0"</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h4</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"scrollspyHeading1"</w:t>
      </w:r>
      <w:r>
        <w:rPr>
          <w:rStyle w:val="p"/>
          <w:rFonts w:ascii="var(--bs-font-monospace)" w:hAnsi="var(--bs-font-monospace)"/>
          <w:color w:val="212529"/>
        </w:rPr>
        <w:t>&gt;</w:t>
      </w:r>
      <w:r>
        <w:rPr>
          <w:rStyle w:val="HTMLCode"/>
          <w:rFonts w:ascii="var(--bs-font-monospace)" w:hAnsi="var(--bs-font-monospace)"/>
          <w:color w:val="212529"/>
        </w:rPr>
        <w:t>First heading</w:t>
      </w:r>
      <w:r>
        <w:rPr>
          <w:rStyle w:val="p"/>
          <w:rFonts w:ascii="var(--bs-font-monospace)" w:hAnsi="var(--bs-font-monospace)"/>
          <w:color w:val="212529"/>
        </w:rPr>
        <w:t>&lt;/</w:t>
      </w:r>
      <w:r>
        <w:rPr>
          <w:rStyle w:val="nt"/>
          <w:rFonts w:ascii="var(--bs-font-monospace)" w:hAnsi="var(--bs-font-monospace)"/>
          <w:color w:val="2F6F9F"/>
        </w:rPr>
        <w:t>h4</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h4</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"scrollspyHeading2"</w:t>
      </w:r>
      <w:r>
        <w:rPr>
          <w:rStyle w:val="p"/>
          <w:rFonts w:ascii="var(--bs-font-monospace)" w:hAnsi="var(--bs-font-monospace)"/>
          <w:color w:val="212529"/>
        </w:rPr>
        <w:t>&gt;</w:t>
      </w:r>
      <w:r>
        <w:rPr>
          <w:rStyle w:val="HTMLCode"/>
          <w:rFonts w:ascii="var(--bs-font-monospace)" w:hAnsi="var(--bs-font-monospace)"/>
          <w:color w:val="212529"/>
        </w:rPr>
        <w:t>Second heading</w:t>
      </w:r>
      <w:r>
        <w:rPr>
          <w:rStyle w:val="p"/>
          <w:rFonts w:ascii="var(--bs-font-monospace)" w:hAnsi="var(--bs-font-monospace)"/>
          <w:color w:val="212529"/>
        </w:rPr>
        <w:t>&lt;/</w:t>
      </w:r>
      <w:r>
        <w:rPr>
          <w:rStyle w:val="nt"/>
          <w:rFonts w:ascii="var(--bs-font-monospace)" w:hAnsi="var(--bs-font-monospace)"/>
          <w:color w:val="2F6F9F"/>
        </w:rPr>
        <w:t>h4</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h4</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"scrollspyHeading3"</w:t>
      </w:r>
      <w:r>
        <w:rPr>
          <w:rStyle w:val="p"/>
          <w:rFonts w:ascii="var(--bs-font-monospace)" w:hAnsi="var(--bs-font-monospace)"/>
          <w:color w:val="212529"/>
        </w:rPr>
        <w:t>&gt;</w:t>
      </w:r>
      <w:r>
        <w:rPr>
          <w:rStyle w:val="HTMLCode"/>
          <w:rFonts w:ascii="var(--bs-font-monospace)" w:hAnsi="var(--bs-font-monospace)"/>
          <w:color w:val="212529"/>
        </w:rPr>
        <w:t>Third heading</w:t>
      </w:r>
      <w:r>
        <w:rPr>
          <w:rStyle w:val="p"/>
          <w:rFonts w:ascii="var(--bs-font-monospace)" w:hAnsi="var(--bs-font-monospace)"/>
          <w:color w:val="212529"/>
        </w:rPr>
        <w:t>&lt;/</w:t>
      </w:r>
      <w:r>
        <w:rPr>
          <w:rStyle w:val="nt"/>
          <w:rFonts w:ascii="var(--bs-font-monospace)" w:hAnsi="var(--bs-font-monospace)"/>
          <w:color w:val="2F6F9F"/>
        </w:rPr>
        <w:t>h4</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h4</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"scrollspyHeading4"</w:t>
      </w:r>
      <w:r>
        <w:rPr>
          <w:rStyle w:val="p"/>
          <w:rFonts w:ascii="var(--bs-font-monospace)" w:hAnsi="var(--bs-font-monospace)"/>
          <w:color w:val="212529"/>
        </w:rPr>
        <w:t>&gt;</w:t>
      </w:r>
      <w:r>
        <w:rPr>
          <w:rStyle w:val="HTMLCode"/>
          <w:rFonts w:ascii="var(--bs-font-monospace)" w:hAnsi="var(--bs-font-monospace)"/>
          <w:color w:val="212529"/>
        </w:rPr>
        <w:t>Fourth heading</w:t>
      </w:r>
      <w:r>
        <w:rPr>
          <w:rStyle w:val="p"/>
          <w:rFonts w:ascii="var(--bs-font-monospace)" w:hAnsi="var(--bs-font-monospace)"/>
          <w:color w:val="212529"/>
        </w:rPr>
        <w:t>&lt;/</w:t>
      </w:r>
      <w:r>
        <w:rPr>
          <w:rStyle w:val="nt"/>
          <w:rFonts w:ascii="var(--bs-font-monospace)" w:hAnsi="var(--bs-font-monospace)"/>
          <w:color w:val="2F6F9F"/>
        </w:rPr>
        <w:t>h4</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h4</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"scrollspyHeading5"</w:t>
      </w:r>
      <w:r>
        <w:rPr>
          <w:rStyle w:val="p"/>
          <w:rFonts w:ascii="var(--bs-font-monospace)" w:hAnsi="var(--bs-font-monospace)"/>
          <w:color w:val="212529"/>
        </w:rPr>
        <w:t>&gt;</w:t>
      </w:r>
      <w:r>
        <w:rPr>
          <w:rStyle w:val="HTMLCode"/>
          <w:rFonts w:ascii="var(--bs-font-monospace)" w:hAnsi="var(--bs-font-monospace)"/>
          <w:color w:val="212529"/>
        </w:rPr>
        <w:t>Fifth heading</w:t>
      </w:r>
      <w:r>
        <w:rPr>
          <w:rStyle w:val="p"/>
          <w:rFonts w:ascii="var(--bs-font-monospace)" w:hAnsi="var(--bs-font-monospace)"/>
          <w:color w:val="212529"/>
        </w:rPr>
        <w:t>&lt;/</w:t>
      </w:r>
      <w:r>
        <w:rPr>
          <w:rStyle w:val="nt"/>
          <w:rFonts w:ascii="var(--bs-font-monospace)" w:hAnsi="var(--bs-font-monospace)"/>
          <w:color w:val="2F6F9F"/>
        </w:rPr>
        <w:t>h4</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065B48" w:rsidRDefault="00065B48" w:rsidP="00065B48">
      <w:pPr>
        <w:pStyle w:val="Heading2"/>
        <w:shd w:val="clear" w:color="auto" w:fill="FFFFFF"/>
        <w:rPr>
          <w:rFonts w:ascii="Segoe UI" w:hAnsi="Segoe UI" w:cs="Segoe UI"/>
          <w:b w:val="0"/>
          <w:bCs w:val="0"/>
          <w:color w:val="212529"/>
        </w:rPr>
      </w:pPr>
      <w:bookmarkStart w:id="408" w:name="_Toc144064965"/>
      <w:r>
        <w:rPr>
          <w:rFonts w:ascii="Segoe UI" w:hAnsi="Segoe UI" w:cs="Segoe UI"/>
          <w:b w:val="0"/>
          <w:bCs w:val="0"/>
          <w:color w:val="212529"/>
        </w:rPr>
        <w:t>Example with nested nav</w:t>
      </w:r>
      <w:bookmarkEnd w:id="408"/>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Scrollspy also works with nested </w:t>
      </w:r>
      <w:r>
        <w:rPr>
          <w:rStyle w:val="HTMLCode"/>
          <w:rFonts w:ascii="var(--bs-font-monospace)" w:hAnsi="var(--bs-font-monospace)"/>
          <w:color w:val="D63384"/>
          <w:sz w:val="21"/>
          <w:szCs w:val="21"/>
        </w:rPr>
        <w:t>.nav</w:t>
      </w:r>
      <w:r>
        <w:rPr>
          <w:rFonts w:ascii="Segoe UI" w:hAnsi="Segoe UI" w:cs="Segoe UI"/>
          <w:color w:val="212529"/>
        </w:rPr>
        <w:t>s. If a nested </w:t>
      </w:r>
      <w:r>
        <w:rPr>
          <w:rStyle w:val="HTMLCode"/>
          <w:rFonts w:ascii="var(--bs-font-monospace)" w:hAnsi="var(--bs-font-monospace)"/>
          <w:color w:val="D63384"/>
          <w:sz w:val="21"/>
          <w:szCs w:val="21"/>
        </w:rPr>
        <w:t>.nav</w:t>
      </w:r>
      <w:r>
        <w:rPr>
          <w:rFonts w:ascii="Segoe UI" w:hAnsi="Segoe UI" w:cs="Segoe UI"/>
          <w:color w:val="212529"/>
        </w:rPr>
        <w:t> is </w:t>
      </w:r>
      <w:r>
        <w:rPr>
          <w:rStyle w:val="HTMLCode"/>
          <w:rFonts w:ascii="var(--bs-font-monospace)" w:hAnsi="var(--bs-font-monospace)"/>
          <w:color w:val="D63384"/>
          <w:sz w:val="21"/>
          <w:szCs w:val="21"/>
        </w:rPr>
        <w:t>.active</w:t>
      </w:r>
      <w:r>
        <w:rPr>
          <w:rFonts w:ascii="Segoe UI" w:hAnsi="Segoe UI" w:cs="Segoe UI"/>
          <w:color w:val="212529"/>
        </w:rPr>
        <w:t>, its parents will also be </w:t>
      </w:r>
      <w:r>
        <w:rPr>
          <w:rStyle w:val="HTMLCode"/>
          <w:rFonts w:ascii="var(--bs-font-monospace)" w:hAnsi="var(--bs-font-monospace)"/>
          <w:color w:val="D63384"/>
          <w:sz w:val="21"/>
          <w:szCs w:val="21"/>
        </w:rPr>
        <w:t>.active</w:t>
      </w:r>
      <w:r>
        <w:rPr>
          <w:rFonts w:ascii="Segoe UI" w:hAnsi="Segoe UI" w:cs="Segoe UI"/>
          <w:color w:val="212529"/>
        </w:rPr>
        <w:t>. Scroll the area next to the navbar and watch the active class change.</w:t>
      </w:r>
    </w:p>
    <w:p w:rsidR="00065B48" w:rsidRDefault="00065B48" w:rsidP="00065B48">
      <w:pPr>
        <w:shd w:val="clear" w:color="auto" w:fill="FFFFFF"/>
        <w:rPr>
          <w:rFonts w:ascii="Segoe UI" w:hAnsi="Segoe UI" w:cs="Segoe UI"/>
          <w:color w:val="212529"/>
        </w:rPr>
      </w:pPr>
      <w:hyperlink r:id="rId531" w:history="1">
        <w:r>
          <w:rPr>
            <w:rStyle w:val="Hyperlink"/>
            <w:rFonts w:ascii="Segoe UI" w:hAnsi="Segoe UI" w:cs="Segoe UI"/>
          </w:rPr>
          <w:t>Navbar</w:t>
        </w:r>
      </w:hyperlink>
      <w:hyperlink r:id="rId532" w:anchor="item-1" w:history="1">
        <w:r>
          <w:rPr>
            <w:rStyle w:val="Hyperlink"/>
            <w:rFonts w:ascii="Segoe UI" w:hAnsi="Segoe UI" w:cs="Segoe UI"/>
            <w:color w:val="FFFFFF"/>
            <w:bdr w:val="none" w:sz="0" w:space="0" w:color="auto" w:frame="1"/>
            <w:shd w:val="clear" w:color="auto" w:fill="0D6EFD"/>
          </w:rPr>
          <w:t>Item 1</w:t>
        </w:r>
      </w:hyperlink>
      <w:hyperlink r:id="rId533" w:anchor="item-1-1" w:history="1">
        <w:r>
          <w:rPr>
            <w:rStyle w:val="Hyperlink"/>
            <w:rFonts w:ascii="Segoe UI" w:hAnsi="Segoe UI" w:cs="Segoe UI"/>
            <w:color w:val="0D6EFD"/>
            <w:bdr w:val="none" w:sz="0" w:space="0" w:color="auto" w:frame="1"/>
          </w:rPr>
          <w:t>Item 1-1</w:t>
        </w:r>
      </w:hyperlink>
      <w:hyperlink r:id="rId534" w:anchor="item-1-2" w:history="1">
        <w:r>
          <w:rPr>
            <w:rStyle w:val="Hyperlink"/>
            <w:rFonts w:ascii="Segoe UI" w:hAnsi="Segoe UI" w:cs="Segoe UI"/>
            <w:color w:val="0D6EFD"/>
            <w:bdr w:val="none" w:sz="0" w:space="0" w:color="auto" w:frame="1"/>
          </w:rPr>
          <w:t>Item 1-2</w:t>
        </w:r>
      </w:hyperlink>
      <w:hyperlink r:id="rId535" w:anchor="item-2" w:history="1">
        <w:r>
          <w:rPr>
            <w:rStyle w:val="Hyperlink"/>
            <w:rFonts w:ascii="Segoe UI" w:hAnsi="Segoe UI" w:cs="Segoe UI"/>
            <w:color w:val="0D6EFD"/>
            <w:bdr w:val="none" w:sz="0" w:space="0" w:color="auto" w:frame="1"/>
          </w:rPr>
          <w:t>Item 2</w:t>
        </w:r>
      </w:hyperlink>
      <w:hyperlink r:id="rId536" w:anchor="item-3" w:history="1">
        <w:r>
          <w:rPr>
            <w:rStyle w:val="Hyperlink"/>
            <w:rFonts w:ascii="Segoe UI" w:hAnsi="Segoe UI" w:cs="Segoe UI"/>
            <w:color w:val="0D6EFD"/>
            <w:bdr w:val="none" w:sz="0" w:space="0" w:color="auto" w:frame="1"/>
          </w:rPr>
          <w:t>Item 3</w:t>
        </w:r>
      </w:hyperlink>
      <w:hyperlink r:id="rId537" w:anchor="item-3-1" w:history="1">
        <w:r>
          <w:rPr>
            <w:rStyle w:val="Hyperlink"/>
            <w:rFonts w:ascii="Segoe UI" w:hAnsi="Segoe UI" w:cs="Segoe UI"/>
            <w:color w:val="0D6EFD"/>
            <w:bdr w:val="none" w:sz="0" w:space="0" w:color="auto" w:frame="1"/>
          </w:rPr>
          <w:t>Item 3-1</w:t>
        </w:r>
      </w:hyperlink>
      <w:hyperlink r:id="rId538" w:anchor="item-3-2" w:history="1">
        <w:r>
          <w:rPr>
            <w:rStyle w:val="Hyperlink"/>
            <w:rFonts w:ascii="Segoe UI" w:hAnsi="Segoe UI" w:cs="Segoe UI"/>
            <w:color w:val="0D6EFD"/>
            <w:bdr w:val="none" w:sz="0" w:space="0" w:color="auto" w:frame="1"/>
          </w:rPr>
          <w:t>Item 3-2</w:t>
        </w:r>
      </w:hyperlink>
    </w:p>
    <w:p w:rsidR="00065B48" w:rsidRDefault="00065B48" w:rsidP="00065B48">
      <w:pPr>
        <w:pStyle w:val="Heading4"/>
        <w:shd w:val="clear" w:color="auto" w:fill="FFFFFF"/>
        <w:spacing w:before="0"/>
        <w:rPr>
          <w:rFonts w:ascii="Segoe UI" w:hAnsi="Segoe UI" w:cs="Segoe UI"/>
          <w:color w:val="212529"/>
        </w:rPr>
      </w:pPr>
      <w:r>
        <w:rPr>
          <w:rFonts w:ascii="Segoe UI" w:hAnsi="Segoe UI" w:cs="Segoe UI"/>
          <w:b/>
          <w:bCs/>
          <w:color w:val="212529"/>
        </w:rPr>
        <w:t>Item 1</w:t>
      </w:r>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This is some placeholder content for the scrollspy page. Note that as you scroll down the page, the appropriate navigation link is highlighted. It's repeated throughout the component example. We keep adding some more example  here to emphasize the scrolling and highlighting.</w:t>
      </w:r>
    </w:p>
    <w:p w:rsidR="00065B48" w:rsidRDefault="00065B48" w:rsidP="00065B48">
      <w:pPr>
        <w:pStyle w:val="Heading5"/>
        <w:shd w:val="clear" w:color="auto" w:fill="FFFFFF"/>
        <w:spacing w:before="0"/>
        <w:rPr>
          <w:rFonts w:ascii="Segoe UI" w:hAnsi="Segoe UI" w:cs="Segoe UI"/>
          <w:color w:val="212529"/>
        </w:rPr>
      </w:pPr>
      <w:r>
        <w:rPr>
          <w:rFonts w:ascii="Segoe UI" w:hAnsi="Segoe UI" w:cs="Segoe UI"/>
          <w:b/>
          <w:bCs/>
          <w:color w:val="212529"/>
        </w:rPr>
        <w:t>Item 1-1</w:t>
      </w:r>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This is some placeholder content for the scrollspy page. Note that as you scroll down the page, the appropriate navigation link is highlighted. It's repeated throughout the component example. We keep adding some more example  here to emphasize the scrolling and highlighting.</w:t>
      </w:r>
    </w:p>
    <w:p w:rsidR="00065B48" w:rsidRDefault="00065B48" w:rsidP="00065B48">
      <w:pPr>
        <w:pStyle w:val="Heading5"/>
        <w:shd w:val="clear" w:color="auto" w:fill="FFFFFF"/>
        <w:spacing w:before="0"/>
        <w:rPr>
          <w:rFonts w:ascii="Segoe UI" w:hAnsi="Segoe UI" w:cs="Segoe UI"/>
          <w:color w:val="212529"/>
        </w:rPr>
      </w:pPr>
      <w:r>
        <w:rPr>
          <w:rFonts w:ascii="Segoe UI" w:hAnsi="Segoe UI" w:cs="Segoe UI"/>
          <w:b/>
          <w:bCs/>
          <w:color w:val="212529"/>
        </w:rPr>
        <w:t>Item 1-2</w:t>
      </w:r>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This is some placeholder content for the scrollspy page. Note that as you scroll down the page, the appropriate navigation link is highlighted. It's repeated throughout the component example. We keep adding some more example  here to emphasize the scrolling and highlighting.</w:t>
      </w:r>
    </w:p>
    <w:p w:rsidR="00065B48" w:rsidRDefault="00065B48" w:rsidP="00065B48">
      <w:pPr>
        <w:pStyle w:val="Heading4"/>
        <w:shd w:val="clear" w:color="auto" w:fill="FFFFFF"/>
        <w:spacing w:before="0"/>
        <w:rPr>
          <w:rFonts w:ascii="Segoe UI" w:hAnsi="Segoe UI" w:cs="Segoe UI"/>
          <w:color w:val="212529"/>
        </w:rPr>
      </w:pPr>
      <w:r>
        <w:rPr>
          <w:rFonts w:ascii="Segoe UI" w:hAnsi="Segoe UI" w:cs="Segoe UI"/>
          <w:b/>
          <w:bCs/>
          <w:color w:val="212529"/>
        </w:rPr>
        <w:t>Item 2</w:t>
      </w:r>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This is some placeholder content for the scrollspy page. Note that as you scroll down the page, the appropriate navigation link is highlighted. It's repeated throughout the component example. We keep adding some more example  here to emphasize the scrolling and highlighting.</w:t>
      </w:r>
    </w:p>
    <w:p w:rsidR="00065B48" w:rsidRDefault="00065B48" w:rsidP="00065B48">
      <w:pPr>
        <w:pStyle w:val="Heading4"/>
        <w:shd w:val="clear" w:color="auto" w:fill="FFFFFF"/>
        <w:spacing w:before="0"/>
        <w:rPr>
          <w:rFonts w:ascii="Segoe UI" w:hAnsi="Segoe UI" w:cs="Segoe UI"/>
          <w:color w:val="212529"/>
        </w:rPr>
      </w:pPr>
      <w:r>
        <w:rPr>
          <w:rFonts w:ascii="Segoe UI" w:hAnsi="Segoe UI" w:cs="Segoe UI"/>
          <w:b/>
          <w:bCs/>
          <w:color w:val="212529"/>
        </w:rPr>
        <w:t>Item 3</w:t>
      </w:r>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This is some placeholder content for the scrollspy page. Note that as you scroll down the page, the appropriate navigation link is highlighted. It's repeated throughout the component example. We keep adding some more example  here to emphasize the scrolling and highlighting.</w:t>
      </w:r>
    </w:p>
    <w:p w:rsidR="00065B48" w:rsidRDefault="00065B48" w:rsidP="00065B48">
      <w:pPr>
        <w:pStyle w:val="Heading5"/>
        <w:shd w:val="clear" w:color="auto" w:fill="FFFFFF"/>
        <w:spacing w:before="0"/>
        <w:rPr>
          <w:rFonts w:ascii="Segoe UI" w:hAnsi="Segoe UI" w:cs="Segoe UI"/>
          <w:color w:val="212529"/>
        </w:rPr>
      </w:pPr>
      <w:r>
        <w:rPr>
          <w:rFonts w:ascii="Segoe UI" w:hAnsi="Segoe UI" w:cs="Segoe UI"/>
          <w:b/>
          <w:bCs/>
          <w:color w:val="212529"/>
        </w:rPr>
        <w:t>Item 3-1</w:t>
      </w:r>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This is some placeholder content for the scrollspy page. Note that as you scroll down the page, the appropriate navigation link is highlighted. It's repeated throughout the component example. We keep adding some more example  here to emphasize the scrolling and highlighting.</w:t>
      </w:r>
    </w:p>
    <w:p w:rsidR="00065B48" w:rsidRDefault="00065B48" w:rsidP="00065B48">
      <w:pPr>
        <w:pStyle w:val="Heading5"/>
        <w:shd w:val="clear" w:color="auto" w:fill="FFFFFF"/>
        <w:spacing w:before="0"/>
        <w:rPr>
          <w:rFonts w:ascii="Segoe UI" w:hAnsi="Segoe UI" w:cs="Segoe UI"/>
          <w:color w:val="212529"/>
        </w:rPr>
      </w:pPr>
      <w:r>
        <w:rPr>
          <w:rFonts w:ascii="Segoe UI" w:hAnsi="Segoe UI" w:cs="Segoe UI"/>
          <w:b/>
          <w:bCs/>
          <w:color w:val="212529"/>
        </w:rPr>
        <w:t>Item 3-2</w:t>
      </w:r>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This is some placeholder content for the scrollspy page. Note that as you scroll down the page, the appropriate navigation link is highlighted. It's repeated throughout the component example. We keep adding some more example  here to emphasize the scrolling and highlighting.</w:t>
      </w:r>
    </w:p>
    <w:p w:rsidR="00065B48" w:rsidRDefault="00065B48" w:rsidP="00065B48">
      <w:pPr>
        <w:shd w:val="clear" w:color="auto" w:fill="FFFFFF"/>
        <w:rPr>
          <w:rFonts w:ascii="Segoe UI" w:hAnsi="Segoe UI" w:cs="Segoe UI"/>
          <w:color w:val="212529"/>
        </w:rPr>
      </w:pPr>
    </w:p>
    <w:p w:rsidR="00065B48" w:rsidRDefault="00065B48" w:rsidP="00065B48">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"navbar-example3"</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 navbar-light bg-light flex-column align-items-stretch p-3"</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"navbar-brand"</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r>
        <w:rPr>
          <w:rStyle w:val="HTMLCode"/>
          <w:rFonts w:ascii="var(--bs-font-monospace)" w:hAnsi="var(--bs-font-monospace)"/>
          <w:color w:val="212529"/>
        </w:rPr>
        <w:t>Navbar</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nav-pills flex-column"</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"#item-1"</w:t>
      </w:r>
      <w:r>
        <w:rPr>
          <w:rStyle w:val="p"/>
          <w:rFonts w:ascii="var(--bs-font-monospace)" w:hAnsi="var(--bs-font-monospace)"/>
          <w:color w:val="212529"/>
        </w:rPr>
        <w:t>&gt;</w:t>
      </w:r>
      <w:r>
        <w:rPr>
          <w:rStyle w:val="HTMLCode"/>
          <w:rFonts w:ascii="var(--bs-font-monospace)" w:hAnsi="var(--bs-font-monospace)"/>
          <w:color w:val="212529"/>
        </w:rPr>
        <w:t>Item 1</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nav-pills flex-column"</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ms-3 my-1"</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"#item-1-1"</w:t>
      </w:r>
      <w:r>
        <w:rPr>
          <w:rStyle w:val="p"/>
          <w:rFonts w:ascii="var(--bs-font-monospace)" w:hAnsi="var(--bs-font-monospace)"/>
          <w:color w:val="212529"/>
        </w:rPr>
        <w:t>&gt;</w:t>
      </w:r>
      <w:r>
        <w:rPr>
          <w:rStyle w:val="HTMLCode"/>
          <w:rFonts w:ascii="var(--bs-font-monospace)" w:hAnsi="var(--bs-font-monospace)"/>
          <w:color w:val="212529"/>
        </w:rPr>
        <w:t>Item 1-1</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ms-3 my-1"</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"#item-1-2"</w:t>
      </w:r>
      <w:r>
        <w:rPr>
          <w:rStyle w:val="p"/>
          <w:rFonts w:ascii="var(--bs-font-monospace)" w:hAnsi="var(--bs-font-monospace)"/>
          <w:color w:val="212529"/>
        </w:rPr>
        <w:t>&gt;</w:t>
      </w:r>
      <w:r>
        <w:rPr>
          <w:rStyle w:val="HTMLCode"/>
          <w:rFonts w:ascii="var(--bs-font-monospace)" w:hAnsi="var(--bs-font-monospace)"/>
          <w:color w:val="212529"/>
        </w:rPr>
        <w:t>Item 1-2</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"#item-2"</w:t>
      </w:r>
      <w:r>
        <w:rPr>
          <w:rStyle w:val="p"/>
          <w:rFonts w:ascii="var(--bs-font-monospace)" w:hAnsi="var(--bs-font-monospace)"/>
          <w:color w:val="212529"/>
        </w:rPr>
        <w:t>&gt;</w:t>
      </w:r>
      <w:r>
        <w:rPr>
          <w:rStyle w:val="HTMLCode"/>
          <w:rFonts w:ascii="var(--bs-font-monospace)" w:hAnsi="var(--bs-font-monospace)"/>
          <w:color w:val="212529"/>
        </w:rPr>
        <w:t>Item 2</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"#item-3"</w:t>
      </w:r>
      <w:r>
        <w:rPr>
          <w:rStyle w:val="p"/>
          <w:rFonts w:ascii="var(--bs-font-monospace)" w:hAnsi="var(--bs-font-monospace)"/>
          <w:color w:val="212529"/>
        </w:rPr>
        <w:t>&gt;</w:t>
      </w:r>
      <w:r>
        <w:rPr>
          <w:rStyle w:val="HTMLCode"/>
          <w:rFonts w:ascii="var(--bs-font-monospace)" w:hAnsi="var(--bs-font-monospace)"/>
          <w:color w:val="212529"/>
        </w:rPr>
        <w:t>Item 3</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nav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nav-pills flex-column"</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ms-3 my-1"</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"#item-3-1"</w:t>
      </w:r>
      <w:r>
        <w:rPr>
          <w:rStyle w:val="p"/>
          <w:rFonts w:ascii="var(--bs-font-monospace)" w:hAnsi="var(--bs-font-monospace)"/>
          <w:color w:val="212529"/>
        </w:rPr>
        <w:t>&gt;</w:t>
      </w:r>
      <w:r>
        <w:rPr>
          <w:rStyle w:val="HTMLCode"/>
          <w:rFonts w:ascii="var(--bs-font-monospace)" w:hAnsi="var(--bs-font-monospace)"/>
          <w:color w:val="212529"/>
        </w:rPr>
        <w:t>Item 3-1</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"nav-link ms-3 my-1"</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"#item-3-2"</w:t>
      </w:r>
      <w:r>
        <w:rPr>
          <w:rStyle w:val="p"/>
          <w:rFonts w:ascii="var(--bs-font-monospace)" w:hAnsi="var(--bs-font-monospace)"/>
          <w:color w:val="212529"/>
        </w:rPr>
        <w:t>&gt;</w:t>
      </w:r>
      <w:r>
        <w:rPr>
          <w:rStyle w:val="HTMLCode"/>
          <w:rFonts w:ascii="var(--bs-font-monospace)" w:hAnsi="var(--bs-font-monospace)"/>
          <w:color w:val="212529"/>
        </w:rPr>
        <w:t>Item 3-2</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nav</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p>
    <w:p w:rsidR="00065B48" w:rsidRDefault="00065B48" w:rsidP="00065B48">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data-bs-spy</w:t>
      </w:r>
      <w:r>
        <w:rPr>
          <w:rStyle w:val="o"/>
          <w:rFonts w:ascii="var(--bs-font-monospace)" w:hAnsi="var(--bs-font-monospace)"/>
          <w:color w:val="555555"/>
        </w:rPr>
        <w:t>=</w:t>
      </w:r>
      <w:r>
        <w:rPr>
          <w:rStyle w:val="s"/>
          <w:rFonts w:ascii="var(--bs-font-monospace)" w:hAnsi="var(--bs-font-monospace)"/>
          <w:color w:val="D73038"/>
        </w:rPr>
        <w:t>"scroll"</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"#navbar-example3"</w:t>
      </w:r>
      <w:r>
        <w:rPr>
          <w:rStyle w:val="HTMLCode"/>
          <w:rFonts w:ascii="var(--bs-font-monospace)" w:hAnsi="var(--bs-font-monospace)"/>
          <w:color w:val="212529"/>
        </w:rPr>
        <w:t xml:space="preserve"> </w:t>
      </w:r>
      <w:r>
        <w:rPr>
          <w:rStyle w:val="na"/>
          <w:rFonts w:ascii="var(--bs-font-monospace)" w:hAnsi="var(--bs-font-monospace)"/>
          <w:color w:val="006EE0"/>
        </w:rPr>
        <w:t>data-bs-offset</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"0"</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h4</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"item-1"</w:t>
      </w:r>
      <w:r>
        <w:rPr>
          <w:rStyle w:val="p"/>
          <w:rFonts w:ascii="var(--bs-font-monospace)" w:hAnsi="var(--bs-font-monospace)"/>
          <w:color w:val="212529"/>
        </w:rPr>
        <w:t>&gt;</w:t>
      </w:r>
      <w:r>
        <w:rPr>
          <w:rStyle w:val="HTMLCode"/>
          <w:rFonts w:ascii="var(--bs-font-monospace)" w:hAnsi="var(--bs-font-monospace)"/>
          <w:color w:val="212529"/>
        </w:rPr>
        <w:t>Item 1</w:t>
      </w:r>
      <w:r>
        <w:rPr>
          <w:rStyle w:val="p"/>
          <w:rFonts w:ascii="var(--bs-font-monospace)" w:hAnsi="var(--bs-font-monospace)"/>
          <w:color w:val="212529"/>
        </w:rPr>
        <w:t>&lt;/</w:t>
      </w:r>
      <w:r>
        <w:rPr>
          <w:rStyle w:val="nt"/>
          <w:rFonts w:ascii="var(--bs-font-monospace)" w:hAnsi="var(--bs-font-monospace)"/>
          <w:color w:val="2F6F9F"/>
        </w:rPr>
        <w:t>h4</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"item-1-1"</w:t>
      </w:r>
      <w:r>
        <w:rPr>
          <w:rStyle w:val="p"/>
          <w:rFonts w:ascii="var(--bs-font-monospace)" w:hAnsi="var(--bs-font-monospace)"/>
          <w:color w:val="212529"/>
        </w:rPr>
        <w:t>&gt;</w:t>
      </w:r>
      <w:r>
        <w:rPr>
          <w:rStyle w:val="HTMLCode"/>
          <w:rFonts w:ascii="var(--bs-font-monospace)" w:hAnsi="var(--bs-font-monospace)"/>
          <w:color w:val="212529"/>
        </w:rPr>
        <w:t>Item 1-1</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"item-1-2"</w:t>
      </w:r>
      <w:r>
        <w:rPr>
          <w:rStyle w:val="p"/>
          <w:rFonts w:ascii="var(--bs-font-monospace)" w:hAnsi="var(--bs-font-monospace)"/>
          <w:color w:val="212529"/>
        </w:rPr>
        <w:t>&gt;</w:t>
      </w:r>
      <w:r>
        <w:rPr>
          <w:rStyle w:val="HTMLCode"/>
          <w:rFonts w:ascii="var(--bs-font-monospace)" w:hAnsi="var(--bs-font-monospace)"/>
          <w:color w:val="212529"/>
        </w:rPr>
        <w:t>Item 1-2</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h4</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"item-2"</w:t>
      </w:r>
      <w:r>
        <w:rPr>
          <w:rStyle w:val="p"/>
          <w:rFonts w:ascii="var(--bs-font-monospace)" w:hAnsi="var(--bs-font-monospace)"/>
          <w:color w:val="212529"/>
        </w:rPr>
        <w:t>&gt;</w:t>
      </w:r>
      <w:r>
        <w:rPr>
          <w:rStyle w:val="HTMLCode"/>
          <w:rFonts w:ascii="var(--bs-font-monospace)" w:hAnsi="var(--bs-font-monospace)"/>
          <w:color w:val="212529"/>
        </w:rPr>
        <w:t>Item 2</w:t>
      </w:r>
      <w:r>
        <w:rPr>
          <w:rStyle w:val="p"/>
          <w:rFonts w:ascii="var(--bs-font-monospace)" w:hAnsi="var(--bs-font-monospace)"/>
          <w:color w:val="212529"/>
        </w:rPr>
        <w:t>&lt;/</w:t>
      </w:r>
      <w:r>
        <w:rPr>
          <w:rStyle w:val="nt"/>
          <w:rFonts w:ascii="var(--bs-font-monospace)" w:hAnsi="var(--bs-font-monospace)"/>
          <w:color w:val="2F6F9F"/>
        </w:rPr>
        <w:t>h4</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h4</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"item-3"</w:t>
      </w:r>
      <w:r>
        <w:rPr>
          <w:rStyle w:val="p"/>
          <w:rFonts w:ascii="var(--bs-font-monospace)" w:hAnsi="var(--bs-font-monospace)"/>
          <w:color w:val="212529"/>
        </w:rPr>
        <w:t>&gt;</w:t>
      </w:r>
      <w:r>
        <w:rPr>
          <w:rStyle w:val="HTMLCode"/>
          <w:rFonts w:ascii="var(--bs-font-monospace)" w:hAnsi="var(--bs-font-monospace)"/>
          <w:color w:val="212529"/>
        </w:rPr>
        <w:t>Item 3</w:t>
      </w:r>
      <w:r>
        <w:rPr>
          <w:rStyle w:val="p"/>
          <w:rFonts w:ascii="var(--bs-font-monospace)" w:hAnsi="var(--bs-font-monospace)"/>
          <w:color w:val="212529"/>
        </w:rPr>
        <w:t>&lt;/</w:t>
      </w:r>
      <w:r>
        <w:rPr>
          <w:rStyle w:val="nt"/>
          <w:rFonts w:ascii="var(--bs-font-monospace)" w:hAnsi="var(--bs-font-monospace)"/>
          <w:color w:val="2F6F9F"/>
        </w:rPr>
        <w:t>h4</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"item-3-1"</w:t>
      </w:r>
      <w:r>
        <w:rPr>
          <w:rStyle w:val="p"/>
          <w:rFonts w:ascii="var(--bs-font-monospace)" w:hAnsi="var(--bs-font-monospace)"/>
          <w:color w:val="212529"/>
        </w:rPr>
        <w:t>&gt;</w:t>
      </w:r>
      <w:r>
        <w:rPr>
          <w:rStyle w:val="HTMLCode"/>
          <w:rFonts w:ascii="var(--bs-font-monospace)" w:hAnsi="var(--bs-font-monospace)"/>
          <w:color w:val="212529"/>
        </w:rPr>
        <w:t>Item 3-1</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h5</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"item-3-2"</w:t>
      </w:r>
      <w:r>
        <w:rPr>
          <w:rStyle w:val="p"/>
          <w:rFonts w:ascii="var(--bs-font-monospace)" w:hAnsi="var(--bs-font-monospace)"/>
          <w:color w:val="212529"/>
        </w:rPr>
        <w:t>&gt;</w:t>
      </w:r>
      <w:r>
        <w:rPr>
          <w:rStyle w:val="HTMLCode"/>
          <w:rFonts w:ascii="var(--bs-font-monospace)" w:hAnsi="var(--bs-font-monospace)"/>
          <w:color w:val="212529"/>
        </w:rPr>
        <w:t>Item 3-2</w:t>
      </w:r>
      <w:r>
        <w:rPr>
          <w:rStyle w:val="p"/>
          <w:rFonts w:ascii="var(--bs-font-monospace)" w:hAnsi="var(--bs-font-monospace)"/>
          <w:color w:val="212529"/>
        </w:rPr>
        <w:t>&lt;/</w:t>
      </w:r>
      <w:r>
        <w:rPr>
          <w:rStyle w:val="nt"/>
          <w:rFonts w:ascii="var(--bs-font-monospace)" w:hAnsi="var(--bs-font-monospace)"/>
          <w:color w:val="2F6F9F"/>
        </w:rPr>
        <w:t>h5</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065B48" w:rsidRDefault="00065B48" w:rsidP="00065B48">
      <w:pPr>
        <w:pStyle w:val="Heading2"/>
        <w:shd w:val="clear" w:color="auto" w:fill="FFFFFF"/>
        <w:rPr>
          <w:rFonts w:ascii="Segoe UI" w:hAnsi="Segoe UI" w:cs="Segoe UI"/>
          <w:b w:val="0"/>
          <w:bCs w:val="0"/>
          <w:color w:val="212529"/>
        </w:rPr>
      </w:pPr>
      <w:bookmarkStart w:id="409" w:name="_Toc144064966"/>
      <w:r>
        <w:rPr>
          <w:rFonts w:ascii="Segoe UI" w:hAnsi="Segoe UI" w:cs="Segoe UI"/>
          <w:b w:val="0"/>
          <w:bCs w:val="0"/>
          <w:color w:val="212529"/>
        </w:rPr>
        <w:t>Example with list-group</w:t>
      </w:r>
      <w:bookmarkEnd w:id="409"/>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Scrollspy also works with </w:t>
      </w:r>
      <w:r>
        <w:rPr>
          <w:rStyle w:val="HTMLCode"/>
          <w:rFonts w:ascii="var(--bs-font-monospace)" w:hAnsi="var(--bs-font-monospace)"/>
          <w:color w:val="D63384"/>
          <w:sz w:val="21"/>
          <w:szCs w:val="21"/>
        </w:rPr>
        <w:t>.list-group</w:t>
      </w:r>
      <w:r>
        <w:rPr>
          <w:rFonts w:ascii="Segoe UI" w:hAnsi="Segoe UI" w:cs="Segoe UI"/>
          <w:color w:val="212529"/>
        </w:rPr>
        <w:t>s. Scroll the area next to the list group and watch the active class change.</w:t>
      </w:r>
    </w:p>
    <w:p w:rsidR="00065B48" w:rsidRDefault="00065B48" w:rsidP="00065B48">
      <w:pPr>
        <w:shd w:val="clear" w:color="auto" w:fill="FFFFFF"/>
        <w:rPr>
          <w:rFonts w:ascii="Segoe UI" w:hAnsi="Segoe UI" w:cs="Segoe UI"/>
          <w:color w:val="212529"/>
        </w:rPr>
      </w:pPr>
      <w:hyperlink r:id="rId539" w:anchor="list-item-1" w:history="1">
        <w:r>
          <w:rPr>
            <w:rStyle w:val="Hyperlink"/>
            <w:rFonts w:ascii="Segoe UI" w:hAnsi="Segoe UI" w:cs="Segoe UI"/>
            <w:color w:val="FFFFFF"/>
            <w:bdr w:val="single" w:sz="6" w:space="0" w:color="0D6EFD" w:frame="1"/>
            <w:shd w:val="clear" w:color="auto" w:fill="0D6EFD"/>
          </w:rPr>
          <w:t>Item 1</w:t>
        </w:r>
      </w:hyperlink>
      <w:hyperlink r:id="rId540" w:anchor="list-item-2" w:history="1">
        <w:r>
          <w:rPr>
            <w:rStyle w:val="Hyperlink"/>
            <w:rFonts w:ascii="Segoe UI" w:hAnsi="Segoe UI" w:cs="Segoe UI"/>
            <w:color w:val="212529"/>
            <w:bdr w:val="single" w:sz="2" w:space="0" w:color="auto" w:frame="1"/>
            <w:shd w:val="clear" w:color="auto" w:fill="FFFFFF"/>
          </w:rPr>
          <w:t>Item 2</w:t>
        </w:r>
      </w:hyperlink>
      <w:hyperlink r:id="rId541" w:anchor="list-item-3" w:history="1">
        <w:r>
          <w:rPr>
            <w:rStyle w:val="Hyperlink"/>
            <w:rFonts w:ascii="Segoe UI" w:hAnsi="Segoe UI" w:cs="Segoe UI"/>
            <w:color w:val="212529"/>
            <w:bdr w:val="single" w:sz="2" w:space="0" w:color="auto" w:frame="1"/>
            <w:shd w:val="clear" w:color="auto" w:fill="FFFFFF"/>
          </w:rPr>
          <w:t>Item 3</w:t>
        </w:r>
      </w:hyperlink>
      <w:hyperlink r:id="rId542" w:anchor="list-item-4" w:history="1">
        <w:r>
          <w:rPr>
            <w:rStyle w:val="Hyperlink"/>
            <w:rFonts w:ascii="Segoe UI" w:hAnsi="Segoe UI" w:cs="Segoe UI"/>
            <w:color w:val="212529"/>
            <w:bdr w:val="single" w:sz="2" w:space="0" w:color="auto" w:frame="1"/>
            <w:shd w:val="clear" w:color="auto" w:fill="FFFFFF"/>
          </w:rPr>
          <w:t>Item 4</w:t>
        </w:r>
      </w:hyperlink>
    </w:p>
    <w:p w:rsidR="00065B48" w:rsidRDefault="00065B48" w:rsidP="00065B48">
      <w:pPr>
        <w:pStyle w:val="Heading4"/>
        <w:shd w:val="clear" w:color="auto" w:fill="FFFFFF"/>
        <w:spacing w:before="0"/>
        <w:rPr>
          <w:rFonts w:ascii="Segoe UI" w:hAnsi="Segoe UI" w:cs="Segoe UI"/>
          <w:color w:val="212529"/>
        </w:rPr>
      </w:pPr>
      <w:r>
        <w:rPr>
          <w:rFonts w:ascii="Segoe UI" w:hAnsi="Segoe UI" w:cs="Segoe UI"/>
          <w:b/>
          <w:bCs/>
          <w:color w:val="212529"/>
        </w:rPr>
        <w:t>Item 1</w:t>
      </w:r>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This is some placeholder content for the scrollspy page. Note that as you scroll down the page, the appropriate navigation link is highlighted. It's repeated throughout the component example. We keep adding some more example  here to emphasize the scrolling and highlighting.</w:t>
      </w:r>
    </w:p>
    <w:p w:rsidR="00065B48" w:rsidRDefault="00065B48" w:rsidP="00065B48">
      <w:pPr>
        <w:pStyle w:val="Heading4"/>
        <w:shd w:val="clear" w:color="auto" w:fill="FFFFFF"/>
        <w:spacing w:before="0"/>
        <w:rPr>
          <w:rFonts w:ascii="Segoe UI" w:hAnsi="Segoe UI" w:cs="Segoe UI"/>
          <w:color w:val="212529"/>
        </w:rPr>
      </w:pPr>
      <w:r>
        <w:rPr>
          <w:rFonts w:ascii="Segoe UI" w:hAnsi="Segoe UI" w:cs="Segoe UI"/>
          <w:b/>
          <w:bCs/>
          <w:color w:val="212529"/>
        </w:rPr>
        <w:t>Item 2</w:t>
      </w:r>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This is some placeholder content for the scrollspy page. Note that as you scroll down the page, the appropriate navigation link is highlighted. It's repeated throughout the component example. We keep adding some more example  here to emphasize the scrolling and highlighting.</w:t>
      </w:r>
    </w:p>
    <w:p w:rsidR="00065B48" w:rsidRDefault="00065B48" w:rsidP="00065B48">
      <w:pPr>
        <w:pStyle w:val="Heading4"/>
        <w:shd w:val="clear" w:color="auto" w:fill="FFFFFF"/>
        <w:spacing w:before="0"/>
        <w:rPr>
          <w:rFonts w:ascii="Segoe UI" w:hAnsi="Segoe UI" w:cs="Segoe UI"/>
          <w:color w:val="212529"/>
        </w:rPr>
      </w:pPr>
      <w:r>
        <w:rPr>
          <w:rFonts w:ascii="Segoe UI" w:hAnsi="Segoe UI" w:cs="Segoe UI"/>
          <w:b/>
          <w:bCs/>
          <w:color w:val="212529"/>
        </w:rPr>
        <w:t>Item 3</w:t>
      </w:r>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This is some placeholder content for the scrollspy page. Note that as you scroll down the page, the appropriate navigation link is highlighted. It's repeated throughout the component example. We keep adding some more example  here to emphasize the scrolling and highlighting.</w:t>
      </w:r>
    </w:p>
    <w:p w:rsidR="00065B48" w:rsidRDefault="00065B48" w:rsidP="00065B48">
      <w:pPr>
        <w:pStyle w:val="Heading4"/>
        <w:shd w:val="clear" w:color="auto" w:fill="FFFFFF"/>
        <w:spacing w:before="0"/>
        <w:rPr>
          <w:rFonts w:ascii="Segoe UI" w:hAnsi="Segoe UI" w:cs="Segoe UI"/>
          <w:color w:val="212529"/>
        </w:rPr>
      </w:pPr>
      <w:r>
        <w:rPr>
          <w:rFonts w:ascii="Segoe UI" w:hAnsi="Segoe UI" w:cs="Segoe UI"/>
          <w:b/>
          <w:bCs/>
          <w:color w:val="212529"/>
        </w:rPr>
        <w:t>Item 4</w:t>
      </w:r>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This is some placeholder content for the scrollspy page. Note that as you scroll down the page, the appropriate navigation link is highlighted. It's repeated throughout the component example. We keep adding some more example  here to emphasize the scrolling and highlighting.</w:t>
      </w:r>
    </w:p>
    <w:p w:rsidR="00065B48" w:rsidRDefault="00065B48" w:rsidP="00065B48">
      <w:pPr>
        <w:shd w:val="clear" w:color="auto" w:fill="FFFFFF"/>
        <w:rPr>
          <w:rFonts w:ascii="Segoe UI" w:hAnsi="Segoe UI" w:cs="Segoe UI"/>
          <w:color w:val="212529"/>
        </w:rPr>
      </w:pPr>
    </w:p>
    <w:p w:rsidR="00065B48" w:rsidRDefault="00065B48" w:rsidP="00065B48">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"list-example"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"#list-item-1"</w:t>
      </w:r>
      <w:r>
        <w:rPr>
          <w:rStyle w:val="p"/>
          <w:rFonts w:ascii="var(--bs-font-monospace)" w:hAnsi="var(--bs-font-monospace)"/>
          <w:color w:val="212529"/>
        </w:rPr>
        <w:t>&gt;</w:t>
      </w:r>
      <w:r>
        <w:rPr>
          <w:rStyle w:val="HTMLCode"/>
          <w:rFonts w:ascii="var(--bs-font-monospace)" w:hAnsi="var(--bs-font-monospace)"/>
          <w:color w:val="212529"/>
        </w:rPr>
        <w:t>Item 1</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"#list-item-2"</w:t>
      </w:r>
      <w:r>
        <w:rPr>
          <w:rStyle w:val="p"/>
          <w:rFonts w:ascii="var(--bs-font-monospace)" w:hAnsi="var(--bs-font-monospace)"/>
          <w:color w:val="212529"/>
        </w:rPr>
        <w:t>&gt;</w:t>
      </w:r>
      <w:r>
        <w:rPr>
          <w:rStyle w:val="HTMLCode"/>
          <w:rFonts w:ascii="var(--bs-font-monospace)" w:hAnsi="var(--bs-font-monospace)"/>
          <w:color w:val="212529"/>
        </w:rPr>
        <w:t>Item 2</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"#list-item-3"</w:t>
      </w:r>
      <w:r>
        <w:rPr>
          <w:rStyle w:val="p"/>
          <w:rFonts w:ascii="var(--bs-font-monospace)" w:hAnsi="var(--bs-font-monospace)"/>
          <w:color w:val="212529"/>
        </w:rPr>
        <w:t>&gt;</w:t>
      </w:r>
      <w:r>
        <w:rPr>
          <w:rStyle w:val="HTMLCode"/>
          <w:rFonts w:ascii="var(--bs-font-monospace)" w:hAnsi="var(--bs-font-monospace)"/>
          <w:color w:val="212529"/>
        </w:rPr>
        <w:t>Item 3</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"list-group-item list-group-item-action"</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"#list-item-4"</w:t>
      </w:r>
      <w:r>
        <w:rPr>
          <w:rStyle w:val="p"/>
          <w:rFonts w:ascii="var(--bs-font-monospace)" w:hAnsi="var(--bs-font-monospace)"/>
          <w:color w:val="212529"/>
        </w:rPr>
        <w:t>&gt;</w:t>
      </w:r>
      <w:r>
        <w:rPr>
          <w:rStyle w:val="HTMLCode"/>
          <w:rFonts w:ascii="var(--bs-font-monospace)" w:hAnsi="var(--bs-font-monospace)"/>
          <w:color w:val="212529"/>
        </w:rPr>
        <w:t>Item 4</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data-bs-spy</w:t>
      </w:r>
      <w:r>
        <w:rPr>
          <w:rStyle w:val="o"/>
          <w:rFonts w:ascii="var(--bs-font-monospace)" w:hAnsi="var(--bs-font-monospace)"/>
          <w:color w:val="555555"/>
        </w:rPr>
        <w:t>=</w:t>
      </w:r>
      <w:r>
        <w:rPr>
          <w:rStyle w:val="s"/>
          <w:rFonts w:ascii="var(--bs-font-monospace)" w:hAnsi="var(--bs-font-monospace)"/>
          <w:color w:val="D73038"/>
        </w:rPr>
        <w:t>"scroll"</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"#list-example"</w:t>
      </w:r>
      <w:r>
        <w:rPr>
          <w:rStyle w:val="HTMLCode"/>
          <w:rFonts w:ascii="var(--bs-font-monospace)" w:hAnsi="var(--bs-font-monospace)"/>
          <w:color w:val="212529"/>
        </w:rPr>
        <w:t xml:space="preserve"> </w:t>
      </w:r>
      <w:r>
        <w:rPr>
          <w:rStyle w:val="na"/>
          <w:rFonts w:ascii="var(--bs-font-monospace)" w:hAnsi="var(--bs-font-monospace)"/>
          <w:color w:val="006EE0"/>
        </w:rPr>
        <w:t>data-bs-offset</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"scrollspy-example"</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"0"</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h4</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"list-item-1"</w:t>
      </w:r>
      <w:r>
        <w:rPr>
          <w:rStyle w:val="p"/>
          <w:rFonts w:ascii="var(--bs-font-monospace)" w:hAnsi="var(--bs-font-monospace)"/>
          <w:color w:val="212529"/>
        </w:rPr>
        <w:t>&gt;</w:t>
      </w:r>
      <w:r>
        <w:rPr>
          <w:rStyle w:val="HTMLCode"/>
          <w:rFonts w:ascii="var(--bs-font-monospace)" w:hAnsi="var(--bs-font-monospace)"/>
          <w:color w:val="212529"/>
        </w:rPr>
        <w:t>Item 1</w:t>
      </w:r>
      <w:r>
        <w:rPr>
          <w:rStyle w:val="p"/>
          <w:rFonts w:ascii="var(--bs-font-monospace)" w:hAnsi="var(--bs-font-monospace)"/>
          <w:color w:val="212529"/>
        </w:rPr>
        <w:t>&lt;/</w:t>
      </w:r>
      <w:r>
        <w:rPr>
          <w:rStyle w:val="nt"/>
          <w:rFonts w:ascii="var(--bs-font-monospace)" w:hAnsi="var(--bs-font-monospace)"/>
          <w:color w:val="2F6F9F"/>
        </w:rPr>
        <w:t>h4</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h4</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"list-item-2"</w:t>
      </w:r>
      <w:r>
        <w:rPr>
          <w:rStyle w:val="p"/>
          <w:rFonts w:ascii="var(--bs-font-monospace)" w:hAnsi="var(--bs-font-monospace)"/>
          <w:color w:val="212529"/>
        </w:rPr>
        <w:t>&gt;</w:t>
      </w:r>
      <w:r>
        <w:rPr>
          <w:rStyle w:val="HTMLCode"/>
          <w:rFonts w:ascii="var(--bs-font-monospace)" w:hAnsi="var(--bs-font-monospace)"/>
          <w:color w:val="212529"/>
        </w:rPr>
        <w:t>Item 2</w:t>
      </w:r>
      <w:r>
        <w:rPr>
          <w:rStyle w:val="p"/>
          <w:rFonts w:ascii="var(--bs-font-monospace)" w:hAnsi="var(--bs-font-monospace)"/>
          <w:color w:val="212529"/>
        </w:rPr>
        <w:t>&lt;/</w:t>
      </w:r>
      <w:r>
        <w:rPr>
          <w:rStyle w:val="nt"/>
          <w:rFonts w:ascii="var(--bs-font-monospace)" w:hAnsi="var(--bs-font-monospace)"/>
          <w:color w:val="2F6F9F"/>
        </w:rPr>
        <w:t>h4</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h4</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"list-item-3"</w:t>
      </w:r>
      <w:r>
        <w:rPr>
          <w:rStyle w:val="p"/>
          <w:rFonts w:ascii="var(--bs-font-monospace)" w:hAnsi="var(--bs-font-monospace)"/>
          <w:color w:val="212529"/>
        </w:rPr>
        <w:t>&gt;</w:t>
      </w:r>
      <w:r>
        <w:rPr>
          <w:rStyle w:val="HTMLCode"/>
          <w:rFonts w:ascii="var(--bs-font-monospace)" w:hAnsi="var(--bs-font-monospace)"/>
          <w:color w:val="212529"/>
        </w:rPr>
        <w:t>Item 3</w:t>
      </w:r>
      <w:r>
        <w:rPr>
          <w:rStyle w:val="p"/>
          <w:rFonts w:ascii="var(--bs-font-monospace)" w:hAnsi="var(--bs-font-monospace)"/>
          <w:color w:val="212529"/>
        </w:rPr>
        <w:t>&lt;/</w:t>
      </w:r>
      <w:r>
        <w:rPr>
          <w:rStyle w:val="nt"/>
          <w:rFonts w:ascii="var(--bs-font-monospace)" w:hAnsi="var(--bs-font-monospace)"/>
          <w:color w:val="2F6F9F"/>
        </w:rPr>
        <w:t>h4</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h4</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"list-item-4"</w:t>
      </w:r>
      <w:r>
        <w:rPr>
          <w:rStyle w:val="p"/>
          <w:rFonts w:ascii="var(--bs-font-monospace)" w:hAnsi="var(--bs-font-monospace)"/>
          <w:color w:val="212529"/>
        </w:rPr>
        <w:t>&gt;</w:t>
      </w:r>
      <w:r>
        <w:rPr>
          <w:rStyle w:val="HTMLCode"/>
          <w:rFonts w:ascii="var(--bs-font-monospace)" w:hAnsi="var(--bs-font-monospace)"/>
          <w:color w:val="212529"/>
        </w:rPr>
        <w:t>Item 4</w:t>
      </w:r>
      <w:r>
        <w:rPr>
          <w:rStyle w:val="p"/>
          <w:rFonts w:ascii="var(--bs-font-monospace)" w:hAnsi="var(--bs-font-monospace)"/>
          <w:color w:val="212529"/>
        </w:rPr>
        <w:t>&lt;/</w:t>
      </w:r>
      <w:r>
        <w:rPr>
          <w:rStyle w:val="nt"/>
          <w:rFonts w:ascii="var(--bs-font-monospace)" w:hAnsi="var(--bs-font-monospace)"/>
          <w:color w:val="2F6F9F"/>
        </w:rPr>
        <w:t>h4</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p</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065B48" w:rsidRDefault="00065B48" w:rsidP="00065B48">
      <w:pPr>
        <w:pStyle w:val="Heading2"/>
        <w:shd w:val="clear" w:color="auto" w:fill="FFFFFF"/>
        <w:rPr>
          <w:rFonts w:ascii="Segoe UI" w:hAnsi="Segoe UI" w:cs="Segoe UI"/>
          <w:b w:val="0"/>
          <w:bCs w:val="0"/>
          <w:color w:val="212529"/>
        </w:rPr>
      </w:pPr>
      <w:bookmarkStart w:id="410" w:name="_Toc144064967"/>
      <w:r>
        <w:rPr>
          <w:rFonts w:ascii="Segoe UI" w:hAnsi="Segoe UI" w:cs="Segoe UI"/>
          <w:b w:val="0"/>
          <w:bCs w:val="0"/>
          <w:color w:val="212529"/>
        </w:rPr>
        <w:t>Usage</w:t>
      </w:r>
      <w:bookmarkEnd w:id="410"/>
    </w:p>
    <w:p w:rsidR="00065B48" w:rsidRDefault="00065B48" w:rsidP="00065B48">
      <w:pPr>
        <w:pStyle w:val="Heading3"/>
        <w:shd w:val="clear" w:color="auto" w:fill="FFFFFF"/>
        <w:rPr>
          <w:rFonts w:ascii="Segoe UI" w:hAnsi="Segoe UI" w:cs="Segoe UI"/>
          <w:b w:val="0"/>
          <w:bCs w:val="0"/>
          <w:color w:val="212529"/>
        </w:rPr>
      </w:pPr>
      <w:bookmarkStart w:id="411" w:name="_Toc144064968"/>
      <w:r>
        <w:rPr>
          <w:rFonts w:ascii="Segoe UI" w:hAnsi="Segoe UI" w:cs="Segoe UI"/>
          <w:b w:val="0"/>
          <w:bCs w:val="0"/>
          <w:color w:val="212529"/>
        </w:rPr>
        <w:t>Via data attributes</w:t>
      </w:r>
      <w:bookmarkEnd w:id="411"/>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To easily add scrollspy behavior to your topbar navigation, add </w:t>
      </w:r>
      <w:r>
        <w:rPr>
          <w:rStyle w:val="HTMLCode"/>
          <w:rFonts w:ascii="var(--bs-font-monospace)" w:hAnsi="var(--bs-font-monospace)"/>
          <w:color w:val="D63384"/>
          <w:sz w:val="21"/>
          <w:szCs w:val="21"/>
        </w:rPr>
        <w:t>data-bs-spy="scroll"</w:t>
      </w:r>
      <w:r>
        <w:rPr>
          <w:rFonts w:ascii="Segoe UI" w:hAnsi="Segoe UI" w:cs="Segoe UI"/>
          <w:color w:val="212529"/>
        </w:rPr>
        <w:t> to the element you want to spy on (most typically this would be the </w:t>
      </w:r>
      <w:r>
        <w:rPr>
          <w:rStyle w:val="HTMLCode"/>
          <w:rFonts w:ascii="var(--bs-font-monospace)" w:hAnsi="var(--bs-font-monospace)"/>
          <w:color w:val="D63384"/>
          <w:sz w:val="21"/>
          <w:szCs w:val="21"/>
        </w:rPr>
        <w:t>&lt;body&gt;</w:t>
      </w:r>
      <w:r>
        <w:rPr>
          <w:rFonts w:ascii="Segoe UI" w:hAnsi="Segoe UI" w:cs="Segoe UI"/>
          <w:color w:val="212529"/>
        </w:rPr>
        <w:t>). Then add the </w:t>
      </w:r>
      <w:r>
        <w:rPr>
          <w:rStyle w:val="HTMLCode"/>
          <w:rFonts w:ascii="var(--bs-font-monospace)" w:hAnsi="var(--bs-font-monospace)"/>
          <w:color w:val="D63384"/>
          <w:sz w:val="21"/>
          <w:szCs w:val="21"/>
        </w:rPr>
        <w:t>data-bs-target</w:t>
      </w:r>
      <w:r>
        <w:rPr>
          <w:rFonts w:ascii="Segoe UI" w:hAnsi="Segoe UI" w:cs="Segoe UI"/>
          <w:color w:val="212529"/>
        </w:rPr>
        <w:t> attribute with the ID or class of the parent element of any Bootstrap </w:t>
      </w:r>
      <w:r>
        <w:rPr>
          <w:rStyle w:val="HTMLCode"/>
          <w:rFonts w:ascii="var(--bs-font-monospace)" w:hAnsi="var(--bs-font-monospace)"/>
          <w:color w:val="D63384"/>
          <w:sz w:val="21"/>
          <w:szCs w:val="21"/>
        </w:rPr>
        <w:t>.nav</w:t>
      </w:r>
      <w:r>
        <w:rPr>
          <w:rFonts w:ascii="Segoe UI" w:hAnsi="Segoe UI" w:cs="Segoe UI"/>
          <w:color w:val="212529"/>
        </w:rPr>
        <w:t> component.</w:t>
      </w:r>
    </w:p>
    <w:p w:rsidR="00065B48" w:rsidRDefault="00065B48" w:rsidP="00065B48">
      <w:pPr>
        <w:shd w:val="clear" w:color="auto" w:fill="FFFFFF"/>
        <w:rPr>
          <w:rFonts w:ascii="Segoe UI" w:hAnsi="Segoe UI" w:cs="Segoe UI"/>
          <w:color w:val="212529"/>
        </w:rPr>
      </w:pPr>
    </w:p>
    <w:p w:rsidR="00065B48" w:rsidRDefault="00065B48" w:rsidP="00065B48">
      <w:pPr>
        <w:pStyle w:val="HTMLPreformatted"/>
        <w:rPr>
          <w:rStyle w:val="HTMLCode"/>
          <w:rFonts w:ascii="var(--bs-font-monospace)" w:hAnsi="var(--bs-font-monospace)"/>
          <w:color w:val="212529"/>
        </w:rPr>
      </w:pPr>
      <w:r>
        <w:rPr>
          <w:rStyle w:val="nt"/>
          <w:rFonts w:ascii="var(--bs-font-monospace)" w:hAnsi="var(--bs-font-monospace)"/>
          <w:color w:val="2F6F9F"/>
        </w:rPr>
        <w:t>body</w:t>
      </w:r>
      <w:r>
        <w:rPr>
          <w:rStyle w:val="HTMLCode"/>
          <w:rFonts w:ascii="var(--bs-font-monospace)" w:hAnsi="var(--bs-font-monospace)"/>
          <w:color w:val="212529"/>
        </w:rPr>
        <w:t xml:space="preserve"> </w:t>
      </w:r>
      <w:r>
        <w:rPr>
          <w:rStyle w:val="p"/>
          <w:rFonts w:ascii="var(--bs-font-monospace)" w:hAnsi="var(--bs-font-monospace)"/>
          <w:color w:val="212529"/>
        </w:rPr>
        <w: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position</w:t>
      </w:r>
      <w:r>
        <w:rPr>
          <w:rStyle w:val="p"/>
          <w:rFonts w:ascii="var(--bs-font-monospace)" w:hAnsi="var(--bs-font-monospace)"/>
          <w:color w:val="212529"/>
        </w:rPr>
        <w:t>:</w:t>
      </w:r>
      <w:r>
        <w:rPr>
          <w:rStyle w:val="HTMLCode"/>
          <w:rFonts w:ascii="var(--bs-font-monospace)" w:hAnsi="var(--bs-font-monospace)"/>
          <w:color w:val="212529"/>
        </w:rPr>
        <w:t xml:space="preserve"> </w:t>
      </w:r>
      <w:r>
        <w:rPr>
          <w:rStyle w:val="kc"/>
          <w:rFonts w:ascii="var(--bs-font-monospace)" w:hAnsi="var(--bs-font-monospace)"/>
          <w:color w:val="006699"/>
        </w:rPr>
        <w:t>relative</w:t>
      </w:r>
      <w:r>
        <w:rPr>
          <w:rStyle w:val="p"/>
          <w:rFonts w:ascii="var(--bs-font-monospace)" w:hAnsi="var(--bs-font-monospace)"/>
          <w:color w:val="212529"/>
        </w:rPr>
        <w:t>;</w:t>
      </w:r>
    </w:p>
    <w:p w:rsidR="00065B48" w:rsidRDefault="00065B48" w:rsidP="00065B48">
      <w:pPr>
        <w:pStyle w:val="HTMLPreformatted"/>
        <w:rPr>
          <w:rStyle w:val="HTMLCode"/>
          <w:rFonts w:ascii="var(--bs-font-monospace)" w:hAnsi="var(--bs-font-monospace)"/>
          <w:color w:val="212529"/>
        </w:rPr>
      </w:pPr>
      <w:r>
        <w:rPr>
          <w:rStyle w:val="p"/>
          <w:rFonts w:ascii="var(--bs-font-monospace)" w:hAnsi="var(--bs-font-monospace)"/>
          <w:color w:val="212529"/>
        </w:rPr>
        <w:t>}</w:t>
      </w:r>
    </w:p>
    <w:p w:rsidR="00065B48" w:rsidRDefault="00065B48" w:rsidP="00065B48">
      <w:pPr>
        <w:shd w:val="clear" w:color="auto" w:fill="FFFFFF"/>
        <w:rPr>
          <w:rFonts w:ascii="Segoe UI" w:hAnsi="Segoe UI" w:cs="Segoe UI"/>
          <w:color w:val="212529"/>
        </w:rPr>
      </w:pPr>
    </w:p>
    <w:p w:rsidR="00065B48" w:rsidRDefault="00065B48" w:rsidP="00065B48">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body</w:t>
      </w:r>
      <w:r>
        <w:rPr>
          <w:rStyle w:val="HTMLCode"/>
          <w:rFonts w:ascii="var(--bs-font-monospace)" w:hAnsi="var(--bs-font-monospace)"/>
          <w:color w:val="212529"/>
        </w:rPr>
        <w:t xml:space="preserve"> </w:t>
      </w:r>
      <w:r>
        <w:rPr>
          <w:rStyle w:val="na"/>
          <w:rFonts w:ascii="var(--bs-font-monospace)" w:hAnsi="var(--bs-font-monospace)"/>
          <w:color w:val="006EE0"/>
        </w:rPr>
        <w:t>data-bs-spy</w:t>
      </w:r>
      <w:r>
        <w:rPr>
          <w:rStyle w:val="o"/>
          <w:rFonts w:ascii="var(--bs-font-monospace)" w:hAnsi="var(--bs-font-monospace)"/>
          <w:color w:val="555555"/>
        </w:rPr>
        <w:t>=</w:t>
      </w:r>
      <w:r>
        <w:rPr>
          <w:rStyle w:val="s"/>
          <w:rFonts w:ascii="var(--bs-font-monospace)" w:hAnsi="var(--bs-font-monospace)"/>
          <w:color w:val="D73038"/>
        </w:rPr>
        <w:t>"scroll"</w:t>
      </w:r>
      <w:r>
        <w:rPr>
          <w:rStyle w:val="HTMLCode"/>
          <w:rFonts w:ascii="var(--bs-font-monospace)" w:hAnsi="var(--bs-font-monospace)"/>
          <w:color w:val="212529"/>
        </w:rPr>
        <w:t xml:space="preserve"> </w:t>
      </w:r>
      <w:r>
        <w:rPr>
          <w:rStyle w:val="na"/>
          <w:rFonts w:ascii="var(--bs-font-monospace)" w:hAnsi="var(--bs-font-monospace)"/>
          <w:color w:val="006EE0"/>
        </w:rPr>
        <w:t>data-bs-target</w:t>
      </w:r>
      <w:r>
        <w:rPr>
          <w:rStyle w:val="o"/>
          <w:rFonts w:ascii="var(--bs-font-monospace)" w:hAnsi="var(--bs-font-monospace)"/>
          <w:color w:val="555555"/>
        </w:rPr>
        <w:t>=</w:t>
      </w:r>
      <w:r>
        <w:rPr>
          <w:rStyle w:val="s"/>
          <w:rFonts w:ascii="var(--bs-font-monospace)" w:hAnsi="var(--bs-font-monospace)"/>
          <w:color w:val="D73038"/>
        </w:rPr>
        <w:t>"#navbar-example"</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"navbar-example"</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"nav nav-tabs"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"tablist"</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ul</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p>
    <w:p w:rsidR="00065B48" w:rsidRDefault="00065B48" w:rsidP="00065B48">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body</w:t>
      </w:r>
      <w:r>
        <w:rPr>
          <w:rStyle w:val="p"/>
          <w:rFonts w:ascii="var(--bs-font-monospace)" w:hAnsi="var(--bs-font-monospace)"/>
          <w:color w:val="212529"/>
        </w:rPr>
        <w:t>&gt;</w:t>
      </w:r>
    </w:p>
    <w:p w:rsidR="00065B48" w:rsidRDefault="00065B48" w:rsidP="00065B48">
      <w:pPr>
        <w:pStyle w:val="Heading3"/>
        <w:shd w:val="clear" w:color="auto" w:fill="FFFFFF"/>
        <w:rPr>
          <w:rFonts w:ascii="Segoe UI" w:hAnsi="Segoe UI" w:cs="Segoe UI"/>
          <w:b w:val="0"/>
          <w:bCs w:val="0"/>
          <w:color w:val="212529"/>
        </w:rPr>
      </w:pPr>
      <w:bookmarkStart w:id="412" w:name="_Toc144064969"/>
      <w:r>
        <w:rPr>
          <w:rFonts w:ascii="Segoe UI" w:hAnsi="Segoe UI" w:cs="Segoe UI"/>
          <w:b w:val="0"/>
          <w:bCs w:val="0"/>
          <w:color w:val="212529"/>
        </w:rPr>
        <w:t>Via JavaScript</w:t>
      </w:r>
      <w:bookmarkEnd w:id="412"/>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After adding </w:t>
      </w:r>
      <w:r>
        <w:rPr>
          <w:rStyle w:val="HTMLCode"/>
          <w:rFonts w:ascii="var(--bs-font-monospace)" w:hAnsi="var(--bs-font-monospace)"/>
          <w:color w:val="D63384"/>
          <w:sz w:val="21"/>
          <w:szCs w:val="21"/>
        </w:rPr>
        <w:t>position: relative;</w:t>
      </w:r>
      <w:r>
        <w:rPr>
          <w:rFonts w:ascii="Segoe UI" w:hAnsi="Segoe UI" w:cs="Segoe UI"/>
          <w:color w:val="212529"/>
        </w:rPr>
        <w:t> in your CSS, call the scrollspy via JavaScript:</w:t>
      </w:r>
    </w:p>
    <w:p w:rsidR="00065B48" w:rsidRDefault="00065B48" w:rsidP="00065B48">
      <w:pPr>
        <w:shd w:val="clear" w:color="auto" w:fill="FFFFFF"/>
        <w:rPr>
          <w:rFonts w:ascii="Segoe UI" w:hAnsi="Segoe UI" w:cs="Segoe UI"/>
          <w:color w:val="212529"/>
        </w:rPr>
      </w:pPr>
    </w:p>
    <w:p w:rsidR="00065B48" w:rsidRDefault="00065B48" w:rsidP="00065B48">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scrollSpy</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ScrollSpy</w:t>
      </w:r>
      <w:r>
        <w:rPr>
          <w:rStyle w:val="p"/>
          <w:rFonts w:ascii="var(--bs-font-monospace)" w:hAnsi="var(--bs-font-monospace)"/>
          <w:color w:val="212529"/>
        </w:rPr>
        <w:t>(</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body</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target</w:t>
      </w:r>
      <w:r>
        <w:rPr>
          <w:rStyle w:val="o"/>
          <w:rFonts w:ascii="var(--bs-font-monospace)" w:hAnsi="var(--bs-font-monospace)"/>
          <w:color w:val="555555"/>
        </w:rPr>
        <w:t>:</w:t>
      </w:r>
      <w:r>
        <w:rPr>
          <w:rStyle w:val="HTMLCode"/>
          <w:rFonts w:ascii="var(--bs-font-monospace)" w:hAnsi="var(--bs-font-monospace)"/>
          <w:color w:val="212529"/>
        </w:rPr>
        <w:t xml:space="preserve"> </w:t>
      </w:r>
      <w:r>
        <w:rPr>
          <w:rStyle w:val="s1"/>
          <w:rFonts w:ascii="var(--bs-font-monospace)" w:hAnsi="var(--bs-font-monospace)"/>
          <w:color w:val="CC3300"/>
        </w:rPr>
        <w:t>'#navbar-example'</w:t>
      </w:r>
    </w:p>
    <w:p w:rsidR="00065B48" w:rsidRDefault="00065B48" w:rsidP="00065B48">
      <w:pPr>
        <w:pStyle w:val="HTMLPreformatted"/>
        <w:rPr>
          <w:rStyle w:val="HTMLCode"/>
          <w:rFonts w:ascii="var(--bs-font-monospace)" w:hAnsi="var(--bs-font-monospace)"/>
          <w:color w:val="212529"/>
        </w:rPr>
      </w:pPr>
      <w:r>
        <w:rPr>
          <w:rStyle w:val="p"/>
          <w:rFonts w:ascii="var(--bs-font-monospace)" w:hAnsi="var(--bs-font-monospace)"/>
          <w:color w:val="212529"/>
        </w:rPr>
        <w:t>})</w:t>
      </w:r>
    </w:p>
    <w:p w:rsidR="00065B48" w:rsidRDefault="00065B48" w:rsidP="00065B48">
      <w:pPr>
        <w:pStyle w:val="Heading4"/>
        <w:shd w:val="clear" w:color="auto" w:fill="FFFFFF"/>
        <w:spacing w:before="0"/>
        <w:rPr>
          <w:rFonts w:ascii="Segoe UI" w:hAnsi="Segoe UI" w:cs="Segoe UI"/>
          <w:color w:val="212529"/>
        </w:rPr>
      </w:pPr>
      <w:r>
        <w:rPr>
          <w:rFonts w:ascii="Segoe UI" w:hAnsi="Segoe UI" w:cs="Segoe UI"/>
          <w:b/>
          <w:bCs/>
          <w:color w:val="212529"/>
        </w:rPr>
        <w:t>Resolvable ID targets required</w:t>
      </w:r>
    </w:p>
    <w:p w:rsidR="00065B48" w:rsidRDefault="00065B48" w:rsidP="00065B48">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Navbar links must have resolvable id targets. For example, a </w:t>
      </w:r>
      <w:r>
        <w:rPr>
          <w:rStyle w:val="HTMLCode"/>
          <w:rFonts w:ascii="var(--bs-font-monospace)" w:hAnsi="var(--bs-font-monospace)"/>
          <w:color w:val="D63384"/>
          <w:sz w:val="21"/>
          <w:szCs w:val="21"/>
        </w:rPr>
        <w:t>&lt;a href="#home"&gt;home&lt;/a&gt;</w:t>
      </w:r>
      <w:r>
        <w:rPr>
          <w:rFonts w:ascii="Segoe UI" w:hAnsi="Segoe UI" w:cs="Segoe UI"/>
          <w:color w:val="212529"/>
        </w:rPr>
        <w:t> must correspond to something in the DOM like </w:t>
      </w:r>
      <w:r>
        <w:rPr>
          <w:rStyle w:val="HTMLCode"/>
          <w:rFonts w:ascii="var(--bs-font-monospace)" w:hAnsi="var(--bs-font-monospace)"/>
          <w:color w:val="D63384"/>
          <w:sz w:val="21"/>
          <w:szCs w:val="21"/>
        </w:rPr>
        <w:t>&lt;div id="home"&gt;&lt;/div&gt;</w:t>
      </w:r>
      <w:r>
        <w:rPr>
          <w:rFonts w:ascii="Segoe UI" w:hAnsi="Segoe UI" w:cs="Segoe UI"/>
          <w:color w:val="212529"/>
        </w:rPr>
        <w:t>.</w:t>
      </w:r>
    </w:p>
    <w:p w:rsidR="00065B48" w:rsidRDefault="00065B48" w:rsidP="00065B48">
      <w:pPr>
        <w:pStyle w:val="Heading4"/>
        <w:shd w:val="clear" w:color="auto" w:fill="FFFFFF"/>
        <w:spacing w:before="0"/>
        <w:rPr>
          <w:rFonts w:ascii="Segoe UI" w:hAnsi="Segoe UI" w:cs="Segoe UI"/>
          <w:color w:val="212529"/>
        </w:rPr>
      </w:pPr>
      <w:r>
        <w:rPr>
          <w:rFonts w:ascii="Segoe UI" w:hAnsi="Segoe UI" w:cs="Segoe UI"/>
          <w:b/>
          <w:bCs/>
          <w:color w:val="212529"/>
        </w:rPr>
        <w:t>Non-visible target elements ignored</w:t>
      </w:r>
    </w:p>
    <w:p w:rsidR="00065B48" w:rsidRDefault="00065B48" w:rsidP="00065B48">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Target elements that are not visible will be ignored and their corresponding nav items will never be highlighted.</w:t>
      </w:r>
    </w:p>
    <w:p w:rsidR="00065B48" w:rsidRDefault="00065B48" w:rsidP="00065B48">
      <w:pPr>
        <w:pStyle w:val="Heading3"/>
        <w:shd w:val="clear" w:color="auto" w:fill="FFFFFF"/>
        <w:rPr>
          <w:rFonts w:ascii="Segoe UI" w:hAnsi="Segoe UI" w:cs="Segoe UI"/>
          <w:b w:val="0"/>
          <w:bCs w:val="0"/>
          <w:color w:val="212529"/>
        </w:rPr>
      </w:pPr>
      <w:bookmarkStart w:id="413" w:name="_Toc144064970"/>
      <w:r>
        <w:rPr>
          <w:rFonts w:ascii="Segoe UI" w:hAnsi="Segoe UI" w:cs="Segoe UI"/>
          <w:b w:val="0"/>
          <w:bCs w:val="0"/>
          <w:color w:val="212529"/>
        </w:rPr>
        <w:t>Methods</w:t>
      </w:r>
      <w:bookmarkEnd w:id="413"/>
    </w:p>
    <w:p w:rsidR="00065B48" w:rsidRDefault="00065B48" w:rsidP="00065B48">
      <w:pPr>
        <w:pStyle w:val="Heading4"/>
        <w:shd w:val="clear" w:color="auto" w:fill="FFFFFF"/>
        <w:spacing w:before="0"/>
        <w:rPr>
          <w:rFonts w:ascii="Segoe UI" w:hAnsi="Segoe UI" w:cs="Segoe UI"/>
          <w:b/>
          <w:bCs/>
          <w:color w:val="212529"/>
        </w:rPr>
      </w:pPr>
      <w:r>
        <w:rPr>
          <w:rFonts w:ascii="Segoe UI" w:hAnsi="Segoe UI" w:cs="Segoe UI"/>
          <w:b/>
          <w:bCs/>
          <w:color w:val="212529"/>
        </w:rPr>
        <w:t>refresh</w:t>
      </w:r>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When using scrollspy in conjunction with adding or removing of elements from the DOM, you’ll need to call the refresh method like so:</w:t>
      </w:r>
    </w:p>
    <w:p w:rsidR="00065B48" w:rsidRDefault="00065B48" w:rsidP="00065B48">
      <w:pPr>
        <w:shd w:val="clear" w:color="auto" w:fill="FFFFFF"/>
        <w:rPr>
          <w:rFonts w:ascii="Segoe UI" w:hAnsi="Segoe UI" w:cs="Segoe UI"/>
          <w:color w:val="212529"/>
        </w:rPr>
      </w:pPr>
    </w:p>
    <w:p w:rsidR="00065B48" w:rsidRDefault="00065B48" w:rsidP="00065B48">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dataSpyList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slice</w:t>
      </w:r>
      <w:r>
        <w:rPr>
          <w:rStyle w:val="p"/>
          <w:rFonts w:ascii="var(--bs-font-monospace)" w:hAnsi="var(--bs-font-monospace)"/>
          <w:color w:val="212529"/>
        </w:rPr>
        <w:t>.</w:t>
      </w:r>
      <w:r>
        <w:rPr>
          <w:rStyle w:val="nx"/>
          <w:rFonts w:ascii="var(--bs-font-monospace)" w:hAnsi="var(--bs-font-monospace)"/>
          <w:color w:val="212529"/>
        </w:rPr>
        <w:t>call</w:t>
      </w:r>
      <w:r>
        <w:rPr>
          <w:rStyle w:val="p"/>
          <w:rFonts w:ascii="var(--bs-font-monospace)" w:hAnsi="var(--bs-font-monospace)"/>
          <w:color w:val="212529"/>
        </w:rPr>
        <w:t>(</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querySelectorAll</w:t>
      </w:r>
      <w:r>
        <w:rPr>
          <w:rStyle w:val="p"/>
          <w:rFonts w:ascii="var(--bs-font-monospace)" w:hAnsi="var(--bs-font-monospace)"/>
          <w:color w:val="212529"/>
        </w:rPr>
        <w:t>(</w:t>
      </w:r>
      <w:r>
        <w:rPr>
          <w:rStyle w:val="s1"/>
          <w:rFonts w:ascii="var(--bs-font-monospace)" w:hAnsi="var(--bs-font-monospace)"/>
          <w:color w:val="CC3300"/>
        </w:rPr>
        <w:t>'[data-bs-spy="scroll"]'</w:t>
      </w:r>
      <w:r>
        <w:rPr>
          <w:rStyle w:val="p"/>
          <w:rFonts w:ascii="var(--bs-font-monospace)" w:hAnsi="var(--bs-font-monospace)"/>
          <w:color w:val="212529"/>
        </w:rPr>
        <w:t>))</w:t>
      </w:r>
    </w:p>
    <w:p w:rsidR="00065B48" w:rsidRDefault="00065B48" w:rsidP="00065B48">
      <w:pPr>
        <w:pStyle w:val="HTMLPreformatted"/>
        <w:rPr>
          <w:rStyle w:val="HTMLCode"/>
          <w:rFonts w:ascii="var(--bs-font-monospace)" w:hAnsi="var(--bs-font-monospace)"/>
          <w:color w:val="212529"/>
        </w:rPr>
      </w:pPr>
      <w:r>
        <w:rPr>
          <w:rStyle w:val="nx"/>
          <w:rFonts w:ascii="var(--bs-font-monospace)" w:hAnsi="var(--bs-font-monospace)"/>
          <w:color w:val="212529"/>
        </w:rPr>
        <w:t>dataSpyList</w:t>
      </w:r>
      <w:r>
        <w:rPr>
          <w:rStyle w:val="p"/>
          <w:rFonts w:ascii="var(--bs-font-monospace)" w:hAnsi="var(--bs-font-monospace)"/>
          <w:color w:val="212529"/>
        </w:rPr>
        <w:t>.</w:t>
      </w:r>
      <w:r>
        <w:rPr>
          <w:rStyle w:val="nx"/>
          <w:rFonts w:ascii="var(--bs-font-monospace)" w:hAnsi="var(--bs-font-monospace)"/>
          <w:color w:val="212529"/>
        </w:rPr>
        <w:t>forEach</w:t>
      </w:r>
      <w:r>
        <w:rPr>
          <w:rStyle w:val="p"/>
          <w:rFonts w:ascii="var(--bs-font-monospace)" w:hAnsi="var(--bs-font-monospace)"/>
          <w:color w:val="212529"/>
        </w:rPr>
        <w:t>(</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dataSpyEl</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ScrollSpy</w:t>
      </w:r>
      <w:r>
        <w:rPr>
          <w:rStyle w:val="p"/>
          <w:rFonts w:ascii="var(--bs-font-monospace)" w:hAnsi="var(--bs-font-monospace)"/>
          <w:color w:val="212529"/>
        </w:rPr>
        <w:t>.</w:t>
      </w:r>
      <w:r>
        <w:rPr>
          <w:rStyle w:val="nx"/>
          <w:rFonts w:ascii="var(--bs-font-monospace)" w:hAnsi="var(--bs-font-monospace)"/>
          <w:color w:val="212529"/>
        </w:rPr>
        <w:t>getInstance</w:t>
      </w:r>
      <w:r>
        <w:rPr>
          <w:rStyle w:val="p"/>
          <w:rFonts w:ascii="var(--bs-font-monospace)" w:hAnsi="var(--bs-font-monospace)"/>
          <w:color w:val="212529"/>
        </w:rPr>
        <w:t>(</w:t>
      </w:r>
      <w:r>
        <w:rPr>
          <w:rStyle w:val="nx"/>
          <w:rFonts w:ascii="var(--bs-font-monospace)" w:hAnsi="var(--bs-font-monospace)"/>
          <w:color w:val="212529"/>
        </w:rPr>
        <w:t>dataSpyEl</w:t>
      </w:r>
      <w:r>
        <w:rPr>
          <w:rStyle w:val="p"/>
          <w:rFonts w:ascii="var(--bs-font-monospace)" w:hAnsi="var(--bs-font-monospace)"/>
          <w:color w:val="212529"/>
        </w:rPr>
        <w:t>)</w:t>
      </w:r>
    </w:p>
    <w:p w:rsidR="00065B48" w:rsidRDefault="00065B48" w:rsidP="00065B48">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refresh</w:t>
      </w:r>
      <w:r>
        <w:rPr>
          <w:rStyle w:val="p"/>
          <w:rFonts w:ascii="var(--bs-font-monospace)" w:hAnsi="var(--bs-font-monospace)"/>
          <w:color w:val="212529"/>
        </w:rPr>
        <w:t>()</w:t>
      </w:r>
    </w:p>
    <w:p w:rsidR="00065B48" w:rsidRDefault="00065B48" w:rsidP="00065B48">
      <w:pPr>
        <w:pStyle w:val="HTMLPreformatted"/>
        <w:rPr>
          <w:rStyle w:val="HTMLCode"/>
          <w:rFonts w:ascii="var(--bs-font-monospace)" w:hAnsi="var(--bs-font-monospace)"/>
          <w:color w:val="212529"/>
        </w:rPr>
      </w:pPr>
      <w:r>
        <w:rPr>
          <w:rStyle w:val="p"/>
          <w:rFonts w:ascii="var(--bs-font-monospace)" w:hAnsi="var(--bs-font-monospace)"/>
          <w:color w:val="212529"/>
        </w:rPr>
        <w:t>})</w:t>
      </w:r>
    </w:p>
    <w:p w:rsidR="00065B48" w:rsidRDefault="00065B48" w:rsidP="00065B48">
      <w:pPr>
        <w:pStyle w:val="Heading4"/>
        <w:shd w:val="clear" w:color="auto" w:fill="FFFFFF"/>
        <w:spacing w:before="0"/>
        <w:rPr>
          <w:rFonts w:ascii="Segoe UI" w:hAnsi="Segoe UI" w:cs="Segoe UI"/>
          <w:color w:val="212529"/>
        </w:rPr>
      </w:pPr>
      <w:r>
        <w:rPr>
          <w:rFonts w:ascii="Segoe UI" w:hAnsi="Segoe UI" w:cs="Segoe UI"/>
          <w:b/>
          <w:bCs/>
          <w:color w:val="212529"/>
        </w:rPr>
        <w:t>dispose</w:t>
      </w:r>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Destroys an element’s scrollspy. (Removes stored data on the DOM element)</w:t>
      </w:r>
    </w:p>
    <w:p w:rsidR="00065B48" w:rsidRDefault="00065B48" w:rsidP="00065B48">
      <w:pPr>
        <w:pStyle w:val="Heading4"/>
        <w:shd w:val="clear" w:color="auto" w:fill="FFFFFF"/>
        <w:spacing w:before="0"/>
        <w:rPr>
          <w:rFonts w:ascii="Segoe UI" w:hAnsi="Segoe UI" w:cs="Segoe UI"/>
          <w:color w:val="212529"/>
        </w:rPr>
      </w:pPr>
      <w:r>
        <w:rPr>
          <w:rFonts w:ascii="Segoe UI" w:hAnsi="Segoe UI" w:cs="Segoe UI"/>
          <w:b/>
          <w:bCs/>
          <w:color w:val="212529"/>
        </w:rPr>
        <w:t>getInstance</w:t>
      </w:r>
    </w:p>
    <w:p w:rsidR="00065B48" w:rsidRDefault="00065B48" w:rsidP="00065B48">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Static</w:t>
      </w:r>
      <w:r>
        <w:rPr>
          <w:rFonts w:ascii="Segoe UI" w:hAnsi="Segoe UI" w:cs="Segoe UI"/>
          <w:color w:val="212529"/>
        </w:rPr>
        <w:t> method which allows you to get the scrollspy instance associated with a DOM element</w:t>
      </w:r>
    </w:p>
    <w:p w:rsidR="00065B48" w:rsidRDefault="00065B48" w:rsidP="00065B48">
      <w:pPr>
        <w:shd w:val="clear" w:color="auto" w:fill="FFFFFF"/>
        <w:rPr>
          <w:rFonts w:ascii="Segoe UI" w:hAnsi="Segoe UI" w:cs="Segoe UI"/>
          <w:color w:val="212529"/>
        </w:rPr>
      </w:pPr>
    </w:p>
    <w:p w:rsidR="00065B48" w:rsidRDefault="00065B48" w:rsidP="00065B48">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scrollSpyContentEl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'content'</w:t>
      </w:r>
      <w:r>
        <w:rPr>
          <w:rStyle w:val="p"/>
          <w:rFonts w:ascii="var(--bs-font-monospace)" w:hAnsi="var(--bs-font-monospace)"/>
          <w:color w:val="212529"/>
        </w:rPr>
        <w:t>)</w:t>
      </w:r>
    </w:p>
    <w:p w:rsidR="00065B48" w:rsidRDefault="00065B48" w:rsidP="00065B48">
      <w:pPr>
        <w:pStyle w:val="HTMLPreformatted"/>
        <w:rPr>
          <w:rStyle w:val="c1"/>
          <w:rFonts w:ascii="var(--bs-font-monospace)" w:hAnsi="var(--bs-font-monospace)"/>
          <w:color w:val="727272"/>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scrollSpy</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ScrollSpy</w:t>
      </w:r>
      <w:r>
        <w:rPr>
          <w:rStyle w:val="p"/>
          <w:rFonts w:ascii="var(--bs-font-monospace)" w:hAnsi="var(--bs-font-monospace)"/>
          <w:color w:val="212529"/>
        </w:rPr>
        <w:t>.</w:t>
      </w:r>
      <w:r>
        <w:rPr>
          <w:rStyle w:val="nx"/>
          <w:rFonts w:ascii="var(--bs-font-monospace)" w:hAnsi="var(--bs-font-monospace)"/>
          <w:color w:val="212529"/>
        </w:rPr>
        <w:t>getInstance</w:t>
      </w:r>
      <w:r>
        <w:rPr>
          <w:rStyle w:val="p"/>
          <w:rFonts w:ascii="var(--bs-font-monospace)" w:hAnsi="var(--bs-font-monospace)"/>
          <w:color w:val="212529"/>
        </w:rPr>
        <w:t>(</w:t>
      </w:r>
      <w:r>
        <w:rPr>
          <w:rStyle w:val="nx"/>
          <w:rFonts w:ascii="var(--bs-font-monospace)" w:hAnsi="var(--bs-font-monospace)"/>
          <w:color w:val="212529"/>
        </w:rPr>
        <w:t>scrollSpyContentEl</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Returns a Bootstrap scrollspy instance</w:t>
      </w:r>
    </w:p>
    <w:p w:rsidR="00065B48" w:rsidRDefault="00065B48" w:rsidP="00065B48">
      <w:pPr>
        <w:pStyle w:val="Heading4"/>
        <w:shd w:val="clear" w:color="auto" w:fill="FFFFFF"/>
        <w:spacing w:before="0"/>
        <w:rPr>
          <w:rFonts w:ascii="Segoe UI" w:hAnsi="Segoe UI" w:cs="Segoe UI"/>
          <w:color w:val="212529"/>
        </w:rPr>
      </w:pPr>
      <w:r>
        <w:rPr>
          <w:rFonts w:ascii="Segoe UI" w:hAnsi="Segoe UI" w:cs="Segoe UI"/>
          <w:b/>
          <w:bCs/>
          <w:color w:val="212529"/>
        </w:rPr>
        <w:t>getOrCreateInstance</w:t>
      </w:r>
    </w:p>
    <w:p w:rsidR="00065B48" w:rsidRDefault="00065B48" w:rsidP="00065B48">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Static</w:t>
      </w:r>
      <w:r>
        <w:rPr>
          <w:rFonts w:ascii="Segoe UI" w:hAnsi="Segoe UI" w:cs="Segoe UI"/>
          <w:color w:val="212529"/>
        </w:rPr>
        <w:t> method which allows you to get the scrollspy instance associated with a DOM element, or create a new one in case it wasn’t initialised</w:t>
      </w:r>
    </w:p>
    <w:p w:rsidR="00065B48" w:rsidRDefault="00065B48" w:rsidP="00065B48">
      <w:pPr>
        <w:shd w:val="clear" w:color="auto" w:fill="FFFFFF"/>
        <w:rPr>
          <w:rFonts w:ascii="Segoe UI" w:hAnsi="Segoe UI" w:cs="Segoe UI"/>
          <w:color w:val="212529"/>
        </w:rPr>
      </w:pPr>
    </w:p>
    <w:p w:rsidR="00065B48" w:rsidRDefault="00065B48" w:rsidP="00065B48">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scrollSpyContentEl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'content'</w:t>
      </w:r>
      <w:r>
        <w:rPr>
          <w:rStyle w:val="p"/>
          <w:rFonts w:ascii="var(--bs-font-monospace)" w:hAnsi="var(--bs-font-monospace)"/>
          <w:color w:val="212529"/>
        </w:rPr>
        <w:t>)</w:t>
      </w:r>
    </w:p>
    <w:p w:rsidR="00065B48" w:rsidRDefault="00065B48" w:rsidP="00065B48">
      <w:pPr>
        <w:pStyle w:val="HTMLPreformatted"/>
        <w:rPr>
          <w:rStyle w:val="c1"/>
          <w:rFonts w:ascii="var(--bs-font-monospace)" w:hAnsi="var(--bs-font-monospace)"/>
          <w:color w:val="727272"/>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scrollSpy</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ScrollSpy</w:t>
      </w:r>
      <w:r>
        <w:rPr>
          <w:rStyle w:val="p"/>
          <w:rFonts w:ascii="var(--bs-font-monospace)" w:hAnsi="var(--bs-font-monospace)"/>
          <w:color w:val="212529"/>
        </w:rPr>
        <w:t>.</w:t>
      </w:r>
      <w:r>
        <w:rPr>
          <w:rStyle w:val="nx"/>
          <w:rFonts w:ascii="var(--bs-font-monospace)" w:hAnsi="var(--bs-font-monospace)"/>
          <w:color w:val="212529"/>
        </w:rPr>
        <w:t>getOrCreateInstance</w:t>
      </w:r>
      <w:r>
        <w:rPr>
          <w:rStyle w:val="p"/>
          <w:rFonts w:ascii="var(--bs-font-monospace)" w:hAnsi="var(--bs-font-monospace)"/>
          <w:color w:val="212529"/>
        </w:rPr>
        <w:t>(</w:t>
      </w:r>
      <w:r>
        <w:rPr>
          <w:rStyle w:val="nx"/>
          <w:rFonts w:ascii="var(--bs-font-monospace)" w:hAnsi="var(--bs-font-monospace)"/>
          <w:color w:val="212529"/>
        </w:rPr>
        <w:t>scrollSpyContentEl</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Returns a Bootstrap scrollspy instance</w:t>
      </w:r>
    </w:p>
    <w:p w:rsidR="00065B48" w:rsidRDefault="00065B48" w:rsidP="00065B48">
      <w:pPr>
        <w:pStyle w:val="Heading3"/>
        <w:shd w:val="clear" w:color="auto" w:fill="FFFFFF"/>
        <w:rPr>
          <w:rFonts w:ascii="Segoe UI" w:hAnsi="Segoe UI" w:cs="Segoe UI"/>
          <w:b w:val="0"/>
          <w:bCs w:val="0"/>
          <w:color w:val="212529"/>
        </w:rPr>
      </w:pPr>
      <w:bookmarkStart w:id="414" w:name="_Toc144064971"/>
      <w:r>
        <w:rPr>
          <w:rFonts w:ascii="Segoe UI" w:hAnsi="Segoe UI" w:cs="Segoe UI"/>
          <w:b w:val="0"/>
          <w:bCs w:val="0"/>
          <w:color w:val="212529"/>
        </w:rPr>
        <w:t>Options</w:t>
      </w:r>
      <w:bookmarkEnd w:id="414"/>
    </w:p>
    <w:p w:rsidR="00065B48" w:rsidRDefault="00065B48" w:rsidP="00065B48">
      <w:pPr>
        <w:pStyle w:val="NormalWeb"/>
        <w:shd w:val="clear" w:color="auto" w:fill="FFFFFF"/>
        <w:spacing w:before="0" w:beforeAutospacing="0"/>
        <w:rPr>
          <w:rFonts w:ascii="Segoe UI" w:hAnsi="Segoe UI" w:cs="Segoe UI"/>
          <w:color w:val="212529"/>
        </w:rPr>
      </w:pPr>
      <w:r>
        <w:rPr>
          <w:rFonts w:ascii="Segoe UI" w:hAnsi="Segoe UI" w:cs="Segoe UI"/>
          <w:color w:val="212529"/>
        </w:rPr>
        <w:t>Options can be passed via data attributes or JavaScript. For data attributes, append the option name to </w:t>
      </w:r>
      <w:r>
        <w:rPr>
          <w:rStyle w:val="HTMLCode"/>
          <w:rFonts w:ascii="var(--bs-font-monospace)" w:hAnsi="var(--bs-font-monospace)"/>
          <w:color w:val="D63384"/>
          <w:sz w:val="21"/>
          <w:szCs w:val="21"/>
        </w:rPr>
        <w:t>data-bs-</w:t>
      </w:r>
      <w:r>
        <w:rPr>
          <w:rFonts w:ascii="Segoe UI" w:hAnsi="Segoe UI" w:cs="Segoe UI"/>
          <w:color w:val="212529"/>
        </w:rPr>
        <w:t>, as in </w:t>
      </w:r>
      <w:r>
        <w:rPr>
          <w:rStyle w:val="HTMLCode"/>
          <w:rFonts w:ascii="var(--bs-font-monospace)" w:hAnsi="var(--bs-font-monospace)"/>
          <w:color w:val="D63384"/>
          <w:sz w:val="21"/>
          <w:szCs w:val="21"/>
        </w:rPr>
        <w:t>data-bs-offset=""</w:t>
      </w:r>
      <w:r>
        <w:rPr>
          <w:rFonts w:ascii="Segoe UI" w:hAnsi="Segoe UI" w:cs="Segoe UI"/>
          <w:color w:val="212529"/>
        </w:rPr>
        <w:t>.</w:t>
      </w:r>
    </w:p>
    <w:tbl>
      <w:tblPr>
        <w:tblW w:w="9387" w:type="dxa"/>
        <w:tblCellMar>
          <w:top w:w="15" w:type="dxa"/>
          <w:left w:w="15" w:type="dxa"/>
          <w:bottom w:w="15" w:type="dxa"/>
          <w:right w:w="15" w:type="dxa"/>
        </w:tblCellMar>
        <w:tblLook w:val="04A0" w:firstRow="1" w:lastRow="0" w:firstColumn="1" w:lastColumn="0" w:noHBand="0" w:noVBand="1"/>
      </w:tblPr>
      <w:tblGrid>
        <w:gridCol w:w="839"/>
        <w:gridCol w:w="1708"/>
        <w:gridCol w:w="707"/>
        <w:gridCol w:w="6133"/>
      </w:tblGrid>
      <w:tr w:rsidR="00065B48" w:rsidTr="00065B48">
        <w:trPr>
          <w:trHeight w:val="394"/>
          <w:tblHeader/>
        </w:trPr>
        <w:tc>
          <w:tcPr>
            <w:tcW w:w="1166" w:type="dxa"/>
            <w:tcBorders>
              <w:top w:val="single" w:sz="2" w:space="0" w:color="auto"/>
              <w:left w:val="single" w:sz="2" w:space="0" w:color="auto"/>
              <w:right w:val="single" w:sz="2" w:space="0" w:color="auto"/>
            </w:tcBorders>
            <w:vAlign w:val="center"/>
            <w:hideMark/>
          </w:tcPr>
          <w:p w:rsidR="00065B48" w:rsidRDefault="00065B48">
            <w:pPr>
              <w:jc w:val="center"/>
              <w:rPr>
                <w:rFonts w:ascii="Times New Roman" w:hAnsi="Times New Roman" w:cs="Times New Roman"/>
                <w:b/>
                <w:bCs/>
                <w:color w:val="212529"/>
              </w:rPr>
            </w:pPr>
            <w:r>
              <w:rPr>
                <w:b/>
                <w:bCs/>
                <w:color w:val="212529"/>
              </w:rPr>
              <w:t>Name</w:t>
            </w:r>
          </w:p>
        </w:tc>
        <w:tc>
          <w:tcPr>
            <w:tcW w:w="2654" w:type="dxa"/>
            <w:tcBorders>
              <w:top w:val="single" w:sz="2" w:space="0" w:color="auto"/>
              <w:left w:val="single" w:sz="2" w:space="0" w:color="auto"/>
              <w:right w:val="single" w:sz="2" w:space="0" w:color="auto"/>
            </w:tcBorders>
            <w:vAlign w:val="center"/>
            <w:hideMark/>
          </w:tcPr>
          <w:p w:rsidR="00065B48" w:rsidRDefault="00065B48">
            <w:pPr>
              <w:jc w:val="center"/>
              <w:rPr>
                <w:b/>
                <w:bCs/>
                <w:color w:val="212529"/>
              </w:rPr>
            </w:pPr>
            <w:r>
              <w:rPr>
                <w:b/>
                <w:bCs/>
                <w:color w:val="212529"/>
              </w:rPr>
              <w:t>Type</w:t>
            </w:r>
          </w:p>
        </w:tc>
        <w:tc>
          <w:tcPr>
            <w:tcW w:w="583" w:type="dxa"/>
            <w:tcBorders>
              <w:top w:val="single" w:sz="2" w:space="0" w:color="auto"/>
              <w:left w:val="single" w:sz="2" w:space="0" w:color="auto"/>
              <w:right w:val="single" w:sz="2" w:space="0" w:color="auto"/>
            </w:tcBorders>
            <w:vAlign w:val="center"/>
            <w:hideMark/>
          </w:tcPr>
          <w:p w:rsidR="00065B48" w:rsidRDefault="00065B48">
            <w:pPr>
              <w:jc w:val="center"/>
              <w:rPr>
                <w:b/>
                <w:bCs/>
                <w:color w:val="212529"/>
              </w:rPr>
            </w:pPr>
            <w:r>
              <w:rPr>
                <w:b/>
                <w:bCs/>
                <w:color w:val="212529"/>
              </w:rPr>
              <w:t>Default</w:t>
            </w:r>
          </w:p>
        </w:tc>
        <w:tc>
          <w:tcPr>
            <w:tcW w:w="0" w:type="auto"/>
            <w:tcBorders>
              <w:top w:val="single" w:sz="2" w:space="0" w:color="auto"/>
              <w:left w:val="single" w:sz="2" w:space="0" w:color="auto"/>
              <w:right w:val="single" w:sz="2" w:space="0" w:color="auto"/>
            </w:tcBorders>
            <w:vAlign w:val="center"/>
            <w:hideMark/>
          </w:tcPr>
          <w:p w:rsidR="00065B48" w:rsidRDefault="00065B48">
            <w:pPr>
              <w:jc w:val="center"/>
              <w:rPr>
                <w:b/>
                <w:bCs/>
                <w:color w:val="212529"/>
              </w:rPr>
            </w:pPr>
            <w:r>
              <w:rPr>
                <w:b/>
                <w:bCs/>
                <w:color w:val="212529"/>
              </w:rPr>
              <w:t>Description</w:t>
            </w:r>
          </w:p>
        </w:tc>
      </w:tr>
      <w:tr w:rsidR="00065B48" w:rsidTr="00065B48">
        <w:trPr>
          <w:trHeight w:val="408"/>
        </w:trPr>
        <w:tc>
          <w:tcPr>
            <w:tcW w:w="0" w:type="auto"/>
            <w:tcBorders>
              <w:top w:val="single" w:sz="2" w:space="0" w:color="auto"/>
              <w:left w:val="single" w:sz="2" w:space="0" w:color="auto"/>
              <w:bottom w:val="single" w:sz="6" w:space="0" w:color="auto"/>
              <w:right w:val="single" w:sz="2" w:space="0" w:color="auto"/>
            </w:tcBorders>
            <w:vAlign w:val="center"/>
            <w:hideMark/>
          </w:tcPr>
          <w:p w:rsidR="00065B48" w:rsidRDefault="00065B48">
            <w:pPr>
              <w:rPr>
                <w:color w:val="212529"/>
              </w:rPr>
            </w:pPr>
            <w:r>
              <w:rPr>
                <w:rStyle w:val="HTMLCode"/>
                <w:rFonts w:ascii="var(--bs-font-monospace)" w:eastAsiaTheme="minorHAnsi" w:hAnsi="var(--bs-font-monospace)"/>
                <w:color w:val="D63384"/>
                <w:sz w:val="21"/>
                <w:szCs w:val="21"/>
              </w:rPr>
              <w:t>offset</w:t>
            </w:r>
          </w:p>
        </w:tc>
        <w:tc>
          <w:tcPr>
            <w:tcW w:w="0" w:type="auto"/>
            <w:tcBorders>
              <w:top w:val="single" w:sz="2" w:space="0" w:color="auto"/>
              <w:left w:val="single" w:sz="2" w:space="0" w:color="auto"/>
              <w:bottom w:val="single" w:sz="6" w:space="0" w:color="auto"/>
              <w:right w:val="single" w:sz="2" w:space="0" w:color="auto"/>
            </w:tcBorders>
            <w:vAlign w:val="center"/>
            <w:hideMark/>
          </w:tcPr>
          <w:p w:rsidR="00065B48" w:rsidRDefault="00065B48">
            <w:pPr>
              <w:rPr>
                <w:color w:val="212529"/>
              </w:rPr>
            </w:pPr>
            <w:r>
              <w:rPr>
                <w:color w:val="212529"/>
              </w:rPr>
              <w:t>number</w:t>
            </w:r>
          </w:p>
        </w:tc>
        <w:tc>
          <w:tcPr>
            <w:tcW w:w="0" w:type="auto"/>
            <w:tcBorders>
              <w:top w:val="single" w:sz="2" w:space="0" w:color="auto"/>
              <w:left w:val="single" w:sz="2" w:space="0" w:color="auto"/>
              <w:bottom w:val="single" w:sz="6" w:space="0" w:color="auto"/>
              <w:right w:val="single" w:sz="2" w:space="0" w:color="auto"/>
            </w:tcBorders>
            <w:vAlign w:val="center"/>
            <w:hideMark/>
          </w:tcPr>
          <w:p w:rsidR="00065B48" w:rsidRDefault="00065B48">
            <w:pPr>
              <w:rPr>
                <w:color w:val="212529"/>
              </w:rPr>
            </w:pPr>
            <w:r>
              <w:rPr>
                <w:rStyle w:val="HTMLCode"/>
                <w:rFonts w:ascii="var(--bs-font-monospace)" w:eastAsiaTheme="minorHAnsi" w:hAnsi="var(--bs-font-monospace)"/>
                <w:color w:val="D63384"/>
                <w:sz w:val="21"/>
                <w:szCs w:val="21"/>
              </w:rPr>
              <w:t>10</w:t>
            </w:r>
          </w:p>
        </w:tc>
        <w:tc>
          <w:tcPr>
            <w:tcW w:w="0" w:type="auto"/>
            <w:tcBorders>
              <w:top w:val="single" w:sz="2" w:space="0" w:color="auto"/>
              <w:left w:val="single" w:sz="2" w:space="0" w:color="auto"/>
              <w:bottom w:val="single" w:sz="6" w:space="0" w:color="auto"/>
              <w:right w:val="single" w:sz="2" w:space="0" w:color="auto"/>
            </w:tcBorders>
            <w:vAlign w:val="center"/>
            <w:hideMark/>
          </w:tcPr>
          <w:p w:rsidR="00065B48" w:rsidRDefault="00065B48">
            <w:pPr>
              <w:rPr>
                <w:color w:val="212529"/>
              </w:rPr>
            </w:pPr>
            <w:r>
              <w:rPr>
                <w:color w:val="212529"/>
              </w:rPr>
              <w:t>Pixels to offset from top when calculating position of scroll.</w:t>
            </w:r>
          </w:p>
        </w:tc>
      </w:tr>
      <w:tr w:rsidR="00065B48" w:rsidTr="00065B48">
        <w:trPr>
          <w:trHeight w:val="1714"/>
        </w:trPr>
        <w:tc>
          <w:tcPr>
            <w:tcW w:w="0" w:type="auto"/>
            <w:tcBorders>
              <w:top w:val="single" w:sz="2" w:space="0" w:color="auto"/>
              <w:left w:val="single" w:sz="2" w:space="0" w:color="auto"/>
              <w:bottom w:val="single" w:sz="6" w:space="0" w:color="auto"/>
              <w:right w:val="single" w:sz="2" w:space="0" w:color="auto"/>
            </w:tcBorders>
            <w:vAlign w:val="center"/>
            <w:hideMark/>
          </w:tcPr>
          <w:p w:rsidR="00065B48" w:rsidRDefault="00065B48">
            <w:pPr>
              <w:rPr>
                <w:color w:val="212529"/>
              </w:rPr>
            </w:pPr>
            <w:r>
              <w:rPr>
                <w:rStyle w:val="HTMLCode"/>
                <w:rFonts w:ascii="var(--bs-font-monospace)" w:eastAsiaTheme="minorHAnsi" w:hAnsi="var(--bs-font-monospace)"/>
                <w:color w:val="D63384"/>
                <w:sz w:val="21"/>
                <w:szCs w:val="21"/>
              </w:rPr>
              <w:t>method</w:t>
            </w:r>
          </w:p>
        </w:tc>
        <w:tc>
          <w:tcPr>
            <w:tcW w:w="0" w:type="auto"/>
            <w:tcBorders>
              <w:top w:val="single" w:sz="2" w:space="0" w:color="auto"/>
              <w:left w:val="single" w:sz="2" w:space="0" w:color="auto"/>
              <w:bottom w:val="single" w:sz="6" w:space="0" w:color="auto"/>
              <w:right w:val="single" w:sz="2" w:space="0" w:color="auto"/>
            </w:tcBorders>
            <w:vAlign w:val="center"/>
            <w:hideMark/>
          </w:tcPr>
          <w:p w:rsidR="00065B48" w:rsidRDefault="00065B48">
            <w:pPr>
              <w:rPr>
                <w:color w:val="212529"/>
              </w:rPr>
            </w:pPr>
            <w:r>
              <w:rPr>
                <w:color w:val="212529"/>
              </w:rPr>
              <w:t>string</w:t>
            </w:r>
          </w:p>
        </w:tc>
        <w:tc>
          <w:tcPr>
            <w:tcW w:w="0" w:type="auto"/>
            <w:tcBorders>
              <w:top w:val="single" w:sz="2" w:space="0" w:color="auto"/>
              <w:left w:val="single" w:sz="2" w:space="0" w:color="auto"/>
              <w:bottom w:val="single" w:sz="6" w:space="0" w:color="auto"/>
              <w:right w:val="single" w:sz="2" w:space="0" w:color="auto"/>
            </w:tcBorders>
            <w:vAlign w:val="center"/>
            <w:hideMark/>
          </w:tcPr>
          <w:p w:rsidR="00065B48" w:rsidRDefault="00065B48">
            <w:pPr>
              <w:rPr>
                <w:color w:val="212529"/>
              </w:rPr>
            </w:pPr>
            <w:r>
              <w:rPr>
                <w:rStyle w:val="HTMLCode"/>
                <w:rFonts w:ascii="var(--bs-font-monospace)" w:eastAsiaTheme="minorHAnsi" w:hAnsi="var(--bs-font-monospace)"/>
                <w:color w:val="D63384"/>
                <w:sz w:val="21"/>
                <w:szCs w:val="21"/>
              </w:rPr>
              <w:t>auto</w:t>
            </w:r>
          </w:p>
        </w:tc>
        <w:tc>
          <w:tcPr>
            <w:tcW w:w="0" w:type="auto"/>
            <w:tcBorders>
              <w:top w:val="single" w:sz="2" w:space="0" w:color="auto"/>
              <w:left w:val="single" w:sz="2" w:space="0" w:color="auto"/>
              <w:bottom w:val="single" w:sz="6" w:space="0" w:color="auto"/>
              <w:right w:val="single" w:sz="2" w:space="0" w:color="auto"/>
            </w:tcBorders>
            <w:vAlign w:val="center"/>
            <w:hideMark/>
          </w:tcPr>
          <w:p w:rsidR="00065B48" w:rsidRDefault="00065B48">
            <w:pPr>
              <w:rPr>
                <w:color w:val="212529"/>
              </w:rPr>
            </w:pPr>
            <w:r>
              <w:rPr>
                <w:color w:val="212529"/>
              </w:rPr>
              <w:t>Finds which section the spied element is in. </w:t>
            </w:r>
            <w:r>
              <w:rPr>
                <w:rStyle w:val="HTMLCode"/>
                <w:rFonts w:ascii="var(--bs-font-monospace)" w:eastAsiaTheme="minorHAnsi" w:hAnsi="var(--bs-font-monospace)"/>
                <w:color w:val="D63384"/>
                <w:sz w:val="21"/>
                <w:szCs w:val="21"/>
              </w:rPr>
              <w:t>auto</w:t>
            </w:r>
            <w:r>
              <w:rPr>
                <w:color w:val="212529"/>
              </w:rPr>
              <w:t> will choose the best method to get scroll coordinates. </w:t>
            </w:r>
            <w:r>
              <w:rPr>
                <w:rStyle w:val="HTMLCode"/>
                <w:rFonts w:ascii="var(--bs-font-monospace)" w:eastAsiaTheme="minorHAnsi" w:hAnsi="var(--bs-font-monospace)"/>
                <w:color w:val="D63384"/>
                <w:sz w:val="21"/>
                <w:szCs w:val="21"/>
              </w:rPr>
              <w:t>offset</w:t>
            </w:r>
            <w:r>
              <w:rPr>
                <w:color w:val="212529"/>
              </w:rPr>
              <w:t> will use the </w:t>
            </w:r>
            <w:hyperlink r:id="rId543" w:history="1">
              <w:r>
                <w:rPr>
                  <w:rStyle w:val="HTMLCode"/>
                  <w:rFonts w:ascii="var(--bs-font-monospace)" w:eastAsiaTheme="minorHAnsi" w:hAnsi="var(--bs-font-monospace)"/>
                  <w:color w:val="0D6EFD"/>
                  <w:sz w:val="21"/>
                  <w:szCs w:val="21"/>
                  <w:u w:val="single"/>
                </w:rPr>
                <w:t>Element.getBoundingClientRect()</w:t>
              </w:r>
            </w:hyperlink>
            <w:r>
              <w:rPr>
                <w:color w:val="212529"/>
              </w:rPr>
              <w:t> method to get scroll coordinates. </w:t>
            </w:r>
            <w:r>
              <w:rPr>
                <w:rStyle w:val="HTMLCode"/>
                <w:rFonts w:ascii="var(--bs-font-monospace)" w:eastAsiaTheme="minorHAnsi" w:hAnsi="var(--bs-font-monospace)"/>
                <w:color w:val="D63384"/>
                <w:sz w:val="21"/>
                <w:szCs w:val="21"/>
              </w:rPr>
              <w:t>position</w:t>
            </w:r>
            <w:r>
              <w:rPr>
                <w:color w:val="212529"/>
              </w:rPr>
              <w:t> will use the </w:t>
            </w:r>
            <w:hyperlink r:id="rId544" w:history="1">
              <w:r>
                <w:rPr>
                  <w:rStyle w:val="HTMLCode"/>
                  <w:rFonts w:ascii="var(--bs-font-monospace)" w:eastAsiaTheme="minorHAnsi" w:hAnsi="var(--bs-font-monospace)"/>
                  <w:color w:val="0D6EFD"/>
                  <w:sz w:val="21"/>
                  <w:szCs w:val="21"/>
                  <w:u w:val="single"/>
                </w:rPr>
                <w:t>HTMLElement.offsetTop</w:t>
              </w:r>
            </w:hyperlink>
            <w:r>
              <w:rPr>
                <w:color w:val="212529"/>
              </w:rPr>
              <w:t> and </w:t>
            </w:r>
            <w:hyperlink r:id="rId545" w:history="1">
              <w:r>
                <w:rPr>
                  <w:rStyle w:val="HTMLCode"/>
                  <w:rFonts w:ascii="var(--bs-font-monospace)" w:eastAsiaTheme="minorHAnsi" w:hAnsi="var(--bs-font-monospace)"/>
                  <w:color w:val="0D6EFD"/>
                  <w:sz w:val="21"/>
                  <w:szCs w:val="21"/>
                  <w:u w:val="single"/>
                </w:rPr>
                <w:t>HTMLElement.offsetLeft</w:t>
              </w:r>
            </w:hyperlink>
            <w:r>
              <w:rPr>
                <w:color w:val="212529"/>
              </w:rPr>
              <w:t> properties to get scroll coordinates.</w:t>
            </w:r>
          </w:p>
        </w:tc>
      </w:tr>
      <w:tr w:rsidR="00065B48" w:rsidTr="00065B48">
        <w:trPr>
          <w:trHeight w:val="394"/>
        </w:trPr>
        <w:tc>
          <w:tcPr>
            <w:tcW w:w="0" w:type="auto"/>
            <w:tcBorders>
              <w:top w:val="single" w:sz="2" w:space="0" w:color="auto"/>
              <w:left w:val="single" w:sz="2" w:space="0" w:color="auto"/>
              <w:bottom w:val="single" w:sz="6" w:space="0" w:color="auto"/>
              <w:right w:val="single" w:sz="2" w:space="0" w:color="auto"/>
            </w:tcBorders>
            <w:vAlign w:val="center"/>
            <w:hideMark/>
          </w:tcPr>
          <w:p w:rsidR="00065B48" w:rsidRDefault="00065B48">
            <w:pPr>
              <w:rPr>
                <w:color w:val="212529"/>
              </w:rPr>
            </w:pPr>
            <w:r>
              <w:rPr>
                <w:rStyle w:val="HTMLCode"/>
                <w:rFonts w:ascii="var(--bs-font-monospace)" w:eastAsiaTheme="minorHAnsi" w:hAnsi="var(--bs-font-monospace)"/>
                <w:color w:val="D63384"/>
                <w:sz w:val="21"/>
                <w:szCs w:val="21"/>
              </w:rPr>
              <w:t>target</w:t>
            </w:r>
          </w:p>
        </w:tc>
        <w:tc>
          <w:tcPr>
            <w:tcW w:w="0" w:type="auto"/>
            <w:tcBorders>
              <w:top w:val="single" w:sz="2" w:space="0" w:color="auto"/>
              <w:left w:val="single" w:sz="2" w:space="0" w:color="auto"/>
              <w:bottom w:val="single" w:sz="6" w:space="0" w:color="auto"/>
              <w:right w:val="single" w:sz="2" w:space="0" w:color="auto"/>
            </w:tcBorders>
            <w:vAlign w:val="center"/>
            <w:hideMark/>
          </w:tcPr>
          <w:p w:rsidR="00065B48" w:rsidRDefault="00065B48">
            <w:pPr>
              <w:rPr>
                <w:color w:val="212529"/>
              </w:rPr>
            </w:pPr>
            <w:r>
              <w:rPr>
                <w:color w:val="212529"/>
              </w:rPr>
              <w:t>string | jQuery object | DOM element</w:t>
            </w:r>
          </w:p>
        </w:tc>
        <w:tc>
          <w:tcPr>
            <w:tcW w:w="0" w:type="auto"/>
            <w:tcBorders>
              <w:top w:val="single" w:sz="2" w:space="0" w:color="auto"/>
              <w:left w:val="single" w:sz="2" w:space="0" w:color="auto"/>
              <w:bottom w:val="single" w:sz="6" w:space="0" w:color="auto"/>
              <w:right w:val="single" w:sz="2" w:space="0" w:color="auto"/>
            </w:tcBorders>
            <w:vAlign w:val="center"/>
            <w:hideMark/>
          </w:tcPr>
          <w:p w:rsidR="00065B48" w:rsidRDefault="00065B48">
            <w:pPr>
              <w:rPr>
                <w:color w:val="212529"/>
              </w:rPr>
            </w:pPr>
          </w:p>
        </w:tc>
        <w:tc>
          <w:tcPr>
            <w:tcW w:w="0" w:type="auto"/>
            <w:tcBorders>
              <w:top w:val="single" w:sz="2" w:space="0" w:color="auto"/>
              <w:left w:val="single" w:sz="2" w:space="0" w:color="auto"/>
              <w:bottom w:val="single" w:sz="6" w:space="0" w:color="auto"/>
              <w:right w:val="single" w:sz="2" w:space="0" w:color="auto"/>
            </w:tcBorders>
            <w:vAlign w:val="center"/>
            <w:hideMark/>
          </w:tcPr>
          <w:p w:rsidR="00065B48" w:rsidRDefault="00065B48">
            <w:pPr>
              <w:rPr>
                <w:color w:val="212529"/>
                <w:sz w:val="24"/>
                <w:szCs w:val="24"/>
              </w:rPr>
            </w:pPr>
            <w:r>
              <w:rPr>
                <w:color w:val="212529"/>
              </w:rPr>
              <w:t>Specifies element to apply Scrollspy plugin.</w:t>
            </w:r>
          </w:p>
        </w:tc>
      </w:tr>
    </w:tbl>
    <w:p w:rsidR="00065B48" w:rsidRDefault="00065B48" w:rsidP="00065B48">
      <w:pPr>
        <w:pStyle w:val="Heading3"/>
        <w:shd w:val="clear" w:color="auto" w:fill="FFFFFF"/>
        <w:rPr>
          <w:rFonts w:ascii="Segoe UI" w:hAnsi="Segoe UI" w:cs="Segoe UI"/>
          <w:b w:val="0"/>
          <w:bCs w:val="0"/>
          <w:color w:val="212529"/>
        </w:rPr>
      </w:pPr>
      <w:bookmarkStart w:id="415" w:name="_Toc144064972"/>
      <w:r>
        <w:rPr>
          <w:rFonts w:ascii="Segoe UI" w:hAnsi="Segoe UI" w:cs="Segoe UI"/>
          <w:b w:val="0"/>
          <w:bCs w:val="0"/>
          <w:color w:val="212529"/>
        </w:rPr>
        <w:t>Events</w:t>
      </w:r>
      <w:bookmarkEnd w:id="415"/>
    </w:p>
    <w:tbl>
      <w:tblPr>
        <w:tblW w:w="9387" w:type="dxa"/>
        <w:tblCellMar>
          <w:top w:w="15" w:type="dxa"/>
          <w:left w:w="15" w:type="dxa"/>
          <w:bottom w:w="15" w:type="dxa"/>
          <w:right w:w="15" w:type="dxa"/>
        </w:tblCellMar>
        <w:tblLook w:val="04A0" w:firstRow="1" w:lastRow="0" w:firstColumn="1" w:lastColumn="0" w:noHBand="0" w:noVBand="1"/>
      </w:tblPr>
      <w:tblGrid>
        <w:gridCol w:w="1749"/>
        <w:gridCol w:w="7638"/>
      </w:tblGrid>
      <w:tr w:rsidR="00065B48" w:rsidTr="00065B48">
        <w:trPr>
          <w:trHeight w:val="354"/>
          <w:tblHeader/>
        </w:trPr>
        <w:tc>
          <w:tcPr>
            <w:tcW w:w="1749" w:type="dxa"/>
            <w:tcBorders>
              <w:top w:val="single" w:sz="2" w:space="0" w:color="auto"/>
              <w:left w:val="single" w:sz="2" w:space="0" w:color="auto"/>
              <w:right w:val="single" w:sz="2" w:space="0" w:color="auto"/>
            </w:tcBorders>
            <w:vAlign w:val="center"/>
            <w:hideMark/>
          </w:tcPr>
          <w:p w:rsidR="00065B48" w:rsidRDefault="00065B48">
            <w:pPr>
              <w:jc w:val="center"/>
              <w:rPr>
                <w:rFonts w:ascii="Times New Roman" w:hAnsi="Times New Roman" w:cs="Times New Roman"/>
                <w:b/>
                <w:bCs/>
                <w:color w:val="212529"/>
              </w:rPr>
            </w:pPr>
            <w:r>
              <w:rPr>
                <w:b/>
                <w:bCs/>
                <w:color w:val="212529"/>
              </w:rPr>
              <w:t>Event type</w:t>
            </w:r>
          </w:p>
        </w:tc>
        <w:tc>
          <w:tcPr>
            <w:tcW w:w="0" w:type="auto"/>
            <w:tcBorders>
              <w:top w:val="single" w:sz="2" w:space="0" w:color="auto"/>
              <w:left w:val="single" w:sz="2" w:space="0" w:color="auto"/>
              <w:right w:val="single" w:sz="2" w:space="0" w:color="auto"/>
            </w:tcBorders>
            <w:vAlign w:val="center"/>
            <w:hideMark/>
          </w:tcPr>
          <w:p w:rsidR="00065B48" w:rsidRDefault="00065B48">
            <w:pPr>
              <w:jc w:val="center"/>
              <w:rPr>
                <w:b/>
                <w:bCs/>
                <w:color w:val="212529"/>
              </w:rPr>
            </w:pPr>
            <w:r>
              <w:rPr>
                <w:b/>
                <w:bCs/>
                <w:color w:val="212529"/>
              </w:rPr>
              <w:t>Description</w:t>
            </w:r>
          </w:p>
        </w:tc>
      </w:tr>
      <w:tr w:rsidR="00065B48" w:rsidTr="00065B48">
        <w:trPr>
          <w:trHeight w:val="367"/>
        </w:trPr>
        <w:tc>
          <w:tcPr>
            <w:tcW w:w="0" w:type="auto"/>
            <w:tcBorders>
              <w:top w:val="single" w:sz="2" w:space="0" w:color="auto"/>
              <w:left w:val="single" w:sz="2" w:space="0" w:color="auto"/>
              <w:bottom w:val="single" w:sz="6" w:space="0" w:color="auto"/>
              <w:right w:val="single" w:sz="2" w:space="0" w:color="auto"/>
            </w:tcBorders>
            <w:vAlign w:val="center"/>
            <w:hideMark/>
          </w:tcPr>
          <w:p w:rsidR="00065B48" w:rsidRDefault="00065B48">
            <w:pPr>
              <w:rPr>
                <w:color w:val="212529"/>
              </w:rPr>
            </w:pPr>
            <w:r>
              <w:rPr>
                <w:rStyle w:val="HTMLCode"/>
                <w:rFonts w:ascii="var(--bs-font-monospace)" w:eastAsiaTheme="minorHAnsi" w:hAnsi="var(--bs-font-monospace)"/>
                <w:color w:val="D63384"/>
                <w:sz w:val="21"/>
                <w:szCs w:val="21"/>
              </w:rPr>
              <w:t>activate.bs.scrollspy</w:t>
            </w:r>
          </w:p>
        </w:tc>
        <w:tc>
          <w:tcPr>
            <w:tcW w:w="0" w:type="auto"/>
            <w:tcBorders>
              <w:top w:val="single" w:sz="2" w:space="0" w:color="auto"/>
              <w:left w:val="single" w:sz="2" w:space="0" w:color="auto"/>
              <w:bottom w:val="single" w:sz="6" w:space="0" w:color="auto"/>
              <w:right w:val="single" w:sz="2" w:space="0" w:color="auto"/>
            </w:tcBorders>
            <w:vAlign w:val="center"/>
            <w:hideMark/>
          </w:tcPr>
          <w:p w:rsidR="00065B48" w:rsidRDefault="00065B48">
            <w:pPr>
              <w:rPr>
                <w:color w:val="212529"/>
              </w:rPr>
            </w:pPr>
            <w:r>
              <w:rPr>
                <w:color w:val="212529"/>
              </w:rPr>
              <w:t>This event fires on the scroll element whenever a new item becomes activated by the scrollspy.</w:t>
            </w:r>
          </w:p>
        </w:tc>
      </w:tr>
    </w:tbl>
    <w:p w:rsidR="00065B48" w:rsidRDefault="00065B48" w:rsidP="00065B48">
      <w:pPr>
        <w:shd w:val="clear" w:color="auto" w:fill="FFFFFF"/>
        <w:rPr>
          <w:rFonts w:ascii="Segoe UI" w:hAnsi="Segoe UI" w:cs="Segoe UI"/>
          <w:color w:val="212529"/>
        </w:rPr>
      </w:pPr>
    </w:p>
    <w:p w:rsidR="00065B48" w:rsidRDefault="00065B48" w:rsidP="00065B48">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firstScrollSpyEl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w:t>
      </w:r>
      <w:r>
        <w:rPr>
          <w:rStyle w:val="p"/>
          <w:rFonts w:ascii="var(--bs-font-monospace)" w:hAnsi="var(--bs-font-monospace)"/>
          <w:color w:val="212529"/>
        </w:rPr>
        <w:t>(</w:t>
      </w:r>
      <w:r>
        <w:rPr>
          <w:rStyle w:val="s1"/>
          <w:rFonts w:ascii="var(--bs-font-monospace)" w:hAnsi="var(--bs-font-monospace)"/>
          <w:color w:val="CC3300"/>
        </w:rPr>
        <w:t>'[data-bs-spy="scroll"]'</w:t>
      </w:r>
      <w:r>
        <w:rPr>
          <w:rStyle w:val="p"/>
          <w:rFonts w:ascii="var(--bs-font-monospace)" w:hAnsi="var(--bs-font-monospace)"/>
          <w:color w:val="212529"/>
        </w:rPr>
        <w:t>)</w:t>
      </w:r>
    </w:p>
    <w:p w:rsidR="00065B48" w:rsidRDefault="00065B48" w:rsidP="00065B48">
      <w:pPr>
        <w:pStyle w:val="HTMLPreformatted"/>
        <w:rPr>
          <w:rStyle w:val="HTMLCode"/>
          <w:rFonts w:ascii="var(--bs-font-monospace)" w:hAnsi="var(--bs-font-monospace)"/>
          <w:color w:val="212529"/>
        </w:rPr>
      </w:pPr>
      <w:r>
        <w:rPr>
          <w:rStyle w:val="nx"/>
          <w:rFonts w:ascii="var(--bs-font-monospace)" w:hAnsi="var(--bs-font-monospace)"/>
          <w:color w:val="212529"/>
        </w:rPr>
        <w:t>firstScrollSpyEl</w:t>
      </w:r>
      <w:r>
        <w:rPr>
          <w:rStyle w:val="p"/>
          <w:rFonts w:ascii="var(--bs-font-monospace)" w:hAnsi="var(--bs-font-monospace)"/>
          <w:color w:val="212529"/>
        </w:rPr>
        <w:t>.</w:t>
      </w:r>
      <w:r>
        <w:rPr>
          <w:rStyle w:val="nx"/>
          <w:rFonts w:ascii="var(--bs-font-monospace)" w:hAnsi="var(--bs-font-monospace)"/>
          <w:color w:val="212529"/>
        </w:rPr>
        <w:t>addEventListener</w:t>
      </w:r>
      <w:r>
        <w:rPr>
          <w:rStyle w:val="p"/>
          <w:rFonts w:ascii="var(--bs-font-monospace)" w:hAnsi="var(--bs-font-monospace)"/>
          <w:color w:val="212529"/>
        </w:rPr>
        <w:t>(</w:t>
      </w:r>
      <w:r>
        <w:rPr>
          <w:rStyle w:val="s1"/>
          <w:rFonts w:ascii="var(--bs-font-monospace)" w:hAnsi="var(--bs-font-monospace)"/>
          <w:color w:val="CC3300"/>
        </w:rPr>
        <w:t>'activate.bs.scrollspy'</w:t>
      </w:r>
      <w:r>
        <w:rPr>
          <w:rStyle w:val="p"/>
          <w:rFonts w:ascii="var(--bs-font-monospace)" w:hAnsi="var(--bs-font-monospace)"/>
          <w:color w:val="212529"/>
        </w:rPr>
        <w:t>,</w:t>
      </w:r>
      <w:r>
        <w:rPr>
          <w:rStyle w:val="HTMLCode"/>
          <w:rFonts w:ascii="var(--bs-font-monospace)" w:hAnsi="var(--bs-font-monospace)"/>
          <w:color w:val="212529"/>
        </w:rPr>
        <w:t xml:space="preserve"> </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065B48" w:rsidRDefault="00065B48" w:rsidP="00065B48">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do something...</w:t>
      </w:r>
    </w:p>
    <w:p w:rsidR="00065B48" w:rsidRDefault="00065B48" w:rsidP="00065B48">
      <w:pPr>
        <w:pStyle w:val="HTMLPreformatted"/>
        <w:rPr>
          <w:rFonts w:ascii="var(--bs-font-monospace)" w:hAnsi="var(--bs-font-monospace)"/>
          <w:color w:val="212529"/>
          <w:sz w:val="21"/>
          <w:szCs w:val="21"/>
        </w:rPr>
      </w:pPr>
      <w:r>
        <w:rPr>
          <w:rStyle w:val="p"/>
          <w:rFonts w:ascii="var(--bs-font-monospace)" w:hAnsi="var(--bs-font-monospace)"/>
          <w:color w:val="212529"/>
        </w:rPr>
        <w:t>})</w:t>
      </w:r>
    </w:p>
    <w:p w:rsidR="00065B48" w:rsidRDefault="00065B48"/>
    <w:p w:rsidR="002474C5" w:rsidRDefault="002474C5"/>
    <w:p w:rsidR="002474C5" w:rsidRDefault="002474C5"/>
    <w:p w:rsidR="002474C5" w:rsidRDefault="002474C5"/>
    <w:p w:rsidR="002474C5" w:rsidRDefault="002474C5"/>
    <w:p w:rsidR="002474C5" w:rsidRDefault="002474C5"/>
    <w:p w:rsidR="002474C5" w:rsidRDefault="002474C5"/>
    <w:p w:rsidR="002474C5" w:rsidRDefault="002474C5"/>
    <w:p w:rsidR="002474C5" w:rsidRDefault="002474C5"/>
    <w:p w:rsidR="002474C5" w:rsidRDefault="002474C5"/>
    <w:p w:rsidR="002474C5" w:rsidRDefault="002474C5"/>
    <w:p w:rsidR="00B70627" w:rsidRDefault="00B70627" w:rsidP="00F94D01">
      <w:pPr>
        <w:pStyle w:val="Heading1"/>
        <w:shd w:val="clear" w:color="auto" w:fill="FFFFFF"/>
        <w:spacing w:before="0" w:beforeAutospacing="0"/>
        <w:rPr>
          <w:rFonts w:ascii="Segoe UI" w:hAnsi="Segoe UI" w:cs="Segoe UI"/>
          <w:b w:val="0"/>
          <w:bCs w:val="0"/>
          <w:color w:val="212529"/>
        </w:rPr>
      </w:pPr>
    </w:p>
    <w:p w:rsidR="00F94D01" w:rsidRDefault="00F94D01" w:rsidP="00F94D01">
      <w:pPr>
        <w:pStyle w:val="Heading1"/>
        <w:shd w:val="clear" w:color="auto" w:fill="FFFFFF"/>
        <w:spacing w:before="0" w:beforeAutospacing="0"/>
        <w:rPr>
          <w:rFonts w:ascii="Segoe UI" w:hAnsi="Segoe UI" w:cs="Segoe UI"/>
          <w:b w:val="0"/>
          <w:bCs w:val="0"/>
          <w:color w:val="212529"/>
        </w:rPr>
      </w:pPr>
      <w:bookmarkStart w:id="416" w:name="_Toc144064973"/>
      <w:r>
        <w:rPr>
          <w:rFonts w:ascii="Segoe UI" w:hAnsi="Segoe UI" w:cs="Segoe UI"/>
          <w:b w:val="0"/>
          <w:bCs w:val="0"/>
          <w:color w:val="212529"/>
        </w:rPr>
        <w:t>Spinners</w:t>
      </w:r>
      <w:bookmarkEnd w:id="416"/>
    </w:p>
    <w:p w:rsidR="00F94D01" w:rsidRDefault="00F94D01" w:rsidP="00F94D01">
      <w:pPr>
        <w:pStyle w:val="bd-lead"/>
        <w:shd w:val="clear" w:color="auto" w:fill="FFFFFF"/>
        <w:spacing w:before="0" w:beforeAutospacing="0"/>
        <w:rPr>
          <w:rFonts w:ascii="Segoe UI" w:hAnsi="Segoe UI" w:cs="Segoe UI"/>
          <w:color w:val="212529"/>
        </w:rPr>
      </w:pPr>
      <w:r>
        <w:rPr>
          <w:rFonts w:ascii="Segoe UI" w:hAnsi="Segoe UI" w:cs="Segoe UI"/>
          <w:color w:val="212529"/>
        </w:rPr>
        <w:t>Indicate the loading state of a component or page with Bootstrap spinners, built entirely with HTML, CSS, and no JavaScript.</w:t>
      </w:r>
    </w:p>
    <w:p w:rsidR="00F94D01" w:rsidRDefault="00F94D01" w:rsidP="00F94D01">
      <w:pPr>
        <w:pStyle w:val="Heading2"/>
        <w:shd w:val="clear" w:color="auto" w:fill="FFFFFF"/>
        <w:spacing w:before="0" w:beforeAutospacing="0"/>
        <w:rPr>
          <w:rFonts w:ascii="Segoe UI" w:hAnsi="Segoe UI" w:cs="Segoe UI"/>
          <w:b w:val="0"/>
          <w:bCs w:val="0"/>
          <w:color w:val="212529"/>
        </w:rPr>
      </w:pPr>
      <w:bookmarkStart w:id="417" w:name="_Toc144064974"/>
      <w:r>
        <w:rPr>
          <w:rFonts w:ascii="Segoe UI" w:hAnsi="Segoe UI" w:cs="Segoe UI"/>
          <w:b w:val="0"/>
          <w:bCs w:val="0"/>
          <w:color w:val="212529"/>
        </w:rPr>
        <w:t>About</w:t>
      </w:r>
      <w:bookmarkEnd w:id="417"/>
    </w:p>
    <w:p w:rsidR="00F94D01" w:rsidRDefault="00F94D01" w:rsidP="00F94D01">
      <w:pPr>
        <w:pStyle w:val="NormalWeb"/>
        <w:shd w:val="clear" w:color="auto" w:fill="FFFFFF"/>
        <w:spacing w:before="0" w:beforeAutospacing="0"/>
        <w:rPr>
          <w:rFonts w:ascii="Segoe UI" w:hAnsi="Segoe UI" w:cs="Segoe UI"/>
          <w:color w:val="212529"/>
        </w:rPr>
      </w:pPr>
      <w:r>
        <w:rPr>
          <w:rFonts w:ascii="Segoe UI" w:hAnsi="Segoe UI" w:cs="Segoe UI"/>
          <w:color w:val="212529"/>
        </w:rPr>
        <w:t>Bootstrap “spinners” can be used to show the loading state in your projects. They’re built only with HTML and CSS, meaning you don’t need any JavaScript to create them. You will, however, need some custom JavaScript to toggle their visibility. Their appearance, alignment, and sizing can be easily customized with our amazing utility classes.</w:t>
      </w:r>
    </w:p>
    <w:p w:rsidR="00F94D01" w:rsidRDefault="00F94D01" w:rsidP="00F94D01">
      <w:pPr>
        <w:pStyle w:val="NormalWeb"/>
        <w:shd w:val="clear" w:color="auto" w:fill="FFFFFF"/>
        <w:spacing w:before="0" w:beforeAutospacing="0"/>
        <w:rPr>
          <w:rFonts w:ascii="Segoe UI" w:hAnsi="Segoe UI" w:cs="Segoe UI"/>
          <w:color w:val="212529"/>
        </w:rPr>
      </w:pPr>
      <w:r>
        <w:rPr>
          <w:rFonts w:ascii="Segoe UI" w:hAnsi="Segoe UI" w:cs="Segoe UI"/>
          <w:color w:val="212529"/>
        </w:rPr>
        <w:t>For accessibility purposes, each loader here includes </w:t>
      </w:r>
      <w:r>
        <w:rPr>
          <w:rStyle w:val="HTMLCode"/>
          <w:rFonts w:ascii="var(--bs-font-monospace)" w:hAnsi="var(--bs-font-monospace)"/>
          <w:color w:val="D63384"/>
          <w:sz w:val="21"/>
          <w:szCs w:val="21"/>
        </w:rPr>
        <w:t>role="status"</w:t>
      </w:r>
      <w:r>
        <w:rPr>
          <w:rFonts w:ascii="Segoe UI" w:hAnsi="Segoe UI" w:cs="Segoe UI"/>
          <w:color w:val="212529"/>
        </w:rPr>
        <w:t> and a nested </w:t>
      </w:r>
      <w:r>
        <w:rPr>
          <w:rStyle w:val="HTMLCode"/>
          <w:rFonts w:ascii="var(--bs-font-monospace)" w:hAnsi="var(--bs-font-monospace)"/>
          <w:color w:val="D63384"/>
          <w:sz w:val="21"/>
          <w:szCs w:val="21"/>
        </w:rPr>
        <w:t>&lt;span class="visually-hidden"&gt;Loading...&lt;/span&gt;</w:t>
      </w:r>
      <w:r>
        <w:rPr>
          <w:rFonts w:ascii="Segoe UI" w:hAnsi="Segoe UI" w:cs="Segoe UI"/>
          <w:color w:val="212529"/>
        </w:rPr>
        <w:t>.</w:t>
      </w:r>
    </w:p>
    <w:p w:rsidR="00F94D01" w:rsidRDefault="00F94D01" w:rsidP="00F94D01">
      <w:pPr>
        <w:shd w:val="clear" w:color="auto" w:fill="FFFFFF"/>
        <w:rPr>
          <w:rFonts w:ascii="Segoe UI" w:hAnsi="Segoe UI" w:cs="Segoe UI"/>
          <w:color w:val="212529"/>
        </w:rPr>
      </w:pPr>
      <w:r>
        <w:rPr>
          <w:rFonts w:ascii="Segoe UI" w:hAnsi="Segoe UI" w:cs="Segoe UI"/>
          <w:color w:val="212529"/>
        </w:rPr>
        <w:t>The animation effect of this component is dependent on the </w:t>
      </w:r>
      <w:r>
        <w:rPr>
          <w:rStyle w:val="HTMLCode"/>
          <w:rFonts w:ascii="var(--bs-font-monospace)" w:eastAsiaTheme="minorHAnsi" w:hAnsi="var(--bs-font-monospace)"/>
          <w:color w:val="D63384"/>
          <w:sz w:val="21"/>
          <w:szCs w:val="21"/>
        </w:rPr>
        <w:t>prefers-reduced-motion</w:t>
      </w:r>
      <w:r>
        <w:rPr>
          <w:rFonts w:ascii="Segoe UI" w:hAnsi="Segoe UI" w:cs="Segoe UI"/>
          <w:color w:val="212529"/>
        </w:rPr>
        <w:t> media query. See the </w:t>
      </w:r>
      <w:hyperlink r:id="rId546" w:anchor="reduced-motion" w:history="1">
        <w:r>
          <w:rPr>
            <w:rStyle w:val="Hyperlink"/>
            <w:rFonts w:ascii="Segoe UI" w:hAnsi="Segoe UI" w:cs="Segoe UI"/>
            <w:color w:val="0D6EFD"/>
          </w:rPr>
          <w:t>reduced motion section of our accessibility documentation</w:t>
        </w:r>
      </w:hyperlink>
      <w:r>
        <w:rPr>
          <w:rFonts w:ascii="Segoe UI" w:hAnsi="Segoe UI" w:cs="Segoe UI"/>
          <w:color w:val="212529"/>
        </w:rPr>
        <w:t>.</w:t>
      </w:r>
    </w:p>
    <w:p w:rsidR="00F94D01" w:rsidRDefault="00F94D01" w:rsidP="00F94D01">
      <w:pPr>
        <w:pStyle w:val="Heading2"/>
        <w:shd w:val="clear" w:color="auto" w:fill="FFFFFF"/>
        <w:rPr>
          <w:rFonts w:ascii="Segoe UI" w:hAnsi="Segoe UI" w:cs="Segoe UI"/>
          <w:b w:val="0"/>
          <w:bCs w:val="0"/>
          <w:color w:val="212529"/>
        </w:rPr>
      </w:pPr>
      <w:bookmarkStart w:id="418" w:name="_Toc144064975"/>
      <w:r>
        <w:rPr>
          <w:rFonts w:ascii="Segoe UI" w:hAnsi="Segoe UI" w:cs="Segoe UI"/>
          <w:b w:val="0"/>
          <w:bCs w:val="0"/>
          <w:color w:val="212529"/>
        </w:rPr>
        <w:t>Border spinner</w:t>
      </w:r>
      <w:bookmarkEnd w:id="418"/>
    </w:p>
    <w:p w:rsidR="00F94D01" w:rsidRDefault="00F94D01" w:rsidP="00F94D01">
      <w:pPr>
        <w:pStyle w:val="NormalWeb"/>
        <w:shd w:val="clear" w:color="auto" w:fill="FFFFFF"/>
        <w:spacing w:before="0" w:beforeAutospacing="0"/>
        <w:rPr>
          <w:rFonts w:ascii="Segoe UI" w:hAnsi="Segoe UI" w:cs="Segoe UI"/>
          <w:color w:val="212529"/>
        </w:rPr>
      </w:pPr>
      <w:r>
        <w:rPr>
          <w:rFonts w:ascii="Segoe UI" w:hAnsi="Segoe UI" w:cs="Segoe UI"/>
          <w:color w:val="212529"/>
        </w:rPr>
        <w:t>Use the border spinners for a lightweight loading indicator.</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"spinner-border"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eading3"/>
        <w:shd w:val="clear" w:color="auto" w:fill="FFFFFF"/>
        <w:rPr>
          <w:rFonts w:ascii="Segoe UI" w:hAnsi="Segoe UI" w:cs="Segoe UI"/>
          <w:b w:val="0"/>
          <w:bCs w:val="0"/>
          <w:color w:val="212529"/>
        </w:rPr>
      </w:pPr>
      <w:bookmarkStart w:id="419" w:name="_Toc144064976"/>
      <w:r>
        <w:rPr>
          <w:rFonts w:ascii="Segoe UI" w:hAnsi="Segoe UI" w:cs="Segoe UI"/>
          <w:b w:val="0"/>
          <w:bCs w:val="0"/>
          <w:color w:val="212529"/>
        </w:rPr>
        <w:t>Colors</w:t>
      </w:r>
      <w:bookmarkEnd w:id="419"/>
    </w:p>
    <w:p w:rsidR="00F94D01" w:rsidRDefault="00F94D01" w:rsidP="00F94D01">
      <w:pPr>
        <w:pStyle w:val="NormalWeb"/>
        <w:shd w:val="clear" w:color="auto" w:fill="FFFFFF"/>
        <w:spacing w:before="0" w:beforeAutospacing="0"/>
        <w:rPr>
          <w:rFonts w:ascii="Segoe UI" w:hAnsi="Segoe UI" w:cs="Segoe UI"/>
          <w:color w:val="212529"/>
        </w:rPr>
      </w:pPr>
      <w:r>
        <w:rPr>
          <w:rFonts w:ascii="Segoe UI" w:hAnsi="Segoe UI" w:cs="Segoe UI"/>
          <w:color w:val="212529"/>
        </w:rPr>
        <w:t>The border spinner uses </w:t>
      </w:r>
      <w:r>
        <w:rPr>
          <w:rStyle w:val="HTMLCode"/>
          <w:rFonts w:ascii="var(--bs-font-monospace)" w:hAnsi="var(--bs-font-monospace)"/>
          <w:color w:val="D63384"/>
          <w:sz w:val="21"/>
          <w:szCs w:val="21"/>
        </w:rPr>
        <w:t>currentColor</w:t>
      </w:r>
      <w:r>
        <w:rPr>
          <w:rFonts w:ascii="Segoe UI" w:hAnsi="Segoe UI" w:cs="Segoe UI"/>
          <w:color w:val="212529"/>
        </w:rPr>
        <w:t> for its </w:t>
      </w:r>
      <w:r>
        <w:rPr>
          <w:rStyle w:val="HTMLCode"/>
          <w:rFonts w:ascii="var(--bs-font-monospace)" w:hAnsi="var(--bs-font-monospace)"/>
          <w:color w:val="D63384"/>
          <w:sz w:val="21"/>
          <w:szCs w:val="21"/>
        </w:rPr>
        <w:t>border-color</w:t>
      </w:r>
      <w:r>
        <w:rPr>
          <w:rFonts w:ascii="Segoe UI" w:hAnsi="Segoe UI" w:cs="Segoe UI"/>
          <w:color w:val="212529"/>
        </w:rPr>
        <w:t>, meaning you can customize the color with </w:t>
      </w:r>
      <w:hyperlink r:id="rId547" w:history="1">
        <w:r>
          <w:rPr>
            <w:rStyle w:val="Hyperlink"/>
            <w:rFonts w:ascii="Segoe UI" w:hAnsi="Segoe UI" w:cs="Segoe UI"/>
            <w:color w:val="0D6EFD"/>
          </w:rPr>
          <w:t>text color utilities</w:t>
        </w:r>
      </w:hyperlink>
      <w:r>
        <w:rPr>
          <w:rFonts w:ascii="Segoe UI" w:hAnsi="Segoe UI" w:cs="Segoe UI"/>
          <w:color w:val="212529"/>
        </w:rPr>
        <w:t>. You can use any of our text color utilities on the standard spinner.</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r>
        <w:rPr>
          <w:rFonts w:ascii="Segoe UI" w:hAnsi="Segoe UI" w:cs="Segoe UI"/>
          <w:color w:val="212529"/>
        </w:rPr>
        <w:t> </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r>
        <w:rPr>
          <w:rFonts w:ascii="Segoe UI" w:hAnsi="Segoe UI" w:cs="Segoe UI"/>
          <w:color w:val="212529"/>
        </w:rPr>
        <w:t> </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r>
        <w:rPr>
          <w:rFonts w:ascii="Segoe UI" w:hAnsi="Segoe UI" w:cs="Segoe UI"/>
          <w:color w:val="212529"/>
        </w:rPr>
        <w:t> </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r>
        <w:rPr>
          <w:rFonts w:ascii="Segoe UI" w:hAnsi="Segoe UI" w:cs="Segoe UI"/>
          <w:color w:val="212529"/>
        </w:rPr>
        <w:t> </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r>
        <w:rPr>
          <w:rFonts w:ascii="Segoe UI" w:hAnsi="Segoe UI" w:cs="Segoe UI"/>
          <w:color w:val="212529"/>
        </w:rPr>
        <w:t> </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r>
        <w:rPr>
          <w:rFonts w:ascii="Segoe UI" w:hAnsi="Segoe UI" w:cs="Segoe UI"/>
          <w:color w:val="212529"/>
        </w:rPr>
        <w:t> </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r>
        <w:rPr>
          <w:rFonts w:ascii="Segoe UI" w:hAnsi="Segoe UI" w:cs="Segoe UI"/>
          <w:color w:val="212529"/>
        </w:rPr>
        <w:t> </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"spinner-border text-primary"</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"spinner-border text-secondary"</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"spinner-border text-success"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"spinner-border text-danger"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"spinner-border text-warning"</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"spinner-border text-info"</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"spinner-border text-light"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"spinner-border text-dark"</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shd w:val="clear" w:color="auto" w:fill="FFFFFF"/>
        <w:rPr>
          <w:rFonts w:ascii="Segoe UI" w:hAnsi="Segoe UI" w:cs="Segoe UI"/>
          <w:color w:val="212529"/>
          <w:sz w:val="24"/>
          <w:szCs w:val="24"/>
        </w:rPr>
      </w:pPr>
      <w:r>
        <w:rPr>
          <w:rStyle w:val="Strong"/>
          <w:rFonts w:ascii="Segoe UI" w:hAnsi="Segoe UI" w:cs="Segoe UI"/>
          <w:color w:val="212529"/>
        </w:rPr>
        <w:t>Why not use </w:t>
      </w:r>
      <w:r>
        <w:rPr>
          <w:rStyle w:val="HTMLCode"/>
          <w:rFonts w:ascii="var(--bs-font-monospace)" w:eastAsiaTheme="minorHAnsi" w:hAnsi="var(--bs-font-monospace)"/>
          <w:b/>
          <w:bCs/>
          <w:color w:val="D63384"/>
          <w:sz w:val="21"/>
          <w:szCs w:val="21"/>
        </w:rPr>
        <w:t>border-color</w:t>
      </w:r>
      <w:r>
        <w:rPr>
          <w:rStyle w:val="Strong"/>
          <w:rFonts w:ascii="Segoe UI" w:hAnsi="Segoe UI" w:cs="Segoe UI"/>
          <w:color w:val="212529"/>
        </w:rPr>
        <w:t> utilities?</w:t>
      </w:r>
      <w:r>
        <w:rPr>
          <w:rFonts w:ascii="Segoe UI" w:hAnsi="Segoe UI" w:cs="Segoe UI"/>
          <w:color w:val="212529"/>
        </w:rPr>
        <w:t> Each border spinner specifies a </w:t>
      </w:r>
      <w:r>
        <w:rPr>
          <w:rStyle w:val="HTMLCode"/>
          <w:rFonts w:ascii="var(--bs-font-monospace)" w:eastAsiaTheme="minorHAnsi" w:hAnsi="var(--bs-font-monospace)"/>
          <w:color w:val="D63384"/>
          <w:sz w:val="21"/>
          <w:szCs w:val="21"/>
        </w:rPr>
        <w:t>transparent</w:t>
      </w:r>
      <w:r>
        <w:rPr>
          <w:rFonts w:ascii="Segoe UI" w:hAnsi="Segoe UI" w:cs="Segoe UI"/>
          <w:color w:val="212529"/>
        </w:rPr>
        <w:t> border for at least one side, so </w:t>
      </w:r>
      <w:r>
        <w:rPr>
          <w:rStyle w:val="HTMLCode"/>
          <w:rFonts w:ascii="var(--bs-font-monospace)" w:eastAsiaTheme="minorHAnsi" w:hAnsi="var(--bs-font-monospace)"/>
          <w:color w:val="D63384"/>
          <w:sz w:val="21"/>
          <w:szCs w:val="21"/>
        </w:rPr>
        <w:t>.border-{color}</w:t>
      </w:r>
      <w:r>
        <w:rPr>
          <w:rFonts w:ascii="Segoe UI" w:hAnsi="Segoe UI" w:cs="Segoe UI"/>
          <w:color w:val="212529"/>
        </w:rPr>
        <w:t> utilities would override that.</w:t>
      </w:r>
    </w:p>
    <w:p w:rsidR="00F94D01" w:rsidRDefault="00F94D01" w:rsidP="00F94D01">
      <w:pPr>
        <w:pStyle w:val="Heading2"/>
        <w:shd w:val="clear" w:color="auto" w:fill="FFFFFF"/>
        <w:rPr>
          <w:rFonts w:ascii="Segoe UI" w:hAnsi="Segoe UI" w:cs="Segoe UI"/>
          <w:b w:val="0"/>
          <w:bCs w:val="0"/>
          <w:color w:val="212529"/>
        </w:rPr>
      </w:pPr>
      <w:bookmarkStart w:id="420" w:name="_Toc144064977"/>
      <w:r>
        <w:rPr>
          <w:rFonts w:ascii="Segoe UI" w:hAnsi="Segoe UI" w:cs="Segoe UI"/>
          <w:b w:val="0"/>
          <w:bCs w:val="0"/>
          <w:color w:val="212529"/>
        </w:rPr>
        <w:t>Growing spinner</w:t>
      </w:r>
      <w:bookmarkEnd w:id="420"/>
    </w:p>
    <w:p w:rsidR="00F94D01" w:rsidRDefault="00F94D01" w:rsidP="00F94D01">
      <w:pPr>
        <w:pStyle w:val="NormalWeb"/>
        <w:shd w:val="clear" w:color="auto" w:fill="FFFFFF"/>
        <w:spacing w:before="0" w:beforeAutospacing="0"/>
        <w:rPr>
          <w:rFonts w:ascii="Segoe UI" w:hAnsi="Segoe UI" w:cs="Segoe UI"/>
          <w:color w:val="212529"/>
        </w:rPr>
      </w:pPr>
      <w:r>
        <w:rPr>
          <w:rFonts w:ascii="Segoe UI" w:hAnsi="Segoe UI" w:cs="Segoe UI"/>
          <w:color w:val="212529"/>
        </w:rPr>
        <w:t>If you don’t fancy a border spinner, switch to the grow spinner. While it doesn’t technically spin, it does repeatedly grow!</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"spinner-grow"</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NormalWeb"/>
        <w:shd w:val="clear" w:color="auto" w:fill="FFFFFF"/>
        <w:spacing w:before="0" w:beforeAutospacing="0"/>
        <w:rPr>
          <w:rFonts w:ascii="Segoe UI" w:hAnsi="Segoe UI" w:cs="Segoe UI"/>
          <w:color w:val="212529"/>
        </w:rPr>
      </w:pPr>
      <w:r>
        <w:rPr>
          <w:rFonts w:ascii="Segoe UI" w:hAnsi="Segoe UI" w:cs="Segoe UI"/>
          <w:color w:val="212529"/>
        </w:rPr>
        <w:t>Once again, this spinner is built with </w:t>
      </w:r>
      <w:r>
        <w:rPr>
          <w:rStyle w:val="HTMLCode"/>
          <w:rFonts w:ascii="var(--bs-font-monospace)" w:hAnsi="var(--bs-font-monospace)"/>
          <w:color w:val="D63384"/>
          <w:sz w:val="21"/>
          <w:szCs w:val="21"/>
        </w:rPr>
        <w:t>currentColor</w:t>
      </w:r>
      <w:r>
        <w:rPr>
          <w:rFonts w:ascii="Segoe UI" w:hAnsi="Segoe UI" w:cs="Segoe UI"/>
          <w:color w:val="212529"/>
        </w:rPr>
        <w:t>, so you can easily change its appearance with </w:t>
      </w:r>
      <w:hyperlink r:id="rId548" w:history="1">
        <w:r>
          <w:rPr>
            <w:rStyle w:val="Hyperlink"/>
            <w:rFonts w:ascii="Segoe UI" w:hAnsi="Segoe UI" w:cs="Segoe UI"/>
            <w:color w:val="0D6EFD"/>
          </w:rPr>
          <w:t>text color utilities</w:t>
        </w:r>
      </w:hyperlink>
      <w:r>
        <w:rPr>
          <w:rFonts w:ascii="Segoe UI" w:hAnsi="Segoe UI" w:cs="Segoe UI"/>
          <w:color w:val="212529"/>
        </w:rPr>
        <w:t>. Here it is in blue, along with the supported variants.</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r>
        <w:rPr>
          <w:rFonts w:ascii="Segoe UI" w:hAnsi="Segoe UI" w:cs="Segoe UI"/>
          <w:color w:val="212529"/>
        </w:rPr>
        <w:t> </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r>
        <w:rPr>
          <w:rFonts w:ascii="Segoe UI" w:hAnsi="Segoe UI" w:cs="Segoe UI"/>
          <w:color w:val="212529"/>
        </w:rPr>
        <w:t> </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r>
        <w:rPr>
          <w:rFonts w:ascii="Segoe UI" w:hAnsi="Segoe UI" w:cs="Segoe UI"/>
          <w:color w:val="212529"/>
        </w:rPr>
        <w:t> </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r>
        <w:rPr>
          <w:rFonts w:ascii="Segoe UI" w:hAnsi="Segoe UI" w:cs="Segoe UI"/>
          <w:color w:val="212529"/>
        </w:rPr>
        <w:t> </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r>
        <w:rPr>
          <w:rFonts w:ascii="Segoe UI" w:hAnsi="Segoe UI" w:cs="Segoe UI"/>
          <w:color w:val="212529"/>
        </w:rPr>
        <w:t> </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r>
        <w:rPr>
          <w:rFonts w:ascii="Segoe UI" w:hAnsi="Segoe UI" w:cs="Segoe UI"/>
          <w:color w:val="212529"/>
        </w:rPr>
        <w:t> </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r>
        <w:rPr>
          <w:rFonts w:ascii="Segoe UI" w:hAnsi="Segoe UI" w:cs="Segoe UI"/>
          <w:color w:val="212529"/>
        </w:rPr>
        <w:t> </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"spinner-grow text-primary"</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"spinner-grow text-secondary"</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"spinner-grow text-success"</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"spinner-grow text-danger"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"spinner-grow text-warning"</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"spinner-grow text-info"</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"spinner-grow text-light"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"spinner-grow text-dark"</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eading2"/>
        <w:shd w:val="clear" w:color="auto" w:fill="FFFFFF"/>
        <w:rPr>
          <w:rFonts w:ascii="Segoe UI" w:hAnsi="Segoe UI" w:cs="Segoe UI"/>
          <w:b w:val="0"/>
          <w:bCs w:val="0"/>
          <w:color w:val="212529"/>
        </w:rPr>
      </w:pPr>
      <w:bookmarkStart w:id="421" w:name="_Toc144064978"/>
      <w:r>
        <w:rPr>
          <w:rFonts w:ascii="Segoe UI" w:hAnsi="Segoe UI" w:cs="Segoe UI"/>
          <w:b w:val="0"/>
          <w:bCs w:val="0"/>
          <w:color w:val="212529"/>
        </w:rPr>
        <w:t>Alignment</w:t>
      </w:r>
      <w:bookmarkEnd w:id="421"/>
    </w:p>
    <w:p w:rsidR="00F94D01" w:rsidRDefault="00F94D01" w:rsidP="00F94D01">
      <w:pPr>
        <w:pStyle w:val="NormalWeb"/>
        <w:shd w:val="clear" w:color="auto" w:fill="FFFFFF"/>
        <w:spacing w:before="0" w:beforeAutospacing="0"/>
        <w:rPr>
          <w:rFonts w:ascii="Segoe UI" w:hAnsi="Segoe UI" w:cs="Segoe UI"/>
          <w:color w:val="212529"/>
        </w:rPr>
      </w:pPr>
      <w:r>
        <w:rPr>
          <w:rFonts w:ascii="Segoe UI" w:hAnsi="Segoe UI" w:cs="Segoe UI"/>
          <w:color w:val="212529"/>
        </w:rPr>
        <w:t>Spinners in Bootstrap are built with </w:t>
      </w:r>
      <w:r>
        <w:rPr>
          <w:rStyle w:val="HTMLCode"/>
          <w:rFonts w:ascii="var(--bs-font-monospace)" w:hAnsi="var(--bs-font-monospace)"/>
          <w:color w:val="D63384"/>
          <w:sz w:val="21"/>
          <w:szCs w:val="21"/>
        </w:rPr>
        <w:t>rem</w:t>
      </w:r>
      <w:r>
        <w:rPr>
          <w:rFonts w:ascii="Segoe UI" w:hAnsi="Segoe UI" w:cs="Segoe UI"/>
          <w:color w:val="212529"/>
        </w:rPr>
        <w:t>s, </w:t>
      </w:r>
      <w:r>
        <w:rPr>
          <w:rStyle w:val="HTMLCode"/>
          <w:rFonts w:ascii="var(--bs-font-monospace)" w:hAnsi="var(--bs-font-monospace)"/>
          <w:color w:val="D63384"/>
          <w:sz w:val="21"/>
          <w:szCs w:val="21"/>
        </w:rPr>
        <w:t>currentColor</w:t>
      </w:r>
      <w:r>
        <w:rPr>
          <w:rFonts w:ascii="Segoe UI" w:hAnsi="Segoe UI" w:cs="Segoe UI"/>
          <w:color w:val="212529"/>
        </w:rPr>
        <w:t>, and </w:t>
      </w:r>
      <w:r>
        <w:rPr>
          <w:rStyle w:val="HTMLCode"/>
          <w:rFonts w:ascii="var(--bs-font-monospace)" w:hAnsi="var(--bs-font-monospace)"/>
          <w:color w:val="D63384"/>
          <w:sz w:val="21"/>
          <w:szCs w:val="21"/>
        </w:rPr>
        <w:t>display: inline-flex</w:t>
      </w:r>
      <w:r>
        <w:rPr>
          <w:rFonts w:ascii="Segoe UI" w:hAnsi="Segoe UI" w:cs="Segoe UI"/>
          <w:color w:val="212529"/>
        </w:rPr>
        <w:t>. This means they can easily be resized, recolored, and quickly aligned.</w:t>
      </w:r>
    </w:p>
    <w:p w:rsidR="00F94D01" w:rsidRDefault="00F94D01" w:rsidP="00F94D01">
      <w:pPr>
        <w:pStyle w:val="Heading3"/>
        <w:shd w:val="clear" w:color="auto" w:fill="FFFFFF"/>
        <w:rPr>
          <w:rFonts w:ascii="Segoe UI" w:hAnsi="Segoe UI" w:cs="Segoe UI"/>
          <w:b w:val="0"/>
          <w:bCs w:val="0"/>
          <w:color w:val="212529"/>
        </w:rPr>
      </w:pPr>
      <w:bookmarkStart w:id="422" w:name="_Toc144064979"/>
      <w:r>
        <w:rPr>
          <w:rFonts w:ascii="Segoe UI" w:hAnsi="Segoe UI" w:cs="Segoe UI"/>
          <w:b w:val="0"/>
          <w:bCs w:val="0"/>
          <w:color w:val="212529"/>
        </w:rPr>
        <w:t>Margin</w:t>
      </w:r>
      <w:bookmarkEnd w:id="422"/>
    </w:p>
    <w:p w:rsidR="00F94D01" w:rsidRDefault="00F94D01" w:rsidP="00F94D01">
      <w:pPr>
        <w:pStyle w:val="NormalWeb"/>
        <w:shd w:val="clear" w:color="auto" w:fill="FFFFFF"/>
        <w:spacing w:before="0" w:beforeAutospacing="0"/>
        <w:rPr>
          <w:rFonts w:ascii="Segoe UI" w:hAnsi="Segoe UI" w:cs="Segoe UI"/>
          <w:color w:val="212529"/>
        </w:rPr>
      </w:pPr>
      <w:r>
        <w:rPr>
          <w:rFonts w:ascii="Segoe UI" w:hAnsi="Segoe UI" w:cs="Segoe UI"/>
          <w:color w:val="212529"/>
        </w:rPr>
        <w:t>Use </w:t>
      </w:r>
      <w:hyperlink r:id="rId549" w:history="1">
        <w:r>
          <w:rPr>
            <w:rStyle w:val="Hyperlink"/>
            <w:rFonts w:ascii="Segoe UI" w:hAnsi="Segoe UI" w:cs="Segoe UI"/>
            <w:color w:val="0D6EFD"/>
          </w:rPr>
          <w:t>margin utilities</w:t>
        </w:r>
      </w:hyperlink>
      <w:r>
        <w:rPr>
          <w:rFonts w:ascii="Segoe UI" w:hAnsi="Segoe UI" w:cs="Segoe UI"/>
          <w:color w:val="212529"/>
        </w:rPr>
        <w:t> like </w:t>
      </w:r>
      <w:r>
        <w:rPr>
          <w:rStyle w:val="HTMLCode"/>
          <w:rFonts w:ascii="var(--bs-font-monospace)" w:hAnsi="var(--bs-font-monospace)"/>
          <w:color w:val="D63384"/>
          <w:sz w:val="21"/>
          <w:szCs w:val="21"/>
        </w:rPr>
        <w:t>.m-5</w:t>
      </w:r>
      <w:r>
        <w:rPr>
          <w:rFonts w:ascii="Segoe UI" w:hAnsi="Segoe UI" w:cs="Segoe UI"/>
          <w:color w:val="212529"/>
        </w:rPr>
        <w:t> for easy spacing.</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"spinner-border m-5"</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eading3"/>
        <w:shd w:val="clear" w:color="auto" w:fill="FFFFFF"/>
        <w:rPr>
          <w:rFonts w:ascii="Segoe UI" w:hAnsi="Segoe UI" w:cs="Segoe UI"/>
          <w:b w:val="0"/>
          <w:bCs w:val="0"/>
          <w:color w:val="212529"/>
        </w:rPr>
      </w:pPr>
      <w:bookmarkStart w:id="423" w:name="_Toc144064980"/>
      <w:r>
        <w:rPr>
          <w:rFonts w:ascii="Segoe UI" w:hAnsi="Segoe UI" w:cs="Segoe UI"/>
          <w:b w:val="0"/>
          <w:bCs w:val="0"/>
          <w:color w:val="212529"/>
        </w:rPr>
        <w:t>Placement</w:t>
      </w:r>
      <w:bookmarkEnd w:id="423"/>
    </w:p>
    <w:p w:rsidR="00F94D01" w:rsidRDefault="00F94D01" w:rsidP="00F94D01">
      <w:pPr>
        <w:pStyle w:val="NormalWeb"/>
        <w:shd w:val="clear" w:color="auto" w:fill="FFFFFF"/>
        <w:spacing w:before="0" w:beforeAutospacing="0"/>
        <w:rPr>
          <w:rFonts w:ascii="Segoe UI" w:hAnsi="Segoe UI" w:cs="Segoe UI"/>
          <w:color w:val="212529"/>
        </w:rPr>
      </w:pPr>
      <w:r>
        <w:rPr>
          <w:rFonts w:ascii="Segoe UI" w:hAnsi="Segoe UI" w:cs="Segoe UI"/>
          <w:color w:val="212529"/>
        </w:rPr>
        <w:t>Use </w:t>
      </w:r>
      <w:hyperlink r:id="rId550" w:history="1">
        <w:r>
          <w:rPr>
            <w:rStyle w:val="Hyperlink"/>
            <w:rFonts w:ascii="Segoe UI" w:hAnsi="Segoe UI" w:cs="Segoe UI"/>
            <w:color w:val="0D6EFD"/>
          </w:rPr>
          <w:t>flexbox utilities</w:t>
        </w:r>
      </w:hyperlink>
      <w:r>
        <w:rPr>
          <w:rFonts w:ascii="Segoe UI" w:hAnsi="Segoe UI" w:cs="Segoe UI"/>
          <w:color w:val="212529"/>
        </w:rPr>
        <w:t>, </w:t>
      </w:r>
      <w:hyperlink r:id="rId551" w:history="1">
        <w:r>
          <w:rPr>
            <w:rStyle w:val="Hyperlink"/>
            <w:rFonts w:ascii="Segoe UI" w:hAnsi="Segoe UI" w:cs="Segoe UI"/>
            <w:color w:val="0D6EFD"/>
          </w:rPr>
          <w:t>float utilities</w:t>
        </w:r>
      </w:hyperlink>
      <w:r>
        <w:rPr>
          <w:rFonts w:ascii="Segoe UI" w:hAnsi="Segoe UI" w:cs="Segoe UI"/>
          <w:color w:val="212529"/>
        </w:rPr>
        <w:t>, or </w:t>
      </w:r>
      <w:hyperlink r:id="rId552" w:history="1">
        <w:r>
          <w:rPr>
            <w:rStyle w:val="Hyperlink"/>
            <w:rFonts w:ascii="Segoe UI" w:hAnsi="Segoe UI" w:cs="Segoe UI"/>
            <w:color w:val="0D6EFD"/>
          </w:rPr>
          <w:t>text alignment</w:t>
        </w:r>
      </w:hyperlink>
      <w:r>
        <w:rPr>
          <w:rFonts w:ascii="Segoe UI" w:hAnsi="Segoe UI" w:cs="Segoe UI"/>
          <w:color w:val="212529"/>
        </w:rPr>
        <w:t> utilities to place spinners exactly where you need them in any situation.</w:t>
      </w:r>
    </w:p>
    <w:p w:rsidR="00F94D01" w:rsidRDefault="00F94D01" w:rsidP="00F94D01">
      <w:pPr>
        <w:pStyle w:val="Heading4"/>
        <w:shd w:val="clear" w:color="auto" w:fill="FFFFFF"/>
        <w:spacing w:before="0"/>
        <w:rPr>
          <w:rFonts w:ascii="Segoe UI" w:hAnsi="Segoe UI" w:cs="Segoe UI"/>
          <w:color w:val="212529"/>
        </w:rPr>
      </w:pPr>
      <w:r>
        <w:rPr>
          <w:rFonts w:ascii="Segoe UI" w:hAnsi="Segoe UI" w:cs="Segoe UI"/>
          <w:b/>
          <w:bCs/>
          <w:color w:val="212529"/>
        </w:rPr>
        <w:t>Flex</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"d-flex justify-content-center"</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"spinner-border"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shd w:val="clear" w:color="auto" w:fill="FFFFFF"/>
        <w:rPr>
          <w:rFonts w:ascii="Segoe UI" w:hAnsi="Segoe UI" w:cs="Segoe UI"/>
          <w:color w:val="212529"/>
          <w:sz w:val="24"/>
          <w:szCs w:val="24"/>
        </w:rPr>
      </w:pPr>
      <w:r>
        <w:rPr>
          <w:rStyle w:val="Strong"/>
          <w:rFonts w:ascii="Segoe UI" w:hAnsi="Segoe UI" w:cs="Segoe UI"/>
          <w:color w:val="212529"/>
        </w:rPr>
        <w:t>Loading...</w:t>
      </w:r>
    </w:p>
    <w:p w:rsidR="00F94D01" w:rsidRDefault="00F94D01" w:rsidP="00F94D01">
      <w:pPr>
        <w:shd w:val="clear" w:color="auto" w:fill="FFFFFF"/>
        <w:rPr>
          <w:rFonts w:ascii="Segoe UI" w:hAnsi="Segoe UI" w:cs="Segoe UI"/>
          <w:color w:val="212529"/>
        </w:rPr>
      </w:pP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"d-flex align-items-center"</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"spinner-border ms-auto"</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eading4"/>
        <w:shd w:val="clear" w:color="auto" w:fill="FFFFFF"/>
        <w:spacing w:before="0"/>
        <w:rPr>
          <w:rFonts w:ascii="Segoe UI" w:hAnsi="Segoe UI" w:cs="Segoe UI"/>
          <w:color w:val="212529"/>
          <w:sz w:val="24"/>
          <w:szCs w:val="24"/>
        </w:rPr>
      </w:pPr>
      <w:r>
        <w:rPr>
          <w:rFonts w:ascii="Segoe UI" w:hAnsi="Segoe UI" w:cs="Segoe UI"/>
          <w:b/>
          <w:bCs/>
          <w:color w:val="212529"/>
        </w:rPr>
        <w:t>Floats</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"clearfix"</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"spinner-border float-end"</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eading4"/>
        <w:shd w:val="clear" w:color="auto" w:fill="FFFFFF"/>
        <w:spacing w:before="0"/>
        <w:rPr>
          <w:rFonts w:ascii="Segoe UI" w:hAnsi="Segoe UI" w:cs="Segoe UI"/>
          <w:color w:val="212529"/>
          <w:sz w:val="24"/>
          <w:szCs w:val="24"/>
        </w:rPr>
      </w:pPr>
      <w:r>
        <w:rPr>
          <w:rFonts w:ascii="Segoe UI" w:hAnsi="Segoe UI" w:cs="Segoe UI"/>
          <w:b/>
          <w:bCs/>
          <w:color w:val="212529"/>
        </w:rPr>
        <w:t>Text align</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"text-center"</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"spinner-border"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eading2"/>
        <w:shd w:val="clear" w:color="auto" w:fill="FFFFFF"/>
        <w:rPr>
          <w:rFonts w:ascii="Segoe UI" w:hAnsi="Segoe UI" w:cs="Segoe UI"/>
          <w:b w:val="0"/>
          <w:bCs w:val="0"/>
          <w:color w:val="212529"/>
        </w:rPr>
      </w:pPr>
      <w:bookmarkStart w:id="424" w:name="_Toc144064981"/>
      <w:r>
        <w:rPr>
          <w:rFonts w:ascii="Segoe UI" w:hAnsi="Segoe UI" w:cs="Segoe UI"/>
          <w:b w:val="0"/>
          <w:bCs w:val="0"/>
          <w:color w:val="212529"/>
        </w:rPr>
        <w:t>Size</w:t>
      </w:r>
      <w:bookmarkEnd w:id="424"/>
    </w:p>
    <w:p w:rsidR="00F94D01" w:rsidRDefault="00F94D01" w:rsidP="00F94D01">
      <w:pPr>
        <w:pStyle w:val="NormalWeb"/>
        <w:shd w:val="clear" w:color="auto" w:fill="FFFFFF"/>
        <w:spacing w:before="0" w:beforeAutospacing="0"/>
        <w:rPr>
          <w:rFonts w:ascii="Segoe UI" w:hAnsi="Segoe UI" w:cs="Segoe UI"/>
          <w:color w:val="212529"/>
        </w:rPr>
      </w:pPr>
      <w:r>
        <w:rPr>
          <w:rFonts w:ascii="Segoe UI" w:hAnsi="Segoe UI" w:cs="Segoe UI"/>
          <w:color w:val="212529"/>
        </w:rPr>
        <w:t>Add </w:t>
      </w:r>
      <w:r>
        <w:rPr>
          <w:rStyle w:val="HTMLCode"/>
          <w:rFonts w:ascii="var(--bs-font-monospace)" w:hAnsi="var(--bs-font-monospace)"/>
          <w:color w:val="D63384"/>
          <w:sz w:val="21"/>
          <w:szCs w:val="21"/>
        </w:rPr>
        <w:t>.spinner-border-sm</w:t>
      </w:r>
      <w:r>
        <w:rPr>
          <w:rFonts w:ascii="Segoe UI" w:hAnsi="Segoe UI" w:cs="Segoe UI"/>
          <w:color w:val="212529"/>
        </w:rPr>
        <w:t> and </w:t>
      </w:r>
      <w:r>
        <w:rPr>
          <w:rStyle w:val="HTMLCode"/>
          <w:rFonts w:ascii="var(--bs-font-monospace)" w:hAnsi="var(--bs-font-monospace)"/>
          <w:color w:val="D63384"/>
          <w:sz w:val="21"/>
          <w:szCs w:val="21"/>
        </w:rPr>
        <w:t>.spinner-grow-sm</w:t>
      </w:r>
      <w:r>
        <w:rPr>
          <w:rFonts w:ascii="Segoe UI" w:hAnsi="Segoe UI" w:cs="Segoe UI"/>
          <w:color w:val="212529"/>
        </w:rPr>
        <w:t> to make a smaller spinner that can quickly be used within other components.</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r>
        <w:rPr>
          <w:rFonts w:ascii="Segoe UI" w:hAnsi="Segoe UI" w:cs="Segoe UI"/>
          <w:color w:val="212529"/>
        </w:rPr>
        <w:t> </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"spinner-border spinner-border-sm"</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"spinner-grow spinner-grow-sm"</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NormalWeb"/>
        <w:shd w:val="clear" w:color="auto" w:fill="FFFFFF"/>
        <w:spacing w:before="0" w:beforeAutospacing="0"/>
        <w:rPr>
          <w:rFonts w:ascii="Segoe UI" w:hAnsi="Segoe UI" w:cs="Segoe UI"/>
          <w:color w:val="212529"/>
        </w:rPr>
      </w:pPr>
      <w:r>
        <w:rPr>
          <w:rFonts w:ascii="Segoe UI" w:hAnsi="Segoe UI" w:cs="Segoe UI"/>
          <w:color w:val="212529"/>
        </w:rPr>
        <w:t>Or, use custom CSS or inline styles to change the dimensions as needed.</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r>
        <w:rPr>
          <w:rFonts w:ascii="Segoe UI" w:hAnsi="Segoe UI" w:cs="Segoe UI"/>
          <w:color w:val="212529"/>
        </w:rPr>
        <w:t> </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p>
    <w:p w:rsidR="00F94D01" w:rsidRDefault="00F94D01" w:rsidP="00F94D01">
      <w:pPr>
        <w:shd w:val="clear" w:color="auto" w:fill="FFFFFF"/>
        <w:rPr>
          <w:rFonts w:ascii="Segoe UI" w:hAnsi="Segoe UI" w:cs="Segoe UI"/>
          <w:color w:val="212529"/>
        </w:rPr>
      </w:pP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"spinner-border"</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3rem; height: 3rem;"</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"spinner-grow"</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"width: 3rem; height: 3rem;"</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F94D01" w:rsidRDefault="00F94D01" w:rsidP="00F94D01">
      <w:pPr>
        <w:pStyle w:val="Heading2"/>
        <w:shd w:val="clear" w:color="auto" w:fill="FFFFFF"/>
        <w:rPr>
          <w:rFonts w:ascii="Segoe UI" w:hAnsi="Segoe UI" w:cs="Segoe UI"/>
          <w:b w:val="0"/>
          <w:bCs w:val="0"/>
          <w:color w:val="212529"/>
        </w:rPr>
      </w:pPr>
      <w:bookmarkStart w:id="425" w:name="_Toc144064982"/>
      <w:r>
        <w:rPr>
          <w:rFonts w:ascii="Segoe UI" w:hAnsi="Segoe UI" w:cs="Segoe UI"/>
          <w:b w:val="0"/>
          <w:bCs w:val="0"/>
          <w:color w:val="212529"/>
        </w:rPr>
        <w:t>Buttons</w:t>
      </w:r>
      <w:bookmarkEnd w:id="425"/>
    </w:p>
    <w:p w:rsidR="00F94D01" w:rsidRDefault="00F94D01" w:rsidP="00F94D01">
      <w:pPr>
        <w:pStyle w:val="NormalWeb"/>
        <w:shd w:val="clear" w:color="auto" w:fill="FFFFFF"/>
        <w:spacing w:before="0" w:beforeAutospacing="0"/>
        <w:rPr>
          <w:rFonts w:ascii="Segoe UI" w:hAnsi="Segoe UI" w:cs="Segoe UI"/>
          <w:color w:val="212529"/>
        </w:rPr>
      </w:pPr>
      <w:r>
        <w:rPr>
          <w:rFonts w:ascii="Segoe UI" w:hAnsi="Segoe UI" w:cs="Segoe UI"/>
          <w:color w:val="212529"/>
        </w:rPr>
        <w:t>Use spinners within buttons to indicate an action is currently processing or taking place. You may also swap the text out of the spinner element and utilize button text as needed.</w:t>
      </w:r>
    </w:p>
    <w:p w:rsidR="00F94D01" w:rsidRDefault="00F94D01" w:rsidP="00F94D01">
      <w:pPr>
        <w:shd w:val="clear" w:color="auto" w:fill="FFFFFF"/>
        <w:rPr>
          <w:rFonts w:ascii="Segoe UI" w:hAnsi="Segoe UI" w:cs="Segoe UI"/>
          <w:color w:val="212529"/>
        </w:rPr>
      </w:pPr>
      <w:r>
        <w:rPr>
          <w:rStyle w:val="visually-hidden"/>
          <w:rFonts w:ascii="Segoe UI" w:hAnsi="Segoe UI" w:cs="Segoe UI"/>
          <w:color w:val="212529"/>
        </w:rPr>
        <w:t>Loading...</w:t>
      </w:r>
      <w:r>
        <w:rPr>
          <w:rFonts w:ascii="Segoe UI" w:hAnsi="Segoe UI" w:cs="Segoe UI"/>
          <w:color w:val="212529"/>
        </w:rPr>
        <w:t>  Loading...</w:t>
      </w:r>
    </w:p>
    <w:p w:rsidR="00F94D01" w:rsidRDefault="00F94D01" w:rsidP="00F94D01">
      <w:pPr>
        <w:shd w:val="clear" w:color="auto" w:fill="FFFFFF"/>
        <w:rPr>
          <w:rFonts w:ascii="Segoe UI" w:hAnsi="Segoe UI" w:cs="Segoe UI"/>
          <w:color w:val="212529"/>
        </w:rPr>
      </w:pP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disabled</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"spinner-border spinner-border-sm"</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disabled</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"spinner-border spinner-border-sm"</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Loading...</w:t>
      </w:r>
    </w:p>
    <w:p w:rsidR="00F94D01" w:rsidRDefault="00F94D01" w:rsidP="00F94D0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F94D01" w:rsidRDefault="00F94D01" w:rsidP="00F94D01">
      <w:pPr>
        <w:shd w:val="clear" w:color="auto" w:fill="FFFFFF"/>
        <w:rPr>
          <w:rFonts w:ascii="Segoe UI" w:hAnsi="Segoe UI" w:cs="Segoe UI"/>
          <w:color w:val="212529"/>
          <w:sz w:val="24"/>
          <w:szCs w:val="24"/>
        </w:rPr>
      </w:pPr>
      <w:r>
        <w:rPr>
          <w:rStyle w:val="visually-hidden"/>
          <w:rFonts w:ascii="Segoe UI" w:hAnsi="Segoe UI" w:cs="Segoe UI"/>
          <w:color w:val="212529"/>
        </w:rPr>
        <w:t>Loading...</w:t>
      </w:r>
      <w:r>
        <w:rPr>
          <w:rFonts w:ascii="Segoe UI" w:hAnsi="Segoe UI" w:cs="Segoe UI"/>
          <w:color w:val="212529"/>
        </w:rPr>
        <w:t>  Loading...</w:t>
      </w:r>
    </w:p>
    <w:p w:rsidR="00F94D01" w:rsidRDefault="00F94D01" w:rsidP="00F94D01">
      <w:pPr>
        <w:shd w:val="clear" w:color="auto" w:fill="FFFFFF"/>
        <w:rPr>
          <w:rFonts w:ascii="Segoe UI" w:hAnsi="Segoe UI" w:cs="Segoe UI"/>
          <w:color w:val="212529"/>
        </w:rPr>
      </w:pP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disabled</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"spinner-grow spinner-grow-sm"</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"visually-hidden"</w:t>
      </w:r>
      <w:r>
        <w:rPr>
          <w:rStyle w:val="p"/>
          <w:rFonts w:ascii="var(--bs-font-monospace)" w:hAnsi="var(--bs-font-monospace)"/>
          <w:color w:val="212529"/>
        </w:rPr>
        <w:t>&gt;</w:t>
      </w:r>
      <w:r>
        <w:rPr>
          <w:rStyle w:val="HTMLCode"/>
          <w:rFonts w:ascii="var(--bs-font-monospace)" w:hAnsi="var(--bs-font-monospace)"/>
          <w:color w:val="212529"/>
        </w:rPr>
        <w:t>Loading...</w:t>
      </w: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disabled</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"spinner-grow spinner-grow-sm"</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"status"</w:t>
      </w:r>
      <w:r>
        <w:rPr>
          <w:rStyle w:val="HTMLCode"/>
          <w:rFonts w:ascii="var(--bs-font-monospace)" w:hAnsi="var(--bs-font-monospace)"/>
          <w:color w:val="212529"/>
        </w:rPr>
        <w:t xml:space="preserve"> </w:t>
      </w:r>
      <w:r>
        <w:rPr>
          <w:rStyle w:val="na"/>
          <w:rFonts w:ascii="var(--bs-font-monospace)" w:hAnsi="var(--bs-font-monospace)"/>
          <w:color w:val="006EE0"/>
        </w:rPr>
        <w:t>aria-hidden</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&gt;&lt;/</w:t>
      </w:r>
      <w:r>
        <w:rPr>
          <w:rStyle w:val="nt"/>
          <w:rFonts w:ascii="var(--bs-font-monospace)" w:hAnsi="var(--bs-font-monospace)"/>
          <w:color w:val="2F6F9F"/>
        </w:rPr>
        <w:t>span</w:t>
      </w:r>
      <w:r>
        <w:rPr>
          <w:rStyle w:val="p"/>
          <w:rFonts w:ascii="var(--bs-font-monospace)" w:hAnsi="var(--bs-font-monospace)"/>
          <w:color w:val="212529"/>
        </w:rPr>
        <w:t>&gt;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Loading...</w:t>
      </w:r>
    </w:p>
    <w:p w:rsidR="00F94D01" w:rsidRDefault="00F94D01" w:rsidP="00F94D01">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F94D01" w:rsidRDefault="00F94D01" w:rsidP="00F94D01">
      <w:pPr>
        <w:pStyle w:val="Heading2"/>
        <w:shd w:val="clear" w:color="auto" w:fill="FFFFFF"/>
        <w:rPr>
          <w:rFonts w:ascii="Segoe UI" w:hAnsi="Segoe UI" w:cs="Segoe UI"/>
          <w:b w:val="0"/>
          <w:bCs w:val="0"/>
          <w:color w:val="212529"/>
        </w:rPr>
      </w:pPr>
      <w:bookmarkStart w:id="426" w:name="_Toc144064983"/>
      <w:r>
        <w:rPr>
          <w:rFonts w:ascii="Segoe UI" w:hAnsi="Segoe UI" w:cs="Segoe UI"/>
          <w:b w:val="0"/>
          <w:bCs w:val="0"/>
          <w:color w:val="212529"/>
        </w:rPr>
        <w:t>Sass</w:t>
      </w:r>
      <w:bookmarkEnd w:id="426"/>
    </w:p>
    <w:p w:rsidR="00F94D01" w:rsidRDefault="00F94D01" w:rsidP="00F94D01">
      <w:pPr>
        <w:pStyle w:val="Heading3"/>
        <w:shd w:val="clear" w:color="auto" w:fill="FFFFFF"/>
        <w:rPr>
          <w:rFonts w:ascii="Segoe UI" w:hAnsi="Segoe UI" w:cs="Segoe UI"/>
          <w:b w:val="0"/>
          <w:bCs w:val="0"/>
          <w:color w:val="212529"/>
        </w:rPr>
      </w:pPr>
      <w:bookmarkStart w:id="427" w:name="_Toc144064984"/>
      <w:r>
        <w:rPr>
          <w:rFonts w:ascii="Segoe UI" w:hAnsi="Segoe UI" w:cs="Segoe UI"/>
          <w:b w:val="0"/>
          <w:bCs w:val="0"/>
          <w:color w:val="212529"/>
        </w:rPr>
        <w:t>Variables</w:t>
      </w:r>
      <w:bookmarkEnd w:id="427"/>
    </w:p>
    <w:p w:rsidR="00F94D01" w:rsidRDefault="00F94D01" w:rsidP="00F94D01">
      <w:pPr>
        <w:shd w:val="clear" w:color="auto" w:fill="FFFFFF"/>
        <w:rPr>
          <w:rFonts w:ascii="Segoe UI" w:hAnsi="Segoe UI" w:cs="Segoe UI"/>
          <w:color w:val="212529"/>
        </w:rPr>
      </w:pPr>
    </w:p>
    <w:p w:rsidR="00F94D01" w:rsidRDefault="00F94D01" w:rsidP="00F94D01">
      <w:pPr>
        <w:pStyle w:val="HTMLPreformatted"/>
        <w:rPr>
          <w:rStyle w:val="HTMLCode"/>
          <w:rFonts w:ascii="var(--bs-font-monospace)" w:hAnsi="var(--bs-font-monospace)"/>
          <w:color w:val="212529"/>
        </w:rPr>
      </w:pPr>
      <w:r>
        <w:rPr>
          <w:rStyle w:val="nv"/>
          <w:rFonts w:ascii="var(--bs-font-monospace)" w:hAnsi="var(--bs-font-monospace)"/>
          <w:color w:val="003333"/>
        </w:rPr>
        <w:t>$spinner-width</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2</w:t>
      </w:r>
      <w:r>
        <w:rPr>
          <w:rStyle w:val="kt"/>
          <w:rFonts w:ascii="var(--bs-font-monospace)" w:hAnsi="var(--bs-font-monospace)"/>
          <w:color w:val="007788"/>
        </w:rPr>
        <w:t>rem</w:t>
      </w:r>
      <w:r>
        <w:rPr>
          <w:rStyle w:val="p"/>
          <w:rFonts w:ascii="var(--bs-font-monospace)" w:hAnsi="var(--bs-font-monospace)"/>
          <w:color w:val="212529"/>
        </w:rPr>
        <w:t>;</w:t>
      </w:r>
    </w:p>
    <w:p w:rsidR="00F94D01" w:rsidRDefault="00F94D01" w:rsidP="00F94D01">
      <w:pPr>
        <w:pStyle w:val="HTMLPreformatted"/>
        <w:rPr>
          <w:rStyle w:val="HTMLCode"/>
          <w:rFonts w:ascii="var(--bs-font-monospace)" w:hAnsi="var(--bs-font-monospace)"/>
          <w:color w:val="212529"/>
        </w:rPr>
      </w:pPr>
      <w:r>
        <w:rPr>
          <w:rStyle w:val="nv"/>
          <w:rFonts w:ascii="var(--bs-font-monospace)" w:hAnsi="var(--bs-font-monospace)"/>
          <w:color w:val="003333"/>
        </w:rPr>
        <w:t>$spinner-height</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$spinner-width</w:t>
      </w:r>
      <w:r>
        <w:rPr>
          <w:rStyle w:val="p"/>
          <w:rFonts w:ascii="var(--bs-font-monospace)" w:hAnsi="var(--bs-font-monospace)"/>
          <w:color w:val="212529"/>
        </w:rPr>
        <w:t>;</w:t>
      </w:r>
    </w:p>
    <w:p w:rsidR="00F94D01" w:rsidRDefault="00F94D01" w:rsidP="00F94D01">
      <w:pPr>
        <w:pStyle w:val="HTMLPreformatted"/>
        <w:rPr>
          <w:rStyle w:val="HTMLCode"/>
          <w:rFonts w:ascii="var(--bs-font-monospace)" w:hAnsi="var(--bs-font-monospace)"/>
          <w:color w:val="212529"/>
        </w:rPr>
      </w:pPr>
      <w:r>
        <w:rPr>
          <w:rStyle w:val="nv"/>
          <w:rFonts w:ascii="var(--bs-font-monospace)" w:hAnsi="var(--bs-font-monospace)"/>
          <w:color w:val="003333"/>
        </w:rPr>
        <w:t>$spinner-vertical-align</w:t>
      </w:r>
      <w:r>
        <w:rPr>
          <w:rStyle w:val="o"/>
          <w:rFonts w:ascii="var(--bs-font-monospace)" w:hAnsi="var(--bs-font-monospace)"/>
          <w:color w:val="555555"/>
        </w:rPr>
        <w:t>:</w:t>
      </w:r>
      <w:r>
        <w:rPr>
          <w:rStyle w:val="HTMLCode"/>
          <w:rFonts w:ascii="var(--bs-font-monospace)" w:hAnsi="var(--bs-font-monospace)"/>
          <w:color w:val="212529"/>
        </w:rPr>
        <w:t xml:space="preserve">  </w:t>
      </w:r>
      <w:r>
        <w:rPr>
          <w:rStyle w:val="o"/>
          <w:rFonts w:ascii="var(--bs-font-monospace)" w:hAnsi="var(--bs-font-monospace)"/>
          <w:color w:val="555555"/>
        </w:rPr>
        <w:t>-</w:t>
      </w:r>
      <w:r>
        <w:rPr>
          <w:rStyle w:val="mf"/>
          <w:rFonts w:ascii="var(--bs-font-monospace)" w:hAnsi="var(--bs-font-monospace)"/>
          <w:color w:val="C24F19"/>
        </w:rPr>
        <w:t>.125</w:t>
      </w:r>
      <w:r>
        <w:rPr>
          <w:rStyle w:val="kt"/>
          <w:rFonts w:ascii="var(--bs-font-monospace)" w:hAnsi="var(--bs-font-monospace)"/>
          <w:color w:val="007788"/>
        </w:rPr>
        <w:t>em</w:t>
      </w:r>
      <w:r>
        <w:rPr>
          <w:rStyle w:val="p"/>
          <w:rFonts w:ascii="var(--bs-font-monospace)" w:hAnsi="var(--bs-font-monospace)"/>
          <w:color w:val="212529"/>
        </w:rPr>
        <w:t>;</w:t>
      </w:r>
    </w:p>
    <w:p w:rsidR="00F94D01" w:rsidRDefault="00F94D01" w:rsidP="00F94D01">
      <w:pPr>
        <w:pStyle w:val="HTMLPreformatted"/>
        <w:rPr>
          <w:rStyle w:val="HTMLCode"/>
          <w:rFonts w:ascii="var(--bs-font-monospace)" w:hAnsi="var(--bs-font-monospace)"/>
          <w:color w:val="212529"/>
        </w:rPr>
      </w:pPr>
      <w:r>
        <w:rPr>
          <w:rStyle w:val="nv"/>
          <w:rFonts w:ascii="var(--bs-font-monospace)" w:hAnsi="var(--bs-font-monospace)"/>
          <w:color w:val="003333"/>
        </w:rPr>
        <w:t>$spinner-border-width</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.25</w:t>
      </w:r>
      <w:r>
        <w:rPr>
          <w:rStyle w:val="kt"/>
          <w:rFonts w:ascii="var(--bs-font-monospace)" w:hAnsi="var(--bs-font-monospace)"/>
          <w:color w:val="007788"/>
        </w:rPr>
        <w:t>em</w:t>
      </w:r>
      <w:r>
        <w:rPr>
          <w:rStyle w:val="p"/>
          <w:rFonts w:ascii="var(--bs-font-monospace)" w:hAnsi="var(--bs-font-monospace)"/>
          <w:color w:val="212529"/>
        </w:rPr>
        <w:t>;</w:t>
      </w:r>
    </w:p>
    <w:p w:rsidR="00F94D01" w:rsidRDefault="00F94D01" w:rsidP="00F94D01">
      <w:pPr>
        <w:pStyle w:val="HTMLPreformatted"/>
        <w:rPr>
          <w:rStyle w:val="HTMLCode"/>
          <w:rFonts w:ascii="var(--bs-font-monospace)" w:hAnsi="var(--bs-font-monospace)"/>
          <w:color w:val="212529"/>
        </w:rPr>
      </w:pPr>
      <w:r>
        <w:rPr>
          <w:rStyle w:val="nv"/>
          <w:rFonts w:ascii="var(--bs-font-monospace)" w:hAnsi="var(--bs-font-monospace)"/>
          <w:color w:val="003333"/>
        </w:rPr>
        <w:t>$spinner-animation-speed</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.75</w:t>
      </w:r>
      <w:r>
        <w:rPr>
          <w:rStyle w:val="kt"/>
          <w:rFonts w:ascii="var(--bs-font-monospace)" w:hAnsi="var(--bs-font-monospace)"/>
          <w:color w:val="007788"/>
        </w:rPr>
        <w:t>s</w:t>
      </w:r>
      <w:r>
        <w:rPr>
          <w:rStyle w:val="p"/>
          <w:rFonts w:ascii="var(--bs-font-monospace)" w:hAnsi="var(--bs-font-monospace)"/>
          <w:color w:val="212529"/>
        </w:rPr>
        <w:t>;</w:t>
      </w:r>
    </w:p>
    <w:p w:rsidR="00F94D01" w:rsidRDefault="00F94D01" w:rsidP="00F94D01">
      <w:pPr>
        <w:pStyle w:val="HTMLPreformatted"/>
        <w:rPr>
          <w:rStyle w:val="HTMLCode"/>
          <w:rFonts w:ascii="var(--bs-font-monospace)" w:hAnsi="var(--bs-font-monospace)"/>
          <w:color w:val="212529"/>
        </w:rPr>
      </w:pPr>
    </w:p>
    <w:p w:rsidR="00F94D01" w:rsidRDefault="00F94D01" w:rsidP="00F94D01">
      <w:pPr>
        <w:pStyle w:val="HTMLPreformatted"/>
        <w:rPr>
          <w:rStyle w:val="HTMLCode"/>
          <w:rFonts w:ascii="var(--bs-font-monospace)" w:hAnsi="var(--bs-font-monospace)"/>
          <w:color w:val="212529"/>
        </w:rPr>
      </w:pPr>
      <w:r>
        <w:rPr>
          <w:rStyle w:val="nv"/>
          <w:rFonts w:ascii="var(--bs-font-monospace)" w:hAnsi="var(--bs-font-monospace)"/>
          <w:color w:val="003333"/>
        </w:rPr>
        <w:t>$spinner-width-sm</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kt"/>
          <w:rFonts w:ascii="var(--bs-font-monospace)" w:hAnsi="var(--bs-font-monospace)"/>
          <w:color w:val="007788"/>
        </w:rPr>
        <w:t>rem</w:t>
      </w:r>
      <w:r>
        <w:rPr>
          <w:rStyle w:val="p"/>
          <w:rFonts w:ascii="var(--bs-font-monospace)" w:hAnsi="var(--bs-font-monospace)"/>
          <w:color w:val="212529"/>
        </w:rPr>
        <w:t>;</w:t>
      </w:r>
    </w:p>
    <w:p w:rsidR="00F94D01" w:rsidRDefault="00F94D01" w:rsidP="00F94D01">
      <w:pPr>
        <w:pStyle w:val="HTMLPreformatted"/>
        <w:rPr>
          <w:rStyle w:val="HTMLCode"/>
          <w:rFonts w:ascii="var(--bs-font-monospace)" w:hAnsi="var(--bs-font-monospace)"/>
          <w:color w:val="212529"/>
        </w:rPr>
      </w:pPr>
      <w:r>
        <w:rPr>
          <w:rStyle w:val="nv"/>
          <w:rFonts w:ascii="var(--bs-font-monospace)" w:hAnsi="var(--bs-font-monospace)"/>
          <w:color w:val="003333"/>
        </w:rPr>
        <w:t>$spinner-height-sm</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$spinner-width-sm</w:t>
      </w:r>
      <w:r>
        <w:rPr>
          <w:rStyle w:val="p"/>
          <w:rFonts w:ascii="var(--bs-font-monospace)" w:hAnsi="var(--bs-font-monospace)"/>
          <w:color w:val="212529"/>
        </w:rPr>
        <w:t>;</w:t>
      </w:r>
    </w:p>
    <w:p w:rsidR="00F94D01" w:rsidRDefault="00F94D01" w:rsidP="00F94D01">
      <w:pPr>
        <w:pStyle w:val="HTMLPreformatted"/>
        <w:rPr>
          <w:rStyle w:val="HTMLCode"/>
          <w:rFonts w:ascii="var(--bs-font-monospace)" w:hAnsi="var(--bs-font-monospace)"/>
          <w:color w:val="212529"/>
        </w:rPr>
      </w:pPr>
      <w:r>
        <w:rPr>
          <w:rStyle w:val="nv"/>
          <w:rFonts w:ascii="var(--bs-font-monospace)" w:hAnsi="var(--bs-font-monospace)"/>
          <w:color w:val="003333"/>
        </w:rPr>
        <w:t>$spinner-border-width-sm</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.2</w:t>
      </w:r>
      <w:r>
        <w:rPr>
          <w:rStyle w:val="kt"/>
          <w:rFonts w:ascii="var(--bs-font-monospace)" w:hAnsi="var(--bs-font-monospace)"/>
          <w:color w:val="007788"/>
        </w:rPr>
        <w:t>em</w:t>
      </w:r>
      <w:r>
        <w:rPr>
          <w:rStyle w:val="p"/>
          <w:rFonts w:ascii="var(--bs-font-monospace)" w:hAnsi="var(--bs-font-monospace)"/>
          <w:color w:val="212529"/>
        </w:rPr>
        <w:t>;</w:t>
      </w:r>
    </w:p>
    <w:p w:rsidR="00F94D01" w:rsidRDefault="00F94D01" w:rsidP="00F94D01">
      <w:pPr>
        <w:pStyle w:val="Heading3"/>
        <w:shd w:val="clear" w:color="auto" w:fill="FFFFFF"/>
        <w:rPr>
          <w:rFonts w:ascii="Segoe UI" w:hAnsi="Segoe UI" w:cs="Segoe UI"/>
          <w:b w:val="0"/>
          <w:bCs w:val="0"/>
          <w:color w:val="212529"/>
        </w:rPr>
      </w:pPr>
      <w:bookmarkStart w:id="428" w:name="_Toc144064985"/>
      <w:r>
        <w:rPr>
          <w:rFonts w:ascii="Segoe UI" w:hAnsi="Segoe UI" w:cs="Segoe UI"/>
          <w:b w:val="0"/>
          <w:bCs w:val="0"/>
          <w:color w:val="212529"/>
        </w:rPr>
        <w:t>Keyframes</w:t>
      </w:r>
      <w:bookmarkEnd w:id="428"/>
    </w:p>
    <w:p w:rsidR="00F94D01" w:rsidRDefault="00F94D01" w:rsidP="00F94D01">
      <w:pPr>
        <w:pStyle w:val="NormalWeb"/>
        <w:shd w:val="clear" w:color="auto" w:fill="FFFFFF"/>
        <w:spacing w:before="0" w:beforeAutospacing="0"/>
        <w:rPr>
          <w:rFonts w:ascii="Segoe UI" w:hAnsi="Segoe UI" w:cs="Segoe UI"/>
          <w:color w:val="212529"/>
        </w:rPr>
      </w:pPr>
      <w:r>
        <w:rPr>
          <w:rFonts w:ascii="Segoe UI" w:hAnsi="Segoe UI" w:cs="Segoe UI"/>
          <w:color w:val="212529"/>
        </w:rPr>
        <w:t>Used for creating the CSS animations for our spinners. Included in </w:t>
      </w:r>
      <w:r>
        <w:rPr>
          <w:rStyle w:val="HTMLCode"/>
          <w:rFonts w:ascii="var(--bs-font-monospace)" w:hAnsi="var(--bs-font-monospace)"/>
          <w:color w:val="D63384"/>
          <w:sz w:val="21"/>
          <w:szCs w:val="21"/>
        </w:rPr>
        <w:t>scss/_spinners.scss</w:t>
      </w:r>
      <w:r>
        <w:rPr>
          <w:rFonts w:ascii="Segoe UI" w:hAnsi="Segoe UI" w:cs="Segoe UI"/>
          <w:color w:val="212529"/>
        </w:rPr>
        <w:t>.</w:t>
      </w:r>
    </w:p>
    <w:p w:rsidR="00F94D01" w:rsidRDefault="00F94D01" w:rsidP="00F94D01">
      <w:pPr>
        <w:shd w:val="clear" w:color="auto" w:fill="FFFFFF"/>
        <w:rPr>
          <w:rFonts w:ascii="Segoe UI" w:hAnsi="Segoe UI" w:cs="Segoe UI"/>
          <w:color w:val="212529"/>
        </w:rPr>
      </w:pPr>
    </w:p>
    <w:p w:rsidR="00F94D01" w:rsidRDefault="00F94D01" w:rsidP="00F94D01">
      <w:pPr>
        <w:pStyle w:val="HTMLPreformatted"/>
        <w:rPr>
          <w:rStyle w:val="HTMLCode"/>
          <w:rFonts w:ascii="var(--bs-font-monospace)" w:hAnsi="var(--bs-font-monospace)"/>
          <w:color w:val="212529"/>
        </w:rPr>
      </w:pPr>
      <w:r>
        <w:rPr>
          <w:rStyle w:val="k"/>
          <w:rFonts w:ascii="var(--bs-font-monospace)" w:hAnsi="var(--bs-font-monospace)"/>
          <w:color w:val="006699"/>
        </w:rPr>
        <w:t>@keyframes</w:t>
      </w:r>
      <w:r>
        <w:rPr>
          <w:rStyle w:val="HTMLCode"/>
          <w:rFonts w:ascii="var(--bs-font-monospace)" w:hAnsi="var(--bs-font-monospace)"/>
          <w:color w:val="212529"/>
        </w:rPr>
        <w:t xml:space="preserve"> </w:t>
      </w:r>
      <w:r>
        <w:rPr>
          <w:rStyle w:val="nt"/>
          <w:rFonts w:ascii="var(--bs-font-monospace)" w:hAnsi="var(--bs-font-monospace)"/>
          <w:color w:val="2F6F9F"/>
        </w:rPr>
        <w:t>spinner-border</w:t>
      </w:r>
      <w:r>
        <w:rPr>
          <w:rStyle w:val="HTMLCode"/>
          <w:rFonts w:ascii="var(--bs-font-monospace)" w:hAnsi="var(--bs-font-monospace)"/>
          <w:color w:val="212529"/>
        </w:rPr>
        <w:t xml:space="preserve"> </w:t>
      </w:r>
      <w:r>
        <w:rPr>
          <w:rStyle w:val="p"/>
          <w:rFonts w:ascii="var(--bs-font-monospace)" w:hAnsi="var(--bs-font-monospace)"/>
          <w:color w:val="212529"/>
        </w:rPr>
        <w: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t"/>
          <w:rFonts w:ascii="var(--bs-font-monospace)" w:hAnsi="var(--bs-font-monospace)"/>
          <w:color w:val="2F6F9F"/>
        </w:rPr>
        <w:t>to</w:t>
      </w:r>
      <w:r>
        <w:rPr>
          <w:rStyle w:val="HTMLCode"/>
          <w:rFonts w:ascii="var(--bs-font-monospace)" w:hAnsi="var(--bs-font-monospace)"/>
          <w:color w:val="212529"/>
        </w:rPr>
        <w:t xml:space="preserve"> </w:t>
      </w:r>
      <w:r>
        <w:rPr>
          <w:rStyle w:val="p"/>
          <w:rFonts w:ascii="var(--bs-font-monospace)" w:hAnsi="var(--bs-font-monospace)"/>
          <w:color w:val="212529"/>
        </w:rPr>
        <w:t>{</w:t>
      </w:r>
      <w:r>
        <w:rPr>
          <w:rStyle w:val="HTMLCode"/>
          <w:rFonts w:ascii="var(--bs-font-monospace)" w:hAnsi="var(--bs-font-monospace)"/>
          <w:color w:val="212529"/>
        </w:rPr>
        <w:t xml:space="preserve"> </w:t>
      </w:r>
      <w:r>
        <w:rPr>
          <w:rStyle w:val="na"/>
          <w:rFonts w:ascii="var(--bs-font-monospace)" w:hAnsi="var(--bs-font-monospace)"/>
          <w:color w:val="006EE0"/>
        </w:rPr>
        <w:t>transform</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rotate</w:t>
      </w:r>
      <w:r>
        <w:rPr>
          <w:rStyle w:val="p"/>
          <w:rFonts w:ascii="var(--bs-font-monospace)" w:hAnsi="var(--bs-font-monospace)"/>
          <w:color w:val="212529"/>
        </w:rPr>
        <w:t>(</w:t>
      </w:r>
      <w:r>
        <w:rPr>
          <w:rStyle w:val="mi"/>
          <w:rFonts w:ascii="var(--bs-font-monospace)" w:hAnsi="var(--bs-font-monospace)"/>
          <w:color w:val="C24F19"/>
        </w:rPr>
        <w:t>360</w:t>
      </w:r>
      <w:r>
        <w:rPr>
          <w:rStyle w:val="kt"/>
          <w:rFonts w:ascii="var(--bs-font-monospace)" w:hAnsi="var(--bs-font-monospace)"/>
          <w:color w:val="007788"/>
        </w:rPr>
        <w:t>deg</w:t>
      </w:r>
      <w:r>
        <w:rPr>
          <w:rStyle w:val="p"/>
          <w:rFonts w:ascii="var(--bs-font-monospace)" w:hAnsi="var(--bs-font-monospace)"/>
          <w:color w:val="212529"/>
        </w:rPr>
        <w:t>)</w:t>
      </w:r>
      <w:r>
        <w:rPr>
          <w:rStyle w:val="HTMLCode"/>
          <w:rFonts w:ascii="var(--bs-font-monospace)" w:hAnsi="var(--bs-font-monospace)"/>
          <w:color w:val="212529"/>
        </w:rPr>
        <w:t xml:space="preserve"> </w:t>
      </w:r>
      <w:r>
        <w:rPr>
          <w:rStyle w:val="si"/>
          <w:rFonts w:ascii="var(--bs-font-monospace)" w:hAnsi="var(--bs-font-monospace)"/>
          <w:color w:val="AA0000"/>
        </w:rPr>
        <w:t>#{</w:t>
      </w:r>
      <w:r>
        <w:rPr>
          <w:rStyle w:val="s2"/>
          <w:rFonts w:ascii="var(--bs-font-monospace)" w:hAnsi="var(--bs-font-monospace)"/>
          <w:color w:val="CC3300"/>
        </w:rPr>
        <w:t>"/* rtl:ignore */"</w:t>
      </w:r>
      <w:r>
        <w:rPr>
          <w:rStyle w:val="si"/>
          <w:rFonts w:ascii="var(--bs-font-monospace)" w:hAnsi="var(--bs-font-monospace)"/>
          <w:color w:val="AA0000"/>
        </w:rPr>
        <w:t>}</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F94D01" w:rsidRDefault="00F94D01" w:rsidP="00F94D01">
      <w:pPr>
        <w:pStyle w:val="HTMLPreformatted"/>
        <w:rPr>
          <w:rStyle w:val="HTMLCode"/>
          <w:rFonts w:ascii="var(--bs-font-monospace)" w:hAnsi="var(--bs-font-monospace)"/>
          <w:color w:val="212529"/>
        </w:rPr>
      </w:pPr>
      <w:r>
        <w:rPr>
          <w:rStyle w:val="p"/>
          <w:rFonts w:ascii="var(--bs-font-monospace)" w:hAnsi="var(--bs-font-monospace)"/>
          <w:color w:val="212529"/>
        </w:rPr>
        <w:t>}</w:t>
      </w:r>
    </w:p>
    <w:p w:rsidR="00F94D01" w:rsidRDefault="00F94D01" w:rsidP="00F94D01">
      <w:pPr>
        <w:shd w:val="clear" w:color="auto" w:fill="FFFFFF"/>
        <w:rPr>
          <w:rFonts w:ascii="Segoe UI" w:hAnsi="Segoe UI" w:cs="Segoe UI"/>
          <w:color w:val="212529"/>
        </w:rPr>
      </w:pPr>
    </w:p>
    <w:p w:rsidR="00F94D01" w:rsidRDefault="00F94D01" w:rsidP="00F94D01">
      <w:pPr>
        <w:pStyle w:val="HTMLPreformatted"/>
        <w:rPr>
          <w:rStyle w:val="HTMLCode"/>
          <w:rFonts w:ascii="var(--bs-font-monospace)" w:hAnsi="var(--bs-font-monospace)"/>
          <w:color w:val="212529"/>
        </w:rPr>
      </w:pPr>
      <w:r>
        <w:rPr>
          <w:rStyle w:val="k"/>
          <w:rFonts w:ascii="var(--bs-font-monospace)" w:hAnsi="var(--bs-font-monospace)"/>
          <w:color w:val="006699"/>
        </w:rPr>
        <w:t>@keyframes</w:t>
      </w:r>
      <w:r>
        <w:rPr>
          <w:rStyle w:val="HTMLCode"/>
          <w:rFonts w:ascii="var(--bs-font-monospace)" w:hAnsi="var(--bs-font-monospace)"/>
          <w:color w:val="212529"/>
        </w:rPr>
        <w:t xml:space="preserve"> </w:t>
      </w:r>
      <w:r>
        <w:rPr>
          <w:rStyle w:val="nt"/>
          <w:rFonts w:ascii="var(--bs-font-monospace)" w:hAnsi="var(--bs-font-monospace)"/>
          <w:color w:val="2F6F9F"/>
        </w:rPr>
        <w:t>spinner-grow</w:t>
      </w:r>
      <w:r>
        <w:rPr>
          <w:rStyle w:val="HTMLCode"/>
          <w:rFonts w:ascii="var(--bs-font-monospace)" w:hAnsi="var(--bs-font-monospace)"/>
          <w:color w:val="212529"/>
        </w:rPr>
        <w:t xml:space="preserve"> </w:t>
      </w:r>
      <w:r>
        <w:rPr>
          <w:rStyle w:val="p"/>
          <w:rFonts w:ascii="var(--bs-font-monospace)" w:hAnsi="var(--bs-font-monospace)"/>
          <w:color w:val="212529"/>
        </w:rPr>
        <w: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t"/>
          <w:rFonts w:ascii="var(--bs-font-monospace)" w:hAnsi="var(--bs-font-monospace)"/>
          <w:color w:val="2F6F9F"/>
        </w:rPr>
        <w:t>0</w:t>
      </w:r>
      <w:r>
        <w:rPr>
          <w:rStyle w:val="err"/>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transform</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scale</w:t>
      </w:r>
      <w:r>
        <w:rPr>
          <w:rStyle w:val="p"/>
          <w:rFonts w:ascii="var(--bs-font-monospace)" w:hAnsi="var(--bs-font-monospace)"/>
          <w:color w:val="212529"/>
        </w:rPr>
        <w:t>(</w:t>
      </w:r>
      <w:r>
        <w:rPr>
          <w:rStyle w:val="mi"/>
          <w:rFonts w:ascii="var(--bs-font-monospace)" w:hAnsi="var(--bs-font-monospace)"/>
          <w:color w:val="C24F19"/>
        </w:rPr>
        <w:t>0</w:t>
      </w:r>
      <w:r>
        <w:rPr>
          <w:rStyle w:val="p"/>
          <w:rFonts w:ascii="var(--bs-font-monospace)" w:hAnsi="var(--bs-font-monospace)"/>
          <w:color w:val="212529"/>
        </w:rPr>
        <w: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t"/>
          <w:rFonts w:ascii="var(--bs-font-monospace)" w:hAnsi="var(--bs-font-monospace)"/>
          <w:color w:val="2F6F9F"/>
        </w:rPr>
        <w:t>50</w:t>
      </w:r>
      <w:r>
        <w:rPr>
          <w:rStyle w:val="err"/>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opacity</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p"/>
          <w:rFonts w:ascii="var(--bs-font-monospace)" w:hAnsi="var(--bs-font-monospace)"/>
          <w:color w:val="212529"/>
        </w:rPr>
        <w: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a"/>
          <w:rFonts w:ascii="var(--bs-font-monospace)" w:hAnsi="var(--bs-font-monospace)"/>
          <w:color w:val="006EE0"/>
        </w:rPr>
        <w:t>transform</w:t>
      </w:r>
      <w:r>
        <w:rPr>
          <w:rStyle w:val="o"/>
          <w:rFonts w:ascii="var(--bs-font-monospace)" w:hAnsi="var(--bs-font-monospace)"/>
          <w:color w:val="555555"/>
        </w:rPr>
        <w:t>:</w:t>
      </w:r>
      <w:r>
        <w:rPr>
          <w:rStyle w:val="HTMLCode"/>
          <w:rFonts w:ascii="var(--bs-font-monospace)" w:hAnsi="var(--bs-font-monospace)"/>
          <w:color w:val="212529"/>
        </w:rPr>
        <w:t xml:space="preserve"> </w:t>
      </w:r>
      <w:r>
        <w:rPr>
          <w:rStyle w:val="ni"/>
          <w:rFonts w:ascii="var(--bs-font-monospace)" w:hAnsi="var(--bs-font-monospace)"/>
          <w:color w:val="727272"/>
        </w:rPr>
        <w:t>none</w:t>
      </w:r>
      <w:r>
        <w:rPr>
          <w:rStyle w:val="p"/>
          <w:rFonts w:ascii="var(--bs-font-monospace)" w:hAnsi="var(--bs-font-monospace)"/>
          <w:color w:val="212529"/>
        </w:rPr>
        <w:t>;</w:t>
      </w:r>
    </w:p>
    <w:p w:rsidR="00F94D01" w:rsidRDefault="00F94D01" w:rsidP="00F94D01">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F94D01" w:rsidRDefault="00F94D01" w:rsidP="00F94D01">
      <w:pPr>
        <w:pStyle w:val="HTMLPreformatted"/>
        <w:rPr>
          <w:rFonts w:ascii="var(--bs-font-monospace)" w:hAnsi="var(--bs-font-monospace)"/>
          <w:color w:val="212529"/>
          <w:sz w:val="21"/>
          <w:szCs w:val="21"/>
        </w:rPr>
      </w:pPr>
      <w:r>
        <w:rPr>
          <w:rStyle w:val="p"/>
          <w:rFonts w:ascii="var(--bs-font-monospace)" w:hAnsi="var(--bs-font-monospace)"/>
          <w:color w:val="212529"/>
        </w:rPr>
        <w:t>}</w:t>
      </w:r>
    </w:p>
    <w:p w:rsidR="002474C5" w:rsidRDefault="002474C5"/>
    <w:p w:rsidR="006D3E40" w:rsidRDefault="006D3E40"/>
    <w:p w:rsidR="006D3E40" w:rsidRDefault="006D3E40"/>
    <w:p w:rsidR="006D3E40" w:rsidRDefault="006D3E40"/>
    <w:p w:rsidR="006D3E40" w:rsidRDefault="006D3E40"/>
    <w:p w:rsidR="006D3E40" w:rsidRDefault="006D3E40"/>
    <w:p w:rsidR="006D3E40" w:rsidRDefault="006D3E40"/>
    <w:p w:rsidR="006D3E40" w:rsidRDefault="006D3E40"/>
    <w:p w:rsidR="006D3E40" w:rsidRDefault="006D3E40"/>
    <w:p w:rsidR="008631CF" w:rsidRDefault="008631CF" w:rsidP="00883E4D">
      <w:pPr>
        <w:pStyle w:val="Heading1"/>
        <w:shd w:val="clear" w:color="auto" w:fill="FFFFFF"/>
        <w:spacing w:before="0" w:beforeAutospacing="0"/>
        <w:rPr>
          <w:rFonts w:ascii="Segoe UI" w:hAnsi="Segoe UI" w:cs="Segoe UI"/>
          <w:b w:val="0"/>
          <w:bCs w:val="0"/>
          <w:color w:val="212529"/>
        </w:rPr>
      </w:pPr>
    </w:p>
    <w:p w:rsidR="00883E4D" w:rsidRDefault="00883E4D" w:rsidP="00883E4D">
      <w:pPr>
        <w:pStyle w:val="Heading1"/>
        <w:shd w:val="clear" w:color="auto" w:fill="FFFFFF"/>
        <w:spacing w:before="0" w:beforeAutospacing="0"/>
        <w:rPr>
          <w:rFonts w:ascii="Segoe UI" w:hAnsi="Segoe UI" w:cs="Segoe UI"/>
          <w:b w:val="0"/>
          <w:bCs w:val="0"/>
          <w:color w:val="212529"/>
        </w:rPr>
      </w:pPr>
      <w:bookmarkStart w:id="429" w:name="_Toc144064986"/>
      <w:r>
        <w:rPr>
          <w:rFonts w:ascii="Segoe UI" w:hAnsi="Segoe UI" w:cs="Segoe UI"/>
          <w:b w:val="0"/>
          <w:bCs w:val="0"/>
          <w:color w:val="212529"/>
        </w:rPr>
        <w:t>Toasts</w:t>
      </w:r>
      <w:bookmarkEnd w:id="429"/>
    </w:p>
    <w:p w:rsidR="00883E4D" w:rsidRDefault="00883E4D" w:rsidP="00883E4D">
      <w:pPr>
        <w:pStyle w:val="bd-lead"/>
        <w:shd w:val="clear" w:color="auto" w:fill="FFFFFF"/>
        <w:spacing w:before="0" w:beforeAutospacing="0"/>
        <w:rPr>
          <w:rFonts w:ascii="Segoe UI" w:hAnsi="Segoe UI" w:cs="Segoe UI"/>
          <w:color w:val="212529"/>
        </w:rPr>
      </w:pPr>
      <w:r>
        <w:rPr>
          <w:rFonts w:ascii="Segoe UI" w:hAnsi="Segoe UI" w:cs="Segoe UI"/>
          <w:color w:val="212529"/>
        </w:rPr>
        <w:t>Push notifications to your visitors with a toast, a lightweight and easily customizable alert message.</w:t>
      </w:r>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Toasts are lightweight notifications designed to mimic the push notifications that have been popularized by mobile and desktop operating systems. They’re built with flexbox, so they’re easy to align and position.</w:t>
      </w:r>
    </w:p>
    <w:p w:rsidR="00883E4D" w:rsidRDefault="00883E4D" w:rsidP="00883E4D">
      <w:pPr>
        <w:pStyle w:val="Heading2"/>
        <w:shd w:val="clear" w:color="auto" w:fill="FFFFFF"/>
        <w:rPr>
          <w:rFonts w:ascii="Segoe UI" w:hAnsi="Segoe UI" w:cs="Segoe UI"/>
          <w:b w:val="0"/>
          <w:bCs w:val="0"/>
          <w:color w:val="212529"/>
        </w:rPr>
      </w:pPr>
      <w:bookmarkStart w:id="430" w:name="_Toc144064987"/>
      <w:r>
        <w:rPr>
          <w:rFonts w:ascii="Segoe UI" w:hAnsi="Segoe UI" w:cs="Segoe UI"/>
          <w:b w:val="0"/>
          <w:bCs w:val="0"/>
          <w:color w:val="212529"/>
        </w:rPr>
        <w:t>Overview</w:t>
      </w:r>
      <w:bookmarkEnd w:id="430"/>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Things to know when using the toast plugin:</w:t>
      </w:r>
    </w:p>
    <w:p w:rsidR="00883E4D" w:rsidRDefault="00883E4D" w:rsidP="00883E4D">
      <w:pPr>
        <w:numPr>
          <w:ilvl w:val="0"/>
          <w:numId w:val="9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Toasts are opt-in for performance reasons, so </w:t>
      </w:r>
      <w:r>
        <w:rPr>
          <w:rStyle w:val="Strong"/>
          <w:rFonts w:ascii="Segoe UI" w:hAnsi="Segoe UI" w:cs="Segoe UI"/>
          <w:color w:val="212529"/>
        </w:rPr>
        <w:t>you must initialize them yourself</w:t>
      </w:r>
      <w:r>
        <w:rPr>
          <w:rFonts w:ascii="Segoe UI" w:hAnsi="Segoe UI" w:cs="Segoe UI"/>
          <w:color w:val="212529"/>
        </w:rPr>
        <w:t>.</w:t>
      </w:r>
    </w:p>
    <w:p w:rsidR="00883E4D" w:rsidRDefault="00883E4D" w:rsidP="00883E4D">
      <w:pPr>
        <w:numPr>
          <w:ilvl w:val="0"/>
          <w:numId w:val="9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Toasts will automatically hide if you do not specify </w:t>
      </w:r>
      <w:r>
        <w:rPr>
          <w:rStyle w:val="HTMLCode"/>
          <w:rFonts w:ascii="var(--bs-font-monospace)" w:eastAsiaTheme="minorHAnsi" w:hAnsi="var(--bs-font-monospace)"/>
          <w:color w:val="D63384"/>
          <w:sz w:val="21"/>
          <w:szCs w:val="21"/>
        </w:rPr>
        <w:t>autohide: false</w:t>
      </w:r>
      <w:r>
        <w:rPr>
          <w:rFonts w:ascii="Segoe UI" w:hAnsi="Segoe UI" w:cs="Segoe UI"/>
          <w:color w:val="212529"/>
        </w:rPr>
        <w:t>.</w:t>
      </w:r>
    </w:p>
    <w:p w:rsidR="00883E4D" w:rsidRDefault="00883E4D" w:rsidP="00883E4D">
      <w:pPr>
        <w:shd w:val="clear" w:color="auto" w:fill="FFFFFF"/>
        <w:spacing w:after="0"/>
        <w:rPr>
          <w:rFonts w:ascii="Segoe UI" w:hAnsi="Segoe UI" w:cs="Segoe UI"/>
          <w:color w:val="212529"/>
        </w:rPr>
      </w:pPr>
      <w:r>
        <w:rPr>
          <w:rFonts w:ascii="Segoe UI" w:hAnsi="Segoe UI" w:cs="Segoe UI"/>
          <w:color w:val="212529"/>
        </w:rPr>
        <w:t>The animation effect of this component is dependent on the </w:t>
      </w:r>
      <w:r>
        <w:rPr>
          <w:rStyle w:val="HTMLCode"/>
          <w:rFonts w:ascii="var(--bs-font-monospace)" w:eastAsiaTheme="minorHAnsi" w:hAnsi="var(--bs-font-monospace)"/>
          <w:color w:val="D63384"/>
          <w:sz w:val="21"/>
          <w:szCs w:val="21"/>
        </w:rPr>
        <w:t>prefers-reduced-motion</w:t>
      </w:r>
      <w:r>
        <w:rPr>
          <w:rFonts w:ascii="Segoe UI" w:hAnsi="Segoe UI" w:cs="Segoe UI"/>
          <w:color w:val="212529"/>
        </w:rPr>
        <w:t> media query. See the </w:t>
      </w:r>
      <w:hyperlink r:id="rId553" w:anchor="reduced-motion" w:history="1">
        <w:r>
          <w:rPr>
            <w:rStyle w:val="Hyperlink"/>
            <w:rFonts w:ascii="Segoe UI" w:hAnsi="Segoe UI" w:cs="Segoe UI"/>
            <w:color w:val="0D6EFD"/>
          </w:rPr>
          <w:t>reduced motion section of our accessibility documentation</w:t>
        </w:r>
      </w:hyperlink>
      <w:r>
        <w:rPr>
          <w:rFonts w:ascii="Segoe UI" w:hAnsi="Segoe UI" w:cs="Segoe UI"/>
          <w:color w:val="212529"/>
        </w:rPr>
        <w:t>.</w:t>
      </w:r>
    </w:p>
    <w:p w:rsidR="00883E4D" w:rsidRDefault="00883E4D" w:rsidP="00883E4D">
      <w:pPr>
        <w:pStyle w:val="Heading2"/>
        <w:shd w:val="clear" w:color="auto" w:fill="FFFFFF"/>
        <w:rPr>
          <w:rFonts w:ascii="Segoe UI" w:hAnsi="Segoe UI" w:cs="Segoe UI"/>
          <w:b w:val="0"/>
          <w:bCs w:val="0"/>
          <w:color w:val="212529"/>
        </w:rPr>
      </w:pPr>
      <w:bookmarkStart w:id="431" w:name="_Toc144064988"/>
      <w:r>
        <w:rPr>
          <w:rFonts w:ascii="Segoe UI" w:hAnsi="Segoe UI" w:cs="Segoe UI"/>
          <w:b w:val="0"/>
          <w:bCs w:val="0"/>
          <w:color w:val="212529"/>
        </w:rPr>
        <w:t>Examples</w:t>
      </w:r>
      <w:bookmarkEnd w:id="431"/>
    </w:p>
    <w:p w:rsidR="00883E4D" w:rsidRDefault="00883E4D" w:rsidP="00883E4D">
      <w:pPr>
        <w:pStyle w:val="Heading3"/>
        <w:shd w:val="clear" w:color="auto" w:fill="FFFFFF"/>
        <w:rPr>
          <w:rFonts w:ascii="Segoe UI" w:hAnsi="Segoe UI" w:cs="Segoe UI"/>
          <w:b w:val="0"/>
          <w:bCs w:val="0"/>
          <w:color w:val="212529"/>
        </w:rPr>
      </w:pPr>
      <w:bookmarkStart w:id="432" w:name="_Toc144064989"/>
      <w:r>
        <w:rPr>
          <w:rFonts w:ascii="Segoe UI" w:hAnsi="Segoe UI" w:cs="Segoe UI"/>
          <w:b w:val="0"/>
          <w:bCs w:val="0"/>
          <w:color w:val="212529"/>
        </w:rPr>
        <w:t>Basic</w:t>
      </w:r>
      <w:bookmarkEnd w:id="432"/>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To encourage extensible and predictable toasts, we recommend a header and body. Toast headers use </w:t>
      </w:r>
      <w:r>
        <w:rPr>
          <w:rStyle w:val="HTMLCode"/>
          <w:rFonts w:ascii="var(--bs-font-monospace)" w:hAnsi="var(--bs-font-monospace)"/>
          <w:color w:val="D63384"/>
          <w:sz w:val="21"/>
          <w:szCs w:val="21"/>
        </w:rPr>
        <w:t>display: flex</w:t>
      </w:r>
      <w:r>
        <w:rPr>
          <w:rFonts w:ascii="Segoe UI" w:hAnsi="Segoe UI" w:cs="Segoe UI"/>
          <w:color w:val="212529"/>
        </w:rPr>
        <w:t>, allowing easy alignment of content thanks to our margin and flexbox utilities.</w:t>
      </w:r>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Toasts are as flexible as you need and have very little required markup. At a minimum, we require a single element to contain your “toasted” content and strongly encourage a dismiss button.</w:t>
      </w:r>
    </w:p>
    <w:p w:rsidR="00883E4D" w:rsidRDefault="00883E4D" w:rsidP="00883E4D">
      <w:pPr>
        <w:shd w:val="clear" w:color="auto" w:fill="FFFFFF"/>
        <w:rPr>
          <w:rFonts w:ascii="Segoe UI" w:hAnsi="Segoe UI" w:cs="Segoe UI"/>
          <w:color w:val="6C757D"/>
        </w:rPr>
      </w:pPr>
      <w:r>
        <w:rPr>
          <w:rStyle w:val="Strong"/>
          <w:rFonts w:ascii="Segoe UI" w:hAnsi="Segoe UI" w:cs="Segoe UI"/>
          <w:color w:val="6C757D"/>
        </w:rPr>
        <w:t>Bootstrap</w:t>
      </w:r>
      <w:r>
        <w:rPr>
          <w:rFonts w:ascii="Segoe UI" w:hAnsi="Segoe UI" w:cs="Segoe UI"/>
          <w:color w:val="6C757D"/>
          <w:sz w:val="21"/>
          <w:szCs w:val="21"/>
        </w:rPr>
        <w:t>11 mins ago</w:t>
      </w:r>
    </w:p>
    <w:p w:rsidR="00883E4D" w:rsidRDefault="00883E4D" w:rsidP="00883E4D">
      <w:pPr>
        <w:shd w:val="clear" w:color="auto" w:fill="FFFFFF"/>
        <w:rPr>
          <w:rFonts w:ascii="Segoe UI" w:hAnsi="Segoe UI" w:cs="Segoe UI"/>
          <w:color w:val="212529"/>
        </w:rPr>
      </w:pPr>
      <w:r>
        <w:rPr>
          <w:rFonts w:ascii="Segoe UI" w:hAnsi="Segoe UI" w:cs="Segoe UI"/>
          <w:color w:val="212529"/>
        </w:rPr>
        <w:t>Hello, world! This is a toast message.</w:t>
      </w:r>
    </w:p>
    <w:p w:rsidR="00883E4D" w:rsidRDefault="00883E4D" w:rsidP="00883E4D">
      <w:pPr>
        <w:shd w:val="clear" w:color="auto" w:fill="FFFFFF"/>
        <w:rPr>
          <w:rFonts w:ascii="Segoe UI" w:hAnsi="Segoe UI" w:cs="Segoe UI"/>
          <w:color w:val="212529"/>
        </w:rPr>
      </w:pPr>
    </w:p>
    <w:p w:rsidR="00883E4D" w:rsidRDefault="00883E4D" w:rsidP="00883E4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HTMLCode"/>
          <w:rFonts w:ascii="var(--bs-font-monospace)" w:hAnsi="var(--bs-font-monospace)"/>
          <w:color w:val="212529"/>
        </w:rPr>
        <w:t xml:space="preserve"> </w:t>
      </w:r>
      <w:r>
        <w:rPr>
          <w:rStyle w:val="na"/>
          <w:rFonts w:ascii="var(--bs-font-monospace)" w:hAnsi="var(--bs-font-monospace)"/>
          <w:color w:val="006EE0"/>
        </w:rPr>
        <w:t>aria-live</w:t>
      </w:r>
      <w:r>
        <w:rPr>
          <w:rStyle w:val="o"/>
          <w:rFonts w:ascii="var(--bs-font-monospace)" w:hAnsi="var(--bs-font-monospace)"/>
          <w:color w:val="555555"/>
        </w:rPr>
        <w:t>=</w:t>
      </w:r>
      <w:r>
        <w:rPr>
          <w:rStyle w:val="s"/>
          <w:rFonts w:ascii="var(--bs-font-monospace)" w:hAnsi="var(--bs-font-monospace)"/>
          <w:color w:val="D73038"/>
        </w:rPr>
        <w:t>"assertive"</w:t>
      </w:r>
      <w:r>
        <w:rPr>
          <w:rStyle w:val="HTMLCode"/>
          <w:rFonts w:ascii="var(--bs-font-monospace)" w:hAnsi="var(--bs-font-monospace)"/>
          <w:color w:val="212529"/>
        </w:rPr>
        <w:t xml:space="preserve"> </w:t>
      </w:r>
      <w:r>
        <w:rPr>
          <w:rStyle w:val="na"/>
          <w:rFonts w:ascii="var(--bs-font-monospace)" w:hAnsi="var(--bs-font-monospace)"/>
          <w:color w:val="006EE0"/>
        </w:rPr>
        <w:t>aria-atomic</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"toast-header"</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"rounded me-2"</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strong</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"me-auto"</w:t>
      </w:r>
      <w:r>
        <w:rPr>
          <w:rStyle w:val="p"/>
          <w:rFonts w:ascii="var(--bs-font-monospace)" w:hAnsi="var(--bs-font-monospace)"/>
          <w:color w:val="212529"/>
        </w:rPr>
        <w:t>&gt;</w:t>
      </w:r>
      <w:r>
        <w:rPr>
          <w:rStyle w:val="HTMLCode"/>
          <w:rFonts w:ascii="var(--bs-font-monospace)" w:hAnsi="var(--bs-font-monospace)"/>
          <w:color w:val="212529"/>
        </w:rPr>
        <w:t>Bootstrap</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r>
        <w:rPr>
          <w:rStyle w:val="HTMLCode"/>
          <w:rFonts w:ascii="var(--bs-font-monospace)" w:hAnsi="var(--bs-font-monospace)"/>
          <w:color w:val="212529"/>
        </w:rPr>
        <w:t>11 mins ago</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"btn-close"</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"toast"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"Close"</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"toast-body"</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Hello, world! This is a toast message.</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eading3"/>
        <w:shd w:val="clear" w:color="auto" w:fill="FFFFFF"/>
        <w:rPr>
          <w:rFonts w:ascii="Segoe UI" w:hAnsi="Segoe UI" w:cs="Segoe UI"/>
          <w:b w:val="0"/>
          <w:bCs w:val="0"/>
          <w:color w:val="212529"/>
        </w:rPr>
      </w:pPr>
      <w:bookmarkStart w:id="433" w:name="_Toc144064990"/>
      <w:r>
        <w:rPr>
          <w:rFonts w:ascii="Segoe UI" w:hAnsi="Segoe UI" w:cs="Segoe UI"/>
          <w:b w:val="0"/>
          <w:bCs w:val="0"/>
          <w:color w:val="212529"/>
        </w:rPr>
        <w:t>Live</w:t>
      </w:r>
      <w:bookmarkEnd w:id="433"/>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Click the button below to show a toast (positioned with our utilities in the lower right corner) that has been hidden by default with </w:t>
      </w:r>
      <w:r>
        <w:rPr>
          <w:rStyle w:val="HTMLCode"/>
          <w:rFonts w:ascii="var(--bs-font-monospace)" w:hAnsi="var(--bs-font-monospace)"/>
          <w:color w:val="D63384"/>
          <w:sz w:val="21"/>
          <w:szCs w:val="21"/>
        </w:rPr>
        <w:t>.hide</w:t>
      </w:r>
      <w:r>
        <w:rPr>
          <w:rFonts w:ascii="Segoe UI" w:hAnsi="Segoe UI" w:cs="Segoe UI"/>
          <w:color w:val="212529"/>
        </w:rPr>
        <w:t>.</w:t>
      </w:r>
    </w:p>
    <w:p w:rsidR="00883E4D" w:rsidRDefault="00883E4D" w:rsidP="00883E4D">
      <w:pPr>
        <w:shd w:val="clear" w:color="auto" w:fill="FFFFFF"/>
        <w:rPr>
          <w:rFonts w:ascii="Segoe UI" w:hAnsi="Segoe UI" w:cs="Segoe UI"/>
          <w:color w:val="212529"/>
        </w:rPr>
      </w:pPr>
      <w:r>
        <w:rPr>
          <w:rFonts w:ascii="Segoe UI" w:hAnsi="Segoe UI" w:cs="Segoe UI"/>
          <w:color w:val="212529"/>
        </w:rPr>
        <w:t>Show live toast</w:t>
      </w:r>
    </w:p>
    <w:p w:rsidR="00883E4D" w:rsidRDefault="00883E4D" w:rsidP="00883E4D">
      <w:pPr>
        <w:shd w:val="clear" w:color="auto" w:fill="FFFFFF"/>
        <w:rPr>
          <w:rFonts w:ascii="Segoe UI" w:hAnsi="Segoe UI" w:cs="Segoe UI"/>
          <w:color w:val="212529"/>
        </w:rPr>
      </w:pPr>
    </w:p>
    <w:p w:rsidR="00883E4D" w:rsidRDefault="00883E4D" w:rsidP="00883E4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"liveToastBtn"</w:t>
      </w:r>
      <w:r>
        <w:rPr>
          <w:rStyle w:val="p"/>
          <w:rFonts w:ascii="var(--bs-font-monospace)" w:hAnsi="var(--bs-font-monospace)"/>
          <w:color w:val="212529"/>
        </w:rPr>
        <w:t>&gt;</w:t>
      </w:r>
      <w:r>
        <w:rPr>
          <w:rStyle w:val="HTMLCode"/>
          <w:rFonts w:ascii="var(--bs-font-monospace)" w:hAnsi="var(--bs-font-monospace)"/>
          <w:color w:val="212529"/>
        </w:rPr>
        <w:t>Show live toast</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p>
    <w:p w:rsidR="00883E4D" w:rsidRDefault="00883E4D" w:rsidP="00883E4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"position-fixed bottom-0 end-0 p-3"</w:t>
      </w:r>
      <w:r>
        <w:rPr>
          <w:rStyle w:val="HTMLCode"/>
          <w:rFonts w:ascii="var(--bs-font-monospace)" w:hAnsi="var(--bs-font-monospace)"/>
          <w:color w:val="212529"/>
        </w:rPr>
        <w:t xml:space="preserve"> </w:t>
      </w:r>
      <w:r>
        <w:rPr>
          <w:rStyle w:val="na"/>
          <w:rFonts w:ascii="var(--bs-font-monospace)" w:hAnsi="var(--bs-font-monospace)"/>
          <w:color w:val="006EE0"/>
        </w:rPr>
        <w:t>style</w:t>
      </w:r>
      <w:r>
        <w:rPr>
          <w:rStyle w:val="o"/>
          <w:rFonts w:ascii="var(--bs-font-monospace)" w:hAnsi="var(--bs-font-monospace)"/>
          <w:color w:val="555555"/>
        </w:rPr>
        <w:t>=</w:t>
      </w:r>
      <w:r>
        <w:rPr>
          <w:rStyle w:val="s"/>
          <w:rFonts w:ascii="var(--bs-font-monospace)" w:hAnsi="var(--bs-font-monospace)"/>
          <w:color w:val="D73038"/>
        </w:rPr>
        <w:t>"z-index: 11"</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"liveToast"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 hide"</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HTMLCode"/>
          <w:rFonts w:ascii="var(--bs-font-monospace)" w:hAnsi="var(--bs-font-monospace)"/>
          <w:color w:val="212529"/>
        </w:rPr>
        <w:t xml:space="preserve"> </w:t>
      </w:r>
      <w:r>
        <w:rPr>
          <w:rStyle w:val="na"/>
          <w:rFonts w:ascii="var(--bs-font-monospace)" w:hAnsi="var(--bs-font-monospace)"/>
          <w:color w:val="006EE0"/>
        </w:rPr>
        <w:t>aria-live</w:t>
      </w:r>
      <w:r>
        <w:rPr>
          <w:rStyle w:val="o"/>
          <w:rFonts w:ascii="var(--bs-font-monospace)" w:hAnsi="var(--bs-font-monospace)"/>
          <w:color w:val="555555"/>
        </w:rPr>
        <w:t>=</w:t>
      </w:r>
      <w:r>
        <w:rPr>
          <w:rStyle w:val="s"/>
          <w:rFonts w:ascii="var(--bs-font-monospace)" w:hAnsi="var(--bs-font-monospace)"/>
          <w:color w:val="D73038"/>
        </w:rPr>
        <w:t>"assertive"</w:t>
      </w:r>
      <w:r>
        <w:rPr>
          <w:rStyle w:val="HTMLCode"/>
          <w:rFonts w:ascii="var(--bs-font-monospace)" w:hAnsi="var(--bs-font-monospace)"/>
          <w:color w:val="212529"/>
        </w:rPr>
        <w:t xml:space="preserve"> </w:t>
      </w:r>
      <w:r>
        <w:rPr>
          <w:rStyle w:val="na"/>
          <w:rFonts w:ascii="var(--bs-font-monospace)" w:hAnsi="var(--bs-font-monospace)"/>
          <w:color w:val="006EE0"/>
        </w:rPr>
        <w:t>aria-atomic</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"toast-header"</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"rounded me-2"</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strong</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"me-auto"</w:t>
      </w:r>
      <w:r>
        <w:rPr>
          <w:rStyle w:val="p"/>
          <w:rFonts w:ascii="var(--bs-font-monospace)" w:hAnsi="var(--bs-font-monospace)"/>
          <w:color w:val="212529"/>
        </w:rPr>
        <w:t>&gt;</w:t>
      </w:r>
      <w:r>
        <w:rPr>
          <w:rStyle w:val="HTMLCode"/>
          <w:rFonts w:ascii="var(--bs-font-monospace)" w:hAnsi="var(--bs-font-monospace)"/>
          <w:color w:val="212529"/>
        </w:rPr>
        <w:t>Bootstrap</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r>
        <w:rPr>
          <w:rStyle w:val="HTMLCode"/>
          <w:rFonts w:ascii="var(--bs-font-monospace)" w:hAnsi="var(--bs-font-monospace)"/>
          <w:color w:val="212529"/>
        </w:rPr>
        <w:t>11 mins ago</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"btn-close"</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"toast"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"Close"</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"toast-body"</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Hello, world! This is a toast message.</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eading3"/>
        <w:shd w:val="clear" w:color="auto" w:fill="FFFFFF"/>
        <w:rPr>
          <w:rFonts w:ascii="Segoe UI" w:hAnsi="Segoe UI" w:cs="Segoe UI"/>
          <w:b w:val="0"/>
          <w:bCs w:val="0"/>
          <w:color w:val="212529"/>
        </w:rPr>
      </w:pPr>
      <w:bookmarkStart w:id="434" w:name="_Toc144064991"/>
      <w:r>
        <w:rPr>
          <w:rFonts w:ascii="Segoe UI" w:hAnsi="Segoe UI" w:cs="Segoe UI"/>
          <w:b w:val="0"/>
          <w:bCs w:val="0"/>
          <w:color w:val="212529"/>
        </w:rPr>
        <w:t>Translucent</w:t>
      </w:r>
      <w:bookmarkEnd w:id="434"/>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Toasts are slightly translucent to blend in with what’s below them.</w:t>
      </w:r>
    </w:p>
    <w:p w:rsidR="00883E4D" w:rsidRDefault="00883E4D" w:rsidP="00883E4D">
      <w:pPr>
        <w:shd w:val="clear" w:color="auto" w:fill="FFFFFF"/>
        <w:rPr>
          <w:rFonts w:ascii="Segoe UI" w:hAnsi="Segoe UI" w:cs="Segoe UI"/>
          <w:color w:val="6C757D"/>
        </w:rPr>
      </w:pPr>
      <w:r>
        <w:rPr>
          <w:rStyle w:val="Strong"/>
          <w:rFonts w:ascii="Segoe UI" w:hAnsi="Segoe UI" w:cs="Segoe UI"/>
          <w:color w:val="6C757D"/>
        </w:rPr>
        <w:t>Bootstrap</w:t>
      </w:r>
      <w:r>
        <w:rPr>
          <w:rFonts w:ascii="Segoe UI" w:hAnsi="Segoe UI" w:cs="Segoe UI"/>
          <w:color w:val="6C757D"/>
          <w:sz w:val="21"/>
          <w:szCs w:val="21"/>
        </w:rPr>
        <w:t>11 mins ago</w:t>
      </w:r>
    </w:p>
    <w:p w:rsidR="00883E4D" w:rsidRDefault="00883E4D" w:rsidP="00883E4D">
      <w:pPr>
        <w:shd w:val="clear" w:color="auto" w:fill="FFFFFF"/>
        <w:rPr>
          <w:rFonts w:ascii="Segoe UI" w:hAnsi="Segoe UI" w:cs="Segoe UI"/>
          <w:color w:val="212529"/>
        </w:rPr>
      </w:pPr>
      <w:r>
        <w:rPr>
          <w:rFonts w:ascii="Segoe UI" w:hAnsi="Segoe UI" w:cs="Segoe UI"/>
          <w:color w:val="212529"/>
        </w:rPr>
        <w:t>Hello, world! This is a toast message.</w:t>
      </w:r>
    </w:p>
    <w:p w:rsidR="00883E4D" w:rsidRDefault="00883E4D" w:rsidP="00883E4D">
      <w:pPr>
        <w:shd w:val="clear" w:color="auto" w:fill="FFFFFF"/>
        <w:rPr>
          <w:rFonts w:ascii="Segoe UI" w:hAnsi="Segoe UI" w:cs="Segoe UI"/>
          <w:color w:val="212529"/>
        </w:rPr>
      </w:pPr>
    </w:p>
    <w:p w:rsidR="00883E4D" w:rsidRDefault="00883E4D" w:rsidP="00883E4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HTMLCode"/>
          <w:rFonts w:ascii="var(--bs-font-monospace)" w:hAnsi="var(--bs-font-monospace)"/>
          <w:color w:val="212529"/>
        </w:rPr>
        <w:t xml:space="preserve"> </w:t>
      </w:r>
      <w:r>
        <w:rPr>
          <w:rStyle w:val="na"/>
          <w:rFonts w:ascii="var(--bs-font-monospace)" w:hAnsi="var(--bs-font-monospace)"/>
          <w:color w:val="006EE0"/>
        </w:rPr>
        <w:t>aria-live</w:t>
      </w:r>
      <w:r>
        <w:rPr>
          <w:rStyle w:val="o"/>
          <w:rFonts w:ascii="var(--bs-font-monospace)" w:hAnsi="var(--bs-font-monospace)"/>
          <w:color w:val="555555"/>
        </w:rPr>
        <w:t>=</w:t>
      </w:r>
      <w:r>
        <w:rPr>
          <w:rStyle w:val="s"/>
          <w:rFonts w:ascii="var(--bs-font-monospace)" w:hAnsi="var(--bs-font-monospace)"/>
          <w:color w:val="D73038"/>
        </w:rPr>
        <w:t>"assertive"</w:t>
      </w:r>
      <w:r>
        <w:rPr>
          <w:rStyle w:val="HTMLCode"/>
          <w:rFonts w:ascii="var(--bs-font-monospace)" w:hAnsi="var(--bs-font-monospace)"/>
          <w:color w:val="212529"/>
        </w:rPr>
        <w:t xml:space="preserve"> </w:t>
      </w:r>
      <w:r>
        <w:rPr>
          <w:rStyle w:val="na"/>
          <w:rFonts w:ascii="var(--bs-font-monospace)" w:hAnsi="var(--bs-font-monospace)"/>
          <w:color w:val="006EE0"/>
        </w:rPr>
        <w:t>aria-atomic</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"toast-header"</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"rounded me-2"</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strong</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"me-auto"</w:t>
      </w:r>
      <w:r>
        <w:rPr>
          <w:rStyle w:val="p"/>
          <w:rFonts w:ascii="var(--bs-font-monospace)" w:hAnsi="var(--bs-font-monospace)"/>
          <w:color w:val="212529"/>
        </w:rPr>
        <w:t>&gt;</w:t>
      </w:r>
      <w:r>
        <w:rPr>
          <w:rStyle w:val="HTMLCode"/>
          <w:rFonts w:ascii="var(--bs-font-monospace)" w:hAnsi="var(--bs-font-monospace)"/>
          <w:color w:val="212529"/>
        </w:rPr>
        <w:t>Bootstrap</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small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"text-muted"</w:t>
      </w:r>
      <w:r>
        <w:rPr>
          <w:rStyle w:val="p"/>
          <w:rFonts w:ascii="var(--bs-font-monospace)" w:hAnsi="var(--bs-font-monospace)"/>
          <w:color w:val="212529"/>
        </w:rPr>
        <w:t>&gt;</w:t>
      </w:r>
      <w:r>
        <w:rPr>
          <w:rStyle w:val="HTMLCode"/>
          <w:rFonts w:ascii="var(--bs-font-monospace)" w:hAnsi="var(--bs-font-monospace)"/>
          <w:color w:val="212529"/>
        </w:rPr>
        <w:t>11 mins ago</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"btn-close"</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"toast"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"Close"</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"toast-body"</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Hello, world! This is a toast message.</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eading3"/>
        <w:shd w:val="clear" w:color="auto" w:fill="FFFFFF"/>
        <w:rPr>
          <w:rFonts w:ascii="Segoe UI" w:hAnsi="Segoe UI" w:cs="Segoe UI"/>
          <w:b w:val="0"/>
          <w:bCs w:val="0"/>
          <w:color w:val="212529"/>
        </w:rPr>
      </w:pPr>
      <w:bookmarkStart w:id="435" w:name="_Toc144064992"/>
      <w:r>
        <w:rPr>
          <w:rFonts w:ascii="Segoe UI" w:hAnsi="Segoe UI" w:cs="Segoe UI"/>
          <w:b w:val="0"/>
          <w:bCs w:val="0"/>
          <w:color w:val="212529"/>
        </w:rPr>
        <w:t>Stacking</w:t>
      </w:r>
      <w:bookmarkEnd w:id="435"/>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You can stack toasts by wrapping them in a toast container, which will vertically add some spacing.</w:t>
      </w:r>
    </w:p>
    <w:p w:rsidR="00883E4D" w:rsidRDefault="00883E4D" w:rsidP="00883E4D">
      <w:pPr>
        <w:shd w:val="clear" w:color="auto" w:fill="FFFFFF"/>
        <w:rPr>
          <w:rFonts w:ascii="Segoe UI" w:hAnsi="Segoe UI" w:cs="Segoe UI"/>
          <w:color w:val="6C757D"/>
        </w:rPr>
      </w:pPr>
      <w:r>
        <w:rPr>
          <w:rStyle w:val="Strong"/>
          <w:rFonts w:ascii="Segoe UI" w:hAnsi="Segoe UI" w:cs="Segoe UI"/>
          <w:color w:val="6C757D"/>
        </w:rPr>
        <w:t>Bootstrap</w:t>
      </w:r>
      <w:r>
        <w:rPr>
          <w:rFonts w:ascii="Segoe UI" w:hAnsi="Segoe UI" w:cs="Segoe UI"/>
          <w:color w:val="6C757D"/>
          <w:sz w:val="21"/>
          <w:szCs w:val="21"/>
        </w:rPr>
        <w:t>just now</w:t>
      </w:r>
    </w:p>
    <w:p w:rsidR="00883E4D" w:rsidRDefault="00883E4D" w:rsidP="00883E4D">
      <w:pPr>
        <w:shd w:val="clear" w:color="auto" w:fill="FFFFFF"/>
        <w:rPr>
          <w:rFonts w:ascii="Segoe UI" w:hAnsi="Segoe UI" w:cs="Segoe UI"/>
          <w:color w:val="212529"/>
        </w:rPr>
      </w:pPr>
      <w:r>
        <w:rPr>
          <w:rFonts w:ascii="Segoe UI" w:hAnsi="Segoe UI" w:cs="Segoe UI"/>
          <w:color w:val="212529"/>
        </w:rPr>
        <w:t>See? Just like this.</w:t>
      </w:r>
    </w:p>
    <w:p w:rsidR="00883E4D" w:rsidRDefault="00883E4D" w:rsidP="00883E4D">
      <w:pPr>
        <w:shd w:val="clear" w:color="auto" w:fill="FFFFFF"/>
        <w:rPr>
          <w:rFonts w:ascii="Segoe UI" w:hAnsi="Segoe UI" w:cs="Segoe UI"/>
          <w:color w:val="6C757D"/>
        </w:rPr>
      </w:pPr>
      <w:r>
        <w:rPr>
          <w:rStyle w:val="Strong"/>
          <w:rFonts w:ascii="Segoe UI" w:hAnsi="Segoe UI" w:cs="Segoe UI"/>
          <w:color w:val="6C757D"/>
        </w:rPr>
        <w:t>Bootstrap</w:t>
      </w:r>
      <w:r>
        <w:rPr>
          <w:rFonts w:ascii="Segoe UI" w:hAnsi="Segoe UI" w:cs="Segoe UI"/>
          <w:color w:val="6C757D"/>
          <w:sz w:val="21"/>
          <w:szCs w:val="21"/>
        </w:rPr>
        <w:t>2 seconds ago</w:t>
      </w:r>
    </w:p>
    <w:p w:rsidR="00883E4D" w:rsidRDefault="00883E4D" w:rsidP="00883E4D">
      <w:pPr>
        <w:shd w:val="clear" w:color="auto" w:fill="FFFFFF"/>
        <w:rPr>
          <w:rFonts w:ascii="Segoe UI" w:hAnsi="Segoe UI" w:cs="Segoe UI"/>
          <w:color w:val="212529"/>
        </w:rPr>
      </w:pPr>
      <w:r>
        <w:rPr>
          <w:rFonts w:ascii="Segoe UI" w:hAnsi="Segoe UI" w:cs="Segoe UI"/>
          <w:color w:val="212529"/>
        </w:rPr>
        <w:t>Heads up, toasts will stack automatically</w:t>
      </w:r>
    </w:p>
    <w:p w:rsidR="00883E4D" w:rsidRDefault="00883E4D" w:rsidP="00883E4D">
      <w:pPr>
        <w:shd w:val="clear" w:color="auto" w:fill="FFFFFF"/>
        <w:rPr>
          <w:rFonts w:ascii="Segoe UI" w:hAnsi="Segoe UI" w:cs="Segoe UI"/>
          <w:color w:val="212529"/>
        </w:rPr>
      </w:pPr>
    </w:p>
    <w:p w:rsidR="00883E4D" w:rsidRDefault="00883E4D" w:rsidP="00883E4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"toast-container"</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HTMLCode"/>
          <w:rFonts w:ascii="var(--bs-font-monospace)" w:hAnsi="var(--bs-font-monospace)"/>
          <w:color w:val="212529"/>
        </w:rPr>
        <w:t xml:space="preserve"> </w:t>
      </w:r>
      <w:r>
        <w:rPr>
          <w:rStyle w:val="na"/>
          <w:rFonts w:ascii="var(--bs-font-monospace)" w:hAnsi="var(--bs-font-monospace)"/>
          <w:color w:val="006EE0"/>
        </w:rPr>
        <w:t>aria-live</w:t>
      </w:r>
      <w:r>
        <w:rPr>
          <w:rStyle w:val="o"/>
          <w:rFonts w:ascii="var(--bs-font-monospace)" w:hAnsi="var(--bs-font-monospace)"/>
          <w:color w:val="555555"/>
        </w:rPr>
        <w:t>=</w:t>
      </w:r>
      <w:r>
        <w:rPr>
          <w:rStyle w:val="s"/>
          <w:rFonts w:ascii="var(--bs-font-monospace)" w:hAnsi="var(--bs-font-monospace)"/>
          <w:color w:val="D73038"/>
        </w:rPr>
        <w:t>"assertive"</w:t>
      </w:r>
      <w:r>
        <w:rPr>
          <w:rStyle w:val="HTMLCode"/>
          <w:rFonts w:ascii="var(--bs-font-monospace)" w:hAnsi="var(--bs-font-monospace)"/>
          <w:color w:val="212529"/>
        </w:rPr>
        <w:t xml:space="preserve"> </w:t>
      </w:r>
      <w:r>
        <w:rPr>
          <w:rStyle w:val="na"/>
          <w:rFonts w:ascii="var(--bs-font-monospace)" w:hAnsi="var(--bs-font-monospace)"/>
          <w:color w:val="006EE0"/>
        </w:rPr>
        <w:t>aria-atomic</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"toast-header"</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"rounded me-2"</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strong</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"me-auto"</w:t>
      </w:r>
      <w:r>
        <w:rPr>
          <w:rStyle w:val="p"/>
          <w:rFonts w:ascii="var(--bs-font-monospace)" w:hAnsi="var(--bs-font-monospace)"/>
          <w:color w:val="212529"/>
        </w:rPr>
        <w:t>&gt;</w:t>
      </w:r>
      <w:r>
        <w:rPr>
          <w:rStyle w:val="HTMLCode"/>
          <w:rFonts w:ascii="var(--bs-font-monospace)" w:hAnsi="var(--bs-font-monospace)"/>
          <w:color w:val="212529"/>
        </w:rPr>
        <w:t>Bootstrap</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small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"text-muted"</w:t>
      </w:r>
      <w:r>
        <w:rPr>
          <w:rStyle w:val="p"/>
          <w:rFonts w:ascii="var(--bs-font-monospace)" w:hAnsi="var(--bs-font-monospace)"/>
          <w:color w:val="212529"/>
        </w:rPr>
        <w:t>&gt;</w:t>
      </w:r>
      <w:r>
        <w:rPr>
          <w:rStyle w:val="HTMLCode"/>
          <w:rFonts w:ascii="var(--bs-font-monospace)" w:hAnsi="var(--bs-font-monospace)"/>
          <w:color w:val="212529"/>
        </w:rPr>
        <w:t>just now</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"btn-close"</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"toast"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"Close"</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"toast-body"</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See? Just like this.</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HTMLCode"/>
          <w:rFonts w:ascii="var(--bs-font-monospace)" w:hAnsi="var(--bs-font-monospace)"/>
          <w:color w:val="212529"/>
        </w:rPr>
        <w:t xml:space="preserve"> </w:t>
      </w:r>
      <w:r>
        <w:rPr>
          <w:rStyle w:val="na"/>
          <w:rFonts w:ascii="var(--bs-font-monospace)" w:hAnsi="var(--bs-font-monospace)"/>
          <w:color w:val="006EE0"/>
        </w:rPr>
        <w:t>aria-live</w:t>
      </w:r>
      <w:r>
        <w:rPr>
          <w:rStyle w:val="o"/>
          <w:rFonts w:ascii="var(--bs-font-monospace)" w:hAnsi="var(--bs-font-monospace)"/>
          <w:color w:val="555555"/>
        </w:rPr>
        <w:t>=</w:t>
      </w:r>
      <w:r>
        <w:rPr>
          <w:rStyle w:val="s"/>
          <w:rFonts w:ascii="var(--bs-font-monospace)" w:hAnsi="var(--bs-font-monospace)"/>
          <w:color w:val="D73038"/>
        </w:rPr>
        <w:t>"assertive"</w:t>
      </w:r>
      <w:r>
        <w:rPr>
          <w:rStyle w:val="HTMLCode"/>
          <w:rFonts w:ascii="var(--bs-font-monospace)" w:hAnsi="var(--bs-font-monospace)"/>
          <w:color w:val="212529"/>
        </w:rPr>
        <w:t xml:space="preserve"> </w:t>
      </w:r>
      <w:r>
        <w:rPr>
          <w:rStyle w:val="na"/>
          <w:rFonts w:ascii="var(--bs-font-monospace)" w:hAnsi="var(--bs-font-monospace)"/>
          <w:color w:val="006EE0"/>
        </w:rPr>
        <w:t>aria-atomic</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"toast-header"</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"rounded me-2"</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strong</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"me-auto"</w:t>
      </w:r>
      <w:r>
        <w:rPr>
          <w:rStyle w:val="p"/>
          <w:rFonts w:ascii="var(--bs-font-monospace)" w:hAnsi="var(--bs-font-monospace)"/>
          <w:color w:val="212529"/>
        </w:rPr>
        <w:t>&gt;</w:t>
      </w:r>
      <w:r>
        <w:rPr>
          <w:rStyle w:val="HTMLCode"/>
          <w:rFonts w:ascii="var(--bs-font-monospace)" w:hAnsi="var(--bs-font-monospace)"/>
          <w:color w:val="212529"/>
        </w:rPr>
        <w:t>Bootstrap</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small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"text-muted"</w:t>
      </w:r>
      <w:r>
        <w:rPr>
          <w:rStyle w:val="p"/>
          <w:rFonts w:ascii="var(--bs-font-monospace)" w:hAnsi="var(--bs-font-monospace)"/>
          <w:color w:val="212529"/>
        </w:rPr>
        <w:t>&gt;</w:t>
      </w:r>
      <w:r>
        <w:rPr>
          <w:rStyle w:val="HTMLCode"/>
          <w:rFonts w:ascii="var(--bs-font-monospace)" w:hAnsi="var(--bs-font-monospace)"/>
          <w:color w:val="212529"/>
        </w:rPr>
        <w:t>2 seconds ago</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"btn-close"</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"toast"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"Close"</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"toast-body"</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Heads up, toasts will stack automatically</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eading3"/>
        <w:shd w:val="clear" w:color="auto" w:fill="FFFFFF"/>
        <w:rPr>
          <w:rFonts w:ascii="Segoe UI" w:hAnsi="Segoe UI" w:cs="Segoe UI"/>
          <w:b w:val="0"/>
          <w:bCs w:val="0"/>
          <w:color w:val="212529"/>
        </w:rPr>
      </w:pPr>
      <w:bookmarkStart w:id="436" w:name="_Toc144064993"/>
      <w:r>
        <w:rPr>
          <w:rFonts w:ascii="Segoe UI" w:hAnsi="Segoe UI" w:cs="Segoe UI"/>
          <w:b w:val="0"/>
          <w:bCs w:val="0"/>
          <w:color w:val="212529"/>
        </w:rPr>
        <w:t>Custom content</w:t>
      </w:r>
      <w:bookmarkEnd w:id="436"/>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Customize your toasts by removing sub-components, tweaking them with </w:t>
      </w:r>
      <w:hyperlink r:id="rId554" w:history="1">
        <w:r>
          <w:rPr>
            <w:rStyle w:val="Hyperlink"/>
            <w:rFonts w:ascii="Segoe UI" w:hAnsi="Segoe UI" w:cs="Segoe UI"/>
            <w:color w:val="0D6EFD"/>
          </w:rPr>
          <w:t>utilities</w:t>
        </w:r>
      </w:hyperlink>
      <w:r>
        <w:rPr>
          <w:rFonts w:ascii="Segoe UI" w:hAnsi="Segoe UI" w:cs="Segoe UI"/>
          <w:color w:val="212529"/>
        </w:rPr>
        <w:t>, or by adding your own markup. Here we’ve created a simpler toast by removing the default </w:t>
      </w:r>
      <w:r>
        <w:rPr>
          <w:rStyle w:val="HTMLCode"/>
          <w:rFonts w:ascii="var(--bs-font-monospace)" w:hAnsi="var(--bs-font-monospace)"/>
          <w:color w:val="D63384"/>
          <w:sz w:val="21"/>
          <w:szCs w:val="21"/>
        </w:rPr>
        <w:t>.toast-header</w:t>
      </w:r>
      <w:r>
        <w:rPr>
          <w:rFonts w:ascii="Segoe UI" w:hAnsi="Segoe UI" w:cs="Segoe UI"/>
          <w:color w:val="212529"/>
        </w:rPr>
        <w:t>, adding a custom hide icon from </w:t>
      </w:r>
      <w:hyperlink r:id="rId555" w:history="1">
        <w:r>
          <w:rPr>
            <w:rStyle w:val="Hyperlink"/>
            <w:rFonts w:ascii="Segoe UI" w:hAnsi="Segoe UI" w:cs="Segoe UI"/>
            <w:color w:val="0D6EFD"/>
          </w:rPr>
          <w:t>Bootstrap Icons</w:t>
        </w:r>
      </w:hyperlink>
      <w:r>
        <w:rPr>
          <w:rFonts w:ascii="Segoe UI" w:hAnsi="Segoe UI" w:cs="Segoe UI"/>
          <w:color w:val="212529"/>
        </w:rPr>
        <w:t>, and using some </w:t>
      </w:r>
      <w:hyperlink r:id="rId556" w:history="1">
        <w:r>
          <w:rPr>
            <w:rStyle w:val="Hyperlink"/>
            <w:rFonts w:ascii="Segoe UI" w:hAnsi="Segoe UI" w:cs="Segoe UI"/>
            <w:color w:val="0D6EFD"/>
          </w:rPr>
          <w:t>flexbox utilities</w:t>
        </w:r>
      </w:hyperlink>
      <w:r>
        <w:rPr>
          <w:rFonts w:ascii="Segoe UI" w:hAnsi="Segoe UI" w:cs="Segoe UI"/>
          <w:color w:val="212529"/>
        </w:rPr>
        <w:t> to adjust the layout.</w:t>
      </w:r>
    </w:p>
    <w:p w:rsidR="00883E4D" w:rsidRDefault="00883E4D" w:rsidP="00883E4D">
      <w:pPr>
        <w:shd w:val="clear" w:color="auto" w:fill="FFFFFF"/>
        <w:rPr>
          <w:rFonts w:ascii="Segoe UI" w:hAnsi="Segoe UI" w:cs="Segoe UI"/>
          <w:color w:val="212529"/>
        </w:rPr>
      </w:pPr>
      <w:r>
        <w:rPr>
          <w:rFonts w:ascii="Segoe UI" w:hAnsi="Segoe UI" w:cs="Segoe UI"/>
          <w:color w:val="212529"/>
        </w:rPr>
        <w:t>Hello, world! This is a toast message.</w:t>
      </w:r>
    </w:p>
    <w:p w:rsidR="00883E4D" w:rsidRDefault="00883E4D" w:rsidP="00883E4D">
      <w:pPr>
        <w:shd w:val="clear" w:color="auto" w:fill="FFFFFF"/>
        <w:rPr>
          <w:rFonts w:ascii="Segoe UI" w:hAnsi="Segoe UI" w:cs="Segoe UI"/>
          <w:color w:val="212529"/>
        </w:rPr>
      </w:pPr>
    </w:p>
    <w:p w:rsidR="00883E4D" w:rsidRDefault="00883E4D" w:rsidP="00883E4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 align-items-center"</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HTMLCode"/>
          <w:rFonts w:ascii="var(--bs-font-monospace)" w:hAnsi="var(--bs-font-monospace)"/>
          <w:color w:val="212529"/>
        </w:rPr>
        <w:t xml:space="preserve"> </w:t>
      </w:r>
      <w:r>
        <w:rPr>
          <w:rStyle w:val="na"/>
          <w:rFonts w:ascii="var(--bs-font-monospace)" w:hAnsi="var(--bs-font-monospace)"/>
          <w:color w:val="006EE0"/>
        </w:rPr>
        <w:t>aria-live</w:t>
      </w:r>
      <w:r>
        <w:rPr>
          <w:rStyle w:val="o"/>
          <w:rFonts w:ascii="var(--bs-font-monospace)" w:hAnsi="var(--bs-font-monospace)"/>
          <w:color w:val="555555"/>
        </w:rPr>
        <w:t>=</w:t>
      </w:r>
      <w:r>
        <w:rPr>
          <w:rStyle w:val="s"/>
          <w:rFonts w:ascii="var(--bs-font-monospace)" w:hAnsi="var(--bs-font-monospace)"/>
          <w:color w:val="D73038"/>
        </w:rPr>
        <w:t>"assertive"</w:t>
      </w:r>
      <w:r>
        <w:rPr>
          <w:rStyle w:val="HTMLCode"/>
          <w:rFonts w:ascii="var(--bs-font-monospace)" w:hAnsi="var(--bs-font-monospace)"/>
          <w:color w:val="212529"/>
        </w:rPr>
        <w:t xml:space="preserve"> </w:t>
      </w:r>
      <w:r>
        <w:rPr>
          <w:rStyle w:val="na"/>
          <w:rFonts w:ascii="var(--bs-font-monospace)" w:hAnsi="var(--bs-font-monospace)"/>
          <w:color w:val="006EE0"/>
        </w:rPr>
        <w:t>aria-atomic</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"d-flex"</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"toast-body"</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Hello, world! This is a toast message.</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"btn-close me-2 m-auto"</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"toast"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"Close"</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Alternatively, you can also add additional controls and components to toasts.</w:t>
      </w:r>
    </w:p>
    <w:p w:rsidR="00883E4D" w:rsidRDefault="00883E4D" w:rsidP="00883E4D">
      <w:pPr>
        <w:shd w:val="clear" w:color="auto" w:fill="FFFFFF"/>
        <w:rPr>
          <w:rFonts w:ascii="Segoe UI" w:hAnsi="Segoe UI" w:cs="Segoe UI"/>
          <w:color w:val="212529"/>
        </w:rPr>
      </w:pPr>
      <w:r>
        <w:rPr>
          <w:rFonts w:ascii="Segoe UI" w:hAnsi="Segoe UI" w:cs="Segoe UI"/>
          <w:color w:val="212529"/>
        </w:rPr>
        <w:t>Hello, world! This is a toast message.</w:t>
      </w:r>
    </w:p>
    <w:p w:rsidR="00883E4D" w:rsidRDefault="00883E4D" w:rsidP="00883E4D">
      <w:pPr>
        <w:shd w:val="clear" w:color="auto" w:fill="FFFFFF"/>
        <w:rPr>
          <w:rFonts w:ascii="Segoe UI" w:hAnsi="Segoe UI" w:cs="Segoe UI"/>
          <w:color w:val="212529"/>
        </w:rPr>
      </w:pPr>
      <w:r>
        <w:rPr>
          <w:rFonts w:ascii="Segoe UI" w:hAnsi="Segoe UI" w:cs="Segoe UI"/>
          <w:color w:val="212529"/>
        </w:rPr>
        <w:t>Take action Close</w:t>
      </w:r>
    </w:p>
    <w:p w:rsidR="00883E4D" w:rsidRDefault="00883E4D" w:rsidP="00883E4D">
      <w:pPr>
        <w:shd w:val="clear" w:color="auto" w:fill="FFFFFF"/>
        <w:rPr>
          <w:rFonts w:ascii="Segoe UI" w:hAnsi="Segoe UI" w:cs="Segoe UI"/>
          <w:color w:val="212529"/>
        </w:rPr>
      </w:pPr>
    </w:p>
    <w:p w:rsidR="00883E4D" w:rsidRDefault="00883E4D" w:rsidP="00883E4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HTMLCode"/>
          <w:rFonts w:ascii="var(--bs-font-monospace)" w:hAnsi="var(--bs-font-monospace)"/>
          <w:color w:val="212529"/>
        </w:rPr>
        <w:t xml:space="preserve"> </w:t>
      </w:r>
      <w:r>
        <w:rPr>
          <w:rStyle w:val="na"/>
          <w:rFonts w:ascii="var(--bs-font-monospace)" w:hAnsi="var(--bs-font-monospace)"/>
          <w:color w:val="006EE0"/>
        </w:rPr>
        <w:t>aria-live</w:t>
      </w:r>
      <w:r>
        <w:rPr>
          <w:rStyle w:val="o"/>
          <w:rFonts w:ascii="var(--bs-font-monospace)" w:hAnsi="var(--bs-font-monospace)"/>
          <w:color w:val="555555"/>
        </w:rPr>
        <w:t>=</w:t>
      </w:r>
      <w:r>
        <w:rPr>
          <w:rStyle w:val="s"/>
          <w:rFonts w:ascii="var(--bs-font-monospace)" w:hAnsi="var(--bs-font-monospace)"/>
          <w:color w:val="D73038"/>
        </w:rPr>
        <w:t>"assertive"</w:t>
      </w:r>
      <w:r>
        <w:rPr>
          <w:rStyle w:val="HTMLCode"/>
          <w:rFonts w:ascii="var(--bs-font-monospace)" w:hAnsi="var(--bs-font-monospace)"/>
          <w:color w:val="212529"/>
        </w:rPr>
        <w:t xml:space="preserve"> </w:t>
      </w:r>
      <w:r>
        <w:rPr>
          <w:rStyle w:val="na"/>
          <w:rFonts w:ascii="var(--bs-font-monospace)" w:hAnsi="var(--bs-font-monospace)"/>
          <w:color w:val="006EE0"/>
        </w:rPr>
        <w:t>aria-atomic</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"toast-body"</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Hello, world! This is a toast message.</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"mt-2 pt-2 border-top"</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 btn-sm"</w:t>
      </w:r>
      <w:r>
        <w:rPr>
          <w:rStyle w:val="p"/>
          <w:rFonts w:ascii="var(--bs-font-monospace)" w:hAnsi="var(--bs-font-monospace)"/>
          <w:color w:val="212529"/>
        </w:rPr>
        <w:t>&gt;</w:t>
      </w:r>
      <w:r>
        <w:rPr>
          <w:rStyle w:val="HTMLCode"/>
          <w:rFonts w:ascii="var(--bs-font-monospace)" w:hAnsi="var(--bs-font-monospace)"/>
          <w:color w:val="212529"/>
        </w:rPr>
        <w:t>Take action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 btn-sm"</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"toast"</w:t>
      </w:r>
      <w:r>
        <w:rPr>
          <w:rStyle w:val="p"/>
          <w:rFonts w:ascii="var(--bs-font-monospace)" w:hAnsi="var(--bs-font-monospace)"/>
          <w:color w:val="212529"/>
        </w:rPr>
        <w:t>&gt;</w:t>
      </w:r>
      <w:r>
        <w:rPr>
          <w:rStyle w:val="HTMLCode"/>
          <w:rFonts w:ascii="var(--bs-font-monospace)" w:hAnsi="var(--bs-font-monospace)"/>
          <w:color w:val="212529"/>
        </w:rPr>
        <w:t>Close</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eading3"/>
        <w:shd w:val="clear" w:color="auto" w:fill="FFFFFF"/>
        <w:rPr>
          <w:rFonts w:ascii="Segoe UI" w:hAnsi="Segoe UI" w:cs="Segoe UI"/>
          <w:b w:val="0"/>
          <w:bCs w:val="0"/>
          <w:color w:val="212529"/>
        </w:rPr>
      </w:pPr>
      <w:bookmarkStart w:id="437" w:name="_Toc144064994"/>
      <w:r>
        <w:rPr>
          <w:rFonts w:ascii="Segoe UI" w:hAnsi="Segoe UI" w:cs="Segoe UI"/>
          <w:b w:val="0"/>
          <w:bCs w:val="0"/>
          <w:color w:val="212529"/>
        </w:rPr>
        <w:t>Color schemes</w:t>
      </w:r>
      <w:bookmarkEnd w:id="437"/>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Building on the above example, you can create different toast color schemes with our </w:t>
      </w:r>
      <w:hyperlink r:id="rId557" w:history="1">
        <w:r>
          <w:rPr>
            <w:rStyle w:val="Hyperlink"/>
            <w:rFonts w:ascii="Segoe UI" w:hAnsi="Segoe UI" w:cs="Segoe UI"/>
            <w:color w:val="0D6EFD"/>
          </w:rPr>
          <w:t>color</w:t>
        </w:r>
      </w:hyperlink>
      <w:r>
        <w:rPr>
          <w:rFonts w:ascii="Segoe UI" w:hAnsi="Segoe UI" w:cs="Segoe UI"/>
          <w:color w:val="212529"/>
        </w:rPr>
        <w:t> and </w:t>
      </w:r>
      <w:hyperlink r:id="rId558" w:history="1">
        <w:r>
          <w:rPr>
            <w:rStyle w:val="Hyperlink"/>
            <w:rFonts w:ascii="Segoe UI" w:hAnsi="Segoe UI" w:cs="Segoe UI"/>
            <w:color w:val="0D6EFD"/>
          </w:rPr>
          <w:t>background</w:t>
        </w:r>
      </w:hyperlink>
      <w:r>
        <w:rPr>
          <w:rFonts w:ascii="Segoe UI" w:hAnsi="Segoe UI" w:cs="Segoe UI"/>
          <w:color w:val="212529"/>
        </w:rPr>
        <w:t> utilities. Here we’ve added </w:t>
      </w:r>
      <w:r>
        <w:rPr>
          <w:rStyle w:val="HTMLCode"/>
          <w:rFonts w:ascii="var(--bs-font-monospace)" w:hAnsi="var(--bs-font-monospace)"/>
          <w:color w:val="D63384"/>
          <w:sz w:val="21"/>
          <w:szCs w:val="21"/>
        </w:rPr>
        <w:t>.bg-primary</w:t>
      </w:r>
      <w:r>
        <w:rPr>
          <w:rFonts w:ascii="Segoe UI" w:hAnsi="Segoe UI" w:cs="Segoe UI"/>
          <w:color w:val="212529"/>
        </w:rPr>
        <w:t> and </w:t>
      </w:r>
      <w:r>
        <w:rPr>
          <w:rStyle w:val="HTMLCode"/>
          <w:rFonts w:ascii="var(--bs-font-monospace)" w:hAnsi="var(--bs-font-monospace)"/>
          <w:color w:val="D63384"/>
          <w:sz w:val="21"/>
          <w:szCs w:val="21"/>
        </w:rPr>
        <w:t>.text-white</w:t>
      </w:r>
      <w:r>
        <w:rPr>
          <w:rFonts w:ascii="Segoe UI" w:hAnsi="Segoe UI" w:cs="Segoe UI"/>
          <w:color w:val="212529"/>
        </w:rPr>
        <w:t> to the </w:t>
      </w:r>
      <w:r>
        <w:rPr>
          <w:rStyle w:val="HTMLCode"/>
          <w:rFonts w:ascii="var(--bs-font-monospace)" w:hAnsi="var(--bs-font-monospace)"/>
          <w:color w:val="D63384"/>
          <w:sz w:val="21"/>
          <w:szCs w:val="21"/>
        </w:rPr>
        <w:t>.toast</w:t>
      </w:r>
      <w:r>
        <w:rPr>
          <w:rFonts w:ascii="Segoe UI" w:hAnsi="Segoe UI" w:cs="Segoe UI"/>
          <w:color w:val="212529"/>
        </w:rPr>
        <w:t>, and then added </w:t>
      </w:r>
      <w:r>
        <w:rPr>
          <w:rStyle w:val="HTMLCode"/>
          <w:rFonts w:ascii="var(--bs-font-monospace)" w:hAnsi="var(--bs-font-monospace)"/>
          <w:color w:val="D63384"/>
          <w:sz w:val="21"/>
          <w:szCs w:val="21"/>
        </w:rPr>
        <w:t>.btn-close-white</w:t>
      </w:r>
      <w:r>
        <w:rPr>
          <w:rFonts w:ascii="Segoe UI" w:hAnsi="Segoe UI" w:cs="Segoe UI"/>
          <w:color w:val="212529"/>
        </w:rPr>
        <w:t> to our close button. For a crisp edge, we remove the default border with </w:t>
      </w:r>
      <w:r>
        <w:rPr>
          <w:rStyle w:val="HTMLCode"/>
          <w:rFonts w:ascii="var(--bs-font-monospace)" w:hAnsi="var(--bs-font-monospace)"/>
          <w:color w:val="D63384"/>
          <w:sz w:val="21"/>
          <w:szCs w:val="21"/>
        </w:rPr>
        <w:t>.border-0</w:t>
      </w:r>
      <w:r>
        <w:rPr>
          <w:rFonts w:ascii="Segoe UI" w:hAnsi="Segoe UI" w:cs="Segoe UI"/>
          <w:color w:val="212529"/>
        </w:rPr>
        <w:t>.</w:t>
      </w:r>
    </w:p>
    <w:p w:rsidR="00883E4D" w:rsidRDefault="00883E4D" w:rsidP="00883E4D">
      <w:pPr>
        <w:shd w:val="clear" w:color="auto" w:fill="FFFFFF"/>
        <w:rPr>
          <w:rFonts w:ascii="Segoe UI" w:hAnsi="Segoe UI" w:cs="Segoe UI"/>
          <w:color w:val="212529"/>
        </w:rPr>
      </w:pPr>
      <w:r>
        <w:rPr>
          <w:rFonts w:ascii="Segoe UI" w:hAnsi="Segoe UI" w:cs="Segoe UI"/>
          <w:color w:val="212529"/>
        </w:rPr>
        <w:t>Hello, world! This is a toast message.</w:t>
      </w:r>
    </w:p>
    <w:p w:rsidR="00883E4D" w:rsidRDefault="00883E4D" w:rsidP="00883E4D">
      <w:pPr>
        <w:shd w:val="clear" w:color="auto" w:fill="FFFFFF"/>
        <w:rPr>
          <w:rFonts w:ascii="Segoe UI" w:hAnsi="Segoe UI" w:cs="Segoe UI"/>
          <w:color w:val="212529"/>
        </w:rPr>
      </w:pPr>
    </w:p>
    <w:p w:rsidR="00883E4D" w:rsidRDefault="00883E4D" w:rsidP="00883E4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 align-items-center text-white bg-primary border-0"</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HTMLCode"/>
          <w:rFonts w:ascii="var(--bs-font-monospace)" w:hAnsi="var(--bs-font-monospace)"/>
          <w:color w:val="212529"/>
        </w:rPr>
        <w:t xml:space="preserve"> </w:t>
      </w:r>
      <w:r>
        <w:rPr>
          <w:rStyle w:val="na"/>
          <w:rFonts w:ascii="var(--bs-font-monospace)" w:hAnsi="var(--bs-font-monospace)"/>
          <w:color w:val="006EE0"/>
        </w:rPr>
        <w:t>aria-live</w:t>
      </w:r>
      <w:r>
        <w:rPr>
          <w:rStyle w:val="o"/>
          <w:rFonts w:ascii="var(--bs-font-monospace)" w:hAnsi="var(--bs-font-monospace)"/>
          <w:color w:val="555555"/>
        </w:rPr>
        <w:t>=</w:t>
      </w:r>
      <w:r>
        <w:rPr>
          <w:rStyle w:val="s"/>
          <w:rFonts w:ascii="var(--bs-font-monospace)" w:hAnsi="var(--bs-font-monospace)"/>
          <w:color w:val="D73038"/>
        </w:rPr>
        <w:t>"assertive"</w:t>
      </w:r>
      <w:r>
        <w:rPr>
          <w:rStyle w:val="HTMLCode"/>
          <w:rFonts w:ascii="var(--bs-font-monospace)" w:hAnsi="var(--bs-font-monospace)"/>
          <w:color w:val="212529"/>
        </w:rPr>
        <w:t xml:space="preserve"> </w:t>
      </w:r>
      <w:r>
        <w:rPr>
          <w:rStyle w:val="na"/>
          <w:rFonts w:ascii="var(--bs-font-monospace)" w:hAnsi="var(--bs-font-monospace)"/>
          <w:color w:val="006EE0"/>
        </w:rPr>
        <w:t>aria-atomic</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"d-flex"</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"toast-body"</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Hello, world! This is a toast message.</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"btn-close btn-close-white me-2 m-auto"</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"toast"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"Close"</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eading2"/>
        <w:shd w:val="clear" w:color="auto" w:fill="FFFFFF"/>
        <w:rPr>
          <w:rFonts w:ascii="Segoe UI" w:hAnsi="Segoe UI" w:cs="Segoe UI"/>
          <w:b w:val="0"/>
          <w:bCs w:val="0"/>
          <w:color w:val="212529"/>
        </w:rPr>
      </w:pPr>
      <w:bookmarkStart w:id="438" w:name="_Toc144064995"/>
      <w:r>
        <w:rPr>
          <w:rFonts w:ascii="Segoe UI" w:hAnsi="Segoe UI" w:cs="Segoe UI"/>
          <w:b w:val="0"/>
          <w:bCs w:val="0"/>
          <w:color w:val="212529"/>
        </w:rPr>
        <w:t>Placement</w:t>
      </w:r>
      <w:bookmarkEnd w:id="438"/>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Place toasts with custom CSS as you need them. The top right is often used for notifications, as is the top middle. If you’re only ever going to show one toast at a time, put the positioning styles right on the </w:t>
      </w:r>
      <w:r>
        <w:rPr>
          <w:rStyle w:val="HTMLCode"/>
          <w:rFonts w:ascii="var(--bs-font-monospace)" w:hAnsi="var(--bs-font-monospace)"/>
          <w:color w:val="D63384"/>
          <w:sz w:val="21"/>
          <w:szCs w:val="21"/>
        </w:rPr>
        <w:t>.toast</w:t>
      </w:r>
      <w:r>
        <w:rPr>
          <w:rFonts w:ascii="Segoe UI" w:hAnsi="Segoe UI" w:cs="Segoe UI"/>
          <w:color w:val="212529"/>
        </w:rPr>
        <w:t>.</w:t>
      </w:r>
    </w:p>
    <w:p w:rsidR="00883E4D" w:rsidRDefault="00883E4D" w:rsidP="00883E4D">
      <w:pPr>
        <w:pStyle w:val="z-TopofForm"/>
      </w:pPr>
      <w:r>
        <w:t>Top of Form</w:t>
      </w:r>
    </w:p>
    <w:p w:rsidR="00883E4D" w:rsidRDefault="00883E4D" w:rsidP="00883E4D">
      <w:pPr>
        <w:shd w:val="clear" w:color="auto" w:fill="FFFFFF"/>
        <w:rPr>
          <w:rFonts w:ascii="Segoe UI" w:hAnsi="Segoe UI" w:cs="Segoe UI"/>
          <w:color w:val="212529"/>
        </w:rPr>
      </w:pPr>
      <w:r>
        <w:rPr>
          <w:rFonts w:ascii="Segoe UI" w:hAnsi="Segoe UI" w:cs="Segoe UI"/>
          <w:color w:val="212529"/>
        </w:rPr>
        <w:t>Toast placement                                                                    </w:t>
      </w:r>
      <w:r>
        <w:rPr>
          <w:rFonts w:ascii="Segoe UI" w:hAnsi="Segoe UI" w:cs="Segoe UI"/>
          <w:color w:val="212529"/>
        </w:rPr>
        <w:object w:dxaOrig="0" w:dyaOrig="0">
          <v:shape id="_x0000_i1493" type="#_x0000_t75" style="width:124.5pt;height:18pt" o:ole="">
            <v:imagedata r:id="rId559" o:title=""/>
          </v:shape>
          <w:control r:id="rId560" w:name="DefaultOcxName50" w:shapeid="_x0000_i1493"/>
        </w:object>
      </w:r>
    </w:p>
    <w:p w:rsidR="00883E4D" w:rsidRDefault="00883E4D" w:rsidP="00883E4D">
      <w:pPr>
        <w:pStyle w:val="z-BottomofForm"/>
      </w:pPr>
      <w:r>
        <w:t>Bottom of Form</w:t>
      </w:r>
    </w:p>
    <w:p w:rsidR="00883E4D" w:rsidRDefault="00883E4D" w:rsidP="00883E4D">
      <w:pPr>
        <w:shd w:val="clear" w:color="auto" w:fill="FFFFFF"/>
        <w:rPr>
          <w:rFonts w:ascii="Segoe UI" w:hAnsi="Segoe UI" w:cs="Segoe UI"/>
          <w:color w:val="6C757D"/>
        </w:rPr>
      </w:pPr>
      <w:r>
        <w:rPr>
          <w:rStyle w:val="Strong"/>
          <w:rFonts w:ascii="Segoe UI" w:hAnsi="Segoe UI" w:cs="Segoe UI"/>
          <w:color w:val="6C757D"/>
        </w:rPr>
        <w:t>Bootstrap</w:t>
      </w:r>
      <w:r>
        <w:rPr>
          <w:rFonts w:ascii="Segoe UI" w:hAnsi="Segoe UI" w:cs="Segoe UI"/>
          <w:color w:val="6C757D"/>
          <w:sz w:val="21"/>
          <w:szCs w:val="21"/>
        </w:rPr>
        <w:t>11 mins ago</w:t>
      </w:r>
    </w:p>
    <w:p w:rsidR="00883E4D" w:rsidRDefault="00883E4D" w:rsidP="00883E4D">
      <w:pPr>
        <w:shd w:val="clear" w:color="auto" w:fill="FFFFFF"/>
        <w:rPr>
          <w:rFonts w:ascii="Segoe UI" w:hAnsi="Segoe UI" w:cs="Segoe UI"/>
          <w:color w:val="212529"/>
        </w:rPr>
      </w:pPr>
      <w:r>
        <w:rPr>
          <w:rFonts w:ascii="Segoe UI" w:hAnsi="Segoe UI" w:cs="Segoe UI"/>
          <w:color w:val="212529"/>
        </w:rPr>
        <w:t>Hello, world! This is a toast message.</w:t>
      </w:r>
    </w:p>
    <w:p w:rsidR="00883E4D" w:rsidRDefault="00883E4D" w:rsidP="00883E4D">
      <w:pPr>
        <w:shd w:val="clear" w:color="auto" w:fill="FFFFFF"/>
        <w:rPr>
          <w:rFonts w:ascii="Segoe UI" w:hAnsi="Segoe UI" w:cs="Segoe UI"/>
          <w:color w:val="212529"/>
        </w:rPr>
      </w:pPr>
    </w:p>
    <w:p w:rsidR="00883E4D" w:rsidRDefault="00883E4D" w:rsidP="00883E4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"mb-3"</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label</w:t>
      </w:r>
      <w:r>
        <w:rPr>
          <w:rStyle w:val="HTMLCode"/>
          <w:rFonts w:ascii="var(--bs-font-monospace)" w:hAnsi="var(--bs-font-monospace)"/>
          <w:color w:val="212529"/>
        </w:rPr>
        <w:t xml:space="preserve"> </w:t>
      </w:r>
      <w:r>
        <w:rPr>
          <w:rStyle w:val="na"/>
          <w:rFonts w:ascii="var(--bs-font-monospace)" w:hAnsi="var(--bs-font-monospace)"/>
          <w:color w:val="006EE0"/>
        </w:rPr>
        <w:t>for</w:t>
      </w:r>
      <w:r>
        <w:rPr>
          <w:rStyle w:val="o"/>
          <w:rFonts w:ascii="var(--bs-font-monospace)" w:hAnsi="var(--bs-font-monospace)"/>
          <w:color w:val="555555"/>
        </w:rPr>
        <w:t>=</w:t>
      </w:r>
      <w:r>
        <w:rPr>
          <w:rStyle w:val="s"/>
          <w:rFonts w:ascii="var(--bs-font-monospace)" w:hAnsi="var(--bs-font-monospace)"/>
          <w:color w:val="D73038"/>
        </w:rPr>
        <w:t>"selectToastPlacement"</w:t>
      </w:r>
      <w:r>
        <w:rPr>
          <w:rStyle w:val="p"/>
          <w:rFonts w:ascii="var(--bs-font-monospace)" w:hAnsi="var(--bs-font-monospace)"/>
          <w:color w:val="212529"/>
        </w:rPr>
        <w:t>&gt;</w:t>
      </w:r>
      <w:r>
        <w:rPr>
          <w:rStyle w:val="HTMLCode"/>
          <w:rFonts w:ascii="var(--bs-font-monospace)" w:hAnsi="var(--bs-font-monospace)"/>
          <w:color w:val="212529"/>
        </w:rPr>
        <w:t>Toast placement</w:t>
      </w:r>
      <w:r>
        <w:rPr>
          <w:rStyle w:val="p"/>
          <w:rFonts w:ascii="var(--bs-font-monospace)" w:hAnsi="var(--bs-font-monospace)"/>
          <w:color w:val="212529"/>
        </w:rPr>
        <w:t>&lt;/</w:t>
      </w:r>
      <w:r>
        <w:rPr>
          <w:rStyle w:val="nt"/>
          <w:rFonts w:ascii="var(--bs-font-monospace)" w:hAnsi="var(--bs-font-monospace)"/>
          <w:color w:val="2F6F9F"/>
        </w:rPr>
        <w:t>label</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"form-select mt-2"</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"selectToastPlacement"</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selected</w:t>
      </w:r>
      <w:r>
        <w:rPr>
          <w:rStyle w:val="p"/>
          <w:rFonts w:ascii="var(--bs-font-monospace)" w:hAnsi="var(--bs-font-monospace)"/>
          <w:color w:val="212529"/>
        </w:rPr>
        <w:t>&gt;</w:t>
      </w:r>
      <w:r>
        <w:rPr>
          <w:rStyle w:val="HTMLCode"/>
          <w:rFonts w:ascii="var(--bs-font-monospace)" w:hAnsi="var(--bs-font-monospace)"/>
          <w:color w:val="212529"/>
        </w:rPr>
        <w:t>Select a position...</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"top-0 start-0"</w:t>
      </w:r>
      <w:r>
        <w:rPr>
          <w:rStyle w:val="p"/>
          <w:rFonts w:ascii="var(--bs-font-monospace)" w:hAnsi="var(--bs-font-monospace)"/>
          <w:color w:val="212529"/>
        </w:rPr>
        <w:t>&gt;</w:t>
      </w:r>
      <w:r>
        <w:rPr>
          <w:rStyle w:val="HTMLCode"/>
          <w:rFonts w:ascii="var(--bs-font-monospace)" w:hAnsi="var(--bs-font-monospace)"/>
          <w:color w:val="212529"/>
        </w:rPr>
        <w:t>Top left</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"top-0 start-50 translate-middle-x"</w:t>
      </w:r>
      <w:r>
        <w:rPr>
          <w:rStyle w:val="p"/>
          <w:rFonts w:ascii="var(--bs-font-monospace)" w:hAnsi="var(--bs-font-monospace)"/>
          <w:color w:val="212529"/>
        </w:rPr>
        <w:t>&gt;</w:t>
      </w:r>
      <w:r>
        <w:rPr>
          <w:rStyle w:val="HTMLCode"/>
          <w:rFonts w:ascii="var(--bs-font-monospace)" w:hAnsi="var(--bs-font-monospace)"/>
          <w:color w:val="212529"/>
        </w:rPr>
        <w:t>Top center</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"top-0 end-0"</w:t>
      </w:r>
      <w:r>
        <w:rPr>
          <w:rStyle w:val="p"/>
          <w:rFonts w:ascii="var(--bs-font-monospace)" w:hAnsi="var(--bs-font-monospace)"/>
          <w:color w:val="212529"/>
        </w:rPr>
        <w:t>&gt;</w:t>
      </w:r>
      <w:r>
        <w:rPr>
          <w:rStyle w:val="HTMLCode"/>
          <w:rFonts w:ascii="var(--bs-font-monospace)" w:hAnsi="var(--bs-font-monospace)"/>
          <w:color w:val="212529"/>
        </w:rPr>
        <w:t>Top right</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"top-50 start-0 translate-middle-y"</w:t>
      </w:r>
      <w:r>
        <w:rPr>
          <w:rStyle w:val="p"/>
          <w:rFonts w:ascii="var(--bs-font-monospace)" w:hAnsi="var(--bs-font-monospace)"/>
          <w:color w:val="212529"/>
        </w:rPr>
        <w:t>&gt;</w:t>
      </w:r>
      <w:r>
        <w:rPr>
          <w:rStyle w:val="HTMLCode"/>
          <w:rFonts w:ascii="var(--bs-font-monospace)" w:hAnsi="var(--bs-font-monospace)"/>
          <w:color w:val="212529"/>
        </w:rPr>
        <w:t>Middle left</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"top-50 start-50 translate-middle"</w:t>
      </w:r>
      <w:r>
        <w:rPr>
          <w:rStyle w:val="p"/>
          <w:rFonts w:ascii="var(--bs-font-monospace)" w:hAnsi="var(--bs-font-monospace)"/>
          <w:color w:val="212529"/>
        </w:rPr>
        <w:t>&gt;</w:t>
      </w:r>
      <w:r>
        <w:rPr>
          <w:rStyle w:val="HTMLCode"/>
          <w:rFonts w:ascii="var(--bs-font-monospace)" w:hAnsi="var(--bs-font-monospace)"/>
          <w:color w:val="212529"/>
        </w:rPr>
        <w:t>Middle center</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"top-50 end-0 translate-middle-y"</w:t>
      </w:r>
      <w:r>
        <w:rPr>
          <w:rStyle w:val="p"/>
          <w:rFonts w:ascii="var(--bs-font-monospace)" w:hAnsi="var(--bs-font-monospace)"/>
          <w:color w:val="212529"/>
        </w:rPr>
        <w:t>&gt;</w:t>
      </w:r>
      <w:r>
        <w:rPr>
          <w:rStyle w:val="HTMLCode"/>
          <w:rFonts w:ascii="var(--bs-font-monospace)" w:hAnsi="var(--bs-font-monospace)"/>
          <w:color w:val="212529"/>
        </w:rPr>
        <w:t>Middle right</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"bottom-0 start-0"</w:t>
      </w:r>
      <w:r>
        <w:rPr>
          <w:rStyle w:val="p"/>
          <w:rFonts w:ascii="var(--bs-font-monospace)" w:hAnsi="var(--bs-font-monospace)"/>
          <w:color w:val="212529"/>
        </w:rPr>
        <w:t>&gt;</w:t>
      </w:r>
      <w:r>
        <w:rPr>
          <w:rStyle w:val="HTMLCode"/>
          <w:rFonts w:ascii="var(--bs-font-monospace)" w:hAnsi="var(--bs-font-monospace)"/>
          <w:color w:val="212529"/>
        </w:rPr>
        <w:t>Bottom left</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"bottom-0 start-50 translate-middle-x"</w:t>
      </w:r>
      <w:r>
        <w:rPr>
          <w:rStyle w:val="p"/>
          <w:rFonts w:ascii="var(--bs-font-monospace)" w:hAnsi="var(--bs-font-monospace)"/>
          <w:color w:val="212529"/>
        </w:rPr>
        <w:t>&gt;</w:t>
      </w:r>
      <w:r>
        <w:rPr>
          <w:rStyle w:val="HTMLCode"/>
          <w:rFonts w:ascii="var(--bs-font-monospace)" w:hAnsi="var(--bs-font-monospace)"/>
          <w:color w:val="212529"/>
        </w:rPr>
        <w:t>Bottom center</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option</w:t>
      </w:r>
      <w:r>
        <w:rPr>
          <w:rStyle w:val="HTMLCode"/>
          <w:rFonts w:ascii="var(--bs-font-monospace)" w:hAnsi="var(--bs-font-monospace)"/>
          <w:color w:val="212529"/>
        </w:rPr>
        <w:t xml:space="preserve"> </w:t>
      </w:r>
      <w:r>
        <w:rPr>
          <w:rStyle w:val="na"/>
          <w:rFonts w:ascii="var(--bs-font-monospace)" w:hAnsi="var(--bs-font-monospace)"/>
          <w:color w:val="006EE0"/>
        </w:rPr>
        <w:t>value</w:t>
      </w:r>
      <w:r>
        <w:rPr>
          <w:rStyle w:val="o"/>
          <w:rFonts w:ascii="var(--bs-font-monospace)" w:hAnsi="var(--bs-font-monospace)"/>
          <w:color w:val="555555"/>
        </w:rPr>
        <w:t>=</w:t>
      </w:r>
      <w:r>
        <w:rPr>
          <w:rStyle w:val="s"/>
          <w:rFonts w:ascii="var(--bs-font-monospace)" w:hAnsi="var(--bs-font-monospace)"/>
          <w:color w:val="D73038"/>
        </w:rPr>
        <w:t>"bottom-0 end-0"</w:t>
      </w:r>
      <w:r>
        <w:rPr>
          <w:rStyle w:val="p"/>
          <w:rFonts w:ascii="var(--bs-font-monospace)" w:hAnsi="var(--bs-font-monospace)"/>
          <w:color w:val="212529"/>
        </w:rPr>
        <w:t>&gt;</w:t>
      </w:r>
      <w:r>
        <w:rPr>
          <w:rStyle w:val="HTMLCode"/>
          <w:rFonts w:ascii="var(--bs-font-monospace)" w:hAnsi="var(--bs-font-monospace)"/>
          <w:color w:val="212529"/>
        </w:rPr>
        <w:t>Bottom right</w:t>
      </w:r>
      <w:r>
        <w:rPr>
          <w:rStyle w:val="p"/>
          <w:rFonts w:ascii="var(--bs-font-monospace)" w:hAnsi="var(--bs-font-monospace)"/>
          <w:color w:val="212529"/>
        </w:rPr>
        <w:t>&lt;/</w:t>
      </w:r>
      <w:r>
        <w:rPr>
          <w:rStyle w:val="nt"/>
          <w:rFonts w:ascii="var(--bs-font-monospace)" w:hAnsi="var(--bs-font-monospace)"/>
          <w:color w:val="2F6F9F"/>
        </w:rPr>
        <w:t>option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select</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form</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aria-live</w:t>
      </w:r>
      <w:r>
        <w:rPr>
          <w:rStyle w:val="o"/>
          <w:rFonts w:ascii="var(--bs-font-monospace)" w:hAnsi="var(--bs-font-monospace)"/>
          <w:color w:val="555555"/>
        </w:rPr>
        <w:t>=</w:t>
      </w:r>
      <w:r>
        <w:rPr>
          <w:rStyle w:val="s"/>
          <w:rFonts w:ascii="var(--bs-font-monospace)" w:hAnsi="var(--bs-font-monospace)"/>
          <w:color w:val="D73038"/>
        </w:rPr>
        <w:t>"polite"</w:t>
      </w:r>
      <w:r>
        <w:rPr>
          <w:rStyle w:val="HTMLCode"/>
          <w:rFonts w:ascii="var(--bs-font-monospace)" w:hAnsi="var(--bs-font-monospace)"/>
          <w:color w:val="212529"/>
        </w:rPr>
        <w:t xml:space="preserve"> </w:t>
      </w:r>
      <w:r>
        <w:rPr>
          <w:rStyle w:val="na"/>
          <w:rFonts w:ascii="var(--bs-font-monospace)" w:hAnsi="var(--bs-font-monospace)"/>
          <w:color w:val="006EE0"/>
        </w:rPr>
        <w:t>aria-atomic</w:t>
      </w:r>
      <w:r>
        <w:rPr>
          <w:rStyle w:val="o"/>
          <w:rFonts w:ascii="var(--bs-font-monospace)" w:hAnsi="var(--bs-font-monospace)"/>
          <w:color w:val="555555"/>
        </w:rPr>
        <w:t>=</w:t>
      </w:r>
      <w:r>
        <w:rPr>
          <w:rStyle w:val="s"/>
          <w:rFonts w:ascii="var(--bs-font-monospace)" w:hAnsi="var(--bs-font-monospace)"/>
          <w:color w:val="D73038"/>
        </w:rPr>
        <w:t>"true"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"bg-dark position-relative bd-example-toasts"</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"toast-container position-absolute p-3"</w:t>
      </w:r>
      <w:r>
        <w:rPr>
          <w:rStyle w:val="HTMLCode"/>
          <w:rFonts w:ascii="var(--bs-font-monospace)" w:hAnsi="var(--bs-font-monospace)"/>
          <w:color w:val="212529"/>
        </w:rPr>
        <w:t xml:space="preserve"> </w:t>
      </w:r>
      <w:r>
        <w:rPr>
          <w:rStyle w:val="na"/>
          <w:rFonts w:ascii="var(--bs-font-monospace)" w:hAnsi="var(--bs-font-monospace)"/>
          <w:color w:val="006EE0"/>
        </w:rPr>
        <w:t>id</w:t>
      </w:r>
      <w:r>
        <w:rPr>
          <w:rStyle w:val="o"/>
          <w:rFonts w:ascii="var(--bs-font-monospace)" w:hAnsi="var(--bs-font-monospace)"/>
          <w:color w:val="555555"/>
        </w:rPr>
        <w:t>=</w:t>
      </w:r>
      <w:r>
        <w:rPr>
          <w:rStyle w:val="s"/>
          <w:rFonts w:ascii="var(--bs-font-monospace)" w:hAnsi="var(--bs-font-monospace)"/>
          <w:color w:val="D73038"/>
        </w:rPr>
        <w:t>"toastPlacement"</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"toast-header"</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"rounded me-2"</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strong</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"me-auto"</w:t>
      </w:r>
      <w:r>
        <w:rPr>
          <w:rStyle w:val="p"/>
          <w:rFonts w:ascii="var(--bs-font-monospace)" w:hAnsi="var(--bs-font-monospace)"/>
          <w:color w:val="212529"/>
        </w:rPr>
        <w:t>&gt;</w:t>
      </w:r>
      <w:r>
        <w:rPr>
          <w:rStyle w:val="HTMLCode"/>
          <w:rFonts w:ascii="var(--bs-font-monospace)" w:hAnsi="var(--bs-font-monospace)"/>
          <w:color w:val="212529"/>
        </w:rPr>
        <w:t>Bootstrap</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r>
        <w:rPr>
          <w:rStyle w:val="HTMLCode"/>
          <w:rFonts w:ascii="var(--bs-font-monospace)" w:hAnsi="var(--bs-font-monospace)"/>
          <w:color w:val="212529"/>
        </w:rPr>
        <w:t>11 mins ago</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"toast-body"</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Hello, world! This is a toast message.</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For systems that generate more notifications, consider using a wrapping element so they can easily stack.</w:t>
      </w:r>
    </w:p>
    <w:p w:rsidR="00883E4D" w:rsidRDefault="00883E4D" w:rsidP="00883E4D">
      <w:pPr>
        <w:shd w:val="clear" w:color="auto" w:fill="FFFFFF"/>
        <w:rPr>
          <w:rFonts w:ascii="Segoe UI" w:hAnsi="Segoe UI" w:cs="Segoe UI"/>
          <w:color w:val="6C757D"/>
        </w:rPr>
      </w:pPr>
      <w:r>
        <w:rPr>
          <w:rStyle w:val="Strong"/>
          <w:rFonts w:ascii="Segoe UI" w:hAnsi="Segoe UI" w:cs="Segoe UI"/>
          <w:color w:val="6C757D"/>
        </w:rPr>
        <w:t>Bootstrap</w:t>
      </w:r>
      <w:r>
        <w:rPr>
          <w:rFonts w:ascii="Segoe UI" w:hAnsi="Segoe UI" w:cs="Segoe UI"/>
          <w:color w:val="6C757D"/>
          <w:sz w:val="21"/>
          <w:szCs w:val="21"/>
        </w:rPr>
        <w:t>just now</w:t>
      </w:r>
    </w:p>
    <w:p w:rsidR="00883E4D" w:rsidRDefault="00883E4D" w:rsidP="00883E4D">
      <w:pPr>
        <w:shd w:val="clear" w:color="auto" w:fill="FFFFFF"/>
        <w:rPr>
          <w:rFonts w:ascii="Segoe UI" w:hAnsi="Segoe UI" w:cs="Segoe UI"/>
          <w:color w:val="212529"/>
        </w:rPr>
      </w:pPr>
      <w:r>
        <w:rPr>
          <w:rFonts w:ascii="Segoe UI" w:hAnsi="Segoe UI" w:cs="Segoe UI"/>
          <w:color w:val="212529"/>
        </w:rPr>
        <w:t>See? Just like this.</w:t>
      </w:r>
    </w:p>
    <w:p w:rsidR="00883E4D" w:rsidRDefault="00883E4D" w:rsidP="00883E4D">
      <w:pPr>
        <w:shd w:val="clear" w:color="auto" w:fill="FFFFFF"/>
        <w:rPr>
          <w:rFonts w:ascii="Segoe UI" w:hAnsi="Segoe UI" w:cs="Segoe UI"/>
          <w:color w:val="6C757D"/>
        </w:rPr>
      </w:pPr>
      <w:r>
        <w:rPr>
          <w:rStyle w:val="Strong"/>
          <w:rFonts w:ascii="Segoe UI" w:hAnsi="Segoe UI" w:cs="Segoe UI"/>
          <w:color w:val="6C757D"/>
        </w:rPr>
        <w:t>Bootstrap</w:t>
      </w:r>
      <w:r>
        <w:rPr>
          <w:rFonts w:ascii="Segoe UI" w:hAnsi="Segoe UI" w:cs="Segoe UI"/>
          <w:color w:val="6C757D"/>
          <w:sz w:val="21"/>
          <w:szCs w:val="21"/>
        </w:rPr>
        <w:t>2 seconds ago</w:t>
      </w:r>
    </w:p>
    <w:p w:rsidR="00883E4D" w:rsidRDefault="00883E4D" w:rsidP="00883E4D">
      <w:pPr>
        <w:shd w:val="clear" w:color="auto" w:fill="FFFFFF"/>
        <w:rPr>
          <w:rFonts w:ascii="Segoe UI" w:hAnsi="Segoe UI" w:cs="Segoe UI"/>
          <w:color w:val="212529"/>
        </w:rPr>
      </w:pPr>
      <w:r>
        <w:rPr>
          <w:rFonts w:ascii="Segoe UI" w:hAnsi="Segoe UI" w:cs="Segoe UI"/>
          <w:color w:val="212529"/>
        </w:rPr>
        <w:t>Heads up, toasts will stack automatically</w:t>
      </w:r>
    </w:p>
    <w:p w:rsidR="00883E4D" w:rsidRDefault="00883E4D" w:rsidP="00883E4D">
      <w:pPr>
        <w:shd w:val="clear" w:color="auto" w:fill="FFFFFF"/>
        <w:rPr>
          <w:rFonts w:ascii="Segoe UI" w:hAnsi="Segoe UI" w:cs="Segoe UI"/>
          <w:color w:val="212529"/>
        </w:rPr>
      </w:pPr>
    </w:p>
    <w:p w:rsidR="00883E4D" w:rsidRDefault="00883E4D" w:rsidP="00883E4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aria-live</w:t>
      </w:r>
      <w:r>
        <w:rPr>
          <w:rStyle w:val="o"/>
          <w:rFonts w:ascii="var(--bs-font-monospace)" w:hAnsi="var(--bs-font-monospace)"/>
          <w:color w:val="555555"/>
        </w:rPr>
        <w:t>=</w:t>
      </w:r>
      <w:r>
        <w:rPr>
          <w:rStyle w:val="s"/>
          <w:rFonts w:ascii="var(--bs-font-monospace)" w:hAnsi="var(--bs-font-monospace)"/>
          <w:color w:val="D73038"/>
        </w:rPr>
        <w:t>"polite"</w:t>
      </w:r>
      <w:r>
        <w:rPr>
          <w:rStyle w:val="HTMLCode"/>
          <w:rFonts w:ascii="var(--bs-font-monospace)" w:hAnsi="var(--bs-font-monospace)"/>
          <w:color w:val="212529"/>
        </w:rPr>
        <w:t xml:space="preserve"> </w:t>
      </w:r>
      <w:r>
        <w:rPr>
          <w:rStyle w:val="na"/>
          <w:rFonts w:ascii="var(--bs-font-monospace)" w:hAnsi="var(--bs-font-monospace)"/>
          <w:color w:val="006EE0"/>
        </w:rPr>
        <w:t>aria-atomic</w:t>
      </w:r>
      <w:r>
        <w:rPr>
          <w:rStyle w:val="o"/>
          <w:rFonts w:ascii="var(--bs-font-monospace)" w:hAnsi="var(--bs-font-monospace)"/>
          <w:color w:val="555555"/>
        </w:rPr>
        <w:t>=</w:t>
      </w:r>
      <w:r>
        <w:rPr>
          <w:rStyle w:val="s"/>
          <w:rFonts w:ascii="var(--bs-font-monospace)" w:hAnsi="var(--bs-font-monospace)"/>
          <w:color w:val="D73038"/>
        </w:rPr>
        <w:t>"true"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"position-relative"</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c"/>
          <w:rFonts w:ascii="var(--bs-font-monospace)" w:hAnsi="var(--bs-font-monospace)"/>
          <w:color w:val="727272"/>
        </w:rPr>
        <w:t>&lt;!-- Position it: --&gt;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c"/>
          <w:rFonts w:ascii="var(--bs-font-monospace)" w:hAnsi="var(--bs-font-monospace)"/>
          <w:color w:val="727272"/>
        </w:rPr>
        <w:t>&lt;!-- - `.toast-container` for spacing between toasts --&gt;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c"/>
          <w:rFonts w:ascii="var(--bs-font-monospace)" w:hAnsi="var(--bs-font-monospace)"/>
          <w:color w:val="727272"/>
        </w:rPr>
        <w:t>&lt;!-- - `.position-absolute`, `top-0` &amp; `end-0` to position the toasts in the upper right corner --&gt;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c"/>
          <w:rFonts w:ascii="var(--bs-font-monospace)" w:hAnsi="var(--bs-font-monospace)"/>
          <w:color w:val="727272"/>
        </w:rPr>
        <w:t>&lt;!-- - `.p-3` to prevent the toasts from sticking to the edge of the container  --&gt;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"toast-container position-absolute top-0 end-0 p-3"</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c"/>
          <w:rFonts w:ascii="var(--bs-font-monospace)" w:hAnsi="var(--bs-font-monospace)"/>
          <w:color w:val="727272"/>
        </w:rPr>
        <w:t>&lt;!-- Then put toasts within --&gt;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HTMLCode"/>
          <w:rFonts w:ascii="var(--bs-font-monospace)" w:hAnsi="var(--bs-font-monospace)"/>
          <w:color w:val="212529"/>
        </w:rPr>
        <w:t xml:space="preserve"> </w:t>
      </w:r>
      <w:r>
        <w:rPr>
          <w:rStyle w:val="na"/>
          <w:rFonts w:ascii="var(--bs-font-monospace)" w:hAnsi="var(--bs-font-monospace)"/>
          <w:color w:val="006EE0"/>
        </w:rPr>
        <w:t>aria-live</w:t>
      </w:r>
      <w:r>
        <w:rPr>
          <w:rStyle w:val="o"/>
          <w:rFonts w:ascii="var(--bs-font-monospace)" w:hAnsi="var(--bs-font-monospace)"/>
          <w:color w:val="555555"/>
        </w:rPr>
        <w:t>=</w:t>
      </w:r>
      <w:r>
        <w:rPr>
          <w:rStyle w:val="s"/>
          <w:rFonts w:ascii="var(--bs-font-monospace)" w:hAnsi="var(--bs-font-monospace)"/>
          <w:color w:val="D73038"/>
        </w:rPr>
        <w:t>"assertive"</w:t>
      </w:r>
      <w:r>
        <w:rPr>
          <w:rStyle w:val="HTMLCode"/>
          <w:rFonts w:ascii="var(--bs-font-monospace)" w:hAnsi="var(--bs-font-monospace)"/>
          <w:color w:val="212529"/>
        </w:rPr>
        <w:t xml:space="preserve"> </w:t>
      </w:r>
      <w:r>
        <w:rPr>
          <w:rStyle w:val="na"/>
          <w:rFonts w:ascii="var(--bs-font-monospace)" w:hAnsi="var(--bs-font-monospace)"/>
          <w:color w:val="006EE0"/>
        </w:rPr>
        <w:t>aria-atomic</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"toast-header"</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"rounded me-2"</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strong</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"me-auto"</w:t>
      </w:r>
      <w:r>
        <w:rPr>
          <w:rStyle w:val="p"/>
          <w:rFonts w:ascii="var(--bs-font-monospace)" w:hAnsi="var(--bs-font-monospace)"/>
          <w:color w:val="212529"/>
        </w:rPr>
        <w:t>&gt;</w:t>
      </w:r>
      <w:r>
        <w:rPr>
          <w:rStyle w:val="HTMLCode"/>
          <w:rFonts w:ascii="var(--bs-font-monospace)" w:hAnsi="var(--bs-font-monospace)"/>
          <w:color w:val="212529"/>
        </w:rPr>
        <w:t>Bootstrap</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small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"text-muted"</w:t>
      </w:r>
      <w:r>
        <w:rPr>
          <w:rStyle w:val="p"/>
          <w:rFonts w:ascii="var(--bs-font-monospace)" w:hAnsi="var(--bs-font-monospace)"/>
          <w:color w:val="212529"/>
        </w:rPr>
        <w:t>&gt;</w:t>
      </w:r>
      <w:r>
        <w:rPr>
          <w:rStyle w:val="HTMLCode"/>
          <w:rFonts w:ascii="var(--bs-font-monospace)" w:hAnsi="var(--bs-font-monospace)"/>
          <w:color w:val="212529"/>
        </w:rPr>
        <w:t>just now</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"btn-close"</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"toast"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"Close"</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"toast-body"</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See? Just like this.</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HTMLCode"/>
          <w:rFonts w:ascii="var(--bs-font-monospace)" w:hAnsi="var(--bs-font-monospace)"/>
          <w:color w:val="212529"/>
        </w:rPr>
        <w:t xml:space="preserve"> </w:t>
      </w:r>
      <w:r>
        <w:rPr>
          <w:rStyle w:val="na"/>
          <w:rFonts w:ascii="var(--bs-font-monospace)" w:hAnsi="var(--bs-font-monospace)"/>
          <w:color w:val="006EE0"/>
        </w:rPr>
        <w:t>aria-live</w:t>
      </w:r>
      <w:r>
        <w:rPr>
          <w:rStyle w:val="o"/>
          <w:rFonts w:ascii="var(--bs-font-monospace)" w:hAnsi="var(--bs-font-monospace)"/>
          <w:color w:val="555555"/>
        </w:rPr>
        <w:t>=</w:t>
      </w:r>
      <w:r>
        <w:rPr>
          <w:rStyle w:val="s"/>
          <w:rFonts w:ascii="var(--bs-font-monospace)" w:hAnsi="var(--bs-font-monospace)"/>
          <w:color w:val="D73038"/>
        </w:rPr>
        <w:t>"assertive"</w:t>
      </w:r>
      <w:r>
        <w:rPr>
          <w:rStyle w:val="HTMLCode"/>
          <w:rFonts w:ascii="var(--bs-font-monospace)" w:hAnsi="var(--bs-font-monospace)"/>
          <w:color w:val="212529"/>
        </w:rPr>
        <w:t xml:space="preserve"> </w:t>
      </w:r>
      <w:r>
        <w:rPr>
          <w:rStyle w:val="na"/>
          <w:rFonts w:ascii="var(--bs-font-monospace)" w:hAnsi="var(--bs-font-monospace)"/>
          <w:color w:val="006EE0"/>
        </w:rPr>
        <w:t>aria-atomic</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"toast-header"</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"rounded me-2"</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strong</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"me-auto"</w:t>
      </w:r>
      <w:r>
        <w:rPr>
          <w:rStyle w:val="p"/>
          <w:rFonts w:ascii="var(--bs-font-monospace)" w:hAnsi="var(--bs-font-monospace)"/>
          <w:color w:val="212529"/>
        </w:rPr>
        <w:t>&gt;</w:t>
      </w:r>
      <w:r>
        <w:rPr>
          <w:rStyle w:val="HTMLCode"/>
          <w:rFonts w:ascii="var(--bs-font-monospace)" w:hAnsi="var(--bs-font-monospace)"/>
          <w:color w:val="212529"/>
        </w:rPr>
        <w:t>Bootstrap</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small</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"text-muted"</w:t>
      </w:r>
      <w:r>
        <w:rPr>
          <w:rStyle w:val="p"/>
          <w:rFonts w:ascii="var(--bs-font-monospace)" w:hAnsi="var(--bs-font-monospace)"/>
          <w:color w:val="212529"/>
        </w:rPr>
        <w:t>&gt;</w:t>
      </w:r>
      <w:r>
        <w:rPr>
          <w:rStyle w:val="HTMLCode"/>
          <w:rFonts w:ascii="var(--bs-font-monospace)" w:hAnsi="var(--bs-font-monospace)"/>
          <w:color w:val="212529"/>
        </w:rPr>
        <w:t>2 seconds ago</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"btn-close"</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"toast"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"Close"</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"toast-body"</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Heads up, toasts will stack automatically</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You can also get fancy with flexbox utilities to align toasts horizontally and/or vertically.</w:t>
      </w:r>
    </w:p>
    <w:p w:rsidR="00883E4D" w:rsidRDefault="00883E4D" w:rsidP="00883E4D">
      <w:pPr>
        <w:shd w:val="clear" w:color="auto" w:fill="FFFFFF"/>
        <w:rPr>
          <w:rFonts w:ascii="Segoe UI" w:hAnsi="Segoe UI" w:cs="Segoe UI"/>
          <w:color w:val="6C757D"/>
        </w:rPr>
      </w:pPr>
      <w:r>
        <w:rPr>
          <w:rStyle w:val="Strong"/>
          <w:rFonts w:ascii="Segoe UI" w:hAnsi="Segoe UI" w:cs="Segoe UI"/>
          <w:color w:val="6C757D"/>
        </w:rPr>
        <w:t>Bootstrap</w:t>
      </w:r>
      <w:r>
        <w:rPr>
          <w:rFonts w:ascii="Segoe UI" w:hAnsi="Segoe UI" w:cs="Segoe UI"/>
          <w:color w:val="6C757D"/>
          <w:sz w:val="21"/>
          <w:szCs w:val="21"/>
        </w:rPr>
        <w:t>11 mins ago</w:t>
      </w:r>
    </w:p>
    <w:p w:rsidR="00883E4D" w:rsidRDefault="00883E4D" w:rsidP="00883E4D">
      <w:pPr>
        <w:shd w:val="clear" w:color="auto" w:fill="FFFFFF"/>
        <w:rPr>
          <w:rFonts w:ascii="Segoe UI" w:hAnsi="Segoe UI" w:cs="Segoe UI"/>
          <w:color w:val="212529"/>
        </w:rPr>
      </w:pPr>
      <w:r>
        <w:rPr>
          <w:rFonts w:ascii="Segoe UI" w:hAnsi="Segoe UI" w:cs="Segoe UI"/>
          <w:color w:val="212529"/>
        </w:rPr>
        <w:t>Hello, world! This is a toast message.</w:t>
      </w:r>
    </w:p>
    <w:p w:rsidR="00883E4D" w:rsidRDefault="00883E4D" w:rsidP="00883E4D">
      <w:pPr>
        <w:shd w:val="clear" w:color="auto" w:fill="FFFFFF"/>
        <w:rPr>
          <w:rFonts w:ascii="Segoe UI" w:hAnsi="Segoe UI" w:cs="Segoe UI"/>
          <w:color w:val="212529"/>
        </w:rPr>
      </w:pPr>
    </w:p>
    <w:p w:rsidR="00883E4D" w:rsidRDefault="00883E4D" w:rsidP="00883E4D">
      <w:pPr>
        <w:pStyle w:val="HTMLPreformatted"/>
        <w:rPr>
          <w:rStyle w:val="HTMLCode"/>
          <w:rFonts w:ascii="var(--bs-font-monospace)" w:hAnsi="var(--bs-font-monospace)"/>
          <w:color w:val="212529"/>
        </w:rPr>
      </w:pPr>
      <w:r>
        <w:rPr>
          <w:rStyle w:val="c"/>
          <w:rFonts w:ascii="var(--bs-font-monospace)" w:hAnsi="var(--bs-font-monospace)"/>
          <w:color w:val="727272"/>
        </w:rPr>
        <w:t>&lt;!-- Flexbox container for aligning the toasts --&gt;</w:t>
      </w:r>
    </w:p>
    <w:p w:rsidR="00883E4D" w:rsidRDefault="00883E4D" w:rsidP="00883E4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aria-live</w:t>
      </w:r>
      <w:r>
        <w:rPr>
          <w:rStyle w:val="o"/>
          <w:rFonts w:ascii="var(--bs-font-monospace)" w:hAnsi="var(--bs-font-monospace)"/>
          <w:color w:val="555555"/>
        </w:rPr>
        <w:t>=</w:t>
      </w:r>
      <w:r>
        <w:rPr>
          <w:rStyle w:val="s"/>
          <w:rFonts w:ascii="var(--bs-font-monospace)" w:hAnsi="var(--bs-font-monospace)"/>
          <w:color w:val="D73038"/>
        </w:rPr>
        <w:t>"polite"</w:t>
      </w:r>
      <w:r>
        <w:rPr>
          <w:rStyle w:val="HTMLCode"/>
          <w:rFonts w:ascii="var(--bs-font-monospace)" w:hAnsi="var(--bs-font-monospace)"/>
          <w:color w:val="212529"/>
        </w:rPr>
        <w:t xml:space="preserve"> </w:t>
      </w:r>
      <w:r>
        <w:rPr>
          <w:rStyle w:val="na"/>
          <w:rFonts w:ascii="var(--bs-font-monospace)" w:hAnsi="var(--bs-font-monospace)"/>
          <w:color w:val="006EE0"/>
        </w:rPr>
        <w:t>aria-atomic</w:t>
      </w:r>
      <w:r>
        <w:rPr>
          <w:rStyle w:val="o"/>
          <w:rFonts w:ascii="var(--bs-font-monospace)" w:hAnsi="var(--bs-font-monospace)"/>
          <w:color w:val="555555"/>
        </w:rPr>
        <w:t>=</w:t>
      </w:r>
      <w:r>
        <w:rPr>
          <w:rStyle w:val="s"/>
          <w:rFonts w:ascii="var(--bs-font-monospace)" w:hAnsi="var(--bs-font-monospace)"/>
          <w:color w:val="D73038"/>
        </w:rPr>
        <w:t>"true"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"d-flex justify-content-center align-items-center w-100"</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c"/>
          <w:rFonts w:ascii="var(--bs-font-monospace)" w:hAnsi="var(--bs-font-monospace)"/>
          <w:color w:val="727272"/>
        </w:rPr>
        <w:t>&lt;!-- Then put toasts within --&gt;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HTMLCode"/>
          <w:rFonts w:ascii="var(--bs-font-monospace)" w:hAnsi="var(--bs-font-monospace)"/>
          <w:color w:val="212529"/>
        </w:rPr>
        <w:t xml:space="preserve"> </w:t>
      </w:r>
      <w:r>
        <w:rPr>
          <w:rStyle w:val="na"/>
          <w:rFonts w:ascii="var(--bs-font-monospace)" w:hAnsi="var(--bs-font-monospace)"/>
          <w:color w:val="006EE0"/>
        </w:rPr>
        <w:t>aria-live</w:t>
      </w:r>
      <w:r>
        <w:rPr>
          <w:rStyle w:val="o"/>
          <w:rFonts w:ascii="var(--bs-font-monospace)" w:hAnsi="var(--bs-font-monospace)"/>
          <w:color w:val="555555"/>
        </w:rPr>
        <w:t>=</w:t>
      </w:r>
      <w:r>
        <w:rPr>
          <w:rStyle w:val="s"/>
          <w:rFonts w:ascii="var(--bs-font-monospace)" w:hAnsi="var(--bs-font-monospace)"/>
          <w:color w:val="D73038"/>
        </w:rPr>
        <w:t>"assertive"</w:t>
      </w:r>
      <w:r>
        <w:rPr>
          <w:rStyle w:val="HTMLCode"/>
          <w:rFonts w:ascii="var(--bs-font-monospace)" w:hAnsi="var(--bs-font-monospace)"/>
          <w:color w:val="212529"/>
        </w:rPr>
        <w:t xml:space="preserve"> </w:t>
      </w:r>
      <w:r>
        <w:rPr>
          <w:rStyle w:val="na"/>
          <w:rFonts w:ascii="var(--bs-font-monospace)" w:hAnsi="var(--bs-font-monospace)"/>
          <w:color w:val="006EE0"/>
        </w:rPr>
        <w:t>aria-atomic</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"toast-header"</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"rounded me-2"</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strong</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"me-auto"</w:t>
      </w:r>
      <w:r>
        <w:rPr>
          <w:rStyle w:val="p"/>
          <w:rFonts w:ascii="var(--bs-font-monospace)" w:hAnsi="var(--bs-font-monospace)"/>
          <w:color w:val="212529"/>
        </w:rPr>
        <w:t>&gt;</w:t>
      </w:r>
      <w:r>
        <w:rPr>
          <w:rStyle w:val="HTMLCode"/>
          <w:rFonts w:ascii="var(--bs-font-monospace)" w:hAnsi="var(--bs-font-monospace)"/>
          <w:color w:val="212529"/>
        </w:rPr>
        <w:t>Bootstrap</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r>
        <w:rPr>
          <w:rStyle w:val="HTMLCode"/>
          <w:rFonts w:ascii="var(--bs-font-monospace)" w:hAnsi="var(--bs-font-monospace)"/>
          <w:color w:val="212529"/>
        </w:rPr>
        <w:t>11 mins ago</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"btn-close"</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"toast"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"Close"</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"toast-body"</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Hello, world! This is a toast message.</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eading2"/>
        <w:shd w:val="clear" w:color="auto" w:fill="FFFFFF"/>
        <w:rPr>
          <w:rFonts w:ascii="Segoe UI" w:hAnsi="Segoe UI" w:cs="Segoe UI"/>
          <w:b w:val="0"/>
          <w:bCs w:val="0"/>
          <w:color w:val="212529"/>
        </w:rPr>
      </w:pPr>
      <w:bookmarkStart w:id="439" w:name="_Toc144064996"/>
      <w:r>
        <w:rPr>
          <w:rFonts w:ascii="Segoe UI" w:hAnsi="Segoe UI" w:cs="Segoe UI"/>
          <w:b w:val="0"/>
          <w:bCs w:val="0"/>
          <w:color w:val="212529"/>
        </w:rPr>
        <w:t>Accessibility</w:t>
      </w:r>
      <w:bookmarkEnd w:id="439"/>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Toasts are intended to be small interruptions to your visitors or users, so to help those with screen readers and similar assistive technologies, you should wrap your toasts in an </w:t>
      </w:r>
      <w:hyperlink r:id="rId561" w:history="1">
        <w:r>
          <w:rPr>
            <w:rStyle w:val="HTMLCode"/>
            <w:rFonts w:ascii="var(--bs-font-monospace)" w:hAnsi="var(--bs-font-monospace)"/>
            <w:color w:val="0D6EFD"/>
            <w:sz w:val="21"/>
            <w:szCs w:val="21"/>
            <w:u w:val="single"/>
          </w:rPr>
          <w:t>aria-live</w:t>
        </w:r>
        <w:r>
          <w:rPr>
            <w:rStyle w:val="Hyperlink"/>
            <w:rFonts w:ascii="Segoe UI" w:hAnsi="Segoe UI" w:cs="Segoe UI"/>
            <w:color w:val="0D6EFD"/>
          </w:rPr>
          <w:t> region</w:t>
        </w:r>
      </w:hyperlink>
      <w:r>
        <w:rPr>
          <w:rFonts w:ascii="Segoe UI" w:hAnsi="Segoe UI" w:cs="Segoe UI"/>
          <w:color w:val="212529"/>
        </w:rPr>
        <w:t>. Changes to live regions (such as injecting/updating a toast component) are automatically announced by screen readers without needing to move the user’s focus or otherwise interrupt the user. Additionally, include </w:t>
      </w:r>
      <w:r>
        <w:rPr>
          <w:rStyle w:val="HTMLCode"/>
          <w:rFonts w:ascii="var(--bs-font-monospace)" w:hAnsi="var(--bs-font-monospace)"/>
          <w:color w:val="D63384"/>
          <w:sz w:val="21"/>
          <w:szCs w:val="21"/>
        </w:rPr>
        <w:t>aria-atomic="true"</w:t>
      </w:r>
      <w:r>
        <w:rPr>
          <w:rFonts w:ascii="Segoe UI" w:hAnsi="Segoe UI" w:cs="Segoe UI"/>
          <w:color w:val="212529"/>
        </w:rPr>
        <w:t> to ensure that the entire toast is always announced as a single (atomic) unit, rather than just announcing what was changed (which could lead to problems if you only update part of the toast’s content, or if displaying the same toast content at a later point in time). If the information needed is important for the process, e.g. for a list of errors in a form, then use the </w:t>
      </w:r>
      <w:hyperlink r:id="rId562" w:history="1">
        <w:r>
          <w:rPr>
            <w:rStyle w:val="Hyperlink"/>
            <w:rFonts w:ascii="Segoe UI" w:hAnsi="Segoe UI" w:cs="Segoe UI"/>
            <w:color w:val="0D6EFD"/>
          </w:rPr>
          <w:t>alert component</w:t>
        </w:r>
      </w:hyperlink>
      <w:r>
        <w:rPr>
          <w:rFonts w:ascii="Segoe UI" w:hAnsi="Segoe UI" w:cs="Segoe UI"/>
          <w:color w:val="212529"/>
        </w:rPr>
        <w:t> instead of toast.</w:t>
      </w:r>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Note that the live region needs to be present in the markup </w:t>
      </w:r>
      <w:r>
        <w:rPr>
          <w:rStyle w:val="Emphasis"/>
          <w:rFonts w:ascii="Segoe UI" w:hAnsi="Segoe UI" w:cs="Segoe UI"/>
          <w:color w:val="212529"/>
        </w:rPr>
        <w:t>before</w:t>
      </w:r>
      <w:r>
        <w:rPr>
          <w:rFonts w:ascii="Segoe UI" w:hAnsi="Segoe UI" w:cs="Segoe UI"/>
          <w:color w:val="212529"/>
        </w:rPr>
        <w:t> the toast is generated or updated. If you dynamically generate both at the same time and inject them into the page, they will generally not be announced by assistive technologies.</w:t>
      </w:r>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You also need to adapt the </w:t>
      </w:r>
      <w:r>
        <w:rPr>
          <w:rStyle w:val="HTMLCode"/>
          <w:rFonts w:ascii="var(--bs-font-monospace)" w:hAnsi="var(--bs-font-monospace)"/>
          <w:color w:val="D63384"/>
          <w:sz w:val="21"/>
          <w:szCs w:val="21"/>
        </w:rPr>
        <w:t>role</w:t>
      </w:r>
      <w:r>
        <w:rPr>
          <w:rFonts w:ascii="Segoe UI" w:hAnsi="Segoe UI" w:cs="Segoe UI"/>
          <w:color w:val="212529"/>
        </w:rPr>
        <w:t> and </w:t>
      </w:r>
      <w:r>
        <w:rPr>
          <w:rStyle w:val="HTMLCode"/>
          <w:rFonts w:ascii="var(--bs-font-monospace)" w:hAnsi="var(--bs-font-monospace)"/>
          <w:color w:val="D63384"/>
          <w:sz w:val="21"/>
          <w:szCs w:val="21"/>
        </w:rPr>
        <w:t>aria-live</w:t>
      </w:r>
      <w:r>
        <w:rPr>
          <w:rFonts w:ascii="Segoe UI" w:hAnsi="Segoe UI" w:cs="Segoe UI"/>
          <w:color w:val="212529"/>
        </w:rPr>
        <w:t> level depending on the content. If it’s an important message like an error, use </w:t>
      </w:r>
      <w:r>
        <w:rPr>
          <w:rStyle w:val="HTMLCode"/>
          <w:rFonts w:ascii="var(--bs-font-monospace)" w:hAnsi="var(--bs-font-monospace)"/>
          <w:color w:val="D63384"/>
          <w:sz w:val="21"/>
          <w:szCs w:val="21"/>
        </w:rPr>
        <w:t>role="alert" aria-live="assertive"</w:t>
      </w:r>
      <w:r>
        <w:rPr>
          <w:rFonts w:ascii="Segoe UI" w:hAnsi="Segoe UI" w:cs="Segoe UI"/>
          <w:color w:val="212529"/>
        </w:rPr>
        <w:t>, otherwise use </w:t>
      </w:r>
      <w:r>
        <w:rPr>
          <w:rStyle w:val="HTMLCode"/>
          <w:rFonts w:ascii="var(--bs-font-monospace)" w:hAnsi="var(--bs-font-monospace)"/>
          <w:color w:val="D63384"/>
          <w:sz w:val="21"/>
          <w:szCs w:val="21"/>
        </w:rPr>
        <w:t>role="status" aria-live="polite"</w:t>
      </w:r>
      <w:r>
        <w:rPr>
          <w:rFonts w:ascii="Segoe UI" w:hAnsi="Segoe UI" w:cs="Segoe UI"/>
          <w:color w:val="212529"/>
        </w:rPr>
        <w:t> attributes.</w:t>
      </w:r>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As the content you’re displaying changes, be sure to update the </w:t>
      </w:r>
      <w:hyperlink r:id="rId563" w:anchor="options" w:history="1">
        <w:r>
          <w:rPr>
            <w:rStyle w:val="HTMLCode"/>
            <w:rFonts w:ascii="var(--bs-font-monospace)" w:hAnsi="var(--bs-font-monospace)"/>
            <w:color w:val="0D6EFD"/>
            <w:sz w:val="21"/>
            <w:szCs w:val="21"/>
            <w:u w:val="single"/>
          </w:rPr>
          <w:t>delay</w:t>
        </w:r>
        <w:r>
          <w:rPr>
            <w:rStyle w:val="Hyperlink"/>
            <w:rFonts w:ascii="Segoe UI" w:hAnsi="Segoe UI" w:cs="Segoe UI"/>
            <w:color w:val="0D6EFD"/>
          </w:rPr>
          <w:t> timeout</w:t>
        </w:r>
      </w:hyperlink>
      <w:r>
        <w:rPr>
          <w:rFonts w:ascii="Segoe UI" w:hAnsi="Segoe UI" w:cs="Segoe UI"/>
          <w:color w:val="212529"/>
        </w:rPr>
        <w:t> so that users have enough time to read the toast.</w:t>
      </w:r>
    </w:p>
    <w:p w:rsidR="00883E4D" w:rsidRDefault="00883E4D" w:rsidP="00883E4D">
      <w:pPr>
        <w:shd w:val="clear" w:color="auto" w:fill="FFFFFF"/>
        <w:rPr>
          <w:rFonts w:ascii="Segoe UI" w:hAnsi="Segoe UI" w:cs="Segoe UI"/>
          <w:color w:val="212529"/>
        </w:rPr>
      </w:pPr>
    </w:p>
    <w:p w:rsidR="00883E4D" w:rsidRDefault="00883E4D" w:rsidP="00883E4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HTMLCode"/>
          <w:rFonts w:ascii="var(--bs-font-monospace)" w:hAnsi="var(--bs-font-monospace)"/>
          <w:color w:val="212529"/>
        </w:rPr>
        <w:t xml:space="preserve"> </w:t>
      </w:r>
      <w:r>
        <w:rPr>
          <w:rStyle w:val="na"/>
          <w:rFonts w:ascii="var(--bs-font-monospace)" w:hAnsi="var(--bs-font-monospace)"/>
          <w:color w:val="006EE0"/>
        </w:rPr>
        <w:t>aria-live</w:t>
      </w:r>
      <w:r>
        <w:rPr>
          <w:rStyle w:val="o"/>
          <w:rFonts w:ascii="var(--bs-font-monospace)" w:hAnsi="var(--bs-font-monospace)"/>
          <w:color w:val="555555"/>
        </w:rPr>
        <w:t>=</w:t>
      </w:r>
      <w:r>
        <w:rPr>
          <w:rStyle w:val="s"/>
          <w:rFonts w:ascii="var(--bs-font-monospace)" w:hAnsi="var(--bs-font-monospace)"/>
          <w:color w:val="D73038"/>
        </w:rPr>
        <w:t>"polite"</w:t>
      </w:r>
      <w:r>
        <w:rPr>
          <w:rStyle w:val="HTMLCode"/>
          <w:rFonts w:ascii="var(--bs-font-monospace)" w:hAnsi="var(--bs-font-monospace)"/>
          <w:color w:val="212529"/>
        </w:rPr>
        <w:t xml:space="preserve"> </w:t>
      </w:r>
      <w:r>
        <w:rPr>
          <w:rStyle w:val="na"/>
          <w:rFonts w:ascii="var(--bs-font-monospace)" w:hAnsi="var(--bs-font-monospace)"/>
          <w:color w:val="006EE0"/>
        </w:rPr>
        <w:t>aria-atomic</w:t>
      </w:r>
      <w:r>
        <w:rPr>
          <w:rStyle w:val="o"/>
          <w:rFonts w:ascii="var(--bs-font-monospace)" w:hAnsi="var(--bs-font-monospace)"/>
          <w:color w:val="555555"/>
        </w:rPr>
        <w:t>=</w:t>
      </w:r>
      <w:r>
        <w:rPr>
          <w:rStyle w:val="s"/>
          <w:rFonts w:ascii="var(--bs-font-monospace)" w:hAnsi="var(--bs-font-monospace)"/>
          <w:color w:val="D73038"/>
        </w:rPr>
        <w:t>"true"</w:t>
      </w:r>
      <w:r>
        <w:rPr>
          <w:rStyle w:val="HTMLCode"/>
          <w:rFonts w:ascii="var(--bs-font-monospace)" w:hAnsi="var(--bs-font-monospace)"/>
          <w:color w:val="212529"/>
        </w:rPr>
        <w:t xml:space="preserve"> </w:t>
      </w:r>
      <w:r>
        <w:rPr>
          <w:rStyle w:val="na"/>
          <w:rFonts w:ascii="var(--bs-font-monospace)" w:hAnsi="var(--bs-font-monospace)"/>
          <w:color w:val="006EE0"/>
        </w:rPr>
        <w:t>data-bs-delay</w:t>
      </w:r>
      <w:r>
        <w:rPr>
          <w:rStyle w:val="o"/>
          <w:rFonts w:ascii="var(--bs-font-monospace)" w:hAnsi="var(--bs-font-monospace)"/>
          <w:color w:val="555555"/>
        </w:rPr>
        <w:t>=</w:t>
      </w:r>
      <w:r>
        <w:rPr>
          <w:rStyle w:val="s"/>
          <w:rFonts w:ascii="var(--bs-font-monospace)" w:hAnsi="var(--bs-font-monospace)"/>
          <w:color w:val="D73038"/>
        </w:rPr>
        <w:t>"10000"</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HTMLCode"/>
          <w:rFonts w:ascii="var(--bs-font-monospace)" w:hAnsi="var(--bs-font-monospace)"/>
          <w:color w:val="212529"/>
        </w:rPr>
        <w:t xml:space="preserve"> </w:t>
      </w:r>
      <w:r>
        <w:rPr>
          <w:rStyle w:val="na"/>
          <w:rFonts w:ascii="var(--bs-font-monospace)" w:hAnsi="var(--bs-font-monospace)"/>
          <w:color w:val="006EE0"/>
        </w:rPr>
        <w:t>aria-live</w:t>
      </w:r>
      <w:r>
        <w:rPr>
          <w:rStyle w:val="o"/>
          <w:rFonts w:ascii="var(--bs-font-monospace)" w:hAnsi="var(--bs-font-monospace)"/>
          <w:color w:val="555555"/>
        </w:rPr>
        <w:t>=</w:t>
      </w:r>
      <w:r>
        <w:rPr>
          <w:rStyle w:val="s"/>
          <w:rFonts w:ascii="var(--bs-font-monospace)" w:hAnsi="var(--bs-font-monospace)"/>
          <w:color w:val="D73038"/>
        </w:rPr>
        <w:t>"assertive"</w:t>
      </w:r>
      <w:r>
        <w:rPr>
          <w:rStyle w:val="HTMLCode"/>
          <w:rFonts w:ascii="var(--bs-font-monospace)" w:hAnsi="var(--bs-font-monospace)"/>
          <w:color w:val="212529"/>
        </w:rPr>
        <w:t xml:space="preserve"> </w:t>
      </w:r>
      <w:r>
        <w:rPr>
          <w:rStyle w:val="na"/>
          <w:rFonts w:ascii="var(--bs-font-monospace)" w:hAnsi="var(--bs-font-monospace)"/>
          <w:color w:val="006EE0"/>
        </w:rPr>
        <w:t>aria-atomic</w:t>
      </w:r>
      <w:r>
        <w:rPr>
          <w:rStyle w:val="o"/>
          <w:rFonts w:ascii="var(--bs-font-monospace)" w:hAnsi="var(--bs-font-monospace)"/>
          <w:color w:val="555555"/>
        </w:rPr>
        <w:t>=</w:t>
      </w:r>
      <w:r>
        <w:rPr>
          <w:rStyle w:val="s"/>
          <w:rFonts w:ascii="var(--bs-font-monospace)" w:hAnsi="var(--bs-font-monospace)"/>
          <w:color w:val="D73038"/>
        </w:rPr>
        <w:t>"true"</w:t>
      </w:r>
      <w:r>
        <w:rPr>
          <w:rStyle w:val="p"/>
          <w:rFonts w:ascii="var(--bs-font-monospace)" w:hAnsi="var(--bs-font-monospace)"/>
          <w:color w:val="212529"/>
        </w:rPr>
        <w:t>&gt;</w:t>
      </w:r>
      <w:r>
        <w:rPr>
          <w:rStyle w:val="HTMLCode"/>
          <w:rFonts w:ascii="var(--bs-font-monospace)" w:hAnsi="var(--bs-font-monospace)"/>
          <w:color w:val="212529"/>
        </w:rPr>
        <w:t>...</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When using </w:t>
      </w:r>
      <w:r>
        <w:rPr>
          <w:rStyle w:val="HTMLCode"/>
          <w:rFonts w:ascii="var(--bs-font-monospace)" w:hAnsi="var(--bs-font-monospace)"/>
          <w:color w:val="D63384"/>
          <w:sz w:val="21"/>
          <w:szCs w:val="21"/>
        </w:rPr>
        <w:t>autohide: false</w:t>
      </w:r>
      <w:r>
        <w:rPr>
          <w:rFonts w:ascii="Segoe UI" w:hAnsi="Segoe UI" w:cs="Segoe UI"/>
          <w:color w:val="212529"/>
        </w:rPr>
        <w:t>, you must add a close button to allow users to dismiss the toast.</w:t>
      </w:r>
    </w:p>
    <w:p w:rsidR="00883E4D" w:rsidRDefault="00883E4D" w:rsidP="00883E4D">
      <w:pPr>
        <w:shd w:val="clear" w:color="auto" w:fill="FFFFFF"/>
        <w:rPr>
          <w:rFonts w:ascii="Segoe UI" w:hAnsi="Segoe UI" w:cs="Segoe UI"/>
          <w:color w:val="6C757D"/>
        </w:rPr>
      </w:pPr>
      <w:r>
        <w:rPr>
          <w:rStyle w:val="Strong"/>
          <w:rFonts w:ascii="Segoe UI" w:hAnsi="Segoe UI" w:cs="Segoe UI"/>
          <w:color w:val="6C757D"/>
        </w:rPr>
        <w:t>Bootstrap</w:t>
      </w:r>
      <w:r>
        <w:rPr>
          <w:rFonts w:ascii="Segoe UI" w:hAnsi="Segoe UI" w:cs="Segoe UI"/>
          <w:color w:val="6C757D"/>
          <w:sz w:val="21"/>
          <w:szCs w:val="21"/>
        </w:rPr>
        <w:t>11 mins ago</w:t>
      </w:r>
    </w:p>
    <w:p w:rsidR="00883E4D" w:rsidRDefault="00883E4D" w:rsidP="00883E4D">
      <w:pPr>
        <w:shd w:val="clear" w:color="auto" w:fill="FFFFFF"/>
        <w:rPr>
          <w:rFonts w:ascii="Segoe UI" w:hAnsi="Segoe UI" w:cs="Segoe UI"/>
          <w:color w:val="212529"/>
        </w:rPr>
      </w:pPr>
      <w:r>
        <w:rPr>
          <w:rFonts w:ascii="Segoe UI" w:hAnsi="Segoe UI" w:cs="Segoe UI"/>
          <w:color w:val="212529"/>
        </w:rPr>
        <w:t>Hello, world! This is a toast message.</w:t>
      </w:r>
    </w:p>
    <w:p w:rsidR="00883E4D" w:rsidRDefault="00883E4D" w:rsidP="00883E4D">
      <w:pPr>
        <w:shd w:val="clear" w:color="auto" w:fill="FFFFFF"/>
        <w:rPr>
          <w:rFonts w:ascii="Segoe UI" w:hAnsi="Segoe UI" w:cs="Segoe UI"/>
          <w:color w:val="212529"/>
        </w:rPr>
      </w:pPr>
    </w:p>
    <w:p w:rsidR="00883E4D" w:rsidRDefault="00883E4D" w:rsidP="00883E4D">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"alert"</w:t>
      </w:r>
      <w:r>
        <w:rPr>
          <w:rStyle w:val="HTMLCode"/>
          <w:rFonts w:ascii="var(--bs-font-monospace)" w:hAnsi="var(--bs-font-monospace)"/>
          <w:color w:val="212529"/>
        </w:rPr>
        <w:t xml:space="preserve"> </w:t>
      </w:r>
      <w:r>
        <w:rPr>
          <w:rStyle w:val="na"/>
          <w:rFonts w:ascii="var(--bs-font-monospace)" w:hAnsi="var(--bs-font-monospace)"/>
          <w:color w:val="006EE0"/>
        </w:rPr>
        <w:t>aria-live</w:t>
      </w:r>
      <w:r>
        <w:rPr>
          <w:rStyle w:val="o"/>
          <w:rFonts w:ascii="var(--bs-font-monospace)" w:hAnsi="var(--bs-font-monospace)"/>
          <w:color w:val="555555"/>
        </w:rPr>
        <w:t>=</w:t>
      </w:r>
      <w:r>
        <w:rPr>
          <w:rStyle w:val="s"/>
          <w:rFonts w:ascii="var(--bs-font-monospace)" w:hAnsi="var(--bs-font-monospace)"/>
          <w:color w:val="D73038"/>
        </w:rPr>
        <w:t>"assertive"</w:t>
      </w:r>
      <w:r>
        <w:rPr>
          <w:rStyle w:val="HTMLCode"/>
          <w:rFonts w:ascii="var(--bs-font-monospace)" w:hAnsi="var(--bs-font-monospace)"/>
          <w:color w:val="212529"/>
        </w:rPr>
        <w:t xml:space="preserve"> </w:t>
      </w:r>
      <w:r>
        <w:rPr>
          <w:rStyle w:val="na"/>
          <w:rFonts w:ascii="var(--bs-font-monospace)" w:hAnsi="var(--bs-font-monospace)"/>
          <w:color w:val="006EE0"/>
        </w:rPr>
        <w:t>aria-atomic</w:t>
      </w:r>
      <w:r>
        <w:rPr>
          <w:rStyle w:val="o"/>
          <w:rFonts w:ascii="var(--bs-font-monospace)" w:hAnsi="var(--bs-font-monospace)"/>
          <w:color w:val="555555"/>
        </w:rPr>
        <w:t>=</w:t>
      </w:r>
      <w:r>
        <w:rPr>
          <w:rStyle w:val="s"/>
          <w:rFonts w:ascii="var(--bs-font-monospace)" w:hAnsi="var(--bs-font-monospace)"/>
          <w:color w:val="D73038"/>
        </w:rPr>
        <w:t>"true"</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w:t>
      </w:r>
      <w:r>
        <w:rPr>
          <w:rStyle w:val="HTMLCode"/>
          <w:rFonts w:ascii="var(--bs-font-monospace)" w:hAnsi="var(--bs-font-monospace)"/>
          <w:color w:val="212529"/>
        </w:rPr>
        <w:t xml:space="preserve"> </w:t>
      </w:r>
      <w:r>
        <w:rPr>
          <w:rStyle w:val="na"/>
          <w:rFonts w:ascii="var(--bs-font-monospace)" w:hAnsi="var(--bs-font-monospace)"/>
          <w:color w:val="006EE0"/>
        </w:rPr>
        <w:t>data-bs-autohide</w:t>
      </w:r>
      <w:r>
        <w:rPr>
          <w:rStyle w:val="o"/>
          <w:rFonts w:ascii="var(--bs-font-monospace)" w:hAnsi="var(--bs-font-monospace)"/>
          <w:color w:val="555555"/>
        </w:rPr>
        <w:t>=</w:t>
      </w:r>
      <w:r>
        <w:rPr>
          <w:rStyle w:val="s"/>
          <w:rFonts w:ascii="var(--bs-font-monospace)" w:hAnsi="var(--bs-font-monospace)"/>
          <w:color w:val="D73038"/>
        </w:rPr>
        <w:t>"false"</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"toast-header"</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img</w:t>
      </w:r>
      <w:r>
        <w:rPr>
          <w:rStyle w:val="HTMLCode"/>
          <w:rFonts w:ascii="var(--bs-font-monospace)" w:hAnsi="var(--bs-font-monospace)"/>
          <w:color w:val="212529"/>
        </w:rPr>
        <w:t xml:space="preserve"> </w:t>
      </w:r>
      <w:r>
        <w:rPr>
          <w:rStyle w:val="na"/>
          <w:rFonts w:ascii="var(--bs-font-monospace)" w:hAnsi="var(--bs-font-monospace)"/>
          <w:color w:val="006EE0"/>
        </w:rPr>
        <w:t>src</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"rounded me-2"</w:t>
      </w:r>
      <w:r>
        <w:rPr>
          <w:rStyle w:val="HTMLCode"/>
          <w:rFonts w:ascii="var(--bs-font-monospace)" w:hAnsi="var(--bs-font-monospace)"/>
          <w:color w:val="212529"/>
        </w:rPr>
        <w:t xml:space="preserve"> </w:t>
      </w:r>
      <w:r>
        <w:rPr>
          <w:rStyle w:val="na"/>
          <w:rFonts w:ascii="var(--bs-font-monospace)" w:hAnsi="var(--bs-font-monospace)"/>
          <w:color w:val="006EE0"/>
        </w:rPr>
        <w:t>alt</w:t>
      </w:r>
      <w:r>
        <w:rPr>
          <w:rStyle w:val="o"/>
          <w:rFonts w:ascii="var(--bs-font-monospace)" w:hAnsi="var(--bs-font-monospace)"/>
          <w:color w:val="555555"/>
        </w:rPr>
        <w:t>=</w:t>
      </w:r>
      <w:r>
        <w:rPr>
          <w:rStyle w:val="s"/>
          <w:rFonts w:ascii="var(--bs-font-monospace)" w:hAnsi="var(--bs-font-monospace)"/>
          <w:color w:val="D73038"/>
        </w:rPr>
        <w:t>"..."</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strong</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"me-auto"</w:t>
      </w:r>
      <w:r>
        <w:rPr>
          <w:rStyle w:val="p"/>
          <w:rFonts w:ascii="var(--bs-font-monospace)" w:hAnsi="var(--bs-font-monospace)"/>
          <w:color w:val="212529"/>
        </w:rPr>
        <w:t>&gt;</w:t>
      </w:r>
      <w:r>
        <w:rPr>
          <w:rStyle w:val="HTMLCode"/>
          <w:rFonts w:ascii="var(--bs-font-monospace)" w:hAnsi="var(--bs-font-monospace)"/>
          <w:color w:val="212529"/>
        </w:rPr>
        <w:t>Bootstrap</w:t>
      </w:r>
      <w:r>
        <w:rPr>
          <w:rStyle w:val="p"/>
          <w:rFonts w:ascii="var(--bs-font-monospace)" w:hAnsi="var(--bs-font-monospace)"/>
          <w:color w:val="212529"/>
        </w:rPr>
        <w:t>&lt;/</w:t>
      </w:r>
      <w:r>
        <w:rPr>
          <w:rStyle w:val="nt"/>
          <w:rFonts w:ascii="var(--bs-font-monospace)" w:hAnsi="var(--bs-font-monospace)"/>
          <w:color w:val="2F6F9F"/>
        </w:rPr>
        <w:t>strong</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r>
        <w:rPr>
          <w:rStyle w:val="HTMLCode"/>
          <w:rFonts w:ascii="var(--bs-font-monospace)" w:hAnsi="var(--bs-font-monospace)"/>
          <w:color w:val="212529"/>
        </w:rPr>
        <w:t>11 mins ago</w:t>
      </w:r>
      <w:r>
        <w:rPr>
          <w:rStyle w:val="p"/>
          <w:rFonts w:ascii="var(--bs-font-monospace)" w:hAnsi="var(--bs-font-monospace)"/>
          <w:color w:val="212529"/>
        </w:rPr>
        <w:t>&lt;/</w:t>
      </w:r>
      <w:r>
        <w:rPr>
          <w:rStyle w:val="nt"/>
          <w:rFonts w:ascii="var(--bs-font-monospace)" w:hAnsi="var(--bs-font-monospace)"/>
          <w:color w:val="2F6F9F"/>
        </w:rPr>
        <w:t>small</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"btn-close"</w:t>
      </w:r>
      <w:r>
        <w:rPr>
          <w:rStyle w:val="HTMLCode"/>
          <w:rFonts w:ascii="var(--bs-font-monospace)" w:hAnsi="var(--bs-font-monospace)"/>
          <w:color w:val="212529"/>
        </w:rPr>
        <w:t xml:space="preserve"> </w:t>
      </w:r>
      <w:r>
        <w:rPr>
          <w:rStyle w:val="na"/>
          <w:rFonts w:ascii="var(--bs-font-monospace)" w:hAnsi="var(--bs-font-monospace)"/>
          <w:color w:val="006EE0"/>
        </w:rPr>
        <w:t>data-bs-dismiss</w:t>
      </w:r>
      <w:r>
        <w:rPr>
          <w:rStyle w:val="o"/>
          <w:rFonts w:ascii="var(--bs-font-monospace)" w:hAnsi="var(--bs-font-monospace)"/>
          <w:color w:val="555555"/>
        </w:rPr>
        <w:t>=</w:t>
      </w:r>
      <w:r>
        <w:rPr>
          <w:rStyle w:val="s"/>
          <w:rFonts w:ascii="var(--bs-font-monospace)" w:hAnsi="var(--bs-font-monospace)"/>
          <w:color w:val="D73038"/>
        </w:rPr>
        <w:t>"toast"</w:t>
      </w:r>
      <w:r>
        <w:rPr>
          <w:rStyle w:val="HTMLCode"/>
          <w:rFonts w:ascii="var(--bs-font-monospace)" w:hAnsi="var(--bs-font-monospace)"/>
          <w:color w:val="212529"/>
        </w:rPr>
        <w:t xml:space="preserve"> </w:t>
      </w:r>
      <w:r>
        <w:rPr>
          <w:rStyle w:val="na"/>
          <w:rFonts w:ascii="var(--bs-font-monospace)" w:hAnsi="var(--bs-font-monospace)"/>
          <w:color w:val="006EE0"/>
        </w:rPr>
        <w:t>aria-label</w:t>
      </w:r>
      <w:r>
        <w:rPr>
          <w:rStyle w:val="o"/>
          <w:rFonts w:ascii="var(--bs-font-monospace)" w:hAnsi="var(--bs-font-monospace)"/>
          <w:color w:val="555555"/>
        </w:rPr>
        <w:t>=</w:t>
      </w:r>
      <w:r>
        <w:rPr>
          <w:rStyle w:val="s"/>
          <w:rFonts w:ascii="var(--bs-font-monospace)" w:hAnsi="var(--bs-font-monospace)"/>
          <w:color w:val="D73038"/>
        </w:rPr>
        <w:t>"Close"</w:t>
      </w:r>
      <w:r>
        <w:rPr>
          <w:rStyle w:val="p"/>
          <w:rFonts w:ascii="var(--bs-font-monospace)" w:hAnsi="var(--bs-font-monospace)"/>
          <w:color w:val="212529"/>
        </w:rPr>
        <w:t>&gt;&lt;/</w:t>
      </w:r>
      <w:r>
        <w:rPr>
          <w:rStyle w:val="nt"/>
          <w:rFonts w:ascii="var(--bs-font-monospace)" w:hAnsi="var(--bs-font-monospace)"/>
          <w:color w:val="2F6F9F"/>
        </w:rPr>
        <w:t>button</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"toast-body"</w:t>
      </w:r>
      <w:r>
        <w:rPr>
          <w:rStyle w:val="p"/>
          <w:rFonts w:ascii="var(--bs-font-monospace)" w:hAnsi="var(--bs-font-monospace)"/>
          <w:color w:val="212529"/>
        </w:rPr>
        <w:t>&gt;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Hello, world! This is a toast message.</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While technically it’s possible to add focusable/actionable controls (such as additional buttons or links) in your toast, you should avoid doing this for autohiding toasts. Even if you give the toast a long </w:t>
      </w:r>
      <w:hyperlink r:id="rId564" w:anchor="options" w:history="1">
        <w:r>
          <w:rPr>
            <w:rStyle w:val="HTMLCode"/>
            <w:rFonts w:ascii="var(--bs-font-monospace)" w:hAnsi="var(--bs-font-monospace)"/>
            <w:color w:val="0D6EFD"/>
            <w:sz w:val="21"/>
            <w:szCs w:val="21"/>
            <w:u w:val="single"/>
          </w:rPr>
          <w:t>delay</w:t>
        </w:r>
        <w:r>
          <w:rPr>
            <w:rStyle w:val="Hyperlink"/>
            <w:rFonts w:ascii="Segoe UI" w:hAnsi="Segoe UI" w:cs="Segoe UI"/>
            <w:color w:val="0D6EFD"/>
          </w:rPr>
          <w:t> timeout</w:t>
        </w:r>
      </w:hyperlink>
      <w:r>
        <w:rPr>
          <w:rFonts w:ascii="Segoe UI" w:hAnsi="Segoe UI" w:cs="Segoe UI"/>
          <w:color w:val="212529"/>
        </w:rPr>
        <w:t>, keyboard and assistive technology users may find it difficult to reach the toast in time to take action (since toasts don’t receive focus when they are displayed). If you absolutely must have further controls, we recommend using a toast with </w:t>
      </w:r>
      <w:r>
        <w:rPr>
          <w:rStyle w:val="HTMLCode"/>
          <w:rFonts w:ascii="var(--bs-font-monospace)" w:hAnsi="var(--bs-font-monospace)"/>
          <w:color w:val="D63384"/>
          <w:sz w:val="21"/>
          <w:szCs w:val="21"/>
        </w:rPr>
        <w:t>autohide: false</w:t>
      </w:r>
      <w:r>
        <w:rPr>
          <w:rFonts w:ascii="Segoe UI" w:hAnsi="Segoe UI" w:cs="Segoe UI"/>
          <w:color w:val="212529"/>
        </w:rPr>
        <w:t>.</w:t>
      </w:r>
    </w:p>
    <w:p w:rsidR="00883E4D" w:rsidRDefault="00883E4D" w:rsidP="00883E4D">
      <w:pPr>
        <w:pStyle w:val="Heading2"/>
        <w:shd w:val="clear" w:color="auto" w:fill="FFFFFF"/>
        <w:rPr>
          <w:rFonts w:ascii="Segoe UI" w:hAnsi="Segoe UI" w:cs="Segoe UI"/>
          <w:b w:val="0"/>
          <w:bCs w:val="0"/>
          <w:color w:val="212529"/>
        </w:rPr>
      </w:pPr>
      <w:bookmarkStart w:id="440" w:name="_Toc144064997"/>
      <w:r>
        <w:rPr>
          <w:rFonts w:ascii="Segoe UI" w:hAnsi="Segoe UI" w:cs="Segoe UI"/>
          <w:b w:val="0"/>
          <w:bCs w:val="0"/>
          <w:color w:val="212529"/>
        </w:rPr>
        <w:t>Sass</w:t>
      </w:r>
      <w:bookmarkEnd w:id="440"/>
    </w:p>
    <w:p w:rsidR="00883E4D" w:rsidRDefault="00883E4D" w:rsidP="00883E4D">
      <w:pPr>
        <w:pStyle w:val="Heading3"/>
        <w:shd w:val="clear" w:color="auto" w:fill="FFFFFF"/>
        <w:rPr>
          <w:rFonts w:ascii="Segoe UI" w:hAnsi="Segoe UI" w:cs="Segoe UI"/>
          <w:b w:val="0"/>
          <w:bCs w:val="0"/>
          <w:color w:val="212529"/>
        </w:rPr>
      </w:pPr>
      <w:bookmarkStart w:id="441" w:name="_Toc144064998"/>
      <w:r>
        <w:rPr>
          <w:rFonts w:ascii="Segoe UI" w:hAnsi="Segoe UI" w:cs="Segoe UI"/>
          <w:b w:val="0"/>
          <w:bCs w:val="0"/>
          <w:color w:val="212529"/>
        </w:rPr>
        <w:t>Variables</w:t>
      </w:r>
      <w:bookmarkEnd w:id="441"/>
    </w:p>
    <w:p w:rsidR="00883E4D" w:rsidRDefault="00883E4D" w:rsidP="00883E4D">
      <w:pPr>
        <w:shd w:val="clear" w:color="auto" w:fill="FFFFFF"/>
        <w:rPr>
          <w:rFonts w:ascii="Segoe UI" w:hAnsi="Segoe UI" w:cs="Segoe UI"/>
          <w:color w:val="212529"/>
        </w:rPr>
      </w:pPr>
    </w:p>
    <w:p w:rsidR="00883E4D" w:rsidRDefault="00883E4D" w:rsidP="00883E4D">
      <w:pPr>
        <w:pStyle w:val="HTMLPreformatted"/>
        <w:rPr>
          <w:rStyle w:val="HTMLCode"/>
          <w:rFonts w:ascii="var(--bs-font-monospace)" w:hAnsi="var(--bs-font-monospace)"/>
          <w:color w:val="212529"/>
        </w:rPr>
      </w:pPr>
      <w:r>
        <w:rPr>
          <w:rStyle w:val="nv"/>
          <w:rFonts w:ascii="var(--bs-font-monospace)" w:hAnsi="var(--bs-font-monospace)"/>
          <w:color w:val="003333"/>
        </w:rPr>
        <w:t>$toast-max-width</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350</w:t>
      </w:r>
      <w:r>
        <w:rPr>
          <w:rStyle w:val="kt"/>
          <w:rFonts w:ascii="var(--bs-font-monospace)" w:hAnsi="var(--bs-font-monospace)"/>
          <w:color w:val="007788"/>
        </w:rPr>
        <w:t>px</w:t>
      </w:r>
      <w:r>
        <w:rPr>
          <w:rStyle w:val="p"/>
          <w:rFonts w:ascii="var(--bs-font-monospace)" w:hAnsi="var(--bs-font-monospace)"/>
          <w:color w:val="212529"/>
        </w:rPr>
        <w:t>;</w:t>
      </w:r>
    </w:p>
    <w:p w:rsidR="00883E4D" w:rsidRDefault="00883E4D" w:rsidP="00883E4D">
      <w:pPr>
        <w:pStyle w:val="HTMLPreformatted"/>
        <w:rPr>
          <w:rStyle w:val="HTMLCode"/>
          <w:rFonts w:ascii="var(--bs-font-monospace)" w:hAnsi="var(--bs-font-monospace)"/>
          <w:color w:val="212529"/>
        </w:rPr>
      </w:pPr>
      <w:r>
        <w:rPr>
          <w:rStyle w:val="nv"/>
          <w:rFonts w:ascii="var(--bs-font-monospace)" w:hAnsi="var(--bs-font-monospace)"/>
          <w:color w:val="003333"/>
        </w:rPr>
        <w:t>$toast-padding-x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.75</w:t>
      </w:r>
      <w:r>
        <w:rPr>
          <w:rStyle w:val="kt"/>
          <w:rFonts w:ascii="var(--bs-font-monospace)" w:hAnsi="var(--bs-font-monospace)"/>
          <w:color w:val="007788"/>
        </w:rPr>
        <w:t>rem</w:t>
      </w:r>
      <w:r>
        <w:rPr>
          <w:rStyle w:val="p"/>
          <w:rFonts w:ascii="var(--bs-font-monospace)" w:hAnsi="var(--bs-font-monospace)"/>
          <w:color w:val="212529"/>
        </w:rPr>
        <w:t>;</w:t>
      </w:r>
    </w:p>
    <w:p w:rsidR="00883E4D" w:rsidRDefault="00883E4D" w:rsidP="00883E4D">
      <w:pPr>
        <w:pStyle w:val="HTMLPreformatted"/>
        <w:rPr>
          <w:rStyle w:val="HTMLCode"/>
          <w:rFonts w:ascii="var(--bs-font-monospace)" w:hAnsi="var(--bs-font-monospace)"/>
          <w:color w:val="212529"/>
        </w:rPr>
      </w:pPr>
      <w:r>
        <w:rPr>
          <w:rStyle w:val="nv"/>
          <w:rFonts w:ascii="var(--bs-font-monospace)" w:hAnsi="var(--bs-font-monospace)"/>
          <w:color w:val="003333"/>
        </w:rPr>
        <w:t>$toast-padding-y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kt"/>
          <w:rFonts w:ascii="var(--bs-font-monospace)" w:hAnsi="var(--bs-font-monospace)"/>
          <w:color w:val="007788"/>
        </w:rPr>
        <w:t>rem</w:t>
      </w:r>
      <w:r>
        <w:rPr>
          <w:rStyle w:val="p"/>
          <w:rFonts w:ascii="var(--bs-font-monospace)" w:hAnsi="var(--bs-font-monospace)"/>
          <w:color w:val="212529"/>
        </w:rPr>
        <w:t>;</w:t>
      </w:r>
    </w:p>
    <w:p w:rsidR="00883E4D" w:rsidRDefault="00883E4D" w:rsidP="00883E4D">
      <w:pPr>
        <w:pStyle w:val="HTMLPreformatted"/>
        <w:rPr>
          <w:rStyle w:val="HTMLCode"/>
          <w:rFonts w:ascii="var(--bs-font-monospace)" w:hAnsi="var(--bs-font-monospace)"/>
          <w:color w:val="212529"/>
        </w:rPr>
      </w:pPr>
      <w:r>
        <w:rPr>
          <w:rStyle w:val="nv"/>
          <w:rFonts w:ascii="var(--bs-font-monospace)" w:hAnsi="var(--bs-font-monospace)"/>
          <w:color w:val="003333"/>
        </w:rPr>
        <w:t>$toast-font-size</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.875</w:t>
      </w:r>
      <w:r>
        <w:rPr>
          <w:rStyle w:val="kt"/>
          <w:rFonts w:ascii="var(--bs-font-monospace)" w:hAnsi="var(--bs-font-monospace)"/>
          <w:color w:val="007788"/>
        </w:rPr>
        <w:t>rem</w:t>
      </w:r>
      <w:r>
        <w:rPr>
          <w:rStyle w:val="p"/>
          <w:rFonts w:ascii="var(--bs-font-monospace)" w:hAnsi="var(--bs-font-monospace)"/>
          <w:color w:val="212529"/>
        </w:rPr>
        <w:t>;</w:t>
      </w:r>
    </w:p>
    <w:p w:rsidR="00883E4D" w:rsidRDefault="00883E4D" w:rsidP="00883E4D">
      <w:pPr>
        <w:pStyle w:val="HTMLPreformatted"/>
        <w:rPr>
          <w:rStyle w:val="HTMLCode"/>
          <w:rFonts w:ascii="var(--bs-font-monospace)" w:hAnsi="var(--bs-font-monospace)"/>
          <w:color w:val="212529"/>
        </w:rPr>
      </w:pPr>
      <w:r>
        <w:rPr>
          <w:rStyle w:val="nv"/>
          <w:rFonts w:ascii="var(--bs-font-monospace)" w:hAnsi="var(--bs-font-monospace)"/>
          <w:color w:val="003333"/>
        </w:rPr>
        <w:t>$toast-color</w:t>
      </w:r>
      <w:r>
        <w:rPr>
          <w:rStyle w:val="o"/>
          <w:rFonts w:ascii="var(--bs-font-monospace)" w:hAnsi="var(--bs-font-monospace)"/>
          <w:color w:val="555555"/>
        </w:rPr>
        <w:t>:</w:t>
      </w:r>
      <w:r>
        <w:rPr>
          <w:rStyle w:val="HTMLCode"/>
          <w:rFonts w:ascii="var(--bs-font-monospace)" w:hAnsi="var(--bs-font-monospace)"/>
          <w:color w:val="212529"/>
        </w:rPr>
        <w:t xml:space="preserve">                       </w:t>
      </w:r>
      <w:r>
        <w:rPr>
          <w:rStyle w:val="n"/>
          <w:rFonts w:ascii="var(--bs-font-monospace)" w:hAnsi="var(--bs-font-monospace)"/>
          <w:color w:val="212529"/>
        </w:rPr>
        <w:t>null</w:t>
      </w:r>
      <w:r>
        <w:rPr>
          <w:rStyle w:val="p"/>
          <w:rFonts w:ascii="var(--bs-font-monospace)" w:hAnsi="var(--bs-font-monospace)"/>
          <w:color w:val="212529"/>
        </w:rPr>
        <w:t>;</w:t>
      </w:r>
    </w:p>
    <w:p w:rsidR="00883E4D" w:rsidRDefault="00883E4D" w:rsidP="00883E4D">
      <w:pPr>
        <w:pStyle w:val="HTMLPreformatted"/>
        <w:rPr>
          <w:rStyle w:val="HTMLCode"/>
          <w:rFonts w:ascii="var(--bs-font-monospace)" w:hAnsi="var(--bs-font-monospace)"/>
          <w:color w:val="212529"/>
        </w:rPr>
      </w:pPr>
      <w:r>
        <w:rPr>
          <w:rStyle w:val="nv"/>
          <w:rFonts w:ascii="var(--bs-font-monospace)" w:hAnsi="var(--bs-font-monospace)"/>
          <w:color w:val="003333"/>
        </w:rPr>
        <w:t>$toast-background-color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$white</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.85</w:t>
      </w:r>
      <w:r>
        <w:rPr>
          <w:rStyle w:val="p"/>
          <w:rFonts w:ascii="var(--bs-font-monospace)" w:hAnsi="var(--bs-font-monospace)"/>
          <w:color w:val="212529"/>
        </w:rPr>
        <w:t>);</w:t>
      </w:r>
    </w:p>
    <w:p w:rsidR="00883E4D" w:rsidRDefault="00883E4D" w:rsidP="00883E4D">
      <w:pPr>
        <w:pStyle w:val="HTMLPreformatted"/>
        <w:rPr>
          <w:rStyle w:val="HTMLCode"/>
          <w:rFonts w:ascii="var(--bs-font-monospace)" w:hAnsi="var(--bs-font-monospace)"/>
          <w:color w:val="212529"/>
        </w:rPr>
      </w:pPr>
      <w:r>
        <w:rPr>
          <w:rStyle w:val="nv"/>
          <w:rFonts w:ascii="var(--bs-font-monospace)" w:hAnsi="var(--bs-font-monospace)"/>
          <w:color w:val="003333"/>
        </w:rPr>
        <w:t>$toast-border-width</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1</w:t>
      </w:r>
      <w:r>
        <w:rPr>
          <w:rStyle w:val="kt"/>
          <w:rFonts w:ascii="var(--bs-font-monospace)" w:hAnsi="var(--bs-font-monospace)"/>
          <w:color w:val="007788"/>
        </w:rPr>
        <w:t>px</w:t>
      </w:r>
      <w:r>
        <w:rPr>
          <w:rStyle w:val="p"/>
          <w:rFonts w:ascii="var(--bs-font-monospace)" w:hAnsi="var(--bs-font-monospace)"/>
          <w:color w:val="212529"/>
        </w:rPr>
        <w:t>;</w:t>
      </w:r>
    </w:p>
    <w:p w:rsidR="00883E4D" w:rsidRDefault="00883E4D" w:rsidP="00883E4D">
      <w:pPr>
        <w:pStyle w:val="HTMLPreformatted"/>
        <w:rPr>
          <w:rStyle w:val="HTMLCode"/>
          <w:rFonts w:ascii="var(--bs-font-monospace)" w:hAnsi="var(--bs-font-monospace)"/>
          <w:color w:val="212529"/>
        </w:rPr>
      </w:pPr>
      <w:r>
        <w:rPr>
          <w:rStyle w:val="nv"/>
          <w:rFonts w:ascii="var(--bs-font-monospace)" w:hAnsi="var(--bs-font-monospace)"/>
          <w:color w:val="003333"/>
        </w:rPr>
        <w:t>$toast-border-color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mi"/>
          <w:rFonts w:ascii="var(--bs-font-monospace)" w:hAnsi="var(--bs-font-monospace)"/>
          <w:color w:val="C24F19"/>
        </w:rPr>
        <w:t>0</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.1</w:t>
      </w:r>
      <w:r>
        <w:rPr>
          <w:rStyle w:val="p"/>
          <w:rFonts w:ascii="var(--bs-font-monospace)" w:hAnsi="var(--bs-font-monospace)"/>
          <w:color w:val="212529"/>
        </w:rPr>
        <w:t>);</w:t>
      </w:r>
    </w:p>
    <w:p w:rsidR="00883E4D" w:rsidRDefault="00883E4D" w:rsidP="00883E4D">
      <w:pPr>
        <w:pStyle w:val="HTMLPreformatted"/>
        <w:rPr>
          <w:rStyle w:val="HTMLCode"/>
          <w:rFonts w:ascii="var(--bs-font-monospace)" w:hAnsi="var(--bs-font-monospace)"/>
          <w:color w:val="212529"/>
        </w:rPr>
      </w:pPr>
      <w:r>
        <w:rPr>
          <w:rStyle w:val="nv"/>
          <w:rFonts w:ascii="var(--bs-font-monospace)" w:hAnsi="var(--bs-font-monospace)"/>
          <w:color w:val="003333"/>
        </w:rPr>
        <w:t>$toast-border-radius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w:t>
      </w:r>
      <w:r>
        <w:rPr>
          <w:rStyle w:val="p"/>
          <w:rFonts w:ascii="var(--bs-font-monospace)" w:hAnsi="var(--bs-font-monospace)"/>
          <w:color w:val="212529"/>
        </w:rPr>
        <w:t>;</w:t>
      </w:r>
    </w:p>
    <w:p w:rsidR="00883E4D" w:rsidRDefault="00883E4D" w:rsidP="00883E4D">
      <w:pPr>
        <w:pStyle w:val="HTMLPreformatted"/>
        <w:rPr>
          <w:rStyle w:val="HTMLCode"/>
          <w:rFonts w:ascii="var(--bs-font-monospace)" w:hAnsi="var(--bs-font-monospace)"/>
          <w:color w:val="212529"/>
        </w:rPr>
      </w:pPr>
      <w:r>
        <w:rPr>
          <w:rStyle w:val="nv"/>
          <w:rFonts w:ascii="var(--bs-font-monospace)" w:hAnsi="var(--bs-font-monospace)"/>
          <w:color w:val="003333"/>
        </w:rPr>
        <w:t>$toast-box-shadow</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$box-shadow</w:t>
      </w:r>
      <w:r>
        <w:rPr>
          <w:rStyle w:val="p"/>
          <w:rFonts w:ascii="var(--bs-font-monospace)" w:hAnsi="var(--bs-font-monospace)"/>
          <w:color w:val="212529"/>
        </w:rPr>
        <w:t>;</w:t>
      </w:r>
    </w:p>
    <w:p w:rsidR="00883E4D" w:rsidRDefault="00883E4D" w:rsidP="00883E4D">
      <w:pPr>
        <w:pStyle w:val="HTMLPreformatted"/>
        <w:rPr>
          <w:rStyle w:val="HTMLCode"/>
          <w:rFonts w:ascii="var(--bs-font-monospace)" w:hAnsi="var(--bs-font-monospace)"/>
          <w:color w:val="212529"/>
        </w:rPr>
      </w:pPr>
      <w:r>
        <w:rPr>
          <w:rStyle w:val="nv"/>
          <w:rFonts w:ascii="var(--bs-font-monospace)" w:hAnsi="var(--bs-font-monospace)"/>
          <w:color w:val="003333"/>
        </w:rPr>
        <w:t>$toast-spacing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$container-padding-x</w:t>
      </w:r>
      <w:r>
        <w:rPr>
          <w:rStyle w:val="p"/>
          <w:rFonts w:ascii="var(--bs-font-monospace)" w:hAnsi="var(--bs-font-monospace)"/>
          <w:color w:val="212529"/>
        </w:rPr>
        <w:t>;</w:t>
      </w:r>
    </w:p>
    <w:p w:rsidR="00883E4D" w:rsidRDefault="00883E4D" w:rsidP="00883E4D">
      <w:pPr>
        <w:pStyle w:val="HTMLPreformatted"/>
        <w:rPr>
          <w:rStyle w:val="HTMLCode"/>
          <w:rFonts w:ascii="var(--bs-font-monospace)" w:hAnsi="var(--bs-font-monospace)"/>
          <w:color w:val="212529"/>
        </w:rPr>
      </w:pPr>
    </w:p>
    <w:p w:rsidR="00883E4D" w:rsidRDefault="00883E4D" w:rsidP="00883E4D">
      <w:pPr>
        <w:pStyle w:val="HTMLPreformatted"/>
        <w:rPr>
          <w:rStyle w:val="HTMLCode"/>
          <w:rFonts w:ascii="var(--bs-font-monospace)" w:hAnsi="var(--bs-font-monospace)"/>
          <w:color w:val="212529"/>
        </w:rPr>
      </w:pPr>
      <w:r>
        <w:rPr>
          <w:rStyle w:val="nv"/>
          <w:rFonts w:ascii="var(--bs-font-monospace)" w:hAnsi="var(--bs-font-monospace)"/>
          <w:color w:val="003333"/>
        </w:rPr>
        <w:t>$toast-header-color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$gray-600</w:t>
      </w:r>
      <w:r>
        <w:rPr>
          <w:rStyle w:val="p"/>
          <w:rFonts w:ascii="var(--bs-font-monospace)" w:hAnsi="var(--bs-font-monospace)"/>
          <w:color w:val="212529"/>
        </w:rPr>
        <w:t>;</w:t>
      </w:r>
    </w:p>
    <w:p w:rsidR="00883E4D" w:rsidRDefault="00883E4D" w:rsidP="00883E4D">
      <w:pPr>
        <w:pStyle w:val="HTMLPreformatted"/>
        <w:rPr>
          <w:rStyle w:val="HTMLCode"/>
          <w:rFonts w:ascii="var(--bs-font-monospace)" w:hAnsi="var(--bs-font-monospace)"/>
          <w:color w:val="212529"/>
        </w:rPr>
      </w:pPr>
      <w:r>
        <w:rPr>
          <w:rStyle w:val="nv"/>
          <w:rFonts w:ascii="var(--bs-font-monospace)" w:hAnsi="var(--bs-font-monospace)"/>
          <w:color w:val="003333"/>
        </w:rPr>
        <w:t>$toast-header-background-color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nv"/>
          <w:rFonts w:ascii="var(--bs-font-monospace)" w:hAnsi="var(--bs-font-monospace)"/>
          <w:color w:val="003333"/>
        </w:rPr>
        <w:t>$white</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.85</w:t>
      </w:r>
      <w:r>
        <w:rPr>
          <w:rStyle w:val="p"/>
          <w:rFonts w:ascii="var(--bs-font-monospace)" w:hAnsi="var(--bs-font-monospace)"/>
          <w:color w:val="212529"/>
        </w:rPr>
        <w:t>);</w:t>
      </w:r>
    </w:p>
    <w:p w:rsidR="00883E4D" w:rsidRDefault="00883E4D" w:rsidP="00883E4D">
      <w:pPr>
        <w:pStyle w:val="HTMLPreformatted"/>
        <w:rPr>
          <w:rStyle w:val="HTMLCode"/>
          <w:rFonts w:ascii="var(--bs-font-monospace)" w:hAnsi="var(--bs-font-monospace)"/>
          <w:color w:val="212529"/>
        </w:rPr>
      </w:pPr>
      <w:r>
        <w:rPr>
          <w:rStyle w:val="nv"/>
          <w:rFonts w:ascii="var(--bs-font-monospace)" w:hAnsi="var(--bs-font-monospace)"/>
          <w:color w:val="003333"/>
        </w:rPr>
        <w:t>$toast-header-border-color</w:t>
      </w:r>
      <w:r>
        <w:rPr>
          <w:rStyle w:val="o"/>
          <w:rFonts w:ascii="var(--bs-font-monospace)" w:hAnsi="var(--bs-font-monospace)"/>
          <w:color w:val="555555"/>
        </w:rPr>
        <w:t>:</w:t>
      </w:r>
      <w:r>
        <w:rPr>
          <w:rStyle w:val="HTMLCode"/>
          <w:rFonts w:ascii="var(--bs-font-monospace)" w:hAnsi="var(--bs-font-monospace)"/>
          <w:color w:val="212529"/>
        </w:rPr>
        <w:t xml:space="preserve">         </w:t>
      </w:r>
      <w:r>
        <w:rPr>
          <w:rStyle w:val="nf"/>
          <w:rFonts w:ascii="var(--bs-font-monospace)" w:hAnsi="var(--bs-font-monospace)"/>
          <w:color w:val="B715F4"/>
        </w:rPr>
        <w:t>rgba</w:t>
      </w:r>
      <w:r>
        <w:rPr>
          <w:rStyle w:val="p"/>
          <w:rFonts w:ascii="var(--bs-font-monospace)" w:hAnsi="var(--bs-font-monospace)"/>
          <w:color w:val="212529"/>
        </w:rPr>
        <w:t>(</w:t>
      </w:r>
      <w:r>
        <w:rPr>
          <w:rStyle w:val="mi"/>
          <w:rFonts w:ascii="var(--bs-font-monospace)" w:hAnsi="var(--bs-font-monospace)"/>
          <w:color w:val="C24F19"/>
        </w:rPr>
        <w:t>0</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.05</w:t>
      </w:r>
      <w:r>
        <w:rPr>
          <w:rStyle w:val="p"/>
          <w:rFonts w:ascii="var(--bs-font-monospace)" w:hAnsi="var(--bs-font-monospace)"/>
          <w:color w:val="212529"/>
        </w:rPr>
        <w:t>);</w:t>
      </w:r>
    </w:p>
    <w:p w:rsidR="00883E4D" w:rsidRDefault="00883E4D" w:rsidP="00883E4D">
      <w:pPr>
        <w:pStyle w:val="Heading2"/>
        <w:shd w:val="clear" w:color="auto" w:fill="FFFFFF"/>
        <w:rPr>
          <w:rFonts w:ascii="Segoe UI" w:hAnsi="Segoe UI" w:cs="Segoe UI"/>
          <w:b w:val="0"/>
          <w:bCs w:val="0"/>
          <w:color w:val="212529"/>
        </w:rPr>
      </w:pPr>
      <w:bookmarkStart w:id="442" w:name="_Toc144064999"/>
      <w:r>
        <w:rPr>
          <w:rFonts w:ascii="Segoe UI" w:hAnsi="Segoe UI" w:cs="Segoe UI"/>
          <w:b w:val="0"/>
          <w:bCs w:val="0"/>
          <w:color w:val="212529"/>
        </w:rPr>
        <w:t>Usage</w:t>
      </w:r>
      <w:bookmarkEnd w:id="442"/>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Initialize toasts via JavaScript:</w:t>
      </w:r>
    </w:p>
    <w:p w:rsidR="00883E4D" w:rsidRDefault="00883E4D" w:rsidP="00883E4D">
      <w:pPr>
        <w:shd w:val="clear" w:color="auto" w:fill="FFFFFF"/>
        <w:rPr>
          <w:rFonts w:ascii="Segoe UI" w:hAnsi="Segoe UI" w:cs="Segoe UI"/>
          <w:color w:val="212529"/>
        </w:rPr>
      </w:pPr>
    </w:p>
    <w:p w:rsidR="00883E4D" w:rsidRDefault="00883E4D" w:rsidP="00883E4D">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toastElList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slice</w:t>
      </w:r>
      <w:r>
        <w:rPr>
          <w:rStyle w:val="p"/>
          <w:rFonts w:ascii="var(--bs-font-monospace)" w:hAnsi="var(--bs-font-monospace)"/>
          <w:color w:val="212529"/>
        </w:rPr>
        <w:t>.</w:t>
      </w:r>
      <w:r>
        <w:rPr>
          <w:rStyle w:val="nx"/>
          <w:rFonts w:ascii="var(--bs-font-monospace)" w:hAnsi="var(--bs-font-monospace)"/>
          <w:color w:val="212529"/>
        </w:rPr>
        <w:t>call</w:t>
      </w:r>
      <w:r>
        <w:rPr>
          <w:rStyle w:val="p"/>
          <w:rFonts w:ascii="var(--bs-font-monospace)" w:hAnsi="var(--bs-font-monospace)"/>
          <w:color w:val="212529"/>
        </w:rPr>
        <w:t>(</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querySelectorAll</w:t>
      </w:r>
      <w:r>
        <w:rPr>
          <w:rStyle w:val="p"/>
          <w:rFonts w:ascii="var(--bs-font-monospace)" w:hAnsi="var(--bs-font-monospace)"/>
          <w:color w:val="212529"/>
        </w:rPr>
        <w:t>(</w:t>
      </w:r>
      <w:r>
        <w:rPr>
          <w:rStyle w:val="s1"/>
          <w:rFonts w:ascii="var(--bs-font-monospace)" w:hAnsi="var(--bs-font-monospace)"/>
          <w:color w:val="CC3300"/>
        </w:rPr>
        <w:t>'.toast'</w:t>
      </w:r>
      <w:r>
        <w:rPr>
          <w:rStyle w:val="p"/>
          <w:rFonts w:ascii="var(--bs-font-monospace)" w:hAnsi="var(--bs-font-monospace)"/>
          <w:color w:val="212529"/>
        </w:rPr>
        <w:t>))</w:t>
      </w:r>
    </w:p>
    <w:p w:rsidR="00883E4D" w:rsidRDefault="00883E4D" w:rsidP="00883E4D">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toastList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toastElList</w:t>
      </w:r>
      <w:r>
        <w:rPr>
          <w:rStyle w:val="p"/>
          <w:rFonts w:ascii="var(--bs-font-monospace)" w:hAnsi="var(--bs-font-monospace)"/>
          <w:color w:val="212529"/>
        </w:rPr>
        <w:t>.</w:t>
      </w:r>
      <w:r>
        <w:rPr>
          <w:rStyle w:val="nx"/>
          <w:rFonts w:ascii="var(--bs-font-monospace)" w:hAnsi="var(--bs-font-monospace)"/>
          <w:color w:val="212529"/>
        </w:rPr>
        <w:t>map</w:t>
      </w:r>
      <w:r>
        <w:rPr>
          <w:rStyle w:val="p"/>
          <w:rFonts w:ascii="var(--bs-font-monospace)" w:hAnsi="var(--bs-font-monospace)"/>
          <w:color w:val="212529"/>
        </w:rPr>
        <w:t>(</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toastEl</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883E4D" w:rsidRDefault="00883E4D" w:rsidP="00883E4D">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return</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Toast</w:t>
      </w:r>
      <w:r>
        <w:rPr>
          <w:rStyle w:val="p"/>
          <w:rFonts w:ascii="var(--bs-font-monospace)" w:hAnsi="var(--bs-font-monospace)"/>
          <w:color w:val="212529"/>
        </w:rPr>
        <w:t>(</w:t>
      </w:r>
      <w:r>
        <w:rPr>
          <w:rStyle w:val="nx"/>
          <w:rFonts w:ascii="var(--bs-font-monospace)" w:hAnsi="var(--bs-font-monospace)"/>
          <w:color w:val="212529"/>
        </w:rPr>
        <w:t>toastEl</w:t>
      </w:r>
      <w:r>
        <w:rPr>
          <w:rStyle w:val="p"/>
          <w:rFonts w:ascii="var(--bs-font-monospace)" w:hAnsi="var(--bs-font-monospace)"/>
          <w:color w:val="212529"/>
        </w:rPr>
        <w:t>,</w:t>
      </w:r>
      <w:r>
        <w:rPr>
          <w:rStyle w:val="HTMLCode"/>
          <w:rFonts w:ascii="var(--bs-font-monospace)" w:hAnsi="var(--bs-font-monospace)"/>
          <w:color w:val="212529"/>
        </w:rPr>
        <w:t xml:space="preserve"> </w:t>
      </w:r>
      <w:r>
        <w:rPr>
          <w:rStyle w:val="nx"/>
          <w:rFonts w:ascii="var(--bs-font-monospace)" w:hAnsi="var(--bs-font-monospace)"/>
          <w:color w:val="212529"/>
        </w:rPr>
        <w:t>option</w:t>
      </w:r>
      <w:r>
        <w:rPr>
          <w:rStyle w:val="p"/>
          <w:rFonts w:ascii="var(--bs-font-monospace)" w:hAnsi="var(--bs-font-monospace)"/>
          <w:color w:val="212529"/>
        </w:rPr>
        <w:t>)</w:t>
      </w:r>
    </w:p>
    <w:p w:rsidR="00883E4D" w:rsidRDefault="00883E4D" w:rsidP="00883E4D">
      <w:pPr>
        <w:pStyle w:val="HTMLPreformatted"/>
        <w:rPr>
          <w:rStyle w:val="HTMLCode"/>
          <w:rFonts w:ascii="var(--bs-font-monospace)" w:hAnsi="var(--bs-font-monospace)"/>
          <w:color w:val="212529"/>
        </w:rPr>
      </w:pPr>
      <w:r>
        <w:rPr>
          <w:rStyle w:val="p"/>
          <w:rFonts w:ascii="var(--bs-font-monospace)" w:hAnsi="var(--bs-font-monospace)"/>
          <w:color w:val="212529"/>
        </w:rPr>
        <w:t>})</w:t>
      </w:r>
    </w:p>
    <w:p w:rsidR="00883E4D" w:rsidRDefault="00883E4D" w:rsidP="00883E4D">
      <w:pPr>
        <w:pStyle w:val="Heading3"/>
        <w:shd w:val="clear" w:color="auto" w:fill="FFFFFF"/>
        <w:rPr>
          <w:rFonts w:ascii="Segoe UI" w:hAnsi="Segoe UI" w:cs="Segoe UI"/>
          <w:b w:val="0"/>
          <w:bCs w:val="0"/>
          <w:color w:val="212529"/>
        </w:rPr>
      </w:pPr>
      <w:bookmarkStart w:id="443" w:name="_Toc144065000"/>
      <w:r>
        <w:rPr>
          <w:rFonts w:ascii="Segoe UI" w:hAnsi="Segoe UI" w:cs="Segoe UI"/>
          <w:b w:val="0"/>
          <w:bCs w:val="0"/>
          <w:color w:val="212529"/>
        </w:rPr>
        <w:t>Options</w:t>
      </w:r>
      <w:bookmarkEnd w:id="443"/>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Options can be passed via data attributes or JavaScript. For data attributes, append the option name to </w:t>
      </w:r>
      <w:r>
        <w:rPr>
          <w:rStyle w:val="HTMLCode"/>
          <w:rFonts w:ascii="var(--bs-font-monospace)" w:hAnsi="var(--bs-font-monospace)"/>
          <w:color w:val="D63384"/>
          <w:sz w:val="21"/>
          <w:szCs w:val="21"/>
        </w:rPr>
        <w:t>data-bs-</w:t>
      </w:r>
      <w:r>
        <w:rPr>
          <w:rFonts w:ascii="Segoe UI" w:hAnsi="Segoe UI" w:cs="Segoe UI"/>
          <w:color w:val="212529"/>
        </w:rPr>
        <w:t>, as in </w:t>
      </w:r>
      <w:r>
        <w:rPr>
          <w:rStyle w:val="HTMLCode"/>
          <w:rFonts w:ascii="var(--bs-font-monospace)" w:hAnsi="var(--bs-font-monospace)"/>
          <w:color w:val="D63384"/>
          <w:sz w:val="21"/>
          <w:szCs w:val="21"/>
        </w:rPr>
        <w:t>data-bs-animation=""</w:t>
      </w:r>
      <w:r>
        <w:rPr>
          <w:rFonts w:ascii="Segoe UI" w:hAnsi="Segoe UI" w:cs="Segoe UI"/>
          <w:color w:val="212529"/>
        </w:rPr>
        <w:t>.</w:t>
      </w:r>
    </w:p>
    <w:tbl>
      <w:tblPr>
        <w:tblW w:w="9040" w:type="dxa"/>
        <w:tblCellMar>
          <w:top w:w="15" w:type="dxa"/>
          <w:left w:w="15" w:type="dxa"/>
          <w:bottom w:w="15" w:type="dxa"/>
          <w:right w:w="15" w:type="dxa"/>
        </w:tblCellMar>
        <w:tblLook w:val="04A0" w:firstRow="1" w:lastRow="0" w:firstColumn="1" w:lastColumn="0" w:noHBand="0" w:noVBand="1"/>
      </w:tblPr>
      <w:tblGrid>
        <w:gridCol w:w="1123"/>
        <w:gridCol w:w="1123"/>
        <w:gridCol w:w="707"/>
        <w:gridCol w:w="6087"/>
      </w:tblGrid>
      <w:tr w:rsidR="00883E4D" w:rsidTr="00883E4D">
        <w:trPr>
          <w:trHeight w:val="538"/>
          <w:tblHeader/>
        </w:trPr>
        <w:tc>
          <w:tcPr>
            <w:tcW w:w="1123" w:type="dxa"/>
            <w:tcBorders>
              <w:top w:val="single" w:sz="2" w:space="0" w:color="auto"/>
              <w:left w:val="single" w:sz="2" w:space="0" w:color="auto"/>
              <w:right w:val="single" w:sz="2" w:space="0" w:color="auto"/>
            </w:tcBorders>
            <w:vAlign w:val="center"/>
            <w:hideMark/>
          </w:tcPr>
          <w:p w:rsidR="00883E4D" w:rsidRDefault="00883E4D">
            <w:pPr>
              <w:jc w:val="center"/>
              <w:rPr>
                <w:rFonts w:ascii="Times New Roman" w:hAnsi="Times New Roman" w:cs="Times New Roman"/>
                <w:b/>
                <w:bCs/>
                <w:color w:val="212529"/>
              </w:rPr>
            </w:pPr>
            <w:r>
              <w:rPr>
                <w:b/>
                <w:bCs/>
                <w:color w:val="212529"/>
              </w:rPr>
              <w:t>Name</w:t>
            </w:r>
          </w:p>
        </w:tc>
        <w:tc>
          <w:tcPr>
            <w:tcW w:w="1123" w:type="dxa"/>
            <w:tcBorders>
              <w:top w:val="single" w:sz="2" w:space="0" w:color="auto"/>
              <w:left w:val="single" w:sz="2" w:space="0" w:color="auto"/>
              <w:right w:val="single" w:sz="2" w:space="0" w:color="auto"/>
            </w:tcBorders>
            <w:vAlign w:val="center"/>
            <w:hideMark/>
          </w:tcPr>
          <w:p w:rsidR="00883E4D" w:rsidRDefault="00883E4D">
            <w:pPr>
              <w:jc w:val="center"/>
              <w:rPr>
                <w:b/>
                <w:bCs/>
                <w:color w:val="212529"/>
              </w:rPr>
            </w:pPr>
            <w:r>
              <w:rPr>
                <w:b/>
                <w:bCs/>
                <w:color w:val="212529"/>
              </w:rPr>
              <w:t>Type</w:t>
            </w:r>
          </w:p>
        </w:tc>
        <w:tc>
          <w:tcPr>
            <w:tcW w:w="561" w:type="dxa"/>
            <w:tcBorders>
              <w:top w:val="single" w:sz="2" w:space="0" w:color="auto"/>
              <w:left w:val="single" w:sz="2" w:space="0" w:color="auto"/>
              <w:right w:val="single" w:sz="2" w:space="0" w:color="auto"/>
            </w:tcBorders>
            <w:vAlign w:val="center"/>
            <w:hideMark/>
          </w:tcPr>
          <w:p w:rsidR="00883E4D" w:rsidRDefault="00883E4D">
            <w:pPr>
              <w:jc w:val="center"/>
              <w:rPr>
                <w:b/>
                <w:bCs/>
                <w:color w:val="212529"/>
              </w:rPr>
            </w:pPr>
            <w:r>
              <w:rPr>
                <w:b/>
                <w:bCs/>
                <w:color w:val="212529"/>
              </w:rPr>
              <w:t>Default</w:t>
            </w:r>
          </w:p>
        </w:tc>
        <w:tc>
          <w:tcPr>
            <w:tcW w:w="0" w:type="auto"/>
            <w:tcBorders>
              <w:top w:val="single" w:sz="2" w:space="0" w:color="auto"/>
              <w:left w:val="single" w:sz="2" w:space="0" w:color="auto"/>
              <w:right w:val="single" w:sz="2" w:space="0" w:color="auto"/>
            </w:tcBorders>
            <w:vAlign w:val="center"/>
            <w:hideMark/>
          </w:tcPr>
          <w:p w:rsidR="00883E4D" w:rsidRDefault="00883E4D">
            <w:pPr>
              <w:jc w:val="center"/>
              <w:rPr>
                <w:b/>
                <w:bCs/>
                <w:color w:val="212529"/>
              </w:rPr>
            </w:pPr>
            <w:r>
              <w:rPr>
                <w:b/>
                <w:bCs/>
                <w:color w:val="212529"/>
              </w:rPr>
              <w:t>Description</w:t>
            </w:r>
          </w:p>
        </w:tc>
      </w:tr>
      <w:tr w:rsidR="00883E4D" w:rsidTr="00883E4D">
        <w:trPr>
          <w:trHeight w:val="557"/>
        </w:trPr>
        <w:tc>
          <w:tcPr>
            <w:tcW w:w="0" w:type="auto"/>
            <w:tcBorders>
              <w:top w:val="single" w:sz="2" w:space="0" w:color="auto"/>
              <w:left w:val="single" w:sz="2" w:space="0" w:color="auto"/>
              <w:bottom w:val="single" w:sz="6" w:space="0" w:color="auto"/>
              <w:right w:val="single" w:sz="2" w:space="0" w:color="auto"/>
            </w:tcBorders>
            <w:vAlign w:val="center"/>
            <w:hideMark/>
          </w:tcPr>
          <w:p w:rsidR="00883E4D" w:rsidRDefault="00883E4D">
            <w:pPr>
              <w:rPr>
                <w:color w:val="212529"/>
              </w:rPr>
            </w:pPr>
            <w:r>
              <w:rPr>
                <w:rStyle w:val="HTMLCode"/>
                <w:rFonts w:ascii="var(--bs-font-monospace)" w:eastAsiaTheme="minorHAnsi" w:hAnsi="var(--bs-font-monospace)"/>
                <w:color w:val="D63384"/>
                <w:sz w:val="21"/>
                <w:szCs w:val="21"/>
              </w:rPr>
              <w:t>animation</w:t>
            </w:r>
          </w:p>
        </w:tc>
        <w:tc>
          <w:tcPr>
            <w:tcW w:w="0" w:type="auto"/>
            <w:tcBorders>
              <w:top w:val="single" w:sz="2" w:space="0" w:color="auto"/>
              <w:left w:val="single" w:sz="2" w:space="0" w:color="auto"/>
              <w:bottom w:val="single" w:sz="6" w:space="0" w:color="auto"/>
              <w:right w:val="single" w:sz="2" w:space="0" w:color="auto"/>
            </w:tcBorders>
            <w:vAlign w:val="center"/>
            <w:hideMark/>
          </w:tcPr>
          <w:p w:rsidR="00883E4D" w:rsidRDefault="00883E4D">
            <w:pPr>
              <w:rPr>
                <w:color w:val="212529"/>
              </w:rPr>
            </w:pPr>
            <w:r>
              <w:rPr>
                <w:color w:val="212529"/>
              </w:rPr>
              <w:t>boolean</w:t>
            </w:r>
          </w:p>
        </w:tc>
        <w:tc>
          <w:tcPr>
            <w:tcW w:w="0" w:type="auto"/>
            <w:tcBorders>
              <w:top w:val="single" w:sz="2" w:space="0" w:color="auto"/>
              <w:left w:val="single" w:sz="2" w:space="0" w:color="auto"/>
              <w:bottom w:val="single" w:sz="6" w:space="0" w:color="auto"/>
              <w:right w:val="single" w:sz="2" w:space="0" w:color="auto"/>
            </w:tcBorders>
            <w:vAlign w:val="center"/>
            <w:hideMark/>
          </w:tcPr>
          <w:p w:rsidR="00883E4D" w:rsidRDefault="00883E4D">
            <w:pPr>
              <w:rPr>
                <w:color w:val="212529"/>
              </w:rPr>
            </w:pPr>
            <w:r>
              <w:rPr>
                <w:rStyle w:val="HTMLCode"/>
                <w:rFonts w:ascii="var(--bs-font-monospace)" w:eastAsiaTheme="minorHAnsi" w:hAnsi="var(--bs-font-monospace)"/>
                <w:color w:val="D63384"/>
                <w:sz w:val="21"/>
                <w:szCs w:val="21"/>
              </w:rPr>
              <w:t>true</w:t>
            </w:r>
          </w:p>
        </w:tc>
        <w:tc>
          <w:tcPr>
            <w:tcW w:w="0" w:type="auto"/>
            <w:tcBorders>
              <w:top w:val="single" w:sz="2" w:space="0" w:color="auto"/>
              <w:left w:val="single" w:sz="2" w:space="0" w:color="auto"/>
              <w:bottom w:val="single" w:sz="6" w:space="0" w:color="auto"/>
              <w:right w:val="single" w:sz="2" w:space="0" w:color="auto"/>
            </w:tcBorders>
            <w:vAlign w:val="center"/>
            <w:hideMark/>
          </w:tcPr>
          <w:p w:rsidR="00883E4D" w:rsidRDefault="00883E4D">
            <w:pPr>
              <w:rPr>
                <w:color w:val="212529"/>
              </w:rPr>
            </w:pPr>
            <w:r>
              <w:rPr>
                <w:color w:val="212529"/>
              </w:rPr>
              <w:t>Apply a CSS fade transition to the toast</w:t>
            </w:r>
          </w:p>
        </w:tc>
      </w:tr>
      <w:tr w:rsidR="00883E4D" w:rsidTr="00883E4D">
        <w:trPr>
          <w:trHeight w:val="557"/>
        </w:trPr>
        <w:tc>
          <w:tcPr>
            <w:tcW w:w="0" w:type="auto"/>
            <w:tcBorders>
              <w:top w:val="single" w:sz="2" w:space="0" w:color="auto"/>
              <w:left w:val="single" w:sz="2" w:space="0" w:color="auto"/>
              <w:bottom w:val="single" w:sz="6" w:space="0" w:color="auto"/>
              <w:right w:val="single" w:sz="2" w:space="0" w:color="auto"/>
            </w:tcBorders>
            <w:vAlign w:val="center"/>
            <w:hideMark/>
          </w:tcPr>
          <w:p w:rsidR="00883E4D" w:rsidRDefault="00883E4D">
            <w:pPr>
              <w:rPr>
                <w:color w:val="212529"/>
              </w:rPr>
            </w:pPr>
            <w:r>
              <w:rPr>
                <w:rStyle w:val="HTMLCode"/>
                <w:rFonts w:ascii="var(--bs-font-monospace)" w:eastAsiaTheme="minorHAnsi" w:hAnsi="var(--bs-font-monospace)"/>
                <w:color w:val="D63384"/>
                <w:sz w:val="21"/>
                <w:szCs w:val="21"/>
              </w:rPr>
              <w:t>autohide</w:t>
            </w:r>
          </w:p>
        </w:tc>
        <w:tc>
          <w:tcPr>
            <w:tcW w:w="0" w:type="auto"/>
            <w:tcBorders>
              <w:top w:val="single" w:sz="2" w:space="0" w:color="auto"/>
              <w:left w:val="single" w:sz="2" w:space="0" w:color="auto"/>
              <w:bottom w:val="single" w:sz="6" w:space="0" w:color="auto"/>
              <w:right w:val="single" w:sz="2" w:space="0" w:color="auto"/>
            </w:tcBorders>
            <w:vAlign w:val="center"/>
            <w:hideMark/>
          </w:tcPr>
          <w:p w:rsidR="00883E4D" w:rsidRDefault="00883E4D">
            <w:pPr>
              <w:rPr>
                <w:color w:val="212529"/>
              </w:rPr>
            </w:pPr>
            <w:r>
              <w:rPr>
                <w:color w:val="212529"/>
              </w:rPr>
              <w:t>boolean</w:t>
            </w:r>
          </w:p>
        </w:tc>
        <w:tc>
          <w:tcPr>
            <w:tcW w:w="0" w:type="auto"/>
            <w:tcBorders>
              <w:top w:val="single" w:sz="2" w:space="0" w:color="auto"/>
              <w:left w:val="single" w:sz="2" w:space="0" w:color="auto"/>
              <w:bottom w:val="single" w:sz="6" w:space="0" w:color="auto"/>
              <w:right w:val="single" w:sz="2" w:space="0" w:color="auto"/>
            </w:tcBorders>
            <w:vAlign w:val="center"/>
            <w:hideMark/>
          </w:tcPr>
          <w:p w:rsidR="00883E4D" w:rsidRDefault="00883E4D">
            <w:pPr>
              <w:rPr>
                <w:color w:val="212529"/>
              </w:rPr>
            </w:pPr>
            <w:r>
              <w:rPr>
                <w:rStyle w:val="HTMLCode"/>
                <w:rFonts w:ascii="var(--bs-font-monospace)" w:eastAsiaTheme="minorHAnsi" w:hAnsi="var(--bs-font-monospace)"/>
                <w:color w:val="D63384"/>
                <w:sz w:val="21"/>
                <w:szCs w:val="21"/>
              </w:rPr>
              <w:t>true</w:t>
            </w:r>
          </w:p>
        </w:tc>
        <w:tc>
          <w:tcPr>
            <w:tcW w:w="0" w:type="auto"/>
            <w:tcBorders>
              <w:top w:val="single" w:sz="2" w:space="0" w:color="auto"/>
              <w:left w:val="single" w:sz="2" w:space="0" w:color="auto"/>
              <w:bottom w:val="single" w:sz="6" w:space="0" w:color="auto"/>
              <w:right w:val="single" w:sz="2" w:space="0" w:color="auto"/>
            </w:tcBorders>
            <w:vAlign w:val="center"/>
            <w:hideMark/>
          </w:tcPr>
          <w:p w:rsidR="00883E4D" w:rsidRDefault="00883E4D">
            <w:pPr>
              <w:rPr>
                <w:color w:val="212529"/>
              </w:rPr>
            </w:pPr>
            <w:r>
              <w:rPr>
                <w:color w:val="212529"/>
              </w:rPr>
              <w:t>Auto hide the toast</w:t>
            </w:r>
          </w:p>
        </w:tc>
      </w:tr>
      <w:tr w:rsidR="00883E4D" w:rsidTr="00883E4D">
        <w:trPr>
          <w:trHeight w:val="538"/>
        </w:trPr>
        <w:tc>
          <w:tcPr>
            <w:tcW w:w="0" w:type="auto"/>
            <w:tcBorders>
              <w:top w:val="single" w:sz="2" w:space="0" w:color="auto"/>
              <w:left w:val="single" w:sz="2" w:space="0" w:color="auto"/>
              <w:bottom w:val="single" w:sz="6" w:space="0" w:color="auto"/>
              <w:right w:val="single" w:sz="2" w:space="0" w:color="auto"/>
            </w:tcBorders>
            <w:vAlign w:val="center"/>
            <w:hideMark/>
          </w:tcPr>
          <w:p w:rsidR="00883E4D" w:rsidRDefault="00883E4D">
            <w:pPr>
              <w:rPr>
                <w:color w:val="212529"/>
              </w:rPr>
            </w:pPr>
            <w:r>
              <w:rPr>
                <w:rStyle w:val="HTMLCode"/>
                <w:rFonts w:ascii="var(--bs-font-monospace)" w:eastAsiaTheme="minorHAnsi" w:hAnsi="var(--bs-font-monospace)"/>
                <w:color w:val="D63384"/>
                <w:sz w:val="21"/>
                <w:szCs w:val="21"/>
              </w:rPr>
              <w:t>delay</w:t>
            </w:r>
          </w:p>
        </w:tc>
        <w:tc>
          <w:tcPr>
            <w:tcW w:w="0" w:type="auto"/>
            <w:tcBorders>
              <w:top w:val="single" w:sz="2" w:space="0" w:color="auto"/>
              <w:left w:val="single" w:sz="2" w:space="0" w:color="auto"/>
              <w:bottom w:val="single" w:sz="6" w:space="0" w:color="auto"/>
              <w:right w:val="single" w:sz="2" w:space="0" w:color="auto"/>
            </w:tcBorders>
            <w:vAlign w:val="center"/>
            <w:hideMark/>
          </w:tcPr>
          <w:p w:rsidR="00883E4D" w:rsidRDefault="00883E4D">
            <w:pPr>
              <w:rPr>
                <w:color w:val="212529"/>
              </w:rPr>
            </w:pPr>
            <w:r>
              <w:rPr>
                <w:color w:val="212529"/>
              </w:rPr>
              <w:t>number</w:t>
            </w:r>
          </w:p>
        </w:tc>
        <w:tc>
          <w:tcPr>
            <w:tcW w:w="0" w:type="auto"/>
            <w:tcBorders>
              <w:top w:val="single" w:sz="2" w:space="0" w:color="auto"/>
              <w:left w:val="single" w:sz="2" w:space="0" w:color="auto"/>
              <w:bottom w:val="single" w:sz="6" w:space="0" w:color="auto"/>
              <w:right w:val="single" w:sz="2" w:space="0" w:color="auto"/>
            </w:tcBorders>
            <w:vAlign w:val="center"/>
            <w:hideMark/>
          </w:tcPr>
          <w:p w:rsidR="00883E4D" w:rsidRDefault="00883E4D">
            <w:pPr>
              <w:rPr>
                <w:color w:val="212529"/>
              </w:rPr>
            </w:pPr>
            <w:r>
              <w:rPr>
                <w:rStyle w:val="HTMLCode"/>
                <w:rFonts w:ascii="var(--bs-font-monospace)" w:eastAsiaTheme="minorHAnsi" w:hAnsi="var(--bs-font-monospace)"/>
                <w:color w:val="D63384"/>
                <w:sz w:val="21"/>
                <w:szCs w:val="21"/>
              </w:rPr>
              <w:t>5000</w:t>
            </w:r>
          </w:p>
        </w:tc>
        <w:tc>
          <w:tcPr>
            <w:tcW w:w="0" w:type="auto"/>
            <w:tcBorders>
              <w:top w:val="single" w:sz="2" w:space="0" w:color="auto"/>
              <w:left w:val="single" w:sz="2" w:space="0" w:color="auto"/>
              <w:bottom w:val="single" w:sz="6" w:space="0" w:color="auto"/>
              <w:right w:val="single" w:sz="2" w:space="0" w:color="auto"/>
            </w:tcBorders>
            <w:vAlign w:val="center"/>
            <w:hideMark/>
          </w:tcPr>
          <w:p w:rsidR="00883E4D" w:rsidRDefault="00883E4D">
            <w:pPr>
              <w:rPr>
                <w:color w:val="212529"/>
              </w:rPr>
            </w:pPr>
            <w:r>
              <w:rPr>
                <w:color w:val="212529"/>
              </w:rPr>
              <w:t>Delay hiding the toast (ms)</w:t>
            </w:r>
          </w:p>
        </w:tc>
      </w:tr>
    </w:tbl>
    <w:p w:rsidR="00883E4D" w:rsidRDefault="00883E4D" w:rsidP="00883E4D">
      <w:pPr>
        <w:pStyle w:val="Heading3"/>
        <w:shd w:val="clear" w:color="auto" w:fill="FFFFFF"/>
        <w:rPr>
          <w:rFonts w:ascii="Segoe UI" w:hAnsi="Segoe UI" w:cs="Segoe UI"/>
          <w:b w:val="0"/>
          <w:bCs w:val="0"/>
          <w:color w:val="212529"/>
        </w:rPr>
      </w:pPr>
      <w:bookmarkStart w:id="444" w:name="_Toc144065001"/>
      <w:r>
        <w:rPr>
          <w:rFonts w:ascii="Segoe UI" w:hAnsi="Segoe UI" w:cs="Segoe UI"/>
          <w:b w:val="0"/>
          <w:bCs w:val="0"/>
          <w:color w:val="212529"/>
        </w:rPr>
        <w:t>Methods</w:t>
      </w:r>
      <w:bookmarkEnd w:id="444"/>
    </w:p>
    <w:p w:rsidR="00883E4D" w:rsidRDefault="00883E4D" w:rsidP="00883E4D">
      <w:pPr>
        <w:pStyle w:val="Heading4"/>
        <w:shd w:val="clear" w:color="auto" w:fill="FFFFFF"/>
        <w:spacing w:before="0"/>
        <w:rPr>
          <w:rFonts w:ascii="Segoe UI" w:hAnsi="Segoe UI" w:cs="Segoe UI"/>
          <w:b/>
          <w:bCs/>
          <w:color w:val="212529"/>
        </w:rPr>
      </w:pPr>
      <w:r>
        <w:rPr>
          <w:rFonts w:ascii="Segoe UI" w:hAnsi="Segoe UI" w:cs="Segoe UI"/>
          <w:b/>
          <w:bCs/>
          <w:color w:val="212529"/>
        </w:rPr>
        <w:t>Asynchronous methods and transitions</w:t>
      </w:r>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All API methods are </w:t>
      </w:r>
      <w:r>
        <w:rPr>
          <w:rStyle w:val="Strong"/>
          <w:rFonts w:ascii="Segoe UI" w:hAnsi="Segoe UI" w:cs="Segoe UI"/>
          <w:color w:val="212529"/>
        </w:rPr>
        <w:t>asynchronous</w:t>
      </w:r>
      <w:r>
        <w:rPr>
          <w:rFonts w:ascii="Segoe UI" w:hAnsi="Segoe UI" w:cs="Segoe UI"/>
          <w:color w:val="212529"/>
        </w:rPr>
        <w:t> and start a </w:t>
      </w:r>
      <w:r>
        <w:rPr>
          <w:rStyle w:val="Strong"/>
          <w:rFonts w:ascii="Segoe UI" w:hAnsi="Segoe UI" w:cs="Segoe UI"/>
          <w:color w:val="212529"/>
        </w:rPr>
        <w:t>transition</w:t>
      </w:r>
      <w:r>
        <w:rPr>
          <w:rFonts w:ascii="Segoe UI" w:hAnsi="Segoe UI" w:cs="Segoe UI"/>
          <w:color w:val="212529"/>
        </w:rPr>
        <w:t>. They return to the caller as soon as the transition is started but </w:t>
      </w:r>
      <w:r>
        <w:rPr>
          <w:rStyle w:val="Strong"/>
          <w:rFonts w:ascii="Segoe UI" w:hAnsi="Segoe UI" w:cs="Segoe UI"/>
          <w:color w:val="212529"/>
        </w:rPr>
        <w:t>before it ends</w:t>
      </w:r>
      <w:r>
        <w:rPr>
          <w:rFonts w:ascii="Segoe UI" w:hAnsi="Segoe UI" w:cs="Segoe UI"/>
          <w:color w:val="212529"/>
        </w:rPr>
        <w:t>. In addition, a method call on a </w:t>
      </w:r>
      <w:r>
        <w:rPr>
          <w:rStyle w:val="Strong"/>
          <w:rFonts w:ascii="Segoe UI" w:hAnsi="Segoe UI" w:cs="Segoe UI"/>
          <w:color w:val="212529"/>
        </w:rPr>
        <w:t>transitioning component will be ignored</w:t>
      </w:r>
      <w:r>
        <w:rPr>
          <w:rFonts w:ascii="Segoe UI" w:hAnsi="Segoe UI" w:cs="Segoe UI"/>
          <w:color w:val="212529"/>
        </w:rPr>
        <w:t>.</w:t>
      </w:r>
    </w:p>
    <w:p w:rsidR="00883E4D" w:rsidRDefault="00883E4D" w:rsidP="00883E4D">
      <w:pPr>
        <w:pStyle w:val="NormalWeb"/>
        <w:shd w:val="clear" w:color="auto" w:fill="FFFFFF"/>
        <w:spacing w:before="0" w:beforeAutospacing="0" w:after="0" w:afterAutospacing="0"/>
        <w:rPr>
          <w:rFonts w:ascii="Segoe UI" w:hAnsi="Segoe UI" w:cs="Segoe UI"/>
          <w:color w:val="212529"/>
        </w:rPr>
      </w:pPr>
      <w:hyperlink r:id="rId565" w:anchor="asynchronous-functions-and-transitions" w:history="1">
        <w:r>
          <w:rPr>
            <w:rStyle w:val="Hyperlink"/>
            <w:rFonts w:ascii="Segoe UI" w:hAnsi="Segoe UI" w:cs="Segoe UI"/>
            <w:color w:val="0D6EFD"/>
          </w:rPr>
          <w:t>See our JavaScript documentation for more information</w:t>
        </w:r>
      </w:hyperlink>
      <w:r>
        <w:rPr>
          <w:rFonts w:ascii="Segoe UI" w:hAnsi="Segoe UI" w:cs="Segoe UI"/>
          <w:color w:val="212529"/>
        </w:rPr>
        <w:t>.</w:t>
      </w:r>
    </w:p>
    <w:p w:rsidR="00883E4D" w:rsidRDefault="00883E4D" w:rsidP="00883E4D">
      <w:pPr>
        <w:pStyle w:val="Heading4"/>
        <w:shd w:val="clear" w:color="auto" w:fill="FFFFFF"/>
        <w:spacing w:before="0"/>
        <w:rPr>
          <w:rFonts w:ascii="Segoe UI" w:hAnsi="Segoe UI" w:cs="Segoe UI"/>
          <w:color w:val="212529"/>
        </w:rPr>
      </w:pPr>
      <w:r>
        <w:rPr>
          <w:rFonts w:ascii="Segoe UI" w:hAnsi="Segoe UI" w:cs="Segoe UI"/>
          <w:b/>
          <w:bCs/>
          <w:color w:val="212529"/>
        </w:rPr>
        <w:t>show</w:t>
      </w:r>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Reveals an element’s toast. </w:t>
      </w:r>
      <w:r>
        <w:rPr>
          <w:rStyle w:val="Strong"/>
          <w:rFonts w:ascii="Segoe UI" w:hAnsi="Segoe UI" w:cs="Segoe UI"/>
          <w:color w:val="212529"/>
        </w:rPr>
        <w:t>Returns to the caller before the toast has actually been shown</w:t>
      </w:r>
      <w:r>
        <w:rPr>
          <w:rFonts w:ascii="Segoe UI" w:hAnsi="Segoe UI" w:cs="Segoe UI"/>
          <w:color w:val="212529"/>
        </w:rPr>
        <w:t> (i.e. before the </w:t>
      </w:r>
      <w:r>
        <w:rPr>
          <w:rStyle w:val="HTMLCode"/>
          <w:rFonts w:ascii="var(--bs-font-monospace)" w:hAnsi="var(--bs-font-monospace)"/>
          <w:color w:val="D63384"/>
          <w:sz w:val="21"/>
          <w:szCs w:val="21"/>
        </w:rPr>
        <w:t>shown.bs.toast</w:t>
      </w:r>
      <w:r>
        <w:rPr>
          <w:rFonts w:ascii="Segoe UI" w:hAnsi="Segoe UI" w:cs="Segoe UI"/>
          <w:color w:val="212529"/>
        </w:rPr>
        <w:t> event occurs). You have to manually call this method, instead your toast won’t show.</w:t>
      </w:r>
    </w:p>
    <w:p w:rsidR="00883E4D" w:rsidRDefault="00883E4D" w:rsidP="00883E4D">
      <w:pPr>
        <w:shd w:val="clear" w:color="auto" w:fill="FFFFFF"/>
        <w:rPr>
          <w:rFonts w:ascii="Segoe UI" w:hAnsi="Segoe UI" w:cs="Segoe UI"/>
          <w:color w:val="212529"/>
        </w:rPr>
      </w:pPr>
    </w:p>
    <w:p w:rsidR="00883E4D" w:rsidRDefault="00883E4D" w:rsidP="00883E4D">
      <w:pPr>
        <w:pStyle w:val="HTMLPreformatted"/>
        <w:rPr>
          <w:rStyle w:val="HTMLCode"/>
          <w:rFonts w:ascii="var(--bs-font-monospace)" w:hAnsi="var(--bs-font-monospace)"/>
          <w:color w:val="212529"/>
        </w:rPr>
      </w:pPr>
      <w:r>
        <w:rPr>
          <w:rStyle w:val="nx"/>
          <w:rFonts w:ascii="var(--bs-font-monospace)" w:hAnsi="var(--bs-font-monospace)"/>
          <w:color w:val="212529"/>
        </w:rPr>
        <w:t>toast</w:t>
      </w:r>
      <w:r>
        <w:rPr>
          <w:rStyle w:val="p"/>
          <w:rFonts w:ascii="var(--bs-font-monospace)" w:hAnsi="var(--bs-font-monospace)"/>
          <w:color w:val="212529"/>
        </w:rPr>
        <w:t>.</w:t>
      </w:r>
      <w:r>
        <w:rPr>
          <w:rStyle w:val="nx"/>
          <w:rFonts w:ascii="var(--bs-font-monospace)" w:hAnsi="var(--bs-font-monospace)"/>
          <w:color w:val="212529"/>
        </w:rPr>
        <w:t>show</w:t>
      </w:r>
      <w:r>
        <w:rPr>
          <w:rStyle w:val="p"/>
          <w:rFonts w:ascii="var(--bs-font-monospace)" w:hAnsi="var(--bs-font-monospace)"/>
          <w:color w:val="212529"/>
        </w:rPr>
        <w:t>()</w:t>
      </w:r>
    </w:p>
    <w:p w:rsidR="00883E4D" w:rsidRDefault="00883E4D" w:rsidP="00883E4D">
      <w:pPr>
        <w:pStyle w:val="Heading4"/>
        <w:shd w:val="clear" w:color="auto" w:fill="FFFFFF"/>
        <w:spacing w:before="0"/>
        <w:rPr>
          <w:rFonts w:ascii="Segoe UI" w:hAnsi="Segoe UI" w:cs="Segoe UI"/>
          <w:color w:val="212529"/>
        </w:rPr>
      </w:pPr>
      <w:r>
        <w:rPr>
          <w:rFonts w:ascii="Segoe UI" w:hAnsi="Segoe UI" w:cs="Segoe UI"/>
          <w:b/>
          <w:bCs/>
          <w:color w:val="212529"/>
        </w:rPr>
        <w:t>hide</w:t>
      </w:r>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Hides an element’s toast. </w:t>
      </w:r>
      <w:r>
        <w:rPr>
          <w:rStyle w:val="Strong"/>
          <w:rFonts w:ascii="Segoe UI" w:hAnsi="Segoe UI" w:cs="Segoe UI"/>
          <w:color w:val="212529"/>
        </w:rPr>
        <w:t>Returns to the caller before the toast has actually been hidden</w:t>
      </w:r>
      <w:r>
        <w:rPr>
          <w:rFonts w:ascii="Segoe UI" w:hAnsi="Segoe UI" w:cs="Segoe UI"/>
          <w:color w:val="212529"/>
        </w:rPr>
        <w:t> (i.e. before the </w:t>
      </w:r>
      <w:r>
        <w:rPr>
          <w:rStyle w:val="HTMLCode"/>
          <w:rFonts w:ascii="var(--bs-font-monospace)" w:hAnsi="var(--bs-font-monospace)"/>
          <w:color w:val="D63384"/>
          <w:sz w:val="21"/>
          <w:szCs w:val="21"/>
        </w:rPr>
        <w:t>hidden.bs.toast</w:t>
      </w:r>
      <w:r>
        <w:rPr>
          <w:rFonts w:ascii="Segoe UI" w:hAnsi="Segoe UI" w:cs="Segoe UI"/>
          <w:color w:val="212529"/>
        </w:rPr>
        <w:t> event occurs). You have to manually call this method if you made </w:t>
      </w:r>
      <w:r>
        <w:rPr>
          <w:rStyle w:val="HTMLCode"/>
          <w:rFonts w:ascii="var(--bs-font-monospace)" w:hAnsi="var(--bs-font-monospace)"/>
          <w:color w:val="D63384"/>
          <w:sz w:val="21"/>
          <w:szCs w:val="21"/>
        </w:rPr>
        <w:t>autohide</w:t>
      </w:r>
      <w:r>
        <w:rPr>
          <w:rFonts w:ascii="Segoe UI" w:hAnsi="Segoe UI" w:cs="Segoe UI"/>
          <w:color w:val="212529"/>
        </w:rPr>
        <w:t> to </w:t>
      </w:r>
      <w:r>
        <w:rPr>
          <w:rStyle w:val="HTMLCode"/>
          <w:rFonts w:ascii="var(--bs-font-monospace)" w:hAnsi="var(--bs-font-monospace)"/>
          <w:color w:val="D63384"/>
          <w:sz w:val="21"/>
          <w:szCs w:val="21"/>
        </w:rPr>
        <w:t>false</w:t>
      </w:r>
      <w:r>
        <w:rPr>
          <w:rFonts w:ascii="Segoe UI" w:hAnsi="Segoe UI" w:cs="Segoe UI"/>
          <w:color w:val="212529"/>
        </w:rPr>
        <w:t>.</w:t>
      </w:r>
    </w:p>
    <w:p w:rsidR="00883E4D" w:rsidRDefault="00883E4D" w:rsidP="00883E4D">
      <w:pPr>
        <w:shd w:val="clear" w:color="auto" w:fill="FFFFFF"/>
        <w:rPr>
          <w:rFonts w:ascii="Segoe UI" w:hAnsi="Segoe UI" w:cs="Segoe UI"/>
          <w:color w:val="212529"/>
        </w:rPr>
      </w:pPr>
    </w:p>
    <w:p w:rsidR="00883E4D" w:rsidRDefault="00883E4D" w:rsidP="00883E4D">
      <w:pPr>
        <w:pStyle w:val="HTMLPreformatted"/>
        <w:rPr>
          <w:rStyle w:val="HTMLCode"/>
          <w:rFonts w:ascii="var(--bs-font-monospace)" w:hAnsi="var(--bs-font-monospace)"/>
          <w:color w:val="212529"/>
        </w:rPr>
      </w:pPr>
      <w:r>
        <w:rPr>
          <w:rStyle w:val="nx"/>
          <w:rFonts w:ascii="var(--bs-font-monospace)" w:hAnsi="var(--bs-font-monospace)"/>
          <w:color w:val="212529"/>
        </w:rPr>
        <w:t>toast</w:t>
      </w:r>
      <w:r>
        <w:rPr>
          <w:rStyle w:val="p"/>
          <w:rFonts w:ascii="var(--bs-font-monospace)" w:hAnsi="var(--bs-font-monospace)"/>
          <w:color w:val="212529"/>
        </w:rPr>
        <w:t>.</w:t>
      </w:r>
      <w:r>
        <w:rPr>
          <w:rStyle w:val="nx"/>
          <w:rFonts w:ascii="var(--bs-font-monospace)" w:hAnsi="var(--bs-font-monospace)"/>
          <w:color w:val="212529"/>
        </w:rPr>
        <w:t>hide</w:t>
      </w:r>
      <w:r>
        <w:rPr>
          <w:rStyle w:val="p"/>
          <w:rFonts w:ascii="var(--bs-font-monospace)" w:hAnsi="var(--bs-font-monospace)"/>
          <w:color w:val="212529"/>
        </w:rPr>
        <w:t>()</w:t>
      </w:r>
    </w:p>
    <w:p w:rsidR="00883E4D" w:rsidRDefault="00883E4D" w:rsidP="00883E4D">
      <w:pPr>
        <w:pStyle w:val="Heading4"/>
        <w:shd w:val="clear" w:color="auto" w:fill="FFFFFF"/>
        <w:spacing w:before="0"/>
        <w:rPr>
          <w:rFonts w:ascii="Segoe UI" w:hAnsi="Segoe UI" w:cs="Segoe UI"/>
          <w:color w:val="212529"/>
        </w:rPr>
      </w:pPr>
      <w:r>
        <w:rPr>
          <w:rFonts w:ascii="Segoe UI" w:hAnsi="Segoe UI" w:cs="Segoe UI"/>
          <w:b/>
          <w:bCs/>
          <w:color w:val="212529"/>
        </w:rPr>
        <w:t>dispose</w:t>
      </w:r>
    </w:p>
    <w:p w:rsidR="00883E4D" w:rsidRDefault="00883E4D" w:rsidP="00883E4D">
      <w:pPr>
        <w:pStyle w:val="NormalWeb"/>
        <w:shd w:val="clear" w:color="auto" w:fill="FFFFFF"/>
        <w:spacing w:before="0" w:beforeAutospacing="0"/>
        <w:rPr>
          <w:rFonts w:ascii="Segoe UI" w:hAnsi="Segoe UI" w:cs="Segoe UI"/>
          <w:color w:val="212529"/>
        </w:rPr>
      </w:pPr>
      <w:r>
        <w:rPr>
          <w:rFonts w:ascii="Segoe UI" w:hAnsi="Segoe UI" w:cs="Segoe UI"/>
          <w:color w:val="212529"/>
        </w:rPr>
        <w:t>Hides an element’s toast. Your toast will remain on the DOM but won’t show anymore.</w:t>
      </w:r>
    </w:p>
    <w:p w:rsidR="00883E4D" w:rsidRDefault="00883E4D" w:rsidP="00883E4D">
      <w:pPr>
        <w:shd w:val="clear" w:color="auto" w:fill="FFFFFF"/>
        <w:rPr>
          <w:rFonts w:ascii="Segoe UI" w:hAnsi="Segoe UI" w:cs="Segoe UI"/>
          <w:color w:val="212529"/>
        </w:rPr>
      </w:pPr>
    </w:p>
    <w:p w:rsidR="00883E4D" w:rsidRDefault="00883E4D" w:rsidP="00883E4D">
      <w:pPr>
        <w:pStyle w:val="HTMLPreformatted"/>
        <w:rPr>
          <w:rStyle w:val="HTMLCode"/>
          <w:rFonts w:ascii="var(--bs-font-monospace)" w:hAnsi="var(--bs-font-monospace)"/>
          <w:color w:val="212529"/>
        </w:rPr>
      </w:pPr>
      <w:r>
        <w:rPr>
          <w:rStyle w:val="nx"/>
          <w:rFonts w:ascii="var(--bs-font-monospace)" w:hAnsi="var(--bs-font-monospace)"/>
          <w:color w:val="212529"/>
        </w:rPr>
        <w:t>toast</w:t>
      </w:r>
      <w:r>
        <w:rPr>
          <w:rStyle w:val="p"/>
          <w:rFonts w:ascii="var(--bs-font-monospace)" w:hAnsi="var(--bs-font-monospace)"/>
          <w:color w:val="212529"/>
        </w:rPr>
        <w:t>.</w:t>
      </w:r>
      <w:r>
        <w:rPr>
          <w:rStyle w:val="nx"/>
          <w:rFonts w:ascii="var(--bs-font-monospace)" w:hAnsi="var(--bs-font-monospace)"/>
          <w:color w:val="212529"/>
        </w:rPr>
        <w:t>dispose</w:t>
      </w:r>
      <w:r>
        <w:rPr>
          <w:rStyle w:val="p"/>
          <w:rFonts w:ascii="var(--bs-font-monospace)" w:hAnsi="var(--bs-font-monospace)"/>
          <w:color w:val="212529"/>
        </w:rPr>
        <w:t>()</w:t>
      </w:r>
    </w:p>
    <w:p w:rsidR="00883E4D" w:rsidRDefault="00883E4D" w:rsidP="00883E4D">
      <w:pPr>
        <w:pStyle w:val="Heading4"/>
        <w:shd w:val="clear" w:color="auto" w:fill="FFFFFF"/>
        <w:spacing w:before="0"/>
        <w:rPr>
          <w:rFonts w:ascii="Segoe UI" w:hAnsi="Segoe UI" w:cs="Segoe UI"/>
          <w:color w:val="212529"/>
        </w:rPr>
      </w:pPr>
      <w:r>
        <w:rPr>
          <w:rFonts w:ascii="Segoe UI" w:hAnsi="Segoe UI" w:cs="Segoe UI"/>
          <w:b/>
          <w:bCs/>
          <w:color w:val="212529"/>
        </w:rPr>
        <w:t>getInstance</w:t>
      </w:r>
    </w:p>
    <w:p w:rsidR="00883E4D" w:rsidRDefault="00883E4D" w:rsidP="00883E4D">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Static</w:t>
      </w:r>
      <w:r>
        <w:rPr>
          <w:rFonts w:ascii="Segoe UI" w:hAnsi="Segoe UI" w:cs="Segoe UI"/>
          <w:color w:val="212529"/>
        </w:rPr>
        <w:t> method which allows you to get the scrollspy instance associated with a DOM element</w:t>
      </w:r>
    </w:p>
    <w:p w:rsidR="00883E4D" w:rsidRDefault="00883E4D" w:rsidP="00883E4D">
      <w:pPr>
        <w:shd w:val="clear" w:color="auto" w:fill="FFFFFF"/>
        <w:rPr>
          <w:rFonts w:ascii="Segoe UI" w:hAnsi="Segoe UI" w:cs="Segoe UI"/>
          <w:color w:val="212529"/>
        </w:rPr>
      </w:pPr>
    </w:p>
    <w:p w:rsidR="00883E4D" w:rsidRDefault="00883E4D" w:rsidP="00883E4D">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myToastEl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'myToastEl'</w:t>
      </w:r>
      <w:r>
        <w:rPr>
          <w:rStyle w:val="p"/>
          <w:rFonts w:ascii="var(--bs-font-monospace)" w:hAnsi="var(--bs-font-monospace)"/>
          <w:color w:val="212529"/>
        </w:rPr>
        <w:t>)</w:t>
      </w:r>
    </w:p>
    <w:p w:rsidR="00883E4D" w:rsidRDefault="00883E4D" w:rsidP="00883E4D">
      <w:pPr>
        <w:pStyle w:val="HTMLPreformatted"/>
        <w:rPr>
          <w:rStyle w:val="c1"/>
          <w:rFonts w:ascii="var(--bs-font-monospace)" w:hAnsi="var(--bs-font-monospace)"/>
          <w:color w:val="727272"/>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myToast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Toast</w:t>
      </w:r>
      <w:r>
        <w:rPr>
          <w:rStyle w:val="p"/>
          <w:rFonts w:ascii="var(--bs-font-monospace)" w:hAnsi="var(--bs-font-monospace)"/>
          <w:color w:val="212529"/>
        </w:rPr>
        <w:t>.</w:t>
      </w:r>
      <w:r>
        <w:rPr>
          <w:rStyle w:val="nx"/>
          <w:rFonts w:ascii="var(--bs-font-monospace)" w:hAnsi="var(--bs-font-monospace)"/>
          <w:color w:val="212529"/>
        </w:rPr>
        <w:t>getInstance</w:t>
      </w:r>
      <w:r>
        <w:rPr>
          <w:rStyle w:val="p"/>
          <w:rFonts w:ascii="var(--bs-font-monospace)" w:hAnsi="var(--bs-font-monospace)"/>
          <w:color w:val="212529"/>
        </w:rPr>
        <w:t>(</w:t>
      </w:r>
      <w:r>
        <w:rPr>
          <w:rStyle w:val="nx"/>
          <w:rFonts w:ascii="var(--bs-font-monospace)" w:hAnsi="var(--bs-font-monospace)"/>
          <w:color w:val="212529"/>
        </w:rPr>
        <w:t>myToastEl</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Returns a Bootstrap toast instance</w:t>
      </w:r>
    </w:p>
    <w:p w:rsidR="00883E4D" w:rsidRDefault="00883E4D" w:rsidP="00883E4D">
      <w:pPr>
        <w:pStyle w:val="Heading4"/>
        <w:shd w:val="clear" w:color="auto" w:fill="FFFFFF"/>
        <w:spacing w:before="0"/>
        <w:rPr>
          <w:rFonts w:ascii="Segoe UI" w:hAnsi="Segoe UI" w:cs="Segoe UI"/>
          <w:color w:val="212529"/>
        </w:rPr>
      </w:pPr>
      <w:r>
        <w:rPr>
          <w:rFonts w:ascii="Segoe UI" w:hAnsi="Segoe UI" w:cs="Segoe UI"/>
          <w:b/>
          <w:bCs/>
          <w:color w:val="212529"/>
        </w:rPr>
        <w:t>getOrCreateInstance</w:t>
      </w:r>
    </w:p>
    <w:p w:rsidR="00883E4D" w:rsidRDefault="00883E4D" w:rsidP="00720DEF">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Static</w:t>
      </w:r>
      <w:r>
        <w:rPr>
          <w:rFonts w:ascii="Segoe UI" w:hAnsi="Segoe UI" w:cs="Segoe UI"/>
          <w:color w:val="212529"/>
        </w:rPr>
        <w:t> method which allows you to get the scrollspy instance associated with a DOM element, or create a new one in case it wasn’t initialised</w:t>
      </w:r>
    </w:p>
    <w:p w:rsidR="00883E4D" w:rsidRDefault="00883E4D" w:rsidP="00883E4D">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myToastEl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'myToastEl'</w:t>
      </w:r>
      <w:r>
        <w:rPr>
          <w:rStyle w:val="p"/>
          <w:rFonts w:ascii="var(--bs-font-monospace)" w:hAnsi="var(--bs-font-monospace)"/>
          <w:color w:val="212529"/>
        </w:rPr>
        <w:t>)</w:t>
      </w:r>
    </w:p>
    <w:p w:rsidR="00883E4D" w:rsidRDefault="00883E4D" w:rsidP="00883E4D">
      <w:pPr>
        <w:pStyle w:val="HTMLPreformatted"/>
        <w:rPr>
          <w:rStyle w:val="c1"/>
          <w:rFonts w:ascii="var(--bs-font-monospace)" w:hAnsi="var(--bs-font-monospace)"/>
          <w:color w:val="727272"/>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myToast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Toast</w:t>
      </w:r>
      <w:r>
        <w:rPr>
          <w:rStyle w:val="p"/>
          <w:rFonts w:ascii="var(--bs-font-monospace)" w:hAnsi="var(--bs-font-monospace)"/>
          <w:color w:val="212529"/>
        </w:rPr>
        <w:t>.</w:t>
      </w:r>
      <w:r>
        <w:rPr>
          <w:rStyle w:val="nx"/>
          <w:rFonts w:ascii="var(--bs-font-monospace)" w:hAnsi="var(--bs-font-monospace)"/>
          <w:color w:val="212529"/>
        </w:rPr>
        <w:t>getOrCreateInstance</w:t>
      </w:r>
      <w:r>
        <w:rPr>
          <w:rStyle w:val="p"/>
          <w:rFonts w:ascii="var(--bs-font-monospace)" w:hAnsi="var(--bs-font-monospace)"/>
          <w:color w:val="212529"/>
        </w:rPr>
        <w:t>(</w:t>
      </w:r>
      <w:r>
        <w:rPr>
          <w:rStyle w:val="nx"/>
          <w:rFonts w:ascii="var(--bs-font-monospace)" w:hAnsi="var(--bs-font-monospace)"/>
          <w:color w:val="212529"/>
        </w:rPr>
        <w:t>myToastEl</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Returns a Bootstrap toast instance</w:t>
      </w:r>
    </w:p>
    <w:p w:rsidR="00883E4D" w:rsidRDefault="00883E4D" w:rsidP="00883E4D">
      <w:pPr>
        <w:pStyle w:val="Heading3"/>
        <w:shd w:val="clear" w:color="auto" w:fill="FFFFFF"/>
        <w:rPr>
          <w:rFonts w:ascii="Segoe UI" w:hAnsi="Segoe UI" w:cs="Segoe UI"/>
          <w:b w:val="0"/>
          <w:bCs w:val="0"/>
          <w:color w:val="212529"/>
        </w:rPr>
      </w:pPr>
      <w:bookmarkStart w:id="445" w:name="_Toc144065002"/>
      <w:r>
        <w:rPr>
          <w:rFonts w:ascii="Segoe UI" w:hAnsi="Segoe UI" w:cs="Segoe UI"/>
          <w:b w:val="0"/>
          <w:bCs w:val="0"/>
          <w:color w:val="212529"/>
        </w:rPr>
        <w:t>Events</w:t>
      </w:r>
      <w:bookmarkEnd w:id="445"/>
    </w:p>
    <w:tbl>
      <w:tblPr>
        <w:tblW w:w="8907" w:type="dxa"/>
        <w:tblCellMar>
          <w:top w:w="15" w:type="dxa"/>
          <w:left w:w="15" w:type="dxa"/>
          <w:bottom w:w="15" w:type="dxa"/>
          <w:right w:w="15" w:type="dxa"/>
        </w:tblCellMar>
        <w:tblLook w:val="04A0" w:firstRow="1" w:lastRow="0" w:firstColumn="1" w:lastColumn="0" w:noHBand="0" w:noVBand="1"/>
      </w:tblPr>
      <w:tblGrid>
        <w:gridCol w:w="1660"/>
        <w:gridCol w:w="7247"/>
      </w:tblGrid>
      <w:tr w:rsidR="00883E4D" w:rsidTr="00883E4D">
        <w:trPr>
          <w:trHeight w:val="426"/>
          <w:tblHeader/>
        </w:trPr>
        <w:tc>
          <w:tcPr>
            <w:tcW w:w="1660" w:type="dxa"/>
            <w:tcBorders>
              <w:top w:val="single" w:sz="2" w:space="0" w:color="auto"/>
              <w:left w:val="single" w:sz="2" w:space="0" w:color="auto"/>
              <w:right w:val="single" w:sz="2" w:space="0" w:color="auto"/>
            </w:tcBorders>
            <w:vAlign w:val="center"/>
            <w:hideMark/>
          </w:tcPr>
          <w:p w:rsidR="00883E4D" w:rsidRDefault="00883E4D">
            <w:pPr>
              <w:jc w:val="center"/>
              <w:rPr>
                <w:rFonts w:ascii="Times New Roman" w:hAnsi="Times New Roman" w:cs="Times New Roman"/>
                <w:b/>
                <w:bCs/>
                <w:color w:val="212529"/>
              </w:rPr>
            </w:pPr>
            <w:r>
              <w:rPr>
                <w:b/>
                <w:bCs/>
                <w:color w:val="212529"/>
              </w:rPr>
              <w:t>Event type</w:t>
            </w:r>
          </w:p>
        </w:tc>
        <w:tc>
          <w:tcPr>
            <w:tcW w:w="0" w:type="auto"/>
            <w:tcBorders>
              <w:top w:val="single" w:sz="2" w:space="0" w:color="auto"/>
              <w:left w:val="single" w:sz="2" w:space="0" w:color="auto"/>
              <w:right w:val="single" w:sz="2" w:space="0" w:color="auto"/>
            </w:tcBorders>
            <w:vAlign w:val="center"/>
            <w:hideMark/>
          </w:tcPr>
          <w:p w:rsidR="00883E4D" w:rsidRDefault="00883E4D">
            <w:pPr>
              <w:jc w:val="center"/>
              <w:rPr>
                <w:b/>
                <w:bCs/>
                <w:color w:val="212529"/>
              </w:rPr>
            </w:pPr>
            <w:r>
              <w:rPr>
                <w:b/>
                <w:bCs/>
                <w:color w:val="212529"/>
              </w:rPr>
              <w:t>Description</w:t>
            </w:r>
          </w:p>
        </w:tc>
      </w:tr>
      <w:tr w:rsidR="00883E4D" w:rsidTr="00883E4D">
        <w:trPr>
          <w:trHeight w:val="441"/>
        </w:trPr>
        <w:tc>
          <w:tcPr>
            <w:tcW w:w="0" w:type="auto"/>
            <w:tcBorders>
              <w:top w:val="single" w:sz="2" w:space="0" w:color="auto"/>
              <w:left w:val="single" w:sz="2" w:space="0" w:color="auto"/>
              <w:bottom w:val="single" w:sz="6" w:space="0" w:color="auto"/>
              <w:right w:val="single" w:sz="2" w:space="0" w:color="auto"/>
            </w:tcBorders>
            <w:vAlign w:val="center"/>
            <w:hideMark/>
          </w:tcPr>
          <w:p w:rsidR="00883E4D" w:rsidRDefault="00883E4D">
            <w:pPr>
              <w:rPr>
                <w:color w:val="212529"/>
              </w:rPr>
            </w:pPr>
            <w:r>
              <w:rPr>
                <w:rStyle w:val="HTMLCode"/>
                <w:rFonts w:ascii="var(--bs-font-monospace)" w:eastAsiaTheme="minorHAnsi" w:hAnsi="var(--bs-font-monospace)"/>
                <w:color w:val="D63384"/>
                <w:sz w:val="21"/>
                <w:szCs w:val="21"/>
              </w:rPr>
              <w:t>show.bs.toast</w:t>
            </w:r>
          </w:p>
        </w:tc>
        <w:tc>
          <w:tcPr>
            <w:tcW w:w="0" w:type="auto"/>
            <w:tcBorders>
              <w:top w:val="single" w:sz="2" w:space="0" w:color="auto"/>
              <w:left w:val="single" w:sz="2" w:space="0" w:color="auto"/>
              <w:bottom w:val="single" w:sz="6" w:space="0" w:color="auto"/>
              <w:right w:val="single" w:sz="2" w:space="0" w:color="auto"/>
            </w:tcBorders>
            <w:vAlign w:val="center"/>
            <w:hideMark/>
          </w:tcPr>
          <w:p w:rsidR="00883E4D" w:rsidRDefault="00883E4D">
            <w:pPr>
              <w:rPr>
                <w:color w:val="212529"/>
              </w:rPr>
            </w:pPr>
            <w:r>
              <w:rPr>
                <w:color w:val="212529"/>
              </w:rPr>
              <w:t>This event fires immediately when the </w:t>
            </w:r>
            <w:r>
              <w:rPr>
                <w:rStyle w:val="HTMLCode"/>
                <w:rFonts w:ascii="var(--bs-font-monospace)" w:eastAsiaTheme="minorHAnsi" w:hAnsi="var(--bs-font-monospace)"/>
                <w:color w:val="D63384"/>
                <w:sz w:val="21"/>
                <w:szCs w:val="21"/>
              </w:rPr>
              <w:t>show</w:t>
            </w:r>
            <w:r>
              <w:rPr>
                <w:color w:val="212529"/>
              </w:rPr>
              <w:t> instance method is called.</w:t>
            </w:r>
          </w:p>
        </w:tc>
      </w:tr>
      <w:tr w:rsidR="00883E4D" w:rsidTr="00883E4D">
        <w:trPr>
          <w:trHeight w:val="426"/>
        </w:trPr>
        <w:tc>
          <w:tcPr>
            <w:tcW w:w="0" w:type="auto"/>
            <w:tcBorders>
              <w:top w:val="single" w:sz="2" w:space="0" w:color="auto"/>
              <w:left w:val="single" w:sz="2" w:space="0" w:color="auto"/>
              <w:bottom w:val="single" w:sz="6" w:space="0" w:color="auto"/>
              <w:right w:val="single" w:sz="2" w:space="0" w:color="auto"/>
            </w:tcBorders>
            <w:vAlign w:val="center"/>
            <w:hideMark/>
          </w:tcPr>
          <w:p w:rsidR="00883E4D" w:rsidRDefault="00883E4D">
            <w:pPr>
              <w:rPr>
                <w:color w:val="212529"/>
              </w:rPr>
            </w:pPr>
            <w:r>
              <w:rPr>
                <w:rStyle w:val="HTMLCode"/>
                <w:rFonts w:ascii="var(--bs-font-monospace)" w:eastAsiaTheme="minorHAnsi" w:hAnsi="var(--bs-font-monospace)"/>
                <w:color w:val="D63384"/>
                <w:sz w:val="21"/>
                <w:szCs w:val="21"/>
              </w:rPr>
              <w:t>shown.bs.toast</w:t>
            </w:r>
          </w:p>
        </w:tc>
        <w:tc>
          <w:tcPr>
            <w:tcW w:w="0" w:type="auto"/>
            <w:tcBorders>
              <w:top w:val="single" w:sz="2" w:space="0" w:color="auto"/>
              <w:left w:val="single" w:sz="2" w:space="0" w:color="auto"/>
              <w:bottom w:val="single" w:sz="6" w:space="0" w:color="auto"/>
              <w:right w:val="single" w:sz="2" w:space="0" w:color="auto"/>
            </w:tcBorders>
            <w:vAlign w:val="center"/>
            <w:hideMark/>
          </w:tcPr>
          <w:p w:rsidR="00883E4D" w:rsidRDefault="00883E4D">
            <w:pPr>
              <w:rPr>
                <w:color w:val="212529"/>
              </w:rPr>
            </w:pPr>
            <w:r>
              <w:rPr>
                <w:color w:val="212529"/>
              </w:rPr>
              <w:t>This event is fired when the toast has been made visible to the user.</w:t>
            </w:r>
          </w:p>
        </w:tc>
      </w:tr>
      <w:tr w:rsidR="00883E4D" w:rsidTr="00883E4D">
        <w:trPr>
          <w:trHeight w:val="426"/>
        </w:trPr>
        <w:tc>
          <w:tcPr>
            <w:tcW w:w="0" w:type="auto"/>
            <w:tcBorders>
              <w:top w:val="single" w:sz="2" w:space="0" w:color="auto"/>
              <w:left w:val="single" w:sz="2" w:space="0" w:color="auto"/>
              <w:bottom w:val="single" w:sz="6" w:space="0" w:color="auto"/>
              <w:right w:val="single" w:sz="2" w:space="0" w:color="auto"/>
            </w:tcBorders>
            <w:vAlign w:val="center"/>
            <w:hideMark/>
          </w:tcPr>
          <w:p w:rsidR="00883E4D" w:rsidRDefault="00883E4D">
            <w:pPr>
              <w:rPr>
                <w:color w:val="212529"/>
              </w:rPr>
            </w:pPr>
            <w:r>
              <w:rPr>
                <w:rStyle w:val="HTMLCode"/>
                <w:rFonts w:ascii="var(--bs-font-monospace)" w:eastAsiaTheme="minorHAnsi" w:hAnsi="var(--bs-font-monospace)"/>
                <w:color w:val="D63384"/>
                <w:sz w:val="21"/>
                <w:szCs w:val="21"/>
              </w:rPr>
              <w:t>hide.bs.toast</w:t>
            </w:r>
          </w:p>
        </w:tc>
        <w:tc>
          <w:tcPr>
            <w:tcW w:w="0" w:type="auto"/>
            <w:tcBorders>
              <w:top w:val="single" w:sz="2" w:space="0" w:color="auto"/>
              <w:left w:val="single" w:sz="2" w:space="0" w:color="auto"/>
              <w:bottom w:val="single" w:sz="6" w:space="0" w:color="auto"/>
              <w:right w:val="single" w:sz="2" w:space="0" w:color="auto"/>
            </w:tcBorders>
            <w:vAlign w:val="center"/>
            <w:hideMark/>
          </w:tcPr>
          <w:p w:rsidR="00883E4D" w:rsidRDefault="00883E4D">
            <w:pPr>
              <w:rPr>
                <w:color w:val="212529"/>
              </w:rPr>
            </w:pPr>
            <w:r>
              <w:rPr>
                <w:color w:val="212529"/>
              </w:rPr>
              <w:t>This event is fired immediately when the </w:t>
            </w:r>
            <w:r>
              <w:rPr>
                <w:rStyle w:val="HTMLCode"/>
                <w:rFonts w:ascii="var(--bs-font-monospace)" w:eastAsiaTheme="minorHAnsi" w:hAnsi="var(--bs-font-monospace)"/>
                <w:color w:val="D63384"/>
                <w:sz w:val="21"/>
                <w:szCs w:val="21"/>
              </w:rPr>
              <w:t>hide</w:t>
            </w:r>
            <w:r>
              <w:rPr>
                <w:color w:val="212529"/>
              </w:rPr>
              <w:t> instance method has been called.</w:t>
            </w:r>
          </w:p>
        </w:tc>
      </w:tr>
      <w:tr w:rsidR="00883E4D" w:rsidTr="00883E4D">
        <w:trPr>
          <w:trHeight w:val="441"/>
        </w:trPr>
        <w:tc>
          <w:tcPr>
            <w:tcW w:w="0" w:type="auto"/>
            <w:tcBorders>
              <w:top w:val="single" w:sz="2" w:space="0" w:color="auto"/>
              <w:left w:val="single" w:sz="2" w:space="0" w:color="auto"/>
              <w:bottom w:val="single" w:sz="6" w:space="0" w:color="auto"/>
              <w:right w:val="single" w:sz="2" w:space="0" w:color="auto"/>
            </w:tcBorders>
            <w:vAlign w:val="center"/>
            <w:hideMark/>
          </w:tcPr>
          <w:p w:rsidR="00883E4D" w:rsidRDefault="00883E4D">
            <w:pPr>
              <w:rPr>
                <w:color w:val="212529"/>
              </w:rPr>
            </w:pPr>
            <w:r>
              <w:rPr>
                <w:rStyle w:val="HTMLCode"/>
                <w:rFonts w:ascii="var(--bs-font-monospace)" w:eastAsiaTheme="minorHAnsi" w:hAnsi="var(--bs-font-monospace)"/>
                <w:color w:val="D63384"/>
                <w:sz w:val="21"/>
                <w:szCs w:val="21"/>
              </w:rPr>
              <w:t>hidden.bs.toast</w:t>
            </w:r>
          </w:p>
        </w:tc>
        <w:tc>
          <w:tcPr>
            <w:tcW w:w="0" w:type="auto"/>
            <w:tcBorders>
              <w:top w:val="single" w:sz="2" w:space="0" w:color="auto"/>
              <w:left w:val="single" w:sz="2" w:space="0" w:color="auto"/>
              <w:bottom w:val="single" w:sz="6" w:space="0" w:color="auto"/>
              <w:right w:val="single" w:sz="2" w:space="0" w:color="auto"/>
            </w:tcBorders>
            <w:vAlign w:val="center"/>
            <w:hideMark/>
          </w:tcPr>
          <w:p w:rsidR="00883E4D" w:rsidRDefault="00883E4D">
            <w:pPr>
              <w:rPr>
                <w:color w:val="212529"/>
              </w:rPr>
            </w:pPr>
            <w:r>
              <w:rPr>
                <w:color w:val="212529"/>
              </w:rPr>
              <w:t>This event is fired when the toast has finished being hidden from the user.</w:t>
            </w:r>
          </w:p>
        </w:tc>
      </w:tr>
    </w:tbl>
    <w:p w:rsidR="00883E4D" w:rsidRDefault="00883E4D" w:rsidP="00883E4D">
      <w:pPr>
        <w:shd w:val="clear" w:color="auto" w:fill="FFFFFF"/>
        <w:rPr>
          <w:rFonts w:ascii="Segoe UI" w:hAnsi="Segoe UI" w:cs="Segoe UI"/>
          <w:color w:val="212529"/>
        </w:rPr>
      </w:pPr>
    </w:p>
    <w:p w:rsidR="00883E4D" w:rsidRDefault="00883E4D" w:rsidP="00883E4D">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myToastEl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'myToast'</w:t>
      </w:r>
      <w:r>
        <w:rPr>
          <w:rStyle w:val="p"/>
          <w:rFonts w:ascii="var(--bs-font-monospace)" w:hAnsi="var(--bs-font-monospace)"/>
          <w:color w:val="212529"/>
        </w:rPr>
        <w:t>)</w:t>
      </w:r>
    </w:p>
    <w:p w:rsidR="00883E4D" w:rsidRDefault="00883E4D" w:rsidP="00883E4D">
      <w:pPr>
        <w:pStyle w:val="HTMLPreformatted"/>
        <w:rPr>
          <w:rStyle w:val="HTMLCode"/>
          <w:rFonts w:ascii="var(--bs-font-monospace)" w:hAnsi="var(--bs-font-monospace)"/>
          <w:color w:val="212529"/>
        </w:rPr>
      </w:pPr>
      <w:r>
        <w:rPr>
          <w:rStyle w:val="nx"/>
          <w:rFonts w:ascii="var(--bs-font-monospace)" w:hAnsi="var(--bs-font-monospace)"/>
          <w:color w:val="212529"/>
        </w:rPr>
        <w:t>myToastEl</w:t>
      </w:r>
      <w:r>
        <w:rPr>
          <w:rStyle w:val="p"/>
          <w:rFonts w:ascii="var(--bs-font-monospace)" w:hAnsi="var(--bs-font-monospace)"/>
          <w:color w:val="212529"/>
        </w:rPr>
        <w:t>.</w:t>
      </w:r>
      <w:r>
        <w:rPr>
          <w:rStyle w:val="nx"/>
          <w:rFonts w:ascii="var(--bs-font-monospace)" w:hAnsi="var(--bs-font-monospace)"/>
          <w:color w:val="212529"/>
        </w:rPr>
        <w:t>addEventListener</w:t>
      </w:r>
      <w:r>
        <w:rPr>
          <w:rStyle w:val="p"/>
          <w:rFonts w:ascii="var(--bs-font-monospace)" w:hAnsi="var(--bs-font-monospace)"/>
          <w:color w:val="212529"/>
        </w:rPr>
        <w:t>(</w:t>
      </w:r>
      <w:r>
        <w:rPr>
          <w:rStyle w:val="s1"/>
          <w:rFonts w:ascii="var(--bs-font-monospace)" w:hAnsi="var(--bs-font-monospace)"/>
          <w:color w:val="CC3300"/>
        </w:rPr>
        <w:t>'hidden.bs.toast'</w:t>
      </w:r>
      <w:r>
        <w:rPr>
          <w:rStyle w:val="p"/>
          <w:rFonts w:ascii="var(--bs-font-monospace)" w:hAnsi="var(--bs-font-monospace)"/>
          <w:color w:val="212529"/>
        </w:rPr>
        <w:t>,</w:t>
      </w:r>
      <w:r>
        <w:rPr>
          <w:rStyle w:val="HTMLCode"/>
          <w:rFonts w:ascii="var(--bs-font-monospace)" w:hAnsi="var(--bs-font-monospace)"/>
          <w:color w:val="212529"/>
        </w:rPr>
        <w:t xml:space="preserve"> </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883E4D" w:rsidRDefault="00883E4D" w:rsidP="00883E4D">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do something...</w:t>
      </w:r>
    </w:p>
    <w:p w:rsidR="00883E4D" w:rsidRDefault="00883E4D" w:rsidP="00883E4D">
      <w:pPr>
        <w:pStyle w:val="HTMLPreformatted"/>
        <w:rPr>
          <w:rFonts w:ascii="var(--bs-font-monospace)" w:hAnsi="var(--bs-font-monospace)"/>
          <w:color w:val="212529"/>
          <w:sz w:val="21"/>
          <w:szCs w:val="21"/>
        </w:rPr>
      </w:pPr>
      <w:r>
        <w:rPr>
          <w:rStyle w:val="p"/>
          <w:rFonts w:ascii="var(--bs-font-monospace)" w:hAnsi="var(--bs-font-monospace)"/>
          <w:color w:val="212529"/>
        </w:rPr>
        <w:t>})</w:t>
      </w:r>
    </w:p>
    <w:p w:rsidR="006D3E40" w:rsidRDefault="006D3E40"/>
    <w:p w:rsidR="00720DEF" w:rsidRDefault="00720DEF"/>
    <w:p w:rsidR="00797C7E" w:rsidRDefault="00797C7E" w:rsidP="002B0900">
      <w:pPr>
        <w:pStyle w:val="Heading1"/>
        <w:shd w:val="clear" w:color="auto" w:fill="FFFFFF"/>
        <w:spacing w:before="0" w:beforeAutospacing="0"/>
        <w:rPr>
          <w:rFonts w:ascii="Segoe UI" w:hAnsi="Segoe UI" w:cs="Segoe UI"/>
          <w:b w:val="0"/>
          <w:bCs w:val="0"/>
          <w:color w:val="212529"/>
        </w:rPr>
      </w:pPr>
    </w:p>
    <w:p w:rsidR="002B0900" w:rsidRDefault="002B0900" w:rsidP="002B0900">
      <w:pPr>
        <w:pStyle w:val="Heading1"/>
        <w:shd w:val="clear" w:color="auto" w:fill="FFFFFF"/>
        <w:spacing w:before="0" w:beforeAutospacing="0"/>
        <w:rPr>
          <w:rFonts w:ascii="Segoe UI" w:hAnsi="Segoe UI" w:cs="Segoe UI"/>
          <w:b w:val="0"/>
          <w:bCs w:val="0"/>
          <w:color w:val="212529"/>
        </w:rPr>
      </w:pPr>
      <w:bookmarkStart w:id="446" w:name="_Toc144065003"/>
      <w:r>
        <w:rPr>
          <w:rFonts w:ascii="Segoe UI" w:hAnsi="Segoe UI" w:cs="Segoe UI"/>
          <w:b w:val="0"/>
          <w:bCs w:val="0"/>
          <w:color w:val="212529"/>
        </w:rPr>
        <w:t>Tooltips</w:t>
      </w:r>
      <w:bookmarkEnd w:id="446"/>
    </w:p>
    <w:p w:rsidR="002B0900" w:rsidRDefault="002B0900" w:rsidP="002B0900">
      <w:pPr>
        <w:pStyle w:val="bd-lead"/>
        <w:shd w:val="clear" w:color="auto" w:fill="FFFFFF"/>
        <w:spacing w:before="0" w:beforeAutospacing="0"/>
        <w:rPr>
          <w:rFonts w:ascii="Segoe UI" w:hAnsi="Segoe UI" w:cs="Segoe UI"/>
          <w:color w:val="212529"/>
        </w:rPr>
      </w:pPr>
      <w:r>
        <w:rPr>
          <w:rFonts w:ascii="Segoe UI" w:hAnsi="Segoe UI" w:cs="Segoe UI"/>
          <w:color w:val="212529"/>
        </w:rPr>
        <w:t>Documentation and examples for adding custom Bootstrap tooltips with CSS and JavaScript using CSS3 for animations and data-bs-attributes for local title storage.</w:t>
      </w:r>
    </w:p>
    <w:p w:rsidR="002B0900" w:rsidRDefault="002B0900" w:rsidP="002B0900">
      <w:pPr>
        <w:pStyle w:val="Heading2"/>
        <w:shd w:val="clear" w:color="auto" w:fill="FFFFFF"/>
        <w:spacing w:before="0" w:beforeAutospacing="0"/>
        <w:rPr>
          <w:rFonts w:ascii="Segoe UI" w:hAnsi="Segoe UI" w:cs="Segoe UI"/>
          <w:b w:val="0"/>
          <w:bCs w:val="0"/>
          <w:color w:val="212529"/>
        </w:rPr>
      </w:pPr>
      <w:bookmarkStart w:id="447" w:name="_Toc144065004"/>
      <w:r>
        <w:rPr>
          <w:rFonts w:ascii="Segoe UI" w:hAnsi="Segoe UI" w:cs="Segoe UI"/>
          <w:b w:val="0"/>
          <w:bCs w:val="0"/>
          <w:color w:val="212529"/>
        </w:rPr>
        <w:t>Overview</w:t>
      </w:r>
      <w:bookmarkEnd w:id="447"/>
    </w:p>
    <w:p w:rsidR="002B0900" w:rsidRDefault="002B0900" w:rsidP="002B0900">
      <w:pPr>
        <w:pStyle w:val="NormalWeb"/>
        <w:shd w:val="clear" w:color="auto" w:fill="FFFFFF"/>
        <w:spacing w:before="0" w:beforeAutospacing="0"/>
        <w:rPr>
          <w:rFonts w:ascii="Segoe UI" w:hAnsi="Segoe UI" w:cs="Segoe UI"/>
          <w:color w:val="212529"/>
        </w:rPr>
      </w:pPr>
      <w:r>
        <w:rPr>
          <w:rFonts w:ascii="Segoe UI" w:hAnsi="Segoe UI" w:cs="Segoe UI"/>
          <w:color w:val="212529"/>
        </w:rPr>
        <w:t>Things to know when using the tooltip plugin:</w:t>
      </w:r>
    </w:p>
    <w:p w:rsidR="002B0900" w:rsidRDefault="002B0900" w:rsidP="002B0900">
      <w:pPr>
        <w:numPr>
          <w:ilvl w:val="0"/>
          <w:numId w:val="9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Tooltips rely on the 3rd party library </w:t>
      </w:r>
      <w:hyperlink r:id="rId566" w:history="1">
        <w:r>
          <w:rPr>
            <w:rStyle w:val="Hyperlink"/>
            <w:rFonts w:ascii="Segoe UI" w:hAnsi="Segoe UI" w:cs="Segoe UI"/>
            <w:color w:val="0D6EFD"/>
          </w:rPr>
          <w:t>Popper</w:t>
        </w:r>
      </w:hyperlink>
      <w:r>
        <w:rPr>
          <w:rFonts w:ascii="Segoe UI" w:hAnsi="Segoe UI" w:cs="Segoe UI"/>
          <w:color w:val="212529"/>
        </w:rPr>
        <w:t> for positioning. You must include </w:t>
      </w:r>
      <w:hyperlink r:id="rId567" w:history="1">
        <w:r>
          <w:rPr>
            <w:rStyle w:val="Hyperlink"/>
            <w:rFonts w:ascii="Segoe UI" w:hAnsi="Segoe UI" w:cs="Segoe UI"/>
            <w:color w:val="0D6EFD"/>
          </w:rPr>
          <w:t>popper.min.js</w:t>
        </w:r>
      </w:hyperlink>
      <w:r>
        <w:rPr>
          <w:rFonts w:ascii="Segoe UI" w:hAnsi="Segoe UI" w:cs="Segoe UI"/>
          <w:color w:val="212529"/>
        </w:rPr>
        <w:t> before bootstrap.js or use </w:t>
      </w:r>
      <w:r>
        <w:rPr>
          <w:rStyle w:val="HTMLCode"/>
          <w:rFonts w:ascii="var(--bs-font-monospace)" w:eastAsiaTheme="minorHAnsi" w:hAnsi="var(--bs-font-monospace)"/>
          <w:color w:val="D63384"/>
          <w:sz w:val="21"/>
          <w:szCs w:val="21"/>
        </w:rPr>
        <w:t>bootstrap.bundle.min.js</w:t>
      </w:r>
      <w:r>
        <w:rPr>
          <w:rFonts w:ascii="Segoe UI" w:hAnsi="Segoe UI" w:cs="Segoe UI"/>
          <w:color w:val="212529"/>
        </w:rPr>
        <w:t> / </w:t>
      </w:r>
      <w:r>
        <w:rPr>
          <w:rStyle w:val="HTMLCode"/>
          <w:rFonts w:ascii="var(--bs-font-monospace)" w:eastAsiaTheme="minorHAnsi" w:hAnsi="var(--bs-font-monospace)"/>
          <w:color w:val="D63384"/>
          <w:sz w:val="21"/>
          <w:szCs w:val="21"/>
        </w:rPr>
        <w:t>bootstrap.bundle.js</w:t>
      </w:r>
      <w:r>
        <w:rPr>
          <w:rFonts w:ascii="Segoe UI" w:hAnsi="Segoe UI" w:cs="Segoe UI"/>
          <w:color w:val="212529"/>
        </w:rPr>
        <w:t> which contains Popper in order for tooltips to work!</w:t>
      </w:r>
    </w:p>
    <w:p w:rsidR="002B0900" w:rsidRDefault="002B0900" w:rsidP="002B0900">
      <w:pPr>
        <w:numPr>
          <w:ilvl w:val="0"/>
          <w:numId w:val="9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Tooltips are opt-in for performance reasons, so </w:t>
      </w:r>
      <w:r>
        <w:rPr>
          <w:rStyle w:val="Strong"/>
          <w:rFonts w:ascii="Segoe UI" w:hAnsi="Segoe UI" w:cs="Segoe UI"/>
          <w:color w:val="212529"/>
        </w:rPr>
        <w:t>you must initialize them yourself</w:t>
      </w:r>
      <w:r>
        <w:rPr>
          <w:rFonts w:ascii="Segoe UI" w:hAnsi="Segoe UI" w:cs="Segoe UI"/>
          <w:color w:val="212529"/>
        </w:rPr>
        <w:t>.</w:t>
      </w:r>
    </w:p>
    <w:p w:rsidR="002B0900" w:rsidRDefault="002B0900" w:rsidP="002B0900">
      <w:pPr>
        <w:numPr>
          <w:ilvl w:val="0"/>
          <w:numId w:val="9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Tooltips with zero-length titles are never displayed.</w:t>
      </w:r>
    </w:p>
    <w:p w:rsidR="002B0900" w:rsidRDefault="002B0900" w:rsidP="002B0900">
      <w:pPr>
        <w:numPr>
          <w:ilvl w:val="0"/>
          <w:numId w:val="9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Specify </w:t>
      </w:r>
      <w:r>
        <w:rPr>
          <w:rStyle w:val="HTMLCode"/>
          <w:rFonts w:ascii="var(--bs-font-monospace)" w:eastAsiaTheme="minorHAnsi" w:hAnsi="var(--bs-font-monospace)"/>
          <w:color w:val="D63384"/>
          <w:sz w:val="21"/>
          <w:szCs w:val="21"/>
        </w:rPr>
        <w:t>container: 'body'</w:t>
      </w:r>
      <w:r>
        <w:rPr>
          <w:rFonts w:ascii="Segoe UI" w:hAnsi="Segoe UI" w:cs="Segoe UI"/>
          <w:color w:val="212529"/>
        </w:rPr>
        <w:t> to avoid rendering problems in more complex components (like our input groups, button groups, etc).</w:t>
      </w:r>
    </w:p>
    <w:p w:rsidR="002B0900" w:rsidRDefault="002B0900" w:rsidP="002B0900">
      <w:pPr>
        <w:numPr>
          <w:ilvl w:val="0"/>
          <w:numId w:val="9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Triggering tooltips on hidden elements will not work.</w:t>
      </w:r>
    </w:p>
    <w:p w:rsidR="002B0900" w:rsidRDefault="002B0900" w:rsidP="002B0900">
      <w:pPr>
        <w:numPr>
          <w:ilvl w:val="0"/>
          <w:numId w:val="9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Tooltips for </w:t>
      </w:r>
      <w:r>
        <w:rPr>
          <w:rStyle w:val="HTMLCode"/>
          <w:rFonts w:ascii="var(--bs-font-monospace)" w:eastAsiaTheme="minorHAnsi" w:hAnsi="var(--bs-font-monospace)"/>
          <w:color w:val="D63384"/>
          <w:sz w:val="21"/>
          <w:szCs w:val="21"/>
        </w:rPr>
        <w:t>.disabled</w:t>
      </w:r>
      <w:r>
        <w:rPr>
          <w:rFonts w:ascii="Segoe UI" w:hAnsi="Segoe UI" w:cs="Segoe UI"/>
          <w:color w:val="212529"/>
        </w:rPr>
        <w:t> or </w:t>
      </w:r>
      <w:r>
        <w:rPr>
          <w:rStyle w:val="HTMLCode"/>
          <w:rFonts w:ascii="var(--bs-font-monospace)" w:eastAsiaTheme="minorHAnsi" w:hAnsi="var(--bs-font-monospace)"/>
          <w:color w:val="D63384"/>
          <w:sz w:val="21"/>
          <w:szCs w:val="21"/>
        </w:rPr>
        <w:t>disabled</w:t>
      </w:r>
      <w:r>
        <w:rPr>
          <w:rFonts w:ascii="Segoe UI" w:hAnsi="Segoe UI" w:cs="Segoe UI"/>
          <w:color w:val="212529"/>
        </w:rPr>
        <w:t> elements must be triggered on a wrapper element.</w:t>
      </w:r>
    </w:p>
    <w:p w:rsidR="002B0900" w:rsidRDefault="002B0900" w:rsidP="002B0900">
      <w:pPr>
        <w:numPr>
          <w:ilvl w:val="0"/>
          <w:numId w:val="9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When triggered from hyperlinks that span multiple lines, tooltips will be centered. Use </w:t>
      </w:r>
      <w:r>
        <w:rPr>
          <w:rStyle w:val="HTMLCode"/>
          <w:rFonts w:ascii="var(--bs-font-monospace)" w:eastAsiaTheme="minorHAnsi" w:hAnsi="var(--bs-font-monospace)"/>
          <w:color w:val="D63384"/>
          <w:sz w:val="21"/>
          <w:szCs w:val="21"/>
        </w:rPr>
        <w:t>white-space: nowrap;</w:t>
      </w:r>
      <w:r>
        <w:rPr>
          <w:rFonts w:ascii="Segoe UI" w:hAnsi="Segoe UI" w:cs="Segoe UI"/>
          <w:color w:val="212529"/>
        </w:rPr>
        <w:t> on your </w:t>
      </w:r>
      <w:r>
        <w:rPr>
          <w:rStyle w:val="HTMLCode"/>
          <w:rFonts w:ascii="var(--bs-font-monospace)" w:eastAsiaTheme="minorHAnsi" w:hAnsi="var(--bs-font-monospace)"/>
          <w:color w:val="D63384"/>
          <w:sz w:val="21"/>
          <w:szCs w:val="21"/>
        </w:rPr>
        <w:t>&lt;a&gt;</w:t>
      </w:r>
      <w:r>
        <w:rPr>
          <w:rFonts w:ascii="Segoe UI" w:hAnsi="Segoe UI" w:cs="Segoe UI"/>
          <w:color w:val="212529"/>
        </w:rPr>
        <w:t>s to avoid this behavior.</w:t>
      </w:r>
    </w:p>
    <w:p w:rsidR="002B0900" w:rsidRDefault="002B0900" w:rsidP="002B0900">
      <w:pPr>
        <w:numPr>
          <w:ilvl w:val="0"/>
          <w:numId w:val="9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Tooltips must be hidden before their corresponding elements have been removed from the DOM.</w:t>
      </w:r>
    </w:p>
    <w:p w:rsidR="002B0900" w:rsidRDefault="002B0900" w:rsidP="002B0900">
      <w:pPr>
        <w:numPr>
          <w:ilvl w:val="0"/>
          <w:numId w:val="9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Tooltips can be triggered thanks to an element inside a shadow DOM.</w:t>
      </w:r>
    </w:p>
    <w:p w:rsidR="002B0900" w:rsidRDefault="002B0900" w:rsidP="002B0900">
      <w:pPr>
        <w:shd w:val="clear" w:color="auto" w:fill="FFFFFF"/>
        <w:spacing w:after="0"/>
        <w:rPr>
          <w:rFonts w:ascii="Segoe UI" w:hAnsi="Segoe UI" w:cs="Segoe UI"/>
          <w:color w:val="212529"/>
        </w:rPr>
      </w:pPr>
      <w:r>
        <w:rPr>
          <w:rFonts w:ascii="Segoe UI" w:hAnsi="Segoe UI" w:cs="Segoe UI"/>
          <w:color w:val="212529"/>
        </w:rPr>
        <w:t>By default, this component uses the built-in content sanitizer, which strips out any HTML elements that are not explicitly allowed. See the </w:t>
      </w:r>
      <w:hyperlink r:id="rId568" w:anchor="sanitizer" w:history="1">
        <w:r>
          <w:rPr>
            <w:rStyle w:val="Hyperlink"/>
            <w:rFonts w:ascii="Segoe UI" w:hAnsi="Segoe UI" w:cs="Segoe UI"/>
            <w:color w:val="0D6EFD"/>
          </w:rPr>
          <w:t>sanitizer section in our JavaScript documentation</w:t>
        </w:r>
      </w:hyperlink>
      <w:r>
        <w:rPr>
          <w:rFonts w:ascii="Segoe UI" w:hAnsi="Segoe UI" w:cs="Segoe UI"/>
          <w:color w:val="212529"/>
        </w:rPr>
        <w:t> for more details.</w:t>
      </w:r>
    </w:p>
    <w:p w:rsidR="002B0900" w:rsidRDefault="002B0900" w:rsidP="002B0900">
      <w:pPr>
        <w:shd w:val="clear" w:color="auto" w:fill="FFFFFF"/>
        <w:rPr>
          <w:rFonts w:ascii="Segoe UI" w:hAnsi="Segoe UI" w:cs="Segoe UI"/>
          <w:color w:val="212529"/>
        </w:rPr>
      </w:pPr>
      <w:r>
        <w:rPr>
          <w:rFonts w:ascii="Segoe UI" w:hAnsi="Segoe UI" w:cs="Segoe UI"/>
          <w:color w:val="212529"/>
        </w:rPr>
        <w:t>The animation effect of this component is dependent on the </w:t>
      </w:r>
      <w:r>
        <w:rPr>
          <w:rStyle w:val="HTMLCode"/>
          <w:rFonts w:ascii="var(--bs-font-monospace)" w:eastAsiaTheme="minorHAnsi" w:hAnsi="var(--bs-font-monospace)"/>
          <w:color w:val="D63384"/>
          <w:sz w:val="21"/>
          <w:szCs w:val="21"/>
        </w:rPr>
        <w:t>prefers-reduced-motion</w:t>
      </w:r>
      <w:r>
        <w:rPr>
          <w:rFonts w:ascii="Segoe UI" w:hAnsi="Segoe UI" w:cs="Segoe UI"/>
          <w:color w:val="212529"/>
        </w:rPr>
        <w:t> media query. See the </w:t>
      </w:r>
      <w:hyperlink r:id="rId569" w:anchor="reduced-motion" w:history="1">
        <w:r>
          <w:rPr>
            <w:rStyle w:val="Hyperlink"/>
            <w:rFonts w:ascii="Segoe UI" w:hAnsi="Segoe UI" w:cs="Segoe UI"/>
            <w:color w:val="0D6EFD"/>
          </w:rPr>
          <w:t>reduced motion section of our accessibility documentation</w:t>
        </w:r>
      </w:hyperlink>
      <w:r>
        <w:rPr>
          <w:rFonts w:ascii="Segoe UI" w:hAnsi="Segoe UI" w:cs="Segoe UI"/>
          <w:color w:val="212529"/>
        </w:rPr>
        <w:t>.</w:t>
      </w:r>
    </w:p>
    <w:p w:rsidR="002B0900" w:rsidRDefault="002B0900" w:rsidP="002B0900">
      <w:pPr>
        <w:pStyle w:val="NormalWeb"/>
        <w:shd w:val="clear" w:color="auto" w:fill="FFFFFF"/>
        <w:spacing w:before="0" w:beforeAutospacing="0"/>
        <w:rPr>
          <w:rFonts w:ascii="Segoe UI" w:hAnsi="Segoe UI" w:cs="Segoe UI"/>
          <w:color w:val="212529"/>
        </w:rPr>
      </w:pPr>
      <w:r>
        <w:rPr>
          <w:rFonts w:ascii="Segoe UI" w:hAnsi="Segoe UI" w:cs="Segoe UI"/>
          <w:color w:val="212529"/>
        </w:rPr>
        <w:t>Got all that? Great, let’s see how they work with some examples.</w:t>
      </w:r>
    </w:p>
    <w:p w:rsidR="002B0900" w:rsidRDefault="002B0900" w:rsidP="002B0900">
      <w:pPr>
        <w:pStyle w:val="Heading2"/>
        <w:shd w:val="clear" w:color="auto" w:fill="FFFFFF"/>
        <w:rPr>
          <w:rFonts w:ascii="Segoe UI" w:hAnsi="Segoe UI" w:cs="Segoe UI"/>
          <w:b w:val="0"/>
          <w:bCs w:val="0"/>
          <w:color w:val="212529"/>
        </w:rPr>
      </w:pPr>
      <w:bookmarkStart w:id="448" w:name="_Toc144065005"/>
      <w:r>
        <w:rPr>
          <w:rFonts w:ascii="Segoe UI" w:hAnsi="Segoe UI" w:cs="Segoe UI"/>
          <w:b w:val="0"/>
          <w:bCs w:val="0"/>
          <w:color w:val="212529"/>
        </w:rPr>
        <w:t>Example: Enable tooltips everywhere</w:t>
      </w:r>
      <w:bookmarkEnd w:id="448"/>
    </w:p>
    <w:p w:rsidR="002B0900" w:rsidRDefault="002B0900" w:rsidP="002B0900">
      <w:pPr>
        <w:pStyle w:val="NormalWeb"/>
        <w:shd w:val="clear" w:color="auto" w:fill="FFFFFF"/>
        <w:spacing w:before="0" w:beforeAutospacing="0"/>
        <w:rPr>
          <w:rFonts w:ascii="Segoe UI" w:hAnsi="Segoe UI" w:cs="Segoe UI"/>
          <w:color w:val="212529"/>
        </w:rPr>
      </w:pPr>
      <w:r>
        <w:rPr>
          <w:rFonts w:ascii="Segoe UI" w:hAnsi="Segoe UI" w:cs="Segoe UI"/>
          <w:color w:val="212529"/>
        </w:rPr>
        <w:t>One way to initialize all tooltips on a page would be to select them by their </w:t>
      </w:r>
      <w:r>
        <w:rPr>
          <w:rStyle w:val="HTMLCode"/>
          <w:rFonts w:ascii="var(--bs-font-monospace)" w:hAnsi="var(--bs-font-monospace)"/>
          <w:color w:val="D63384"/>
          <w:sz w:val="21"/>
          <w:szCs w:val="21"/>
        </w:rPr>
        <w:t>data-bs-toggle</w:t>
      </w:r>
      <w:r>
        <w:rPr>
          <w:rFonts w:ascii="Segoe UI" w:hAnsi="Segoe UI" w:cs="Segoe UI"/>
          <w:color w:val="212529"/>
        </w:rPr>
        <w:t> attribute:</w:t>
      </w:r>
    </w:p>
    <w:p w:rsidR="002B0900" w:rsidRDefault="002B0900" w:rsidP="002B0900">
      <w:pPr>
        <w:shd w:val="clear" w:color="auto" w:fill="FFFFFF"/>
        <w:rPr>
          <w:rFonts w:ascii="Segoe UI" w:hAnsi="Segoe UI" w:cs="Segoe UI"/>
          <w:color w:val="212529"/>
        </w:rPr>
      </w:pPr>
    </w:p>
    <w:p w:rsidR="002B0900" w:rsidRDefault="002B0900" w:rsidP="002B0900">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tooltipTriggerList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slice</w:t>
      </w:r>
      <w:r>
        <w:rPr>
          <w:rStyle w:val="p"/>
          <w:rFonts w:ascii="var(--bs-font-monospace)" w:hAnsi="var(--bs-font-monospace)"/>
          <w:color w:val="212529"/>
        </w:rPr>
        <w:t>.</w:t>
      </w:r>
      <w:r>
        <w:rPr>
          <w:rStyle w:val="nx"/>
          <w:rFonts w:ascii="var(--bs-font-monospace)" w:hAnsi="var(--bs-font-monospace)"/>
          <w:color w:val="212529"/>
        </w:rPr>
        <w:t>call</w:t>
      </w:r>
      <w:r>
        <w:rPr>
          <w:rStyle w:val="p"/>
          <w:rFonts w:ascii="var(--bs-font-monospace)" w:hAnsi="var(--bs-font-monospace)"/>
          <w:color w:val="212529"/>
        </w:rPr>
        <w:t>(</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querySelectorAll</w:t>
      </w:r>
      <w:r>
        <w:rPr>
          <w:rStyle w:val="p"/>
          <w:rFonts w:ascii="var(--bs-font-monospace)" w:hAnsi="var(--bs-font-monospace)"/>
          <w:color w:val="212529"/>
        </w:rPr>
        <w:t>(</w:t>
      </w:r>
      <w:r>
        <w:rPr>
          <w:rStyle w:val="s1"/>
          <w:rFonts w:ascii="var(--bs-font-monospace)" w:hAnsi="var(--bs-font-monospace)"/>
          <w:color w:val="CC3300"/>
        </w:rPr>
        <w:t>'[data-bs-toggle="tooltip"]'</w:t>
      </w:r>
      <w:r>
        <w:rPr>
          <w:rStyle w:val="p"/>
          <w:rFonts w:ascii="var(--bs-font-monospace)" w:hAnsi="var(--bs-font-monospace)"/>
          <w:color w:val="212529"/>
        </w:rPr>
        <w:t>))</w:t>
      </w:r>
    </w:p>
    <w:p w:rsidR="002B0900" w:rsidRDefault="002B0900" w:rsidP="002B0900">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tooltipList</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tooltipTriggerList</w:t>
      </w:r>
      <w:r>
        <w:rPr>
          <w:rStyle w:val="p"/>
          <w:rFonts w:ascii="var(--bs-font-monospace)" w:hAnsi="var(--bs-font-monospace)"/>
          <w:color w:val="212529"/>
        </w:rPr>
        <w:t>.</w:t>
      </w:r>
      <w:r>
        <w:rPr>
          <w:rStyle w:val="nx"/>
          <w:rFonts w:ascii="var(--bs-font-monospace)" w:hAnsi="var(--bs-font-monospace)"/>
          <w:color w:val="212529"/>
        </w:rPr>
        <w:t>map</w:t>
      </w:r>
      <w:r>
        <w:rPr>
          <w:rStyle w:val="p"/>
          <w:rFonts w:ascii="var(--bs-font-monospace)" w:hAnsi="var(--bs-font-monospace)"/>
          <w:color w:val="212529"/>
        </w:rPr>
        <w:t>(</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tooltipTriggerEl</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2B0900" w:rsidRDefault="002B0900" w:rsidP="002B090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k"/>
          <w:rFonts w:ascii="var(--bs-font-monospace)" w:hAnsi="var(--bs-font-monospace)"/>
          <w:color w:val="006699"/>
        </w:rPr>
        <w:t>return</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Tooltip</w:t>
      </w:r>
      <w:r>
        <w:rPr>
          <w:rStyle w:val="p"/>
          <w:rFonts w:ascii="var(--bs-font-monospace)" w:hAnsi="var(--bs-font-monospace)"/>
          <w:color w:val="212529"/>
        </w:rPr>
        <w:t>(</w:t>
      </w:r>
      <w:r>
        <w:rPr>
          <w:rStyle w:val="nx"/>
          <w:rFonts w:ascii="var(--bs-font-monospace)" w:hAnsi="var(--bs-font-monospace)"/>
          <w:color w:val="212529"/>
        </w:rPr>
        <w:t>tooltipTriggerEl</w:t>
      </w:r>
      <w:r>
        <w:rPr>
          <w:rStyle w:val="p"/>
          <w:rFonts w:ascii="var(--bs-font-monospace)" w:hAnsi="var(--bs-font-monospace)"/>
          <w:color w:val="212529"/>
        </w:rPr>
        <w:t>)</w:t>
      </w:r>
    </w:p>
    <w:p w:rsidR="002B0900" w:rsidRDefault="002B0900" w:rsidP="002B0900">
      <w:pPr>
        <w:pStyle w:val="HTMLPreformatted"/>
        <w:rPr>
          <w:rStyle w:val="HTMLCode"/>
          <w:rFonts w:ascii="var(--bs-font-monospace)" w:hAnsi="var(--bs-font-monospace)"/>
          <w:color w:val="212529"/>
        </w:rPr>
      </w:pPr>
      <w:r>
        <w:rPr>
          <w:rStyle w:val="p"/>
          <w:rFonts w:ascii="var(--bs-font-monospace)" w:hAnsi="var(--bs-font-monospace)"/>
          <w:color w:val="212529"/>
        </w:rPr>
        <w:t>})</w:t>
      </w:r>
    </w:p>
    <w:p w:rsidR="002B0900" w:rsidRDefault="002B0900" w:rsidP="002B0900">
      <w:pPr>
        <w:pStyle w:val="Heading2"/>
        <w:shd w:val="clear" w:color="auto" w:fill="FFFFFF"/>
        <w:rPr>
          <w:rFonts w:ascii="Segoe UI" w:hAnsi="Segoe UI" w:cs="Segoe UI"/>
          <w:b w:val="0"/>
          <w:bCs w:val="0"/>
          <w:color w:val="212529"/>
        </w:rPr>
      </w:pPr>
      <w:bookmarkStart w:id="449" w:name="_Toc144065006"/>
      <w:r>
        <w:rPr>
          <w:rFonts w:ascii="Segoe UI" w:hAnsi="Segoe UI" w:cs="Segoe UI"/>
          <w:b w:val="0"/>
          <w:bCs w:val="0"/>
          <w:color w:val="212529"/>
        </w:rPr>
        <w:t>Examples</w:t>
      </w:r>
      <w:bookmarkEnd w:id="449"/>
    </w:p>
    <w:p w:rsidR="002B0900" w:rsidRDefault="002B0900" w:rsidP="002B0900">
      <w:pPr>
        <w:pStyle w:val="NormalWeb"/>
        <w:shd w:val="clear" w:color="auto" w:fill="FFFFFF"/>
        <w:spacing w:before="0" w:beforeAutospacing="0"/>
        <w:rPr>
          <w:rFonts w:ascii="Segoe UI" w:hAnsi="Segoe UI" w:cs="Segoe UI"/>
          <w:color w:val="212529"/>
        </w:rPr>
      </w:pPr>
      <w:r>
        <w:rPr>
          <w:rFonts w:ascii="Segoe UI" w:hAnsi="Segoe UI" w:cs="Segoe UI"/>
          <w:color w:val="212529"/>
        </w:rPr>
        <w:t>Hover over the links below to see tooltips:</w:t>
      </w:r>
    </w:p>
    <w:p w:rsidR="002B0900" w:rsidRDefault="002B0900" w:rsidP="002B0900">
      <w:pPr>
        <w:pStyle w:val="muted"/>
        <w:shd w:val="clear" w:color="auto" w:fill="FFFFFF"/>
        <w:spacing w:before="0" w:beforeAutospacing="0" w:after="0" w:afterAutospacing="0"/>
        <w:rPr>
          <w:rFonts w:ascii="Segoe UI" w:hAnsi="Segoe UI" w:cs="Segoe UI"/>
          <w:color w:val="212529"/>
        </w:rPr>
      </w:pPr>
      <w:r>
        <w:rPr>
          <w:rFonts w:ascii="Segoe UI" w:hAnsi="Segoe UI" w:cs="Segoe UI"/>
          <w:color w:val="212529"/>
        </w:rPr>
        <w:t>Placeholder text to demonstrate some </w:t>
      </w:r>
      <w:hyperlink r:id="rId570" w:tooltip="Default tooltip" w:history="1">
        <w:r>
          <w:rPr>
            <w:rStyle w:val="Hyperlink"/>
            <w:rFonts w:ascii="Segoe UI" w:hAnsi="Segoe UI" w:cs="Segoe UI"/>
            <w:color w:val="0D6EFD"/>
          </w:rPr>
          <w:t>inline links</w:t>
        </w:r>
      </w:hyperlink>
      <w:r>
        <w:rPr>
          <w:rFonts w:ascii="Segoe UI" w:hAnsi="Segoe UI" w:cs="Segoe UI"/>
          <w:color w:val="212529"/>
        </w:rPr>
        <w:t> with tooltips. This is now just filler, no killer. Content placed here just to mimic the presence of </w:t>
      </w:r>
      <w:hyperlink r:id="rId571" w:tooltip="Another tooltip" w:history="1">
        <w:r>
          <w:rPr>
            <w:rStyle w:val="Hyperlink"/>
            <w:rFonts w:ascii="Segoe UI" w:hAnsi="Segoe UI" w:cs="Segoe UI"/>
            <w:color w:val="0D6EFD"/>
          </w:rPr>
          <w:t>real text</w:t>
        </w:r>
      </w:hyperlink>
      <w:r>
        <w:rPr>
          <w:rFonts w:ascii="Segoe UI" w:hAnsi="Segoe UI" w:cs="Segoe UI"/>
          <w:color w:val="212529"/>
        </w:rPr>
        <w:t>. And all that just to give you an idea of how tooltips would look when used in real-world situations. So hopefully you've now seen how </w:t>
      </w:r>
      <w:hyperlink r:id="rId572" w:tooltip="Another one here too" w:history="1">
        <w:r>
          <w:rPr>
            <w:rStyle w:val="Hyperlink"/>
            <w:rFonts w:ascii="Segoe UI" w:hAnsi="Segoe UI" w:cs="Segoe UI"/>
            <w:color w:val="0D6EFD"/>
          </w:rPr>
          <w:t>these tooltips on links</w:t>
        </w:r>
      </w:hyperlink>
      <w:r>
        <w:rPr>
          <w:rFonts w:ascii="Segoe UI" w:hAnsi="Segoe UI" w:cs="Segoe UI"/>
          <w:color w:val="212529"/>
        </w:rPr>
        <w:t> can work in practice, once you use them on </w:t>
      </w:r>
      <w:hyperlink r:id="rId573" w:tooltip="The last tip!" w:history="1">
        <w:r>
          <w:rPr>
            <w:rStyle w:val="Hyperlink"/>
            <w:rFonts w:ascii="Segoe UI" w:hAnsi="Segoe UI" w:cs="Segoe UI"/>
            <w:color w:val="0D6EFD"/>
          </w:rPr>
          <w:t>your own</w:t>
        </w:r>
      </w:hyperlink>
      <w:r>
        <w:rPr>
          <w:rFonts w:ascii="Segoe UI" w:hAnsi="Segoe UI" w:cs="Segoe UI"/>
          <w:color w:val="212529"/>
        </w:rPr>
        <w:t> site or project.</w:t>
      </w:r>
    </w:p>
    <w:p w:rsidR="002B0900" w:rsidRDefault="002B0900" w:rsidP="002B0900">
      <w:pPr>
        <w:pStyle w:val="NormalWeb"/>
        <w:shd w:val="clear" w:color="auto" w:fill="FFFFFF"/>
        <w:rPr>
          <w:rFonts w:ascii="Segoe UI" w:hAnsi="Segoe UI" w:cs="Segoe UI"/>
          <w:color w:val="212529"/>
        </w:rPr>
      </w:pPr>
      <w:r>
        <w:rPr>
          <w:rFonts w:ascii="Segoe UI" w:hAnsi="Segoe UI" w:cs="Segoe UI"/>
          <w:color w:val="212529"/>
        </w:rPr>
        <w:t>Hover over the buttons below to see the four tooltips directions: top, right, bottom, and left. Directions are mirrored when using Bootstrap in RTL.</w:t>
      </w:r>
    </w:p>
    <w:p w:rsidR="002B0900" w:rsidRDefault="002B0900" w:rsidP="002B0900">
      <w:pPr>
        <w:shd w:val="clear" w:color="auto" w:fill="FFFFFF"/>
        <w:rPr>
          <w:rFonts w:ascii="Segoe UI" w:hAnsi="Segoe UI" w:cs="Segoe UI"/>
          <w:color w:val="212529"/>
        </w:rPr>
      </w:pPr>
      <w:r>
        <w:rPr>
          <w:rFonts w:ascii="Segoe UI" w:hAnsi="Segoe UI" w:cs="Segoe UI"/>
          <w:color w:val="212529"/>
        </w:rPr>
        <w:t>Tooltip on top Tooltip on right Tooltip on bottom Tooltip on left Tooltip with HTML</w:t>
      </w:r>
    </w:p>
    <w:p w:rsidR="002B0900" w:rsidRDefault="002B0900" w:rsidP="002B0900">
      <w:pPr>
        <w:shd w:val="clear" w:color="auto" w:fill="FFFFFF"/>
        <w:rPr>
          <w:rFonts w:ascii="Segoe UI" w:hAnsi="Segoe UI" w:cs="Segoe UI"/>
          <w:color w:val="212529"/>
        </w:rPr>
      </w:pPr>
    </w:p>
    <w:p w:rsidR="002B0900" w:rsidRDefault="002B0900" w:rsidP="002B090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"tooltip"</w:t>
      </w:r>
      <w:r>
        <w:rPr>
          <w:rStyle w:val="HTMLCode"/>
          <w:rFonts w:ascii="var(--bs-font-monospace)" w:hAnsi="var(--bs-font-monospace)"/>
          <w:color w:val="212529"/>
        </w:rPr>
        <w:t xml:space="preserve"> </w:t>
      </w:r>
      <w:r>
        <w:rPr>
          <w:rStyle w:val="na"/>
          <w:rFonts w:ascii="var(--bs-font-monospace)" w:hAnsi="var(--bs-font-monospace)"/>
          <w:color w:val="006EE0"/>
        </w:rPr>
        <w:t>data-bs-placement</w:t>
      </w:r>
      <w:r>
        <w:rPr>
          <w:rStyle w:val="o"/>
          <w:rFonts w:ascii="var(--bs-font-monospace)" w:hAnsi="var(--bs-font-monospace)"/>
          <w:color w:val="555555"/>
        </w:rPr>
        <w:t>=</w:t>
      </w:r>
      <w:r>
        <w:rPr>
          <w:rStyle w:val="s"/>
          <w:rFonts w:ascii="var(--bs-font-monospace)" w:hAnsi="var(--bs-font-monospace)"/>
          <w:color w:val="D73038"/>
        </w:rPr>
        <w:t>"top"</w:t>
      </w:r>
      <w:r>
        <w:rPr>
          <w:rStyle w:val="HTMLCode"/>
          <w:rFonts w:ascii="var(--bs-font-monospace)" w:hAnsi="var(--bs-font-monospace)"/>
          <w:color w:val="212529"/>
        </w:rPr>
        <w:t xml:space="preserve"> </w:t>
      </w:r>
      <w:r>
        <w:rPr>
          <w:rStyle w:val="na"/>
          <w:rFonts w:ascii="var(--bs-font-monospace)" w:hAnsi="var(--bs-font-monospace)"/>
          <w:color w:val="006EE0"/>
        </w:rPr>
        <w:t>title</w:t>
      </w:r>
      <w:r>
        <w:rPr>
          <w:rStyle w:val="o"/>
          <w:rFonts w:ascii="var(--bs-font-monospace)" w:hAnsi="var(--bs-font-monospace)"/>
          <w:color w:val="555555"/>
        </w:rPr>
        <w:t>=</w:t>
      </w:r>
      <w:r>
        <w:rPr>
          <w:rStyle w:val="s"/>
          <w:rFonts w:ascii="var(--bs-font-monospace)" w:hAnsi="var(--bs-font-monospace)"/>
          <w:color w:val="D73038"/>
        </w:rPr>
        <w:t>"Tooltip on top"</w:t>
      </w:r>
      <w:r>
        <w:rPr>
          <w:rStyle w:val="p"/>
          <w:rFonts w:ascii="var(--bs-font-monospace)" w:hAnsi="var(--bs-font-monospace)"/>
          <w:color w:val="212529"/>
        </w:rPr>
        <w:t>&gt;</w:t>
      </w:r>
    </w:p>
    <w:p w:rsidR="002B0900" w:rsidRDefault="002B0900" w:rsidP="002B0900">
      <w:pPr>
        <w:pStyle w:val="HTMLPreformatted"/>
        <w:rPr>
          <w:rStyle w:val="HTMLCode"/>
          <w:rFonts w:ascii="var(--bs-font-monospace)" w:hAnsi="var(--bs-font-monospace)"/>
          <w:color w:val="212529"/>
        </w:rPr>
      </w:pPr>
      <w:r>
        <w:rPr>
          <w:rStyle w:val="HTMLCode"/>
          <w:rFonts w:ascii="var(--bs-font-monospace)" w:hAnsi="var(--bs-font-monospace)"/>
          <w:color w:val="212529"/>
        </w:rPr>
        <w:t xml:space="preserve">  Tooltip on top</w:t>
      </w:r>
    </w:p>
    <w:p w:rsidR="002B0900" w:rsidRDefault="002B0900" w:rsidP="002B090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B0900" w:rsidRDefault="002B0900" w:rsidP="002B090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"tooltip"</w:t>
      </w:r>
      <w:r>
        <w:rPr>
          <w:rStyle w:val="HTMLCode"/>
          <w:rFonts w:ascii="var(--bs-font-monospace)" w:hAnsi="var(--bs-font-monospace)"/>
          <w:color w:val="212529"/>
        </w:rPr>
        <w:t xml:space="preserve"> </w:t>
      </w:r>
      <w:r>
        <w:rPr>
          <w:rStyle w:val="na"/>
          <w:rFonts w:ascii="var(--bs-font-monospace)" w:hAnsi="var(--bs-font-monospace)"/>
          <w:color w:val="006EE0"/>
        </w:rPr>
        <w:t>data-bs-placement</w:t>
      </w:r>
      <w:r>
        <w:rPr>
          <w:rStyle w:val="o"/>
          <w:rFonts w:ascii="var(--bs-font-monospace)" w:hAnsi="var(--bs-font-monospace)"/>
          <w:color w:val="555555"/>
        </w:rPr>
        <w:t>=</w:t>
      </w:r>
      <w:r>
        <w:rPr>
          <w:rStyle w:val="s"/>
          <w:rFonts w:ascii="var(--bs-font-monospace)" w:hAnsi="var(--bs-font-monospace)"/>
          <w:color w:val="D73038"/>
        </w:rPr>
        <w:t>"right"</w:t>
      </w:r>
      <w:r>
        <w:rPr>
          <w:rStyle w:val="HTMLCode"/>
          <w:rFonts w:ascii="var(--bs-font-monospace)" w:hAnsi="var(--bs-font-monospace)"/>
          <w:color w:val="212529"/>
        </w:rPr>
        <w:t xml:space="preserve"> </w:t>
      </w:r>
      <w:r>
        <w:rPr>
          <w:rStyle w:val="na"/>
          <w:rFonts w:ascii="var(--bs-font-monospace)" w:hAnsi="var(--bs-font-monospace)"/>
          <w:color w:val="006EE0"/>
        </w:rPr>
        <w:t>title</w:t>
      </w:r>
      <w:r>
        <w:rPr>
          <w:rStyle w:val="o"/>
          <w:rFonts w:ascii="var(--bs-font-monospace)" w:hAnsi="var(--bs-font-monospace)"/>
          <w:color w:val="555555"/>
        </w:rPr>
        <w:t>=</w:t>
      </w:r>
      <w:r>
        <w:rPr>
          <w:rStyle w:val="s"/>
          <w:rFonts w:ascii="var(--bs-font-monospace)" w:hAnsi="var(--bs-font-monospace)"/>
          <w:color w:val="D73038"/>
        </w:rPr>
        <w:t>"Tooltip on right"</w:t>
      </w:r>
      <w:r>
        <w:rPr>
          <w:rStyle w:val="p"/>
          <w:rFonts w:ascii="var(--bs-font-monospace)" w:hAnsi="var(--bs-font-monospace)"/>
          <w:color w:val="212529"/>
        </w:rPr>
        <w:t>&gt;</w:t>
      </w:r>
    </w:p>
    <w:p w:rsidR="002B0900" w:rsidRDefault="002B0900" w:rsidP="002B0900">
      <w:pPr>
        <w:pStyle w:val="HTMLPreformatted"/>
        <w:rPr>
          <w:rStyle w:val="HTMLCode"/>
          <w:rFonts w:ascii="var(--bs-font-monospace)" w:hAnsi="var(--bs-font-monospace)"/>
          <w:color w:val="212529"/>
        </w:rPr>
      </w:pPr>
      <w:r>
        <w:rPr>
          <w:rStyle w:val="HTMLCode"/>
          <w:rFonts w:ascii="var(--bs-font-monospace)" w:hAnsi="var(--bs-font-monospace)"/>
          <w:color w:val="212529"/>
        </w:rPr>
        <w:t xml:space="preserve">  Tooltip on right</w:t>
      </w:r>
    </w:p>
    <w:p w:rsidR="002B0900" w:rsidRDefault="002B0900" w:rsidP="002B090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B0900" w:rsidRDefault="002B0900" w:rsidP="002B090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"tooltip"</w:t>
      </w:r>
      <w:r>
        <w:rPr>
          <w:rStyle w:val="HTMLCode"/>
          <w:rFonts w:ascii="var(--bs-font-monospace)" w:hAnsi="var(--bs-font-monospace)"/>
          <w:color w:val="212529"/>
        </w:rPr>
        <w:t xml:space="preserve"> </w:t>
      </w:r>
      <w:r>
        <w:rPr>
          <w:rStyle w:val="na"/>
          <w:rFonts w:ascii="var(--bs-font-monospace)" w:hAnsi="var(--bs-font-monospace)"/>
          <w:color w:val="006EE0"/>
        </w:rPr>
        <w:t>data-bs-placement</w:t>
      </w:r>
      <w:r>
        <w:rPr>
          <w:rStyle w:val="o"/>
          <w:rFonts w:ascii="var(--bs-font-monospace)" w:hAnsi="var(--bs-font-monospace)"/>
          <w:color w:val="555555"/>
        </w:rPr>
        <w:t>=</w:t>
      </w:r>
      <w:r>
        <w:rPr>
          <w:rStyle w:val="s"/>
          <w:rFonts w:ascii="var(--bs-font-monospace)" w:hAnsi="var(--bs-font-monospace)"/>
          <w:color w:val="D73038"/>
        </w:rPr>
        <w:t>"bottom"</w:t>
      </w:r>
      <w:r>
        <w:rPr>
          <w:rStyle w:val="HTMLCode"/>
          <w:rFonts w:ascii="var(--bs-font-monospace)" w:hAnsi="var(--bs-font-monospace)"/>
          <w:color w:val="212529"/>
        </w:rPr>
        <w:t xml:space="preserve"> </w:t>
      </w:r>
      <w:r>
        <w:rPr>
          <w:rStyle w:val="na"/>
          <w:rFonts w:ascii="var(--bs-font-monospace)" w:hAnsi="var(--bs-font-monospace)"/>
          <w:color w:val="006EE0"/>
        </w:rPr>
        <w:t>title</w:t>
      </w:r>
      <w:r>
        <w:rPr>
          <w:rStyle w:val="o"/>
          <w:rFonts w:ascii="var(--bs-font-monospace)" w:hAnsi="var(--bs-font-monospace)"/>
          <w:color w:val="555555"/>
        </w:rPr>
        <w:t>=</w:t>
      </w:r>
      <w:r>
        <w:rPr>
          <w:rStyle w:val="s"/>
          <w:rFonts w:ascii="var(--bs-font-monospace)" w:hAnsi="var(--bs-font-monospace)"/>
          <w:color w:val="D73038"/>
        </w:rPr>
        <w:t>"Tooltip on bottom"</w:t>
      </w:r>
      <w:r>
        <w:rPr>
          <w:rStyle w:val="p"/>
          <w:rFonts w:ascii="var(--bs-font-monospace)" w:hAnsi="var(--bs-font-monospace)"/>
          <w:color w:val="212529"/>
        </w:rPr>
        <w:t>&gt;</w:t>
      </w:r>
    </w:p>
    <w:p w:rsidR="002B0900" w:rsidRDefault="002B0900" w:rsidP="002B0900">
      <w:pPr>
        <w:pStyle w:val="HTMLPreformatted"/>
        <w:rPr>
          <w:rStyle w:val="HTMLCode"/>
          <w:rFonts w:ascii="var(--bs-font-monospace)" w:hAnsi="var(--bs-font-monospace)"/>
          <w:color w:val="212529"/>
        </w:rPr>
      </w:pPr>
      <w:r>
        <w:rPr>
          <w:rStyle w:val="HTMLCode"/>
          <w:rFonts w:ascii="var(--bs-font-monospace)" w:hAnsi="var(--bs-font-monospace)"/>
          <w:color w:val="212529"/>
        </w:rPr>
        <w:t xml:space="preserve">  Tooltip on bottom</w:t>
      </w:r>
    </w:p>
    <w:p w:rsidR="002B0900" w:rsidRDefault="002B0900" w:rsidP="002B090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B0900" w:rsidRDefault="002B0900" w:rsidP="002B090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"tooltip"</w:t>
      </w:r>
      <w:r>
        <w:rPr>
          <w:rStyle w:val="HTMLCode"/>
          <w:rFonts w:ascii="var(--bs-font-monospace)" w:hAnsi="var(--bs-font-monospace)"/>
          <w:color w:val="212529"/>
        </w:rPr>
        <w:t xml:space="preserve"> </w:t>
      </w:r>
      <w:r>
        <w:rPr>
          <w:rStyle w:val="na"/>
          <w:rFonts w:ascii="var(--bs-font-monospace)" w:hAnsi="var(--bs-font-monospace)"/>
          <w:color w:val="006EE0"/>
        </w:rPr>
        <w:t>data-bs-placement</w:t>
      </w:r>
      <w:r>
        <w:rPr>
          <w:rStyle w:val="o"/>
          <w:rFonts w:ascii="var(--bs-font-monospace)" w:hAnsi="var(--bs-font-monospace)"/>
          <w:color w:val="555555"/>
        </w:rPr>
        <w:t>=</w:t>
      </w:r>
      <w:r>
        <w:rPr>
          <w:rStyle w:val="s"/>
          <w:rFonts w:ascii="var(--bs-font-monospace)" w:hAnsi="var(--bs-font-monospace)"/>
          <w:color w:val="D73038"/>
        </w:rPr>
        <w:t>"left"</w:t>
      </w:r>
      <w:r>
        <w:rPr>
          <w:rStyle w:val="HTMLCode"/>
          <w:rFonts w:ascii="var(--bs-font-monospace)" w:hAnsi="var(--bs-font-monospace)"/>
          <w:color w:val="212529"/>
        </w:rPr>
        <w:t xml:space="preserve"> </w:t>
      </w:r>
      <w:r>
        <w:rPr>
          <w:rStyle w:val="na"/>
          <w:rFonts w:ascii="var(--bs-font-monospace)" w:hAnsi="var(--bs-font-monospace)"/>
          <w:color w:val="006EE0"/>
        </w:rPr>
        <w:t>title</w:t>
      </w:r>
      <w:r>
        <w:rPr>
          <w:rStyle w:val="o"/>
          <w:rFonts w:ascii="var(--bs-font-monospace)" w:hAnsi="var(--bs-font-monospace)"/>
          <w:color w:val="555555"/>
        </w:rPr>
        <w:t>=</w:t>
      </w:r>
      <w:r>
        <w:rPr>
          <w:rStyle w:val="s"/>
          <w:rFonts w:ascii="var(--bs-font-monospace)" w:hAnsi="var(--bs-font-monospace)"/>
          <w:color w:val="D73038"/>
        </w:rPr>
        <w:t>"Tooltip on left"</w:t>
      </w:r>
      <w:r>
        <w:rPr>
          <w:rStyle w:val="p"/>
          <w:rFonts w:ascii="var(--bs-font-monospace)" w:hAnsi="var(--bs-font-monospace)"/>
          <w:color w:val="212529"/>
        </w:rPr>
        <w:t>&gt;</w:t>
      </w:r>
    </w:p>
    <w:p w:rsidR="002B0900" w:rsidRDefault="002B0900" w:rsidP="002B0900">
      <w:pPr>
        <w:pStyle w:val="HTMLPreformatted"/>
        <w:rPr>
          <w:rStyle w:val="HTMLCode"/>
          <w:rFonts w:ascii="var(--bs-font-monospace)" w:hAnsi="var(--bs-font-monospace)"/>
          <w:color w:val="212529"/>
        </w:rPr>
      </w:pPr>
      <w:r>
        <w:rPr>
          <w:rStyle w:val="HTMLCode"/>
          <w:rFonts w:ascii="var(--bs-font-monospace)" w:hAnsi="var(--bs-font-monospace)"/>
          <w:color w:val="212529"/>
        </w:rPr>
        <w:t xml:space="preserve">  Tooltip on left</w:t>
      </w:r>
    </w:p>
    <w:p w:rsidR="002B0900" w:rsidRDefault="002B0900" w:rsidP="002B090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B0900" w:rsidRDefault="002B0900" w:rsidP="002B0900">
      <w:pPr>
        <w:pStyle w:val="NormalWeb"/>
        <w:shd w:val="clear" w:color="auto" w:fill="FFFFFF"/>
        <w:spacing w:before="0" w:beforeAutospacing="0"/>
        <w:rPr>
          <w:rFonts w:ascii="Segoe UI" w:hAnsi="Segoe UI" w:cs="Segoe UI"/>
          <w:color w:val="212529"/>
        </w:rPr>
      </w:pPr>
      <w:r>
        <w:rPr>
          <w:rFonts w:ascii="Segoe UI" w:hAnsi="Segoe UI" w:cs="Segoe UI"/>
          <w:color w:val="212529"/>
        </w:rPr>
        <w:t>And with custom HTML added:</w:t>
      </w:r>
    </w:p>
    <w:p w:rsidR="002B0900" w:rsidRDefault="002B0900" w:rsidP="002B0900">
      <w:pPr>
        <w:shd w:val="clear" w:color="auto" w:fill="FFFFFF"/>
        <w:rPr>
          <w:rFonts w:ascii="Segoe UI" w:hAnsi="Segoe UI" w:cs="Segoe UI"/>
          <w:color w:val="212529"/>
        </w:rPr>
      </w:pPr>
    </w:p>
    <w:p w:rsidR="002B0900" w:rsidRDefault="002B0900" w:rsidP="002B090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btn-secondary"</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"tooltip"</w:t>
      </w:r>
      <w:r>
        <w:rPr>
          <w:rStyle w:val="HTMLCode"/>
          <w:rFonts w:ascii="var(--bs-font-monospace)" w:hAnsi="var(--bs-font-monospace)"/>
          <w:color w:val="212529"/>
        </w:rPr>
        <w:t xml:space="preserve"> </w:t>
      </w:r>
      <w:r>
        <w:rPr>
          <w:rStyle w:val="na"/>
          <w:rFonts w:ascii="var(--bs-font-monospace)" w:hAnsi="var(--bs-font-monospace)"/>
          <w:color w:val="006EE0"/>
        </w:rPr>
        <w:t>data-bs-html</w:t>
      </w:r>
      <w:r>
        <w:rPr>
          <w:rStyle w:val="o"/>
          <w:rFonts w:ascii="var(--bs-font-monospace)" w:hAnsi="var(--bs-font-monospace)"/>
          <w:color w:val="555555"/>
        </w:rPr>
        <w:t>=</w:t>
      </w:r>
      <w:r>
        <w:rPr>
          <w:rStyle w:val="s"/>
          <w:rFonts w:ascii="var(--bs-font-monospace)" w:hAnsi="var(--bs-font-monospace)"/>
          <w:color w:val="D73038"/>
        </w:rPr>
        <w:t>"true"</w:t>
      </w:r>
      <w:r>
        <w:rPr>
          <w:rStyle w:val="HTMLCode"/>
          <w:rFonts w:ascii="var(--bs-font-monospace)" w:hAnsi="var(--bs-font-monospace)"/>
          <w:color w:val="212529"/>
        </w:rPr>
        <w:t xml:space="preserve"> </w:t>
      </w:r>
      <w:r>
        <w:rPr>
          <w:rStyle w:val="na"/>
          <w:rFonts w:ascii="var(--bs-font-monospace)" w:hAnsi="var(--bs-font-monospace)"/>
          <w:color w:val="006EE0"/>
        </w:rPr>
        <w:t>title</w:t>
      </w:r>
      <w:r>
        <w:rPr>
          <w:rStyle w:val="o"/>
          <w:rFonts w:ascii="var(--bs-font-monospace)" w:hAnsi="var(--bs-font-monospace)"/>
          <w:color w:val="555555"/>
        </w:rPr>
        <w:t>=</w:t>
      </w:r>
      <w:r>
        <w:rPr>
          <w:rStyle w:val="s"/>
          <w:rFonts w:ascii="var(--bs-font-monospace)" w:hAnsi="var(--bs-font-monospace)"/>
          <w:color w:val="D73038"/>
        </w:rPr>
        <w:t>"&lt;em&gt;Tooltip&lt;/em&gt; &lt;u&gt;with&lt;/u&gt; &lt;b&gt;HTML&lt;/b&gt;"</w:t>
      </w:r>
      <w:r>
        <w:rPr>
          <w:rStyle w:val="p"/>
          <w:rFonts w:ascii="var(--bs-font-monospace)" w:hAnsi="var(--bs-font-monospace)"/>
          <w:color w:val="212529"/>
        </w:rPr>
        <w:t>&gt;</w:t>
      </w:r>
    </w:p>
    <w:p w:rsidR="002B0900" w:rsidRDefault="002B0900" w:rsidP="002B0900">
      <w:pPr>
        <w:pStyle w:val="HTMLPreformatted"/>
        <w:rPr>
          <w:rStyle w:val="HTMLCode"/>
          <w:rFonts w:ascii="var(--bs-font-monospace)" w:hAnsi="var(--bs-font-monospace)"/>
          <w:color w:val="212529"/>
        </w:rPr>
      </w:pPr>
      <w:r>
        <w:rPr>
          <w:rStyle w:val="HTMLCode"/>
          <w:rFonts w:ascii="var(--bs-font-monospace)" w:hAnsi="var(--bs-font-monospace)"/>
          <w:color w:val="212529"/>
        </w:rPr>
        <w:t xml:space="preserve">  Tooltip with HTML</w:t>
      </w:r>
    </w:p>
    <w:p w:rsidR="002B0900" w:rsidRDefault="002B0900" w:rsidP="002B090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B0900" w:rsidRDefault="002B0900" w:rsidP="002B0900">
      <w:pPr>
        <w:pStyle w:val="NormalWeb"/>
        <w:shd w:val="clear" w:color="auto" w:fill="FFFFFF"/>
        <w:spacing w:before="0" w:beforeAutospacing="0"/>
        <w:rPr>
          <w:rFonts w:ascii="Segoe UI" w:hAnsi="Segoe UI" w:cs="Segoe UI"/>
          <w:color w:val="212529"/>
        </w:rPr>
      </w:pPr>
      <w:r>
        <w:rPr>
          <w:rFonts w:ascii="Segoe UI" w:hAnsi="Segoe UI" w:cs="Segoe UI"/>
          <w:color w:val="212529"/>
        </w:rPr>
        <w:t>With an SVG:</w:t>
      </w:r>
    </w:p>
    <w:p w:rsidR="002B0900" w:rsidRDefault="002B0900" w:rsidP="002B0900">
      <w:pPr>
        <w:pStyle w:val="Heading2"/>
        <w:shd w:val="clear" w:color="auto" w:fill="FFFFFF"/>
        <w:rPr>
          <w:rFonts w:ascii="Segoe UI" w:hAnsi="Segoe UI" w:cs="Segoe UI"/>
          <w:b w:val="0"/>
          <w:bCs w:val="0"/>
          <w:color w:val="212529"/>
        </w:rPr>
      </w:pPr>
      <w:bookmarkStart w:id="450" w:name="_Toc144065007"/>
      <w:r>
        <w:rPr>
          <w:rFonts w:ascii="Segoe UI" w:hAnsi="Segoe UI" w:cs="Segoe UI"/>
          <w:b w:val="0"/>
          <w:bCs w:val="0"/>
          <w:color w:val="212529"/>
        </w:rPr>
        <w:t>Sass</w:t>
      </w:r>
      <w:bookmarkEnd w:id="450"/>
    </w:p>
    <w:p w:rsidR="002B0900" w:rsidRDefault="002B0900" w:rsidP="002B0900">
      <w:pPr>
        <w:pStyle w:val="Heading3"/>
        <w:shd w:val="clear" w:color="auto" w:fill="FFFFFF"/>
        <w:rPr>
          <w:rFonts w:ascii="Segoe UI" w:hAnsi="Segoe UI" w:cs="Segoe UI"/>
          <w:b w:val="0"/>
          <w:bCs w:val="0"/>
          <w:color w:val="212529"/>
        </w:rPr>
      </w:pPr>
      <w:bookmarkStart w:id="451" w:name="_Toc144065008"/>
      <w:r>
        <w:rPr>
          <w:rFonts w:ascii="Segoe UI" w:hAnsi="Segoe UI" w:cs="Segoe UI"/>
          <w:b w:val="0"/>
          <w:bCs w:val="0"/>
          <w:color w:val="212529"/>
        </w:rPr>
        <w:t>Variables</w:t>
      </w:r>
      <w:bookmarkEnd w:id="451"/>
    </w:p>
    <w:p w:rsidR="002B0900" w:rsidRDefault="002B0900" w:rsidP="002B0900">
      <w:pPr>
        <w:shd w:val="clear" w:color="auto" w:fill="FFFFFF"/>
        <w:rPr>
          <w:rFonts w:ascii="Segoe UI" w:hAnsi="Segoe UI" w:cs="Segoe UI"/>
          <w:color w:val="212529"/>
        </w:rPr>
      </w:pPr>
    </w:p>
    <w:p w:rsidR="002B0900" w:rsidRDefault="002B0900" w:rsidP="002B0900">
      <w:pPr>
        <w:pStyle w:val="HTMLPreformatted"/>
        <w:rPr>
          <w:rStyle w:val="HTMLCode"/>
          <w:rFonts w:ascii="var(--bs-font-monospace)" w:hAnsi="var(--bs-font-monospace)"/>
          <w:color w:val="212529"/>
        </w:rPr>
      </w:pPr>
      <w:r>
        <w:rPr>
          <w:rStyle w:val="nv"/>
          <w:rFonts w:ascii="var(--bs-font-monospace)" w:hAnsi="var(--bs-font-monospace)"/>
          <w:color w:val="003333"/>
        </w:rPr>
        <w:t>$tooltip-font-size</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$font-size-sm</w:t>
      </w:r>
      <w:r>
        <w:rPr>
          <w:rStyle w:val="p"/>
          <w:rFonts w:ascii="var(--bs-font-monospace)" w:hAnsi="var(--bs-font-monospace)"/>
          <w:color w:val="212529"/>
        </w:rPr>
        <w:t>;</w:t>
      </w:r>
    </w:p>
    <w:p w:rsidR="002B0900" w:rsidRDefault="002B0900" w:rsidP="002B0900">
      <w:pPr>
        <w:pStyle w:val="HTMLPreformatted"/>
        <w:rPr>
          <w:rStyle w:val="HTMLCode"/>
          <w:rFonts w:ascii="var(--bs-font-monospace)" w:hAnsi="var(--bs-font-monospace)"/>
          <w:color w:val="212529"/>
        </w:rPr>
      </w:pPr>
      <w:r>
        <w:rPr>
          <w:rStyle w:val="nv"/>
          <w:rFonts w:ascii="var(--bs-font-monospace)" w:hAnsi="var(--bs-font-monospace)"/>
          <w:color w:val="003333"/>
        </w:rPr>
        <w:t>$tooltip-max-width</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200</w:t>
      </w:r>
      <w:r>
        <w:rPr>
          <w:rStyle w:val="kt"/>
          <w:rFonts w:ascii="var(--bs-font-monospace)" w:hAnsi="var(--bs-font-monospace)"/>
          <w:color w:val="007788"/>
        </w:rPr>
        <w:t>px</w:t>
      </w:r>
      <w:r>
        <w:rPr>
          <w:rStyle w:val="p"/>
          <w:rFonts w:ascii="var(--bs-font-monospace)" w:hAnsi="var(--bs-font-monospace)"/>
          <w:color w:val="212529"/>
        </w:rPr>
        <w:t>;</w:t>
      </w:r>
    </w:p>
    <w:p w:rsidR="002B0900" w:rsidRDefault="002B0900" w:rsidP="002B0900">
      <w:pPr>
        <w:pStyle w:val="HTMLPreformatted"/>
        <w:rPr>
          <w:rStyle w:val="HTMLCode"/>
          <w:rFonts w:ascii="var(--bs-font-monospace)" w:hAnsi="var(--bs-font-monospace)"/>
          <w:color w:val="212529"/>
        </w:rPr>
      </w:pPr>
      <w:r>
        <w:rPr>
          <w:rStyle w:val="nv"/>
          <w:rFonts w:ascii="var(--bs-font-monospace)" w:hAnsi="var(--bs-font-monospace)"/>
          <w:color w:val="003333"/>
        </w:rPr>
        <w:t>$tooltip-color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$white</w:t>
      </w:r>
      <w:r>
        <w:rPr>
          <w:rStyle w:val="p"/>
          <w:rFonts w:ascii="var(--bs-font-monospace)" w:hAnsi="var(--bs-font-monospace)"/>
          <w:color w:val="212529"/>
        </w:rPr>
        <w:t>;</w:t>
      </w:r>
    </w:p>
    <w:p w:rsidR="002B0900" w:rsidRDefault="002B0900" w:rsidP="002B0900">
      <w:pPr>
        <w:pStyle w:val="HTMLPreformatted"/>
        <w:rPr>
          <w:rStyle w:val="HTMLCode"/>
          <w:rFonts w:ascii="var(--bs-font-monospace)" w:hAnsi="var(--bs-font-monospace)"/>
          <w:color w:val="212529"/>
        </w:rPr>
      </w:pPr>
      <w:r>
        <w:rPr>
          <w:rStyle w:val="nv"/>
          <w:rFonts w:ascii="var(--bs-font-monospace)" w:hAnsi="var(--bs-font-monospace)"/>
          <w:color w:val="003333"/>
        </w:rPr>
        <w:t>$tooltip-bg</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$black</w:t>
      </w:r>
      <w:r>
        <w:rPr>
          <w:rStyle w:val="p"/>
          <w:rFonts w:ascii="var(--bs-font-monospace)" w:hAnsi="var(--bs-font-monospace)"/>
          <w:color w:val="212529"/>
        </w:rPr>
        <w:t>;</w:t>
      </w:r>
    </w:p>
    <w:p w:rsidR="002B0900" w:rsidRDefault="002B0900" w:rsidP="002B0900">
      <w:pPr>
        <w:pStyle w:val="HTMLPreformatted"/>
        <w:rPr>
          <w:rStyle w:val="HTMLCode"/>
          <w:rFonts w:ascii="var(--bs-font-monospace)" w:hAnsi="var(--bs-font-monospace)"/>
          <w:color w:val="212529"/>
        </w:rPr>
      </w:pPr>
      <w:r>
        <w:rPr>
          <w:rStyle w:val="nv"/>
          <w:rFonts w:ascii="var(--bs-font-monospace)" w:hAnsi="var(--bs-font-monospace)"/>
          <w:color w:val="003333"/>
        </w:rPr>
        <w:t>$tooltip-border-radius</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$border-radius</w:t>
      </w:r>
      <w:r>
        <w:rPr>
          <w:rStyle w:val="p"/>
          <w:rFonts w:ascii="var(--bs-font-monospace)" w:hAnsi="var(--bs-font-monospace)"/>
          <w:color w:val="212529"/>
        </w:rPr>
        <w:t>;</w:t>
      </w:r>
    </w:p>
    <w:p w:rsidR="002B0900" w:rsidRDefault="002B0900" w:rsidP="002B0900">
      <w:pPr>
        <w:pStyle w:val="HTMLPreformatted"/>
        <w:rPr>
          <w:rStyle w:val="HTMLCode"/>
          <w:rFonts w:ascii="var(--bs-font-monospace)" w:hAnsi="var(--bs-font-monospace)"/>
          <w:color w:val="212529"/>
        </w:rPr>
      </w:pPr>
      <w:r>
        <w:rPr>
          <w:rStyle w:val="nv"/>
          <w:rFonts w:ascii="var(--bs-font-monospace)" w:hAnsi="var(--bs-font-monospace)"/>
          <w:color w:val="003333"/>
        </w:rPr>
        <w:t>$tooltip-opacity</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.9</w:t>
      </w:r>
      <w:r>
        <w:rPr>
          <w:rStyle w:val="p"/>
          <w:rFonts w:ascii="var(--bs-font-monospace)" w:hAnsi="var(--bs-font-monospace)"/>
          <w:color w:val="212529"/>
        </w:rPr>
        <w:t>;</w:t>
      </w:r>
    </w:p>
    <w:p w:rsidR="002B0900" w:rsidRDefault="002B0900" w:rsidP="002B0900">
      <w:pPr>
        <w:pStyle w:val="HTMLPreformatted"/>
        <w:rPr>
          <w:rStyle w:val="HTMLCode"/>
          <w:rFonts w:ascii="var(--bs-font-monospace)" w:hAnsi="var(--bs-font-monospace)"/>
          <w:color w:val="212529"/>
        </w:rPr>
      </w:pPr>
      <w:r>
        <w:rPr>
          <w:rStyle w:val="nv"/>
          <w:rFonts w:ascii="var(--bs-font-monospace)" w:hAnsi="var(--bs-font-monospace)"/>
          <w:color w:val="003333"/>
        </w:rPr>
        <w:t>$tooltip-padding-y</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$spacer</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.25</w:t>
      </w:r>
      <w:r>
        <w:rPr>
          <w:rStyle w:val="p"/>
          <w:rFonts w:ascii="var(--bs-font-monospace)" w:hAnsi="var(--bs-font-monospace)"/>
          <w:color w:val="212529"/>
        </w:rPr>
        <w:t>;</w:t>
      </w:r>
    </w:p>
    <w:p w:rsidR="002B0900" w:rsidRDefault="002B0900" w:rsidP="002B0900">
      <w:pPr>
        <w:pStyle w:val="HTMLPreformatted"/>
        <w:rPr>
          <w:rStyle w:val="HTMLCode"/>
          <w:rFonts w:ascii="var(--bs-font-monospace)" w:hAnsi="var(--bs-font-monospace)"/>
          <w:color w:val="212529"/>
        </w:rPr>
      </w:pPr>
      <w:r>
        <w:rPr>
          <w:rStyle w:val="nv"/>
          <w:rFonts w:ascii="var(--bs-font-monospace)" w:hAnsi="var(--bs-font-monospace)"/>
          <w:color w:val="003333"/>
        </w:rPr>
        <w:t>$tooltip-padding-x</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$spacer</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.5</w:t>
      </w:r>
      <w:r>
        <w:rPr>
          <w:rStyle w:val="p"/>
          <w:rFonts w:ascii="var(--bs-font-monospace)" w:hAnsi="var(--bs-font-monospace)"/>
          <w:color w:val="212529"/>
        </w:rPr>
        <w:t>;</w:t>
      </w:r>
    </w:p>
    <w:p w:rsidR="002B0900" w:rsidRDefault="002B0900" w:rsidP="002B0900">
      <w:pPr>
        <w:pStyle w:val="HTMLPreformatted"/>
        <w:rPr>
          <w:rStyle w:val="HTMLCode"/>
          <w:rFonts w:ascii="var(--bs-font-monospace)" w:hAnsi="var(--bs-font-monospace)"/>
          <w:color w:val="212529"/>
        </w:rPr>
      </w:pPr>
      <w:r>
        <w:rPr>
          <w:rStyle w:val="nv"/>
          <w:rFonts w:ascii="var(--bs-font-monospace)" w:hAnsi="var(--bs-font-monospace)"/>
          <w:color w:val="003333"/>
        </w:rPr>
        <w:t>$tooltip-margin</w:t>
      </w:r>
      <w:r>
        <w:rPr>
          <w:rStyle w:val="o"/>
          <w:rFonts w:ascii="var(--bs-font-monospace)" w:hAnsi="var(--bs-font-monospace)"/>
          <w:color w:val="555555"/>
        </w:rPr>
        <w:t>:</w:t>
      </w:r>
      <w:r>
        <w:rPr>
          <w:rStyle w:val="HTMLCode"/>
          <w:rFonts w:ascii="var(--bs-font-monospace)" w:hAnsi="var(--bs-font-monospace)"/>
          <w:color w:val="212529"/>
        </w:rPr>
        <w:t xml:space="preserve">                    </w:t>
      </w:r>
      <w:r>
        <w:rPr>
          <w:rStyle w:val="mi"/>
          <w:rFonts w:ascii="var(--bs-font-monospace)" w:hAnsi="var(--bs-font-monospace)"/>
          <w:color w:val="C24F19"/>
        </w:rPr>
        <w:t>0</w:t>
      </w:r>
      <w:r>
        <w:rPr>
          <w:rStyle w:val="p"/>
          <w:rFonts w:ascii="var(--bs-font-monospace)" w:hAnsi="var(--bs-font-monospace)"/>
          <w:color w:val="212529"/>
        </w:rPr>
        <w:t>;</w:t>
      </w:r>
    </w:p>
    <w:p w:rsidR="002B0900" w:rsidRDefault="002B0900" w:rsidP="002B0900">
      <w:pPr>
        <w:pStyle w:val="HTMLPreformatted"/>
        <w:rPr>
          <w:rStyle w:val="HTMLCode"/>
          <w:rFonts w:ascii="var(--bs-font-monospace)" w:hAnsi="var(--bs-font-monospace)"/>
          <w:color w:val="212529"/>
        </w:rPr>
      </w:pPr>
    </w:p>
    <w:p w:rsidR="002B0900" w:rsidRDefault="002B0900" w:rsidP="002B0900">
      <w:pPr>
        <w:pStyle w:val="HTMLPreformatted"/>
        <w:rPr>
          <w:rStyle w:val="HTMLCode"/>
          <w:rFonts w:ascii="var(--bs-font-monospace)" w:hAnsi="var(--bs-font-monospace)"/>
          <w:color w:val="212529"/>
        </w:rPr>
      </w:pPr>
      <w:r>
        <w:rPr>
          <w:rStyle w:val="nv"/>
          <w:rFonts w:ascii="var(--bs-font-monospace)" w:hAnsi="var(--bs-font-monospace)"/>
          <w:color w:val="003333"/>
        </w:rPr>
        <w:t>$tooltip-arrow-width</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.8</w:t>
      </w:r>
      <w:r>
        <w:rPr>
          <w:rStyle w:val="kt"/>
          <w:rFonts w:ascii="var(--bs-font-monospace)" w:hAnsi="var(--bs-font-monospace)"/>
          <w:color w:val="007788"/>
        </w:rPr>
        <w:t>rem</w:t>
      </w:r>
      <w:r>
        <w:rPr>
          <w:rStyle w:val="p"/>
          <w:rFonts w:ascii="var(--bs-font-monospace)" w:hAnsi="var(--bs-font-monospace)"/>
          <w:color w:val="212529"/>
        </w:rPr>
        <w:t>;</w:t>
      </w:r>
    </w:p>
    <w:p w:rsidR="002B0900" w:rsidRDefault="002B0900" w:rsidP="002B0900">
      <w:pPr>
        <w:pStyle w:val="HTMLPreformatted"/>
        <w:rPr>
          <w:rStyle w:val="HTMLCode"/>
          <w:rFonts w:ascii="var(--bs-font-monospace)" w:hAnsi="var(--bs-font-monospace)"/>
          <w:color w:val="212529"/>
        </w:rPr>
      </w:pPr>
      <w:r>
        <w:rPr>
          <w:rStyle w:val="nv"/>
          <w:rFonts w:ascii="var(--bs-font-monospace)" w:hAnsi="var(--bs-font-monospace)"/>
          <w:color w:val="003333"/>
        </w:rPr>
        <w:t>$tooltip-arrow-height</w:t>
      </w:r>
      <w:r>
        <w:rPr>
          <w:rStyle w:val="o"/>
          <w:rFonts w:ascii="var(--bs-font-monospace)" w:hAnsi="var(--bs-font-monospace)"/>
          <w:color w:val="555555"/>
        </w:rPr>
        <w:t>:</w:t>
      </w:r>
      <w:r>
        <w:rPr>
          <w:rStyle w:val="HTMLCode"/>
          <w:rFonts w:ascii="var(--bs-font-monospace)" w:hAnsi="var(--bs-font-monospace)"/>
          <w:color w:val="212529"/>
        </w:rPr>
        <w:t xml:space="preserve">              </w:t>
      </w:r>
      <w:r>
        <w:rPr>
          <w:rStyle w:val="mf"/>
          <w:rFonts w:ascii="var(--bs-font-monospace)" w:hAnsi="var(--bs-font-monospace)"/>
          <w:color w:val="C24F19"/>
        </w:rPr>
        <w:t>.4</w:t>
      </w:r>
      <w:r>
        <w:rPr>
          <w:rStyle w:val="kt"/>
          <w:rFonts w:ascii="var(--bs-font-monospace)" w:hAnsi="var(--bs-font-monospace)"/>
          <w:color w:val="007788"/>
        </w:rPr>
        <w:t>rem</w:t>
      </w:r>
      <w:r>
        <w:rPr>
          <w:rStyle w:val="p"/>
          <w:rFonts w:ascii="var(--bs-font-monospace)" w:hAnsi="var(--bs-font-monospace)"/>
          <w:color w:val="212529"/>
        </w:rPr>
        <w:t>;</w:t>
      </w:r>
    </w:p>
    <w:p w:rsidR="002B0900" w:rsidRDefault="002B0900" w:rsidP="002B0900">
      <w:pPr>
        <w:pStyle w:val="HTMLPreformatted"/>
        <w:rPr>
          <w:rStyle w:val="HTMLCode"/>
          <w:rFonts w:ascii="var(--bs-font-monospace)" w:hAnsi="var(--bs-font-monospace)"/>
          <w:color w:val="212529"/>
        </w:rPr>
      </w:pPr>
      <w:r>
        <w:rPr>
          <w:rStyle w:val="nv"/>
          <w:rFonts w:ascii="var(--bs-font-monospace)" w:hAnsi="var(--bs-font-monospace)"/>
          <w:color w:val="003333"/>
        </w:rPr>
        <w:t>$tooltip-arrow-color</w:t>
      </w:r>
      <w:r>
        <w:rPr>
          <w:rStyle w:val="o"/>
          <w:rFonts w:ascii="var(--bs-font-monospace)" w:hAnsi="var(--bs-font-monospace)"/>
          <w:color w:val="555555"/>
        </w:rPr>
        <w:t>:</w:t>
      </w:r>
      <w:r>
        <w:rPr>
          <w:rStyle w:val="HTMLCode"/>
          <w:rFonts w:ascii="var(--bs-font-monospace)" w:hAnsi="var(--bs-font-monospace)"/>
          <w:color w:val="212529"/>
        </w:rPr>
        <w:t xml:space="preserve">               </w:t>
      </w:r>
      <w:r>
        <w:rPr>
          <w:rStyle w:val="nv"/>
          <w:rFonts w:ascii="var(--bs-font-monospace)" w:hAnsi="var(--bs-font-monospace)"/>
          <w:color w:val="003333"/>
        </w:rPr>
        <w:t>$tooltip-bg</w:t>
      </w:r>
      <w:r>
        <w:rPr>
          <w:rStyle w:val="p"/>
          <w:rFonts w:ascii="var(--bs-font-monospace)" w:hAnsi="var(--bs-font-monospace)"/>
          <w:color w:val="212529"/>
        </w:rPr>
        <w:t>;</w:t>
      </w:r>
    </w:p>
    <w:p w:rsidR="002B0900" w:rsidRDefault="002B0900" w:rsidP="002B0900">
      <w:pPr>
        <w:pStyle w:val="Heading2"/>
        <w:shd w:val="clear" w:color="auto" w:fill="FFFFFF"/>
        <w:rPr>
          <w:rFonts w:ascii="Segoe UI" w:hAnsi="Segoe UI" w:cs="Segoe UI"/>
          <w:b w:val="0"/>
          <w:bCs w:val="0"/>
          <w:color w:val="212529"/>
        </w:rPr>
      </w:pPr>
      <w:bookmarkStart w:id="452" w:name="_Toc144065009"/>
      <w:r>
        <w:rPr>
          <w:rFonts w:ascii="Segoe UI" w:hAnsi="Segoe UI" w:cs="Segoe UI"/>
          <w:b w:val="0"/>
          <w:bCs w:val="0"/>
          <w:color w:val="212529"/>
        </w:rPr>
        <w:t>Usage</w:t>
      </w:r>
      <w:bookmarkEnd w:id="452"/>
    </w:p>
    <w:p w:rsidR="002B0900" w:rsidRDefault="002B0900" w:rsidP="002B0900">
      <w:pPr>
        <w:pStyle w:val="NormalWeb"/>
        <w:shd w:val="clear" w:color="auto" w:fill="FFFFFF"/>
        <w:spacing w:before="0" w:beforeAutospacing="0"/>
        <w:rPr>
          <w:rFonts w:ascii="Segoe UI" w:hAnsi="Segoe UI" w:cs="Segoe UI"/>
          <w:color w:val="212529"/>
        </w:rPr>
      </w:pPr>
      <w:r>
        <w:rPr>
          <w:rFonts w:ascii="Segoe UI" w:hAnsi="Segoe UI" w:cs="Segoe UI"/>
          <w:color w:val="212529"/>
        </w:rPr>
        <w:t>The tooltip plugin generates content and markup on demand, and by default places tooltips after their trigger element.</w:t>
      </w:r>
    </w:p>
    <w:p w:rsidR="002B0900" w:rsidRDefault="002B0900" w:rsidP="002B0900">
      <w:pPr>
        <w:pStyle w:val="NormalWeb"/>
        <w:shd w:val="clear" w:color="auto" w:fill="FFFFFF"/>
        <w:spacing w:before="0" w:beforeAutospacing="0"/>
        <w:rPr>
          <w:rFonts w:ascii="Segoe UI" w:hAnsi="Segoe UI" w:cs="Segoe UI"/>
          <w:color w:val="212529"/>
        </w:rPr>
      </w:pPr>
      <w:r>
        <w:rPr>
          <w:rFonts w:ascii="Segoe UI" w:hAnsi="Segoe UI" w:cs="Segoe UI"/>
          <w:color w:val="212529"/>
        </w:rPr>
        <w:t>Trigger the tooltip via JavaScript:</w:t>
      </w:r>
    </w:p>
    <w:p w:rsidR="002B0900" w:rsidRDefault="002B0900" w:rsidP="002B0900">
      <w:pPr>
        <w:shd w:val="clear" w:color="auto" w:fill="FFFFFF"/>
        <w:rPr>
          <w:rFonts w:ascii="Segoe UI" w:hAnsi="Segoe UI" w:cs="Segoe UI"/>
          <w:color w:val="212529"/>
        </w:rPr>
      </w:pPr>
    </w:p>
    <w:p w:rsidR="002B0900" w:rsidRDefault="002B0900" w:rsidP="002B0900">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exampleEl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'example'</w:t>
      </w:r>
      <w:r>
        <w:rPr>
          <w:rStyle w:val="p"/>
          <w:rFonts w:ascii="var(--bs-font-monospace)" w:hAnsi="var(--bs-font-monospace)"/>
          <w:color w:val="212529"/>
        </w:rPr>
        <w:t>)</w:t>
      </w:r>
    </w:p>
    <w:p w:rsidR="002B0900" w:rsidRDefault="002B0900" w:rsidP="002B0900">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tooltip</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Tooltip</w:t>
      </w:r>
      <w:r>
        <w:rPr>
          <w:rStyle w:val="p"/>
          <w:rFonts w:ascii="var(--bs-font-monospace)" w:hAnsi="var(--bs-font-monospace)"/>
          <w:color w:val="212529"/>
        </w:rPr>
        <w:t>(</w:t>
      </w:r>
      <w:r>
        <w:rPr>
          <w:rStyle w:val="nx"/>
          <w:rFonts w:ascii="var(--bs-font-monospace)" w:hAnsi="var(--bs-font-monospace)"/>
          <w:color w:val="212529"/>
        </w:rPr>
        <w:t>exampleEl</w:t>
      </w:r>
      <w:r>
        <w:rPr>
          <w:rStyle w:val="p"/>
          <w:rFonts w:ascii="var(--bs-font-monospace)" w:hAnsi="var(--bs-font-monospace)"/>
          <w:color w:val="212529"/>
        </w:rPr>
        <w:t>,</w:t>
      </w:r>
      <w:r>
        <w:rPr>
          <w:rStyle w:val="HTMLCode"/>
          <w:rFonts w:ascii="var(--bs-font-monospace)" w:hAnsi="var(--bs-font-monospace)"/>
          <w:color w:val="212529"/>
        </w:rPr>
        <w:t xml:space="preserve"> </w:t>
      </w:r>
      <w:r>
        <w:rPr>
          <w:rStyle w:val="nx"/>
          <w:rFonts w:ascii="var(--bs-font-monospace)" w:hAnsi="var(--bs-font-monospace)"/>
          <w:color w:val="212529"/>
        </w:rPr>
        <w:t>options</w:t>
      </w:r>
      <w:r>
        <w:rPr>
          <w:rStyle w:val="p"/>
          <w:rFonts w:ascii="var(--bs-font-monospace)" w:hAnsi="var(--bs-font-monospace)"/>
          <w:color w:val="212529"/>
        </w:rPr>
        <w:t>)</w:t>
      </w:r>
    </w:p>
    <w:p w:rsidR="002B0900" w:rsidRDefault="002B0900" w:rsidP="002B0900">
      <w:pPr>
        <w:pStyle w:val="Heading5"/>
        <w:shd w:val="clear" w:color="auto" w:fill="FFFFFF"/>
        <w:spacing w:before="0"/>
        <w:rPr>
          <w:rFonts w:ascii="Segoe UI" w:hAnsi="Segoe UI" w:cs="Segoe UI"/>
          <w:color w:val="212529"/>
        </w:rPr>
      </w:pPr>
      <w:r>
        <w:rPr>
          <w:rFonts w:ascii="Segoe UI" w:hAnsi="Segoe UI" w:cs="Segoe UI"/>
          <w:b/>
          <w:bCs/>
          <w:color w:val="212529"/>
        </w:rPr>
        <w:t>Overflow </w:t>
      </w:r>
      <w:r>
        <w:rPr>
          <w:rStyle w:val="HTMLCode"/>
          <w:rFonts w:ascii="var(--bs-font-monospace)" w:eastAsiaTheme="majorEastAsia" w:hAnsi="var(--bs-font-monospace)"/>
          <w:b/>
          <w:bCs/>
          <w:color w:val="D63384"/>
          <w:sz w:val="18"/>
          <w:szCs w:val="18"/>
        </w:rPr>
        <w:t>auto</w:t>
      </w:r>
      <w:r>
        <w:rPr>
          <w:rFonts w:ascii="Segoe UI" w:hAnsi="Segoe UI" w:cs="Segoe UI"/>
          <w:b/>
          <w:bCs/>
          <w:color w:val="212529"/>
        </w:rPr>
        <w:t> and </w:t>
      </w:r>
      <w:r>
        <w:rPr>
          <w:rStyle w:val="HTMLCode"/>
          <w:rFonts w:ascii="var(--bs-font-monospace)" w:eastAsiaTheme="majorEastAsia" w:hAnsi="var(--bs-font-monospace)"/>
          <w:b/>
          <w:bCs/>
          <w:color w:val="D63384"/>
          <w:sz w:val="18"/>
          <w:szCs w:val="18"/>
        </w:rPr>
        <w:t>scroll</w:t>
      </w:r>
    </w:p>
    <w:p w:rsidR="002B0900" w:rsidRDefault="002B0900" w:rsidP="002B0900">
      <w:pPr>
        <w:pStyle w:val="NormalWeb"/>
        <w:shd w:val="clear" w:color="auto" w:fill="FFFFFF"/>
        <w:spacing w:before="0" w:beforeAutospacing="0"/>
        <w:rPr>
          <w:rFonts w:ascii="Segoe UI" w:hAnsi="Segoe UI" w:cs="Segoe UI"/>
          <w:color w:val="212529"/>
        </w:rPr>
      </w:pPr>
      <w:r>
        <w:rPr>
          <w:rFonts w:ascii="Segoe UI" w:hAnsi="Segoe UI" w:cs="Segoe UI"/>
          <w:color w:val="212529"/>
        </w:rPr>
        <w:t>Tooltip position attempts to automatically change when a </w:t>
      </w:r>
      <w:r>
        <w:rPr>
          <w:rStyle w:val="Strong"/>
          <w:rFonts w:ascii="Segoe UI" w:hAnsi="Segoe UI" w:cs="Segoe UI"/>
          <w:color w:val="212529"/>
        </w:rPr>
        <w:t>parent container</w:t>
      </w:r>
      <w:r>
        <w:rPr>
          <w:rFonts w:ascii="Segoe UI" w:hAnsi="Segoe UI" w:cs="Segoe UI"/>
          <w:color w:val="212529"/>
        </w:rPr>
        <w:t> has </w:t>
      </w:r>
      <w:r>
        <w:rPr>
          <w:rStyle w:val="HTMLCode"/>
          <w:rFonts w:ascii="var(--bs-font-monospace)" w:hAnsi="var(--bs-font-monospace)"/>
          <w:color w:val="D63384"/>
          <w:sz w:val="21"/>
          <w:szCs w:val="21"/>
        </w:rPr>
        <w:t>overflow: auto</w:t>
      </w:r>
      <w:r>
        <w:rPr>
          <w:rFonts w:ascii="Segoe UI" w:hAnsi="Segoe UI" w:cs="Segoe UI"/>
          <w:color w:val="212529"/>
        </w:rPr>
        <w:t> or </w:t>
      </w:r>
      <w:r>
        <w:rPr>
          <w:rStyle w:val="HTMLCode"/>
          <w:rFonts w:ascii="var(--bs-font-monospace)" w:hAnsi="var(--bs-font-monospace)"/>
          <w:color w:val="D63384"/>
          <w:sz w:val="21"/>
          <w:szCs w:val="21"/>
        </w:rPr>
        <w:t>overflow: scroll</w:t>
      </w:r>
      <w:r>
        <w:rPr>
          <w:rFonts w:ascii="Segoe UI" w:hAnsi="Segoe UI" w:cs="Segoe UI"/>
          <w:color w:val="212529"/>
        </w:rPr>
        <w:t> like our </w:t>
      </w:r>
      <w:r>
        <w:rPr>
          <w:rStyle w:val="HTMLCode"/>
          <w:rFonts w:ascii="var(--bs-font-monospace)" w:hAnsi="var(--bs-font-monospace)"/>
          <w:color w:val="D63384"/>
          <w:sz w:val="21"/>
          <w:szCs w:val="21"/>
        </w:rPr>
        <w:t>.table-responsive</w:t>
      </w:r>
      <w:r>
        <w:rPr>
          <w:rFonts w:ascii="Segoe UI" w:hAnsi="Segoe UI" w:cs="Segoe UI"/>
          <w:color w:val="212529"/>
        </w:rPr>
        <w:t>, but still keeps the original placement’s positioning. To resolve this, set the </w:t>
      </w:r>
      <w:hyperlink r:id="rId574" w:anchor="boundary" w:history="1">
        <w:r>
          <w:rPr>
            <w:rStyle w:val="HTMLCode"/>
            <w:rFonts w:ascii="var(--bs-font-monospace)" w:hAnsi="var(--bs-font-monospace)"/>
            <w:color w:val="0D6EFD"/>
            <w:sz w:val="21"/>
            <w:szCs w:val="21"/>
            <w:u w:val="single"/>
          </w:rPr>
          <w:t>boundary</w:t>
        </w:r>
        <w:r>
          <w:rPr>
            <w:rStyle w:val="Hyperlink"/>
            <w:rFonts w:ascii="Segoe UI" w:hAnsi="Segoe UI" w:cs="Segoe UI"/>
            <w:color w:val="0D6EFD"/>
          </w:rPr>
          <w:t> option</w:t>
        </w:r>
      </w:hyperlink>
      <w:r>
        <w:rPr>
          <w:rFonts w:ascii="Segoe UI" w:hAnsi="Segoe UI" w:cs="Segoe UI"/>
          <w:color w:val="212529"/>
        </w:rPr>
        <w:t> (for the flip modifier using the </w:t>
      </w:r>
      <w:r>
        <w:rPr>
          <w:rStyle w:val="HTMLCode"/>
          <w:rFonts w:ascii="var(--bs-font-monospace)" w:hAnsi="var(--bs-font-monospace)"/>
          <w:color w:val="D63384"/>
          <w:sz w:val="21"/>
          <w:szCs w:val="21"/>
        </w:rPr>
        <w:t>popperConfig</w:t>
      </w:r>
      <w:r>
        <w:rPr>
          <w:rFonts w:ascii="Segoe UI" w:hAnsi="Segoe UI" w:cs="Segoe UI"/>
          <w:color w:val="212529"/>
        </w:rPr>
        <w:t> option) to any HTMLElement to override the default value, </w:t>
      </w:r>
      <w:r>
        <w:rPr>
          <w:rStyle w:val="HTMLCode"/>
          <w:rFonts w:ascii="var(--bs-font-monospace)" w:hAnsi="var(--bs-font-monospace)"/>
          <w:color w:val="D63384"/>
          <w:sz w:val="21"/>
          <w:szCs w:val="21"/>
        </w:rPr>
        <w:t>'clippingParents'</w:t>
      </w:r>
      <w:r>
        <w:rPr>
          <w:rFonts w:ascii="Segoe UI" w:hAnsi="Segoe UI" w:cs="Segoe UI"/>
          <w:color w:val="212529"/>
        </w:rPr>
        <w:t>, such as </w:t>
      </w:r>
      <w:r>
        <w:rPr>
          <w:rStyle w:val="HTMLCode"/>
          <w:rFonts w:ascii="var(--bs-font-monospace)" w:hAnsi="var(--bs-font-monospace)"/>
          <w:color w:val="D63384"/>
          <w:sz w:val="21"/>
          <w:szCs w:val="21"/>
        </w:rPr>
        <w:t>document.body</w:t>
      </w:r>
      <w:r>
        <w:rPr>
          <w:rFonts w:ascii="Segoe UI" w:hAnsi="Segoe UI" w:cs="Segoe UI"/>
          <w:color w:val="212529"/>
        </w:rPr>
        <w:t>:</w:t>
      </w:r>
    </w:p>
    <w:p w:rsidR="002B0900" w:rsidRDefault="002B0900" w:rsidP="002B0900">
      <w:pPr>
        <w:shd w:val="clear" w:color="auto" w:fill="FFFFFF"/>
        <w:rPr>
          <w:rFonts w:ascii="Segoe UI" w:hAnsi="Segoe UI" w:cs="Segoe UI"/>
          <w:color w:val="212529"/>
        </w:rPr>
      </w:pPr>
    </w:p>
    <w:p w:rsidR="002B0900" w:rsidRDefault="002B0900" w:rsidP="002B0900">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exampleEl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'example'</w:t>
      </w:r>
      <w:r>
        <w:rPr>
          <w:rStyle w:val="p"/>
          <w:rFonts w:ascii="var(--bs-font-monospace)" w:hAnsi="var(--bs-font-monospace)"/>
          <w:color w:val="212529"/>
        </w:rPr>
        <w:t>)</w:t>
      </w:r>
    </w:p>
    <w:p w:rsidR="002B0900" w:rsidRDefault="002B0900" w:rsidP="002B0900">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tooltip</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Tooltip</w:t>
      </w:r>
      <w:r>
        <w:rPr>
          <w:rStyle w:val="p"/>
          <w:rFonts w:ascii="var(--bs-font-monospace)" w:hAnsi="var(--bs-font-monospace)"/>
          <w:color w:val="212529"/>
        </w:rPr>
        <w:t>(</w:t>
      </w:r>
      <w:r>
        <w:rPr>
          <w:rStyle w:val="nx"/>
          <w:rFonts w:ascii="var(--bs-font-monospace)" w:hAnsi="var(--bs-font-monospace)"/>
          <w:color w:val="212529"/>
        </w:rPr>
        <w:t>exampleEl</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2B0900" w:rsidRDefault="002B0900" w:rsidP="002B0900">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nx"/>
          <w:rFonts w:ascii="var(--bs-font-monospace)" w:hAnsi="var(--bs-font-monospace)"/>
          <w:color w:val="212529"/>
        </w:rPr>
        <w:t>boundary</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body</w:t>
      </w:r>
      <w:r>
        <w:rPr>
          <w:rStyle w:val="HTMLCode"/>
          <w:rFonts w:ascii="var(--bs-font-monospace)" w:hAnsi="var(--bs-font-monospace)"/>
          <w:color w:val="212529"/>
        </w:rPr>
        <w:t xml:space="preserve"> </w:t>
      </w:r>
      <w:r>
        <w:rPr>
          <w:rStyle w:val="c1"/>
          <w:rFonts w:ascii="var(--bs-font-monospace)" w:hAnsi="var(--bs-font-monospace)"/>
          <w:color w:val="727272"/>
        </w:rPr>
        <w:t>// or document.querySelector('#boundary')</w:t>
      </w:r>
    </w:p>
    <w:p w:rsidR="002B0900" w:rsidRDefault="002B0900" w:rsidP="002B0900">
      <w:pPr>
        <w:pStyle w:val="HTMLPreformatted"/>
        <w:rPr>
          <w:rStyle w:val="HTMLCode"/>
          <w:rFonts w:ascii="var(--bs-font-monospace)" w:hAnsi="var(--bs-font-monospace)"/>
          <w:color w:val="212529"/>
        </w:rPr>
      </w:pPr>
      <w:r>
        <w:rPr>
          <w:rStyle w:val="p"/>
          <w:rFonts w:ascii="var(--bs-font-monospace)" w:hAnsi="var(--bs-font-monospace)"/>
          <w:color w:val="212529"/>
        </w:rPr>
        <w:t>})</w:t>
      </w:r>
    </w:p>
    <w:p w:rsidR="002B0900" w:rsidRDefault="002B0900" w:rsidP="002B0900">
      <w:pPr>
        <w:pStyle w:val="Heading3"/>
        <w:shd w:val="clear" w:color="auto" w:fill="FFFFFF"/>
        <w:rPr>
          <w:rFonts w:ascii="Segoe UI" w:hAnsi="Segoe UI" w:cs="Segoe UI"/>
          <w:b w:val="0"/>
          <w:bCs w:val="0"/>
          <w:color w:val="212529"/>
        </w:rPr>
      </w:pPr>
      <w:bookmarkStart w:id="453" w:name="_Toc144065010"/>
      <w:r>
        <w:rPr>
          <w:rFonts w:ascii="Segoe UI" w:hAnsi="Segoe UI" w:cs="Segoe UI"/>
          <w:b w:val="0"/>
          <w:bCs w:val="0"/>
          <w:color w:val="212529"/>
        </w:rPr>
        <w:t>Markup</w:t>
      </w:r>
      <w:bookmarkEnd w:id="453"/>
    </w:p>
    <w:p w:rsidR="002B0900" w:rsidRDefault="002B0900" w:rsidP="002B0900">
      <w:pPr>
        <w:pStyle w:val="NormalWeb"/>
        <w:shd w:val="clear" w:color="auto" w:fill="FFFFFF"/>
        <w:spacing w:before="0" w:beforeAutospacing="0"/>
        <w:rPr>
          <w:rFonts w:ascii="Segoe UI" w:hAnsi="Segoe UI" w:cs="Segoe UI"/>
          <w:color w:val="212529"/>
        </w:rPr>
      </w:pPr>
      <w:r>
        <w:rPr>
          <w:rFonts w:ascii="Segoe UI" w:hAnsi="Segoe UI" w:cs="Segoe UI"/>
          <w:color w:val="212529"/>
        </w:rPr>
        <w:t>The required markup for a tooltip is only a </w:t>
      </w:r>
      <w:r>
        <w:rPr>
          <w:rStyle w:val="HTMLCode"/>
          <w:rFonts w:ascii="var(--bs-font-monospace)" w:hAnsi="var(--bs-font-monospace)"/>
          <w:color w:val="D63384"/>
          <w:sz w:val="21"/>
          <w:szCs w:val="21"/>
        </w:rPr>
        <w:t>data</w:t>
      </w:r>
      <w:r>
        <w:rPr>
          <w:rFonts w:ascii="Segoe UI" w:hAnsi="Segoe UI" w:cs="Segoe UI"/>
          <w:color w:val="212529"/>
        </w:rPr>
        <w:t> attribute and </w:t>
      </w:r>
      <w:r>
        <w:rPr>
          <w:rStyle w:val="HTMLCode"/>
          <w:rFonts w:ascii="var(--bs-font-monospace)" w:hAnsi="var(--bs-font-monospace)"/>
          <w:color w:val="D63384"/>
          <w:sz w:val="21"/>
          <w:szCs w:val="21"/>
        </w:rPr>
        <w:t>title</w:t>
      </w:r>
      <w:r>
        <w:rPr>
          <w:rFonts w:ascii="Segoe UI" w:hAnsi="Segoe UI" w:cs="Segoe UI"/>
          <w:color w:val="212529"/>
        </w:rPr>
        <w:t> on the HTML element you wish to have a tooltip. The generated markup of a tooltip is rather simple, though it does require a position (by default, set to </w:t>
      </w:r>
      <w:r>
        <w:rPr>
          <w:rStyle w:val="HTMLCode"/>
          <w:rFonts w:ascii="var(--bs-font-monospace)" w:hAnsi="var(--bs-font-monospace)"/>
          <w:color w:val="D63384"/>
          <w:sz w:val="21"/>
          <w:szCs w:val="21"/>
        </w:rPr>
        <w:t>top</w:t>
      </w:r>
      <w:r>
        <w:rPr>
          <w:rFonts w:ascii="Segoe UI" w:hAnsi="Segoe UI" w:cs="Segoe UI"/>
          <w:color w:val="212529"/>
        </w:rPr>
        <w:t> by the plugin).</w:t>
      </w:r>
    </w:p>
    <w:p w:rsidR="002B0900" w:rsidRDefault="002B0900" w:rsidP="002B0900">
      <w:pPr>
        <w:pStyle w:val="Heading5"/>
        <w:shd w:val="clear" w:color="auto" w:fill="FFFFFF"/>
        <w:spacing w:before="0"/>
        <w:rPr>
          <w:rFonts w:ascii="Segoe UI" w:hAnsi="Segoe UI" w:cs="Segoe UI"/>
          <w:color w:val="212529"/>
        </w:rPr>
      </w:pPr>
      <w:r>
        <w:rPr>
          <w:rFonts w:ascii="Segoe UI" w:hAnsi="Segoe UI" w:cs="Segoe UI"/>
          <w:b/>
          <w:bCs/>
          <w:color w:val="212529"/>
        </w:rPr>
        <w:t>Making tooltips work for keyboard and assistive technology users</w:t>
      </w:r>
    </w:p>
    <w:p w:rsidR="002B0900" w:rsidRDefault="002B0900" w:rsidP="002B0900">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You should only add tooltips to HTML elements that are traditionally keyboard-focusable and interactive (such as links or form controls). Although arbitrary HTML elements (such as </w:t>
      </w:r>
      <w:r>
        <w:rPr>
          <w:rStyle w:val="HTMLCode"/>
          <w:rFonts w:ascii="var(--bs-font-monospace)" w:hAnsi="var(--bs-font-monospace)"/>
          <w:color w:val="D63384"/>
          <w:sz w:val="21"/>
          <w:szCs w:val="21"/>
        </w:rPr>
        <w:t>&lt;span&gt;</w:t>
      </w:r>
      <w:r>
        <w:rPr>
          <w:rFonts w:ascii="Segoe UI" w:hAnsi="Segoe UI" w:cs="Segoe UI"/>
          <w:color w:val="212529"/>
        </w:rPr>
        <w:t>s) can be made focusable by adding the </w:t>
      </w:r>
      <w:r>
        <w:rPr>
          <w:rStyle w:val="HTMLCode"/>
          <w:rFonts w:ascii="var(--bs-font-monospace)" w:hAnsi="var(--bs-font-monospace)"/>
          <w:color w:val="D63384"/>
          <w:sz w:val="21"/>
          <w:szCs w:val="21"/>
        </w:rPr>
        <w:t>tabindex="0"</w:t>
      </w:r>
      <w:r>
        <w:rPr>
          <w:rFonts w:ascii="Segoe UI" w:hAnsi="Segoe UI" w:cs="Segoe UI"/>
          <w:color w:val="212529"/>
        </w:rPr>
        <w:t> attribute, this will add potentially annoying and confusing tab stops on non-interactive elements for keyboard users, and most assistive technologies currently do not announce the tooltip in this situation. Additionally, do not rely solely on </w:t>
      </w:r>
      <w:r>
        <w:rPr>
          <w:rStyle w:val="HTMLCode"/>
          <w:rFonts w:ascii="var(--bs-font-monospace)" w:hAnsi="var(--bs-font-monospace)"/>
          <w:color w:val="D63384"/>
          <w:sz w:val="21"/>
          <w:szCs w:val="21"/>
        </w:rPr>
        <w:t>hover</w:t>
      </w:r>
      <w:r>
        <w:rPr>
          <w:rFonts w:ascii="Segoe UI" w:hAnsi="Segoe UI" w:cs="Segoe UI"/>
          <w:color w:val="212529"/>
        </w:rPr>
        <w:t> as the trigger for your tooltip, as this will make your tooltips impossible to trigger for keyboard users.</w:t>
      </w:r>
    </w:p>
    <w:p w:rsidR="002B0900" w:rsidRDefault="002B0900" w:rsidP="002B0900">
      <w:pPr>
        <w:shd w:val="clear" w:color="auto" w:fill="FFFFFF"/>
        <w:rPr>
          <w:rFonts w:ascii="Segoe UI" w:hAnsi="Segoe UI" w:cs="Segoe UI"/>
          <w:color w:val="212529"/>
        </w:rPr>
      </w:pPr>
    </w:p>
    <w:p w:rsidR="002B0900" w:rsidRDefault="002B0900" w:rsidP="002B0900">
      <w:pPr>
        <w:pStyle w:val="HTMLPreformatted"/>
        <w:rPr>
          <w:rStyle w:val="HTMLCode"/>
          <w:rFonts w:ascii="var(--bs-font-monospace)" w:hAnsi="var(--bs-font-monospace)"/>
          <w:color w:val="212529"/>
        </w:rPr>
      </w:pPr>
      <w:r>
        <w:rPr>
          <w:rStyle w:val="c"/>
          <w:rFonts w:ascii="var(--bs-font-monospace)" w:hAnsi="var(--bs-font-monospace)"/>
          <w:color w:val="727272"/>
        </w:rPr>
        <w:t>&lt;!-- HTML to write --&gt;</w:t>
      </w:r>
    </w:p>
    <w:p w:rsidR="002B0900" w:rsidRDefault="002B0900" w:rsidP="002B090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a</w:t>
      </w:r>
      <w:r>
        <w:rPr>
          <w:rStyle w:val="HTMLCode"/>
          <w:rFonts w:ascii="var(--bs-font-monospace)" w:hAnsi="var(--bs-font-monospace)"/>
          <w:color w:val="212529"/>
        </w:rPr>
        <w:t xml:space="preserve"> </w:t>
      </w:r>
      <w:r>
        <w:rPr>
          <w:rStyle w:val="na"/>
          <w:rFonts w:ascii="var(--bs-font-monospace)" w:hAnsi="var(--bs-font-monospace)"/>
          <w:color w:val="006EE0"/>
        </w:rPr>
        <w:t>href</w:t>
      </w:r>
      <w:r>
        <w:rPr>
          <w:rStyle w:val="o"/>
          <w:rFonts w:ascii="var(--bs-font-monospace)" w:hAnsi="var(--bs-font-monospace)"/>
          <w:color w:val="555555"/>
        </w:rPr>
        <w:t>=</w:t>
      </w:r>
      <w:r>
        <w:rPr>
          <w:rStyle w:val="s"/>
          <w:rFonts w:ascii="var(--bs-font-monospace)" w:hAnsi="var(--bs-font-monospace)"/>
          <w:color w:val="D73038"/>
        </w:rPr>
        <w:t>"#"</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"tooltip"</w:t>
      </w:r>
      <w:r>
        <w:rPr>
          <w:rStyle w:val="HTMLCode"/>
          <w:rFonts w:ascii="var(--bs-font-monospace)" w:hAnsi="var(--bs-font-monospace)"/>
          <w:color w:val="212529"/>
        </w:rPr>
        <w:t xml:space="preserve"> </w:t>
      </w:r>
      <w:r>
        <w:rPr>
          <w:rStyle w:val="na"/>
          <w:rFonts w:ascii="var(--bs-font-monospace)" w:hAnsi="var(--bs-font-monospace)"/>
          <w:color w:val="006EE0"/>
        </w:rPr>
        <w:t>title</w:t>
      </w:r>
      <w:r>
        <w:rPr>
          <w:rStyle w:val="o"/>
          <w:rFonts w:ascii="var(--bs-font-monospace)" w:hAnsi="var(--bs-font-monospace)"/>
          <w:color w:val="555555"/>
        </w:rPr>
        <w:t>=</w:t>
      </w:r>
      <w:r>
        <w:rPr>
          <w:rStyle w:val="s"/>
          <w:rFonts w:ascii="var(--bs-font-monospace)" w:hAnsi="var(--bs-font-monospace)"/>
          <w:color w:val="D73038"/>
        </w:rPr>
        <w:t>"Some tooltip text!"</w:t>
      </w:r>
      <w:r>
        <w:rPr>
          <w:rStyle w:val="p"/>
          <w:rFonts w:ascii="var(--bs-font-monospace)" w:hAnsi="var(--bs-font-monospace)"/>
          <w:color w:val="212529"/>
        </w:rPr>
        <w:t>&gt;</w:t>
      </w:r>
      <w:r>
        <w:rPr>
          <w:rStyle w:val="HTMLCode"/>
          <w:rFonts w:ascii="var(--bs-font-monospace)" w:hAnsi="var(--bs-font-monospace)"/>
          <w:color w:val="212529"/>
        </w:rPr>
        <w:t>Hover over me</w:t>
      </w:r>
      <w:r>
        <w:rPr>
          <w:rStyle w:val="p"/>
          <w:rFonts w:ascii="var(--bs-font-monospace)" w:hAnsi="var(--bs-font-monospace)"/>
          <w:color w:val="212529"/>
        </w:rPr>
        <w:t>&lt;/</w:t>
      </w:r>
      <w:r>
        <w:rPr>
          <w:rStyle w:val="nt"/>
          <w:rFonts w:ascii="var(--bs-font-monospace)" w:hAnsi="var(--bs-font-monospace)"/>
          <w:color w:val="2F6F9F"/>
        </w:rPr>
        <w:t>a</w:t>
      </w:r>
      <w:r>
        <w:rPr>
          <w:rStyle w:val="p"/>
          <w:rFonts w:ascii="var(--bs-font-monospace)" w:hAnsi="var(--bs-font-monospace)"/>
          <w:color w:val="212529"/>
        </w:rPr>
        <w:t>&gt;</w:t>
      </w:r>
    </w:p>
    <w:p w:rsidR="002B0900" w:rsidRDefault="002B0900" w:rsidP="002B0900">
      <w:pPr>
        <w:pStyle w:val="HTMLPreformatted"/>
        <w:rPr>
          <w:rStyle w:val="HTMLCode"/>
          <w:rFonts w:ascii="var(--bs-font-monospace)" w:hAnsi="var(--bs-font-monospace)"/>
          <w:color w:val="212529"/>
        </w:rPr>
      </w:pPr>
    </w:p>
    <w:p w:rsidR="002B0900" w:rsidRDefault="002B0900" w:rsidP="002B0900">
      <w:pPr>
        <w:pStyle w:val="HTMLPreformatted"/>
        <w:rPr>
          <w:rStyle w:val="HTMLCode"/>
          <w:rFonts w:ascii="var(--bs-font-monospace)" w:hAnsi="var(--bs-font-monospace)"/>
          <w:color w:val="212529"/>
        </w:rPr>
      </w:pPr>
      <w:r>
        <w:rPr>
          <w:rStyle w:val="c"/>
          <w:rFonts w:ascii="var(--bs-font-monospace)" w:hAnsi="var(--bs-font-monospace)"/>
          <w:color w:val="727272"/>
        </w:rPr>
        <w:t>&lt;!-- Generated markup by the plugin --&gt;</w:t>
      </w:r>
    </w:p>
    <w:p w:rsidR="002B0900" w:rsidRDefault="002B0900" w:rsidP="002B090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"tooltip bs-tooltip-top"</w:t>
      </w:r>
      <w:r>
        <w:rPr>
          <w:rStyle w:val="HTMLCode"/>
          <w:rFonts w:ascii="var(--bs-font-monospace)" w:hAnsi="var(--bs-font-monospace)"/>
          <w:color w:val="212529"/>
        </w:rPr>
        <w:t xml:space="preserve"> </w:t>
      </w:r>
      <w:r>
        <w:rPr>
          <w:rStyle w:val="na"/>
          <w:rFonts w:ascii="var(--bs-font-monospace)" w:hAnsi="var(--bs-font-monospace)"/>
          <w:color w:val="006EE0"/>
        </w:rPr>
        <w:t>role</w:t>
      </w:r>
      <w:r>
        <w:rPr>
          <w:rStyle w:val="o"/>
          <w:rFonts w:ascii="var(--bs-font-monospace)" w:hAnsi="var(--bs-font-monospace)"/>
          <w:color w:val="555555"/>
        </w:rPr>
        <w:t>=</w:t>
      </w:r>
      <w:r>
        <w:rPr>
          <w:rStyle w:val="s"/>
          <w:rFonts w:ascii="var(--bs-font-monospace)" w:hAnsi="var(--bs-font-monospace)"/>
          <w:color w:val="D73038"/>
        </w:rPr>
        <w:t>"tooltip"</w:t>
      </w:r>
      <w:r>
        <w:rPr>
          <w:rStyle w:val="p"/>
          <w:rFonts w:ascii="var(--bs-font-monospace)" w:hAnsi="var(--bs-font-monospace)"/>
          <w:color w:val="212529"/>
        </w:rPr>
        <w:t>&gt;</w:t>
      </w:r>
    </w:p>
    <w:p w:rsidR="002B0900" w:rsidRDefault="002B0900" w:rsidP="002B090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"tooltip-arrow"</w:t>
      </w:r>
      <w:r>
        <w:rPr>
          <w:rStyle w:val="p"/>
          <w:rFonts w:ascii="var(--bs-font-monospace)" w:hAnsi="var(--bs-font-monospace)"/>
          <w:color w:val="212529"/>
        </w:rPr>
        <w:t>&gt;&lt;/</w:t>
      </w:r>
      <w:r>
        <w:rPr>
          <w:rStyle w:val="nt"/>
          <w:rFonts w:ascii="var(--bs-font-monospace)" w:hAnsi="var(--bs-font-monospace)"/>
          <w:color w:val="2F6F9F"/>
        </w:rPr>
        <w:t>div</w:t>
      </w:r>
      <w:r>
        <w:rPr>
          <w:rStyle w:val="p"/>
          <w:rFonts w:ascii="var(--bs-font-monospace)" w:hAnsi="var(--bs-font-monospace)"/>
          <w:color w:val="212529"/>
        </w:rPr>
        <w:t>&gt;</w:t>
      </w:r>
    </w:p>
    <w:p w:rsidR="002B0900" w:rsidRDefault="002B0900" w:rsidP="002B090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"tooltip-inner"</w:t>
      </w:r>
      <w:r>
        <w:rPr>
          <w:rStyle w:val="p"/>
          <w:rFonts w:ascii="var(--bs-font-monospace)" w:hAnsi="var(--bs-font-monospace)"/>
          <w:color w:val="212529"/>
        </w:rPr>
        <w:t>&gt;</w:t>
      </w:r>
    </w:p>
    <w:p w:rsidR="002B0900" w:rsidRDefault="002B0900" w:rsidP="002B0900">
      <w:pPr>
        <w:pStyle w:val="HTMLPreformatted"/>
        <w:rPr>
          <w:rStyle w:val="HTMLCode"/>
          <w:rFonts w:ascii="var(--bs-font-monospace)" w:hAnsi="var(--bs-font-monospace)"/>
          <w:color w:val="212529"/>
        </w:rPr>
      </w:pPr>
      <w:r>
        <w:rPr>
          <w:rStyle w:val="HTMLCode"/>
          <w:rFonts w:ascii="var(--bs-font-monospace)" w:hAnsi="var(--bs-font-monospace)"/>
          <w:color w:val="212529"/>
        </w:rPr>
        <w:t xml:space="preserve">    Some tooltip text!</w:t>
      </w:r>
    </w:p>
    <w:p w:rsidR="002B0900" w:rsidRDefault="002B0900" w:rsidP="002B090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B0900" w:rsidRDefault="002B0900" w:rsidP="002B090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div</w:t>
      </w:r>
      <w:r>
        <w:rPr>
          <w:rStyle w:val="p"/>
          <w:rFonts w:ascii="var(--bs-font-monospace)" w:hAnsi="var(--bs-font-monospace)"/>
          <w:color w:val="212529"/>
        </w:rPr>
        <w:t>&gt;</w:t>
      </w:r>
    </w:p>
    <w:p w:rsidR="002B0900" w:rsidRDefault="002B0900" w:rsidP="002B0900">
      <w:pPr>
        <w:pStyle w:val="Heading3"/>
        <w:shd w:val="clear" w:color="auto" w:fill="FFFFFF"/>
        <w:rPr>
          <w:rFonts w:ascii="Segoe UI" w:hAnsi="Segoe UI" w:cs="Segoe UI"/>
          <w:b w:val="0"/>
          <w:bCs w:val="0"/>
          <w:color w:val="212529"/>
        </w:rPr>
      </w:pPr>
      <w:bookmarkStart w:id="454" w:name="_Toc144065011"/>
      <w:r>
        <w:rPr>
          <w:rFonts w:ascii="Segoe UI" w:hAnsi="Segoe UI" w:cs="Segoe UI"/>
          <w:b w:val="0"/>
          <w:bCs w:val="0"/>
          <w:color w:val="212529"/>
        </w:rPr>
        <w:t>Disabled elements</w:t>
      </w:r>
      <w:bookmarkEnd w:id="454"/>
    </w:p>
    <w:p w:rsidR="002B0900" w:rsidRDefault="002B0900" w:rsidP="002B0900">
      <w:pPr>
        <w:pStyle w:val="NormalWeb"/>
        <w:shd w:val="clear" w:color="auto" w:fill="FFFFFF"/>
        <w:spacing w:before="0" w:beforeAutospacing="0"/>
        <w:rPr>
          <w:rFonts w:ascii="Segoe UI" w:hAnsi="Segoe UI" w:cs="Segoe UI"/>
          <w:color w:val="212529"/>
        </w:rPr>
      </w:pPr>
      <w:r>
        <w:rPr>
          <w:rFonts w:ascii="Segoe UI" w:hAnsi="Segoe UI" w:cs="Segoe UI"/>
          <w:color w:val="212529"/>
        </w:rPr>
        <w:t>Elements with the </w:t>
      </w:r>
      <w:r>
        <w:rPr>
          <w:rStyle w:val="HTMLCode"/>
          <w:rFonts w:ascii="var(--bs-font-monospace)" w:hAnsi="var(--bs-font-monospace)"/>
          <w:color w:val="D63384"/>
          <w:sz w:val="21"/>
          <w:szCs w:val="21"/>
        </w:rPr>
        <w:t>disabled</w:t>
      </w:r>
      <w:r>
        <w:rPr>
          <w:rFonts w:ascii="Segoe UI" w:hAnsi="Segoe UI" w:cs="Segoe UI"/>
          <w:color w:val="212529"/>
        </w:rPr>
        <w:t> attribute aren’t interactive, meaning users cannot focus, hover, or click them to trigger a tooltip (or popover). As a workaround, you’ll want to trigger the tooltip from a wrapper </w:t>
      </w:r>
      <w:r>
        <w:rPr>
          <w:rStyle w:val="HTMLCode"/>
          <w:rFonts w:ascii="var(--bs-font-monospace)" w:hAnsi="var(--bs-font-monospace)"/>
          <w:color w:val="D63384"/>
          <w:sz w:val="21"/>
          <w:szCs w:val="21"/>
        </w:rPr>
        <w:t>&lt;div&gt;</w:t>
      </w:r>
      <w:r>
        <w:rPr>
          <w:rFonts w:ascii="Segoe UI" w:hAnsi="Segoe UI" w:cs="Segoe UI"/>
          <w:color w:val="212529"/>
        </w:rPr>
        <w:t> or </w:t>
      </w:r>
      <w:r>
        <w:rPr>
          <w:rStyle w:val="HTMLCode"/>
          <w:rFonts w:ascii="var(--bs-font-monospace)" w:hAnsi="var(--bs-font-monospace)"/>
          <w:color w:val="D63384"/>
          <w:sz w:val="21"/>
          <w:szCs w:val="21"/>
        </w:rPr>
        <w:t>&lt;span&gt;</w:t>
      </w:r>
      <w:r>
        <w:rPr>
          <w:rFonts w:ascii="Segoe UI" w:hAnsi="Segoe UI" w:cs="Segoe UI"/>
          <w:color w:val="212529"/>
        </w:rPr>
        <w:t>, ideally made keyboard-focusable using </w:t>
      </w:r>
      <w:r>
        <w:rPr>
          <w:rStyle w:val="HTMLCode"/>
          <w:rFonts w:ascii="var(--bs-font-monospace)" w:hAnsi="var(--bs-font-monospace)"/>
          <w:color w:val="D63384"/>
          <w:sz w:val="21"/>
          <w:szCs w:val="21"/>
        </w:rPr>
        <w:t>tabindex="0"</w:t>
      </w:r>
      <w:r>
        <w:rPr>
          <w:rFonts w:ascii="Segoe UI" w:hAnsi="Segoe UI" w:cs="Segoe UI"/>
          <w:color w:val="212529"/>
        </w:rPr>
        <w:t>.</w:t>
      </w:r>
    </w:p>
    <w:p w:rsidR="002B0900" w:rsidRDefault="002B0900" w:rsidP="002B0900">
      <w:pPr>
        <w:shd w:val="clear" w:color="auto" w:fill="FFFFFF"/>
        <w:rPr>
          <w:rFonts w:ascii="Segoe UI" w:hAnsi="Segoe UI" w:cs="Segoe UI"/>
          <w:color w:val="212529"/>
        </w:rPr>
      </w:pPr>
      <w:r>
        <w:rPr>
          <w:rStyle w:val="d-inline-block"/>
          <w:rFonts w:ascii="Segoe UI" w:hAnsi="Segoe UI" w:cs="Segoe UI"/>
          <w:color w:val="212529"/>
        </w:rPr>
        <w:t>Disabled button</w:t>
      </w:r>
    </w:p>
    <w:p w:rsidR="002B0900" w:rsidRDefault="002B0900" w:rsidP="002B0900">
      <w:pPr>
        <w:shd w:val="clear" w:color="auto" w:fill="FFFFFF"/>
        <w:rPr>
          <w:rFonts w:ascii="Segoe UI" w:hAnsi="Segoe UI" w:cs="Segoe UI"/>
          <w:color w:val="212529"/>
        </w:rPr>
      </w:pPr>
    </w:p>
    <w:p w:rsidR="002B0900" w:rsidRDefault="002B0900" w:rsidP="002B0900">
      <w:pPr>
        <w:pStyle w:val="HTMLPreformatted"/>
        <w:rPr>
          <w:rStyle w:val="HTMLCode"/>
          <w:rFonts w:ascii="var(--bs-font-monospace)" w:hAnsi="var(--bs-font-monospace)"/>
          <w:color w:val="212529"/>
        </w:rPr>
      </w:pPr>
      <w:r>
        <w:rPr>
          <w:rStyle w:val="p"/>
          <w:rFonts w:ascii="var(--bs-font-monospace)" w:hAnsi="var(--bs-font-monospace)"/>
          <w:color w:val="212529"/>
        </w:rPr>
        <w:t>&lt;</w:t>
      </w:r>
      <w:r>
        <w:rPr>
          <w:rStyle w:val="nt"/>
          <w:rFonts w:ascii="var(--bs-font-monospace)" w:hAnsi="var(--bs-font-monospace)"/>
          <w:color w:val="2F6F9F"/>
        </w:rPr>
        <w:t>span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"d-inline-block"</w:t>
      </w:r>
      <w:r>
        <w:rPr>
          <w:rStyle w:val="HTMLCode"/>
          <w:rFonts w:ascii="var(--bs-font-monospace)" w:hAnsi="var(--bs-font-monospace)"/>
          <w:color w:val="212529"/>
        </w:rPr>
        <w:t xml:space="preserve"> </w:t>
      </w:r>
      <w:r>
        <w:rPr>
          <w:rStyle w:val="na"/>
          <w:rFonts w:ascii="var(--bs-font-monospace)" w:hAnsi="var(--bs-font-monospace)"/>
          <w:color w:val="006EE0"/>
        </w:rPr>
        <w:t>tabindex</w:t>
      </w:r>
      <w:r>
        <w:rPr>
          <w:rStyle w:val="o"/>
          <w:rFonts w:ascii="var(--bs-font-monospace)" w:hAnsi="var(--bs-font-monospace)"/>
          <w:color w:val="555555"/>
        </w:rPr>
        <w:t>=</w:t>
      </w:r>
      <w:r>
        <w:rPr>
          <w:rStyle w:val="s"/>
          <w:rFonts w:ascii="var(--bs-font-monospace)" w:hAnsi="var(--bs-font-monospace)"/>
          <w:color w:val="D73038"/>
        </w:rPr>
        <w:t>"0"</w:t>
      </w:r>
      <w:r>
        <w:rPr>
          <w:rStyle w:val="HTMLCode"/>
          <w:rFonts w:ascii="var(--bs-font-monospace)" w:hAnsi="var(--bs-font-monospace)"/>
          <w:color w:val="212529"/>
        </w:rPr>
        <w:t xml:space="preserve"> </w:t>
      </w:r>
      <w:r>
        <w:rPr>
          <w:rStyle w:val="na"/>
          <w:rFonts w:ascii="var(--bs-font-monospace)" w:hAnsi="var(--bs-font-monospace)"/>
          <w:color w:val="006EE0"/>
        </w:rPr>
        <w:t>data-bs-toggle</w:t>
      </w:r>
      <w:r>
        <w:rPr>
          <w:rStyle w:val="o"/>
          <w:rFonts w:ascii="var(--bs-font-monospace)" w:hAnsi="var(--bs-font-monospace)"/>
          <w:color w:val="555555"/>
        </w:rPr>
        <w:t>=</w:t>
      </w:r>
      <w:r>
        <w:rPr>
          <w:rStyle w:val="s"/>
          <w:rFonts w:ascii="var(--bs-font-monospace)" w:hAnsi="var(--bs-font-monospace)"/>
          <w:color w:val="D73038"/>
        </w:rPr>
        <w:t>"tooltip"</w:t>
      </w:r>
      <w:r>
        <w:rPr>
          <w:rStyle w:val="HTMLCode"/>
          <w:rFonts w:ascii="var(--bs-font-monospace)" w:hAnsi="var(--bs-font-monospace)"/>
          <w:color w:val="212529"/>
        </w:rPr>
        <w:t xml:space="preserve"> </w:t>
      </w:r>
      <w:r>
        <w:rPr>
          <w:rStyle w:val="na"/>
          <w:rFonts w:ascii="var(--bs-font-monospace)" w:hAnsi="var(--bs-font-monospace)"/>
          <w:color w:val="006EE0"/>
        </w:rPr>
        <w:t>title</w:t>
      </w:r>
      <w:r>
        <w:rPr>
          <w:rStyle w:val="o"/>
          <w:rFonts w:ascii="var(--bs-font-monospace)" w:hAnsi="var(--bs-font-monospace)"/>
          <w:color w:val="555555"/>
        </w:rPr>
        <w:t>=</w:t>
      </w:r>
      <w:r>
        <w:rPr>
          <w:rStyle w:val="s"/>
          <w:rFonts w:ascii="var(--bs-font-monospace)" w:hAnsi="var(--bs-font-monospace)"/>
          <w:color w:val="D73038"/>
        </w:rPr>
        <w:t>"Disabled tooltip"</w:t>
      </w:r>
      <w:r>
        <w:rPr>
          <w:rStyle w:val="p"/>
          <w:rFonts w:ascii="var(--bs-font-monospace)" w:hAnsi="var(--bs-font-monospace)"/>
          <w:color w:val="212529"/>
        </w:rPr>
        <w:t>&gt;</w:t>
      </w:r>
    </w:p>
    <w:p w:rsidR="002B0900" w:rsidRDefault="002B0900" w:rsidP="002B090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&lt;</w:t>
      </w:r>
      <w:r>
        <w:rPr>
          <w:rStyle w:val="nt"/>
          <w:rFonts w:ascii="var(--bs-font-monospace)" w:hAnsi="var(--bs-font-monospace)"/>
          <w:color w:val="2F6F9F"/>
        </w:rPr>
        <w:t>button</w:t>
      </w:r>
      <w:r>
        <w:rPr>
          <w:rStyle w:val="HTMLCode"/>
          <w:rFonts w:ascii="var(--bs-font-monospace)" w:hAnsi="var(--bs-font-monospace)"/>
          <w:color w:val="212529"/>
        </w:rPr>
        <w:t xml:space="preserve"> </w:t>
      </w:r>
      <w:r>
        <w:rPr>
          <w:rStyle w:val="na"/>
          <w:rFonts w:ascii="var(--bs-font-monospace)" w:hAnsi="var(--bs-font-monospace)"/>
          <w:color w:val="006EE0"/>
        </w:rPr>
        <w:t>class</w:t>
      </w:r>
      <w:r>
        <w:rPr>
          <w:rStyle w:val="o"/>
          <w:rFonts w:ascii="var(--bs-font-monospace)" w:hAnsi="var(--bs-font-monospace)"/>
          <w:color w:val="555555"/>
        </w:rPr>
        <w:t>=</w:t>
      </w:r>
      <w:r>
        <w:rPr>
          <w:rStyle w:val="s"/>
          <w:rFonts w:ascii="var(--bs-font-monospace)" w:hAnsi="var(--bs-font-monospace)"/>
          <w:color w:val="D73038"/>
        </w:rPr>
        <w:t>"btn btn-primary"</w:t>
      </w:r>
      <w:r>
        <w:rPr>
          <w:rStyle w:val="HTMLCode"/>
          <w:rFonts w:ascii="var(--bs-font-monospace)" w:hAnsi="var(--bs-font-monospace)"/>
          <w:color w:val="212529"/>
        </w:rPr>
        <w:t xml:space="preserve"> </w:t>
      </w:r>
      <w:r>
        <w:rPr>
          <w:rStyle w:val="na"/>
          <w:rFonts w:ascii="var(--bs-font-monospace)" w:hAnsi="var(--bs-font-monospace)"/>
          <w:color w:val="006EE0"/>
        </w:rPr>
        <w:t>type</w:t>
      </w:r>
      <w:r>
        <w:rPr>
          <w:rStyle w:val="o"/>
          <w:rFonts w:ascii="var(--bs-font-monospace)" w:hAnsi="var(--bs-font-monospace)"/>
          <w:color w:val="555555"/>
        </w:rPr>
        <w:t>=</w:t>
      </w:r>
      <w:r>
        <w:rPr>
          <w:rStyle w:val="s"/>
          <w:rFonts w:ascii="var(--bs-font-monospace)" w:hAnsi="var(--bs-font-monospace)"/>
          <w:color w:val="D73038"/>
        </w:rPr>
        <w:t>"button"</w:t>
      </w:r>
      <w:r>
        <w:rPr>
          <w:rStyle w:val="HTMLCode"/>
          <w:rFonts w:ascii="var(--bs-font-monospace)" w:hAnsi="var(--bs-font-monospace)"/>
          <w:color w:val="212529"/>
        </w:rPr>
        <w:t xml:space="preserve"> </w:t>
      </w:r>
      <w:r>
        <w:rPr>
          <w:rStyle w:val="na"/>
          <w:rFonts w:ascii="var(--bs-font-monospace)" w:hAnsi="var(--bs-font-monospace)"/>
          <w:color w:val="006EE0"/>
        </w:rPr>
        <w:t>disabled</w:t>
      </w:r>
      <w:r>
        <w:rPr>
          <w:rStyle w:val="p"/>
          <w:rFonts w:ascii="var(--bs-font-monospace)" w:hAnsi="var(--bs-font-monospace)"/>
          <w:color w:val="212529"/>
        </w:rPr>
        <w:t>&gt;</w:t>
      </w:r>
      <w:r>
        <w:rPr>
          <w:rStyle w:val="HTMLCode"/>
          <w:rFonts w:ascii="var(--bs-font-monospace)" w:hAnsi="var(--bs-font-monospace)"/>
          <w:color w:val="212529"/>
        </w:rPr>
        <w:t>Disabled button</w:t>
      </w:r>
      <w:r>
        <w:rPr>
          <w:rStyle w:val="p"/>
          <w:rFonts w:ascii="var(--bs-font-monospace)" w:hAnsi="var(--bs-font-monospace)"/>
          <w:color w:val="212529"/>
        </w:rPr>
        <w:t>&lt;/</w:t>
      </w:r>
      <w:r>
        <w:rPr>
          <w:rStyle w:val="nt"/>
          <w:rFonts w:ascii="var(--bs-font-monospace)" w:hAnsi="var(--bs-font-monospace)"/>
          <w:color w:val="2F6F9F"/>
        </w:rPr>
        <w:t>button</w:t>
      </w:r>
      <w:r>
        <w:rPr>
          <w:rStyle w:val="p"/>
          <w:rFonts w:ascii="var(--bs-font-monospace)" w:hAnsi="var(--bs-font-monospace)"/>
          <w:color w:val="212529"/>
        </w:rPr>
        <w:t>&gt;</w:t>
      </w:r>
    </w:p>
    <w:p w:rsidR="002B0900" w:rsidRDefault="002B0900" w:rsidP="002B0900">
      <w:pPr>
        <w:pStyle w:val="HTMLPreformatted"/>
        <w:rPr>
          <w:rFonts w:ascii="var(--bs-font-monospace)" w:hAnsi="var(--bs-font-monospace)"/>
          <w:color w:val="212529"/>
          <w:sz w:val="21"/>
          <w:szCs w:val="21"/>
        </w:rPr>
      </w:pPr>
      <w:r>
        <w:rPr>
          <w:rStyle w:val="p"/>
          <w:rFonts w:ascii="var(--bs-font-monospace)" w:hAnsi="var(--bs-font-monospace)"/>
          <w:color w:val="212529"/>
        </w:rPr>
        <w:t>&lt;/</w:t>
      </w:r>
      <w:r>
        <w:rPr>
          <w:rStyle w:val="nt"/>
          <w:rFonts w:ascii="var(--bs-font-monospace)" w:hAnsi="var(--bs-font-monospace)"/>
          <w:color w:val="2F6F9F"/>
        </w:rPr>
        <w:t>span</w:t>
      </w:r>
      <w:r>
        <w:rPr>
          <w:rStyle w:val="p"/>
          <w:rFonts w:ascii="var(--bs-font-monospace)" w:hAnsi="var(--bs-font-monospace)"/>
          <w:color w:val="212529"/>
        </w:rPr>
        <w:t>&gt;</w:t>
      </w:r>
    </w:p>
    <w:p w:rsidR="002B0900" w:rsidRDefault="002B0900" w:rsidP="002B0900">
      <w:pPr>
        <w:pStyle w:val="Heading3"/>
        <w:shd w:val="clear" w:color="auto" w:fill="FFFFFF"/>
        <w:rPr>
          <w:rFonts w:ascii="Segoe UI" w:hAnsi="Segoe UI" w:cs="Segoe UI"/>
          <w:b w:val="0"/>
          <w:bCs w:val="0"/>
          <w:color w:val="212529"/>
        </w:rPr>
      </w:pPr>
      <w:bookmarkStart w:id="455" w:name="_Toc144065012"/>
      <w:r>
        <w:rPr>
          <w:rFonts w:ascii="Segoe UI" w:hAnsi="Segoe UI" w:cs="Segoe UI"/>
          <w:b w:val="0"/>
          <w:bCs w:val="0"/>
          <w:color w:val="212529"/>
        </w:rPr>
        <w:t>Options</w:t>
      </w:r>
      <w:bookmarkEnd w:id="455"/>
    </w:p>
    <w:p w:rsidR="002B0900" w:rsidRDefault="002B0900" w:rsidP="002B0900">
      <w:pPr>
        <w:pStyle w:val="NormalWeb"/>
        <w:shd w:val="clear" w:color="auto" w:fill="FFFFFF"/>
        <w:spacing w:before="0" w:beforeAutospacing="0"/>
        <w:rPr>
          <w:rFonts w:ascii="Segoe UI" w:hAnsi="Segoe UI" w:cs="Segoe UI"/>
          <w:color w:val="212529"/>
        </w:rPr>
      </w:pPr>
      <w:r>
        <w:rPr>
          <w:rFonts w:ascii="Segoe UI" w:hAnsi="Segoe UI" w:cs="Segoe UI"/>
          <w:color w:val="212529"/>
        </w:rPr>
        <w:t>Options can be passed via data attributes or JavaScript. For data attributes, append the option name to </w:t>
      </w:r>
      <w:r>
        <w:rPr>
          <w:rStyle w:val="HTMLCode"/>
          <w:rFonts w:ascii="var(--bs-font-monospace)" w:hAnsi="var(--bs-font-monospace)"/>
          <w:color w:val="D63384"/>
          <w:sz w:val="21"/>
          <w:szCs w:val="21"/>
        </w:rPr>
        <w:t>data-bs-</w:t>
      </w:r>
      <w:r>
        <w:rPr>
          <w:rFonts w:ascii="Segoe UI" w:hAnsi="Segoe UI" w:cs="Segoe UI"/>
          <w:color w:val="212529"/>
        </w:rPr>
        <w:t>, as in </w:t>
      </w:r>
      <w:r>
        <w:rPr>
          <w:rStyle w:val="HTMLCode"/>
          <w:rFonts w:ascii="var(--bs-font-monospace)" w:hAnsi="var(--bs-font-monospace)"/>
          <w:color w:val="D63384"/>
          <w:sz w:val="21"/>
          <w:szCs w:val="21"/>
        </w:rPr>
        <w:t>data-bs-animation=""</w:t>
      </w:r>
      <w:r>
        <w:rPr>
          <w:rFonts w:ascii="Segoe UI" w:hAnsi="Segoe UI" w:cs="Segoe UI"/>
          <w:color w:val="212529"/>
        </w:rPr>
        <w:t>. Make sure to change the case type of the option name from camelCase to kebab-case when passing the options via data attributes. For example, instead of using </w:t>
      </w:r>
      <w:r>
        <w:rPr>
          <w:rStyle w:val="HTMLCode"/>
          <w:rFonts w:ascii="var(--bs-font-monospace)" w:hAnsi="var(--bs-font-monospace)"/>
          <w:color w:val="D63384"/>
          <w:sz w:val="21"/>
          <w:szCs w:val="21"/>
        </w:rPr>
        <w:t>data-bs-customClass="beautifier"</w:t>
      </w:r>
      <w:r>
        <w:rPr>
          <w:rFonts w:ascii="Segoe UI" w:hAnsi="Segoe UI" w:cs="Segoe UI"/>
          <w:color w:val="212529"/>
        </w:rPr>
        <w:t>, use </w:t>
      </w:r>
      <w:r>
        <w:rPr>
          <w:rStyle w:val="HTMLCode"/>
          <w:rFonts w:ascii="var(--bs-font-monospace)" w:hAnsi="var(--bs-font-monospace)"/>
          <w:color w:val="D63384"/>
          <w:sz w:val="21"/>
          <w:szCs w:val="21"/>
        </w:rPr>
        <w:t>data-bs-custom-class="beautifier"</w:t>
      </w:r>
      <w:r>
        <w:rPr>
          <w:rFonts w:ascii="Segoe UI" w:hAnsi="Segoe UI" w:cs="Segoe UI"/>
          <w:color w:val="212529"/>
        </w:rPr>
        <w:t>.</w:t>
      </w:r>
    </w:p>
    <w:p w:rsidR="002B0900" w:rsidRDefault="002B0900" w:rsidP="002B0900">
      <w:pPr>
        <w:shd w:val="clear" w:color="auto" w:fill="FFFFFF"/>
        <w:rPr>
          <w:rFonts w:ascii="Segoe UI" w:hAnsi="Segoe UI" w:cs="Segoe UI"/>
          <w:color w:val="212529"/>
        </w:rPr>
      </w:pPr>
      <w:r>
        <w:rPr>
          <w:rFonts w:ascii="Segoe UI" w:hAnsi="Segoe UI" w:cs="Segoe UI"/>
          <w:color w:val="212529"/>
        </w:rPr>
        <w:t>Note that for security reasons the </w:t>
      </w:r>
      <w:r>
        <w:rPr>
          <w:rStyle w:val="HTMLCode"/>
          <w:rFonts w:ascii="var(--bs-font-monospace)" w:eastAsiaTheme="minorHAnsi" w:hAnsi="var(--bs-font-monospace)"/>
          <w:color w:val="D63384"/>
          <w:sz w:val="21"/>
          <w:szCs w:val="21"/>
        </w:rPr>
        <w:t>sanitize</w:t>
      </w:r>
      <w:r>
        <w:rPr>
          <w:rFonts w:ascii="Segoe UI" w:hAnsi="Segoe UI" w:cs="Segoe UI"/>
          <w:color w:val="212529"/>
        </w:rPr>
        <w:t>, </w:t>
      </w:r>
      <w:r>
        <w:rPr>
          <w:rStyle w:val="HTMLCode"/>
          <w:rFonts w:ascii="var(--bs-font-monospace)" w:eastAsiaTheme="minorHAnsi" w:hAnsi="var(--bs-font-monospace)"/>
          <w:color w:val="D63384"/>
          <w:sz w:val="21"/>
          <w:szCs w:val="21"/>
        </w:rPr>
        <w:t>sanitizeFn</w:t>
      </w:r>
      <w:r>
        <w:rPr>
          <w:rFonts w:ascii="Segoe UI" w:hAnsi="Segoe UI" w:cs="Segoe UI"/>
          <w:color w:val="212529"/>
        </w:rPr>
        <w:t>, and </w:t>
      </w:r>
      <w:r>
        <w:rPr>
          <w:rStyle w:val="HTMLCode"/>
          <w:rFonts w:ascii="var(--bs-font-monospace)" w:eastAsiaTheme="minorHAnsi" w:hAnsi="var(--bs-font-monospace)"/>
          <w:color w:val="D63384"/>
          <w:sz w:val="21"/>
          <w:szCs w:val="21"/>
        </w:rPr>
        <w:t>allowList</w:t>
      </w:r>
      <w:r>
        <w:rPr>
          <w:rFonts w:ascii="Segoe UI" w:hAnsi="Segoe UI" w:cs="Segoe UI"/>
          <w:color w:val="212529"/>
        </w:rPr>
        <w:t> options cannot be supplied using data attributes.</w:t>
      </w:r>
    </w:p>
    <w:tbl>
      <w:tblPr>
        <w:tblW w:w="9581" w:type="dxa"/>
        <w:tblCellMar>
          <w:top w:w="15" w:type="dxa"/>
          <w:left w:w="15" w:type="dxa"/>
          <w:bottom w:w="15" w:type="dxa"/>
          <w:right w:w="15" w:type="dxa"/>
        </w:tblCellMar>
        <w:tblLook w:val="04A0" w:firstRow="1" w:lastRow="0" w:firstColumn="1" w:lastColumn="0" w:noHBand="0" w:noVBand="1"/>
      </w:tblPr>
      <w:tblGrid>
        <w:gridCol w:w="1663"/>
        <w:gridCol w:w="1043"/>
        <w:gridCol w:w="3058"/>
        <w:gridCol w:w="3817"/>
      </w:tblGrid>
      <w:tr w:rsidR="002B0900" w:rsidTr="002B0900">
        <w:trPr>
          <w:trHeight w:val="145"/>
          <w:tblHeader/>
        </w:trPr>
        <w:tc>
          <w:tcPr>
            <w:tcW w:w="1320" w:type="dxa"/>
            <w:tcBorders>
              <w:top w:val="single" w:sz="2" w:space="0" w:color="auto"/>
              <w:left w:val="single" w:sz="2" w:space="0" w:color="auto"/>
              <w:right w:val="single" w:sz="2" w:space="0" w:color="auto"/>
            </w:tcBorders>
            <w:vAlign w:val="center"/>
            <w:hideMark/>
          </w:tcPr>
          <w:p w:rsidR="002B0900" w:rsidRDefault="002B0900">
            <w:pPr>
              <w:jc w:val="center"/>
              <w:rPr>
                <w:rFonts w:ascii="Times New Roman" w:hAnsi="Times New Roman" w:cs="Times New Roman"/>
                <w:b/>
                <w:bCs/>
                <w:color w:val="212529"/>
              </w:rPr>
            </w:pPr>
            <w:r>
              <w:rPr>
                <w:b/>
                <w:bCs/>
                <w:color w:val="212529"/>
              </w:rPr>
              <w:t>Name</w:t>
            </w:r>
          </w:p>
        </w:tc>
        <w:tc>
          <w:tcPr>
            <w:tcW w:w="1178" w:type="dxa"/>
            <w:tcBorders>
              <w:top w:val="single" w:sz="2" w:space="0" w:color="auto"/>
              <w:left w:val="single" w:sz="2" w:space="0" w:color="auto"/>
              <w:right w:val="single" w:sz="2" w:space="0" w:color="auto"/>
            </w:tcBorders>
            <w:vAlign w:val="center"/>
            <w:hideMark/>
          </w:tcPr>
          <w:p w:rsidR="002B0900" w:rsidRDefault="002B0900">
            <w:pPr>
              <w:jc w:val="center"/>
              <w:rPr>
                <w:b/>
                <w:bCs/>
                <w:color w:val="212529"/>
              </w:rPr>
            </w:pPr>
            <w:r>
              <w:rPr>
                <w:b/>
                <w:bCs/>
                <w:color w:val="212529"/>
              </w:rPr>
              <w:t>Type</w:t>
            </w:r>
          </w:p>
        </w:tc>
        <w:tc>
          <w:tcPr>
            <w:tcW w:w="4054" w:type="dxa"/>
            <w:tcBorders>
              <w:top w:val="single" w:sz="2" w:space="0" w:color="auto"/>
              <w:left w:val="single" w:sz="2" w:space="0" w:color="auto"/>
              <w:right w:val="single" w:sz="2" w:space="0" w:color="auto"/>
            </w:tcBorders>
            <w:vAlign w:val="center"/>
            <w:hideMark/>
          </w:tcPr>
          <w:p w:rsidR="002B0900" w:rsidRDefault="002B0900">
            <w:pPr>
              <w:jc w:val="center"/>
              <w:rPr>
                <w:b/>
                <w:bCs/>
                <w:color w:val="212529"/>
              </w:rPr>
            </w:pPr>
            <w:r>
              <w:rPr>
                <w:b/>
                <w:bCs/>
                <w:color w:val="212529"/>
              </w:rPr>
              <w:t>Default</w:t>
            </w:r>
          </w:p>
        </w:tc>
        <w:tc>
          <w:tcPr>
            <w:tcW w:w="0" w:type="auto"/>
            <w:tcBorders>
              <w:top w:val="single" w:sz="2" w:space="0" w:color="auto"/>
              <w:left w:val="single" w:sz="2" w:space="0" w:color="auto"/>
              <w:right w:val="single" w:sz="2" w:space="0" w:color="auto"/>
            </w:tcBorders>
            <w:vAlign w:val="center"/>
            <w:hideMark/>
          </w:tcPr>
          <w:p w:rsidR="002B0900" w:rsidRDefault="002B0900">
            <w:pPr>
              <w:jc w:val="center"/>
              <w:rPr>
                <w:b/>
                <w:bCs/>
                <w:color w:val="212529"/>
              </w:rPr>
            </w:pPr>
            <w:r>
              <w:rPr>
                <w:b/>
                <w:bCs/>
                <w:color w:val="212529"/>
              </w:rPr>
              <w:t>Description</w:t>
            </w:r>
          </w:p>
        </w:tc>
      </w:tr>
      <w:tr w:rsidR="002B0900" w:rsidTr="002B0900">
        <w:trPr>
          <w:trHeight w:val="145"/>
        </w:trPr>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animation</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boolean</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true</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Apply a CSS fade transition to the tooltip</w:t>
            </w:r>
          </w:p>
        </w:tc>
      </w:tr>
      <w:tr w:rsidR="002B0900" w:rsidTr="002B0900">
        <w:trPr>
          <w:trHeight w:val="145"/>
        </w:trPr>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container</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string | element | false</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false</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pStyle w:val="NormalWeb"/>
              <w:spacing w:before="0" w:beforeAutospacing="0"/>
              <w:rPr>
                <w:color w:val="212529"/>
              </w:rPr>
            </w:pPr>
            <w:r>
              <w:rPr>
                <w:color w:val="212529"/>
              </w:rPr>
              <w:t>Appends the tooltip to a specific element. Example: </w:t>
            </w:r>
            <w:r>
              <w:rPr>
                <w:rStyle w:val="HTMLCode"/>
                <w:rFonts w:ascii="var(--bs-font-monospace)" w:hAnsi="var(--bs-font-monospace)"/>
                <w:color w:val="D63384"/>
                <w:sz w:val="21"/>
                <w:szCs w:val="21"/>
              </w:rPr>
              <w:t>container: 'body'</w:t>
            </w:r>
            <w:r>
              <w:rPr>
                <w:color w:val="212529"/>
              </w:rPr>
              <w:t>. This option is particularly useful in that it allows you to position the tooltip in the flow of the document near the triggering element - which will prevent the tooltip from floating away from the triggering element during a window resize.</w:t>
            </w:r>
          </w:p>
        </w:tc>
      </w:tr>
      <w:tr w:rsidR="002B0900" w:rsidTr="002B0900">
        <w:trPr>
          <w:trHeight w:val="145"/>
        </w:trPr>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delay</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number | object</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0</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pStyle w:val="NormalWeb"/>
              <w:spacing w:before="0" w:beforeAutospacing="0"/>
              <w:rPr>
                <w:color w:val="212529"/>
              </w:rPr>
            </w:pPr>
            <w:r>
              <w:rPr>
                <w:color w:val="212529"/>
              </w:rPr>
              <w:t>Delay showing and hiding the tooltip (ms) - does not apply to manual trigger type</w:t>
            </w:r>
          </w:p>
          <w:p w:rsidR="002B0900" w:rsidRDefault="002B0900">
            <w:pPr>
              <w:pStyle w:val="NormalWeb"/>
              <w:spacing w:before="0" w:beforeAutospacing="0"/>
              <w:rPr>
                <w:color w:val="212529"/>
              </w:rPr>
            </w:pPr>
            <w:r>
              <w:rPr>
                <w:color w:val="212529"/>
              </w:rPr>
              <w:t>If a number is supplied, delay is applied to both hide/show</w:t>
            </w:r>
          </w:p>
          <w:p w:rsidR="002B0900" w:rsidRDefault="002B0900">
            <w:pPr>
              <w:pStyle w:val="NormalWeb"/>
              <w:spacing w:before="0" w:beforeAutospacing="0"/>
              <w:rPr>
                <w:color w:val="212529"/>
              </w:rPr>
            </w:pPr>
            <w:r>
              <w:rPr>
                <w:color w:val="212529"/>
              </w:rPr>
              <w:t>Object structure is: </w:t>
            </w:r>
            <w:r>
              <w:rPr>
                <w:rStyle w:val="HTMLCode"/>
                <w:rFonts w:ascii="var(--bs-font-monospace)" w:hAnsi="var(--bs-font-monospace)"/>
                <w:color w:val="D63384"/>
                <w:sz w:val="21"/>
                <w:szCs w:val="21"/>
              </w:rPr>
              <w:t>delay: { "show": 500, "hide": 100 }</w:t>
            </w:r>
          </w:p>
        </w:tc>
      </w:tr>
      <w:tr w:rsidR="002B0900" w:rsidTr="002B0900">
        <w:trPr>
          <w:trHeight w:val="145"/>
        </w:trPr>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html</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boolean</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false</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pStyle w:val="NormalWeb"/>
              <w:spacing w:before="0" w:beforeAutospacing="0"/>
              <w:rPr>
                <w:color w:val="212529"/>
              </w:rPr>
            </w:pPr>
            <w:r>
              <w:rPr>
                <w:color w:val="212529"/>
              </w:rPr>
              <w:t>Allow HTML in the tooltip.</w:t>
            </w:r>
          </w:p>
          <w:p w:rsidR="002B0900" w:rsidRDefault="002B0900">
            <w:pPr>
              <w:pStyle w:val="NormalWeb"/>
              <w:spacing w:before="0" w:beforeAutospacing="0"/>
              <w:rPr>
                <w:color w:val="212529"/>
              </w:rPr>
            </w:pPr>
            <w:r>
              <w:rPr>
                <w:color w:val="212529"/>
              </w:rPr>
              <w:t>If true, HTML tags in the tooltip's </w:t>
            </w:r>
            <w:r>
              <w:rPr>
                <w:rStyle w:val="HTMLCode"/>
                <w:rFonts w:ascii="var(--bs-font-monospace)" w:hAnsi="var(--bs-font-monospace)"/>
                <w:color w:val="D63384"/>
                <w:sz w:val="21"/>
                <w:szCs w:val="21"/>
              </w:rPr>
              <w:t>title</w:t>
            </w:r>
            <w:r>
              <w:rPr>
                <w:color w:val="212529"/>
              </w:rPr>
              <w:t> will be rendered in the tooltip. If false, </w:t>
            </w:r>
            <w:r>
              <w:rPr>
                <w:rStyle w:val="HTMLCode"/>
                <w:rFonts w:ascii="var(--bs-font-monospace)" w:hAnsi="var(--bs-font-monospace)"/>
                <w:color w:val="D63384"/>
                <w:sz w:val="21"/>
                <w:szCs w:val="21"/>
              </w:rPr>
              <w:t>innerText</w:t>
            </w:r>
            <w:r>
              <w:rPr>
                <w:color w:val="212529"/>
              </w:rPr>
              <w:t> property will be used to insert content into the DOM.</w:t>
            </w:r>
          </w:p>
          <w:p w:rsidR="002B0900" w:rsidRDefault="002B0900">
            <w:pPr>
              <w:pStyle w:val="NormalWeb"/>
              <w:spacing w:before="0" w:beforeAutospacing="0"/>
              <w:rPr>
                <w:color w:val="212529"/>
              </w:rPr>
            </w:pPr>
            <w:r>
              <w:rPr>
                <w:color w:val="212529"/>
              </w:rPr>
              <w:t>Use text if you're worried about XSS attacks.</w:t>
            </w:r>
          </w:p>
        </w:tc>
      </w:tr>
      <w:tr w:rsidR="002B0900" w:rsidTr="002B0900">
        <w:trPr>
          <w:trHeight w:val="145"/>
        </w:trPr>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placement</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string | function</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'top'</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pStyle w:val="NormalWeb"/>
              <w:spacing w:before="0" w:beforeAutospacing="0"/>
              <w:rPr>
                <w:color w:val="212529"/>
              </w:rPr>
            </w:pPr>
            <w:r>
              <w:rPr>
                <w:color w:val="212529"/>
              </w:rPr>
              <w:t>How to position the tooltip - auto | top | bottom | left | right.</w:t>
            </w:r>
            <w:r>
              <w:rPr>
                <w:color w:val="212529"/>
              </w:rPr>
              <w:br/>
              <w:t>When </w:t>
            </w:r>
            <w:r>
              <w:rPr>
                <w:rStyle w:val="HTMLCode"/>
                <w:rFonts w:ascii="var(--bs-font-monospace)" w:hAnsi="var(--bs-font-monospace)"/>
                <w:color w:val="D63384"/>
                <w:sz w:val="21"/>
                <w:szCs w:val="21"/>
              </w:rPr>
              <w:t>auto</w:t>
            </w:r>
            <w:r>
              <w:rPr>
                <w:color w:val="212529"/>
              </w:rPr>
              <w:t> is specified, it will dynamically reorient the tooltip.</w:t>
            </w:r>
          </w:p>
          <w:p w:rsidR="002B0900" w:rsidRDefault="002B0900">
            <w:pPr>
              <w:pStyle w:val="NormalWeb"/>
              <w:spacing w:before="0" w:beforeAutospacing="0"/>
              <w:rPr>
                <w:color w:val="212529"/>
              </w:rPr>
            </w:pPr>
            <w:r>
              <w:rPr>
                <w:color w:val="212529"/>
              </w:rPr>
              <w:t>When a function is used to determine the placement, it is called with the tooltip DOM node as its first argument and the triggering element DOM node as its second. The </w:t>
            </w:r>
            <w:r>
              <w:rPr>
                <w:rStyle w:val="HTMLCode"/>
                <w:rFonts w:ascii="var(--bs-font-monospace)" w:hAnsi="var(--bs-font-monospace)"/>
                <w:color w:val="D63384"/>
                <w:sz w:val="21"/>
                <w:szCs w:val="21"/>
              </w:rPr>
              <w:t>this</w:t>
            </w:r>
            <w:r>
              <w:rPr>
                <w:color w:val="212529"/>
              </w:rPr>
              <w:t> context is set to the tooltip instance.</w:t>
            </w:r>
          </w:p>
        </w:tc>
      </w:tr>
      <w:tr w:rsidR="002B0900" w:rsidTr="002B0900">
        <w:trPr>
          <w:trHeight w:val="145"/>
        </w:trPr>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selector</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string | false</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false</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If a selector is provided, tooltip objects will be delegated to the specified targets. In practice, this is used to also apply tooltips to dynamically added DOM elements (</w:t>
            </w:r>
            <w:r>
              <w:rPr>
                <w:rStyle w:val="HTMLCode"/>
                <w:rFonts w:ascii="var(--bs-font-monospace)" w:eastAsiaTheme="minorHAnsi" w:hAnsi="var(--bs-font-monospace)"/>
                <w:color w:val="D63384"/>
                <w:sz w:val="21"/>
                <w:szCs w:val="21"/>
              </w:rPr>
              <w:t>jQuery.on</w:t>
            </w:r>
            <w:r>
              <w:rPr>
                <w:color w:val="212529"/>
              </w:rPr>
              <w:t> support). See </w:t>
            </w:r>
            <w:hyperlink r:id="rId575" w:history="1">
              <w:r>
                <w:rPr>
                  <w:rStyle w:val="Hyperlink"/>
                  <w:color w:val="0D6EFD"/>
                </w:rPr>
                <w:t>this</w:t>
              </w:r>
            </w:hyperlink>
            <w:r>
              <w:rPr>
                <w:color w:val="212529"/>
              </w:rPr>
              <w:t> and </w:t>
            </w:r>
            <w:hyperlink r:id="rId576" w:history="1">
              <w:r>
                <w:rPr>
                  <w:rStyle w:val="Hyperlink"/>
                  <w:color w:val="0D6EFD"/>
                </w:rPr>
                <w:t>an informative example</w:t>
              </w:r>
            </w:hyperlink>
            <w:r>
              <w:rPr>
                <w:color w:val="212529"/>
              </w:rPr>
              <w:t>.</w:t>
            </w:r>
          </w:p>
        </w:tc>
      </w:tr>
      <w:tr w:rsidR="002B0900" w:rsidTr="002B0900">
        <w:trPr>
          <w:trHeight w:val="145"/>
        </w:trPr>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template</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string</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'&lt;div class="tooltip" role="tooltip"&gt;&lt;div class="tooltip-arrow"&gt;&lt;/div&gt;&lt;div class="tooltip-inner"&gt;&lt;/div&gt;&lt;/div&gt;'</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pStyle w:val="NormalWeb"/>
              <w:spacing w:before="0" w:beforeAutospacing="0"/>
              <w:rPr>
                <w:color w:val="212529"/>
              </w:rPr>
            </w:pPr>
            <w:r>
              <w:rPr>
                <w:color w:val="212529"/>
              </w:rPr>
              <w:t>Base HTML to use when creating the tooltip.</w:t>
            </w:r>
          </w:p>
          <w:p w:rsidR="002B0900" w:rsidRDefault="002B0900">
            <w:pPr>
              <w:pStyle w:val="NormalWeb"/>
              <w:spacing w:before="0" w:beforeAutospacing="0"/>
              <w:rPr>
                <w:color w:val="212529"/>
              </w:rPr>
            </w:pPr>
            <w:r>
              <w:rPr>
                <w:color w:val="212529"/>
              </w:rPr>
              <w:t>The tooltip's </w:t>
            </w:r>
            <w:r>
              <w:rPr>
                <w:rStyle w:val="HTMLCode"/>
                <w:rFonts w:ascii="var(--bs-font-monospace)" w:hAnsi="var(--bs-font-monospace)"/>
                <w:color w:val="D63384"/>
                <w:sz w:val="21"/>
                <w:szCs w:val="21"/>
              </w:rPr>
              <w:t>title</w:t>
            </w:r>
            <w:r>
              <w:rPr>
                <w:color w:val="212529"/>
              </w:rPr>
              <w:t> will be injected into the </w:t>
            </w:r>
            <w:r>
              <w:rPr>
                <w:rStyle w:val="HTMLCode"/>
                <w:rFonts w:ascii="var(--bs-font-monospace)" w:hAnsi="var(--bs-font-monospace)"/>
                <w:color w:val="D63384"/>
                <w:sz w:val="21"/>
                <w:szCs w:val="21"/>
              </w:rPr>
              <w:t>.tooltip-inner</w:t>
            </w:r>
            <w:r>
              <w:rPr>
                <w:color w:val="212529"/>
              </w:rPr>
              <w:t>.</w:t>
            </w:r>
          </w:p>
          <w:p w:rsidR="002B0900" w:rsidRDefault="002B0900">
            <w:pPr>
              <w:pStyle w:val="NormalWeb"/>
              <w:spacing w:before="0" w:beforeAutospacing="0"/>
              <w:rPr>
                <w:color w:val="212529"/>
              </w:rPr>
            </w:pPr>
            <w:r>
              <w:rPr>
                <w:rStyle w:val="HTMLCode"/>
                <w:rFonts w:ascii="var(--bs-font-monospace)" w:hAnsi="var(--bs-font-monospace)"/>
                <w:color w:val="D63384"/>
                <w:sz w:val="21"/>
                <w:szCs w:val="21"/>
              </w:rPr>
              <w:t>.tooltip-arrow</w:t>
            </w:r>
            <w:r>
              <w:rPr>
                <w:color w:val="212529"/>
              </w:rPr>
              <w:t> will become the tooltip's arrow.</w:t>
            </w:r>
          </w:p>
          <w:p w:rsidR="002B0900" w:rsidRDefault="002B0900">
            <w:pPr>
              <w:pStyle w:val="NormalWeb"/>
              <w:spacing w:before="0" w:beforeAutospacing="0"/>
              <w:rPr>
                <w:color w:val="212529"/>
              </w:rPr>
            </w:pPr>
            <w:r>
              <w:rPr>
                <w:color w:val="212529"/>
              </w:rPr>
              <w:t>The outermost wrapper element should have the </w:t>
            </w:r>
            <w:r>
              <w:rPr>
                <w:rStyle w:val="HTMLCode"/>
                <w:rFonts w:ascii="var(--bs-font-monospace)" w:hAnsi="var(--bs-font-monospace)"/>
                <w:color w:val="D63384"/>
                <w:sz w:val="21"/>
                <w:szCs w:val="21"/>
              </w:rPr>
              <w:t>.tooltip</w:t>
            </w:r>
            <w:r>
              <w:rPr>
                <w:color w:val="212529"/>
              </w:rPr>
              <w:t> class and </w:t>
            </w:r>
            <w:r>
              <w:rPr>
                <w:rStyle w:val="HTMLCode"/>
                <w:rFonts w:ascii="var(--bs-font-monospace)" w:hAnsi="var(--bs-font-monospace)"/>
                <w:color w:val="D63384"/>
                <w:sz w:val="21"/>
                <w:szCs w:val="21"/>
              </w:rPr>
              <w:t>role="tooltip"</w:t>
            </w:r>
            <w:r>
              <w:rPr>
                <w:color w:val="212529"/>
              </w:rPr>
              <w:t>.</w:t>
            </w:r>
          </w:p>
        </w:tc>
      </w:tr>
      <w:tr w:rsidR="002B0900" w:rsidTr="002B0900">
        <w:trPr>
          <w:trHeight w:val="1662"/>
        </w:trPr>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title</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string | element | function</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pStyle w:val="NormalWeb"/>
              <w:spacing w:before="0" w:beforeAutospacing="0"/>
              <w:rPr>
                <w:color w:val="212529"/>
              </w:rPr>
            </w:pPr>
            <w:r>
              <w:rPr>
                <w:color w:val="212529"/>
              </w:rPr>
              <w:t>Default title value if </w:t>
            </w:r>
            <w:r>
              <w:rPr>
                <w:rStyle w:val="HTMLCode"/>
                <w:rFonts w:ascii="var(--bs-font-monospace)" w:hAnsi="var(--bs-font-monospace)"/>
                <w:color w:val="D63384"/>
                <w:sz w:val="21"/>
                <w:szCs w:val="21"/>
              </w:rPr>
              <w:t>title</w:t>
            </w:r>
            <w:r>
              <w:rPr>
                <w:color w:val="212529"/>
              </w:rPr>
              <w:t> attribute isn't present.</w:t>
            </w:r>
          </w:p>
          <w:p w:rsidR="002B0900" w:rsidRDefault="002B0900">
            <w:pPr>
              <w:pStyle w:val="NormalWeb"/>
              <w:spacing w:before="0" w:beforeAutospacing="0"/>
              <w:rPr>
                <w:color w:val="212529"/>
              </w:rPr>
            </w:pPr>
            <w:r>
              <w:rPr>
                <w:color w:val="212529"/>
              </w:rPr>
              <w:t>If a function is given, it will be called with its </w:t>
            </w:r>
            <w:r>
              <w:rPr>
                <w:rStyle w:val="HTMLCode"/>
                <w:rFonts w:ascii="var(--bs-font-monospace)" w:hAnsi="var(--bs-font-monospace)"/>
                <w:color w:val="D63384"/>
                <w:sz w:val="21"/>
                <w:szCs w:val="21"/>
              </w:rPr>
              <w:t>this</w:t>
            </w:r>
            <w:r>
              <w:rPr>
                <w:color w:val="212529"/>
              </w:rPr>
              <w:t> reference set to the element that the tooltip is attached to.</w:t>
            </w:r>
          </w:p>
        </w:tc>
      </w:tr>
      <w:tr w:rsidR="002B0900" w:rsidTr="002B0900">
        <w:trPr>
          <w:trHeight w:val="4731"/>
        </w:trPr>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trigger</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string</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'hover focus'</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pStyle w:val="NormalWeb"/>
              <w:spacing w:before="0" w:beforeAutospacing="0"/>
              <w:rPr>
                <w:color w:val="212529"/>
              </w:rPr>
            </w:pPr>
            <w:r>
              <w:rPr>
                <w:color w:val="212529"/>
              </w:rPr>
              <w:t>How tooltip is triggered - click | hover | focus | manual. You may pass multiple triggers; separate them with a space.</w:t>
            </w:r>
          </w:p>
          <w:p w:rsidR="002B0900" w:rsidRDefault="002B0900">
            <w:pPr>
              <w:pStyle w:val="NormalWeb"/>
              <w:spacing w:before="0" w:beforeAutospacing="0"/>
              <w:rPr>
                <w:color w:val="212529"/>
              </w:rPr>
            </w:pPr>
            <w:r>
              <w:rPr>
                <w:rStyle w:val="HTMLCode"/>
                <w:rFonts w:ascii="var(--bs-font-monospace)" w:hAnsi="var(--bs-font-monospace)"/>
                <w:color w:val="D63384"/>
                <w:sz w:val="21"/>
                <w:szCs w:val="21"/>
              </w:rPr>
              <w:t>'manual'</w:t>
            </w:r>
            <w:r>
              <w:rPr>
                <w:color w:val="212529"/>
              </w:rPr>
              <w:t> indicates that the tooltip will be triggered programmatically via the </w:t>
            </w:r>
            <w:r>
              <w:rPr>
                <w:rStyle w:val="HTMLCode"/>
                <w:rFonts w:ascii="var(--bs-font-monospace)" w:hAnsi="var(--bs-font-monospace)"/>
                <w:color w:val="D63384"/>
                <w:sz w:val="21"/>
                <w:szCs w:val="21"/>
              </w:rPr>
              <w:t>.show()</w:t>
            </w:r>
            <w:r>
              <w:rPr>
                <w:color w:val="212529"/>
              </w:rPr>
              <w:t>, </w:t>
            </w:r>
            <w:r>
              <w:rPr>
                <w:rStyle w:val="HTMLCode"/>
                <w:rFonts w:ascii="var(--bs-font-monospace)" w:hAnsi="var(--bs-font-monospace)"/>
                <w:color w:val="D63384"/>
                <w:sz w:val="21"/>
                <w:szCs w:val="21"/>
              </w:rPr>
              <w:t>.hide()</w:t>
            </w:r>
            <w:r>
              <w:rPr>
                <w:color w:val="212529"/>
              </w:rPr>
              <w:t> and </w:t>
            </w:r>
            <w:r>
              <w:rPr>
                <w:rStyle w:val="HTMLCode"/>
                <w:rFonts w:ascii="var(--bs-font-monospace)" w:hAnsi="var(--bs-font-monospace)"/>
                <w:color w:val="D63384"/>
                <w:sz w:val="21"/>
                <w:szCs w:val="21"/>
              </w:rPr>
              <w:t>.toggle()</w:t>
            </w:r>
            <w:r>
              <w:rPr>
                <w:color w:val="212529"/>
              </w:rPr>
              <w:t> methods; this value cannot be combined with any other trigger.</w:t>
            </w:r>
          </w:p>
          <w:p w:rsidR="002B0900" w:rsidRDefault="002B0900">
            <w:pPr>
              <w:pStyle w:val="NormalWeb"/>
              <w:spacing w:before="0" w:beforeAutospacing="0"/>
              <w:rPr>
                <w:color w:val="212529"/>
              </w:rPr>
            </w:pPr>
            <w:r>
              <w:rPr>
                <w:rStyle w:val="HTMLCode"/>
                <w:rFonts w:ascii="var(--bs-font-monospace)" w:hAnsi="var(--bs-font-monospace)"/>
                <w:color w:val="D63384"/>
                <w:sz w:val="21"/>
                <w:szCs w:val="21"/>
              </w:rPr>
              <w:t>'hover'</w:t>
            </w:r>
            <w:r>
              <w:rPr>
                <w:color w:val="212529"/>
              </w:rPr>
              <w:t> on its own will result in tooltips that cannot be triggered via the keyboard, and should only be used if alternative methods for conveying the same information for keyboard users is present.</w:t>
            </w:r>
          </w:p>
        </w:tc>
      </w:tr>
      <w:tr w:rsidR="002B0900" w:rsidTr="002B0900">
        <w:trPr>
          <w:trHeight w:val="1315"/>
        </w:trPr>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fallbackPlacements</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array</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['top', 'right', 'bottom', 'left']</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Define fallback placements by providing a list of placements in array (in order of preference). For more information refer to Popper's </w:t>
            </w:r>
            <w:hyperlink r:id="rId577" w:anchor="fallbackplacements" w:history="1">
              <w:r>
                <w:rPr>
                  <w:rStyle w:val="Hyperlink"/>
                  <w:color w:val="0D6EFD"/>
                </w:rPr>
                <w:t>behavior docs</w:t>
              </w:r>
            </w:hyperlink>
          </w:p>
        </w:tc>
      </w:tr>
      <w:tr w:rsidR="002B0900" w:rsidTr="002B0900">
        <w:trPr>
          <w:trHeight w:val="2207"/>
        </w:trPr>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boundary</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string | element</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'clippingParents'</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Overflow constraint boundary of the tooltip (applies only to Popper's preventOverflow modifier). By default it's </w:t>
            </w:r>
            <w:r>
              <w:rPr>
                <w:rStyle w:val="HTMLCode"/>
                <w:rFonts w:ascii="var(--bs-font-monospace)" w:eastAsiaTheme="minorHAnsi" w:hAnsi="var(--bs-font-monospace)"/>
                <w:color w:val="D63384"/>
                <w:sz w:val="21"/>
                <w:szCs w:val="21"/>
              </w:rPr>
              <w:t>'clippingParents'</w:t>
            </w:r>
            <w:r>
              <w:rPr>
                <w:color w:val="212529"/>
              </w:rPr>
              <w:t> and can accept an HTMLElement reference (via JavaScript only). For more information refer to Popper's </w:t>
            </w:r>
            <w:hyperlink r:id="rId578" w:anchor="boundary" w:history="1">
              <w:r>
                <w:rPr>
                  <w:rStyle w:val="Hyperlink"/>
                  <w:color w:val="0D6EFD"/>
                </w:rPr>
                <w:t>detectOverflow docs</w:t>
              </w:r>
            </w:hyperlink>
            <w:r>
              <w:rPr>
                <w:color w:val="212529"/>
              </w:rPr>
              <w:t>.</w:t>
            </w:r>
          </w:p>
        </w:tc>
      </w:tr>
      <w:tr w:rsidR="002B0900" w:rsidTr="002B0900">
        <w:trPr>
          <w:trHeight w:val="2781"/>
        </w:trPr>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customClass</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string | function</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pStyle w:val="NormalWeb"/>
              <w:spacing w:before="0" w:beforeAutospacing="0"/>
              <w:rPr>
                <w:color w:val="212529"/>
              </w:rPr>
            </w:pPr>
            <w:r>
              <w:rPr>
                <w:color w:val="212529"/>
              </w:rPr>
              <w:t>Add classes to the tooltip when it is shown. Note that these classes will be added in addition to any classes specified in the template. To add multiple classes, separate them with spaces: </w:t>
            </w:r>
            <w:r>
              <w:rPr>
                <w:rStyle w:val="HTMLCode"/>
                <w:rFonts w:ascii="var(--bs-font-monospace)" w:hAnsi="var(--bs-font-monospace)"/>
                <w:color w:val="D63384"/>
                <w:sz w:val="21"/>
                <w:szCs w:val="21"/>
              </w:rPr>
              <w:t>'class-1 class-2'</w:t>
            </w:r>
            <w:r>
              <w:rPr>
                <w:color w:val="212529"/>
              </w:rPr>
              <w:t>.</w:t>
            </w:r>
          </w:p>
          <w:p w:rsidR="002B0900" w:rsidRDefault="002B0900">
            <w:pPr>
              <w:pStyle w:val="NormalWeb"/>
              <w:spacing w:before="0" w:beforeAutospacing="0"/>
              <w:rPr>
                <w:color w:val="212529"/>
              </w:rPr>
            </w:pPr>
            <w:r>
              <w:rPr>
                <w:color w:val="212529"/>
              </w:rPr>
              <w:t>You can also pass a function that should return a single string containing additional class names.</w:t>
            </w:r>
          </w:p>
        </w:tc>
      </w:tr>
      <w:tr w:rsidR="002B0900" w:rsidTr="002B0900">
        <w:trPr>
          <w:trHeight w:val="1315"/>
        </w:trPr>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sanitize</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boolean</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true</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Enable or disable the sanitization. If activated </w:t>
            </w:r>
            <w:r>
              <w:rPr>
                <w:rStyle w:val="HTMLCode"/>
                <w:rFonts w:ascii="var(--bs-font-monospace)" w:eastAsiaTheme="minorHAnsi" w:hAnsi="var(--bs-font-monospace)"/>
                <w:color w:val="D63384"/>
                <w:sz w:val="21"/>
                <w:szCs w:val="21"/>
              </w:rPr>
              <w:t>'template'</w:t>
            </w:r>
            <w:r>
              <w:rPr>
                <w:color w:val="212529"/>
              </w:rPr>
              <w:t> and </w:t>
            </w:r>
            <w:r>
              <w:rPr>
                <w:rStyle w:val="HTMLCode"/>
                <w:rFonts w:ascii="var(--bs-font-monospace)" w:eastAsiaTheme="minorHAnsi" w:hAnsi="var(--bs-font-monospace)"/>
                <w:color w:val="D63384"/>
                <w:sz w:val="21"/>
                <w:szCs w:val="21"/>
              </w:rPr>
              <w:t>'title'</w:t>
            </w:r>
            <w:r>
              <w:rPr>
                <w:color w:val="212529"/>
              </w:rPr>
              <w:t> options will be sanitized. See the </w:t>
            </w:r>
            <w:hyperlink r:id="rId579" w:anchor="sanitizer" w:history="1">
              <w:r>
                <w:rPr>
                  <w:rStyle w:val="Hyperlink"/>
                  <w:color w:val="0D6EFD"/>
                </w:rPr>
                <w:t>sanitizer section in our JavaScript documentation</w:t>
              </w:r>
            </w:hyperlink>
            <w:r>
              <w:rPr>
                <w:color w:val="212529"/>
              </w:rPr>
              <w:t>.</w:t>
            </w:r>
          </w:p>
        </w:tc>
      </w:tr>
      <w:tr w:rsidR="002B0900" w:rsidTr="002B0900">
        <w:trPr>
          <w:trHeight w:val="740"/>
        </w:trPr>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allowList</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object</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hyperlink r:id="rId580" w:anchor="sanitizer" w:history="1">
              <w:r>
                <w:rPr>
                  <w:rStyle w:val="Hyperlink"/>
                  <w:color w:val="0D6EFD"/>
                </w:rPr>
                <w:t>Default value</w:t>
              </w:r>
            </w:hyperlink>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Object which contains allowed attributes and tags</w:t>
            </w:r>
          </w:p>
        </w:tc>
      </w:tr>
      <w:tr w:rsidR="002B0900" w:rsidTr="002B0900">
        <w:trPr>
          <w:trHeight w:val="1315"/>
        </w:trPr>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sanitizeFn</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null | function</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null</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Here you can supply your own sanitize function. This can be useful if you prefer to use a dedicated library to perform sanitization.</w:t>
            </w:r>
          </w:p>
        </w:tc>
      </w:tr>
      <w:tr w:rsidR="002B0900" w:rsidTr="002B0900">
        <w:trPr>
          <w:trHeight w:val="4716"/>
        </w:trPr>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offset</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array | string | function</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[0, 0]</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pStyle w:val="NormalWeb"/>
              <w:spacing w:before="0" w:beforeAutospacing="0"/>
              <w:rPr>
                <w:color w:val="212529"/>
              </w:rPr>
            </w:pPr>
            <w:r>
              <w:rPr>
                <w:color w:val="212529"/>
              </w:rPr>
              <w:t>Offset of the tooltip relative to its target. You can pass a string in data attributes with comma separated values like: </w:t>
            </w:r>
            <w:r>
              <w:rPr>
                <w:rStyle w:val="HTMLCode"/>
                <w:rFonts w:ascii="var(--bs-font-monospace)" w:hAnsi="var(--bs-font-monospace)"/>
                <w:color w:val="D63384"/>
                <w:sz w:val="21"/>
                <w:szCs w:val="21"/>
              </w:rPr>
              <w:t>data-bs-offset="10,20"</w:t>
            </w:r>
          </w:p>
          <w:p w:rsidR="002B0900" w:rsidRDefault="002B0900">
            <w:pPr>
              <w:pStyle w:val="NormalWeb"/>
              <w:spacing w:before="0" w:beforeAutospacing="0"/>
              <w:rPr>
                <w:color w:val="212529"/>
              </w:rPr>
            </w:pPr>
            <w:r>
              <w:rPr>
                <w:color w:val="212529"/>
              </w:rPr>
              <w:t>When a function is used to determine the offset, it is called with an object containing the popper placement, the reference, and popper rects as its first argument. The triggering element DOM node is passed as the second argument. The function must return an array with two numbers: </w:t>
            </w:r>
            <w:r>
              <w:rPr>
                <w:rStyle w:val="HTMLCode"/>
                <w:rFonts w:ascii="var(--bs-font-monospace)" w:hAnsi="var(--bs-font-monospace)"/>
                <w:color w:val="D63384"/>
                <w:sz w:val="21"/>
                <w:szCs w:val="21"/>
              </w:rPr>
              <w:t>[</w:t>
            </w:r>
            <w:hyperlink r:id="rId581" w:anchor="skidding-1" w:history="1">
              <w:r>
                <w:rPr>
                  <w:rStyle w:val="Hyperlink"/>
                  <w:rFonts w:ascii="var(--bs-font-monospace)" w:hAnsi="var(--bs-font-monospace)" w:cs="Courier New"/>
                  <w:color w:val="0D6EFD"/>
                  <w:sz w:val="21"/>
                  <w:szCs w:val="21"/>
                </w:rPr>
                <w:t>skidding</w:t>
              </w:r>
            </w:hyperlink>
            <w:r>
              <w:rPr>
                <w:rStyle w:val="HTMLCode"/>
                <w:rFonts w:ascii="var(--bs-font-monospace)" w:hAnsi="var(--bs-font-monospace)"/>
                <w:color w:val="D63384"/>
                <w:sz w:val="21"/>
                <w:szCs w:val="21"/>
              </w:rPr>
              <w:t>, </w:t>
            </w:r>
            <w:hyperlink r:id="rId582" w:anchor="distance-1" w:history="1">
              <w:r>
                <w:rPr>
                  <w:rStyle w:val="Hyperlink"/>
                  <w:rFonts w:ascii="var(--bs-font-monospace)" w:hAnsi="var(--bs-font-monospace)" w:cs="Courier New"/>
                  <w:color w:val="0D6EFD"/>
                  <w:sz w:val="21"/>
                  <w:szCs w:val="21"/>
                </w:rPr>
                <w:t>distance</w:t>
              </w:r>
            </w:hyperlink>
            <w:r>
              <w:rPr>
                <w:rStyle w:val="HTMLCode"/>
                <w:rFonts w:ascii="var(--bs-font-monospace)" w:hAnsi="var(--bs-font-monospace)"/>
                <w:color w:val="D63384"/>
                <w:sz w:val="21"/>
                <w:szCs w:val="21"/>
              </w:rPr>
              <w:t>]</w:t>
            </w:r>
            <w:r>
              <w:rPr>
                <w:color w:val="212529"/>
              </w:rPr>
              <w:t>.</w:t>
            </w:r>
          </w:p>
          <w:p w:rsidR="002B0900" w:rsidRDefault="002B0900">
            <w:pPr>
              <w:pStyle w:val="NormalWeb"/>
              <w:spacing w:before="0" w:beforeAutospacing="0"/>
              <w:rPr>
                <w:color w:val="212529"/>
              </w:rPr>
            </w:pPr>
            <w:r>
              <w:rPr>
                <w:color w:val="212529"/>
              </w:rPr>
              <w:t>For more information refer to Popper's </w:t>
            </w:r>
            <w:hyperlink r:id="rId583" w:anchor="options" w:history="1">
              <w:r>
                <w:rPr>
                  <w:rStyle w:val="Hyperlink"/>
                  <w:color w:val="0D6EFD"/>
                </w:rPr>
                <w:t>offset docs</w:t>
              </w:r>
            </w:hyperlink>
            <w:r>
              <w:rPr>
                <w:color w:val="212529"/>
              </w:rPr>
              <w:t>.</w:t>
            </w:r>
          </w:p>
        </w:tc>
      </w:tr>
      <w:tr w:rsidR="002B0900" w:rsidTr="002B0900">
        <w:trPr>
          <w:trHeight w:val="1390"/>
        </w:trPr>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popperConfig</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null | object | function</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null</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pStyle w:val="NormalWeb"/>
              <w:spacing w:before="0" w:beforeAutospacing="0"/>
              <w:rPr>
                <w:color w:val="212529"/>
              </w:rPr>
            </w:pPr>
            <w:r>
              <w:rPr>
                <w:color w:val="212529"/>
              </w:rPr>
              <w:t>To change Bootstrap's default Popper config, see </w:t>
            </w:r>
            <w:hyperlink r:id="rId584" w:anchor="options" w:history="1">
              <w:r>
                <w:rPr>
                  <w:rStyle w:val="Hyperlink"/>
                  <w:color w:val="0D6EFD"/>
                </w:rPr>
                <w:t>Popper's configuration</w:t>
              </w:r>
            </w:hyperlink>
            <w:r>
              <w:rPr>
                <w:color w:val="212529"/>
              </w:rPr>
              <w:t>.</w:t>
            </w:r>
          </w:p>
          <w:p w:rsidR="002B0900" w:rsidRDefault="002B0900">
            <w:pPr>
              <w:pStyle w:val="NormalWeb"/>
              <w:spacing w:before="0" w:beforeAutospacing="0"/>
              <w:rPr>
                <w:color w:val="212529"/>
              </w:rPr>
            </w:pPr>
            <w:r>
              <w:rPr>
                <w:color w:val="212529"/>
              </w:rPr>
              <w:t>When a function is used to create the Popper configuration, it's called with an object that contains the Bootstrap's default Popper configuration. It helps you use and merge the default with your own configuration. The function must return a configuration object for Popper.</w:t>
            </w:r>
          </w:p>
        </w:tc>
      </w:tr>
    </w:tbl>
    <w:p w:rsidR="002B0900" w:rsidRDefault="002B0900" w:rsidP="002B0900">
      <w:pPr>
        <w:pStyle w:val="Heading4"/>
        <w:shd w:val="clear" w:color="auto" w:fill="FFFFFF"/>
        <w:spacing w:before="0"/>
        <w:rPr>
          <w:rFonts w:ascii="Segoe UI" w:hAnsi="Segoe UI" w:cs="Segoe UI"/>
          <w:color w:val="212529"/>
        </w:rPr>
      </w:pPr>
      <w:r>
        <w:rPr>
          <w:rFonts w:ascii="Segoe UI" w:hAnsi="Segoe UI" w:cs="Segoe UI"/>
          <w:b/>
          <w:bCs/>
          <w:color w:val="212529"/>
        </w:rPr>
        <w:t>Data attributes for individual tooltips</w:t>
      </w:r>
    </w:p>
    <w:p w:rsidR="002B0900" w:rsidRDefault="002B0900" w:rsidP="002B0900">
      <w:pPr>
        <w:pStyle w:val="NormalWeb"/>
        <w:shd w:val="clear" w:color="auto" w:fill="FFFFFF"/>
        <w:spacing w:before="0" w:beforeAutospacing="0" w:after="0" w:afterAutospacing="0"/>
        <w:rPr>
          <w:rFonts w:ascii="Segoe UI" w:hAnsi="Segoe UI" w:cs="Segoe UI"/>
          <w:color w:val="212529"/>
        </w:rPr>
      </w:pPr>
      <w:r>
        <w:rPr>
          <w:rFonts w:ascii="Segoe UI" w:hAnsi="Segoe UI" w:cs="Segoe UI"/>
          <w:color w:val="212529"/>
        </w:rPr>
        <w:t>Options for individual tooltips can alternatively be specified through the use of data attributes, as explained above.</w:t>
      </w:r>
    </w:p>
    <w:p w:rsidR="002B0900" w:rsidRDefault="002B0900" w:rsidP="002B0900">
      <w:pPr>
        <w:pStyle w:val="Heading4"/>
        <w:shd w:val="clear" w:color="auto" w:fill="FFFFFF"/>
        <w:spacing w:before="0"/>
        <w:rPr>
          <w:rFonts w:ascii="Segoe UI" w:hAnsi="Segoe UI" w:cs="Segoe UI"/>
          <w:color w:val="212529"/>
        </w:rPr>
      </w:pPr>
      <w:r>
        <w:rPr>
          <w:rFonts w:ascii="Segoe UI" w:hAnsi="Segoe UI" w:cs="Segoe UI"/>
          <w:b/>
          <w:bCs/>
          <w:color w:val="212529"/>
        </w:rPr>
        <w:t>Using function with </w:t>
      </w:r>
      <w:r>
        <w:rPr>
          <w:rStyle w:val="HTMLCode"/>
          <w:rFonts w:ascii="var(--bs-font-monospace)" w:eastAsiaTheme="majorEastAsia" w:hAnsi="var(--bs-font-monospace)"/>
          <w:b/>
          <w:bCs/>
          <w:color w:val="D63384"/>
          <w:sz w:val="21"/>
          <w:szCs w:val="21"/>
        </w:rPr>
        <w:t>popperConfig</w:t>
      </w:r>
    </w:p>
    <w:p w:rsidR="002B0900" w:rsidRDefault="002B0900" w:rsidP="002B0900">
      <w:pPr>
        <w:shd w:val="clear" w:color="auto" w:fill="FFFFFF"/>
        <w:rPr>
          <w:rFonts w:ascii="Segoe UI" w:hAnsi="Segoe UI" w:cs="Segoe UI"/>
          <w:color w:val="212529"/>
        </w:rPr>
      </w:pPr>
    </w:p>
    <w:p w:rsidR="002B0900" w:rsidRDefault="002B0900" w:rsidP="002B0900">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tooltip</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Tooltip</w:t>
      </w:r>
      <w:r>
        <w:rPr>
          <w:rStyle w:val="p"/>
          <w:rFonts w:ascii="var(--bs-font-monospace)" w:hAnsi="var(--bs-font-monospace)"/>
          <w:color w:val="212529"/>
        </w:rPr>
        <w:t>(</w:t>
      </w:r>
      <w:r>
        <w:rPr>
          <w:rStyle w:val="nx"/>
          <w:rFonts w:ascii="var(--bs-font-monospace)" w:hAnsi="var(--bs-font-monospace)"/>
          <w:color w:val="212529"/>
        </w:rPr>
        <w:t>element</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2B0900" w:rsidRDefault="002B0900" w:rsidP="002B090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nx"/>
          <w:rFonts w:ascii="var(--bs-font-monospace)" w:hAnsi="var(--bs-font-monospace)"/>
          <w:color w:val="212529"/>
        </w:rPr>
        <w:t>popperConfig</w:t>
      </w:r>
      <w:r>
        <w:rPr>
          <w:rStyle w:val="o"/>
          <w:rFonts w:ascii="var(--bs-font-monospace)" w:hAnsi="var(--bs-font-monospace)"/>
          <w:color w:val="555555"/>
        </w:rPr>
        <w:t>:</w:t>
      </w:r>
      <w:r>
        <w:rPr>
          <w:rStyle w:val="HTMLCode"/>
          <w:rFonts w:ascii="var(--bs-font-monospace)" w:hAnsi="var(--bs-font-monospace)"/>
          <w:color w:val="212529"/>
        </w:rPr>
        <w:t xml:space="preserve"> </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nx"/>
          <w:rFonts w:ascii="var(--bs-font-monospace)" w:hAnsi="var(--bs-font-monospace)"/>
          <w:color w:val="212529"/>
        </w:rPr>
        <w:t>defaultBsPopperConfig</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2B0900" w:rsidRDefault="002B0900" w:rsidP="002B0900">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var newPopperConfig = {...}</w:t>
      </w:r>
    </w:p>
    <w:p w:rsidR="002B0900" w:rsidRDefault="002B0900" w:rsidP="002B0900">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use defaultBsPopperConfig if needed...</w:t>
      </w:r>
    </w:p>
    <w:p w:rsidR="002B0900" w:rsidRDefault="002B0900" w:rsidP="002B0900">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return newPopperConfig</w:t>
      </w:r>
    </w:p>
    <w:p w:rsidR="002B0900" w:rsidRDefault="002B0900" w:rsidP="002B0900">
      <w:pPr>
        <w:pStyle w:val="HTMLPreformatted"/>
        <w:rPr>
          <w:rStyle w:val="HTMLCode"/>
          <w:rFonts w:ascii="var(--bs-font-monospace)" w:hAnsi="var(--bs-font-monospace)"/>
          <w:color w:val="212529"/>
        </w:rPr>
      </w:pPr>
      <w:r>
        <w:rPr>
          <w:rStyle w:val="HTMLCode"/>
          <w:rFonts w:ascii="var(--bs-font-monospace)" w:hAnsi="var(--bs-font-monospace)"/>
          <w:color w:val="212529"/>
        </w:rPr>
        <w:t xml:space="preserve">  </w:t>
      </w:r>
      <w:r>
        <w:rPr>
          <w:rStyle w:val="p"/>
          <w:rFonts w:ascii="var(--bs-font-monospace)" w:hAnsi="var(--bs-font-monospace)"/>
          <w:color w:val="212529"/>
        </w:rPr>
        <w:t>}</w:t>
      </w:r>
    </w:p>
    <w:p w:rsidR="002B0900" w:rsidRDefault="002B0900" w:rsidP="002B0900">
      <w:pPr>
        <w:pStyle w:val="HTMLPreformatted"/>
        <w:rPr>
          <w:rStyle w:val="HTMLCode"/>
          <w:rFonts w:ascii="var(--bs-font-monospace)" w:hAnsi="var(--bs-font-monospace)"/>
          <w:color w:val="212529"/>
        </w:rPr>
      </w:pPr>
      <w:r>
        <w:rPr>
          <w:rStyle w:val="p"/>
          <w:rFonts w:ascii="var(--bs-font-monospace)" w:hAnsi="var(--bs-font-monospace)"/>
          <w:color w:val="212529"/>
        </w:rPr>
        <w:t>})</w:t>
      </w:r>
    </w:p>
    <w:p w:rsidR="002B0900" w:rsidRDefault="002B0900" w:rsidP="002B0900">
      <w:pPr>
        <w:pStyle w:val="Heading3"/>
        <w:shd w:val="clear" w:color="auto" w:fill="FFFFFF"/>
        <w:rPr>
          <w:rFonts w:ascii="Segoe UI" w:hAnsi="Segoe UI" w:cs="Segoe UI"/>
          <w:b w:val="0"/>
          <w:bCs w:val="0"/>
          <w:color w:val="212529"/>
        </w:rPr>
      </w:pPr>
      <w:bookmarkStart w:id="456" w:name="_Toc144065013"/>
      <w:r>
        <w:rPr>
          <w:rFonts w:ascii="Segoe UI" w:hAnsi="Segoe UI" w:cs="Segoe UI"/>
          <w:b w:val="0"/>
          <w:bCs w:val="0"/>
          <w:color w:val="212529"/>
        </w:rPr>
        <w:t>Methods</w:t>
      </w:r>
      <w:bookmarkEnd w:id="456"/>
    </w:p>
    <w:p w:rsidR="002B0900" w:rsidRDefault="002B0900" w:rsidP="002B0900">
      <w:pPr>
        <w:pStyle w:val="Heading4"/>
        <w:shd w:val="clear" w:color="auto" w:fill="FFFFFF"/>
        <w:spacing w:before="0"/>
        <w:rPr>
          <w:rFonts w:ascii="Segoe UI" w:hAnsi="Segoe UI" w:cs="Segoe UI"/>
          <w:b/>
          <w:bCs/>
          <w:color w:val="212529"/>
        </w:rPr>
      </w:pPr>
      <w:r>
        <w:rPr>
          <w:rFonts w:ascii="Segoe UI" w:hAnsi="Segoe UI" w:cs="Segoe UI"/>
          <w:b/>
          <w:bCs/>
          <w:color w:val="212529"/>
        </w:rPr>
        <w:t>Asynchronous methods and transitions</w:t>
      </w:r>
    </w:p>
    <w:p w:rsidR="002B0900" w:rsidRDefault="002B0900" w:rsidP="002B0900">
      <w:pPr>
        <w:pStyle w:val="NormalWeb"/>
        <w:shd w:val="clear" w:color="auto" w:fill="FFFFFF"/>
        <w:spacing w:before="0" w:beforeAutospacing="0"/>
        <w:rPr>
          <w:rFonts w:ascii="Segoe UI" w:hAnsi="Segoe UI" w:cs="Segoe UI"/>
          <w:color w:val="212529"/>
        </w:rPr>
      </w:pPr>
      <w:r>
        <w:rPr>
          <w:rFonts w:ascii="Segoe UI" w:hAnsi="Segoe UI" w:cs="Segoe UI"/>
          <w:color w:val="212529"/>
        </w:rPr>
        <w:t>All API methods are </w:t>
      </w:r>
      <w:r>
        <w:rPr>
          <w:rStyle w:val="Strong"/>
          <w:rFonts w:ascii="Segoe UI" w:hAnsi="Segoe UI" w:cs="Segoe UI"/>
          <w:color w:val="212529"/>
        </w:rPr>
        <w:t>asynchronous</w:t>
      </w:r>
      <w:r>
        <w:rPr>
          <w:rFonts w:ascii="Segoe UI" w:hAnsi="Segoe UI" w:cs="Segoe UI"/>
          <w:color w:val="212529"/>
        </w:rPr>
        <w:t> and start a </w:t>
      </w:r>
      <w:r>
        <w:rPr>
          <w:rStyle w:val="Strong"/>
          <w:rFonts w:ascii="Segoe UI" w:hAnsi="Segoe UI" w:cs="Segoe UI"/>
          <w:color w:val="212529"/>
        </w:rPr>
        <w:t>transition</w:t>
      </w:r>
      <w:r>
        <w:rPr>
          <w:rFonts w:ascii="Segoe UI" w:hAnsi="Segoe UI" w:cs="Segoe UI"/>
          <w:color w:val="212529"/>
        </w:rPr>
        <w:t>. They return to the caller as soon as the transition is started but </w:t>
      </w:r>
      <w:r>
        <w:rPr>
          <w:rStyle w:val="Strong"/>
          <w:rFonts w:ascii="Segoe UI" w:hAnsi="Segoe UI" w:cs="Segoe UI"/>
          <w:color w:val="212529"/>
        </w:rPr>
        <w:t>before it ends</w:t>
      </w:r>
      <w:r>
        <w:rPr>
          <w:rFonts w:ascii="Segoe UI" w:hAnsi="Segoe UI" w:cs="Segoe UI"/>
          <w:color w:val="212529"/>
        </w:rPr>
        <w:t>. In addition, a method call on a </w:t>
      </w:r>
      <w:r>
        <w:rPr>
          <w:rStyle w:val="Strong"/>
          <w:rFonts w:ascii="Segoe UI" w:hAnsi="Segoe UI" w:cs="Segoe UI"/>
          <w:color w:val="212529"/>
        </w:rPr>
        <w:t>transitioning component will be ignored</w:t>
      </w:r>
      <w:r>
        <w:rPr>
          <w:rFonts w:ascii="Segoe UI" w:hAnsi="Segoe UI" w:cs="Segoe UI"/>
          <w:color w:val="212529"/>
        </w:rPr>
        <w:t>.</w:t>
      </w:r>
    </w:p>
    <w:p w:rsidR="002B0900" w:rsidRDefault="002B0900" w:rsidP="002B0900">
      <w:pPr>
        <w:pStyle w:val="NormalWeb"/>
        <w:shd w:val="clear" w:color="auto" w:fill="FFFFFF"/>
        <w:spacing w:before="0" w:beforeAutospacing="0" w:after="0" w:afterAutospacing="0"/>
        <w:rPr>
          <w:rFonts w:ascii="Segoe UI" w:hAnsi="Segoe UI" w:cs="Segoe UI"/>
          <w:color w:val="212529"/>
        </w:rPr>
      </w:pPr>
      <w:hyperlink r:id="rId585" w:anchor="asynchronous-functions-and-transitions" w:history="1">
        <w:r>
          <w:rPr>
            <w:rStyle w:val="Hyperlink"/>
            <w:rFonts w:ascii="Segoe UI" w:hAnsi="Segoe UI" w:cs="Segoe UI"/>
            <w:color w:val="0D6EFD"/>
          </w:rPr>
          <w:t>See our JavaScript documentation for more information</w:t>
        </w:r>
      </w:hyperlink>
      <w:r>
        <w:rPr>
          <w:rFonts w:ascii="Segoe UI" w:hAnsi="Segoe UI" w:cs="Segoe UI"/>
          <w:color w:val="212529"/>
        </w:rPr>
        <w:t>.</w:t>
      </w:r>
    </w:p>
    <w:p w:rsidR="002B0900" w:rsidRDefault="002B0900" w:rsidP="002B0900">
      <w:pPr>
        <w:pStyle w:val="Heading4"/>
        <w:shd w:val="clear" w:color="auto" w:fill="FFFFFF"/>
        <w:spacing w:before="0"/>
        <w:rPr>
          <w:rFonts w:ascii="Segoe UI" w:hAnsi="Segoe UI" w:cs="Segoe UI"/>
          <w:color w:val="212529"/>
        </w:rPr>
      </w:pPr>
      <w:r>
        <w:rPr>
          <w:rFonts w:ascii="Segoe UI" w:hAnsi="Segoe UI" w:cs="Segoe UI"/>
          <w:b/>
          <w:bCs/>
          <w:color w:val="212529"/>
        </w:rPr>
        <w:t>show</w:t>
      </w:r>
    </w:p>
    <w:p w:rsidR="002B0900" w:rsidRDefault="002B0900" w:rsidP="002B0900">
      <w:pPr>
        <w:pStyle w:val="NormalWeb"/>
        <w:shd w:val="clear" w:color="auto" w:fill="FFFFFF"/>
        <w:spacing w:before="0" w:beforeAutospacing="0"/>
        <w:rPr>
          <w:rFonts w:ascii="Segoe UI" w:hAnsi="Segoe UI" w:cs="Segoe UI"/>
          <w:color w:val="212529"/>
        </w:rPr>
      </w:pPr>
      <w:r>
        <w:rPr>
          <w:rFonts w:ascii="Segoe UI" w:hAnsi="Segoe UI" w:cs="Segoe UI"/>
          <w:color w:val="212529"/>
        </w:rPr>
        <w:t>Reveals an element’s tooltip. </w:t>
      </w:r>
      <w:r>
        <w:rPr>
          <w:rStyle w:val="Strong"/>
          <w:rFonts w:ascii="Segoe UI" w:hAnsi="Segoe UI" w:cs="Segoe UI"/>
          <w:color w:val="212529"/>
        </w:rPr>
        <w:t>Returns to the caller before the tooltip has actually been shown</w:t>
      </w:r>
      <w:r>
        <w:rPr>
          <w:rFonts w:ascii="Segoe UI" w:hAnsi="Segoe UI" w:cs="Segoe UI"/>
          <w:color w:val="212529"/>
        </w:rPr>
        <w:t> (i.e. before the </w:t>
      </w:r>
      <w:r>
        <w:rPr>
          <w:rStyle w:val="HTMLCode"/>
          <w:rFonts w:ascii="var(--bs-font-monospace)" w:hAnsi="var(--bs-font-monospace)"/>
          <w:color w:val="D63384"/>
          <w:sz w:val="21"/>
          <w:szCs w:val="21"/>
        </w:rPr>
        <w:t>shown.bs.tooltip</w:t>
      </w:r>
      <w:r>
        <w:rPr>
          <w:rFonts w:ascii="Segoe UI" w:hAnsi="Segoe UI" w:cs="Segoe UI"/>
          <w:color w:val="212529"/>
        </w:rPr>
        <w:t> event occurs). This is considered a “manual” triggering of the tooltip. Tooltips with zero-length titles are never displayed.</w:t>
      </w:r>
    </w:p>
    <w:p w:rsidR="002B0900" w:rsidRDefault="002B0900" w:rsidP="002B0900">
      <w:pPr>
        <w:shd w:val="clear" w:color="auto" w:fill="FFFFFF"/>
        <w:rPr>
          <w:rFonts w:ascii="Segoe UI" w:hAnsi="Segoe UI" w:cs="Segoe UI"/>
          <w:color w:val="212529"/>
        </w:rPr>
      </w:pPr>
    </w:p>
    <w:p w:rsidR="002B0900" w:rsidRDefault="002B0900" w:rsidP="002B0900">
      <w:pPr>
        <w:pStyle w:val="HTMLPreformatted"/>
        <w:rPr>
          <w:rStyle w:val="HTMLCode"/>
          <w:rFonts w:ascii="var(--bs-font-monospace)" w:hAnsi="var(--bs-font-monospace)"/>
          <w:color w:val="212529"/>
        </w:rPr>
      </w:pPr>
      <w:r>
        <w:rPr>
          <w:rStyle w:val="nx"/>
          <w:rFonts w:ascii="var(--bs-font-monospace)" w:hAnsi="var(--bs-font-monospace)"/>
          <w:color w:val="212529"/>
        </w:rPr>
        <w:t>tooltip</w:t>
      </w:r>
      <w:r>
        <w:rPr>
          <w:rStyle w:val="p"/>
          <w:rFonts w:ascii="var(--bs-font-monospace)" w:hAnsi="var(--bs-font-monospace)"/>
          <w:color w:val="212529"/>
        </w:rPr>
        <w:t>.</w:t>
      </w:r>
      <w:r>
        <w:rPr>
          <w:rStyle w:val="nx"/>
          <w:rFonts w:ascii="var(--bs-font-monospace)" w:hAnsi="var(--bs-font-monospace)"/>
          <w:color w:val="212529"/>
        </w:rPr>
        <w:t>show</w:t>
      </w:r>
      <w:r>
        <w:rPr>
          <w:rStyle w:val="p"/>
          <w:rFonts w:ascii="var(--bs-font-monospace)" w:hAnsi="var(--bs-font-monospace)"/>
          <w:color w:val="212529"/>
        </w:rPr>
        <w:t>()</w:t>
      </w:r>
    </w:p>
    <w:p w:rsidR="002B0900" w:rsidRDefault="002B0900" w:rsidP="002B0900">
      <w:pPr>
        <w:pStyle w:val="Heading4"/>
        <w:shd w:val="clear" w:color="auto" w:fill="FFFFFF"/>
        <w:spacing w:before="0"/>
        <w:rPr>
          <w:rFonts w:ascii="Segoe UI" w:hAnsi="Segoe UI" w:cs="Segoe UI"/>
          <w:color w:val="212529"/>
        </w:rPr>
      </w:pPr>
      <w:r>
        <w:rPr>
          <w:rFonts w:ascii="Segoe UI" w:hAnsi="Segoe UI" w:cs="Segoe UI"/>
          <w:b/>
          <w:bCs/>
          <w:color w:val="212529"/>
        </w:rPr>
        <w:t>hide</w:t>
      </w:r>
    </w:p>
    <w:p w:rsidR="002B0900" w:rsidRDefault="002B0900" w:rsidP="002B0900">
      <w:pPr>
        <w:pStyle w:val="NormalWeb"/>
        <w:shd w:val="clear" w:color="auto" w:fill="FFFFFF"/>
        <w:spacing w:before="0" w:beforeAutospacing="0"/>
        <w:rPr>
          <w:rFonts w:ascii="Segoe UI" w:hAnsi="Segoe UI" w:cs="Segoe UI"/>
          <w:color w:val="212529"/>
        </w:rPr>
      </w:pPr>
      <w:r>
        <w:rPr>
          <w:rFonts w:ascii="Segoe UI" w:hAnsi="Segoe UI" w:cs="Segoe UI"/>
          <w:color w:val="212529"/>
        </w:rPr>
        <w:t>Hides an element’s tooltip. </w:t>
      </w:r>
      <w:r>
        <w:rPr>
          <w:rStyle w:val="Strong"/>
          <w:rFonts w:ascii="Segoe UI" w:hAnsi="Segoe UI" w:cs="Segoe UI"/>
          <w:color w:val="212529"/>
        </w:rPr>
        <w:t>Returns to the caller before the tooltip has actually been hidden</w:t>
      </w:r>
      <w:r>
        <w:rPr>
          <w:rFonts w:ascii="Segoe UI" w:hAnsi="Segoe UI" w:cs="Segoe UI"/>
          <w:color w:val="212529"/>
        </w:rPr>
        <w:t> (i.e. before the </w:t>
      </w:r>
      <w:r>
        <w:rPr>
          <w:rStyle w:val="HTMLCode"/>
          <w:rFonts w:ascii="var(--bs-font-monospace)" w:hAnsi="var(--bs-font-monospace)"/>
          <w:color w:val="D63384"/>
          <w:sz w:val="21"/>
          <w:szCs w:val="21"/>
        </w:rPr>
        <w:t>hidden.bs.tooltip</w:t>
      </w:r>
      <w:r>
        <w:rPr>
          <w:rFonts w:ascii="Segoe UI" w:hAnsi="Segoe UI" w:cs="Segoe UI"/>
          <w:color w:val="212529"/>
        </w:rPr>
        <w:t> event occurs). This is considered a “manual” triggering of the tooltip.</w:t>
      </w:r>
    </w:p>
    <w:p w:rsidR="002B0900" w:rsidRDefault="002B0900" w:rsidP="002B0900">
      <w:pPr>
        <w:shd w:val="clear" w:color="auto" w:fill="FFFFFF"/>
        <w:rPr>
          <w:rFonts w:ascii="Segoe UI" w:hAnsi="Segoe UI" w:cs="Segoe UI"/>
          <w:color w:val="212529"/>
        </w:rPr>
      </w:pPr>
    </w:p>
    <w:p w:rsidR="002B0900" w:rsidRDefault="002B0900" w:rsidP="002B0900">
      <w:pPr>
        <w:pStyle w:val="HTMLPreformatted"/>
        <w:rPr>
          <w:rStyle w:val="HTMLCode"/>
          <w:rFonts w:ascii="var(--bs-font-monospace)" w:hAnsi="var(--bs-font-monospace)"/>
          <w:color w:val="212529"/>
        </w:rPr>
      </w:pPr>
      <w:r>
        <w:rPr>
          <w:rStyle w:val="nx"/>
          <w:rFonts w:ascii="var(--bs-font-monospace)" w:hAnsi="var(--bs-font-monospace)"/>
          <w:color w:val="212529"/>
        </w:rPr>
        <w:t>tooltip</w:t>
      </w:r>
      <w:r>
        <w:rPr>
          <w:rStyle w:val="p"/>
          <w:rFonts w:ascii="var(--bs-font-monospace)" w:hAnsi="var(--bs-font-monospace)"/>
          <w:color w:val="212529"/>
        </w:rPr>
        <w:t>.</w:t>
      </w:r>
      <w:r>
        <w:rPr>
          <w:rStyle w:val="nx"/>
          <w:rFonts w:ascii="var(--bs-font-monospace)" w:hAnsi="var(--bs-font-monospace)"/>
          <w:color w:val="212529"/>
        </w:rPr>
        <w:t>hide</w:t>
      </w:r>
      <w:r>
        <w:rPr>
          <w:rStyle w:val="p"/>
          <w:rFonts w:ascii="var(--bs-font-monospace)" w:hAnsi="var(--bs-font-monospace)"/>
          <w:color w:val="212529"/>
        </w:rPr>
        <w:t>()</w:t>
      </w:r>
    </w:p>
    <w:p w:rsidR="002B0900" w:rsidRDefault="002B0900" w:rsidP="002B0900">
      <w:pPr>
        <w:pStyle w:val="Heading4"/>
        <w:shd w:val="clear" w:color="auto" w:fill="FFFFFF"/>
        <w:spacing w:before="0"/>
        <w:rPr>
          <w:rFonts w:ascii="Segoe UI" w:hAnsi="Segoe UI" w:cs="Segoe UI"/>
          <w:color w:val="212529"/>
        </w:rPr>
      </w:pPr>
      <w:r>
        <w:rPr>
          <w:rFonts w:ascii="Segoe UI" w:hAnsi="Segoe UI" w:cs="Segoe UI"/>
          <w:b/>
          <w:bCs/>
          <w:color w:val="212529"/>
        </w:rPr>
        <w:t>toggle</w:t>
      </w:r>
    </w:p>
    <w:p w:rsidR="002B0900" w:rsidRDefault="002B0900" w:rsidP="002B0900">
      <w:pPr>
        <w:pStyle w:val="NormalWeb"/>
        <w:shd w:val="clear" w:color="auto" w:fill="FFFFFF"/>
        <w:spacing w:before="0" w:beforeAutospacing="0"/>
        <w:rPr>
          <w:rFonts w:ascii="Segoe UI" w:hAnsi="Segoe UI" w:cs="Segoe UI"/>
          <w:color w:val="212529"/>
        </w:rPr>
      </w:pPr>
      <w:r>
        <w:rPr>
          <w:rFonts w:ascii="Segoe UI" w:hAnsi="Segoe UI" w:cs="Segoe UI"/>
          <w:color w:val="212529"/>
        </w:rPr>
        <w:t>Toggles an element’s tooltip. </w:t>
      </w:r>
      <w:r>
        <w:rPr>
          <w:rStyle w:val="Strong"/>
          <w:rFonts w:ascii="Segoe UI" w:hAnsi="Segoe UI" w:cs="Segoe UI"/>
          <w:color w:val="212529"/>
        </w:rPr>
        <w:t>Returns to the caller before the tooltip has actually been shown or hidden</w:t>
      </w:r>
      <w:r>
        <w:rPr>
          <w:rFonts w:ascii="Segoe UI" w:hAnsi="Segoe UI" w:cs="Segoe UI"/>
          <w:color w:val="212529"/>
        </w:rPr>
        <w:t> (i.e. before the </w:t>
      </w:r>
      <w:r>
        <w:rPr>
          <w:rStyle w:val="HTMLCode"/>
          <w:rFonts w:ascii="var(--bs-font-monospace)" w:hAnsi="var(--bs-font-monospace)"/>
          <w:color w:val="D63384"/>
          <w:sz w:val="21"/>
          <w:szCs w:val="21"/>
        </w:rPr>
        <w:t>shown.bs.tooltip</w:t>
      </w:r>
      <w:r>
        <w:rPr>
          <w:rFonts w:ascii="Segoe UI" w:hAnsi="Segoe UI" w:cs="Segoe UI"/>
          <w:color w:val="212529"/>
        </w:rPr>
        <w:t> or </w:t>
      </w:r>
      <w:r>
        <w:rPr>
          <w:rStyle w:val="HTMLCode"/>
          <w:rFonts w:ascii="var(--bs-font-monospace)" w:hAnsi="var(--bs-font-monospace)"/>
          <w:color w:val="D63384"/>
          <w:sz w:val="21"/>
          <w:szCs w:val="21"/>
        </w:rPr>
        <w:t>hidden.bs.tooltip</w:t>
      </w:r>
      <w:r>
        <w:rPr>
          <w:rFonts w:ascii="Segoe UI" w:hAnsi="Segoe UI" w:cs="Segoe UI"/>
          <w:color w:val="212529"/>
        </w:rPr>
        <w:t> event occurs). This is considered a “manual” triggering of the tooltip.</w:t>
      </w:r>
    </w:p>
    <w:p w:rsidR="002B0900" w:rsidRDefault="002B0900" w:rsidP="002B0900">
      <w:pPr>
        <w:shd w:val="clear" w:color="auto" w:fill="FFFFFF"/>
        <w:rPr>
          <w:rFonts w:ascii="Segoe UI" w:hAnsi="Segoe UI" w:cs="Segoe UI"/>
          <w:color w:val="212529"/>
        </w:rPr>
      </w:pPr>
    </w:p>
    <w:p w:rsidR="002B0900" w:rsidRDefault="002B0900" w:rsidP="002B0900">
      <w:pPr>
        <w:pStyle w:val="HTMLPreformatted"/>
        <w:rPr>
          <w:rStyle w:val="HTMLCode"/>
          <w:rFonts w:ascii="var(--bs-font-monospace)" w:hAnsi="var(--bs-font-monospace)"/>
          <w:color w:val="212529"/>
        </w:rPr>
      </w:pPr>
      <w:r>
        <w:rPr>
          <w:rStyle w:val="nx"/>
          <w:rFonts w:ascii="var(--bs-font-monospace)" w:hAnsi="var(--bs-font-monospace)"/>
          <w:color w:val="212529"/>
        </w:rPr>
        <w:t>tooltip</w:t>
      </w:r>
      <w:r>
        <w:rPr>
          <w:rStyle w:val="p"/>
          <w:rFonts w:ascii="var(--bs-font-monospace)" w:hAnsi="var(--bs-font-monospace)"/>
          <w:color w:val="212529"/>
        </w:rPr>
        <w:t>.</w:t>
      </w:r>
      <w:r>
        <w:rPr>
          <w:rStyle w:val="nx"/>
          <w:rFonts w:ascii="var(--bs-font-monospace)" w:hAnsi="var(--bs-font-monospace)"/>
          <w:color w:val="212529"/>
        </w:rPr>
        <w:t>toggle</w:t>
      </w:r>
      <w:r>
        <w:rPr>
          <w:rStyle w:val="p"/>
          <w:rFonts w:ascii="var(--bs-font-monospace)" w:hAnsi="var(--bs-font-monospace)"/>
          <w:color w:val="212529"/>
        </w:rPr>
        <w:t>()</w:t>
      </w:r>
    </w:p>
    <w:p w:rsidR="002B0900" w:rsidRDefault="002B0900" w:rsidP="002B0900">
      <w:pPr>
        <w:pStyle w:val="Heading4"/>
        <w:shd w:val="clear" w:color="auto" w:fill="FFFFFF"/>
        <w:spacing w:before="0"/>
        <w:rPr>
          <w:rFonts w:ascii="Segoe UI" w:hAnsi="Segoe UI" w:cs="Segoe UI"/>
          <w:color w:val="212529"/>
        </w:rPr>
      </w:pPr>
      <w:r>
        <w:rPr>
          <w:rFonts w:ascii="Segoe UI" w:hAnsi="Segoe UI" w:cs="Segoe UI"/>
          <w:b/>
          <w:bCs/>
          <w:color w:val="212529"/>
        </w:rPr>
        <w:t>dispose</w:t>
      </w:r>
    </w:p>
    <w:p w:rsidR="002B0900" w:rsidRDefault="002B0900" w:rsidP="002B0900">
      <w:pPr>
        <w:pStyle w:val="NormalWeb"/>
        <w:shd w:val="clear" w:color="auto" w:fill="FFFFFF"/>
        <w:spacing w:before="0" w:beforeAutospacing="0"/>
        <w:rPr>
          <w:rFonts w:ascii="Segoe UI" w:hAnsi="Segoe UI" w:cs="Segoe UI"/>
          <w:color w:val="212529"/>
        </w:rPr>
      </w:pPr>
      <w:r>
        <w:rPr>
          <w:rFonts w:ascii="Segoe UI" w:hAnsi="Segoe UI" w:cs="Segoe UI"/>
          <w:color w:val="212529"/>
        </w:rPr>
        <w:t>Hides and destroys an element’s tooltip (Removes stored data on the DOM element). Tooltips that use delegation (which are created using </w:t>
      </w:r>
      <w:hyperlink r:id="rId586" w:anchor="options" w:history="1">
        <w:r>
          <w:rPr>
            <w:rStyle w:val="Hyperlink"/>
            <w:rFonts w:ascii="Segoe UI" w:hAnsi="Segoe UI" w:cs="Segoe UI"/>
            <w:color w:val="0D6EFD"/>
          </w:rPr>
          <w:t>the </w:t>
        </w:r>
        <w:r>
          <w:rPr>
            <w:rStyle w:val="HTMLCode"/>
            <w:rFonts w:ascii="var(--bs-font-monospace)" w:hAnsi="var(--bs-font-monospace)"/>
            <w:color w:val="0D6EFD"/>
            <w:sz w:val="21"/>
            <w:szCs w:val="21"/>
            <w:u w:val="single"/>
          </w:rPr>
          <w:t>selector</w:t>
        </w:r>
        <w:r>
          <w:rPr>
            <w:rStyle w:val="Hyperlink"/>
            <w:rFonts w:ascii="Segoe UI" w:hAnsi="Segoe UI" w:cs="Segoe UI"/>
            <w:color w:val="0D6EFD"/>
          </w:rPr>
          <w:t> option</w:t>
        </w:r>
      </w:hyperlink>
      <w:r>
        <w:rPr>
          <w:rFonts w:ascii="Segoe UI" w:hAnsi="Segoe UI" w:cs="Segoe UI"/>
          <w:color w:val="212529"/>
        </w:rPr>
        <w:t>) cannot be individually destroyed on descendant trigger elements.</w:t>
      </w:r>
    </w:p>
    <w:p w:rsidR="002B0900" w:rsidRDefault="002B0900" w:rsidP="002B0900">
      <w:pPr>
        <w:shd w:val="clear" w:color="auto" w:fill="FFFFFF"/>
        <w:rPr>
          <w:rFonts w:ascii="Segoe UI" w:hAnsi="Segoe UI" w:cs="Segoe UI"/>
          <w:color w:val="212529"/>
        </w:rPr>
      </w:pPr>
    </w:p>
    <w:p w:rsidR="002B0900" w:rsidRDefault="002B0900" w:rsidP="002B0900">
      <w:pPr>
        <w:pStyle w:val="HTMLPreformatted"/>
        <w:rPr>
          <w:rStyle w:val="HTMLCode"/>
          <w:rFonts w:ascii="var(--bs-font-monospace)" w:hAnsi="var(--bs-font-monospace)"/>
          <w:color w:val="212529"/>
        </w:rPr>
      </w:pPr>
      <w:r>
        <w:rPr>
          <w:rStyle w:val="nx"/>
          <w:rFonts w:ascii="var(--bs-font-monospace)" w:hAnsi="var(--bs-font-monospace)"/>
          <w:color w:val="212529"/>
        </w:rPr>
        <w:t>tooltip</w:t>
      </w:r>
      <w:r>
        <w:rPr>
          <w:rStyle w:val="p"/>
          <w:rFonts w:ascii="var(--bs-font-monospace)" w:hAnsi="var(--bs-font-monospace)"/>
          <w:color w:val="212529"/>
        </w:rPr>
        <w:t>.</w:t>
      </w:r>
      <w:r>
        <w:rPr>
          <w:rStyle w:val="nx"/>
          <w:rFonts w:ascii="var(--bs-font-monospace)" w:hAnsi="var(--bs-font-monospace)"/>
          <w:color w:val="212529"/>
        </w:rPr>
        <w:t>dispose</w:t>
      </w:r>
      <w:r>
        <w:rPr>
          <w:rStyle w:val="p"/>
          <w:rFonts w:ascii="var(--bs-font-monospace)" w:hAnsi="var(--bs-font-monospace)"/>
          <w:color w:val="212529"/>
        </w:rPr>
        <w:t>()</w:t>
      </w:r>
    </w:p>
    <w:p w:rsidR="002B0900" w:rsidRDefault="002B0900" w:rsidP="002B0900">
      <w:pPr>
        <w:pStyle w:val="Heading4"/>
        <w:shd w:val="clear" w:color="auto" w:fill="FFFFFF"/>
        <w:spacing w:before="0"/>
        <w:rPr>
          <w:rFonts w:ascii="Segoe UI" w:hAnsi="Segoe UI" w:cs="Segoe UI"/>
          <w:color w:val="212529"/>
        </w:rPr>
      </w:pPr>
      <w:r>
        <w:rPr>
          <w:rFonts w:ascii="Segoe UI" w:hAnsi="Segoe UI" w:cs="Segoe UI"/>
          <w:b/>
          <w:bCs/>
          <w:color w:val="212529"/>
        </w:rPr>
        <w:t>enable</w:t>
      </w:r>
    </w:p>
    <w:p w:rsidR="002B0900" w:rsidRDefault="002B0900" w:rsidP="002B0900">
      <w:pPr>
        <w:pStyle w:val="NormalWeb"/>
        <w:shd w:val="clear" w:color="auto" w:fill="FFFFFF"/>
        <w:spacing w:before="0" w:beforeAutospacing="0"/>
        <w:rPr>
          <w:rFonts w:ascii="Segoe UI" w:hAnsi="Segoe UI" w:cs="Segoe UI"/>
          <w:color w:val="212529"/>
        </w:rPr>
      </w:pPr>
      <w:r>
        <w:rPr>
          <w:rFonts w:ascii="Segoe UI" w:hAnsi="Segoe UI" w:cs="Segoe UI"/>
          <w:color w:val="212529"/>
        </w:rPr>
        <w:t>Gives an element’s tooltip the ability to be shown. </w:t>
      </w:r>
      <w:r>
        <w:rPr>
          <w:rStyle w:val="Strong"/>
          <w:rFonts w:ascii="Segoe UI" w:hAnsi="Segoe UI" w:cs="Segoe UI"/>
          <w:color w:val="212529"/>
        </w:rPr>
        <w:t>Tooltips are enabled by default.</w:t>
      </w:r>
    </w:p>
    <w:p w:rsidR="002B0900" w:rsidRDefault="002B0900" w:rsidP="002B0900">
      <w:pPr>
        <w:shd w:val="clear" w:color="auto" w:fill="FFFFFF"/>
        <w:rPr>
          <w:rFonts w:ascii="Segoe UI" w:hAnsi="Segoe UI" w:cs="Segoe UI"/>
          <w:color w:val="212529"/>
        </w:rPr>
      </w:pPr>
    </w:p>
    <w:p w:rsidR="002B0900" w:rsidRDefault="002B0900" w:rsidP="002B0900">
      <w:pPr>
        <w:pStyle w:val="HTMLPreformatted"/>
        <w:rPr>
          <w:rStyle w:val="HTMLCode"/>
          <w:rFonts w:ascii="var(--bs-font-monospace)" w:hAnsi="var(--bs-font-monospace)"/>
          <w:color w:val="212529"/>
        </w:rPr>
      </w:pPr>
      <w:r>
        <w:rPr>
          <w:rStyle w:val="nx"/>
          <w:rFonts w:ascii="var(--bs-font-monospace)" w:hAnsi="var(--bs-font-monospace)"/>
          <w:color w:val="212529"/>
        </w:rPr>
        <w:t>tooltip</w:t>
      </w:r>
      <w:r>
        <w:rPr>
          <w:rStyle w:val="p"/>
          <w:rFonts w:ascii="var(--bs-font-monospace)" w:hAnsi="var(--bs-font-monospace)"/>
          <w:color w:val="212529"/>
        </w:rPr>
        <w:t>.</w:t>
      </w:r>
      <w:r>
        <w:rPr>
          <w:rStyle w:val="nx"/>
          <w:rFonts w:ascii="var(--bs-font-monospace)" w:hAnsi="var(--bs-font-monospace)"/>
          <w:color w:val="212529"/>
        </w:rPr>
        <w:t>enable</w:t>
      </w:r>
      <w:r>
        <w:rPr>
          <w:rStyle w:val="p"/>
          <w:rFonts w:ascii="var(--bs-font-monospace)" w:hAnsi="var(--bs-font-monospace)"/>
          <w:color w:val="212529"/>
        </w:rPr>
        <w:t>()</w:t>
      </w:r>
    </w:p>
    <w:p w:rsidR="002B0900" w:rsidRDefault="002B0900" w:rsidP="002B0900">
      <w:pPr>
        <w:pStyle w:val="Heading4"/>
        <w:shd w:val="clear" w:color="auto" w:fill="FFFFFF"/>
        <w:spacing w:before="0"/>
        <w:rPr>
          <w:rFonts w:ascii="Segoe UI" w:hAnsi="Segoe UI" w:cs="Segoe UI"/>
          <w:color w:val="212529"/>
        </w:rPr>
      </w:pPr>
      <w:r>
        <w:rPr>
          <w:rFonts w:ascii="Segoe UI" w:hAnsi="Segoe UI" w:cs="Segoe UI"/>
          <w:b/>
          <w:bCs/>
          <w:color w:val="212529"/>
        </w:rPr>
        <w:t>disable</w:t>
      </w:r>
    </w:p>
    <w:p w:rsidR="002B0900" w:rsidRDefault="002B0900" w:rsidP="002B0900">
      <w:pPr>
        <w:pStyle w:val="NormalWeb"/>
        <w:shd w:val="clear" w:color="auto" w:fill="FFFFFF"/>
        <w:spacing w:before="0" w:beforeAutospacing="0"/>
        <w:rPr>
          <w:rFonts w:ascii="Segoe UI" w:hAnsi="Segoe UI" w:cs="Segoe UI"/>
          <w:color w:val="212529"/>
        </w:rPr>
      </w:pPr>
      <w:r>
        <w:rPr>
          <w:rFonts w:ascii="Segoe UI" w:hAnsi="Segoe UI" w:cs="Segoe UI"/>
          <w:color w:val="212529"/>
        </w:rPr>
        <w:t>Removes the ability for an element’s tooltip to be shown. The tooltip will only be able to be shown if it is re-enabled.</w:t>
      </w:r>
    </w:p>
    <w:p w:rsidR="002B0900" w:rsidRDefault="002B0900" w:rsidP="002B0900">
      <w:pPr>
        <w:shd w:val="clear" w:color="auto" w:fill="FFFFFF"/>
        <w:rPr>
          <w:rFonts w:ascii="Segoe UI" w:hAnsi="Segoe UI" w:cs="Segoe UI"/>
          <w:color w:val="212529"/>
        </w:rPr>
      </w:pPr>
    </w:p>
    <w:p w:rsidR="002B0900" w:rsidRDefault="002B0900" w:rsidP="002B0900">
      <w:pPr>
        <w:pStyle w:val="HTMLPreformatted"/>
        <w:rPr>
          <w:rStyle w:val="HTMLCode"/>
          <w:rFonts w:ascii="var(--bs-font-monospace)" w:hAnsi="var(--bs-font-monospace)"/>
          <w:color w:val="212529"/>
        </w:rPr>
      </w:pPr>
      <w:r>
        <w:rPr>
          <w:rStyle w:val="nx"/>
          <w:rFonts w:ascii="var(--bs-font-monospace)" w:hAnsi="var(--bs-font-monospace)"/>
          <w:color w:val="212529"/>
        </w:rPr>
        <w:t>tooltip</w:t>
      </w:r>
      <w:r>
        <w:rPr>
          <w:rStyle w:val="p"/>
          <w:rFonts w:ascii="var(--bs-font-monospace)" w:hAnsi="var(--bs-font-monospace)"/>
          <w:color w:val="212529"/>
        </w:rPr>
        <w:t>.</w:t>
      </w:r>
      <w:r>
        <w:rPr>
          <w:rStyle w:val="nx"/>
          <w:rFonts w:ascii="var(--bs-font-monospace)" w:hAnsi="var(--bs-font-monospace)"/>
          <w:color w:val="212529"/>
        </w:rPr>
        <w:t>disable</w:t>
      </w:r>
      <w:r>
        <w:rPr>
          <w:rStyle w:val="p"/>
          <w:rFonts w:ascii="var(--bs-font-monospace)" w:hAnsi="var(--bs-font-monospace)"/>
          <w:color w:val="212529"/>
        </w:rPr>
        <w:t>()</w:t>
      </w:r>
    </w:p>
    <w:p w:rsidR="002B0900" w:rsidRDefault="002B0900" w:rsidP="002B0900">
      <w:pPr>
        <w:pStyle w:val="Heading4"/>
        <w:shd w:val="clear" w:color="auto" w:fill="FFFFFF"/>
        <w:spacing w:before="0"/>
        <w:rPr>
          <w:rFonts w:ascii="Segoe UI" w:hAnsi="Segoe UI" w:cs="Segoe UI"/>
          <w:color w:val="212529"/>
        </w:rPr>
      </w:pPr>
      <w:r>
        <w:rPr>
          <w:rFonts w:ascii="Segoe UI" w:hAnsi="Segoe UI" w:cs="Segoe UI"/>
          <w:b/>
          <w:bCs/>
          <w:color w:val="212529"/>
        </w:rPr>
        <w:t>toggleEnabled</w:t>
      </w:r>
    </w:p>
    <w:p w:rsidR="002B0900" w:rsidRDefault="002B0900" w:rsidP="002B0900">
      <w:pPr>
        <w:pStyle w:val="NormalWeb"/>
        <w:shd w:val="clear" w:color="auto" w:fill="FFFFFF"/>
        <w:spacing w:before="0" w:beforeAutospacing="0"/>
        <w:rPr>
          <w:rFonts w:ascii="Segoe UI" w:hAnsi="Segoe UI" w:cs="Segoe UI"/>
          <w:color w:val="212529"/>
        </w:rPr>
      </w:pPr>
      <w:r>
        <w:rPr>
          <w:rFonts w:ascii="Segoe UI" w:hAnsi="Segoe UI" w:cs="Segoe UI"/>
          <w:color w:val="212529"/>
        </w:rPr>
        <w:t>Toggles the ability for an element’s tooltip to be shown or hidden.</w:t>
      </w:r>
    </w:p>
    <w:p w:rsidR="002B0900" w:rsidRDefault="002B0900" w:rsidP="002B0900">
      <w:pPr>
        <w:shd w:val="clear" w:color="auto" w:fill="FFFFFF"/>
        <w:rPr>
          <w:rFonts w:ascii="Segoe UI" w:hAnsi="Segoe UI" w:cs="Segoe UI"/>
          <w:color w:val="212529"/>
        </w:rPr>
      </w:pPr>
    </w:p>
    <w:p w:rsidR="002B0900" w:rsidRDefault="002B0900" w:rsidP="002B0900">
      <w:pPr>
        <w:pStyle w:val="HTMLPreformatted"/>
        <w:rPr>
          <w:rStyle w:val="HTMLCode"/>
          <w:rFonts w:ascii="var(--bs-font-monospace)" w:hAnsi="var(--bs-font-monospace)"/>
          <w:color w:val="212529"/>
        </w:rPr>
      </w:pPr>
      <w:r>
        <w:rPr>
          <w:rStyle w:val="nx"/>
          <w:rFonts w:ascii="var(--bs-font-monospace)" w:hAnsi="var(--bs-font-monospace)"/>
          <w:color w:val="212529"/>
        </w:rPr>
        <w:t>tooltip</w:t>
      </w:r>
      <w:r>
        <w:rPr>
          <w:rStyle w:val="p"/>
          <w:rFonts w:ascii="var(--bs-font-monospace)" w:hAnsi="var(--bs-font-monospace)"/>
          <w:color w:val="212529"/>
        </w:rPr>
        <w:t>.</w:t>
      </w:r>
      <w:r>
        <w:rPr>
          <w:rStyle w:val="nx"/>
          <w:rFonts w:ascii="var(--bs-font-monospace)" w:hAnsi="var(--bs-font-monospace)"/>
          <w:color w:val="212529"/>
        </w:rPr>
        <w:t>toggleEnabled</w:t>
      </w:r>
      <w:r>
        <w:rPr>
          <w:rStyle w:val="p"/>
          <w:rFonts w:ascii="var(--bs-font-monospace)" w:hAnsi="var(--bs-font-monospace)"/>
          <w:color w:val="212529"/>
        </w:rPr>
        <w:t>()</w:t>
      </w:r>
    </w:p>
    <w:p w:rsidR="002B0900" w:rsidRDefault="002B0900" w:rsidP="002B0900">
      <w:pPr>
        <w:pStyle w:val="Heading4"/>
        <w:shd w:val="clear" w:color="auto" w:fill="FFFFFF"/>
        <w:spacing w:before="0"/>
        <w:rPr>
          <w:rFonts w:ascii="Segoe UI" w:hAnsi="Segoe UI" w:cs="Segoe UI"/>
          <w:color w:val="212529"/>
        </w:rPr>
      </w:pPr>
      <w:r>
        <w:rPr>
          <w:rFonts w:ascii="Segoe UI" w:hAnsi="Segoe UI" w:cs="Segoe UI"/>
          <w:b/>
          <w:bCs/>
          <w:color w:val="212529"/>
        </w:rPr>
        <w:t>update</w:t>
      </w:r>
    </w:p>
    <w:p w:rsidR="002B0900" w:rsidRDefault="002B0900" w:rsidP="002B0900">
      <w:pPr>
        <w:pStyle w:val="NormalWeb"/>
        <w:shd w:val="clear" w:color="auto" w:fill="FFFFFF"/>
        <w:spacing w:before="0" w:beforeAutospacing="0"/>
        <w:rPr>
          <w:rFonts w:ascii="Segoe UI" w:hAnsi="Segoe UI" w:cs="Segoe UI"/>
          <w:color w:val="212529"/>
        </w:rPr>
      </w:pPr>
      <w:r>
        <w:rPr>
          <w:rFonts w:ascii="Segoe UI" w:hAnsi="Segoe UI" w:cs="Segoe UI"/>
          <w:color w:val="212529"/>
        </w:rPr>
        <w:t>Updates the position of an element’s tooltip.</w:t>
      </w:r>
    </w:p>
    <w:p w:rsidR="002B0900" w:rsidRDefault="002B0900" w:rsidP="002B0900">
      <w:pPr>
        <w:shd w:val="clear" w:color="auto" w:fill="FFFFFF"/>
        <w:rPr>
          <w:rFonts w:ascii="Segoe UI" w:hAnsi="Segoe UI" w:cs="Segoe UI"/>
          <w:color w:val="212529"/>
        </w:rPr>
      </w:pPr>
    </w:p>
    <w:p w:rsidR="002B0900" w:rsidRDefault="002B0900" w:rsidP="002B0900">
      <w:pPr>
        <w:pStyle w:val="HTMLPreformatted"/>
        <w:rPr>
          <w:rStyle w:val="HTMLCode"/>
          <w:rFonts w:ascii="var(--bs-font-monospace)" w:hAnsi="var(--bs-font-monospace)"/>
          <w:color w:val="212529"/>
        </w:rPr>
      </w:pPr>
      <w:r>
        <w:rPr>
          <w:rStyle w:val="nx"/>
          <w:rFonts w:ascii="var(--bs-font-monospace)" w:hAnsi="var(--bs-font-monospace)"/>
          <w:color w:val="212529"/>
        </w:rPr>
        <w:t>tooltip</w:t>
      </w:r>
      <w:r>
        <w:rPr>
          <w:rStyle w:val="p"/>
          <w:rFonts w:ascii="var(--bs-font-monospace)" w:hAnsi="var(--bs-font-monospace)"/>
          <w:color w:val="212529"/>
        </w:rPr>
        <w:t>.</w:t>
      </w:r>
      <w:r>
        <w:rPr>
          <w:rStyle w:val="nx"/>
          <w:rFonts w:ascii="var(--bs-font-monospace)" w:hAnsi="var(--bs-font-monospace)"/>
          <w:color w:val="212529"/>
        </w:rPr>
        <w:t>update</w:t>
      </w:r>
      <w:r>
        <w:rPr>
          <w:rStyle w:val="p"/>
          <w:rFonts w:ascii="var(--bs-font-monospace)" w:hAnsi="var(--bs-font-monospace)"/>
          <w:color w:val="212529"/>
        </w:rPr>
        <w:t>()</w:t>
      </w:r>
    </w:p>
    <w:p w:rsidR="002B0900" w:rsidRDefault="002B0900" w:rsidP="002B0900">
      <w:pPr>
        <w:pStyle w:val="Heading4"/>
        <w:shd w:val="clear" w:color="auto" w:fill="FFFFFF"/>
        <w:spacing w:before="0"/>
        <w:rPr>
          <w:rFonts w:ascii="Segoe UI" w:hAnsi="Segoe UI" w:cs="Segoe UI"/>
          <w:color w:val="212529"/>
        </w:rPr>
      </w:pPr>
      <w:r>
        <w:rPr>
          <w:rFonts w:ascii="Segoe UI" w:hAnsi="Segoe UI" w:cs="Segoe UI"/>
          <w:b/>
          <w:bCs/>
          <w:color w:val="212529"/>
        </w:rPr>
        <w:t>getInstance</w:t>
      </w:r>
    </w:p>
    <w:p w:rsidR="002B0900" w:rsidRDefault="002B0900" w:rsidP="002B0900">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Static</w:t>
      </w:r>
      <w:r>
        <w:rPr>
          <w:rFonts w:ascii="Segoe UI" w:hAnsi="Segoe UI" w:cs="Segoe UI"/>
          <w:color w:val="212529"/>
        </w:rPr>
        <w:t> method which allows you to get the tooltip instance associated with a DOM element</w:t>
      </w:r>
    </w:p>
    <w:p w:rsidR="002B0900" w:rsidRDefault="002B0900" w:rsidP="002B0900">
      <w:pPr>
        <w:shd w:val="clear" w:color="auto" w:fill="FFFFFF"/>
        <w:rPr>
          <w:rFonts w:ascii="Segoe UI" w:hAnsi="Segoe UI" w:cs="Segoe UI"/>
          <w:color w:val="212529"/>
        </w:rPr>
      </w:pPr>
    </w:p>
    <w:p w:rsidR="002B0900" w:rsidRDefault="002B0900" w:rsidP="002B0900">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exampleTriggerEl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'example'</w:t>
      </w:r>
      <w:r>
        <w:rPr>
          <w:rStyle w:val="p"/>
          <w:rFonts w:ascii="var(--bs-font-monospace)" w:hAnsi="var(--bs-font-monospace)"/>
          <w:color w:val="212529"/>
        </w:rPr>
        <w:t>)</w:t>
      </w:r>
    </w:p>
    <w:p w:rsidR="002B0900" w:rsidRDefault="002B0900" w:rsidP="002B0900">
      <w:pPr>
        <w:pStyle w:val="HTMLPreformatted"/>
        <w:rPr>
          <w:rStyle w:val="c1"/>
          <w:rFonts w:ascii="var(--bs-font-monospace)" w:hAnsi="var(--bs-font-monospace)"/>
          <w:color w:val="727272"/>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tooltip</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Tooltip</w:t>
      </w:r>
      <w:r>
        <w:rPr>
          <w:rStyle w:val="p"/>
          <w:rFonts w:ascii="var(--bs-font-monospace)" w:hAnsi="var(--bs-font-monospace)"/>
          <w:color w:val="212529"/>
        </w:rPr>
        <w:t>.</w:t>
      </w:r>
      <w:r>
        <w:rPr>
          <w:rStyle w:val="nx"/>
          <w:rFonts w:ascii="var(--bs-font-monospace)" w:hAnsi="var(--bs-font-monospace)"/>
          <w:color w:val="212529"/>
        </w:rPr>
        <w:t>getInstance</w:t>
      </w:r>
      <w:r>
        <w:rPr>
          <w:rStyle w:val="p"/>
          <w:rFonts w:ascii="var(--bs-font-monospace)" w:hAnsi="var(--bs-font-monospace)"/>
          <w:color w:val="212529"/>
        </w:rPr>
        <w:t>(</w:t>
      </w:r>
      <w:r>
        <w:rPr>
          <w:rStyle w:val="nx"/>
          <w:rFonts w:ascii="var(--bs-font-monospace)" w:hAnsi="var(--bs-font-monospace)"/>
          <w:color w:val="212529"/>
        </w:rPr>
        <w:t>exampleTriggerEl</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Returns a Bootstrap tooltip instance</w:t>
      </w:r>
    </w:p>
    <w:p w:rsidR="002B0900" w:rsidRDefault="002B0900" w:rsidP="002B0900">
      <w:pPr>
        <w:pStyle w:val="Heading4"/>
        <w:shd w:val="clear" w:color="auto" w:fill="FFFFFF"/>
        <w:spacing w:before="0"/>
        <w:rPr>
          <w:rFonts w:ascii="Segoe UI" w:hAnsi="Segoe UI" w:cs="Segoe UI"/>
          <w:color w:val="212529"/>
        </w:rPr>
      </w:pPr>
      <w:r>
        <w:rPr>
          <w:rFonts w:ascii="Segoe UI" w:hAnsi="Segoe UI" w:cs="Segoe UI"/>
          <w:b/>
          <w:bCs/>
          <w:color w:val="212529"/>
        </w:rPr>
        <w:t>getOrCreateInstance</w:t>
      </w:r>
    </w:p>
    <w:p w:rsidR="002B0900" w:rsidRDefault="002B0900" w:rsidP="002B0900">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Static</w:t>
      </w:r>
      <w:r>
        <w:rPr>
          <w:rFonts w:ascii="Segoe UI" w:hAnsi="Segoe UI" w:cs="Segoe UI"/>
          <w:color w:val="212529"/>
        </w:rPr>
        <w:t> method which allows you to get the tooltip instance associated with a DOM element, or create a new one in case it wasn’t initialised</w:t>
      </w:r>
    </w:p>
    <w:p w:rsidR="002B0900" w:rsidRDefault="002B0900" w:rsidP="002B0900">
      <w:pPr>
        <w:shd w:val="clear" w:color="auto" w:fill="FFFFFF"/>
        <w:rPr>
          <w:rFonts w:ascii="Segoe UI" w:hAnsi="Segoe UI" w:cs="Segoe UI"/>
          <w:color w:val="212529"/>
        </w:rPr>
      </w:pPr>
    </w:p>
    <w:p w:rsidR="002B0900" w:rsidRDefault="002B0900" w:rsidP="002B0900">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exampleTriggerEl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'example'</w:t>
      </w:r>
      <w:r>
        <w:rPr>
          <w:rStyle w:val="p"/>
          <w:rFonts w:ascii="var(--bs-font-monospace)" w:hAnsi="var(--bs-font-monospace)"/>
          <w:color w:val="212529"/>
        </w:rPr>
        <w:t>)</w:t>
      </w:r>
    </w:p>
    <w:p w:rsidR="002B0900" w:rsidRDefault="002B0900" w:rsidP="002B0900">
      <w:pPr>
        <w:pStyle w:val="HTMLPreformatted"/>
        <w:rPr>
          <w:rStyle w:val="c1"/>
          <w:rFonts w:ascii="var(--bs-font-monospace)" w:hAnsi="var(--bs-font-monospace)"/>
          <w:color w:val="727272"/>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tooltip</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Tooltip</w:t>
      </w:r>
      <w:r>
        <w:rPr>
          <w:rStyle w:val="p"/>
          <w:rFonts w:ascii="var(--bs-font-monospace)" w:hAnsi="var(--bs-font-monospace)"/>
          <w:color w:val="212529"/>
        </w:rPr>
        <w:t>.</w:t>
      </w:r>
      <w:r>
        <w:rPr>
          <w:rStyle w:val="nx"/>
          <w:rFonts w:ascii="var(--bs-font-monospace)" w:hAnsi="var(--bs-font-monospace)"/>
          <w:color w:val="212529"/>
        </w:rPr>
        <w:t>getOrCreateInstance</w:t>
      </w:r>
      <w:r>
        <w:rPr>
          <w:rStyle w:val="p"/>
          <w:rFonts w:ascii="var(--bs-font-monospace)" w:hAnsi="var(--bs-font-monospace)"/>
          <w:color w:val="212529"/>
        </w:rPr>
        <w:t>(</w:t>
      </w:r>
      <w:r>
        <w:rPr>
          <w:rStyle w:val="nx"/>
          <w:rFonts w:ascii="var(--bs-font-monospace)" w:hAnsi="var(--bs-font-monospace)"/>
          <w:color w:val="212529"/>
        </w:rPr>
        <w:t>exampleTriggerEl</w:t>
      </w:r>
      <w:r>
        <w:rPr>
          <w:rStyle w:val="p"/>
          <w:rFonts w:ascii="var(--bs-font-monospace)" w:hAnsi="var(--bs-font-monospace)"/>
          <w:color w:val="212529"/>
        </w:rPr>
        <w:t>)</w:t>
      </w:r>
      <w:r>
        <w:rPr>
          <w:rStyle w:val="HTMLCode"/>
          <w:rFonts w:ascii="var(--bs-font-monospace)" w:hAnsi="var(--bs-font-monospace)"/>
          <w:color w:val="212529"/>
        </w:rPr>
        <w:t xml:space="preserve"> </w:t>
      </w:r>
      <w:r>
        <w:rPr>
          <w:rStyle w:val="c1"/>
          <w:rFonts w:ascii="var(--bs-font-monospace)" w:hAnsi="var(--bs-font-monospace)"/>
          <w:color w:val="727272"/>
        </w:rPr>
        <w:t>// Returns a Bootstrap tooltip instance</w:t>
      </w:r>
    </w:p>
    <w:p w:rsidR="002B0900" w:rsidRDefault="002B0900" w:rsidP="002B0900">
      <w:pPr>
        <w:pStyle w:val="Heading3"/>
        <w:shd w:val="clear" w:color="auto" w:fill="FFFFFF"/>
        <w:rPr>
          <w:rFonts w:ascii="Segoe UI" w:hAnsi="Segoe UI" w:cs="Segoe UI"/>
          <w:b w:val="0"/>
          <w:bCs w:val="0"/>
          <w:color w:val="212529"/>
        </w:rPr>
      </w:pPr>
      <w:bookmarkStart w:id="457" w:name="_Toc144065014"/>
      <w:r>
        <w:rPr>
          <w:rFonts w:ascii="Segoe UI" w:hAnsi="Segoe UI" w:cs="Segoe UI"/>
          <w:b w:val="0"/>
          <w:bCs w:val="0"/>
          <w:color w:val="212529"/>
        </w:rPr>
        <w:t>Events</w:t>
      </w:r>
      <w:bookmarkEnd w:id="457"/>
    </w:p>
    <w:tbl>
      <w:tblPr>
        <w:tblW w:w="8997" w:type="dxa"/>
        <w:tblCellMar>
          <w:top w:w="15" w:type="dxa"/>
          <w:left w:w="15" w:type="dxa"/>
          <w:bottom w:w="15" w:type="dxa"/>
          <w:right w:w="15" w:type="dxa"/>
        </w:tblCellMar>
        <w:tblLook w:val="04A0" w:firstRow="1" w:lastRow="0" w:firstColumn="1" w:lastColumn="0" w:noHBand="0" w:noVBand="1"/>
      </w:tblPr>
      <w:tblGrid>
        <w:gridCol w:w="1677"/>
        <w:gridCol w:w="7320"/>
      </w:tblGrid>
      <w:tr w:rsidR="002B0900" w:rsidTr="002B0900">
        <w:trPr>
          <w:trHeight w:val="407"/>
          <w:tblHeader/>
        </w:trPr>
        <w:tc>
          <w:tcPr>
            <w:tcW w:w="1677" w:type="dxa"/>
            <w:tcBorders>
              <w:top w:val="single" w:sz="2" w:space="0" w:color="auto"/>
              <w:left w:val="single" w:sz="2" w:space="0" w:color="auto"/>
              <w:right w:val="single" w:sz="2" w:space="0" w:color="auto"/>
            </w:tcBorders>
            <w:vAlign w:val="center"/>
            <w:hideMark/>
          </w:tcPr>
          <w:p w:rsidR="002B0900" w:rsidRDefault="002B0900">
            <w:pPr>
              <w:jc w:val="center"/>
              <w:rPr>
                <w:rFonts w:ascii="Times New Roman" w:hAnsi="Times New Roman" w:cs="Times New Roman"/>
                <w:b/>
                <w:bCs/>
                <w:color w:val="212529"/>
              </w:rPr>
            </w:pPr>
            <w:r>
              <w:rPr>
                <w:b/>
                <w:bCs/>
                <w:color w:val="212529"/>
              </w:rPr>
              <w:t>Event type</w:t>
            </w:r>
          </w:p>
        </w:tc>
        <w:tc>
          <w:tcPr>
            <w:tcW w:w="0" w:type="auto"/>
            <w:tcBorders>
              <w:top w:val="single" w:sz="2" w:space="0" w:color="auto"/>
              <w:left w:val="single" w:sz="2" w:space="0" w:color="auto"/>
              <w:right w:val="single" w:sz="2" w:space="0" w:color="auto"/>
            </w:tcBorders>
            <w:vAlign w:val="center"/>
            <w:hideMark/>
          </w:tcPr>
          <w:p w:rsidR="002B0900" w:rsidRDefault="002B0900">
            <w:pPr>
              <w:jc w:val="center"/>
              <w:rPr>
                <w:b/>
                <w:bCs/>
                <w:color w:val="212529"/>
              </w:rPr>
            </w:pPr>
            <w:r>
              <w:rPr>
                <w:b/>
                <w:bCs/>
                <w:color w:val="212529"/>
              </w:rPr>
              <w:t>Description</w:t>
            </w:r>
          </w:p>
        </w:tc>
      </w:tr>
      <w:tr w:rsidR="002B0900" w:rsidTr="002B0900">
        <w:trPr>
          <w:trHeight w:val="421"/>
        </w:trPr>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show.bs.tooltip</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This event fires immediately when the </w:t>
            </w:r>
            <w:r>
              <w:rPr>
                <w:rStyle w:val="HTMLCode"/>
                <w:rFonts w:ascii="var(--bs-font-monospace)" w:eastAsiaTheme="minorHAnsi" w:hAnsi="var(--bs-font-monospace)"/>
                <w:color w:val="D63384"/>
                <w:sz w:val="21"/>
                <w:szCs w:val="21"/>
              </w:rPr>
              <w:t>show</w:t>
            </w:r>
            <w:r>
              <w:rPr>
                <w:color w:val="212529"/>
              </w:rPr>
              <w:t> instance method is called.</w:t>
            </w:r>
          </w:p>
        </w:tc>
      </w:tr>
      <w:tr w:rsidR="002B0900" w:rsidTr="002B0900">
        <w:trPr>
          <w:trHeight w:val="673"/>
        </w:trPr>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shown.bs.tooltip</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This event is fired when the tooltip has been made visible to the user (will wait for CSS transitions to complete).</w:t>
            </w:r>
          </w:p>
        </w:tc>
      </w:tr>
      <w:tr w:rsidR="002B0900" w:rsidTr="002B0900">
        <w:trPr>
          <w:trHeight w:val="421"/>
        </w:trPr>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hide.bs.tooltip</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This event is fired immediately when the </w:t>
            </w:r>
            <w:r>
              <w:rPr>
                <w:rStyle w:val="HTMLCode"/>
                <w:rFonts w:ascii="var(--bs-font-monospace)" w:eastAsiaTheme="minorHAnsi" w:hAnsi="var(--bs-font-monospace)"/>
                <w:color w:val="D63384"/>
                <w:sz w:val="21"/>
                <w:szCs w:val="21"/>
              </w:rPr>
              <w:t>hide</w:t>
            </w:r>
            <w:r>
              <w:rPr>
                <w:color w:val="212529"/>
              </w:rPr>
              <w:t> instance method has been called.</w:t>
            </w:r>
          </w:p>
        </w:tc>
      </w:tr>
      <w:tr w:rsidR="002B0900" w:rsidTr="002B0900">
        <w:trPr>
          <w:trHeight w:val="673"/>
        </w:trPr>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hidden.bs.tooltip</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This event is fired when the tooltip has finished being hidden from the user (will wait for CSS transitions to complete).</w:t>
            </w:r>
          </w:p>
        </w:tc>
      </w:tr>
      <w:tr w:rsidR="002B0900" w:rsidTr="002B0900">
        <w:trPr>
          <w:trHeight w:val="421"/>
        </w:trPr>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rStyle w:val="HTMLCode"/>
                <w:rFonts w:ascii="var(--bs-font-monospace)" w:eastAsiaTheme="minorHAnsi" w:hAnsi="var(--bs-font-monospace)"/>
                <w:color w:val="D63384"/>
                <w:sz w:val="21"/>
                <w:szCs w:val="21"/>
              </w:rPr>
              <w:t>inserted.bs.tooltip</w:t>
            </w:r>
          </w:p>
        </w:tc>
        <w:tc>
          <w:tcPr>
            <w:tcW w:w="0" w:type="auto"/>
            <w:tcBorders>
              <w:top w:val="single" w:sz="2" w:space="0" w:color="auto"/>
              <w:left w:val="single" w:sz="2" w:space="0" w:color="auto"/>
              <w:bottom w:val="single" w:sz="6" w:space="0" w:color="auto"/>
              <w:right w:val="single" w:sz="2" w:space="0" w:color="auto"/>
            </w:tcBorders>
            <w:vAlign w:val="center"/>
            <w:hideMark/>
          </w:tcPr>
          <w:p w:rsidR="002B0900" w:rsidRDefault="002B0900">
            <w:pPr>
              <w:rPr>
                <w:color w:val="212529"/>
              </w:rPr>
            </w:pPr>
            <w:r>
              <w:rPr>
                <w:color w:val="212529"/>
              </w:rPr>
              <w:t>This event is fired after the </w:t>
            </w:r>
            <w:r>
              <w:rPr>
                <w:rStyle w:val="HTMLCode"/>
                <w:rFonts w:ascii="var(--bs-font-monospace)" w:eastAsiaTheme="minorHAnsi" w:hAnsi="var(--bs-font-monospace)"/>
                <w:color w:val="D63384"/>
                <w:sz w:val="21"/>
                <w:szCs w:val="21"/>
              </w:rPr>
              <w:t>show.bs.tooltip</w:t>
            </w:r>
            <w:r>
              <w:rPr>
                <w:color w:val="212529"/>
              </w:rPr>
              <w:t> event when the tooltip template has been added to the DOM.</w:t>
            </w:r>
          </w:p>
        </w:tc>
      </w:tr>
    </w:tbl>
    <w:p w:rsidR="002B0900" w:rsidRDefault="002B0900" w:rsidP="002B0900">
      <w:pPr>
        <w:shd w:val="clear" w:color="auto" w:fill="FFFFFF"/>
        <w:rPr>
          <w:rFonts w:ascii="Segoe UI" w:hAnsi="Segoe UI" w:cs="Segoe UI"/>
          <w:color w:val="212529"/>
        </w:rPr>
      </w:pPr>
    </w:p>
    <w:p w:rsidR="002B0900" w:rsidRDefault="002B0900" w:rsidP="002B0900">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myTooltipEl</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nb"/>
          <w:rFonts w:ascii="var(--bs-font-monospace)" w:hAnsi="var(--bs-font-monospace)"/>
          <w:color w:val="336666"/>
        </w:rPr>
        <w:t>document</w:t>
      </w:r>
      <w:r>
        <w:rPr>
          <w:rStyle w:val="p"/>
          <w:rFonts w:ascii="var(--bs-font-monospace)" w:hAnsi="var(--bs-font-monospace)"/>
          <w:color w:val="212529"/>
        </w:rPr>
        <w:t>.</w:t>
      </w:r>
      <w:r>
        <w:rPr>
          <w:rStyle w:val="nx"/>
          <w:rFonts w:ascii="var(--bs-font-monospace)" w:hAnsi="var(--bs-font-monospace)"/>
          <w:color w:val="212529"/>
        </w:rPr>
        <w:t>getElementById</w:t>
      </w:r>
      <w:r>
        <w:rPr>
          <w:rStyle w:val="p"/>
          <w:rFonts w:ascii="var(--bs-font-monospace)" w:hAnsi="var(--bs-font-monospace)"/>
          <w:color w:val="212529"/>
        </w:rPr>
        <w:t>(</w:t>
      </w:r>
      <w:r>
        <w:rPr>
          <w:rStyle w:val="s1"/>
          <w:rFonts w:ascii="var(--bs-font-monospace)" w:hAnsi="var(--bs-font-monospace)"/>
          <w:color w:val="CC3300"/>
        </w:rPr>
        <w:t>'myTooltip'</w:t>
      </w:r>
      <w:r>
        <w:rPr>
          <w:rStyle w:val="p"/>
          <w:rFonts w:ascii="var(--bs-font-monospace)" w:hAnsi="var(--bs-font-monospace)"/>
          <w:color w:val="212529"/>
        </w:rPr>
        <w:t>)</w:t>
      </w:r>
    </w:p>
    <w:p w:rsidR="002B0900" w:rsidRDefault="002B0900" w:rsidP="002B0900">
      <w:pPr>
        <w:pStyle w:val="HTMLPreformatted"/>
        <w:rPr>
          <w:rStyle w:val="HTMLCode"/>
          <w:rFonts w:ascii="var(--bs-font-monospace)" w:hAnsi="var(--bs-font-monospace)"/>
          <w:color w:val="212529"/>
        </w:rPr>
      </w:pPr>
      <w:r>
        <w:rPr>
          <w:rStyle w:val="kd"/>
          <w:rFonts w:ascii="var(--bs-font-monospace)" w:hAnsi="var(--bs-font-monospace)"/>
          <w:color w:val="006699"/>
        </w:rPr>
        <w:t>var</w:t>
      </w:r>
      <w:r>
        <w:rPr>
          <w:rStyle w:val="HTMLCode"/>
          <w:rFonts w:ascii="var(--bs-font-monospace)" w:hAnsi="var(--bs-font-monospace)"/>
          <w:color w:val="212529"/>
        </w:rPr>
        <w:t xml:space="preserve"> </w:t>
      </w:r>
      <w:r>
        <w:rPr>
          <w:rStyle w:val="nx"/>
          <w:rFonts w:ascii="var(--bs-font-monospace)" w:hAnsi="var(--bs-font-monospace)"/>
          <w:color w:val="212529"/>
        </w:rPr>
        <w:t>tooltip</w:t>
      </w:r>
      <w:r>
        <w:rPr>
          <w:rStyle w:val="HTMLCode"/>
          <w:rFonts w:ascii="var(--bs-font-monospace)" w:hAnsi="var(--bs-font-monospace)"/>
          <w:color w:val="212529"/>
        </w:rPr>
        <w:t xml:space="preserve"> </w:t>
      </w:r>
      <w:r>
        <w:rPr>
          <w:rStyle w:val="o"/>
          <w:rFonts w:ascii="var(--bs-font-monospace)" w:hAnsi="var(--bs-font-monospace)"/>
          <w:color w:val="555555"/>
        </w:rPr>
        <w:t>=</w:t>
      </w:r>
      <w:r>
        <w:rPr>
          <w:rStyle w:val="HTMLCode"/>
          <w:rFonts w:ascii="var(--bs-font-monospace)" w:hAnsi="var(--bs-font-monospace)"/>
          <w:color w:val="212529"/>
        </w:rPr>
        <w:t xml:space="preserve"> </w:t>
      </w:r>
      <w:r>
        <w:rPr>
          <w:rStyle w:val="k"/>
          <w:rFonts w:ascii="var(--bs-font-monospace)" w:hAnsi="var(--bs-font-monospace)"/>
          <w:color w:val="006699"/>
        </w:rPr>
        <w:t>new</w:t>
      </w:r>
      <w:r>
        <w:rPr>
          <w:rStyle w:val="HTMLCode"/>
          <w:rFonts w:ascii="var(--bs-font-monospace)" w:hAnsi="var(--bs-font-monospace)"/>
          <w:color w:val="212529"/>
        </w:rPr>
        <w:t xml:space="preserve"> </w:t>
      </w:r>
      <w:r>
        <w:rPr>
          <w:rStyle w:val="nx"/>
          <w:rFonts w:ascii="var(--bs-font-monospace)" w:hAnsi="var(--bs-font-monospace)"/>
          <w:color w:val="212529"/>
        </w:rPr>
        <w:t>bootstrap</w:t>
      </w:r>
      <w:r>
        <w:rPr>
          <w:rStyle w:val="p"/>
          <w:rFonts w:ascii="var(--bs-font-monospace)" w:hAnsi="var(--bs-font-monospace)"/>
          <w:color w:val="212529"/>
        </w:rPr>
        <w:t>.</w:t>
      </w:r>
      <w:r>
        <w:rPr>
          <w:rStyle w:val="nx"/>
          <w:rFonts w:ascii="var(--bs-font-monospace)" w:hAnsi="var(--bs-font-monospace)"/>
          <w:color w:val="212529"/>
        </w:rPr>
        <w:t>Tooltip</w:t>
      </w:r>
      <w:r>
        <w:rPr>
          <w:rStyle w:val="p"/>
          <w:rFonts w:ascii="var(--bs-font-monospace)" w:hAnsi="var(--bs-font-monospace)"/>
          <w:color w:val="212529"/>
        </w:rPr>
        <w:t>(</w:t>
      </w:r>
      <w:r>
        <w:rPr>
          <w:rStyle w:val="nx"/>
          <w:rFonts w:ascii="var(--bs-font-monospace)" w:hAnsi="var(--bs-font-monospace)"/>
          <w:color w:val="212529"/>
        </w:rPr>
        <w:t>myTooltipEl</w:t>
      </w:r>
      <w:r>
        <w:rPr>
          <w:rStyle w:val="p"/>
          <w:rFonts w:ascii="var(--bs-font-monospace)" w:hAnsi="var(--bs-font-monospace)"/>
          <w:color w:val="212529"/>
        </w:rPr>
        <w:t>)</w:t>
      </w:r>
    </w:p>
    <w:p w:rsidR="002B0900" w:rsidRDefault="002B0900" w:rsidP="002B0900">
      <w:pPr>
        <w:pStyle w:val="HTMLPreformatted"/>
        <w:rPr>
          <w:rStyle w:val="HTMLCode"/>
          <w:rFonts w:ascii="var(--bs-font-monospace)" w:hAnsi="var(--bs-font-monospace)"/>
          <w:color w:val="212529"/>
        </w:rPr>
      </w:pPr>
    </w:p>
    <w:p w:rsidR="002B0900" w:rsidRDefault="002B0900" w:rsidP="002B0900">
      <w:pPr>
        <w:pStyle w:val="HTMLPreformatted"/>
        <w:rPr>
          <w:rStyle w:val="HTMLCode"/>
          <w:rFonts w:ascii="var(--bs-font-monospace)" w:hAnsi="var(--bs-font-monospace)"/>
          <w:color w:val="212529"/>
        </w:rPr>
      </w:pPr>
      <w:r>
        <w:rPr>
          <w:rStyle w:val="nx"/>
          <w:rFonts w:ascii="var(--bs-font-monospace)" w:hAnsi="var(--bs-font-monospace)"/>
          <w:color w:val="212529"/>
        </w:rPr>
        <w:t>myTooltipEl</w:t>
      </w:r>
      <w:r>
        <w:rPr>
          <w:rStyle w:val="p"/>
          <w:rFonts w:ascii="var(--bs-font-monospace)" w:hAnsi="var(--bs-font-monospace)"/>
          <w:color w:val="212529"/>
        </w:rPr>
        <w:t>.</w:t>
      </w:r>
      <w:r>
        <w:rPr>
          <w:rStyle w:val="nx"/>
          <w:rFonts w:ascii="var(--bs-font-monospace)" w:hAnsi="var(--bs-font-monospace)"/>
          <w:color w:val="212529"/>
        </w:rPr>
        <w:t>addEventListener</w:t>
      </w:r>
      <w:r>
        <w:rPr>
          <w:rStyle w:val="p"/>
          <w:rFonts w:ascii="var(--bs-font-monospace)" w:hAnsi="var(--bs-font-monospace)"/>
          <w:color w:val="212529"/>
        </w:rPr>
        <w:t>(</w:t>
      </w:r>
      <w:r>
        <w:rPr>
          <w:rStyle w:val="s1"/>
          <w:rFonts w:ascii="var(--bs-font-monospace)" w:hAnsi="var(--bs-font-monospace)"/>
          <w:color w:val="CC3300"/>
        </w:rPr>
        <w:t>'hidden.bs.tooltip'</w:t>
      </w:r>
      <w:r>
        <w:rPr>
          <w:rStyle w:val="p"/>
          <w:rFonts w:ascii="var(--bs-font-monospace)" w:hAnsi="var(--bs-font-monospace)"/>
          <w:color w:val="212529"/>
        </w:rPr>
        <w:t>,</w:t>
      </w:r>
      <w:r>
        <w:rPr>
          <w:rStyle w:val="HTMLCode"/>
          <w:rFonts w:ascii="var(--bs-font-monospace)" w:hAnsi="var(--bs-font-monospace)"/>
          <w:color w:val="212529"/>
        </w:rPr>
        <w:t xml:space="preserve"> </w:t>
      </w:r>
      <w:r>
        <w:rPr>
          <w:rStyle w:val="kd"/>
          <w:rFonts w:ascii="var(--bs-font-monospace)" w:hAnsi="var(--bs-font-monospace)"/>
          <w:color w:val="006699"/>
        </w:rPr>
        <w:t>function</w:t>
      </w:r>
      <w:r>
        <w:rPr>
          <w:rStyle w:val="HTMLCode"/>
          <w:rFonts w:ascii="var(--bs-font-monospace)" w:hAnsi="var(--bs-font-monospace)"/>
          <w:color w:val="212529"/>
        </w:rPr>
        <w:t xml:space="preserve"> </w:t>
      </w:r>
      <w:r>
        <w:rPr>
          <w:rStyle w:val="p"/>
          <w:rFonts w:ascii="var(--bs-font-monospace)" w:hAnsi="var(--bs-font-monospace)"/>
          <w:color w:val="212529"/>
        </w:rPr>
        <w:t>()</w:t>
      </w:r>
      <w:r>
        <w:rPr>
          <w:rStyle w:val="HTMLCode"/>
          <w:rFonts w:ascii="var(--bs-font-monospace)" w:hAnsi="var(--bs-font-monospace)"/>
          <w:color w:val="212529"/>
        </w:rPr>
        <w:t xml:space="preserve"> </w:t>
      </w:r>
      <w:r>
        <w:rPr>
          <w:rStyle w:val="p"/>
          <w:rFonts w:ascii="var(--bs-font-monospace)" w:hAnsi="var(--bs-font-monospace)"/>
          <w:color w:val="212529"/>
        </w:rPr>
        <w:t>{</w:t>
      </w:r>
    </w:p>
    <w:p w:rsidR="002B0900" w:rsidRDefault="002B0900" w:rsidP="002B0900">
      <w:pPr>
        <w:pStyle w:val="HTMLPreformatted"/>
        <w:rPr>
          <w:rStyle w:val="c1"/>
          <w:rFonts w:ascii="var(--bs-font-monospace)" w:hAnsi="var(--bs-font-monospace)"/>
          <w:color w:val="727272"/>
        </w:rPr>
      </w:pPr>
      <w:r>
        <w:rPr>
          <w:rStyle w:val="HTMLCode"/>
          <w:rFonts w:ascii="var(--bs-font-monospace)" w:hAnsi="var(--bs-font-monospace)"/>
          <w:color w:val="212529"/>
        </w:rPr>
        <w:t xml:space="preserve">  </w:t>
      </w:r>
      <w:r>
        <w:rPr>
          <w:rStyle w:val="c1"/>
          <w:rFonts w:ascii="var(--bs-font-monospace)" w:hAnsi="var(--bs-font-monospace)"/>
          <w:color w:val="727272"/>
        </w:rPr>
        <w:t>// do something...</w:t>
      </w:r>
    </w:p>
    <w:p w:rsidR="002B0900" w:rsidRDefault="002B0900" w:rsidP="002B0900">
      <w:pPr>
        <w:pStyle w:val="HTMLPreformatted"/>
        <w:rPr>
          <w:rStyle w:val="HTMLCode"/>
          <w:rFonts w:ascii="var(--bs-font-monospace)" w:hAnsi="var(--bs-font-monospace)"/>
          <w:color w:val="212529"/>
        </w:rPr>
      </w:pPr>
      <w:r>
        <w:rPr>
          <w:rStyle w:val="p"/>
          <w:rFonts w:ascii="var(--bs-font-monospace)" w:hAnsi="var(--bs-font-monospace)"/>
          <w:color w:val="212529"/>
        </w:rPr>
        <w:t>})</w:t>
      </w:r>
    </w:p>
    <w:p w:rsidR="002B0900" w:rsidRDefault="002B0900" w:rsidP="002B0900">
      <w:pPr>
        <w:pStyle w:val="HTMLPreformatted"/>
        <w:rPr>
          <w:rStyle w:val="HTMLCode"/>
          <w:rFonts w:ascii="var(--bs-font-monospace)" w:hAnsi="var(--bs-font-monospace)"/>
          <w:color w:val="212529"/>
        </w:rPr>
      </w:pPr>
    </w:p>
    <w:p w:rsidR="002B0900" w:rsidRDefault="002B0900" w:rsidP="002B0900">
      <w:pPr>
        <w:pStyle w:val="HTMLPreformatted"/>
        <w:rPr>
          <w:rFonts w:ascii="var(--bs-font-monospace)" w:hAnsi="var(--bs-font-monospace)"/>
          <w:color w:val="212529"/>
          <w:sz w:val="21"/>
          <w:szCs w:val="21"/>
        </w:rPr>
      </w:pPr>
      <w:r>
        <w:rPr>
          <w:rStyle w:val="nx"/>
          <w:rFonts w:ascii="var(--bs-font-monospace)" w:hAnsi="var(--bs-font-monospace)"/>
          <w:color w:val="212529"/>
        </w:rPr>
        <w:t>tooltip</w:t>
      </w:r>
      <w:r>
        <w:rPr>
          <w:rStyle w:val="p"/>
          <w:rFonts w:ascii="var(--bs-font-monospace)" w:hAnsi="var(--bs-font-monospace)"/>
          <w:color w:val="212529"/>
        </w:rPr>
        <w:t>.</w:t>
      </w:r>
      <w:r>
        <w:rPr>
          <w:rStyle w:val="nx"/>
          <w:rFonts w:ascii="var(--bs-font-monospace)" w:hAnsi="var(--bs-font-monospace)"/>
          <w:color w:val="212529"/>
        </w:rPr>
        <w:t>hide</w:t>
      </w:r>
      <w:r>
        <w:rPr>
          <w:rStyle w:val="p"/>
          <w:rFonts w:ascii="var(--bs-font-monospace)" w:hAnsi="var(--bs-font-monospace)"/>
          <w:color w:val="212529"/>
        </w:rPr>
        <w:t>()</w:t>
      </w:r>
    </w:p>
    <w:p w:rsidR="00720DEF" w:rsidRDefault="00720DEF"/>
    <w:sectPr w:rsidR="00720DEF" w:rsidSect="00E715C5">
      <w:footerReference w:type="default" r:id="rId58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A27" w:rsidRDefault="007F1A27" w:rsidP="00E715C5">
      <w:pPr>
        <w:spacing w:after="0" w:line="240" w:lineRule="auto"/>
      </w:pPr>
      <w:r>
        <w:separator/>
      </w:r>
    </w:p>
  </w:endnote>
  <w:endnote w:type="continuationSeparator" w:id="0">
    <w:p w:rsidR="007F1A27" w:rsidRDefault="007F1A27" w:rsidP="00E71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7300800"/>
      <w:docPartObj>
        <w:docPartGallery w:val="Page Numbers (Bottom of Page)"/>
        <w:docPartUnique/>
      </w:docPartObj>
    </w:sdtPr>
    <w:sdtEndPr>
      <w:rPr>
        <w:color w:val="7F7F7F" w:themeColor="background1" w:themeShade="7F"/>
        <w:spacing w:val="60"/>
      </w:rPr>
    </w:sdtEndPr>
    <w:sdtContent>
      <w:p w:rsidR="007F1A27" w:rsidRDefault="007F1A27">
        <w:pPr>
          <w:pStyle w:val="Footer"/>
          <w:pBdr>
            <w:top w:val="single" w:sz="4" w:space="1" w:color="D9D9D9" w:themeColor="background1" w:themeShade="D9"/>
          </w:pBdr>
          <w:jc w:val="right"/>
        </w:pPr>
        <w:r>
          <w:fldChar w:fldCharType="begin"/>
        </w:r>
        <w:r>
          <w:instrText xml:space="preserve"> PAGE   \* MERGEFORMAT </w:instrText>
        </w:r>
        <w:r>
          <w:fldChar w:fldCharType="separate"/>
        </w:r>
        <w:r w:rsidR="00DF1D5D">
          <w:rPr>
            <w:noProof/>
          </w:rPr>
          <w:t>14</w:t>
        </w:r>
        <w:r>
          <w:rPr>
            <w:noProof/>
          </w:rPr>
          <w:fldChar w:fldCharType="end"/>
        </w:r>
        <w:r>
          <w:t xml:space="preserve"> | </w:t>
        </w:r>
        <w:r>
          <w:rPr>
            <w:color w:val="7F7F7F" w:themeColor="background1" w:themeShade="7F"/>
            <w:spacing w:val="60"/>
          </w:rPr>
          <w:t>Page</w:t>
        </w:r>
      </w:p>
    </w:sdtContent>
  </w:sdt>
  <w:p w:rsidR="007F1A27" w:rsidRDefault="007F1A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A27" w:rsidRDefault="007F1A27" w:rsidP="00E715C5">
      <w:pPr>
        <w:spacing w:after="0" w:line="240" w:lineRule="auto"/>
      </w:pPr>
      <w:r>
        <w:separator/>
      </w:r>
    </w:p>
  </w:footnote>
  <w:footnote w:type="continuationSeparator" w:id="0">
    <w:p w:rsidR="007F1A27" w:rsidRDefault="007F1A27" w:rsidP="00E715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31E8"/>
    <w:multiLevelType w:val="multilevel"/>
    <w:tmpl w:val="A5D2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662BF"/>
    <w:multiLevelType w:val="multilevel"/>
    <w:tmpl w:val="1CCA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200EBE"/>
    <w:multiLevelType w:val="multilevel"/>
    <w:tmpl w:val="9F92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586A77"/>
    <w:multiLevelType w:val="multilevel"/>
    <w:tmpl w:val="4AF4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8E37C8"/>
    <w:multiLevelType w:val="multilevel"/>
    <w:tmpl w:val="598A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C7428"/>
    <w:multiLevelType w:val="multilevel"/>
    <w:tmpl w:val="D95A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FB4648"/>
    <w:multiLevelType w:val="multilevel"/>
    <w:tmpl w:val="F742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007E8A"/>
    <w:multiLevelType w:val="multilevel"/>
    <w:tmpl w:val="9F3C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972629"/>
    <w:multiLevelType w:val="multilevel"/>
    <w:tmpl w:val="6E1A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0D5F59"/>
    <w:multiLevelType w:val="multilevel"/>
    <w:tmpl w:val="3F5A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2E12CC"/>
    <w:multiLevelType w:val="multilevel"/>
    <w:tmpl w:val="9126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F77E2B"/>
    <w:multiLevelType w:val="multilevel"/>
    <w:tmpl w:val="2130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047FE6"/>
    <w:multiLevelType w:val="multilevel"/>
    <w:tmpl w:val="037E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6271E7"/>
    <w:multiLevelType w:val="multilevel"/>
    <w:tmpl w:val="DE38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487380"/>
    <w:multiLevelType w:val="multilevel"/>
    <w:tmpl w:val="80FA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1E3DF2"/>
    <w:multiLevelType w:val="multilevel"/>
    <w:tmpl w:val="4622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836002"/>
    <w:multiLevelType w:val="multilevel"/>
    <w:tmpl w:val="0BC2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69467FF"/>
    <w:multiLevelType w:val="multilevel"/>
    <w:tmpl w:val="CB1E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471BC6"/>
    <w:multiLevelType w:val="multilevel"/>
    <w:tmpl w:val="7B6E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594790"/>
    <w:multiLevelType w:val="multilevel"/>
    <w:tmpl w:val="3A14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956BAD"/>
    <w:multiLevelType w:val="multilevel"/>
    <w:tmpl w:val="441C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BA087C"/>
    <w:multiLevelType w:val="multilevel"/>
    <w:tmpl w:val="441E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DE45B33"/>
    <w:multiLevelType w:val="multilevel"/>
    <w:tmpl w:val="FCC0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E030361"/>
    <w:multiLevelType w:val="multilevel"/>
    <w:tmpl w:val="C336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1526BF3"/>
    <w:multiLevelType w:val="multilevel"/>
    <w:tmpl w:val="43B6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1FC6DC2"/>
    <w:multiLevelType w:val="multilevel"/>
    <w:tmpl w:val="E852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32E5F8C"/>
    <w:multiLevelType w:val="multilevel"/>
    <w:tmpl w:val="B58E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511490F"/>
    <w:multiLevelType w:val="multilevel"/>
    <w:tmpl w:val="0E0A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63451F9"/>
    <w:multiLevelType w:val="multilevel"/>
    <w:tmpl w:val="00CE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65674E2"/>
    <w:multiLevelType w:val="multilevel"/>
    <w:tmpl w:val="9444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67C1867"/>
    <w:multiLevelType w:val="multilevel"/>
    <w:tmpl w:val="DEAA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6F123D0"/>
    <w:multiLevelType w:val="multilevel"/>
    <w:tmpl w:val="217E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BEA777B"/>
    <w:multiLevelType w:val="multilevel"/>
    <w:tmpl w:val="14AA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C002856"/>
    <w:multiLevelType w:val="multilevel"/>
    <w:tmpl w:val="48461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D4F7916"/>
    <w:multiLevelType w:val="multilevel"/>
    <w:tmpl w:val="4D56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DB47F88"/>
    <w:multiLevelType w:val="multilevel"/>
    <w:tmpl w:val="B9B6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F4401E5"/>
    <w:multiLevelType w:val="multilevel"/>
    <w:tmpl w:val="A020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0696D41"/>
    <w:multiLevelType w:val="multilevel"/>
    <w:tmpl w:val="4DC2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0B8351F"/>
    <w:multiLevelType w:val="multilevel"/>
    <w:tmpl w:val="353C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0FF6456"/>
    <w:multiLevelType w:val="multilevel"/>
    <w:tmpl w:val="1DE2D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1C4683E"/>
    <w:multiLevelType w:val="multilevel"/>
    <w:tmpl w:val="BB18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53F677B"/>
    <w:multiLevelType w:val="multilevel"/>
    <w:tmpl w:val="7030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75C04F7"/>
    <w:multiLevelType w:val="multilevel"/>
    <w:tmpl w:val="392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8A251A2"/>
    <w:multiLevelType w:val="multilevel"/>
    <w:tmpl w:val="D7686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1819C2"/>
    <w:multiLevelType w:val="multilevel"/>
    <w:tmpl w:val="983E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CED10FA"/>
    <w:multiLevelType w:val="multilevel"/>
    <w:tmpl w:val="DF60F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DAA6BF6"/>
    <w:multiLevelType w:val="multilevel"/>
    <w:tmpl w:val="2DF4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4E41F76"/>
    <w:multiLevelType w:val="multilevel"/>
    <w:tmpl w:val="420C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5B16340"/>
    <w:multiLevelType w:val="multilevel"/>
    <w:tmpl w:val="AAF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71A71CB"/>
    <w:multiLevelType w:val="multilevel"/>
    <w:tmpl w:val="9A00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89254A4"/>
    <w:multiLevelType w:val="multilevel"/>
    <w:tmpl w:val="AE98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8EF3640"/>
    <w:multiLevelType w:val="multilevel"/>
    <w:tmpl w:val="03F0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9A92E47"/>
    <w:multiLevelType w:val="multilevel"/>
    <w:tmpl w:val="0BD6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A061838"/>
    <w:multiLevelType w:val="multilevel"/>
    <w:tmpl w:val="C8562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C5C1BA9"/>
    <w:multiLevelType w:val="multilevel"/>
    <w:tmpl w:val="BD12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DA9228C"/>
    <w:multiLevelType w:val="multilevel"/>
    <w:tmpl w:val="2818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F280393"/>
    <w:multiLevelType w:val="multilevel"/>
    <w:tmpl w:val="8750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07E27D6"/>
    <w:multiLevelType w:val="multilevel"/>
    <w:tmpl w:val="F9EA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1585CBB"/>
    <w:multiLevelType w:val="multilevel"/>
    <w:tmpl w:val="63B4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1AD3085"/>
    <w:multiLevelType w:val="multilevel"/>
    <w:tmpl w:val="420A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2B12623"/>
    <w:multiLevelType w:val="multilevel"/>
    <w:tmpl w:val="A51C9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5B37D58"/>
    <w:multiLevelType w:val="multilevel"/>
    <w:tmpl w:val="BB426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6B22786"/>
    <w:multiLevelType w:val="multilevel"/>
    <w:tmpl w:val="D430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7396C1C"/>
    <w:multiLevelType w:val="multilevel"/>
    <w:tmpl w:val="7F66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7CB400C"/>
    <w:multiLevelType w:val="multilevel"/>
    <w:tmpl w:val="8A56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8324395"/>
    <w:multiLevelType w:val="multilevel"/>
    <w:tmpl w:val="C0D4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8AA2FBC"/>
    <w:multiLevelType w:val="multilevel"/>
    <w:tmpl w:val="E0A8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95A2769"/>
    <w:multiLevelType w:val="multilevel"/>
    <w:tmpl w:val="4524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B1916D0"/>
    <w:multiLevelType w:val="multilevel"/>
    <w:tmpl w:val="A488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C3B18A1"/>
    <w:multiLevelType w:val="multilevel"/>
    <w:tmpl w:val="1C72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C69043D"/>
    <w:multiLevelType w:val="multilevel"/>
    <w:tmpl w:val="A148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D734620"/>
    <w:multiLevelType w:val="multilevel"/>
    <w:tmpl w:val="018E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22D1283"/>
    <w:multiLevelType w:val="multilevel"/>
    <w:tmpl w:val="A00C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3BE4D73"/>
    <w:multiLevelType w:val="multilevel"/>
    <w:tmpl w:val="0B02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3EF163B"/>
    <w:multiLevelType w:val="multilevel"/>
    <w:tmpl w:val="EE7A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6DE1EFB"/>
    <w:multiLevelType w:val="multilevel"/>
    <w:tmpl w:val="5EF8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7CB16AF"/>
    <w:multiLevelType w:val="multilevel"/>
    <w:tmpl w:val="DDB04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A0624A2"/>
    <w:multiLevelType w:val="multilevel"/>
    <w:tmpl w:val="3872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B764E9B"/>
    <w:multiLevelType w:val="multilevel"/>
    <w:tmpl w:val="D05E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C571A90"/>
    <w:multiLevelType w:val="multilevel"/>
    <w:tmpl w:val="628C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CB234BC"/>
    <w:multiLevelType w:val="multilevel"/>
    <w:tmpl w:val="95C4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EC07DCA"/>
    <w:multiLevelType w:val="multilevel"/>
    <w:tmpl w:val="F352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17035FA"/>
    <w:multiLevelType w:val="multilevel"/>
    <w:tmpl w:val="CD72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1A34905"/>
    <w:multiLevelType w:val="multilevel"/>
    <w:tmpl w:val="F59C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41A6BE1"/>
    <w:multiLevelType w:val="multilevel"/>
    <w:tmpl w:val="AFCA4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68228D4"/>
    <w:multiLevelType w:val="multilevel"/>
    <w:tmpl w:val="1CB0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75F5302"/>
    <w:multiLevelType w:val="multilevel"/>
    <w:tmpl w:val="6B24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8385567"/>
    <w:multiLevelType w:val="multilevel"/>
    <w:tmpl w:val="3A30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8AA7211"/>
    <w:multiLevelType w:val="multilevel"/>
    <w:tmpl w:val="7262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90A4A25"/>
    <w:multiLevelType w:val="multilevel"/>
    <w:tmpl w:val="49E8A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E5B3AA7"/>
    <w:multiLevelType w:val="multilevel"/>
    <w:tmpl w:val="8E7C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E71111A"/>
    <w:multiLevelType w:val="multilevel"/>
    <w:tmpl w:val="6C2A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EDE5B6E"/>
    <w:multiLevelType w:val="multilevel"/>
    <w:tmpl w:val="AE5A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FA837AA"/>
    <w:multiLevelType w:val="multilevel"/>
    <w:tmpl w:val="4AB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32"/>
  </w:num>
  <w:num w:numId="3">
    <w:abstractNumId w:val="59"/>
  </w:num>
  <w:num w:numId="4">
    <w:abstractNumId w:val="15"/>
  </w:num>
  <w:num w:numId="5">
    <w:abstractNumId w:val="63"/>
  </w:num>
  <w:num w:numId="6">
    <w:abstractNumId w:val="81"/>
  </w:num>
  <w:num w:numId="7">
    <w:abstractNumId w:val="75"/>
  </w:num>
  <w:num w:numId="8">
    <w:abstractNumId w:val="72"/>
  </w:num>
  <w:num w:numId="9">
    <w:abstractNumId w:val="83"/>
  </w:num>
  <w:num w:numId="10">
    <w:abstractNumId w:val="25"/>
  </w:num>
  <w:num w:numId="11">
    <w:abstractNumId w:val="2"/>
  </w:num>
  <w:num w:numId="12">
    <w:abstractNumId w:val="84"/>
  </w:num>
  <w:num w:numId="13">
    <w:abstractNumId w:val="76"/>
  </w:num>
  <w:num w:numId="14">
    <w:abstractNumId w:val="86"/>
  </w:num>
  <w:num w:numId="15">
    <w:abstractNumId w:val="8"/>
  </w:num>
  <w:num w:numId="16">
    <w:abstractNumId w:val="22"/>
  </w:num>
  <w:num w:numId="17">
    <w:abstractNumId w:val="43"/>
  </w:num>
  <w:num w:numId="18">
    <w:abstractNumId w:val="93"/>
  </w:num>
  <w:num w:numId="19">
    <w:abstractNumId w:val="0"/>
  </w:num>
  <w:num w:numId="20">
    <w:abstractNumId w:val="26"/>
  </w:num>
  <w:num w:numId="21">
    <w:abstractNumId w:val="42"/>
  </w:num>
  <w:num w:numId="22">
    <w:abstractNumId w:val="9"/>
  </w:num>
  <w:num w:numId="23">
    <w:abstractNumId w:val="5"/>
  </w:num>
  <w:num w:numId="24">
    <w:abstractNumId w:val="90"/>
  </w:num>
  <w:num w:numId="25">
    <w:abstractNumId w:val="7"/>
  </w:num>
  <w:num w:numId="26">
    <w:abstractNumId w:val="66"/>
  </w:num>
  <w:num w:numId="27">
    <w:abstractNumId w:val="1"/>
  </w:num>
  <w:num w:numId="28">
    <w:abstractNumId w:val="38"/>
  </w:num>
  <w:num w:numId="29">
    <w:abstractNumId w:val="48"/>
  </w:num>
  <w:num w:numId="30">
    <w:abstractNumId w:val="64"/>
  </w:num>
  <w:num w:numId="31">
    <w:abstractNumId w:val="13"/>
  </w:num>
  <w:num w:numId="32">
    <w:abstractNumId w:val="27"/>
  </w:num>
  <w:num w:numId="33">
    <w:abstractNumId w:val="4"/>
  </w:num>
  <w:num w:numId="34">
    <w:abstractNumId w:val="29"/>
  </w:num>
  <w:num w:numId="35">
    <w:abstractNumId w:val="19"/>
  </w:num>
  <w:num w:numId="36">
    <w:abstractNumId w:val="73"/>
  </w:num>
  <w:num w:numId="37">
    <w:abstractNumId w:val="10"/>
  </w:num>
  <w:num w:numId="38">
    <w:abstractNumId w:val="45"/>
  </w:num>
  <w:num w:numId="39">
    <w:abstractNumId w:val="49"/>
  </w:num>
  <w:num w:numId="40">
    <w:abstractNumId w:val="69"/>
  </w:num>
  <w:num w:numId="41">
    <w:abstractNumId w:val="79"/>
  </w:num>
  <w:num w:numId="42">
    <w:abstractNumId w:val="74"/>
  </w:num>
  <w:num w:numId="43">
    <w:abstractNumId w:val="34"/>
  </w:num>
  <w:num w:numId="44">
    <w:abstractNumId w:val="12"/>
  </w:num>
  <w:num w:numId="45">
    <w:abstractNumId w:val="47"/>
  </w:num>
  <w:num w:numId="46">
    <w:abstractNumId w:val="20"/>
  </w:num>
  <w:num w:numId="47">
    <w:abstractNumId w:val="44"/>
  </w:num>
  <w:num w:numId="48">
    <w:abstractNumId w:val="33"/>
  </w:num>
  <w:num w:numId="49">
    <w:abstractNumId w:val="87"/>
  </w:num>
  <w:num w:numId="50">
    <w:abstractNumId w:val="18"/>
  </w:num>
  <w:num w:numId="51">
    <w:abstractNumId w:val="23"/>
  </w:num>
  <w:num w:numId="52">
    <w:abstractNumId w:val="17"/>
  </w:num>
  <w:num w:numId="53">
    <w:abstractNumId w:val="70"/>
  </w:num>
  <w:num w:numId="54">
    <w:abstractNumId w:val="52"/>
  </w:num>
  <w:num w:numId="55">
    <w:abstractNumId w:val="21"/>
  </w:num>
  <w:num w:numId="56">
    <w:abstractNumId w:val="62"/>
  </w:num>
  <w:num w:numId="57">
    <w:abstractNumId w:val="31"/>
  </w:num>
  <w:num w:numId="58">
    <w:abstractNumId w:val="16"/>
  </w:num>
  <w:num w:numId="59">
    <w:abstractNumId w:val="58"/>
  </w:num>
  <w:num w:numId="60">
    <w:abstractNumId w:val="6"/>
  </w:num>
  <w:num w:numId="61">
    <w:abstractNumId w:val="28"/>
  </w:num>
  <w:num w:numId="62">
    <w:abstractNumId w:val="89"/>
  </w:num>
  <w:num w:numId="63">
    <w:abstractNumId w:val="35"/>
  </w:num>
  <w:num w:numId="64">
    <w:abstractNumId w:val="56"/>
  </w:num>
  <w:num w:numId="65">
    <w:abstractNumId w:val="37"/>
  </w:num>
  <w:num w:numId="66">
    <w:abstractNumId w:val="36"/>
  </w:num>
  <w:num w:numId="67">
    <w:abstractNumId w:val="78"/>
  </w:num>
  <w:num w:numId="68">
    <w:abstractNumId w:val="92"/>
  </w:num>
  <w:num w:numId="69">
    <w:abstractNumId w:val="65"/>
  </w:num>
  <w:num w:numId="70">
    <w:abstractNumId w:val="85"/>
  </w:num>
  <w:num w:numId="71">
    <w:abstractNumId w:val="54"/>
  </w:num>
  <w:num w:numId="72">
    <w:abstractNumId w:val="82"/>
  </w:num>
  <w:num w:numId="73">
    <w:abstractNumId w:val="46"/>
  </w:num>
  <w:num w:numId="74">
    <w:abstractNumId w:val="57"/>
  </w:num>
  <w:num w:numId="75">
    <w:abstractNumId w:val="68"/>
  </w:num>
  <w:num w:numId="76">
    <w:abstractNumId w:val="77"/>
  </w:num>
  <w:num w:numId="77">
    <w:abstractNumId w:val="14"/>
  </w:num>
  <w:num w:numId="78">
    <w:abstractNumId w:val="80"/>
  </w:num>
  <w:num w:numId="79">
    <w:abstractNumId w:val="55"/>
  </w:num>
  <w:num w:numId="80">
    <w:abstractNumId w:val="91"/>
  </w:num>
  <w:num w:numId="81">
    <w:abstractNumId w:val="88"/>
  </w:num>
  <w:num w:numId="82">
    <w:abstractNumId w:val="40"/>
  </w:num>
  <w:num w:numId="83">
    <w:abstractNumId w:val="11"/>
  </w:num>
  <w:num w:numId="84">
    <w:abstractNumId w:val="24"/>
  </w:num>
  <w:num w:numId="85">
    <w:abstractNumId w:val="53"/>
  </w:num>
  <w:num w:numId="86">
    <w:abstractNumId w:val="3"/>
  </w:num>
  <w:num w:numId="87">
    <w:abstractNumId w:val="60"/>
  </w:num>
  <w:num w:numId="88">
    <w:abstractNumId w:val="67"/>
  </w:num>
  <w:num w:numId="89">
    <w:abstractNumId w:val="51"/>
  </w:num>
  <w:num w:numId="90">
    <w:abstractNumId w:val="61"/>
  </w:num>
  <w:num w:numId="91">
    <w:abstractNumId w:val="50"/>
  </w:num>
  <w:num w:numId="92">
    <w:abstractNumId w:val="71"/>
  </w:num>
  <w:num w:numId="93">
    <w:abstractNumId w:val="39"/>
  </w:num>
  <w:num w:numId="94">
    <w:abstractNumId w:val="3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AA2"/>
    <w:rsid w:val="00005ADE"/>
    <w:rsid w:val="00031DD5"/>
    <w:rsid w:val="000514C7"/>
    <w:rsid w:val="00065B48"/>
    <w:rsid w:val="000A2C68"/>
    <w:rsid w:val="000A3104"/>
    <w:rsid w:val="000A588E"/>
    <w:rsid w:val="000F50FD"/>
    <w:rsid w:val="00115268"/>
    <w:rsid w:val="00124D30"/>
    <w:rsid w:val="00136BD4"/>
    <w:rsid w:val="0015509E"/>
    <w:rsid w:val="0017052E"/>
    <w:rsid w:val="001D0F4B"/>
    <w:rsid w:val="001E069B"/>
    <w:rsid w:val="0020294F"/>
    <w:rsid w:val="00204B08"/>
    <w:rsid w:val="00230EF3"/>
    <w:rsid w:val="00234A61"/>
    <w:rsid w:val="0024081D"/>
    <w:rsid w:val="002474C5"/>
    <w:rsid w:val="00267867"/>
    <w:rsid w:val="00286ED4"/>
    <w:rsid w:val="002A78AF"/>
    <w:rsid w:val="002B0900"/>
    <w:rsid w:val="002F5841"/>
    <w:rsid w:val="00357F7C"/>
    <w:rsid w:val="00377B6B"/>
    <w:rsid w:val="003D025B"/>
    <w:rsid w:val="003D1C59"/>
    <w:rsid w:val="003F2A34"/>
    <w:rsid w:val="003F67AA"/>
    <w:rsid w:val="00414DD0"/>
    <w:rsid w:val="00436A33"/>
    <w:rsid w:val="00451460"/>
    <w:rsid w:val="0046367C"/>
    <w:rsid w:val="00546437"/>
    <w:rsid w:val="00554B03"/>
    <w:rsid w:val="00555423"/>
    <w:rsid w:val="00564E57"/>
    <w:rsid w:val="005C0039"/>
    <w:rsid w:val="005D718D"/>
    <w:rsid w:val="005E4B38"/>
    <w:rsid w:val="00614879"/>
    <w:rsid w:val="0061567C"/>
    <w:rsid w:val="00665130"/>
    <w:rsid w:val="006675B5"/>
    <w:rsid w:val="006959BF"/>
    <w:rsid w:val="006A0BD0"/>
    <w:rsid w:val="006A4B5E"/>
    <w:rsid w:val="006D3E40"/>
    <w:rsid w:val="006F7BC9"/>
    <w:rsid w:val="00706F5C"/>
    <w:rsid w:val="00707926"/>
    <w:rsid w:val="00720DEF"/>
    <w:rsid w:val="00737C3A"/>
    <w:rsid w:val="007700D1"/>
    <w:rsid w:val="00797C7E"/>
    <w:rsid w:val="007F1A27"/>
    <w:rsid w:val="007F7C4E"/>
    <w:rsid w:val="00810DC2"/>
    <w:rsid w:val="00840AAE"/>
    <w:rsid w:val="00842560"/>
    <w:rsid w:val="008577DD"/>
    <w:rsid w:val="008631CF"/>
    <w:rsid w:val="00874AB2"/>
    <w:rsid w:val="00883E4D"/>
    <w:rsid w:val="00886BAE"/>
    <w:rsid w:val="00890DC4"/>
    <w:rsid w:val="008A0F2D"/>
    <w:rsid w:val="008D5526"/>
    <w:rsid w:val="008D575D"/>
    <w:rsid w:val="008D7B97"/>
    <w:rsid w:val="008E41F0"/>
    <w:rsid w:val="008F5A3A"/>
    <w:rsid w:val="00902F51"/>
    <w:rsid w:val="00923815"/>
    <w:rsid w:val="0093578F"/>
    <w:rsid w:val="00960AFB"/>
    <w:rsid w:val="009B2E08"/>
    <w:rsid w:val="009C32DD"/>
    <w:rsid w:val="00A03525"/>
    <w:rsid w:val="00A26B8B"/>
    <w:rsid w:val="00AE20D2"/>
    <w:rsid w:val="00AE2D9A"/>
    <w:rsid w:val="00AE53B1"/>
    <w:rsid w:val="00AE5A35"/>
    <w:rsid w:val="00AF7EA2"/>
    <w:rsid w:val="00B25A77"/>
    <w:rsid w:val="00B35688"/>
    <w:rsid w:val="00B70627"/>
    <w:rsid w:val="00B90761"/>
    <w:rsid w:val="00B91B91"/>
    <w:rsid w:val="00BA6D0D"/>
    <w:rsid w:val="00BB5E74"/>
    <w:rsid w:val="00BC1FFF"/>
    <w:rsid w:val="00BC5942"/>
    <w:rsid w:val="00BD618D"/>
    <w:rsid w:val="00BD67AC"/>
    <w:rsid w:val="00BD7B62"/>
    <w:rsid w:val="00BF74D7"/>
    <w:rsid w:val="00C01AA2"/>
    <w:rsid w:val="00C0753D"/>
    <w:rsid w:val="00C67F9C"/>
    <w:rsid w:val="00C72120"/>
    <w:rsid w:val="00C844E3"/>
    <w:rsid w:val="00CB51C9"/>
    <w:rsid w:val="00CC2F56"/>
    <w:rsid w:val="00CC5E1F"/>
    <w:rsid w:val="00CD19C6"/>
    <w:rsid w:val="00D06311"/>
    <w:rsid w:val="00D153A0"/>
    <w:rsid w:val="00D92EA1"/>
    <w:rsid w:val="00DA10F3"/>
    <w:rsid w:val="00DB5A3C"/>
    <w:rsid w:val="00DC608E"/>
    <w:rsid w:val="00DE20DC"/>
    <w:rsid w:val="00DF1D5D"/>
    <w:rsid w:val="00E1509C"/>
    <w:rsid w:val="00E2345F"/>
    <w:rsid w:val="00E551E9"/>
    <w:rsid w:val="00E6753B"/>
    <w:rsid w:val="00E715C5"/>
    <w:rsid w:val="00E918F9"/>
    <w:rsid w:val="00E92ECD"/>
    <w:rsid w:val="00EA60BF"/>
    <w:rsid w:val="00EB34F1"/>
    <w:rsid w:val="00EC69FF"/>
    <w:rsid w:val="00EF5E2F"/>
    <w:rsid w:val="00F2084B"/>
    <w:rsid w:val="00F216C0"/>
    <w:rsid w:val="00F23C26"/>
    <w:rsid w:val="00F24CD3"/>
    <w:rsid w:val="00F32C74"/>
    <w:rsid w:val="00F40551"/>
    <w:rsid w:val="00F81D09"/>
    <w:rsid w:val="00F94D01"/>
    <w:rsid w:val="00FB3C3F"/>
    <w:rsid w:val="00FC32FC"/>
    <w:rsid w:val="00FF4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3AD2D-B711-4C15-9889-9FF0EF38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15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15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15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6513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035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B3C3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5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15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15C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651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0352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B3C3F"/>
    <w:rPr>
      <w:rFonts w:asciiTheme="majorHAnsi" w:eastAsiaTheme="majorEastAsia" w:hAnsiTheme="majorHAnsi" w:cstheme="majorBidi"/>
      <w:color w:val="1F4D78" w:themeColor="accent1" w:themeShade="7F"/>
    </w:rPr>
  </w:style>
  <w:style w:type="paragraph" w:styleId="NoSpacing">
    <w:name w:val="No Spacing"/>
    <w:link w:val="NoSpacingChar"/>
    <w:uiPriority w:val="1"/>
    <w:qFormat/>
    <w:rsid w:val="00E715C5"/>
    <w:pPr>
      <w:spacing w:after="0" w:line="240" w:lineRule="auto"/>
    </w:pPr>
    <w:rPr>
      <w:rFonts w:eastAsiaTheme="minorEastAsia"/>
    </w:rPr>
  </w:style>
  <w:style w:type="character" w:customStyle="1" w:styleId="NoSpacingChar">
    <w:name w:val="No Spacing Char"/>
    <w:basedOn w:val="DefaultParagraphFont"/>
    <w:link w:val="NoSpacing"/>
    <w:uiPriority w:val="1"/>
    <w:rsid w:val="00E715C5"/>
    <w:rPr>
      <w:rFonts w:eastAsiaTheme="minorEastAsia"/>
    </w:rPr>
  </w:style>
  <w:style w:type="paragraph" w:styleId="Header">
    <w:name w:val="header"/>
    <w:basedOn w:val="Normal"/>
    <w:link w:val="HeaderChar"/>
    <w:uiPriority w:val="99"/>
    <w:unhideWhenUsed/>
    <w:rsid w:val="00E71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5C5"/>
  </w:style>
  <w:style w:type="paragraph" w:styleId="Footer">
    <w:name w:val="footer"/>
    <w:basedOn w:val="Normal"/>
    <w:link w:val="FooterChar"/>
    <w:uiPriority w:val="99"/>
    <w:unhideWhenUsed/>
    <w:rsid w:val="00E71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5C5"/>
  </w:style>
  <w:style w:type="paragraph" w:customStyle="1" w:styleId="bd-lead">
    <w:name w:val="bd-lead"/>
    <w:basedOn w:val="Normal"/>
    <w:rsid w:val="00E715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bon-wrap">
    <w:name w:val="carbon-wrap"/>
    <w:basedOn w:val="DefaultParagraphFont"/>
    <w:rsid w:val="00E715C5"/>
  </w:style>
  <w:style w:type="character" w:styleId="Hyperlink">
    <w:name w:val="Hyperlink"/>
    <w:basedOn w:val="DefaultParagraphFont"/>
    <w:uiPriority w:val="99"/>
    <w:unhideWhenUsed/>
    <w:rsid w:val="00E715C5"/>
    <w:rPr>
      <w:color w:val="0000FF"/>
      <w:u w:val="single"/>
    </w:rPr>
  </w:style>
  <w:style w:type="character" w:styleId="FollowedHyperlink">
    <w:name w:val="FollowedHyperlink"/>
    <w:basedOn w:val="DefaultParagraphFont"/>
    <w:uiPriority w:val="99"/>
    <w:semiHidden/>
    <w:unhideWhenUsed/>
    <w:rsid w:val="00E715C5"/>
    <w:rPr>
      <w:color w:val="800080"/>
      <w:u w:val="single"/>
    </w:rPr>
  </w:style>
  <w:style w:type="character" w:styleId="Strong">
    <w:name w:val="Strong"/>
    <w:basedOn w:val="DefaultParagraphFont"/>
    <w:uiPriority w:val="22"/>
    <w:qFormat/>
    <w:rsid w:val="00E715C5"/>
    <w:rPr>
      <w:b/>
      <w:bCs/>
    </w:rPr>
  </w:style>
  <w:style w:type="paragraph" w:styleId="NormalWeb">
    <w:name w:val="Normal (Web)"/>
    <w:basedOn w:val="Normal"/>
    <w:uiPriority w:val="99"/>
    <w:unhideWhenUsed/>
    <w:rsid w:val="00E715C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715C5"/>
    <w:rPr>
      <w:rFonts w:ascii="Courier New" w:eastAsia="Times New Roman" w:hAnsi="Courier New" w:cs="Courier New"/>
      <w:sz w:val="20"/>
      <w:szCs w:val="20"/>
    </w:rPr>
  </w:style>
  <w:style w:type="character" w:customStyle="1" w:styleId="h1">
    <w:name w:val="h1"/>
    <w:basedOn w:val="DefaultParagraphFont"/>
    <w:rsid w:val="00E715C5"/>
  </w:style>
  <w:style w:type="character" w:customStyle="1" w:styleId="h2">
    <w:name w:val="h2"/>
    <w:basedOn w:val="DefaultParagraphFont"/>
    <w:rsid w:val="00E715C5"/>
  </w:style>
  <w:style w:type="character" w:customStyle="1" w:styleId="h3">
    <w:name w:val="h3"/>
    <w:basedOn w:val="DefaultParagraphFont"/>
    <w:rsid w:val="00E715C5"/>
  </w:style>
  <w:style w:type="character" w:customStyle="1" w:styleId="h4">
    <w:name w:val="h4"/>
    <w:basedOn w:val="DefaultParagraphFont"/>
    <w:rsid w:val="00E715C5"/>
  </w:style>
  <w:style w:type="character" w:customStyle="1" w:styleId="h5">
    <w:name w:val="h5"/>
    <w:basedOn w:val="DefaultParagraphFont"/>
    <w:rsid w:val="00E715C5"/>
  </w:style>
  <w:style w:type="character" w:customStyle="1" w:styleId="h6">
    <w:name w:val="h6"/>
    <w:basedOn w:val="DefaultParagraphFont"/>
    <w:rsid w:val="00E715C5"/>
  </w:style>
  <w:style w:type="paragraph" w:styleId="HTMLPreformatted">
    <w:name w:val="HTML Preformatted"/>
    <w:basedOn w:val="Normal"/>
    <w:link w:val="HTMLPreformattedChar"/>
    <w:uiPriority w:val="99"/>
    <w:semiHidden/>
    <w:unhideWhenUsed/>
    <w:rsid w:val="00E71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5C5"/>
    <w:rPr>
      <w:rFonts w:ascii="Courier New" w:eastAsia="Times New Roman" w:hAnsi="Courier New" w:cs="Courier New"/>
      <w:sz w:val="20"/>
      <w:szCs w:val="20"/>
    </w:rPr>
  </w:style>
  <w:style w:type="character" w:customStyle="1" w:styleId="p">
    <w:name w:val="p"/>
    <w:basedOn w:val="DefaultParagraphFont"/>
    <w:rsid w:val="00E715C5"/>
  </w:style>
  <w:style w:type="character" w:customStyle="1" w:styleId="nt">
    <w:name w:val="nt"/>
    <w:basedOn w:val="DefaultParagraphFont"/>
    <w:rsid w:val="00E715C5"/>
  </w:style>
  <w:style w:type="paragraph" w:customStyle="1" w:styleId="h11">
    <w:name w:val="h11"/>
    <w:basedOn w:val="Normal"/>
    <w:rsid w:val="00E715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21">
    <w:name w:val="h21"/>
    <w:basedOn w:val="Normal"/>
    <w:rsid w:val="00E715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1">
    <w:name w:val="h31"/>
    <w:basedOn w:val="Normal"/>
    <w:rsid w:val="00E715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41">
    <w:name w:val="h41"/>
    <w:basedOn w:val="Normal"/>
    <w:rsid w:val="00E715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51">
    <w:name w:val="h51"/>
    <w:basedOn w:val="Normal"/>
    <w:rsid w:val="00E715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61">
    <w:name w:val="h61"/>
    <w:basedOn w:val="Normal"/>
    <w:rsid w:val="00E715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
    <w:name w:val="na"/>
    <w:basedOn w:val="DefaultParagraphFont"/>
    <w:rsid w:val="00E715C5"/>
  </w:style>
  <w:style w:type="character" w:customStyle="1" w:styleId="o">
    <w:name w:val="o"/>
    <w:basedOn w:val="DefaultParagraphFont"/>
    <w:rsid w:val="00E715C5"/>
  </w:style>
  <w:style w:type="character" w:customStyle="1" w:styleId="s">
    <w:name w:val="s"/>
    <w:basedOn w:val="DefaultParagraphFont"/>
    <w:rsid w:val="00E715C5"/>
  </w:style>
  <w:style w:type="character" w:customStyle="1" w:styleId="nv">
    <w:name w:val="nv"/>
    <w:basedOn w:val="DefaultParagraphFont"/>
    <w:rsid w:val="00E715C5"/>
  </w:style>
  <w:style w:type="character" w:customStyle="1" w:styleId="mi">
    <w:name w:val="mi"/>
    <w:basedOn w:val="DefaultParagraphFont"/>
    <w:rsid w:val="00E715C5"/>
  </w:style>
  <w:style w:type="character" w:customStyle="1" w:styleId="kt">
    <w:name w:val="kt"/>
    <w:basedOn w:val="DefaultParagraphFont"/>
    <w:rsid w:val="00E715C5"/>
  </w:style>
  <w:style w:type="character" w:customStyle="1" w:styleId="mf">
    <w:name w:val="mf"/>
    <w:basedOn w:val="DefaultParagraphFont"/>
    <w:rsid w:val="00E715C5"/>
  </w:style>
  <w:style w:type="paragraph" w:customStyle="1" w:styleId="lead">
    <w:name w:val="lead"/>
    <w:basedOn w:val="Normal"/>
    <w:rsid w:val="00E715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15C5"/>
    <w:rPr>
      <w:i/>
      <w:iCs/>
    </w:rPr>
  </w:style>
  <w:style w:type="character" w:styleId="HTMLCite">
    <w:name w:val="HTML Cite"/>
    <w:basedOn w:val="DefaultParagraphFont"/>
    <w:uiPriority w:val="99"/>
    <w:semiHidden/>
    <w:unhideWhenUsed/>
    <w:rsid w:val="00E715C5"/>
    <w:rPr>
      <w:i/>
      <w:iCs/>
    </w:rPr>
  </w:style>
  <w:style w:type="character" w:customStyle="1" w:styleId="n">
    <w:name w:val="n"/>
    <w:basedOn w:val="DefaultParagraphFont"/>
    <w:rsid w:val="00E715C5"/>
  </w:style>
  <w:style w:type="character" w:customStyle="1" w:styleId="ni">
    <w:name w:val="ni"/>
    <w:basedOn w:val="DefaultParagraphFont"/>
    <w:rsid w:val="00E715C5"/>
  </w:style>
  <w:style w:type="character" w:customStyle="1" w:styleId="mh">
    <w:name w:val="mh"/>
    <w:basedOn w:val="DefaultParagraphFont"/>
    <w:rsid w:val="00E715C5"/>
  </w:style>
  <w:style w:type="character" w:customStyle="1" w:styleId="c">
    <w:name w:val="c"/>
    <w:basedOn w:val="DefaultParagraphFont"/>
    <w:rsid w:val="00A03525"/>
  </w:style>
  <w:style w:type="character" w:customStyle="1" w:styleId="k">
    <w:name w:val="k"/>
    <w:basedOn w:val="DefaultParagraphFont"/>
    <w:rsid w:val="00A03525"/>
  </w:style>
  <w:style w:type="character" w:customStyle="1" w:styleId="nf">
    <w:name w:val="nf"/>
    <w:basedOn w:val="DefaultParagraphFont"/>
    <w:rsid w:val="00A03525"/>
  </w:style>
  <w:style w:type="character" w:customStyle="1" w:styleId="nc">
    <w:name w:val="nc"/>
    <w:basedOn w:val="DefaultParagraphFont"/>
    <w:rsid w:val="00A03525"/>
  </w:style>
  <w:style w:type="character" w:customStyle="1" w:styleId="si">
    <w:name w:val="si"/>
    <w:basedOn w:val="DefaultParagraphFont"/>
    <w:rsid w:val="00A03525"/>
  </w:style>
  <w:style w:type="character" w:customStyle="1" w:styleId="s2">
    <w:name w:val="s2"/>
    <w:basedOn w:val="DefaultParagraphFont"/>
    <w:rsid w:val="00A03525"/>
  </w:style>
  <w:style w:type="character" w:customStyle="1" w:styleId="text-secondary">
    <w:name w:val="text-secondary"/>
    <w:basedOn w:val="DefaultParagraphFont"/>
    <w:rsid w:val="00C844E3"/>
  </w:style>
  <w:style w:type="paragraph" w:styleId="z-TopofForm">
    <w:name w:val="HTML Top of Form"/>
    <w:basedOn w:val="Normal"/>
    <w:next w:val="Normal"/>
    <w:link w:val="z-TopofFormChar"/>
    <w:hidden/>
    <w:uiPriority w:val="99"/>
    <w:semiHidden/>
    <w:unhideWhenUsed/>
    <w:rsid w:val="00C844E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44E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844E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44E3"/>
    <w:rPr>
      <w:rFonts w:ascii="Arial" w:eastAsia="Times New Roman" w:hAnsi="Arial" w:cs="Arial"/>
      <w:vanish/>
      <w:sz w:val="16"/>
      <w:szCs w:val="16"/>
    </w:rPr>
  </w:style>
  <w:style w:type="character" w:customStyle="1" w:styleId="form-text">
    <w:name w:val="form-text"/>
    <w:basedOn w:val="DefaultParagraphFont"/>
    <w:rsid w:val="00C844E3"/>
  </w:style>
  <w:style w:type="character" w:customStyle="1" w:styleId="input-group-text">
    <w:name w:val="input-group-text"/>
    <w:basedOn w:val="DefaultParagraphFont"/>
    <w:rsid w:val="008577DD"/>
  </w:style>
  <w:style w:type="character" w:customStyle="1" w:styleId="visually-hidden">
    <w:name w:val="visually-hidden"/>
    <w:basedOn w:val="DefaultParagraphFont"/>
    <w:rsid w:val="008577DD"/>
  </w:style>
  <w:style w:type="character" w:customStyle="1" w:styleId="c1">
    <w:name w:val="c1"/>
    <w:basedOn w:val="DefaultParagraphFont"/>
    <w:rsid w:val="00136BD4"/>
  </w:style>
  <w:style w:type="character" w:customStyle="1" w:styleId="kd">
    <w:name w:val="kd"/>
    <w:basedOn w:val="DefaultParagraphFont"/>
    <w:rsid w:val="00136BD4"/>
  </w:style>
  <w:style w:type="character" w:customStyle="1" w:styleId="s1">
    <w:name w:val="s1"/>
    <w:basedOn w:val="DefaultParagraphFont"/>
    <w:rsid w:val="00136BD4"/>
  </w:style>
  <w:style w:type="character" w:customStyle="1" w:styleId="nx">
    <w:name w:val="nx"/>
    <w:basedOn w:val="DefaultParagraphFont"/>
    <w:rsid w:val="00136BD4"/>
  </w:style>
  <w:style w:type="character" w:customStyle="1" w:styleId="nb">
    <w:name w:val="nb"/>
    <w:basedOn w:val="DefaultParagraphFont"/>
    <w:rsid w:val="00136BD4"/>
  </w:style>
  <w:style w:type="character" w:customStyle="1" w:styleId="kc">
    <w:name w:val="kc"/>
    <w:basedOn w:val="DefaultParagraphFont"/>
    <w:rsid w:val="00136BD4"/>
  </w:style>
  <w:style w:type="character" w:customStyle="1" w:styleId="sx">
    <w:name w:val="sx"/>
    <w:basedOn w:val="DefaultParagraphFont"/>
    <w:rsid w:val="00136BD4"/>
  </w:style>
  <w:style w:type="character" w:customStyle="1" w:styleId="ow">
    <w:name w:val="ow"/>
    <w:basedOn w:val="DefaultParagraphFont"/>
    <w:rsid w:val="00136BD4"/>
  </w:style>
  <w:style w:type="character" w:customStyle="1" w:styleId="nd">
    <w:name w:val="nd"/>
    <w:basedOn w:val="DefaultParagraphFont"/>
    <w:rsid w:val="00136BD4"/>
  </w:style>
  <w:style w:type="paragraph" w:customStyle="1" w:styleId="mb-0">
    <w:name w:val="mb-0"/>
    <w:basedOn w:val="Normal"/>
    <w:rsid w:val="006651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FB3C3F"/>
  </w:style>
  <w:style w:type="character" w:customStyle="1" w:styleId="position-absolute">
    <w:name w:val="position-absolute"/>
    <w:basedOn w:val="DefaultParagraphFont"/>
    <w:rsid w:val="00FB3C3F"/>
  </w:style>
  <w:style w:type="paragraph" w:customStyle="1" w:styleId="card-text">
    <w:name w:val="card-text"/>
    <w:basedOn w:val="Normal"/>
    <w:rsid w:val="00FC32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ousel-control-prev-icon">
    <w:name w:val="carousel-control-prev-icon"/>
    <w:basedOn w:val="DefaultParagraphFont"/>
    <w:rsid w:val="00EB34F1"/>
  </w:style>
  <w:style w:type="character" w:customStyle="1" w:styleId="carousel-control-next-icon">
    <w:name w:val="carousel-control-next-icon"/>
    <w:basedOn w:val="DefaultParagraphFont"/>
    <w:rsid w:val="00EB34F1"/>
  </w:style>
  <w:style w:type="character" w:styleId="HTMLKeyboard">
    <w:name w:val="HTML Keyboard"/>
    <w:basedOn w:val="DefaultParagraphFont"/>
    <w:uiPriority w:val="99"/>
    <w:semiHidden/>
    <w:unhideWhenUsed/>
    <w:rsid w:val="00D06311"/>
    <w:rPr>
      <w:rFonts w:ascii="Courier New" w:eastAsia="Times New Roman" w:hAnsi="Courier New" w:cs="Courier New"/>
      <w:sz w:val="20"/>
      <w:szCs w:val="20"/>
    </w:rPr>
  </w:style>
  <w:style w:type="character" w:customStyle="1" w:styleId="dropdown-item-text">
    <w:name w:val="dropdown-item-text"/>
    <w:basedOn w:val="DefaultParagraphFont"/>
    <w:rsid w:val="00D06311"/>
  </w:style>
  <w:style w:type="paragraph" w:customStyle="1" w:styleId="mb-1">
    <w:name w:val="mb-1"/>
    <w:basedOn w:val="Normal"/>
    <w:rsid w:val="00BC59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vbar-brand">
    <w:name w:val="navbar-brand"/>
    <w:basedOn w:val="DefaultParagraphFont"/>
    <w:rsid w:val="00E6753B"/>
  </w:style>
  <w:style w:type="character" w:customStyle="1" w:styleId="navbar-text">
    <w:name w:val="navbar-text"/>
    <w:basedOn w:val="DefaultParagraphFont"/>
    <w:rsid w:val="00E6753B"/>
  </w:style>
  <w:style w:type="character" w:customStyle="1" w:styleId="navbar-toggler-icon">
    <w:name w:val="navbar-toggler-icon"/>
    <w:basedOn w:val="DefaultParagraphFont"/>
    <w:rsid w:val="00E6753B"/>
  </w:style>
  <w:style w:type="character" w:customStyle="1" w:styleId="page-link">
    <w:name w:val="page-link"/>
    <w:basedOn w:val="DefaultParagraphFont"/>
    <w:rsid w:val="00451460"/>
  </w:style>
  <w:style w:type="character" w:customStyle="1" w:styleId="d-inline-block">
    <w:name w:val="d-inline-block"/>
    <w:basedOn w:val="DefaultParagraphFont"/>
    <w:rsid w:val="00B35688"/>
  </w:style>
  <w:style w:type="character" w:customStyle="1" w:styleId="err">
    <w:name w:val="err"/>
    <w:basedOn w:val="DefaultParagraphFont"/>
    <w:rsid w:val="00436A33"/>
  </w:style>
  <w:style w:type="character" w:customStyle="1" w:styleId="spinner-border">
    <w:name w:val="spinner-border"/>
    <w:basedOn w:val="DefaultParagraphFont"/>
    <w:rsid w:val="00F94D01"/>
  </w:style>
  <w:style w:type="character" w:customStyle="1" w:styleId="spinner-grow">
    <w:name w:val="spinner-grow"/>
    <w:basedOn w:val="DefaultParagraphFont"/>
    <w:rsid w:val="00F94D01"/>
  </w:style>
  <w:style w:type="paragraph" w:customStyle="1" w:styleId="muted">
    <w:name w:val="muted"/>
    <w:basedOn w:val="Normal"/>
    <w:rsid w:val="002B0900"/>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124D3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124D30"/>
    <w:pPr>
      <w:spacing w:after="100"/>
    </w:pPr>
  </w:style>
  <w:style w:type="paragraph" w:styleId="TOC2">
    <w:name w:val="toc 2"/>
    <w:basedOn w:val="Normal"/>
    <w:next w:val="Normal"/>
    <w:autoRedefine/>
    <w:uiPriority w:val="39"/>
    <w:unhideWhenUsed/>
    <w:rsid w:val="00124D30"/>
    <w:pPr>
      <w:spacing w:after="100"/>
      <w:ind w:left="220"/>
    </w:pPr>
  </w:style>
  <w:style w:type="paragraph" w:styleId="TOC3">
    <w:name w:val="toc 3"/>
    <w:basedOn w:val="Normal"/>
    <w:next w:val="Normal"/>
    <w:autoRedefine/>
    <w:uiPriority w:val="39"/>
    <w:unhideWhenUsed/>
    <w:rsid w:val="00124D30"/>
    <w:pPr>
      <w:spacing w:after="100"/>
      <w:ind w:left="440"/>
    </w:pPr>
  </w:style>
  <w:style w:type="paragraph" w:styleId="BalloonText">
    <w:name w:val="Balloon Text"/>
    <w:basedOn w:val="Normal"/>
    <w:link w:val="BalloonTextChar"/>
    <w:uiPriority w:val="99"/>
    <w:semiHidden/>
    <w:unhideWhenUsed/>
    <w:rsid w:val="00DF1D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D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07219">
      <w:bodyDiv w:val="1"/>
      <w:marLeft w:val="0"/>
      <w:marRight w:val="0"/>
      <w:marTop w:val="0"/>
      <w:marBottom w:val="0"/>
      <w:divBdr>
        <w:top w:val="none" w:sz="0" w:space="0" w:color="auto"/>
        <w:left w:val="none" w:sz="0" w:space="0" w:color="auto"/>
        <w:bottom w:val="none" w:sz="0" w:space="0" w:color="auto"/>
        <w:right w:val="none" w:sz="0" w:space="0" w:color="auto"/>
      </w:divBdr>
      <w:divsChild>
        <w:div w:id="495413416">
          <w:marLeft w:val="0"/>
          <w:marRight w:val="0"/>
          <w:marTop w:val="0"/>
          <w:marBottom w:val="0"/>
          <w:divBdr>
            <w:top w:val="none" w:sz="0" w:space="0" w:color="auto"/>
            <w:left w:val="none" w:sz="0" w:space="0" w:color="auto"/>
            <w:bottom w:val="none" w:sz="0" w:space="0" w:color="auto"/>
            <w:right w:val="none" w:sz="0" w:space="0" w:color="auto"/>
          </w:divBdr>
          <w:divsChild>
            <w:div w:id="1019818201">
              <w:marLeft w:val="0"/>
              <w:marRight w:val="0"/>
              <w:marTop w:val="0"/>
              <w:marBottom w:val="0"/>
              <w:divBdr>
                <w:top w:val="none" w:sz="0" w:space="0" w:color="auto"/>
                <w:left w:val="none" w:sz="0" w:space="0" w:color="auto"/>
                <w:bottom w:val="none" w:sz="0" w:space="0" w:color="auto"/>
                <w:right w:val="none" w:sz="0" w:space="0" w:color="auto"/>
              </w:divBdr>
            </w:div>
          </w:divsChild>
        </w:div>
        <w:div w:id="1017580464">
          <w:marLeft w:val="0"/>
          <w:marRight w:val="0"/>
          <w:marTop w:val="0"/>
          <w:marBottom w:val="0"/>
          <w:divBdr>
            <w:top w:val="none" w:sz="0" w:space="0" w:color="auto"/>
            <w:left w:val="none" w:sz="0" w:space="0" w:color="auto"/>
            <w:bottom w:val="none" w:sz="0" w:space="0" w:color="auto"/>
            <w:right w:val="none" w:sz="0" w:space="0" w:color="auto"/>
          </w:divBdr>
        </w:div>
        <w:div w:id="1536456676">
          <w:marLeft w:val="0"/>
          <w:marRight w:val="0"/>
          <w:marTop w:val="0"/>
          <w:marBottom w:val="0"/>
          <w:divBdr>
            <w:top w:val="none" w:sz="0" w:space="0" w:color="auto"/>
            <w:left w:val="none" w:sz="0" w:space="0" w:color="auto"/>
            <w:bottom w:val="none" w:sz="0" w:space="0" w:color="auto"/>
            <w:right w:val="none" w:sz="0" w:space="0" w:color="auto"/>
          </w:divBdr>
          <w:divsChild>
            <w:div w:id="1672949654">
              <w:marLeft w:val="0"/>
              <w:marRight w:val="0"/>
              <w:marTop w:val="0"/>
              <w:marBottom w:val="0"/>
              <w:divBdr>
                <w:top w:val="single" w:sz="24" w:space="0" w:color="E9ECEF"/>
                <w:left w:val="single" w:sz="24" w:space="0" w:color="5BC0DE"/>
                <w:bottom w:val="single" w:sz="24" w:space="0" w:color="E9ECEF"/>
                <w:right w:val="single" w:sz="24" w:space="0" w:color="E9ECEF"/>
              </w:divBdr>
            </w:div>
            <w:div w:id="314341818">
              <w:marLeft w:val="0"/>
              <w:marRight w:val="0"/>
              <w:marTop w:val="0"/>
              <w:marBottom w:val="0"/>
              <w:divBdr>
                <w:top w:val="single" w:sz="6" w:space="0" w:color="DEE2E6"/>
                <w:left w:val="single" w:sz="6" w:space="0" w:color="DEE2E6"/>
                <w:bottom w:val="single" w:sz="6" w:space="0" w:color="DEE2E6"/>
                <w:right w:val="single" w:sz="6" w:space="0" w:color="DEE2E6"/>
              </w:divBdr>
              <w:divsChild>
                <w:div w:id="1068966341">
                  <w:marLeft w:val="0"/>
                  <w:marRight w:val="0"/>
                  <w:marTop w:val="0"/>
                  <w:marBottom w:val="0"/>
                  <w:divBdr>
                    <w:top w:val="none" w:sz="0" w:space="0" w:color="auto"/>
                    <w:left w:val="none" w:sz="0" w:space="0" w:color="auto"/>
                    <w:bottom w:val="none" w:sz="0" w:space="0" w:color="auto"/>
                    <w:right w:val="none" w:sz="0" w:space="0" w:color="auto"/>
                  </w:divBdr>
                  <w:divsChild>
                    <w:div w:id="309411297">
                      <w:marLeft w:val="0"/>
                      <w:marRight w:val="0"/>
                      <w:marTop w:val="0"/>
                      <w:marBottom w:val="0"/>
                      <w:divBdr>
                        <w:top w:val="none" w:sz="0" w:space="0" w:color="auto"/>
                        <w:left w:val="none" w:sz="0" w:space="0" w:color="auto"/>
                        <w:bottom w:val="none" w:sz="0" w:space="0" w:color="auto"/>
                        <w:right w:val="none" w:sz="0" w:space="0" w:color="auto"/>
                      </w:divBdr>
                      <w:divsChild>
                        <w:div w:id="970746124">
                          <w:marLeft w:val="0"/>
                          <w:marRight w:val="0"/>
                          <w:marTop w:val="0"/>
                          <w:marBottom w:val="0"/>
                          <w:divBdr>
                            <w:top w:val="none" w:sz="0" w:space="0" w:color="auto"/>
                            <w:left w:val="none" w:sz="0" w:space="0" w:color="auto"/>
                            <w:bottom w:val="none" w:sz="0" w:space="0" w:color="auto"/>
                            <w:right w:val="none" w:sz="0" w:space="0" w:color="auto"/>
                          </w:divBdr>
                          <w:divsChild>
                            <w:div w:id="7806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5175">
                      <w:marLeft w:val="0"/>
                      <w:marRight w:val="0"/>
                      <w:marTop w:val="0"/>
                      <w:marBottom w:val="0"/>
                      <w:divBdr>
                        <w:top w:val="none" w:sz="0" w:space="0" w:color="auto"/>
                        <w:left w:val="single" w:sz="6" w:space="0" w:color="auto"/>
                        <w:bottom w:val="single" w:sz="6" w:space="0" w:color="auto"/>
                        <w:right w:val="single" w:sz="6" w:space="0" w:color="auto"/>
                      </w:divBdr>
                    </w:div>
                    <w:div w:id="852453028">
                      <w:marLeft w:val="0"/>
                      <w:marRight w:val="0"/>
                      <w:marTop w:val="0"/>
                      <w:marBottom w:val="0"/>
                      <w:divBdr>
                        <w:top w:val="none" w:sz="0" w:space="0" w:color="auto"/>
                        <w:left w:val="single" w:sz="6" w:space="0" w:color="auto"/>
                        <w:bottom w:val="single" w:sz="6" w:space="0" w:color="auto"/>
                        <w:right w:val="single" w:sz="6" w:space="0" w:color="auto"/>
                      </w:divBdr>
                    </w:div>
                  </w:divsChild>
                </w:div>
              </w:divsChild>
            </w:div>
            <w:div w:id="2061901269">
              <w:marLeft w:val="0"/>
              <w:marRight w:val="0"/>
              <w:marTop w:val="0"/>
              <w:marBottom w:val="0"/>
              <w:divBdr>
                <w:top w:val="none" w:sz="0" w:space="0" w:color="auto"/>
                <w:left w:val="none" w:sz="0" w:space="0" w:color="auto"/>
                <w:bottom w:val="none" w:sz="0" w:space="0" w:color="auto"/>
                <w:right w:val="none" w:sz="0" w:space="0" w:color="auto"/>
              </w:divBdr>
            </w:div>
            <w:div w:id="75638767">
              <w:marLeft w:val="0"/>
              <w:marRight w:val="0"/>
              <w:marTop w:val="0"/>
              <w:marBottom w:val="0"/>
              <w:divBdr>
                <w:top w:val="none" w:sz="0" w:space="0" w:color="auto"/>
                <w:left w:val="none" w:sz="0" w:space="0" w:color="auto"/>
                <w:bottom w:val="none" w:sz="0" w:space="0" w:color="auto"/>
                <w:right w:val="none" w:sz="0" w:space="0" w:color="auto"/>
              </w:divBdr>
            </w:div>
            <w:div w:id="760881263">
              <w:marLeft w:val="0"/>
              <w:marRight w:val="0"/>
              <w:marTop w:val="0"/>
              <w:marBottom w:val="0"/>
              <w:divBdr>
                <w:top w:val="single" w:sz="6" w:space="0" w:color="DEE2E6"/>
                <w:left w:val="single" w:sz="6" w:space="0" w:color="DEE2E6"/>
                <w:bottom w:val="single" w:sz="6" w:space="0" w:color="DEE2E6"/>
                <w:right w:val="single" w:sz="6" w:space="0" w:color="DEE2E6"/>
              </w:divBdr>
              <w:divsChild>
                <w:div w:id="1658923536">
                  <w:marLeft w:val="0"/>
                  <w:marRight w:val="0"/>
                  <w:marTop w:val="0"/>
                  <w:marBottom w:val="0"/>
                  <w:divBdr>
                    <w:top w:val="none" w:sz="0" w:space="0" w:color="auto"/>
                    <w:left w:val="none" w:sz="0" w:space="0" w:color="auto"/>
                    <w:bottom w:val="none" w:sz="0" w:space="0" w:color="auto"/>
                    <w:right w:val="none" w:sz="0" w:space="0" w:color="auto"/>
                  </w:divBdr>
                  <w:divsChild>
                    <w:div w:id="487677533">
                      <w:marLeft w:val="0"/>
                      <w:marRight w:val="0"/>
                      <w:marTop w:val="0"/>
                      <w:marBottom w:val="0"/>
                      <w:divBdr>
                        <w:top w:val="none" w:sz="0" w:space="0" w:color="auto"/>
                        <w:left w:val="none" w:sz="0" w:space="0" w:color="auto"/>
                        <w:bottom w:val="single" w:sz="6" w:space="0" w:color="auto"/>
                        <w:right w:val="none" w:sz="0" w:space="0" w:color="auto"/>
                      </w:divBdr>
                    </w:div>
                    <w:div w:id="1195463566">
                      <w:marLeft w:val="0"/>
                      <w:marRight w:val="0"/>
                      <w:marTop w:val="0"/>
                      <w:marBottom w:val="0"/>
                      <w:divBdr>
                        <w:top w:val="none" w:sz="0" w:space="0" w:color="auto"/>
                        <w:left w:val="none" w:sz="0" w:space="0" w:color="auto"/>
                        <w:bottom w:val="single" w:sz="6" w:space="0" w:color="auto"/>
                        <w:right w:val="none" w:sz="0" w:space="0" w:color="auto"/>
                      </w:divBdr>
                    </w:div>
                    <w:div w:id="4648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4522">
              <w:marLeft w:val="0"/>
              <w:marRight w:val="0"/>
              <w:marTop w:val="0"/>
              <w:marBottom w:val="0"/>
              <w:divBdr>
                <w:top w:val="none" w:sz="0" w:space="0" w:color="auto"/>
                <w:left w:val="none" w:sz="0" w:space="0" w:color="auto"/>
                <w:bottom w:val="none" w:sz="0" w:space="0" w:color="auto"/>
                <w:right w:val="none" w:sz="0" w:space="0" w:color="auto"/>
              </w:divBdr>
            </w:div>
            <w:div w:id="967122346">
              <w:marLeft w:val="0"/>
              <w:marRight w:val="0"/>
              <w:marTop w:val="0"/>
              <w:marBottom w:val="0"/>
              <w:divBdr>
                <w:top w:val="none" w:sz="0" w:space="0" w:color="auto"/>
                <w:left w:val="none" w:sz="0" w:space="0" w:color="auto"/>
                <w:bottom w:val="none" w:sz="0" w:space="0" w:color="auto"/>
                <w:right w:val="none" w:sz="0" w:space="0" w:color="auto"/>
              </w:divBdr>
            </w:div>
            <w:div w:id="1516269382">
              <w:marLeft w:val="0"/>
              <w:marRight w:val="0"/>
              <w:marTop w:val="0"/>
              <w:marBottom w:val="0"/>
              <w:divBdr>
                <w:top w:val="single" w:sz="6" w:space="0" w:color="DEE2E6"/>
                <w:left w:val="single" w:sz="6" w:space="0" w:color="DEE2E6"/>
                <w:bottom w:val="single" w:sz="6" w:space="0" w:color="DEE2E6"/>
                <w:right w:val="single" w:sz="6" w:space="0" w:color="DEE2E6"/>
              </w:divBdr>
              <w:divsChild>
                <w:div w:id="1403525104">
                  <w:marLeft w:val="0"/>
                  <w:marRight w:val="0"/>
                  <w:marTop w:val="0"/>
                  <w:marBottom w:val="0"/>
                  <w:divBdr>
                    <w:top w:val="none" w:sz="0" w:space="0" w:color="auto"/>
                    <w:left w:val="none" w:sz="0" w:space="0" w:color="auto"/>
                    <w:bottom w:val="none" w:sz="0" w:space="0" w:color="auto"/>
                    <w:right w:val="none" w:sz="0" w:space="0" w:color="auto"/>
                  </w:divBdr>
                  <w:divsChild>
                    <w:div w:id="317926560">
                      <w:marLeft w:val="0"/>
                      <w:marRight w:val="0"/>
                      <w:marTop w:val="0"/>
                      <w:marBottom w:val="0"/>
                      <w:divBdr>
                        <w:top w:val="none" w:sz="0" w:space="0" w:color="auto"/>
                        <w:left w:val="none" w:sz="0" w:space="0" w:color="auto"/>
                        <w:bottom w:val="none" w:sz="0" w:space="0" w:color="auto"/>
                        <w:right w:val="none" w:sz="0" w:space="0" w:color="auto"/>
                      </w:divBdr>
                      <w:divsChild>
                        <w:div w:id="1476527065">
                          <w:marLeft w:val="0"/>
                          <w:marRight w:val="0"/>
                          <w:marTop w:val="0"/>
                          <w:marBottom w:val="0"/>
                          <w:divBdr>
                            <w:top w:val="none" w:sz="0" w:space="0" w:color="auto"/>
                            <w:left w:val="none" w:sz="0" w:space="0" w:color="auto"/>
                            <w:bottom w:val="none" w:sz="0" w:space="0" w:color="auto"/>
                            <w:right w:val="none" w:sz="0" w:space="0" w:color="auto"/>
                          </w:divBdr>
                          <w:divsChild>
                            <w:div w:id="1783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0357">
                      <w:marLeft w:val="0"/>
                      <w:marRight w:val="0"/>
                      <w:marTop w:val="0"/>
                      <w:marBottom w:val="0"/>
                      <w:divBdr>
                        <w:top w:val="none" w:sz="0" w:space="0" w:color="auto"/>
                        <w:left w:val="single" w:sz="6" w:space="0" w:color="auto"/>
                        <w:bottom w:val="single" w:sz="6" w:space="0" w:color="auto"/>
                        <w:right w:val="single" w:sz="6" w:space="0" w:color="auto"/>
                      </w:divBdr>
                    </w:div>
                    <w:div w:id="1363894381">
                      <w:marLeft w:val="0"/>
                      <w:marRight w:val="0"/>
                      <w:marTop w:val="0"/>
                      <w:marBottom w:val="0"/>
                      <w:divBdr>
                        <w:top w:val="none" w:sz="0" w:space="0" w:color="auto"/>
                        <w:left w:val="single" w:sz="6" w:space="0" w:color="auto"/>
                        <w:bottom w:val="single" w:sz="6" w:space="0" w:color="auto"/>
                        <w:right w:val="single" w:sz="6" w:space="0" w:color="auto"/>
                      </w:divBdr>
                    </w:div>
                  </w:divsChild>
                </w:div>
              </w:divsChild>
            </w:div>
            <w:div w:id="1863781111">
              <w:marLeft w:val="0"/>
              <w:marRight w:val="0"/>
              <w:marTop w:val="0"/>
              <w:marBottom w:val="0"/>
              <w:divBdr>
                <w:top w:val="none" w:sz="0" w:space="0" w:color="auto"/>
                <w:left w:val="none" w:sz="0" w:space="0" w:color="auto"/>
                <w:bottom w:val="none" w:sz="0" w:space="0" w:color="auto"/>
                <w:right w:val="none" w:sz="0" w:space="0" w:color="auto"/>
              </w:divBdr>
            </w:div>
            <w:div w:id="526144384">
              <w:marLeft w:val="0"/>
              <w:marRight w:val="0"/>
              <w:marTop w:val="0"/>
              <w:marBottom w:val="0"/>
              <w:divBdr>
                <w:top w:val="none" w:sz="0" w:space="0" w:color="auto"/>
                <w:left w:val="none" w:sz="0" w:space="0" w:color="auto"/>
                <w:bottom w:val="none" w:sz="0" w:space="0" w:color="auto"/>
                <w:right w:val="none" w:sz="0" w:space="0" w:color="auto"/>
              </w:divBdr>
            </w:div>
            <w:div w:id="61224509">
              <w:marLeft w:val="0"/>
              <w:marRight w:val="0"/>
              <w:marTop w:val="0"/>
              <w:marBottom w:val="0"/>
              <w:divBdr>
                <w:top w:val="none" w:sz="0" w:space="0" w:color="auto"/>
                <w:left w:val="none" w:sz="0" w:space="0" w:color="auto"/>
                <w:bottom w:val="none" w:sz="0" w:space="0" w:color="auto"/>
                <w:right w:val="none" w:sz="0" w:space="0" w:color="auto"/>
              </w:divBdr>
            </w:div>
            <w:div w:id="131113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6318">
      <w:bodyDiv w:val="1"/>
      <w:marLeft w:val="0"/>
      <w:marRight w:val="0"/>
      <w:marTop w:val="0"/>
      <w:marBottom w:val="0"/>
      <w:divBdr>
        <w:top w:val="none" w:sz="0" w:space="0" w:color="auto"/>
        <w:left w:val="none" w:sz="0" w:space="0" w:color="auto"/>
        <w:bottom w:val="none" w:sz="0" w:space="0" w:color="auto"/>
        <w:right w:val="none" w:sz="0" w:space="0" w:color="auto"/>
      </w:divBdr>
      <w:divsChild>
        <w:div w:id="651327791">
          <w:marLeft w:val="0"/>
          <w:marRight w:val="0"/>
          <w:marTop w:val="0"/>
          <w:marBottom w:val="0"/>
          <w:divBdr>
            <w:top w:val="none" w:sz="0" w:space="0" w:color="auto"/>
            <w:left w:val="none" w:sz="0" w:space="0" w:color="auto"/>
            <w:bottom w:val="none" w:sz="0" w:space="0" w:color="auto"/>
            <w:right w:val="none" w:sz="0" w:space="0" w:color="auto"/>
          </w:divBdr>
          <w:divsChild>
            <w:div w:id="656417118">
              <w:marLeft w:val="0"/>
              <w:marRight w:val="0"/>
              <w:marTop w:val="0"/>
              <w:marBottom w:val="0"/>
              <w:divBdr>
                <w:top w:val="none" w:sz="0" w:space="0" w:color="auto"/>
                <w:left w:val="none" w:sz="0" w:space="0" w:color="auto"/>
                <w:bottom w:val="none" w:sz="0" w:space="0" w:color="auto"/>
                <w:right w:val="none" w:sz="0" w:space="0" w:color="auto"/>
              </w:divBdr>
            </w:div>
          </w:divsChild>
        </w:div>
        <w:div w:id="1143307023">
          <w:marLeft w:val="0"/>
          <w:marRight w:val="0"/>
          <w:marTop w:val="0"/>
          <w:marBottom w:val="0"/>
          <w:divBdr>
            <w:top w:val="none" w:sz="0" w:space="0" w:color="auto"/>
            <w:left w:val="none" w:sz="0" w:space="0" w:color="auto"/>
            <w:bottom w:val="none" w:sz="0" w:space="0" w:color="auto"/>
            <w:right w:val="none" w:sz="0" w:space="0" w:color="auto"/>
          </w:divBdr>
        </w:div>
        <w:div w:id="412360136">
          <w:marLeft w:val="0"/>
          <w:marRight w:val="0"/>
          <w:marTop w:val="0"/>
          <w:marBottom w:val="0"/>
          <w:divBdr>
            <w:top w:val="none" w:sz="0" w:space="0" w:color="auto"/>
            <w:left w:val="none" w:sz="0" w:space="0" w:color="auto"/>
            <w:bottom w:val="none" w:sz="0" w:space="0" w:color="auto"/>
            <w:right w:val="none" w:sz="0" w:space="0" w:color="auto"/>
          </w:divBdr>
          <w:divsChild>
            <w:div w:id="476143729">
              <w:marLeft w:val="0"/>
              <w:marRight w:val="0"/>
              <w:marTop w:val="0"/>
              <w:marBottom w:val="0"/>
              <w:divBdr>
                <w:top w:val="single" w:sz="24" w:space="0" w:color="E9ECEF"/>
                <w:left w:val="single" w:sz="24" w:space="0" w:color="5BC0DE"/>
                <w:bottom w:val="single" w:sz="24" w:space="0" w:color="E9ECEF"/>
                <w:right w:val="single" w:sz="24" w:space="0" w:color="E9ECEF"/>
              </w:divBdr>
            </w:div>
            <w:div w:id="1972398385">
              <w:marLeft w:val="0"/>
              <w:marRight w:val="0"/>
              <w:marTop w:val="0"/>
              <w:marBottom w:val="0"/>
              <w:divBdr>
                <w:top w:val="single" w:sz="24" w:space="0" w:color="E9ECEF"/>
                <w:left w:val="single" w:sz="24" w:space="0" w:color="5BC0DE"/>
                <w:bottom w:val="single" w:sz="24" w:space="0" w:color="E9ECEF"/>
                <w:right w:val="single" w:sz="24" w:space="0" w:color="E9ECEF"/>
              </w:divBdr>
            </w:div>
            <w:div w:id="712776978">
              <w:marLeft w:val="0"/>
              <w:marRight w:val="0"/>
              <w:marTop w:val="0"/>
              <w:marBottom w:val="0"/>
              <w:divBdr>
                <w:top w:val="none" w:sz="0" w:space="0" w:color="auto"/>
                <w:left w:val="none" w:sz="0" w:space="0" w:color="auto"/>
                <w:bottom w:val="none" w:sz="0" w:space="0" w:color="auto"/>
                <w:right w:val="none" w:sz="0" w:space="0" w:color="auto"/>
              </w:divBdr>
            </w:div>
            <w:div w:id="1247958868">
              <w:marLeft w:val="0"/>
              <w:marRight w:val="0"/>
              <w:marTop w:val="0"/>
              <w:marBottom w:val="0"/>
              <w:divBdr>
                <w:top w:val="none" w:sz="0" w:space="0" w:color="auto"/>
                <w:left w:val="none" w:sz="0" w:space="0" w:color="auto"/>
                <w:bottom w:val="none" w:sz="0" w:space="0" w:color="auto"/>
                <w:right w:val="none" w:sz="0" w:space="0" w:color="auto"/>
              </w:divBdr>
            </w:div>
            <w:div w:id="1399208046">
              <w:marLeft w:val="0"/>
              <w:marRight w:val="0"/>
              <w:marTop w:val="0"/>
              <w:marBottom w:val="0"/>
              <w:divBdr>
                <w:top w:val="single" w:sz="6" w:space="0" w:color="DEE2E6"/>
                <w:left w:val="single" w:sz="6" w:space="0" w:color="DEE2E6"/>
                <w:bottom w:val="single" w:sz="6" w:space="0" w:color="DEE2E6"/>
                <w:right w:val="single" w:sz="6" w:space="0" w:color="DEE2E6"/>
              </w:divBdr>
            </w:div>
            <w:div w:id="26757061">
              <w:marLeft w:val="0"/>
              <w:marRight w:val="0"/>
              <w:marTop w:val="0"/>
              <w:marBottom w:val="0"/>
              <w:divBdr>
                <w:top w:val="single" w:sz="6" w:space="0" w:color="DEE2E6"/>
                <w:left w:val="single" w:sz="6" w:space="0" w:color="DEE2E6"/>
                <w:bottom w:val="single" w:sz="6" w:space="0" w:color="DEE2E6"/>
                <w:right w:val="single" w:sz="6" w:space="0" w:color="DEE2E6"/>
              </w:divBdr>
              <w:divsChild>
                <w:div w:id="2060548061">
                  <w:marLeft w:val="0"/>
                  <w:marRight w:val="0"/>
                  <w:marTop w:val="0"/>
                  <w:marBottom w:val="0"/>
                  <w:divBdr>
                    <w:top w:val="none" w:sz="0" w:space="0" w:color="auto"/>
                    <w:left w:val="none" w:sz="0" w:space="0" w:color="auto"/>
                    <w:bottom w:val="none" w:sz="0" w:space="0" w:color="auto"/>
                    <w:right w:val="none" w:sz="0" w:space="0" w:color="auto"/>
                  </w:divBdr>
                </w:div>
              </w:divsChild>
            </w:div>
            <w:div w:id="1935892039">
              <w:marLeft w:val="0"/>
              <w:marRight w:val="0"/>
              <w:marTop w:val="0"/>
              <w:marBottom w:val="0"/>
              <w:divBdr>
                <w:top w:val="none" w:sz="0" w:space="0" w:color="auto"/>
                <w:left w:val="none" w:sz="0" w:space="0" w:color="auto"/>
                <w:bottom w:val="none" w:sz="0" w:space="0" w:color="auto"/>
                <w:right w:val="none" w:sz="0" w:space="0" w:color="auto"/>
              </w:divBdr>
            </w:div>
            <w:div w:id="1728187639">
              <w:marLeft w:val="0"/>
              <w:marRight w:val="0"/>
              <w:marTop w:val="0"/>
              <w:marBottom w:val="0"/>
              <w:divBdr>
                <w:top w:val="none" w:sz="0" w:space="0" w:color="auto"/>
                <w:left w:val="none" w:sz="0" w:space="0" w:color="auto"/>
                <w:bottom w:val="none" w:sz="0" w:space="0" w:color="auto"/>
                <w:right w:val="none" w:sz="0" w:space="0" w:color="auto"/>
              </w:divBdr>
            </w:div>
            <w:div w:id="1927031239">
              <w:marLeft w:val="0"/>
              <w:marRight w:val="0"/>
              <w:marTop w:val="0"/>
              <w:marBottom w:val="0"/>
              <w:divBdr>
                <w:top w:val="none" w:sz="0" w:space="0" w:color="auto"/>
                <w:left w:val="none" w:sz="0" w:space="0" w:color="auto"/>
                <w:bottom w:val="none" w:sz="0" w:space="0" w:color="auto"/>
                <w:right w:val="none" w:sz="0" w:space="0" w:color="auto"/>
              </w:divBdr>
            </w:div>
            <w:div w:id="1166213965">
              <w:marLeft w:val="0"/>
              <w:marRight w:val="0"/>
              <w:marTop w:val="0"/>
              <w:marBottom w:val="0"/>
              <w:divBdr>
                <w:top w:val="none" w:sz="0" w:space="0" w:color="auto"/>
                <w:left w:val="none" w:sz="0" w:space="0" w:color="auto"/>
                <w:bottom w:val="none" w:sz="0" w:space="0" w:color="auto"/>
                <w:right w:val="none" w:sz="0" w:space="0" w:color="auto"/>
              </w:divBdr>
            </w:div>
            <w:div w:id="745297727">
              <w:marLeft w:val="0"/>
              <w:marRight w:val="0"/>
              <w:marTop w:val="0"/>
              <w:marBottom w:val="0"/>
              <w:divBdr>
                <w:top w:val="none" w:sz="0" w:space="0" w:color="auto"/>
                <w:left w:val="none" w:sz="0" w:space="0" w:color="auto"/>
                <w:bottom w:val="none" w:sz="0" w:space="0" w:color="auto"/>
                <w:right w:val="none" w:sz="0" w:space="0" w:color="auto"/>
              </w:divBdr>
            </w:div>
            <w:div w:id="476340562">
              <w:marLeft w:val="0"/>
              <w:marRight w:val="0"/>
              <w:marTop w:val="0"/>
              <w:marBottom w:val="0"/>
              <w:divBdr>
                <w:top w:val="none" w:sz="0" w:space="0" w:color="auto"/>
                <w:left w:val="none" w:sz="0" w:space="0" w:color="auto"/>
                <w:bottom w:val="none" w:sz="0" w:space="0" w:color="auto"/>
                <w:right w:val="none" w:sz="0" w:space="0" w:color="auto"/>
              </w:divBdr>
            </w:div>
            <w:div w:id="618025721">
              <w:marLeft w:val="0"/>
              <w:marRight w:val="0"/>
              <w:marTop w:val="0"/>
              <w:marBottom w:val="0"/>
              <w:divBdr>
                <w:top w:val="none" w:sz="0" w:space="0" w:color="auto"/>
                <w:left w:val="none" w:sz="0" w:space="0" w:color="auto"/>
                <w:bottom w:val="none" w:sz="0" w:space="0" w:color="auto"/>
                <w:right w:val="none" w:sz="0" w:space="0" w:color="auto"/>
              </w:divBdr>
            </w:div>
            <w:div w:id="1111047387">
              <w:marLeft w:val="0"/>
              <w:marRight w:val="0"/>
              <w:marTop w:val="0"/>
              <w:marBottom w:val="0"/>
              <w:divBdr>
                <w:top w:val="none" w:sz="0" w:space="0" w:color="auto"/>
                <w:left w:val="none" w:sz="0" w:space="0" w:color="auto"/>
                <w:bottom w:val="none" w:sz="0" w:space="0" w:color="auto"/>
                <w:right w:val="none" w:sz="0" w:space="0" w:color="auto"/>
              </w:divBdr>
            </w:div>
            <w:div w:id="1572035638">
              <w:marLeft w:val="0"/>
              <w:marRight w:val="0"/>
              <w:marTop w:val="0"/>
              <w:marBottom w:val="0"/>
              <w:divBdr>
                <w:top w:val="single" w:sz="24" w:space="0" w:color="E9ECEF"/>
                <w:left w:val="single" w:sz="24" w:space="0" w:color="F0AD4E"/>
                <w:bottom w:val="single" w:sz="24" w:space="0" w:color="E9ECEF"/>
                <w:right w:val="single" w:sz="24" w:space="0" w:color="E9ECEF"/>
              </w:divBdr>
              <w:divsChild>
                <w:div w:id="1151755358">
                  <w:marLeft w:val="0"/>
                  <w:marRight w:val="0"/>
                  <w:marTop w:val="0"/>
                  <w:marBottom w:val="0"/>
                  <w:divBdr>
                    <w:top w:val="none" w:sz="0" w:space="0" w:color="auto"/>
                    <w:left w:val="none" w:sz="0" w:space="0" w:color="auto"/>
                    <w:bottom w:val="none" w:sz="0" w:space="0" w:color="auto"/>
                    <w:right w:val="none" w:sz="0" w:space="0" w:color="auto"/>
                  </w:divBdr>
                </w:div>
                <w:div w:id="463818490">
                  <w:marLeft w:val="0"/>
                  <w:marRight w:val="0"/>
                  <w:marTop w:val="0"/>
                  <w:marBottom w:val="0"/>
                  <w:divBdr>
                    <w:top w:val="none" w:sz="0" w:space="0" w:color="auto"/>
                    <w:left w:val="none" w:sz="0" w:space="0" w:color="auto"/>
                    <w:bottom w:val="none" w:sz="0" w:space="0" w:color="auto"/>
                    <w:right w:val="none" w:sz="0" w:space="0" w:color="auto"/>
                  </w:divBdr>
                </w:div>
              </w:divsChild>
            </w:div>
            <w:div w:id="391588619">
              <w:marLeft w:val="0"/>
              <w:marRight w:val="0"/>
              <w:marTop w:val="0"/>
              <w:marBottom w:val="0"/>
              <w:divBdr>
                <w:top w:val="single" w:sz="24" w:space="0" w:color="E9ECEF"/>
                <w:left w:val="single" w:sz="24" w:space="0" w:color="F0AD4E"/>
                <w:bottom w:val="single" w:sz="24" w:space="0" w:color="E9ECEF"/>
                <w:right w:val="single" w:sz="24" w:space="0" w:color="E9ECEF"/>
              </w:divBdr>
            </w:div>
            <w:div w:id="1452439995">
              <w:marLeft w:val="0"/>
              <w:marRight w:val="0"/>
              <w:marTop w:val="0"/>
              <w:marBottom w:val="0"/>
              <w:divBdr>
                <w:top w:val="none" w:sz="0" w:space="0" w:color="auto"/>
                <w:left w:val="none" w:sz="0" w:space="0" w:color="auto"/>
                <w:bottom w:val="none" w:sz="0" w:space="0" w:color="auto"/>
                <w:right w:val="none" w:sz="0" w:space="0" w:color="auto"/>
              </w:divBdr>
            </w:div>
            <w:div w:id="941036034">
              <w:marLeft w:val="0"/>
              <w:marRight w:val="0"/>
              <w:marTop w:val="0"/>
              <w:marBottom w:val="0"/>
              <w:divBdr>
                <w:top w:val="none" w:sz="0" w:space="0" w:color="auto"/>
                <w:left w:val="none" w:sz="0" w:space="0" w:color="auto"/>
                <w:bottom w:val="none" w:sz="0" w:space="0" w:color="auto"/>
                <w:right w:val="none" w:sz="0" w:space="0" w:color="auto"/>
              </w:divBdr>
            </w:div>
            <w:div w:id="1779715258">
              <w:marLeft w:val="0"/>
              <w:marRight w:val="0"/>
              <w:marTop w:val="0"/>
              <w:marBottom w:val="0"/>
              <w:divBdr>
                <w:top w:val="none" w:sz="0" w:space="0" w:color="auto"/>
                <w:left w:val="none" w:sz="0" w:space="0" w:color="auto"/>
                <w:bottom w:val="none" w:sz="0" w:space="0" w:color="auto"/>
                <w:right w:val="none" w:sz="0" w:space="0" w:color="auto"/>
              </w:divBdr>
              <w:divsChild>
                <w:div w:id="1629972402">
                  <w:marLeft w:val="0"/>
                  <w:marRight w:val="0"/>
                  <w:marTop w:val="0"/>
                  <w:marBottom w:val="0"/>
                  <w:divBdr>
                    <w:top w:val="single" w:sz="6" w:space="0" w:color="DEE2E6"/>
                    <w:left w:val="single" w:sz="6" w:space="0" w:color="DEE2E6"/>
                    <w:bottom w:val="single" w:sz="6" w:space="0" w:color="DEE2E6"/>
                    <w:right w:val="single" w:sz="6" w:space="0" w:color="DEE2E6"/>
                  </w:divBdr>
                </w:div>
                <w:div w:id="900989257">
                  <w:marLeft w:val="0"/>
                  <w:marRight w:val="0"/>
                  <w:marTop w:val="0"/>
                  <w:marBottom w:val="0"/>
                  <w:divBdr>
                    <w:top w:val="none" w:sz="0" w:space="0" w:color="auto"/>
                    <w:left w:val="none" w:sz="0" w:space="0" w:color="auto"/>
                    <w:bottom w:val="none" w:sz="0" w:space="0" w:color="auto"/>
                    <w:right w:val="none" w:sz="0" w:space="0" w:color="auto"/>
                  </w:divBdr>
                </w:div>
                <w:div w:id="1193769338">
                  <w:marLeft w:val="0"/>
                  <w:marRight w:val="0"/>
                  <w:marTop w:val="0"/>
                  <w:marBottom w:val="0"/>
                  <w:divBdr>
                    <w:top w:val="none" w:sz="0" w:space="0" w:color="auto"/>
                    <w:left w:val="none" w:sz="0" w:space="0" w:color="auto"/>
                    <w:bottom w:val="none" w:sz="0" w:space="0" w:color="auto"/>
                    <w:right w:val="none" w:sz="0" w:space="0" w:color="auto"/>
                  </w:divBdr>
                </w:div>
              </w:divsChild>
            </w:div>
            <w:div w:id="217593280">
              <w:marLeft w:val="0"/>
              <w:marRight w:val="0"/>
              <w:marTop w:val="0"/>
              <w:marBottom w:val="0"/>
              <w:divBdr>
                <w:top w:val="single" w:sz="24" w:space="0" w:color="E9ECEF"/>
                <w:left w:val="single" w:sz="24" w:space="0" w:color="F0AD4E"/>
                <w:bottom w:val="single" w:sz="24" w:space="0" w:color="E9ECEF"/>
                <w:right w:val="single" w:sz="24" w:space="0" w:color="E9ECEF"/>
              </w:divBdr>
            </w:div>
            <w:div w:id="588655434">
              <w:marLeft w:val="0"/>
              <w:marRight w:val="0"/>
              <w:marTop w:val="0"/>
              <w:marBottom w:val="0"/>
              <w:divBdr>
                <w:top w:val="single" w:sz="24" w:space="0" w:color="E9ECEF"/>
                <w:left w:val="single" w:sz="24" w:space="0" w:color="5BC0DE"/>
                <w:bottom w:val="single" w:sz="24" w:space="0" w:color="E9ECEF"/>
                <w:right w:val="single" w:sz="24" w:space="0" w:color="E9ECEF"/>
              </w:divBdr>
            </w:div>
            <w:div w:id="1182360552">
              <w:marLeft w:val="0"/>
              <w:marRight w:val="0"/>
              <w:marTop w:val="0"/>
              <w:marBottom w:val="0"/>
              <w:divBdr>
                <w:top w:val="none" w:sz="0" w:space="0" w:color="auto"/>
                <w:left w:val="none" w:sz="0" w:space="0" w:color="auto"/>
                <w:bottom w:val="none" w:sz="0" w:space="0" w:color="auto"/>
                <w:right w:val="none" w:sz="0" w:space="0" w:color="auto"/>
              </w:divBdr>
            </w:div>
            <w:div w:id="1540630857">
              <w:marLeft w:val="0"/>
              <w:marRight w:val="0"/>
              <w:marTop w:val="0"/>
              <w:marBottom w:val="0"/>
              <w:divBdr>
                <w:top w:val="none" w:sz="0" w:space="0" w:color="auto"/>
                <w:left w:val="none" w:sz="0" w:space="0" w:color="auto"/>
                <w:bottom w:val="none" w:sz="0" w:space="0" w:color="auto"/>
                <w:right w:val="none" w:sz="0" w:space="0" w:color="auto"/>
              </w:divBdr>
            </w:div>
            <w:div w:id="1980652114">
              <w:marLeft w:val="0"/>
              <w:marRight w:val="0"/>
              <w:marTop w:val="0"/>
              <w:marBottom w:val="0"/>
              <w:divBdr>
                <w:top w:val="single" w:sz="24" w:space="0" w:color="E9ECEF"/>
                <w:left w:val="single" w:sz="24" w:space="0" w:color="D9534F"/>
                <w:bottom w:val="single" w:sz="24" w:space="0" w:color="E9ECEF"/>
                <w:right w:val="single" w:sz="24" w:space="0" w:color="E9ECEF"/>
              </w:divBdr>
            </w:div>
            <w:div w:id="668171992">
              <w:marLeft w:val="0"/>
              <w:marRight w:val="0"/>
              <w:marTop w:val="0"/>
              <w:marBottom w:val="0"/>
              <w:divBdr>
                <w:top w:val="none" w:sz="0" w:space="0" w:color="auto"/>
                <w:left w:val="none" w:sz="0" w:space="0" w:color="auto"/>
                <w:bottom w:val="none" w:sz="0" w:space="0" w:color="auto"/>
                <w:right w:val="none" w:sz="0" w:space="0" w:color="auto"/>
              </w:divBdr>
            </w:div>
            <w:div w:id="1586305814">
              <w:marLeft w:val="0"/>
              <w:marRight w:val="0"/>
              <w:marTop w:val="0"/>
              <w:marBottom w:val="0"/>
              <w:divBdr>
                <w:top w:val="none" w:sz="0" w:space="0" w:color="auto"/>
                <w:left w:val="none" w:sz="0" w:space="0" w:color="auto"/>
                <w:bottom w:val="none" w:sz="0" w:space="0" w:color="auto"/>
                <w:right w:val="none" w:sz="0" w:space="0" w:color="auto"/>
              </w:divBdr>
            </w:div>
            <w:div w:id="585115394">
              <w:marLeft w:val="0"/>
              <w:marRight w:val="0"/>
              <w:marTop w:val="0"/>
              <w:marBottom w:val="0"/>
              <w:divBdr>
                <w:top w:val="none" w:sz="0" w:space="0" w:color="auto"/>
                <w:left w:val="none" w:sz="0" w:space="0" w:color="auto"/>
                <w:bottom w:val="none" w:sz="0" w:space="0" w:color="auto"/>
                <w:right w:val="none" w:sz="0" w:space="0" w:color="auto"/>
              </w:divBdr>
            </w:div>
            <w:div w:id="2128431963">
              <w:marLeft w:val="0"/>
              <w:marRight w:val="0"/>
              <w:marTop w:val="0"/>
              <w:marBottom w:val="0"/>
              <w:divBdr>
                <w:top w:val="none" w:sz="0" w:space="0" w:color="auto"/>
                <w:left w:val="none" w:sz="0" w:space="0" w:color="auto"/>
                <w:bottom w:val="none" w:sz="0" w:space="0" w:color="auto"/>
                <w:right w:val="none" w:sz="0" w:space="0" w:color="auto"/>
              </w:divBdr>
            </w:div>
            <w:div w:id="2061443009">
              <w:marLeft w:val="0"/>
              <w:marRight w:val="0"/>
              <w:marTop w:val="0"/>
              <w:marBottom w:val="0"/>
              <w:divBdr>
                <w:top w:val="none" w:sz="0" w:space="0" w:color="auto"/>
                <w:left w:val="none" w:sz="0" w:space="0" w:color="auto"/>
                <w:bottom w:val="none" w:sz="0" w:space="0" w:color="auto"/>
                <w:right w:val="none" w:sz="0" w:space="0" w:color="auto"/>
              </w:divBdr>
            </w:div>
            <w:div w:id="1007903645">
              <w:marLeft w:val="0"/>
              <w:marRight w:val="0"/>
              <w:marTop w:val="0"/>
              <w:marBottom w:val="0"/>
              <w:divBdr>
                <w:top w:val="none" w:sz="0" w:space="0" w:color="auto"/>
                <w:left w:val="none" w:sz="0" w:space="0" w:color="auto"/>
                <w:bottom w:val="none" w:sz="0" w:space="0" w:color="auto"/>
                <w:right w:val="none" w:sz="0" w:space="0" w:color="auto"/>
              </w:divBdr>
            </w:div>
            <w:div w:id="854340760">
              <w:marLeft w:val="0"/>
              <w:marRight w:val="0"/>
              <w:marTop w:val="0"/>
              <w:marBottom w:val="0"/>
              <w:divBdr>
                <w:top w:val="none" w:sz="0" w:space="0" w:color="auto"/>
                <w:left w:val="none" w:sz="0" w:space="0" w:color="auto"/>
                <w:bottom w:val="none" w:sz="0" w:space="0" w:color="auto"/>
                <w:right w:val="none" w:sz="0" w:space="0" w:color="auto"/>
              </w:divBdr>
            </w:div>
            <w:div w:id="1068580040">
              <w:marLeft w:val="0"/>
              <w:marRight w:val="0"/>
              <w:marTop w:val="0"/>
              <w:marBottom w:val="0"/>
              <w:divBdr>
                <w:top w:val="none" w:sz="0" w:space="0" w:color="auto"/>
                <w:left w:val="none" w:sz="0" w:space="0" w:color="auto"/>
                <w:bottom w:val="none" w:sz="0" w:space="0" w:color="auto"/>
                <w:right w:val="none" w:sz="0" w:space="0" w:color="auto"/>
              </w:divBdr>
            </w:div>
            <w:div w:id="1702247953">
              <w:marLeft w:val="0"/>
              <w:marRight w:val="0"/>
              <w:marTop w:val="0"/>
              <w:marBottom w:val="0"/>
              <w:divBdr>
                <w:top w:val="none" w:sz="0" w:space="0" w:color="auto"/>
                <w:left w:val="none" w:sz="0" w:space="0" w:color="auto"/>
                <w:bottom w:val="none" w:sz="0" w:space="0" w:color="auto"/>
                <w:right w:val="none" w:sz="0" w:space="0" w:color="auto"/>
              </w:divBdr>
            </w:div>
            <w:div w:id="1048798021">
              <w:marLeft w:val="0"/>
              <w:marRight w:val="0"/>
              <w:marTop w:val="0"/>
              <w:marBottom w:val="0"/>
              <w:divBdr>
                <w:top w:val="none" w:sz="0" w:space="0" w:color="auto"/>
                <w:left w:val="none" w:sz="0" w:space="0" w:color="auto"/>
                <w:bottom w:val="none" w:sz="0" w:space="0" w:color="auto"/>
                <w:right w:val="none" w:sz="0" w:space="0" w:color="auto"/>
              </w:divBdr>
            </w:div>
            <w:div w:id="12197518">
              <w:marLeft w:val="0"/>
              <w:marRight w:val="0"/>
              <w:marTop w:val="0"/>
              <w:marBottom w:val="0"/>
              <w:divBdr>
                <w:top w:val="none" w:sz="0" w:space="0" w:color="auto"/>
                <w:left w:val="none" w:sz="0" w:space="0" w:color="auto"/>
                <w:bottom w:val="none" w:sz="0" w:space="0" w:color="auto"/>
                <w:right w:val="none" w:sz="0" w:space="0" w:color="auto"/>
              </w:divBdr>
            </w:div>
            <w:div w:id="1109544445">
              <w:marLeft w:val="0"/>
              <w:marRight w:val="0"/>
              <w:marTop w:val="0"/>
              <w:marBottom w:val="0"/>
              <w:divBdr>
                <w:top w:val="none" w:sz="0" w:space="0" w:color="auto"/>
                <w:left w:val="none" w:sz="0" w:space="0" w:color="auto"/>
                <w:bottom w:val="none" w:sz="0" w:space="0" w:color="auto"/>
                <w:right w:val="none" w:sz="0" w:space="0" w:color="auto"/>
              </w:divBdr>
            </w:div>
            <w:div w:id="270749527">
              <w:marLeft w:val="0"/>
              <w:marRight w:val="0"/>
              <w:marTop w:val="0"/>
              <w:marBottom w:val="0"/>
              <w:divBdr>
                <w:top w:val="none" w:sz="0" w:space="0" w:color="auto"/>
                <w:left w:val="none" w:sz="0" w:space="0" w:color="auto"/>
                <w:bottom w:val="none" w:sz="0" w:space="0" w:color="auto"/>
                <w:right w:val="none" w:sz="0" w:space="0" w:color="auto"/>
              </w:divBdr>
            </w:div>
            <w:div w:id="1304039138">
              <w:marLeft w:val="0"/>
              <w:marRight w:val="0"/>
              <w:marTop w:val="0"/>
              <w:marBottom w:val="0"/>
              <w:divBdr>
                <w:top w:val="none" w:sz="0" w:space="0" w:color="auto"/>
                <w:left w:val="none" w:sz="0" w:space="0" w:color="auto"/>
                <w:bottom w:val="none" w:sz="0" w:space="0" w:color="auto"/>
                <w:right w:val="none" w:sz="0" w:space="0" w:color="auto"/>
              </w:divBdr>
            </w:div>
            <w:div w:id="2074351593">
              <w:marLeft w:val="0"/>
              <w:marRight w:val="0"/>
              <w:marTop w:val="0"/>
              <w:marBottom w:val="0"/>
              <w:divBdr>
                <w:top w:val="none" w:sz="0" w:space="0" w:color="auto"/>
                <w:left w:val="none" w:sz="0" w:space="0" w:color="auto"/>
                <w:bottom w:val="none" w:sz="0" w:space="0" w:color="auto"/>
                <w:right w:val="none" w:sz="0" w:space="0" w:color="auto"/>
              </w:divBdr>
            </w:div>
            <w:div w:id="1437166740">
              <w:marLeft w:val="0"/>
              <w:marRight w:val="0"/>
              <w:marTop w:val="0"/>
              <w:marBottom w:val="0"/>
              <w:divBdr>
                <w:top w:val="none" w:sz="0" w:space="0" w:color="auto"/>
                <w:left w:val="none" w:sz="0" w:space="0" w:color="auto"/>
                <w:bottom w:val="none" w:sz="0" w:space="0" w:color="auto"/>
                <w:right w:val="none" w:sz="0" w:space="0" w:color="auto"/>
              </w:divBdr>
            </w:div>
            <w:div w:id="234585793">
              <w:marLeft w:val="0"/>
              <w:marRight w:val="0"/>
              <w:marTop w:val="0"/>
              <w:marBottom w:val="0"/>
              <w:divBdr>
                <w:top w:val="none" w:sz="0" w:space="0" w:color="auto"/>
                <w:left w:val="none" w:sz="0" w:space="0" w:color="auto"/>
                <w:bottom w:val="none" w:sz="0" w:space="0" w:color="auto"/>
                <w:right w:val="none" w:sz="0" w:space="0" w:color="auto"/>
              </w:divBdr>
            </w:div>
            <w:div w:id="1661272134">
              <w:marLeft w:val="0"/>
              <w:marRight w:val="0"/>
              <w:marTop w:val="0"/>
              <w:marBottom w:val="0"/>
              <w:divBdr>
                <w:top w:val="none" w:sz="0" w:space="0" w:color="auto"/>
                <w:left w:val="none" w:sz="0" w:space="0" w:color="auto"/>
                <w:bottom w:val="none" w:sz="0" w:space="0" w:color="auto"/>
                <w:right w:val="none" w:sz="0" w:space="0" w:color="auto"/>
              </w:divBdr>
            </w:div>
            <w:div w:id="60760499">
              <w:marLeft w:val="0"/>
              <w:marRight w:val="0"/>
              <w:marTop w:val="0"/>
              <w:marBottom w:val="0"/>
              <w:divBdr>
                <w:top w:val="none" w:sz="0" w:space="0" w:color="auto"/>
                <w:left w:val="none" w:sz="0" w:space="0" w:color="auto"/>
                <w:bottom w:val="none" w:sz="0" w:space="0" w:color="auto"/>
                <w:right w:val="none" w:sz="0" w:space="0" w:color="auto"/>
              </w:divBdr>
            </w:div>
            <w:div w:id="1666586447">
              <w:marLeft w:val="0"/>
              <w:marRight w:val="0"/>
              <w:marTop w:val="0"/>
              <w:marBottom w:val="0"/>
              <w:divBdr>
                <w:top w:val="none" w:sz="0" w:space="0" w:color="auto"/>
                <w:left w:val="none" w:sz="0" w:space="0" w:color="auto"/>
                <w:bottom w:val="none" w:sz="0" w:space="0" w:color="auto"/>
                <w:right w:val="none" w:sz="0" w:space="0" w:color="auto"/>
              </w:divBdr>
            </w:div>
            <w:div w:id="714044514">
              <w:marLeft w:val="0"/>
              <w:marRight w:val="0"/>
              <w:marTop w:val="0"/>
              <w:marBottom w:val="0"/>
              <w:divBdr>
                <w:top w:val="none" w:sz="0" w:space="0" w:color="auto"/>
                <w:left w:val="none" w:sz="0" w:space="0" w:color="auto"/>
                <w:bottom w:val="none" w:sz="0" w:space="0" w:color="auto"/>
                <w:right w:val="none" w:sz="0" w:space="0" w:color="auto"/>
              </w:divBdr>
            </w:div>
            <w:div w:id="19276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3250">
      <w:bodyDiv w:val="1"/>
      <w:marLeft w:val="0"/>
      <w:marRight w:val="0"/>
      <w:marTop w:val="0"/>
      <w:marBottom w:val="0"/>
      <w:divBdr>
        <w:top w:val="none" w:sz="0" w:space="0" w:color="auto"/>
        <w:left w:val="none" w:sz="0" w:space="0" w:color="auto"/>
        <w:bottom w:val="none" w:sz="0" w:space="0" w:color="auto"/>
        <w:right w:val="none" w:sz="0" w:space="0" w:color="auto"/>
      </w:divBdr>
      <w:divsChild>
        <w:div w:id="1943611508">
          <w:marLeft w:val="0"/>
          <w:marRight w:val="0"/>
          <w:marTop w:val="0"/>
          <w:marBottom w:val="0"/>
          <w:divBdr>
            <w:top w:val="none" w:sz="0" w:space="0" w:color="auto"/>
            <w:left w:val="none" w:sz="0" w:space="0" w:color="auto"/>
            <w:bottom w:val="none" w:sz="0" w:space="0" w:color="auto"/>
            <w:right w:val="none" w:sz="0" w:space="0" w:color="auto"/>
          </w:divBdr>
          <w:divsChild>
            <w:div w:id="744183520">
              <w:marLeft w:val="0"/>
              <w:marRight w:val="0"/>
              <w:marTop w:val="0"/>
              <w:marBottom w:val="0"/>
              <w:divBdr>
                <w:top w:val="none" w:sz="0" w:space="0" w:color="auto"/>
                <w:left w:val="none" w:sz="0" w:space="0" w:color="auto"/>
                <w:bottom w:val="none" w:sz="0" w:space="0" w:color="auto"/>
                <w:right w:val="none" w:sz="0" w:space="0" w:color="auto"/>
              </w:divBdr>
            </w:div>
          </w:divsChild>
        </w:div>
        <w:div w:id="1878808364">
          <w:marLeft w:val="0"/>
          <w:marRight w:val="0"/>
          <w:marTop w:val="0"/>
          <w:marBottom w:val="0"/>
          <w:divBdr>
            <w:top w:val="none" w:sz="0" w:space="0" w:color="auto"/>
            <w:left w:val="none" w:sz="0" w:space="0" w:color="auto"/>
            <w:bottom w:val="none" w:sz="0" w:space="0" w:color="auto"/>
            <w:right w:val="none" w:sz="0" w:space="0" w:color="auto"/>
          </w:divBdr>
        </w:div>
        <w:div w:id="1463308831">
          <w:marLeft w:val="0"/>
          <w:marRight w:val="0"/>
          <w:marTop w:val="0"/>
          <w:marBottom w:val="0"/>
          <w:divBdr>
            <w:top w:val="none" w:sz="0" w:space="0" w:color="auto"/>
            <w:left w:val="none" w:sz="0" w:space="0" w:color="auto"/>
            <w:bottom w:val="none" w:sz="0" w:space="0" w:color="auto"/>
            <w:right w:val="none" w:sz="0" w:space="0" w:color="auto"/>
          </w:divBdr>
          <w:divsChild>
            <w:div w:id="253320715">
              <w:marLeft w:val="0"/>
              <w:marRight w:val="0"/>
              <w:marTop w:val="0"/>
              <w:marBottom w:val="0"/>
              <w:divBdr>
                <w:top w:val="single" w:sz="6" w:space="0" w:color="DEE2E6"/>
                <w:left w:val="single" w:sz="6" w:space="0" w:color="DEE2E6"/>
                <w:bottom w:val="single" w:sz="6" w:space="0" w:color="DEE2E6"/>
                <w:right w:val="single" w:sz="6" w:space="0" w:color="DEE2E6"/>
              </w:divBdr>
              <w:divsChild>
                <w:div w:id="1349480483">
                  <w:marLeft w:val="0"/>
                  <w:marRight w:val="0"/>
                  <w:marTop w:val="0"/>
                  <w:marBottom w:val="0"/>
                  <w:divBdr>
                    <w:top w:val="none" w:sz="0" w:space="0" w:color="auto"/>
                    <w:left w:val="none" w:sz="0" w:space="0" w:color="auto"/>
                    <w:bottom w:val="none" w:sz="0" w:space="0" w:color="auto"/>
                    <w:right w:val="none" w:sz="0" w:space="0" w:color="auto"/>
                  </w:divBdr>
                </w:div>
                <w:div w:id="509878518">
                  <w:marLeft w:val="0"/>
                  <w:marRight w:val="0"/>
                  <w:marTop w:val="0"/>
                  <w:marBottom w:val="0"/>
                  <w:divBdr>
                    <w:top w:val="none" w:sz="0" w:space="0" w:color="auto"/>
                    <w:left w:val="none" w:sz="0" w:space="0" w:color="auto"/>
                    <w:bottom w:val="none" w:sz="0" w:space="0" w:color="auto"/>
                    <w:right w:val="none" w:sz="0" w:space="0" w:color="auto"/>
                  </w:divBdr>
                </w:div>
              </w:divsChild>
            </w:div>
            <w:div w:id="1858695308">
              <w:marLeft w:val="0"/>
              <w:marRight w:val="0"/>
              <w:marTop w:val="0"/>
              <w:marBottom w:val="0"/>
              <w:divBdr>
                <w:top w:val="none" w:sz="0" w:space="0" w:color="auto"/>
                <w:left w:val="none" w:sz="0" w:space="0" w:color="auto"/>
                <w:bottom w:val="none" w:sz="0" w:space="0" w:color="auto"/>
                <w:right w:val="none" w:sz="0" w:space="0" w:color="auto"/>
              </w:divBdr>
            </w:div>
            <w:div w:id="1423994917">
              <w:marLeft w:val="0"/>
              <w:marRight w:val="0"/>
              <w:marTop w:val="0"/>
              <w:marBottom w:val="0"/>
              <w:divBdr>
                <w:top w:val="none" w:sz="0" w:space="0" w:color="auto"/>
                <w:left w:val="none" w:sz="0" w:space="0" w:color="auto"/>
                <w:bottom w:val="none" w:sz="0" w:space="0" w:color="auto"/>
                <w:right w:val="none" w:sz="0" w:space="0" w:color="auto"/>
              </w:divBdr>
            </w:div>
            <w:div w:id="1424259532">
              <w:marLeft w:val="0"/>
              <w:marRight w:val="0"/>
              <w:marTop w:val="0"/>
              <w:marBottom w:val="0"/>
              <w:divBdr>
                <w:top w:val="single" w:sz="6" w:space="0" w:color="DEE2E6"/>
                <w:left w:val="single" w:sz="6" w:space="0" w:color="DEE2E6"/>
                <w:bottom w:val="single" w:sz="6" w:space="0" w:color="DEE2E6"/>
                <w:right w:val="single" w:sz="6" w:space="0" w:color="DEE2E6"/>
              </w:divBdr>
            </w:div>
            <w:div w:id="1049691140">
              <w:marLeft w:val="0"/>
              <w:marRight w:val="0"/>
              <w:marTop w:val="0"/>
              <w:marBottom w:val="0"/>
              <w:divBdr>
                <w:top w:val="none" w:sz="0" w:space="0" w:color="auto"/>
                <w:left w:val="none" w:sz="0" w:space="0" w:color="auto"/>
                <w:bottom w:val="none" w:sz="0" w:space="0" w:color="auto"/>
                <w:right w:val="none" w:sz="0" w:space="0" w:color="auto"/>
              </w:divBdr>
            </w:div>
            <w:div w:id="349990210">
              <w:marLeft w:val="0"/>
              <w:marRight w:val="0"/>
              <w:marTop w:val="0"/>
              <w:marBottom w:val="0"/>
              <w:divBdr>
                <w:top w:val="none" w:sz="0" w:space="0" w:color="auto"/>
                <w:left w:val="none" w:sz="0" w:space="0" w:color="auto"/>
                <w:bottom w:val="none" w:sz="0" w:space="0" w:color="auto"/>
                <w:right w:val="none" w:sz="0" w:space="0" w:color="auto"/>
              </w:divBdr>
            </w:div>
            <w:div w:id="574053701">
              <w:marLeft w:val="0"/>
              <w:marRight w:val="0"/>
              <w:marTop w:val="0"/>
              <w:marBottom w:val="0"/>
              <w:divBdr>
                <w:top w:val="single" w:sz="6" w:space="0" w:color="DEE2E6"/>
                <w:left w:val="single" w:sz="6" w:space="0" w:color="DEE2E6"/>
                <w:bottom w:val="single" w:sz="6" w:space="0" w:color="DEE2E6"/>
                <w:right w:val="single" w:sz="6" w:space="0" w:color="DEE2E6"/>
              </w:divBdr>
            </w:div>
            <w:div w:id="1436973165">
              <w:marLeft w:val="0"/>
              <w:marRight w:val="0"/>
              <w:marTop w:val="0"/>
              <w:marBottom w:val="0"/>
              <w:divBdr>
                <w:top w:val="none" w:sz="0" w:space="0" w:color="auto"/>
                <w:left w:val="none" w:sz="0" w:space="0" w:color="auto"/>
                <w:bottom w:val="none" w:sz="0" w:space="0" w:color="auto"/>
                <w:right w:val="none" w:sz="0" w:space="0" w:color="auto"/>
              </w:divBdr>
            </w:div>
            <w:div w:id="476342444">
              <w:marLeft w:val="0"/>
              <w:marRight w:val="0"/>
              <w:marTop w:val="0"/>
              <w:marBottom w:val="0"/>
              <w:divBdr>
                <w:top w:val="none" w:sz="0" w:space="0" w:color="auto"/>
                <w:left w:val="none" w:sz="0" w:space="0" w:color="auto"/>
                <w:bottom w:val="none" w:sz="0" w:space="0" w:color="auto"/>
                <w:right w:val="none" w:sz="0" w:space="0" w:color="auto"/>
              </w:divBdr>
            </w:div>
            <w:div w:id="161547176">
              <w:marLeft w:val="0"/>
              <w:marRight w:val="0"/>
              <w:marTop w:val="0"/>
              <w:marBottom w:val="0"/>
              <w:divBdr>
                <w:top w:val="single" w:sz="6" w:space="0" w:color="DEE2E6"/>
                <w:left w:val="single" w:sz="6" w:space="0" w:color="DEE2E6"/>
                <w:bottom w:val="single" w:sz="6" w:space="0" w:color="DEE2E6"/>
                <w:right w:val="single" w:sz="6" w:space="0" w:color="DEE2E6"/>
              </w:divBdr>
              <w:divsChild>
                <w:div w:id="1101998390">
                  <w:marLeft w:val="0"/>
                  <w:marRight w:val="0"/>
                  <w:marTop w:val="0"/>
                  <w:marBottom w:val="0"/>
                  <w:divBdr>
                    <w:top w:val="none" w:sz="0" w:space="0" w:color="auto"/>
                    <w:left w:val="none" w:sz="0" w:space="0" w:color="auto"/>
                    <w:bottom w:val="none" w:sz="0" w:space="0" w:color="auto"/>
                    <w:right w:val="none" w:sz="0" w:space="0" w:color="auto"/>
                  </w:divBdr>
                </w:div>
              </w:divsChild>
            </w:div>
            <w:div w:id="999776072">
              <w:marLeft w:val="0"/>
              <w:marRight w:val="0"/>
              <w:marTop w:val="0"/>
              <w:marBottom w:val="0"/>
              <w:divBdr>
                <w:top w:val="none" w:sz="0" w:space="0" w:color="auto"/>
                <w:left w:val="none" w:sz="0" w:space="0" w:color="auto"/>
                <w:bottom w:val="none" w:sz="0" w:space="0" w:color="auto"/>
                <w:right w:val="none" w:sz="0" w:space="0" w:color="auto"/>
              </w:divBdr>
            </w:div>
            <w:div w:id="1603414406">
              <w:marLeft w:val="0"/>
              <w:marRight w:val="0"/>
              <w:marTop w:val="0"/>
              <w:marBottom w:val="0"/>
              <w:divBdr>
                <w:top w:val="none" w:sz="0" w:space="0" w:color="auto"/>
                <w:left w:val="none" w:sz="0" w:space="0" w:color="auto"/>
                <w:bottom w:val="none" w:sz="0" w:space="0" w:color="auto"/>
                <w:right w:val="none" w:sz="0" w:space="0" w:color="auto"/>
              </w:divBdr>
            </w:div>
            <w:div w:id="1717778507">
              <w:marLeft w:val="0"/>
              <w:marRight w:val="0"/>
              <w:marTop w:val="0"/>
              <w:marBottom w:val="0"/>
              <w:divBdr>
                <w:top w:val="single" w:sz="6" w:space="0" w:color="DEE2E6"/>
                <w:left w:val="single" w:sz="6" w:space="0" w:color="DEE2E6"/>
                <w:bottom w:val="single" w:sz="6" w:space="0" w:color="DEE2E6"/>
                <w:right w:val="single" w:sz="6" w:space="0" w:color="DEE2E6"/>
              </w:divBdr>
              <w:divsChild>
                <w:div w:id="189728214">
                  <w:marLeft w:val="0"/>
                  <w:marRight w:val="0"/>
                  <w:marTop w:val="0"/>
                  <w:marBottom w:val="0"/>
                  <w:divBdr>
                    <w:top w:val="none" w:sz="0" w:space="0" w:color="auto"/>
                    <w:left w:val="none" w:sz="0" w:space="0" w:color="auto"/>
                    <w:bottom w:val="none" w:sz="0" w:space="0" w:color="auto"/>
                    <w:right w:val="none" w:sz="0" w:space="0" w:color="auto"/>
                  </w:divBdr>
                </w:div>
              </w:divsChild>
            </w:div>
            <w:div w:id="536698395">
              <w:marLeft w:val="0"/>
              <w:marRight w:val="0"/>
              <w:marTop w:val="0"/>
              <w:marBottom w:val="0"/>
              <w:divBdr>
                <w:top w:val="none" w:sz="0" w:space="0" w:color="auto"/>
                <w:left w:val="none" w:sz="0" w:space="0" w:color="auto"/>
                <w:bottom w:val="none" w:sz="0" w:space="0" w:color="auto"/>
                <w:right w:val="none" w:sz="0" w:space="0" w:color="auto"/>
              </w:divBdr>
            </w:div>
            <w:div w:id="1142767149">
              <w:marLeft w:val="0"/>
              <w:marRight w:val="0"/>
              <w:marTop w:val="0"/>
              <w:marBottom w:val="0"/>
              <w:divBdr>
                <w:top w:val="none" w:sz="0" w:space="0" w:color="auto"/>
                <w:left w:val="none" w:sz="0" w:space="0" w:color="auto"/>
                <w:bottom w:val="none" w:sz="0" w:space="0" w:color="auto"/>
                <w:right w:val="none" w:sz="0" w:space="0" w:color="auto"/>
              </w:divBdr>
            </w:div>
            <w:div w:id="344670941">
              <w:marLeft w:val="0"/>
              <w:marRight w:val="0"/>
              <w:marTop w:val="0"/>
              <w:marBottom w:val="0"/>
              <w:divBdr>
                <w:top w:val="single" w:sz="6" w:space="0" w:color="DEE2E6"/>
                <w:left w:val="single" w:sz="6" w:space="0" w:color="DEE2E6"/>
                <w:bottom w:val="single" w:sz="6" w:space="0" w:color="DEE2E6"/>
                <w:right w:val="single" w:sz="6" w:space="0" w:color="DEE2E6"/>
              </w:divBdr>
              <w:divsChild>
                <w:div w:id="1584412860">
                  <w:marLeft w:val="0"/>
                  <w:marRight w:val="0"/>
                  <w:marTop w:val="0"/>
                  <w:marBottom w:val="0"/>
                  <w:divBdr>
                    <w:top w:val="none" w:sz="0" w:space="0" w:color="auto"/>
                    <w:left w:val="none" w:sz="0" w:space="0" w:color="auto"/>
                    <w:bottom w:val="none" w:sz="0" w:space="0" w:color="auto"/>
                    <w:right w:val="none" w:sz="0" w:space="0" w:color="auto"/>
                  </w:divBdr>
                </w:div>
              </w:divsChild>
            </w:div>
            <w:div w:id="1119834832">
              <w:marLeft w:val="0"/>
              <w:marRight w:val="0"/>
              <w:marTop w:val="0"/>
              <w:marBottom w:val="0"/>
              <w:divBdr>
                <w:top w:val="none" w:sz="0" w:space="0" w:color="auto"/>
                <w:left w:val="none" w:sz="0" w:space="0" w:color="auto"/>
                <w:bottom w:val="none" w:sz="0" w:space="0" w:color="auto"/>
                <w:right w:val="none" w:sz="0" w:space="0" w:color="auto"/>
              </w:divBdr>
            </w:div>
            <w:div w:id="484474289">
              <w:marLeft w:val="0"/>
              <w:marRight w:val="0"/>
              <w:marTop w:val="0"/>
              <w:marBottom w:val="0"/>
              <w:divBdr>
                <w:top w:val="none" w:sz="0" w:space="0" w:color="auto"/>
                <w:left w:val="none" w:sz="0" w:space="0" w:color="auto"/>
                <w:bottom w:val="none" w:sz="0" w:space="0" w:color="auto"/>
                <w:right w:val="none" w:sz="0" w:space="0" w:color="auto"/>
              </w:divBdr>
            </w:div>
            <w:div w:id="1787503766">
              <w:marLeft w:val="0"/>
              <w:marRight w:val="0"/>
              <w:marTop w:val="0"/>
              <w:marBottom w:val="0"/>
              <w:divBdr>
                <w:top w:val="single" w:sz="6" w:space="0" w:color="DEE2E6"/>
                <w:left w:val="single" w:sz="6" w:space="0" w:color="DEE2E6"/>
                <w:bottom w:val="single" w:sz="6" w:space="0" w:color="DEE2E6"/>
                <w:right w:val="single" w:sz="6" w:space="0" w:color="DEE2E6"/>
              </w:divBdr>
              <w:divsChild>
                <w:div w:id="71052324">
                  <w:marLeft w:val="0"/>
                  <w:marRight w:val="0"/>
                  <w:marTop w:val="0"/>
                  <w:marBottom w:val="0"/>
                  <w:divBdr>
                    <w:top w:val="none" w:sz="0" w:space="0" w:color="auto"/>
                    <w:left w:val="none" w:sz="0" w:space="0" w:color="auto"/>
                    <w:bottom w:val="none" w:sz="0" w:space="0" w:color="auto"/>
                    <w:right w:val="none" w:sz="0" w:space="0" w:color="auto"/>
                  </w:divBdr>
                  <w:divsChild>
                    <w:div w:id="552279699">
                      <w:marLeft w:val="0"/>
                      <w:marRight w:val="0"/>
                      <w:marTop w:val="0"/>
                      <w:marBottom w:val="0"/>
                      <w:divBdr>
                        <w:top w:val="none" w:sz="0" w:space="0" w:color="auto"/>
                        <w:left w:val="none" w:sz="0" w:space="0" w:color="auto"/>
                        <w:bottom w:val="none" w:sz="0" w:space="0" w:color="auto"/>
                        <w:right w:val="none" w:sz="0" w:space="0" w:color="auto"/>
                      </w:divBdr>
                      <w:divsChild>
                        <w:div w:id="760492700">
                          <w:marLeft w:val="0"/>
                          <w:marRight w:val="0"/>
                          <w:marTop w:val="0"/>
                          <w:marBottom w:val="0"/>
                          <w:divBdr>
                            <w:top w:val="none" w:sz="0" w:space="0" w:color="auto"/>
                            <w:left w:val="none" w:sz="0" w:space="0" w:color="auto"/>
                            <w:bottom w:val="none" w:sz="0" w:space="0" w:color="auto"/>
                            <w:right w:val="none" w:sz="0" w:space="0" w:color="auto"/>
                          </w:divBdr>
                        </w:div>
                      </w:divsChild>
                    </w:div>
                    <w:div w:id="687027043">
                      <w:marLeft w:val="0"/>
                      <w:marRight w:val="0"/>
                      <w:marTop w:val="0"/>
                      <w:marBottom w:val="0"/>
                      <w:divBdr>
                        <w:top w:val="none" w:sz="0" w:space="0" w:color="auto"/>
                        <w:left w:val="none" w:sz="0" w:space="0" w:color="auto"/>
                        <w:bottom w:val="none" w:sz="0" w:space="0" w:color="auto"/>
                        <w:right w:val="none" w:sz="0" w:space="0" w:color="auto"/>
                      </w:divBdr>
                      <w:divsChild>
                        <w:div w:id="21126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466309">
              <w:marLeft w:val="0"/>
              <w:marRight w:val="0"/>
              <w:marTop w:val="0"/>
              <w:marBottom w:val="0"/>
              <w:divBdr>
                <w:top w:val="none" w:sz="0" w:space="0" w:color="auto"/>
                <w:left w:val="none" w:sz="0" w:space="0" w:color="auto"/>
                <w:bottom w:val="none" w:sz="0" w:space="0" w:color="auto"/>
                <w:right w:val="none" w:sz="0" w:space="0" w:color="auto"/>
              </w:divBdr>
            </w:div>
            <w:div w:id="501700252">
              <w:marLeft w:val="0"/>
              <w:marRight w:val="0"/>
              <w:marTop w:val="0"/>
              <w:marBottom w:val="0"/>
              <w:divBdr>
                <w:top w:val="none" w:sz="0" w:space="0" w:color="auto"/>
                <w:left w:val="none" w:sz="0" w:space="0" w:color="auto"/>
                <w:bottom w:val="none" w:sz="0" w:space="0" w:color="auto"/>
                <w:right w:val="none" w:sz="0" w:space="0" w:color="auto"/>
              </w:divBdr>
            </w:div>
            <w:div w:id="951321702">
              <w:marLeft w:val="0"/>
              <w:marRight w:val="0"/>
              <w:marTop w:val="0"/>
              <w:marBottom w:val="0"/>
              <w:divBdr>
                <w:top w:val="none" w:sz="0" w:space="0" w:color="auto"/>
                <w:left w:val="none" w:sz="0" w:space="0" w:color="auto"/>
                <w:bottom w:val="none" w:sz="0" w:space="0" w:color="auto"/>
                <w:right w:val="none" w:sz="0" w:space="0" w:color="auto"/>
              </w:divBdr>
            </w:div>
            <w:div w:id="1008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7766">
      <w:bodyDiv w:val="1"/>
      <w:marLeft w:val="0"/>
      <w:marRight w:val="0"/>
      <w:marTop w:val="0"/>
      <w:marBottom w:val="0"/>
      <w:divBdr>
        <w:top w:val="none" w:sz="0" w:space="0" w:color="auto"/>
        <w:left w:val="none" w:sz="0" w:space="0" w:color="auto"/>
        <w:bottom w:val="none" w:sz="0" w:space="0" w:color="auto"/>
        <w:right w:val="none" w:sz="0" w:space="0" w:color="auto"/>
      </w:divBdr>
      <w:divsChild>
        <w:div w:id="1300499365">
          <w:marLeft w:val="0"/>
          <w:marRight w:val="0"/>
          <w:marTop w:val="0"/>
          <w:marBottom w:val="0"/>
          <w:divBdr>
            <w:top w:val="none" w:sz="0" w:space="0" w:color="auto"/>
            <w:left w:val="none" w:sz="0" w:space="0" w:color="auto"/>
            <w:bottom w:val="none" w:sz="0" w:space="0" w:color="auto"/>
            <w:right w:val="none" w:sz="0" w:space="0" w:color="auto"/>
          </w:divBdr>
          <w:divsChild>
            <w:div w:id="890844646">
              <w:marLeft w:val="0"/>
              <w:marRight w:val="0"/>
              <w:marTop w:val="0"/>
              <w:marBottom w:val="0"/>
              <w:divBdr>
                <w:top w:val="none" w:sz="0" w:space="0" w:color="auto"/>
                <w:left w:val="none" w:sz="0" w:space="0" w:color="auto"/>
                <w:bottom w:val="none" w:sz="0" w:space="0" w:color="auto"/>
                <w:right w:val="none" w:sz="0" w:space="0" w:color="auto"/>
              </w:divBdr>
            </w:div>
          </w:divsChild>
        </w:div>
        <w:div w:id="605582200">
          <w:marLeft w:val="0"/>
          <w:marRight w:val="0"/>
          <w:marTop w:val="0"/>
          <w:marBottom w:val="0"/>
          <w:divBdr>
            <w:top w:val="none" w:sz="0" w:space="0" w:color="auto"/>
            <w:left w:val="none" w:sz="0" w:space="0" w:color="auto"/>
            <w:bottom w:val="none" w:sz="0" w:space="0" w:color="auto"/>
            <w:right w:val="none" w:sz="0" w:space="0" w:color="auto"/>
          </w:divBdr>
        </w:div>
        <w:div w:id="2000768272">
          <w:marLeft w:val="0"/>
          <w:marRight w:val="0"/>
          <w:marTop w:val="0"/>
          <w:marBottom w:val="0"/>
          <w:divBdr>
            <w:top w:val="none" w:sz="0" w:space="0" w:color="auto"/>
            <w:left w:val="none" w:sz="0" w:space="0" w:color="auto"/>
            <w:bottom w:val="none" w:sz="0" w:space="0" w:color="auto"/>
            <w:right w:val="none" w:sz="0" w:space="0" w:color="auto"/>
          </w:divBdr>
          <w:divsChild>
            <w:div w:id="352614646">
              <w:marLeft w:val="0"/>
              <w:marRight w:val="0"/>
              <w:marTop w:val="0"/>
              <w:marBottom w:val="0"/>
              <w:divBdr>
                <w:top w:val="single" w:sz="6" w:space="0" w:color="DEE2E6"/>
                <w:left w:val="single" w:sz="6" w:space="0" w:color="DEE2E6"/>
                <w:bottom w:val="single" w:sz="6" w:space="0" w:color="DEE2E6"/>
                <w:right w:val="single" w:sz="6" w:space="0" w:color="DEE2E6"/>
              </w:divBdr>
              <w:divsChild>
                <w:div w:id="1521235589">
                  <w:marLeft w:val="0"/>
                  <w:marRight w:val="0"/>
                  <w:marTop w:val="0"/>
                  <w:marBottom w:val="0"/>
                  <w:divBdr>
                    <w:top w:val="none" w:sz="0" w:space="0" w:color="auto"/>
                    <w:left w:val="none" w:sz="0" w:space="0" w:color="auto"/>
                    <w:bottom w:val="none" w:sz="0" w:space="0" w:color="auto"/>
                    <w:right w:val="none" w:sz="0" w:space="0" w:color="auto"/>
                  </w:divBdr>
                </w:div>
              </w:divsChild>
            </w:div>
            <w:div w:id="834414515">
              <w:marLeft w:val="0"/>
              <w:marRight w:val="0"/>
              <w:marTop w:val="0"/>
              <w:marBottom w:val="0"/>
              <w:divBdr>
                <w:top w:val="none" w:sz="0" w:space="0" w:color="auto"/>
                <w:left w:val="none" w:sz="0" w:space="0" w:color="auto"/>
                <w:bottom w:val="none" w:sz="0" w:space="0" w:color="auto"/>
                <w:right w:val="none" w:sz="0" w:space="0" w:color="auto"/>
              </w:divBdr>
            </w:div>
            <w:div w:id="165367068">
              <w:marLeft w:val="0"/>
              <w:marRight w:val="0"/>
              <w:marTop w:val="0"/>
              <w:marBottom w:val="0"/>
              <w:divBdr>
                <w:top w:val="none" w:sz="0" w:space="0" w:color="auto"/>
                <w:left w:val="none" w:sz="0" w:space="0" w:color="auto"/>
                <w:bottom w:val="none" w:sz="0" w:space="0" w:color="auto"/>
                <w:right w:val="none" w:sz="0" w:space="0" w:color="auto"/>
              </w:divBdr>
            </w:div>
            <w:div w:id="421727238">
              <w:marLeft w:val="0"/>
              <w:marRight w:val="0"/>
              <w:marTop w:val="0"/>
              <w:marBottom w:val="0"/>
              <w:divBdr>
                <w:top w:val="single" w:sz="6" w:space="0" w:color="DEE2E6"/>
                <w:left w:val="single" w:sz="6" w:space="0" w:color="DEE2E6"/>
                <w:bottom w:val="single" w:sz="6" w:space="0" w:color="DEE2E6"/>
                <w:right w:val="single" w:sz="6" w:space="0" w:color="DEE2E6"/>
              </w:divBdr>
              <w:divsChild>
                <w:div w:id="1309628156">
                  <w:marLeft w:val="0"/>
                  <w:marRight w:val="0"/>
                  <w:marTop w:val="0"/>
                  <w:marBottom w:val="0"/>
                  <w:divBdr>
                    <w:top w:val="none" w:sz="0" w:space="0" w:color="auto"/>
                    <w:left w:val="none" w:sz="0" w:space="0" w:color="auto"/>
                    <w:bottom w:val="none" w:sz="0" w:space="0" w:color="auto"/>
                    <w:right w:val="none" w:sz="0" w:space="0" w:color="auto"/>
                  </w:divBdr>
                </w:div>
              </w:divsChild>
            </w:div>
            <w:div w:id="1341078498">
              <w:marLeft w:val="0"/>
              <w:marRight w:val="0"/>
              <w:marTop w:val="0"/>
              <w:marBottom w:val="0"/>
              <w:divBdr>
                <w:top w:val="none" w:sz="0" w:space="0" w:color="auto"/>
                <w:left w:val="none" w:sz="0" w:space="0" w:color="auto"/>
                <w:bottom w:val="none" w:sz="0" w:space="0" w:color="auto"/>
                <w:right w:val="none" w:sz="0" w:space="0" w:color="auto"/>
              </w:divBdr>
            </w:div>
            <w:div w:id="1406803593">
              <w:marLeft w:val="0"/>
              <w:marRight w:val="0"/>
              <w:marTop w:val="0"/>
              <w:marBottom w:val="0"/>
              <w:divBdr>
                <w:top w:val="none" w:sz="0" w:space="0" w:color="auto"/>
                <w:left w:val="none" w:sz="0" w:space="0" w:color="auto"/>
                <w:bottom w:val="none" w:sz="0" w:space="0" w:color="auto"/>
                <w:right w:val="none" w:sz="0" w:space="0" w:color="auto"/>
              </w:divBdr>
            </w:div>
            <w:div w:id="1427455053">
              <w:marLeft w:val="0"/>
              <w:marRight w:val="0"/>
              <w:marTop w:val="0"/>
              <w:marBottom w:val="0"/>
              <w:divBdr>
                <w:top w:val="single" w:sz="6" w:space="0" w:color="DEE2E6"/>
                <w:left w:val="single" w:sz="6" w:space="0" w:color="DEE2E6"/>
                <w:bottom w:val="single" w:sz="6" w:space="0" w:color="DEE2E6"/>
                <w:right w:val="single" w:sz="6" w:space="0" w:color="DEE2E6"/>
              </w:divBdr>
              <w:divsChild>
                <w:div w:id="159545091">
                  <w:marLeft w:val="0"/>
                  <w:marRight w:val="0"/>
                  <w:marTop w:val="0"/>
                  <w:marBottom w:val="0"/>
                  <w:divBdr>
                    <w:top w:val="none" w:sz="0" w:space="0" w:color="auto"/>
                    <w:left w:val="none" w:sz="0" w:space="0" w:color="auto"/>
                    <w:bottom w:val="none" w:sz="0" w:space="0" w:color="auto"/>
                    <w:right w:val="none" w:sz="0" w:space="0" w:color="auto"/>
                  </w:divBdr>
                </w:div>
                <w:div w:id="1204513042">
                  <w:marLeft w:val="0"/>
                  <w:marRight w:val="0"/>
                  <w:marTop w:val="0"/>
                  <w:marBottom w:val="0"/>
                  <w:divBdr>
                    <w:top w:val="none" w:sz="0" w:space="0" w:color="auto"/>
                    <w:left w:val="none" w:sz="0" w:space="0" w:color="auto"/>
                    <w:bottom w:val="none" w:sz="0" w:space="0" w:color="auto"/>
                    <w:right w:val="none" w:sz="0" w:space="0" w:color="auto"/>
                  </w:divBdr>
                </w:div>
                <w:div w:id="2025209961">
                  <w:marLeft w:val="0"/>
                  <w:marRight w:val="0"/>
                  <w:marTop w:val="0"/>
                  <w:marBottom w:val="0"/>
                  <w:divBdr>
                    <w:top w:val="none" w:sz="0" w:space="0" w:color="auto"/>
                    <w:left w:val="none" w:sz="0" w:space="0" w:color="auto"/>
                    <w:bottom w:val="none" w:sz="0" w:space="0" w:color="auto"/>
                    <w:right w:val="none" w:sz="0" w:space="0" w:color="auto"/>
                  </w:divBdr>
                </w:div>
                <w:div w:id="645207786">
                  <w:marLeft w:val="0"/>
                  <w:marRight w:val="0"/>
                  <w:marTop w:val="0"/>
                  <w:marBottom w:val="0"/>
                  <w:divBdr>
                    <w:top w:val="none" w:sz="0" w:space="0" w:color="auto"/>
                    <w:left w:val="none" w:sz="0" w:space="0" w:color="auto"/>
                    <w:bottom w:val="none" w:sz="0" w:space="0" w:color="auto"/>
                    <w:right w:val="none" w:sz="0" w:space="0" w:color="auto"/>
                  </w:divBdr>
                </w:div>
                <w:div w:id="524366066">
                  <w:marLeft w:val="0"/>
                  <w:marRight w:val="0"/>
                  <w:marTop w:val="0"/>
                  <w:marBottom w:val="0"/>
                  <w:divBdr>
                    <w:top w:val="none" w:sz="0" w:space="0" w:color="auto"/>
                    <w:left w:val="none" w:sz="0" w:space="0" w:color="auto"/>
                    <w:bottom w:val="none" w:sz="0" w:space="0" w:color="auto"/>
                    <w:right w:val="none" w:sz="0" w:space="0" w:color="auto"/>
                  </w:divBdr>
                </w:div>
                <w:div w:id="1169297321">
                  <w:marLeft w:val="0"/>
                  <w:marRight w:val="0"/>
                  <w:marTop w:val="0"/>
                  <w:marBottom w:val="0"/>
                  <w:divBdr>
                    <w:top w:val="none" w:sz="0" w:space="0" w:color="auto"/>
                    <w:left w:val="none" w:sz="0" w:space="0" w:color="auto"/>
                    <w:bottom w:val="none" w:sz="0" w:space="0" w:color="auto"/>
                    <w:right w:val="none" w:sz="0" w:space="0" w:color="auto"/>
                  </w:divBdr>
                </w:div>
              </w:divsChild>
            </w:div>
            <w:div w:id="1696886541">
              <w:marLeft w:val="0"/>
              <w:marRight w:val="0"/>
              <w:marTop w:val="0"/>
              <w:marBottom w:val="0"/>
              <w:divBdr>
                <w:top w:val="none" w:sz="0" w:space="0" w:color="auto"/>
                <w:left w:val="none" w:sz="0" w:space="0" w:color="auto"/>
                <w:bottom w:val="none" w:sz="0" w:space="0" w:color="auto"/>
                <w:right w:val="none" w:sz="0" w:space="0" w:color="auto"/>
              </w:divBdr>
            </w:div>
            <w:div w:id="1980526029">
              <w:marLeft w:val="0"/>
              <w:marRight w:val="0"/>
              <w:marTop w:val="0"/>
              <w:marBottom w:val="0"/>
              <w:divBdr>
                <w:top w:val="none" w:sz="0" w:space="0" w:color="auto"/>
                <w:left w:val="none" w:sz="0" w:space="0" w:color="auto"/>
                <w:bottom w:val="none" w:sz="0" w:space="0" w:color="auto"/>
                <w:right w:val="none" w:sz="0" w:space="0" w:color="auto"/>
              </w:divBdr>
            </w:div>
            <w:div w:id="878857432">
              <w:marLeft w:val="0"/>
              <w:marRight w:val="0"/>
              <w:marTop w:val="0"/>
              <w:marBottom w:val="0"/>
              <w:divBdr>
                <w:top w:val="single" w:sz="6" w:space="0" w:color="DEE2E6"/>
                <w:left w:val="single" w:sz="6" w:space="0" w:color="DEE2E6"/>
                <w:bottom w:val="single" w:sz="6" w:space="0" w:color="DEE2E6"/>
                <w:right w:val="single" w:sz="6" w:space="0" w:color="DEE2E6"/>
              </w:divBdr>
              <w:divsChild>
                <w:div w:id="1837067571">
                  <w:marLeft w:val="0"/>
                  <w:marRight w:val="0"/>
                  <w:marTop w:val="0"/>
                  <w:marBottom w:val="0"/>
                  <w:divBdr>
                    <w:top w:val="none" w:sz="0" w:space="0" w:color="auto"/>
                    <w:left w:val="none" w:sz="0" w:space="0" w:color="auto"/>
                    <w:bottom w:val="none" w:sz="0" w:space="0" w:color="auto"/>
                    <w:right w:val="none" w:sz="0" w:space="0" w:color="auto"/>
                  </w:divBdr>
                </w:div>
                <w:div w:id="1894845744">
                  <w:marLeft w:val="0"/>
                  <w:marRight w:val="0"/>
                  <w:marTop w:val="0"/>
                  <w:marBottom w:val="0"/>
                  <w:divBdr>
                    <w:top w:val="none" w:sz="0" w:space="0" w:color="auto"/>
                    <w:left w:val="none" w:sz="0" w:space="0" w:color="auto"/>
                    <w:bottom w:val="none" w:sz="0" w:space="0" w:color="auto"/>
                    <w:right w:val="none" w:sz="0" w:space="0" w:color="auto"/>
                  </w:divBdr>
                </w:div>
                <w:div w:id="49812585">
                  <w:marLeft w:val="0"/>
                  <w:marRight w:val="0"/>
                  <w:marTop w:val="0"/>
                  <w:marBottom w:val="0"/>
                  <w:divBdr>
                    <w:top w:val="none" w:sz="0" w:space="0" w:color="auto"/>
                    <w:left w:val="none" w:sz="0" w:space="0" w:color="auto"/>
                    <w:bottom w:val="none" w:sz="0" w:space="0" w:color="auto"/>
                    <w:right w:val="none" w:sz="0" w:space="0" w:color="auto"/>
                  </w:divBdr>
                </w:div>
                <w:div w:id="406734319">
                  <w:marLeft w:val="0"/>
                  <w:marRight w:val="0"/>
                  <w:marTop w:val="0"/>
                  <w:marBottom w:val="0"/>
                  <w:divBdr>
                    <w:top w:val="none" w:sz="0" w:space="0" w:color="auto"/>
                    <w:left w:val="none" w:sz="0" w:space="0" w:color="auto"/>
                    <w:bottom w:val="none" w:sz="0" w:space="0" w:color="auto"/>
                    <w:right w:val="none" w:sz="0" w:space="0" w:color="auto"/>
                  </w:divBdr>
                </w:div>
                <w:div w:id="262497816">
                  <w:marLeft w:val="0"/>
                  <w:marRight w:val="0"/>
                  <w:marTop w:val="0"/>
                  <w:marBottom w:val="0"/>
                  <w:divBdr>
                    <w:top w:val="none" w:sz="0" w:space="0" w:color="auto"/>
                    <w:left w:val="none" w:sz="0" w:space="0" w:color="auto"/>
                    <w:bottom w:val="none" w:sz="0" w:space="0" w:color="auto"/>
                    <w:right w:val="none" w:sz="0" w:space="0" w:color="auto"/>
                  </w:divBdr>
                </w:div>
                <w:div w:id="1409766087">
                  <w:marLeft w:val="0"/>
                  <w:marRight w:val="0"/>
                  <w:marTop w:val="0"/>
                  <w:marBottom w:val="0"/>
                  <w:divBdr>
                    <w:top w:val="none" w:sz="0" w:space="0" w:color="auto"/>
                    <w:left w:val="none" w:sz="0" w:space="0" w:color="auto"/>
                    <w:bottom w:val="none" w:sz="0" w:space="0" w:color="auto"/>
                    <w:right w:val="none" w:sz="0" w:space="0" w:color="auto"/>
                  </w:divBdr>
                </w:div>
              </w:divsChild>
            </w:div>
            <w:div w:id="157692009">
              <w:marLeft w:val="0"/>
              <w:marRight w:val="0"/>
              <w:marTop w:val="0"/>
              <w:marBottom w:val="0"/>
              <w:divBdr>
                <w:top w:val="none" w:sz="0" w:space="0" w:color="auto"/>
                <w:left w:val="none" w:sz="0" w:space="0" w:color="auto"/>
                <w:bottom w:val="none" w:sz="0" w:space="0" w:color="auto"/>
                <w:right w:val="none" w:sz="0" w:space="0" w:color="auto"/>
              </w:divBdr>
            </w:div>
            <w:div w:id="1144662954">
              <w:marLeft w:val="0"/>
              <w:marRight w:val="0"/>
              <w:marTop w:val="0"/>
              <w:marBottom w:val="0"/>
              <w:divBdr>
                <w:top w:val="none" w:sz="0" w:space="0" w:color="auto"/>
                <w:left w:val="none" w:sz="0" w:space="0" w:color="auto"/>
                <w:bottom w:val="none" w:sz="0" w:space="0" w:color="auto"/>
                <w:right w:val="none" w:sz="0" w:space="0" w:color="auto"/>
              </w:divBdr>
            </w:div>
            <w:div w:id="1408650876">
              <w:marLeft w:val="0"/>
              <w:marRight w:val="0"/>
              <w:marTop w:val="0"/>
              <w:marBottom w:val="0"/>
              <w:divBdr>
                <w:top w:val="single" w:sz="6" w:space="0" w:color="DEE2E6"/>
                <w:left w:val="single" w:sz="6" w:space="0" w:color="DEE2E6"/>
                <w:bottom w:val="single" w:sz="6" w:space="0" w:color="DEE2E6"/>
                <w:right w:val="single" w:sz="6" w:space="0" w:color="DEE2E6"/>
              </w:divBdr>
              <w:divsChild>
                <w:div w:id="891885875">
                  <w:marLeft w:val="0"/>
                  <w:marRight w:val="0"/>
                  <w:marTop w:val="0"/>
                  <w:marBottom w:val="0"/>
                  <w:divBdr>
                    <w:top w:val="none" w:sz="0" w:space="0" w:color="auto"/>
                    <w:left w:val="none" w:sz="0" w:space="0" w:color="auto"/>
                    <w:bottom w:val="none" w:sz="0" w:space="0" w:color="auto"/>
                    <w:right w:val="none" w:sz="0" w:space="0" w:color="auto"/>
                  </w:divBdr>
                </w:div>
                <w:div w:id="1227375089">
                  <w:marLeft w:val="0"/>
                  <w:marRight w:val="0"/>
                  <w:marTop w:val="0"/>
                  <w:marBottom w:val="0"/>
                  <w:divBdr>
                    <w:top w:val="none" w:sz="0" w:space="0" w:color="auto"/>
                    <w:left w:val="none" w:sz="0" w:space="0" w:color="auto"/>
                    <w:bottom w:val="none" w:sz="0" w:space="0" w:color="auto"/>
                    <w:right w:val="none" w:sz="0" w:space="0" w:color="auto"/>
                  </w:divBdr>
                </w:div>
              </w:divsChild>
            </w:div>
            <w:div w:id="287858051">
              <w:marLeft w:val="0"/>
              <w:marRight w:val="0"/>
              <w:marTop w:val="0"/>
              <w:marBottom w:val="0"/>
              <w:divBdr>
                <w:top w:val="none" w:sz="0" w:space="0" w:color="auto"/>
                <w:left w:val="none" w:sz="0" w:space="0" w:color="auto"/>
                <w:bottom w:val="none" w:sz="0" w:space="0" w:color="auto"/>
                <w:right w:val="none" w:sz="0" w:space="0" w:color="auto"/>
              </w:divBdr>
            </w:div>
            <w:div w:id="38945310">
              <w:marLeft w:val="0"/>
              <w:marRight w:val="0"/>
              <w:marTop w:val="0"/>
              <w:marBottom w:val="0"/>
              <w:divBdr>
                <w:top w:val="none" w:sz="0" w:space="0" w:color="auto"/>
                <w:left w:val="none" w:sz="0" w:space="0" w:color="auto"/>
                <w:bottom w:val="none" w:sz="0" w:space="0" w:color="auto"/>
                <w:right w:val="none" w:sz="0" w:space="0" w:color="auto"/>
              </w:divBdr>
            </w:div>
            <w:div w:id="124130067">
              <w:marLeft w:val="0"/>
              <w:marRight w:val="0"/>
              <w:marTop w:val="0"/>
              <w:marBottom w:val="0"/>
              <w:divBdr>
                <w:top w:val="single" w:sz="6" w:space="0" w:color="DEE2E6"/>
                <w:left w:val="single" w:sz="6" w:space="0" w:color="DEE2E6"/>
                <w:bottom w:val="single" w:sz="6" w:space="0" w:color="DEE2E6"/>
                <w:right w:val="single" w:sz="6" w:space="0" w:color="DEE2E6"/>
              </w:divBdr>
              <w:divsChild>
                <w:div w:id="654337134">
                  <w:marLeft w:val="0"/>
                  <w:marRight w:val="0"/>
                  <w:marTop w:val="0"/>
                  <w:marBottom w:val="0"/>
                  <w:divBdr>
                    <w:top w:val="none" w:sz="0" w:space="0" w:color="auto"/>
                    <w:left w:val="none" w:sz="0" w:space="0" w:color="auto"/>
                    <w:bottom w:val="none" w:sz="0" w:space="0" w:color="auto"/>
                    <w:right w:val="none" w:sz="0" w:space="0" w:color="auto"/>
                  </w:divBdr>
                </w:div>
                <w:div w:id="151020251">
                  <w:marLeft w:val="0"/>
                  <w:marRight w:val="0"/>
                  <w:marTop w:val="0"/>
                  <w:marBottom w:val="0"/>
                  <w:divBdr>
                    <w:top w:val="none" w:sz="0" w:space="0" w:color="auto"/>
                    <w:left w:val="none" w:sz="0" w:space="0" w:color="auto"/>
                    <w:bottom w:val="none" w:sz="0" w:space="0" w:color="auto"/>
                    <w:right w:val="none" w:sz="0" w:space="0" w:color="auto"/>
                  </w:divBdr>
                </w:div>
              </w:divsChild>
            </w:div>
            <w:div w:id="1586106429">
              <w:marLeft w:val="0"/>
              <w:marRight w:val="0"/>
              <w:marTop w:val="0"/>
              <w:marBottom w:val="0"/>
              <w:divBdr>
                <w:top w:val="none" w:sz="0" w:space="0" w:color="auto"/>
                <w:left w:val="none" w:sz="0" w:space="0" w:color="auto"/>
                <w:bottom w:val="none" w:sz="0" w:space="0" w:color="auto"/>
                <w:right w:val="none" w:sz="0" w:space="0" w:color="auto"/>
              </w:divBdr>
            </w:div>
            <w:div w:id="1863326045">
              <w:marLeft w:val="0"/>
              <w:marRight w:val="0"/>
              <w:marTop w:val="0"/>
              <w:marBottom w:val="0"/>
              <w:divBdr>
                <w:top w:val="none" w:sz="0" w:space="0" w:color="auto"/>
                <w:left w:val="none" w:sz="0" w:space="0" w:color="auto"/>
                <w:bottom w:val="none" w:sz="0" w:space="0" w:color="auto"/>
                <w:right w:val="none" w:sz="0" w:space="0" w:color="auto"/>
              </w:divBdr>
            </w:div>
            <w:div w:id="1504783776">
              <w:marLeft w:val="0"/>
              <w:marRight w:val="0"/>
              <w:marTop w:val="0"/>
              <w:marBottom w:val="0"/>
              <w:divBdr>
                <w:top w:val="single" w:sz="6" w:space="0" w:color="DEE2E6"/>
                <w:left w:val="single" w:sz="6" w:space="0" w:color="DEE2E6"/>
                <w:bottom w:val="single" w:sz="6" w:space="0" w:color="DEE2E6"/>
                <w:right w:val="single" w:sz="6" w:space="0" w:color="DEE2E6"/>
              </w:divBdr>
              <w:divsChild>
                <w:div w:id="326524029">
                  <w:marLeft w:val="0"/>
                  <w:marRight w:val="0"/>
                  <w:marTop w:val="0"/>
                  <w:marBottom w:val="0"/>
                  <w:divBdr>
                    <w:top w:val="none" w:sz="0" w:space="0" w:color="auto"/>
                    <w:left w:val="none" w:sz="0" w:space="0" w:color="auto"/>
                    <w:bottom w:val="none" w:sz="0" w:space="0" w:color="auto"/>
                    <w:right w:val="none" w:sz="0" w:space="0" w:color="auto"/>
                  </w:divBdr>
                </w:div>
              </w:divsChild>
            </w:div>
            <w:div w:id="1450663197">
              <w:marLeft w:val="0"/>
              <w:marRight w:val="0"/>
              <w:marTop w:val="0"/>
              <w:marBottom w:val="0"/>
              <w:divBdr>
                <w:top w:val="none" w:sz="0" w:space="0" w:color="auto"/>
                <w:left w:val="none" w:sz="0" w:space="0" w:color="auto"/>
                <w:bottom w:val="none" w:sz="0" w:space="0" w:color="auto"/>
                <w:right w:val="none" w:sz="0" w:space="0" w:color="auto"/>
              </w:divBdr>
            </w:div>
            <w:div w:id="886068722">
              <w:marLeft w:val="0"/>
              <w:marRight w:val="0"/>
              <w:marTop w:val="0"/>
              <w:marBottom w:val="0"/>
              <w:divBdr>
                <w:top w:val="none" w:sz="0" w:space="0" w:color="auto"/>
                <w:left w:val="none" w:sz="0" w:space="0" w:color="auto"/>
                <w:bottom w:val="none" w:sz="0" w:space="0" w:color="auto"/>
                <w:right w:val="none" w:sz="0" w:space="0" w:color="auto"/>
              </w:divBdr>
            </w:div>
            <w:div w:id="1906722347">
              <w:marLeft w:val="0"/>
              <w:marRight w:val="0"/>
              <w:marTop w:val="0"/>
              <w:marBottom w:val="0"/>
              <w:divBdr>
                <w:top w:val="single" w:sz="6" w:space="0" w:color="DEE2E6"/>
                <w:left w:val="single" w:sz="6" w:space="0" w:color="DEE2E6"/>
                <w:bottom w:val="single" w:sz="6" w:space="0" w:color="DEE2E6"/>
                <w:right w:val="single" w:sz="6" w:space="0" w:color="DEE2E6"/>
              </w:divBdr>
              <w:divsChild>
                <w:div w:id="1386953475">
                  <w:marLeft w:val="0"/>
                  <w:marRight w:val="0"/>
                  <w:marTop w:val="0"/>
                  <w:marBottom w:val="0"/>
                  <w:divBdr>
                    <w:top w:val="none" w:sz="0" w:space="0" w:color="auto"/>
                    <w:left w:val="none" w:sz="0" w:space="0" w:color="auto"/>
                    <w:bottom w:val="none" w:sz="0" w:space="0" w:color="auto"/>
                    <w:right w:val="none" w:sz="0" w:space="0" w:color="auto"/>
                  </w:divBdr>
                  <w:divsChild>
                    <w:div w:id="11845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5709">
              <w:marLeft w:val="0"/>
              <w:marRight w:val="0"/>
              <w:marTop w:val="0"/>
              <w:marBottom w:val="0"/>
              <w:divBdr>
                <w:top w:val="none" w:sz="0" w:space="0" w:color="auto"/>
                <w:left w:val="none" w:sz="0" w:space="0" w:color="auto"/>
                <w:bottom w:val="none" w:sz="0" w:space="0" w:color="auto"/>
                <w:right w:val="none" w:sz="0" w:space="0" w:color="auto"/>
              </w:divBdr>
            </w:div>
            <w:div w:id="713584710">
              <w:marLeft w:val="0"/>
              <w:marRight w:val="0"/>
              <w:marTop w:val="0"/>
              <w:marBottom w:val="0"/>
              <w:divBdr>
                <w:top w:val="none" w:sz="0" w:space="0" w:color="auto"/>
                <w:left w:val="none" w:sz="0" w:space="0" w:color="auto"/>
                <w:bottom w:val="none" w:sz="0" w:space="0" w:color="auto"/>
                <w:right w:val="none" w:sz="0" w:space="0" w:color="auto"/>
              </w:divBdr>
            </w:div>
            <w:div w:id="1262185180">
              <w:marLeft w:val="0"/>
              <w:marRight w:val="0"/>
              <w:marTop w:val="0"/>
              <w:marBottom w:val="0"/>
              <w:divBdr>
                <w:top w:val="single" w:sz="24" w:space="0" w:color="E9ECEF"/>
                <w:left w:val="single" w:sz="24" w:space="0" w:color="5BC0DE"/>
                <w:bottom w:val="single" w:sz="24" w:space="0" w:color="E9ECEF"/>
                <w:right w:val="single" w:sz="24" w:space="0" w:color="E9ECEF"/>
              </w:divBdr>
            </w:div>
            <w:div w:id="886648526">
              <w:marLeft w:val="0"/>
              <w:marRight w:val="0"/>
              <w:marTop w:val="0"/>
              <w:marBottom w:val="0"/>
              <w:divBdr>
                <w:top w:val="single" w:sz="6" w:space="0" w:color="DEE2E6"/>
                <w:left w:val="single" w:sz="6" w:space="0" w:color="DEE2E6"/>
                <w:bottom w:val="single" w:sz="6" w:space="0" w:color="DEE2E6"/>
                <w:right w:val="single" w:sz="6" w:space="0" w:color="DEE2E6"/>
              </w:divBdr>
              <w:divsChild>
                <w:div w:id="790132588">
                  <w:marLeft w:val="0"/>
                  <w:marRight w:val="0"/>
                  <w:marTop w:val="0"/>
                  <w:marBottom w:val="0"/>
                  <w:divBdr>
                    <w:top w:val="none" w:sz="0" w:space="0" w:color="auto"/>
                    <w:left w:val="none" w:sz="0" w:space="0" w:color="auto"/>
                    <w:bottom w:val="none" w:sz="0" w:space="0" w:color="auto"/>
                    <w:right w:val="none" w:sz="0" w:space="0" w:color="auto"/>
                  </w:divBdr>
                </w:div>
                <w:div w:id="454368643">
                  <w:marLeft w:val="0"/>
                  <w:marRight w:val="0"/>
                  <w:marTop w:val="0"/>
                  <w:marBottom w:val="0"/>
                  <w:divBdr>
                    <w:top w:val="none" w:sz="0" w:space="0" w:color="auto"/>
                    <w:left w:val="none" w:sz="0" w:space="0" w:color="auto"/>
                    <w:bottom w:val="none" w:sz="0" w:space="0" w:color="auto"/>
                    <w:right w:val="none" w:sz="0" w:space="0" w:color="auto"/>
                  </w:divBdr>
                </w:div>
              </w:divsChild>
            </w:div>
            <w:div w:id="713698416">
              <w:marLeft w:val="0"/>
              <w:marRight w:val="0"/>
              <w:marTop w:val="0"/>
              <w:marBottom w:val="0"/>
              <w:divBdr>
                <w:top w:val="none" w:sz="0" w:space="0" w:color="auto"/>
                <w:left w:val="none" w:sz="0" w:space="0" w:color="auto"/>
                <w:bottom w:val="none" w:sz="0" w:space="0" w:color="auto"/>
                <w:right w:val="none" w:sz="0" w:space="0" w:color="auto"/>
              </w:divBdr>
            </w:div>
            <w:div w:id="1528523890">
              <w:marLeft w:val="0"/>
              <w:marRight w:val="0"/>
              <w:marTop w:val="0"/>
              <w:marBottom w:val="0"/>
              <w:divBdr>
                <w:top w:val="none" w:sz="0" w:space="0" w:color="auto"/>
                <w:left w:val="none" w:sz="0" w:space="0" w:color="auto"/>
                <w:bottom w:val="none" w:sz="0" w:space="0" w:color="auto"/>
                <w:right w:val="none" w:sz="0" w:space="0" w:color="auto"/>
              </w:divBdr>
            </w:div>
            <w:div w:id="420104492">
              <w:marLeft w:val="0"/>
              <w:marRight w:val="0"/>
              <w:marTop w:val="0"/>
              <w:marBottom w:val="0"/>
              <w:divBdr>
                <w:top w:val="single" w:sz="6" w:space="0" w:color="DEE2E6"/>
                <w:left w:val="single" w:sz="6" w:space="0" w:color="DEE2E6"/>
                <w:bottom w:val="single" w:sz="6" w:space="0" w:color="DEE2E6"/>
                <w:right w:val="single" w:sz="6" w:space="0" w:color="DEE2E6"/>
              </w:divBdr>
              <w:divsChild>
                <w:div w:id="195049162">
                  <w:marLeft w:val="0"/>
                  <w:marRight w:val="0"/>
                  <w:marTop w:val="0"/>
                  <w:marBottom w:val="0"/>
                  <w:divBdr>
                    <w:top w:val="none" w:sz="0" w:space="0" w:color="auto"/>
                    <w:left w:val="none" w:sz="0" w:space="0" w:color="auto"/>
                    <w:bottom w:val="none" w:sz="0" w:space="0" w:color="auto"/>
                    <w:right w:val="none" w:sz="0" w:space="0" w:color="auto"/>
                  </w:divBdr>
                </w:div>
                <w:div w:id="80494377">
                  <w:marLeft w:val="0"/>
                  <w:marRight w:val="0"/>
                  <w:marTop w:val="0"/>
                  <w:marBottom w:val="0"/>
                  <w:divBdr>
                    <w:top w:val="none" w:sz="0" w:space="0" w:color="auto"/>
                    <w:left w:val="none" w:sz="0" w:space="0" w:color="auto"/>
                    <w:bottom w:val="none" w:sz="0" w:space="0" w:color="auto"/>
                    <w:right w:val="none" w:sz="0" w:space="0" w:color="auto"/>
                  </w:divBdr>
                </w:div>
              </w:divsChild>
            </w:div>
            <w:div w:id="1239511623">
              <w:marLeft w:val="0"/>
              <w:marRight w:val="0"/>
              <w:marTop w:val="0"/>
              <w:marBottom w:val="0"/>
              <w:divBdr>
                <w:top w:val="none" w:sz="0" w:space="0" w:color="auto"/>
                <w:left w:val="none" w:sz="0" w:space="0" w:color="auto"/>
                <w:bottom w:val="none" w:sz="0" w:space="0" w:color="auto"/>
                <w:right w:val="none" w:sz="0" w:space="0" w:color="auto"/>
              </w:divBdr>
            </w:div>
            <w:div w:id="1135371740">
              <w:marLeft w:val="0"/>
              <w:marRight w:val="0"/>
              <w:marTop w:val="0"/>
              <w:marBottom w:val="0"/>
              <w:divBdr>
                <w:top w:val="none" w:sz="0" w:space="0" w:color="auto"/>
                <w:left w:val="none" w:sz="0" w:space="0" w:color="auto"/>
                <w:bottom w:val="none" w:sz="0" w:space="0" w:color="auto"/>
                <w:right w:val="none" w:sz="0" w:space="0" w:color="auto"/>
              </w:divBdr>
            </w:div>
            <w:div w:id="1031344839">
              <w:marLeft w:val="0"/>
              <w:marRight w:val="0"/>
              <w:marTop w:val="0"/>
              <w:marBottom w:val="0"/>
              <w:divBdr>
                <w:top w:val="single" w:sz="6" w:space="0" w:color="DEE2E6"/>
                <w:left w:val="single" w:sz="6" w:space="0" w:color="DEE2E6"/>
                <w:bottom w:val="single" w:sz="6" w:space="0" w:color="DEE2E6"/>
                <w:right w:val="single" w:sz="6" w:space="0" w:color="DEE2E6"/>
              </w:divBdr>
              <w:divsChild>
                <w:div w:id="1019964958">
                  <w:marLeft w:val="0"/>
                  <w:marRight w:val="0"/>
                  <w:marTop w:val="0"/>
                  <w:marBottom w:val="0"/>
                  <w:divBdr>
                    <w:top w:val="none" w:sz="0" w:space="0" w:color="auto"/>
                    <w:left w:val="none" w:sz="0" w:space="0" w:color="auto"/>
                    <w:bottom w:val="none" w:sz="0" w:space="0" w:color="auto"/>
                    <w:right w:val="none" w:sz="0" w:space="0" w:color="auto"/>
                  </w:divBdr>
                </w:div>
                <w:div w:id="247152045">
                  <w:marLeft w:val="0"/>
                  <w:marRight w:val="0"/>
                  <w:marTop w:val="0"/>
                  <w:marBottom w:val="0"/>
                  <w:divBdr>
                    <w:top w:val="none" w:sz="0" w:space="0" w:color="auto"/>
                    <w:left w:val="none" w:sz="0" w:space="0" w:color="auto"/>
                    <w:bottom w:val="none" w:sz="0" w:space="0" w:color="auto"/>
                    <w:right w:val="none" w:sz="0" w:space="0" w:color="auto"/>
                  </w:divBdr>
                  <w:divsChild>
                    <w:div w:id="1955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2410">
              <w:marLeft w:val="0"/>
              <w:marRight w:val="0"/>
              <w:marTop w:val="0"/>
              <w:marBottom w:val="0"/>
              <w:divBdr>
                <w:top w:val="none" w:sz="0" w:space="0" w:color="auto"/>
                <w:left w:val="none" w:sz="0" w:space="0" w:color="auto"/>
                <w:bottom w:val="none" w:sz="0" w:space="0" w:color="auto"/>
                <w:right w:val="none" w:sz="0" w:space="0" w:color="auto"/>
              </w:divBdr>
            </w:div>
            <w:div w:id="392899488">
              <w:marLeft w:val="0"/>
              <w:marRight w:val="0"/>
              <w:marTop w:val="0"/>
              <w:marBottom w:val="0"/>
              <w:divBdr>
                <w:top w:val="none" w:sz="0" w:space="0" w:color="auto"/>
                <w:left w:val="none" w:sz="0" w:space="0" w:color="auto"/>
                <w:bottom w:val="none" w:sz="0" w:space="0" w:color="auto"/>
                <w:right w:val="none" w:sz="0" w:space="0" w:color="auto"/>
              </w:divBdr>
            </w:div>
            <w:div w:id="146896679">
              <w:marLeft w:val="0"/>
              <w:marRight w:val="0"/>
              <w:marTop w:val="0"/>
              <w:marBottom w:val="0"/>
              <w:divBdr>
                <w:top w:val="single" w:sz="6" w:space="0" w:color="DEE2E6"/>
                <w:left w:val="single" w:sz="6" w:space="0" w:color="DEE2E6"/>
                <w:bottom w:val="single" w:sz="6" w:space="0" w:color="DEE2E6"/>
                <w:right w:val="single" w:sz="6" w:space="0" w:color="DEE2E6"/>
              </w:divBdr>
              <w:divsChild>
                <w:div w:id="571158204">
                  <w:marLeft w:val="0"/>
                  <w:marRight w:val="0"/>
                  <w:marTop w:val="0"/>
                  <w:marBottom w:val="0"/>
                  <w:divBdr>
                    <w:top w:val="none" w:sz="0" w:space="0" w:color="auto"/>
                    <w:left w:val="none" w:sz="0" w:space="0" w:color="auto"/>
                    <w:bottom w:val="none" w:sz="0" w:space="0" w:color="auto"/>
                    <w:right w:val="none" w:sz="0" w:space="0" w:color="auto"/>
                  </w:divBdr>
                </w:div>
              </w:divsChild>
            </w:div>
            <w:div w:id="1159688162">
              <w:marLeft w:val="0"/>
              <w:marRight w:val="0"/>
              <w:marTop w:val="0"/>
              <w:marBottom w:val="0"/>
              <w:divBdr>
                <w:top w:val="none" w:sz="0" w:space="0" w:color="auto"/>
                <w:left w:val="none" w:sz="0" w:space="0" w:color="auto"/>
                <w:bottom w:val="none" w:sz="0" w:space="0" w:color="auto"/>
                <w:right w:val="none" w:sz="0" w:space="0" w:color="auto"/>
              </w:divBdr>
            </w:div>
            <w:div w:id="1745565643">
              <w:marLeft w:val="0"/>
              <w:marRight w:val="0"/>
              <w:marTop w:val="0"/>
              <w:marBottom w:val="0"/>
              <w:divBdr>
                <w:top w:val="none" w:sz="0" w:space="0" w:color="auto"/>
                <w:left w:val="none" w:sz="0" w:space="0" w:color="auto"/>
                <w:bottom w:val="none" w:sz="0" w:space="0" w:color="auto"/>
                <w:right w:val="none" w:sz="0" w:space="0" w:color="auto"/>
              </w:divBdr>
            </w:div>
            <w:div w:id="1703050925">
              <w:marLeft w:val="0"/>
              <w:marRight w:val="0"/>
              <w:marTop w:val="0"/>
              <w:marBottom w:val="0"/>
              <w:divBdr>
                <w:top w:val="single" w:sz="6" w:space="0" w:color="DEE2E6"/>
                <w:left w:val="single" w:sz="6" w:space="0" w:color="DEE2E6"/>
                <w:bottom w:val="single" w:sz="6" w:space="0" w:color="DEE2E6"/>
                <w:right w:val="single" w:sz="6" w:space="0" w:color="DEE2E6"/>
              </w:divBdr>
            </w:div>
            <w:div w:id="1376659642">
              <w:marLeft w:val="0"/>
              <w:marRight w:val="0"/>
              <w:marTop w:val="0"/>
              <w:marBottom w:val="0"/>
              <w:divBdr>
                <w:top w:val="none" w:sz="0" w:space="0" w:color="auto"/>
                <w:left w:val="none" w:sz="0" w:space="0" w:color="auto"/>
                <w:bottom w:val="none" w:sz="0" w:space="0" w:color="auto"/>
                <w:right w:val="none" w:sz="0" w:space="0" w:color="auto"/>
              </w:divBdr>
            </w:div>
            <w:div w:id="1942178562">
              <w:marLeft w:val="0"/>
              <w:marRight w:val="0"/>
              <w:marTop w:val="0"/>
              <w:marBottom w:val="0"/>
              <w:divBdr>
                <w:top w:val="none" w:sz="0" w:space="0" w:color="auto"/>
                <w:left w:val="none" w:sz="0" w:space="0" w:color="auto"/>
                <w:bottom w:val="none" w:sz="0" w:space="0" w:color="auto"/>
                <w:right w:val="none" w:sz="0" w:space="0" w:color="auto"/>
              </w:divBdr>
            </w:div>
            <w:div w:id="2035840592">
              <w:marLeft w:val="0"/>
              <w:marRight w:val="0"/>
              <w:marTop w:val="0"/>
              <w:marBottom w:val="0"/>
              <w:divBdr>
                <w:top w:val="single" w:sz="6" w:space="0" w:color="DEE2E6"/>
                <w:left w:val="single" w:sz="6" w:space="0" w:color="DEE2E6"/>
                <w:bottom w:val="single" w:sz="6" w:space="0" w:color="DEE2E6"/>
                <w:right w:val="single" w:sz="6" w:space="0" w:color="DEE2E6"/>
              </w:divBdr>
            </w:div>
            <w:div w:id="419521094">
              <w:marLeft w:val="0"/>
              <w:marRight w:val="0"/>
              <w:marTop w:val="0"/>
              <w:marBottom w:val="0"/>
              <w:divBdr>
                <w:top w:val="none" w:sz="0" w:space="0" w:color="auto"/>
                <w:left w:val="none" w:sz="0" w:space="0" w:color="auto"/>
                <w:bottom w:val="none" w:sz="0" w:space="0" w:color="auto"/>
                <w:right w:val="none" w:sz="0" w:space="0" w:color="auto"/>
              </w:divBdr>
            </w:div>
            <w:div w:id="1161850696">
              <w:marLeft w:val="0"/>
              <w:marRight w:val="0"/>
              <w:marTop w:val="0"/>
              <w:marBottom w:val="0"/>
              <w:divBdr>
                <w:top w:val="none" w:sz="0" w:space="0" w:color="auto"/>
                <w:left w:val="none" w:sz="0" w:space="0" w:color="auto"/>
                <w:bottom w:val="none" w:sz="0" w:space="0" w:color="auto"/>
                <w:right w:val="none" w:sz="0" w:space="0" w:color="auto"/>
              </w:divBdr>
            </w:div>
            <w:div w:id="1975014095">
              <w:marLeft w:val="0"/>
              <w:marRight w:val="0"/>
              <w:marTop w:val="0"/>
              <w:marBottom w:val="0"/>
              <w:divBdr>
                <w:top w:val="single" w:sz="6" w:space="0" w:color="DEE2E6"/>
                <w:left w:val="single" w:sz="6" w:space="0" w:color="DEE2E6"/>
                <w:bottom w:val="single" w:sz="6" w:space="0" w:color="DEE2E6"/>
                <w:right w:val="single" w:sz="6" w:space="0" w:color="DEE2E6"/>
              </w:divBdr>
            </w:div>
            <w:div w:id="1664745876">
              <w:marLeft w:val="0"/>
              <w:marRight w:val="0"/>
              <w:marTop w:val="0"/>
              <w:marBottom w:val="0"/>
              <w:divBdr>
                <w:top w:val="none" w:sz="0" w:space="0" w:color="auto"/>
                <w:left w:val="none" w:sz="0" w:space="0" w:color="auto"/>
                <w:bottom w:val="none" w:sz="0" w:space="0" w:color="auto"/>
                <w:right w:val="none" w:sz="0" w:space="0" w:color="auto"/>
              </w:divBdr>
            </w:div>
            <w:div w:id="82578088">
              <w:marLeft w:val="0"/>
              <w:marRight w:val="0"/>
              <w:marTop w:val="0"/>
              <w:marBottom w:val="0"/>
              <w:divBdr>
                <w:top w:val="none" w:sz="0" w:space="0" w:color="auto"/>
                <w:left w:val="none" w:sz="0" w:space="0" w:color="auto"/>
                <w:bottom w:val="none" w:sz="0" w:space="0" w:color="auto"/>
                <w:right w:val="none" w:sz="0" w:space="0" w:color="auto"/>
              </w:divBdr>
            </w:div>
            <w:div w:id="1538735263">
              <w:marLeft w:val="0"/>
              <w:marRight w:val="0"/>
              <w:marTop w:val="0"/>
              <w:marBottom w:val="0"/>
              <w:divBdr>
                <w:top w:val="single" w:sz="24" w:space="0" w:color="E9ECEF"/>
                <w:left w:val="single" w:sz="24" w:space="0" w:color="5BC0DE"/>
                <w:bottom w:val="single" w:sz="24" w:space="0" w:color="E9ECEF"/>
                <w:right w:val="single" w:sz="24" w:space="0" w:color="E9ECEF"/>
              </w:divBdr>
            </w:div>
            <w:div w:id="2128623697">
              <w:marLeft w:val="0"/>
              <w:marRight w:val="0"/>
              <w:marTop w:val="0"/>
              <w:marBottom w:val="0"/>
              <w:divBdr>
                <w:top w:val="single" w:sz="6" w:space="0" w:color="DEE2E6"/>
                <w:left w:val="single" w:sz="6" w:space="0" w:color="DEE2E6"/>
                <w:bottom w:val="single" w:sz="6" w:space="0" w:color="DEE2E6"/>
                <w:right w:val="single" w:sz="6" w:space="0" w:color="DEE2E6"/>
              </w:divBdr>
              <w:divsChild>
                <w:div w:id="821191527">
                  <w:marLeft w:val="0"/>
                  <w:marRight w:val="0"/>
                  <w:marTop w:val="0"/>
                  <w:marBottom w:val="0"/>
                  <w:divBdr>
                    <w:top w:val="none" w:sz="0" w:space="0" w:color="auto"/>
                    <w:left w:val="none" w:sz="0" w:space="0" w:color="auto"/>
                    <w:bottom w:val="none" w:sz="0" w:space="0" w:color="auto"/>
                    <w:right w:val="none" w:sz="0" w:space="0" w:color="auto"/>
                  </w:divBdr>
                </w:div>
              </w:divsChild>
            </w:div>
            <w:div w:id="154616456">
              <w:marLeft w:val="0"/>
              <w:marRight w:val="0"/>
              <w:marTop w:val="0"/>
              <w:marBottom w:val="0"/>
              <w:divBdr>
                <w:top w:val="none" w:sz="0" w:space="0" w:color="auto"/>
                <w:left w:val="none" w:sz="0" w:space="0" w:color="auto"/>
                <w:bottom w:val="none" w:sz="0" w:space="0" w:color="auto"/>
                <w:right w:val="none" w:sz="0" w:space="0" w:color="auto"/>
              </w:divBdr>
            </w:div>
            <w:div w:id="145437987">
              <w:marLeft w:val="0"/>
              <w:marRight w:val="0"/>
              <w:marTop w:val="0"/>
              <w:marBottom w:val="0"/>
              <w:divBdr>
                <w:top w:val="none" w:sz="0" w:space="0" w:color="auto"/>
                <w:left w:val="none" w:sz="0" w:space="0" w:color="auto"/>
                <w:bottom w:val="none" w:sz="0" w:space="0" w:color="auto"/>
                <w:right w:val="none" w:sz="0" w:space="0" w:color="auto"/>
              </w:divBdr>
            </w:div>
            <w:div w:id="1686323962">
              <w:marLeft w:val="0"/>
              <w:marRight w:val="0"/>
              <w:marTop w:val="0"/>
              <w:marBottom w:val="0"/>
              <w:divBdr>
                <w:top w:val="single" w:sz="6" w:space="0" w:color="DEE2E6"/>
                <w:left w:val="single" w:sz="6" w:space="0" w:color="DEE2E6"/>
                <w:bottom w:val="single" w:sz="6" w:space="0" w:color="DEE2E6"/>
                <w:right w:val="single" w:sz="6" w:space="0" w:color="DEE2E6"/>
              </w:divBdr>
              <w:divsChild>
                <w:div w:id="265308191">
                  <w:marLeft w:val="0"/>
                  <w:marRight w:val="0"/>
                  <w:marTop w:val="0"/>
                  <w:marBottom w:val="0"/>
                  <w:divBdr>
                    <w:top w:val="none" w:sz="0" w:space="0" w:color="auto"/>
                    <w:left w:val="none" w:sz="0" w:space="0" w:color="auto"/>
                    <w:bottom w:val="none" w:sz="0" w:space="0" w:color="auto"/>
                    <w:right w:val="none" w:sz="0" w:space="0" w:color="auto"/>
                  </w:divBdr>
                </w:div>
              </w:divsChild>
            </w:div>
            <w:div w:id="32925928">
              <w:marLeft w:val="0"/>
              <w:marRight w:val="0"/>
              <w:marTop w:val="0"/>
              <w:marBottom w:val="0"/>
              <w:divBdr>
                <w:top w:val="none" w:sz="0" w:space="0" w:color="auto"/>
                <w:left w:val="none" w:sz="0" w:space="0" w:color="auto"/>
                <w:bottom w:val="none" w:sz="0" w:space="0" w:color="auto"/>
                <w:right w:val="none" w:sz="0" w:space="0" w:color="auto"/>
              </w:divBdr>
            </w:div>
            <w:div w:id="876232735">
              <w:marLeft w:val="0"/>
              <w:marRight w:val="0"/>
              <w:marTop w:val="0"/>
              <w:marBottom w:val="0"/>
              <w:divBdr>
                <w:top w:val="none" w:sz="0" w:space="0" w:color="auto"/>
                <w:left w:val="none" w:sz="0" w:space="0" w:color="auto"/>
                <w:bottom w:val="none" w:sz="0" w:space="0" w:color="auto"/>
                <w:right w:val="none" w:sz="0" w:space="0" w:color="auto"/>
              </w:divBdr>
            </w:div>
            <w:div w:id="1798449286">
              <w:marLeft w:val="0"/>
              <w:marRight w:val="0"/>
              <w:marTop w:val="0"/>
              <w:marBottom w:val="0"/>
              <w:divBdr>
                <w:top w:val="single" w:sz="6" w:space="0" w:color="DEE2E6"/>
                <w:left w:val="single" w:sz="6" w:space="0" w:color="DEE2E6"/>
                <w:bottom w:val="single" w:sz="6" w:space="0" w:color="DEE2E6"/>
                <w:right w:val="single" w:sz="6" w:space="0" w:color="DEE2E6"/>
              </w:divBdr>
              <w:divsChild>
                <w:div w:id="2134864243">
                  <w:marLeft w:val="0"/>
                  <w:marRight w:val="0"/>
                  <w:marTop w:val="0"/>
                  <w:marBottom w:val="0"/>
                  <w:divBdr>
                    <w:top w:val="none" w:sz="0" w:space="0" w:color="auto"/>
                    <w:left w:val="none" w:sz="0" w:space="0" w:color="auto"/>
                    <w:bottom w:val="none" w:sz="0" w:space="0" w:color="auto"/>
                    <w:right w:val="none" w:sz="0" w:space="0" w:color="auto"/>
                  </w:divBdr>
                </w:div>
              </w:divsChild>
            </w:div>
            <w:div w:id="1071737357">
              <w:marLeft w:val="0"/>
              <w:marRight w:val="0"/>
              <w:marTop w:val="0"/>
              <w:marBottom w:val="0"/>
              <w:divBdr>
                <w:top w:val="none" w:sz="0" w:space="0" w:color="auto"/>
                <w:left w:val="none" w:sz="0" w:space="0" w:color="auto"/>
                <w:bottom w:val="none" w:sz="0" w:space="0" w:color="auto"/>
                <w:right w:val="none" w:sz="0" w:space="0" w:color="auto"/>
              </w:divBdr>
            </w:div>
            <w:div w:id="158693651">
              <w:marLeft w:val="0"/>
              <w:marRight w:val="0"/>
              <w:marTop w:val="0"/>
              <w:marBottom w:val="0"/>
              <w:divBdr>
                <w:top w:val="none" w:sz="0" w:space="0" w:color="auto"/>
                <w:left w:val="none" w:sz="0" w:space="0" w:color="auto"/>
                <w:bottom w:val="none" w:sz="0" w:space="0" w:color="auto"/>
                <w:right w:val="none" w:sz="0" w:space="0" w:color="auto"/>
              </w:divBdr>
            </w:div>
            <w:div w:id="950674338">
              <w:marLeft w:val="0"/>
              <w:marRight w:val="0"/>
              <w:marTop w:val="0"/>
              <w:marBottom w:val="0"/>
              <w:divBdr>
                <w:top w:val="single" w:sz="6" w:space="0" w:color="DEE2E6"/>
                <w:left w:val="single" w:sz="6" w:space="0" w:color="DEE2E6"/>
                <w:bottom w:val="single" w:sz="6" w:space="0" w:color="DEE2E6"/>
                <w:right w:val="single" w:sz="6" w:space="0" w:color="DEE2E6"/>
              </w:divBdr>
              <w:divsChild>
                <w:div w:id="2117290633">
                  <w:marLeft w:val="0"/>
                  <w:marRight w:val="0"/>
                  <w:marTop w:val="0"/>
                  <w:marBottom w:val="0"/>
                  <w:divBdr>
                    <w:top w:val="none" w:sz="0" w:space="0" w:color="auto"/>
                    <w:left w:val="none" w:sz="0" w:space="0" w:color="auto"/>
                    <w:bottom w:val="none" w:sz="0" w:space="0" w:color="auto"/>
                    <w:right w:val="none" w:sz="0" w:space="0" w:color="auto"/>
                  </w:divBdr>
                </w:div>
                <w:div w:id="288173858">
                  <w:marLeft w:val="0"/>
                  <w:marRight w:val="0"/>
                  <w:marTop w:val="0"/>
                  <w:marBottom w:val="0"/>
                  <w:divBdr>
                    <w:top w:val="none" w:sz="0" w:space="0" w:color="auto"/>
                    <w:left w:val="none" w:sz="0" w:space="0" w:color="auto"/>
                    <w:bottom w:val="none" w:sz="0" w:space="0" w:color="auto"/>
                    <w:right w:val="none" w:sz="0" w:space="0" w:color="auto"/>
                  </w:divBdr>
                </w:div>
                <w:div w:id="1153450051">
                  <w:marLeft w:val="0"/>
                  <w:marRight w:val="0"/>
                  <w:marTop w:val="0"/>
                  <w:marBottom w:val="0"/>
                  <w:divBdr>
                    <w:top w:val="none" w:sz="0" w:space="0" w:color="auto"/>
                    <w:left w:val="none" w:sz="0" w:space="0" w:color="auto"/>
                    <w:bottom w:val="none" w:sz="0" w:space="0" w:color="auto"/>
                    <w:right w:val="none" w:sz="0" w:space="0" w:color="auto"/>
                  </w:divBdr>
                </w:div>
                <w:div w:id="1703283025">
                  <w:marLeft w:val="0"/>
                  <w:marRight w:val="0"/>
                  <w:marTop w:val="0"/>
                  <w:marBottom w:val="0"/>
                  <w:divBdr>
                    <w:top w:val="none" w:sz="0" w:space="0" w:color="auto"/>
                    <w:left w:val="none" w:sz="0" w:space="0" w:color="auto"/>
                    <w:bottom w:val="none" w:sz="0" w:space="0" w:color="auto"/>
                    <w:right w:val="none" w:sz="0" w:space="0" w:color="auto"/>
                  </w:divBdr>
                </w:div>
                <w:div w:id="1628513595">
                  <w:marLeft w:val="0"/>
                  <w:marRight w:val="0"/>
                  <w:marTop w:val="0"/>
                  <w:marBottom w:val="0"/>
                  <w:divBdr>
                    <w:top w:val="none" w:sz="0" w:space="0" w:color="auto"/>
                    <w:left w:val="none" w:sz="0" w:space="0" w:color="auto"/>
                    <w:bottom w:val="none" w:sz="0" w:space="0" w:color="auto"/>
                    <w:right w:val="none" w:sz="0" w:space="0" w:color="auto"/>
                  </w:divBdr>
                </w:div>
                <w:div w:id="1495951350">
                  <w:marLeft w:val="0"/>
                  <w:marRight w:val="0"/>
                  <w:marTop w:val="0"/>
                  <w:marBottom w:val="0"/>
                  <w:divBdr>
                    <w:top w:val="none" w:sz="0" w:space="0" w:color="auto"/>
                    <w:left w:val="none" w:sz="0" w:space="0" w:color="auto"/>
                    <w:bottom w:val="none" w:sz="0" w:space="0" w:color="auto"/>
                    <w:right w:val="none" w:sz="0" w:space="0" w:color="auto"/>
                  </w:divBdr>
                </w:div>
                <w:div w:id="1786002271">
                  <w:marLeft w:val="0"/>
                  <w:marRight w:val="0"/>
                  <w:marTop w:val="0"/>
                  <w:marBottom w:val="0"/>
                  <w:divBdr>
                    <w:top w:val="none" w:sz="0" w:space="0" w:color="auto"/>
                    <w:left w:val="none" w:sz="0" w:space="0" w:color="auto"/>
                    <w:bottom w:val="none" w:sz="0" w:space="0" w:color="auto"/>
                    <w:right w:val="none" w:sz="0" w:space="0" w:color="auto"/>
                  </w:divBdr>
                </w:div>
              </w:divsChild>
            </w:div>
            <w:div w:id="570695950">
              <w:marLeft w:val="0"/>
              <w:marRight w:val="0"/>
              <w:marTop w:val="0"/>
              <w:marBottom w:val="0"/>
              <w:divBdr>
                <w:top w:val="none" w:sz="0" w:space="0" w:color="auto"/>
                <w:left w:val="none" w:sz="0" w:space="0" w:color="auto"/>
                <w:bottom w:val="none" w:sz="0" w:space="0" w:color="auto"/>
                <w:right w:val="none" w:sz="0" w:space="0" w:color="auto"/>
              </w:divBdr>
            </w:div>
            <w:div w:id="683553694">
              <w:marLeft w:val="0"/>
              <w:marRight w:val="0"/>
              <w:marTop w:val="0"/>
              <w:marBottom w:val="0"/>
              <w:divBdr>
                <w:top w:val="none" w:sz="0" w:space="0" w:color="auto"/>
                <w:left w:val="none" w:sz="0" w:space="0" w:color="auto"/>
                <w:bottom w:val="none" w:sz="0" w:space="0" w:color="auto"/>
                <w:right w:val="none" w:sz="0" w:space="0" w:color="auto"/>
              </w:divBdr>
            </w:div>
            <w:div w:id="975179884">
              <w:marLeft w:val="0"/>
              <w:marRight w:val="0"/>
              <w:marTop w:val="0"/>
              <w:marBottom w:val="0"/>
              <w:divBdr>
                <w:top w:val="single" w:sz="6" w:space="0" w:color="DEE2E6"/>
                <w:left w:val="single" w:sz="6" w:space="0" w:color="DEE2E6"/>
                <w:bottom w:val="single" w:sz="6" w:space="0" w:color="DEE2E6"/>
                <w:right w:val="single" w:sz="6" w:space="0" w:color="DEE2E6"/>
              </w:divBdr>
            </w:div>
            <w:div w:id="473760064">
              <w:marLeft w:val="0"/>
              <w:marRight w:val="0"/>
              <w:marTop w:val="0"/>
              <w:marBottom w:val="0"/>
              <w:divBdr>
                <w:top w:val="none" w:sz="0" w:space="0" w:color="auto"/>
                <w:left w:val="none" w:sz="0" w:space="0" w:color="auto"/>
                <w:bottom w:val="none" w:sz="0" w:space="0" w:color="auto"/>
                <w:right w:val="none" w:sz="0" w:space="0" w:color="auto"/>
              </w:divBdr>
            </w:div>
            <w:div w:id="1840192274">
              <w:marLeft w:val="0"/>
              <w:marRight w:val="0"/>
              <w:marTop w:val="0"/>
              <w:marBottom w:val="0"/>
              <w:divBdr>
                <w:top w:val="none" w:sz="0" w:space="0" w:color="auto"/>
                <w:left w:val="none" w:sz="0" w:space="0" w:color="auto"/>
                <w:bottom w:val="none" w:sz="0" w:space="0" w:color="auto"/>
                <w:right w:val="none" w:sz="0" w:space="0" w:color="auto"/>
              </w:divBdr>
            </w:div>
            <w:div w:id="378743552">
              <w:marLeft w:val="0"/>
              <w:marRight w:val="0"/>
              <w:marTop w:val="0"/>
              <w:marBottom w:val="0"/>
              <w:divBdr>
                <w:top w:val="single" w:sz="6" w:space="0" w:color="DEE2E6"/>
                <w:left w:val="single" w:sz="6" w:space="0" w:color="DEE2E6"/>
                <w:bottom w:val="single" w:sz="6" w:space="0" w:color="DEE2E6"/>
                <w:right w:val="single" w:sz="6" w:space="0" w:color="DEE2E6"/>
              </w:divBdr>
            </w:div>
            <w:div w:id="558827574">
              <w:marLeft w:val="0"/>
              <w:marRight w:val="0"/>
              <w:marTop w:val="0"/>
              <w:marBottom w:val="0"/>
              <w:divBdr>
                <w:top w:val="none" w:sz="0" w:space="0" w:color="auto"/>
                <w:left w:val="none" w:sz="0" w:space="0" w:color="auto"/>
                <w:bottom w:val="none" w:sz="0" w:space="0" w:color="auto"/>
                <w:right w:val="none" w:sz="0" w:space="0" w:color="auto"/>
              </w:divBdr>
            </w:div>
            <w:div w:id="2061787134">
              <w:marLeft w:val="0"/>
              <w:marRight w:val="0"/>
              <w:marTop w:val="0"/>
              <w:marBottom w:val="0"/>
              <w:divBdr>
                <w:top w:val="none" w:sz="0" w:space="0" w:color="auto"/>
                <w:left w:val="none" w:sz="0" w:space="0" w:color="auto"/>
                <w:bottom w:val="none" w:sz="0" w:space="0" w:color="auto"/>
                <w:right w:val="none" w:sz="0" w:space="0" w:color="auto"/>
              </w:divBdr>
            </w:div>
            <w:div w:id="996152645">
              <w:marLeft w:val="0"/>
              <w:marRight w:val="0"/>
              <w:marTop w:val="0"/>
              <w:marBottom w:val="0"/>
              <w:divBdr>
                <w:top w:val="single" w:sz="6" w:space="0" w:color="DEE2E6"/>
                <w:left w:val="single" w:sz="6" w:space="0" w:color="DEE2E6"/>
                <w:bottom w:val="single" w:sz="6" w:space="0" w:color="DEE2E6"/>
                <w:right w:val="single" w:sz="6" w:space="0" w:color="DEE2E6"/>
              </w:divBdr>
            </w:div>
            <w:div w:id="158228383">
              <w:marLeft w:val="0"/>
              <w:marRight w:val="0"/>
              <w:marTop w:val="0"/>
              <w:marBottom w:val="0"/>
              <w:divBdr>
                <w:top w:val="none" w:sz="0" w:space="0" w:color="auto"/>
                <w:left w:val="none" w:sz="0" w:space="0" w:color="auto"/>
                <w:bottom w:val="none" w:sz="0" w:space="0" w:color="auto"/>
                <w:right w:val="none" w:sz="0" w:space="0" w:color="auto"/>
              </w:divBdr>
            </w:div>
            <w:div w:id="2018072675">
              <w:marLeft w:val="0"/>
              <w:marRight w:val="0"/>
              <w:marTop w:val="0"/>
              <w:marBottom w:val="0"/>
              <w:divBdr>
                <w:top w:val="none" w:sz="0" w:space="0" w:color="auto"/>
                <w:left w:val="none" w:sz="0" w:space="0" w:color="auto"/>
                <w:bottom w:val="none" w:sz="0" w:space="0" w:color="auto"/>
                <w:right w:val="none" w:sz="0" w:space="0" w:color="auto"/>
              </w:divBdr>
            </w:div>
            <w:div w:id="2048750105">
              <w:marLeft w:val="0"/>
              <w:marRight w:val="0"/>
              <w:marTop w:val="0"/>
              <w:marBottom w:val="0"/>
              <w:divBdr>
                <w:top w:val="single" w:sz="6" w:space="0" w:color="DEE2E6"/>
                <w:left w:val="single" w:sz="6" w:space="0" w:color="DEE2E6"/>
                <w:bottom w:val="single" w:sz="6" w:space="0" w:color="DEE2E6"/>
                <w:right w:val="single" w:sz="6" w:space="0" w:color="DEE2E6"/>
              </w:divBdr>
              <w:divsChild>
                <w:div w:id="1930655858">
                  <w:marLeft w:val="0"/>
                  <w:marRight w:val="0"/>
                  <w:marTop w:val="0"/>
                  <w:marBottom w:val="0"/>
                  <w:divBdr>
                    <w:top w:val="none" w:sz="0" w:space="0" w:color="auto"/>
                    <w:left w:val="none" w:sz="0" w:space="0" w:color="auto"/>
                    <w:bottom w:val="none" w:sz="0" w:space="0" w:color="auto"/>
                    <w:right w:val="none" w:sz="0" w:space="0" w:color="auto"/>
                  </w:divBdr>
                </w:div>
                <w:div w:id="1800224663">
                  <w:marLeft w:val="0"/>
                  <w:marRight w:val="0"/>
                  <w:marTop w:val="0"/>
                  <w:marBottom w:val="0"/>
                  <w:divBdr>
                    <w:top w:val="none" w:sz="0" w:space="0" w:color="auto"/>
                    <w:left w:val="none" w:sz="0" w:space="0" w:color="auto"/>
                    <w:bottom w:val="none" w:sz="0" w:space="0" w:color="auto"/>
                    <w:right w:val="none" w:sz="0" w:space="0" w:color="auto"/>
                  </w:divBdr>
                </w:div>
                <w:div w:id="775371233">
                  <w:marLeft w:val="0"/>
                  <w:marRight w:val="0"/>
                  <w:marTop w:val="0"/>
                  <w:marBottom w:val="0"/>
                  <w:divBdr>
                    <w:top w:val="none" w:sz="0" w:space="0" w:color="auto"/>
                    <w:left w:val="none" w:sz="0" w:space="0" w:color="auto"/>
                    <w:bottom w:val="none" w:sz="0" w:space="0" w:color="auto"/>
                    <w:right w:val="none" w:sz="0" w:space="0" w:color="auto"/>
                  </w:divBdr>
                  <w:divsChild>
                    <w:div w:id="2012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00474">
              <w:marLeft w:val="0"/>
              <w:marRight w:val="0"/>
              <w:marTop w:val="0"/>
              <w:marBottom w:val="0"/>
              <w:divBdr>
                <w:top w:val="none" w:sz="0" w:space="0" w:color="auto"/>
                <w:left w:val="none" w:sz="0" w:space="0" w:color="auto"/>
                <w:bottom w:val="none" w:sz="0" w:space="0" w:color="auto"/>
                <w:right w:val="none" w:sz="0" w:space="0" w:color="auto"/>
              </w:divBdr>
            </w:div>
            <w:div w:id="656422249">
              <w:marLeft w:val="0"/>
              <w:marRight w:val="0"/>
              <w:marTop w:val="0"/>
              <w:marBottom w:val="0"/>
              <w:divBdr>
                <w:top w:val="none" w:sz="0" w:space="0" w:color="auto"/>
                <w:left w:val="none" w:sz="0" w:space="0" w:color="auto"/>
                <w:bottom w:val="none" w:sz="0" w:space="0" w:color="auto"/>
                <w:right w:val="none" w:sz="0" w:space="0" w:color="auto"/>
              </w:divBdr>
            </w:div>
            <w:div w:id="1388450923">
              <w:marLeft w:val="0"/>
              <w:marRight w:val="0"/>
              <w:marTop w:val="0"/>
              <w:marBottom w:val="0"/>
              <w:divBdr>
                <w:top w:val="single" w:sz="6" w:space="0" w:color="DEE2E6"/>
                <w:left w:val="single" w:sz="6" w:space="0" w:color="DEE2E6"/>
                <w:bottom w:val="single" w:sz="6" w:space="0" w:color="DEE2E6"/>
                <w:right w:val="single" w:sz="6" w:space="0" w:color="DEE2E6"/>
              </w:divBdr>
              <w:divsChild>
                <w:div w:id="304316359">
                  <w:marLeft w:val="0"/>
                  <w:marRight w:val="0"/>
                  <w:marTop w:val="0"/>
                  <w:marBottom w:val="0"/>
                  <w:divBdr>
                    <w:top w:val="none" w:sz="0" w:space="0" w:color="auto"/>
                    <w:left w:val="none" w:sz="0" w:space="0" w:color="auto"/>
                    <w:bottom w:val="none" w:sz="0" w:space="0" w:color="auto"/>
                    <w:right w:val="none" w:sz="0" w:space="0" w:color="auto"/>
                  </w:divBdr>
                </w:div>
                <w:div w:id="432676528">
                  <w:marLeft w:val="0"/>
                  <w:marRight w:val="0"/>
                  <w:marTop w:val="0"/>
                  <w:marBottom w:val="0"/>
                  <w:divBdr>
                    <w:top w:val="none" w:sz="0" w:space="0" w:color="auto"/>
                    <w:left w:val="none" w:sz="0" w:space="0" w:color="auto"/>
                    <w:bottom w:val="none" w:sz="0" w:space="0" w:color="auto"/>
                    <w:right w:val="none" w:sz="0" w:space="0" w:color="auto"/>
                  </w:divBdr>
                </w:div>
                <w:div w:id="1917350845">
                  <w:marLeft w:val="0"/>
                  <w:marRight w:val="0"/>
                  <w:marTop w:val="0"/>
                  <w:marBottom w:val="0"/>
                  <w:divBdr>
                    <w:top w:val="none" w:sz="0" w:space="0" w:color="auto"/>
                    <w:left w:val="none" w:sz="0" w:space="0" w:color="auto"/>
                    <w:bottom w:val="none" w:sz="0" w:space="0" w:color="auto"/>
                    <w:right w:val="none" w:sz="0" w:space="0" w:color="auto"/>
                  </w:divBdr>
                  <w:divsChild>
                    <w:div w:id="15793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9016">
              <w:marLeft w:val="0"/>
              <w:marRight w:val="0"/>
              <w:marTop w:val="0"/>
              <w:marBottom w:val="0"/>
              <w:divBdr>
                <w:top w:val="none" w:sz="0" w:space="0" w:color="auto"/>
                <w:left w:val="none" w:sz="0" w:space="0" w:color="auto"/>
                <w:bottom w:val="none" w:sz="0" w:space="0" w:color="auto"/>
                <w:right w:val="none" w:sz="0" w:space="0" w:color="auto"/>
              </w:divBdr>
            </w:div>
            <w:div w:id="612859229">
              <w:marLeft w:val="0"/>
              <w:marRight w:val="0"/>
              <w:marTop w:val="0"/>
              <w:marBottom w:val="0"/>
              <w:divBdr>
                <w:top w:val="none" w:sz="0" w:space="0" w:color="auto"/>
                <w:left w:val="none" w:sz="0" w:space="0" w:color="auto"/>
                <w:bottom w:val="none" w:sz="0" w:space="0" w:color="auto"/>
                <w:right w:val="none" w:sz="0" w:space="0" w:color="auto"/>
              </w:divBdr>
            </w:div>
            <w:div w:id="219052531">
              <w:marLeft w:val="0"/>
              <w:marRight w:val="0"/>
              <w:marTop w:val="0"/>
              <w:marBottom w:val="0"/>
              <w:divBdr>
                <w:top w:val="single" w:sz="6" w:space="0" w:color="DEE2E6"/>
                <w:left w:val="single" w:sz="6" w:space="0" w:color="DEE2E6"/>
                <w:bottom w:val="single" w:sz="6" w:space="0" w:color="DEE2E6"/>
                <w:right w:val="single" w:sz="6" w:space="0" w:color="DEE2E6"/>
              </w:divBdr>
              <w:divsChild>
                <w:div w:id="1797600190">
                  <w:marLeft w:val="0"/>
                  <w:marRight w:val="0"/>
                  <w:marTop w:val="0"/>
                  <w:marBottom w:val="0"/>
                  <w:divBdr>
                    <w:top w:val="none" w:sz="0" w:space="0" w:color="auto"/>
                    <w:left w:val="none" w:sz="0" w:space="0" w:color="auto"/>
                    <w:bottom w:val="none" w:sz="0" w:space="0" w:color="auto"/>
                    <w:right w:val="none" w:sz="0" w:space="0" w:color="auto"/>
                  </w:divBdr>
                  <w:divsChild>
                    <w:div w:id="2085951864">
                      <w:marLeft w:val="0"/>
                      <w:marRight w:val="0"/>
                      <w:marTop w:val="0"/>
                      <w:marBottom w:val="0"/>
                      <w:divBdr>
                        <w:top w:val="none" w:sz="0" w:space="0" w:color="auto"/>
                        <w:left w:val="none" w:sz="0" w:space="0" w:color="auto"/>
                        <w:bottom w:val="none" w:sz="0" w:space="0" w:color="auto"/>
                        <w:right w:val="none" w:sz="0" w:space="0" w:color="auto"/>
                      </w:divBdr>
                    </w:div>
                    <w:div w:id="2752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7626">
              <w:marLeft w:val="0"/>
              <w:marRight w:val="0"/>
              <w:marTop w:val="0"/>
              <w:marBottom w:val="0"/>
              <w:divBdr>
                <w:top w:val="none" w:sz="0" w:space="0" w:color="auto"/>
                <w:left w:val="none" w:sz="0" w:space="0" w:color="auto"/>
                <w:bottom w:val="none" w:sz="0" w:space="0" w:color="auto"/>
                <w:right w:val="none" w:sz="0" w:space="0" w:color="auto"/>
              </w:divBdr>
            </w:div>
            <w:div w:id="760756265">
              <w:marLeft w:val="0"/>
              <w:marRight w:val="0"/>
              <w:marTop w:val="0"/>
              <w:marBottom w:val="0"/>
              <w:divBdr>
                <w:top w:val="none" w:sz="0" w:space="0" w:color="auto"/>
                <w:left w:val="none" w:sz="0" w:space="0" w:color="auto"/>
                <w:bottom w:val="none" w:sz="0" w:space="0" w:color="auto"/>
                <w:right w:val="none" w:sz="0" w:space="0" w:color="auto"/>
              </w:divBdr>
            </w:div>
            <w:div w:id="1126460320">
              <w:marLeft w:val="0"/>
              <w:marRight w:val="0"/>
              <w:marTop w:val="0"/>
              <w:marBottom w:val="0"/>
              <w:divBdr>
                <w:top w:val="single" w:sz="6" w:space="0" w:color="DEE2E6"/>
                <w:left w:val="single" w:sz="6" w:space="0" w:color="DEE2E6"/>
                <w:bottom w:val="single" w:sz="6" w:space="0" w:color="DEE2E6"/>
                <w:right w:val="single" w:sz="6" w:space="0" w:color="DEE2E6"/>
              </w:divBdr>
              <w:divsChild>
                <w:div w:id="192815086">
                  <w:marLeft w:val="0"/>
                  <w:marRight w:val="0"/>
                  <w:marTop w:val="0"/>
                  <w:marBottom w:val="0"/>
                  <w:divBdr>
                    <w:top w:val="none" w:sz="0" w:space="0" w:color="auto"/>
                    <w:left w:val="none" w:sz="0" w:space="0" w:color="auto"/>
                    <w:bottom w:val="none" w:sz="0" w:space="0" w:color="auto"/>
                    <w:right w:val="none" w:sz="0" w:space="0" w:color="auto"/>
                  </w:divBdr>
                </w:div>
                <w:div w:id="198475583">
                  <w:marLeft w:val="0"/>
                  <w:marRight w:val="0"/>
                  <w:marTop w:val="0"/>
                  <w:marBottom w:val="0"/>
                  <w:divBdr>
                    <w:top w:val="none" w:sz="0" w:space="0" w:color="auto"/>
                    <w:left w:val="none" w:sz="0" w:space="0" w:color="auto"/>
                    <w:bottom w:val="none" w:sz="0" w:space="0" w:color="auto"/>
                    <w:right w:val="none" w:sz="0" w:space="0" w:color="auto"/>
                  </w:divBdr>
                </w:div>
                <w:div w:id="896863643">
                  <w:marLeft w:val="0"/>
                  <w:marRight w:val="0"/>
                  <w:marTop w:val="0"/>
                  <w:marBottom w:val="0"/>
                  <w:divBdr>
                    <w:top w:val="none" w:sz="0" w:space="0" w:color="auto"/>
                    <w:left w:val="none" w:sz="0" w:space="0" w:color="auto"/>
                    <w:bottom w:val="none" w:sz="0" w:space="0" w:color="auto"/>
                    <w:right w:val="none" w:sz="0" w:space="0" w:color="auto"/>
                  </w:divBdr>
                </w:div>
                <w:div w:id="1876965618">
                  <w:marLeft w:val="0"/>
                  <w:marRight w:val="0"/>
                  <w:marTop w:val="0"/>
                  <w:marBottom w:val="0"/>
                  <w:divBdr>
                    <w:top w:val="none" w:sz="0" w:space="0" w:color="auto"/>
                    <w:left w:val="none" w:sz="0" w:space="0" w:color="auto"/>
                    <w:bottom w:val="none" w:sz="0" w:space="0" w:color="auto"/>
                    <w:right w:val="none" w:sz="0" w:space="0" w:color="auto"/>
                  </w:divBdr>
                </w:div>
              </w:divsChild>
            </w:div>
            <w:div w:id="1957635433">
              <w:marLeft w:val="0"/>
              <w:marRight w:val="0"/>
              <w:marTop w:val="0"/>
              <w:marBottom w:val="0"/>
              <w:divBdr>
                <w:top w:val="none" w:sz="0" w:space="0" w:color="auto"/>
                <w:left w:val="none" w:sz="0" w:space="0" w:color="auto"/>
                <w:bottom w:val="none" w:sz="0" w:space="0" w:color="auto"/>
                <w:right w:val="none" w:sz="0" w:space="0" w:color="auto"/>
              </w:divBdr>
            </w:div>
            <w:div w:id="1352029068">
              <w:marLeft w:val="0"/>
              <w:marRight w:val="0"/>
              <w:marTop w:val="0"/>
              <w:marBottom w:val="0"/>
              <w:divBdr>
                <w:top w:val="none" w:sz="0" w:space="0" w:color="auto"/>
                <w:left w:val="none" w:sz="0" w:space="0" w:color="auto"/>
                <w:bottom w:val="none" w:sz="0" w:space="0" w:color="auto"/>
                <w:right w:val="none" w:sz="0" w:space="0" w:color="auto"/>
              </w:divBdr>
            </w:div>
            <w:div w:id="1089544021">
              <w:marLeft w:val="0"/>
              <w:marRight w:val="0"/>
              <w:marTop w:val="0"/>
              <w:marBottom w:val="0"/>
              <w:divBdr>
                <w:top w:val="none" w:sz="0" w:space="0" w:color="auto"/>
                <w:left w:val="none" w:sz="0" w:space="0" w:color="auto"/>
                <w:bottom w:val="none" w:sz="0" w:space="0" w:color="auto"/>
                <w:right w:val="none" w:sz="0" w:space="0" w:color="auto"/>
              </w:divBdr>
            </w:div>
            <w:div w:id="61298453">
              <w:marLeft w:val="0"/>
              <w:marRight w:val="0"/>
              <w:marTop w:val="0"/>
              <w:marBottom w:val="0"/>
              <w:divBdr>
                <w:top w:val="none" w:sz="0" w:space="0" w:color="auto"/>
                <w:left w:val="none" w:sz="0" w:space="0" w:color="auto"/>
                <w:bottom w:val="none" w:sz="0" w:space="0" w:color="auto"/>
                <w:right w:val="none" w:sz="0" w:space="0" w:color="auto"/>
              </w:divBdr>
            </w:div>
            <w:div w:id="1507750985">
              <w:marLeft w:val="0"/>
              <w:marRight w:val="0"/>
              <w:marTop w:val="0"/>
              <w:marBottom w:val="0"/>
              <w:divBdr>
                <w:top w:val="none" w:sz="0" w:space="0" w:color="auto"/>
                <w:left w:val="none" w:sz="0" w:space="0" w:color="auto"/>
                <w:bottom w:val="none" w:sz="0" w:space="0" w:color="auto"/>
                <w:right w:val="none" w:sz="0" w:space="0" w:color="auto"/>
              </w:divBdr>
            </w:div>
            <w:div w:id="1353995318">
              <w:marLeft w:val="0"/>
              <w:marRight w:val="0"/>
              <w:marTop w:val="0"/>
              <w:marBottom w:val="0"/>
              <w:divBdr>
                <w:top w:val="none" w:sz="0" w:space="0" w:color="auto"/>
                <w:left w:val="none" w:sz="0" w:space="0" w:color="auto"/>
                <w:bottom w:val="none" w:sz="0" w:space="0" w:color="auto"/>
                <w:right w:val="none" w:sz="0" w:space="0" w:color="auto"/>
              </w:divBdr>
            </w:div>
            <w:div w:id="1285038574">
              <w:marLeft w:val="0"/>
              <w:marRight w:val="0"/>
              <w:marTop w:val="0"/>
              <w:marBottom w:val="0"/>
              <w:divBdr>
                <w:top w:val="none" w:sz="0" w:space="0" w:color="auto"/>
                <w:left w:val="none" w:sz="0" w:space="0" w:color="auto"/>
                <w:bottom w:val="none" w:sz="0" w:space="0" w:color="auto"/>
                <w:right w:val="none" w:sz="0" w:space="0" w:color="auto"/>
              </w:divBdr>
            </w:div>
            <w:div w:id="1194226359">
              <w:marLeft w:val="0"/>
              <w:marRight w:val="0"/>
              <w:marTop w:val="0"/>
              <w:marBottom w:val="0"/>
              <w:divBdr>
                <w:top w:val="none" w:sz="0" w:space="0" w:color="auto"/>
                <w:left w:val="none" w:sz="0" w:space="0" w:color="auto"/>
                <w:bottom w:val="none" w:sz="0" w:space="0" w:color="auto"/>
                <w:right w:val="none" w:sz="0" w:space="0" w:color="auto"/>
              </w:divBdr>
            </w:div>
            <w:div w:id="1985701271">
              <w:marLeft w:val="0"/>
              <w:marRight w:val="0"/>
              <w:marTop w:val="0"/>
              <w:marBottom w:val="0"/>
              <w:divBdr>
                <w:top w:val="none" w:sz="0" w:space="0" w:color="auto"/>
                <w:left w:val="none" w:sz="0" w:space="0" w:color="auto"/>
                <w:bottom w:val="none" w:sz="0" w:space="0" w:color="auto"/>
                <w:right w:val="none" w:sz="0" w:space="0" w:color="auto"/>
              </w:divBdr>
            </w:div>
            <w:div w:id="2038315199">
              <w:marLeft w:val="0"/>
              <w:marRight w:val="0"/>
              <w:marTop w:val="0"/>
              <w:marBottom w:val="0"/>
              <w:divBdr>
                <w:top w:val="none" w:sz="0" w:space="0" w:color="auto"/>
                <w:left w:val="none" w:sz="0" w:space="0" w:color="auto"/>
                <w:bottom w:val="none" w:sz="0" w:space="0" w:color="auto"/>
                <w:right w:val="none" w:sz="0" w:space="0" w:color="auto"/>
              </w:divBdr>
            </w:div>
            <w:div w:id="479926467">
              <w:marLeft w:val="0"/>
              <w:marRight w:val="0"/>
              <w:marTop w:val="0"/>
              <w:marBottom w:val="0"/>
              <w:divBdr>
                <w:top w:val="single" w:sz="24" w:space="0" w:color="E9ECEF"/>
                <w:left w:val="single" w:sz="24" w:space="0" w:color="5BC0DE"/>
                <w:bottom w:val="single" w:sz="24" w:space="0" w:color="E9ECEF"/>
                <w:right w:val="single" w:sz="24" w:space="0" w:color="E9ECEF"/>
              </w:divBdr>
            </w:div>
            <w:div w:id="1892692185">
              <w:marLeft w:val="0"/>
              <w:marRight w:val="0"/>
              <w:marTop w:val="0"/>
              <w:marBottom w:val="0"/>
              <w:divBdr>
                <w:top w:val="none" w:sz="0" w:space="0" w:color="auto"/>
                <w:left w:val="none" w:sz="0" w:space="0" w:color="auto"/>
                <w:bottom w:val="none" w:sz="0" w:space="0" w:color="auto"/>
                <w:right w:val="none" w:sz="0" w:space="0" w:color="auto"/>
              </w:divBdr>
            </w:div>
            <w:div w:id="165022117">
              <w:marLeft w:val="0"/>
              <w:marRight w:val="0"/>
              <w:marTop w:val="0"/>
              <w:marBottom w:val="0"/>
              <w:divBdr>
                <w:top w:val="none" w:sz="0" w:space="0" w:color="auto"/>
                <w:left w:val="none" w:sz="0" w:space="0" w:color="auto"/>
                <w:bottom w:val="none" w:sz="0" w:space="0" w:color="auto"/>
                <w:right w:val="none" w:sz="0" w:space="0" w:color="auto"/>
              </w:divBdr>
            </w:div>
            <w:div w:id="37436171">
              <w:marLeft w:val="0"/>
              <w:marRight w:val="0"/>
              <w:marTop w:val="0"/>
              <w:marBottom w:val="0"/>
              <w:divBdr>
                <w:top w:val="none" w:sz="0" w:space="0" w:color="auto"/>
                <w:left w:val="none" w:sz="0" w:space="0" w:color="auto"/>
                <w:bottom w:val="none" w:sz="0" w:space="0" w:color="auto"/>
                <w:right w:val="none" w:sz="0" w:space="0" w:color="auto"/>
              </w:divBdr>
            </w:div>
            <w:div w:id="765737456">
              <w:marLeft w:val="0"/>
              <w:marRight w:val="0"/>
              <w:marTop w:val="0"/>
              <w:marBottom w:val="0"/>
              <w:divBdr>
                <w:top w:val="none" w:sz="0" w:space="0" w:color="auto"/>
                <w:left w:val="none" w:sz="0" w:space="0" w:color="auto"/>
                <w:bottom w:val="none" w:sz="0" w:space="0" w:color="auto"/>
                <w:right w:val="none" w:sz="0" w:space="0" w:color="auto"/>
              </w:divBdr>
            </w:div>
            <w:div w:id="1293246535">
              <w:marLeft w:val="0"/>
              <w:marRight w:val="0"/>
              <w:marTop w:val="0"/>
              <w:marBottom w:val="0"/>
              <w:divBdr>
                <w:top w:val="single" w:sz="24" w:space="0" w:color="E9ECEF"/>
                <w:left w:val="single" w:sz="24" w:space="0" w:color="5BC0DE"/>
                <w:bottom w:val="single" w:sz="24" w:space="0" w:color="E9ECEF"/>
                <w:right w:val="single" w:sz="24" w:space="0" w:color="E9ECEF"/>
              </w:divBdr>
            </w:div>
            <w:div w:id="650839354">
              <w:marLeft w:val="0"/>
              <w:marRight w:val="0"/>
              <w:marTop w:val="0"/>
              <w:marBottom w:val="0"/>
              <w:divBdr>
                <w:top w:val="none" w:sz="0" w:space="0" w:color="auto"/>
                <w:left w:val="none" w:sz="0" w:space="0" w:color="auto"/>
                <w:bottom w:val="none" w:sz="0" w:space="0" w:color="auto"/>
                <w:right w:val="none" w:sz="0" w:space="0" w:color="auto"/>
              </w:divBdr>
            </w:div>
            <w:div w:id="132412538">
              <w:marLeft w:val="0"/>
              <w:marRight w:val="0"/>
              <w:marTop w:val="0"/>
              <w:marBottom w:val="0"/>
              <w:divBdr>
                <w:top w:val="none" w:sz="0" w:space="0" w:color="auto"/>
                <w:left w:val="none" w:sz="0" w:space="0" w:color="auto"/>
                <w:bottom w:val="none" w:sz="0" w:space="0" w:color="auto"/>
                <w:right w:val="none" w:sz="0" w:space="0" w:color="auto"/>
              </w:divBdr>
            </w:div>
            <w:div w:id="1609048645">
              <w:marLeft w:val="0"/>
              <w:marRight w:val="0"/>
              <w:marTop w:val="0"/>
              <w:marBottom w:val="0"/>
              <w:divBdr>
                <w:top w:val="none" w:sz="0" w:space="0" w:color="auto"/>
                <w:left w:val="none" w:sz="0" w:space="0" w:color="auto"/>
                <w:bottom w:val="none" w:sz="0" w:space="0" w:color="auto"/>
                <w:right w:val="none" w:sz="0" w:space="0" w:color="auto"/>
              </w:divBdr>
            </w:div>
            <w:div w:id="13753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6388">
      <w:bodyDiv w:val="1"/>
      <w:marLeft w:val="0"/>
      <w:marRight w:val="0"/>
      <w:marTop w:val="0"/>
      <w:marBottom w:val="0"/>
      <w:divBdr>
        <w:top w:val="none" w:sz="0" w:space="0" w:color="auto"/>
        <w:left w:val="none" w:sz="0" w:space="0" w:color="auto"/>
        <w:bottom w:val="none" w:sz="0" w:space="0" w:color="auto"/>
        <w:right w:val="none" w:sz="0" w:space="0" w:color="auto"/>
      </w:divBdr>
      <w:divsChild>
        <w:div w:id="1437599946">
          <w:marLeft w:val="0"/>
          <w:marRight w:val="0"/>
          <w:marTop w:val="0"/>
          <w:marBottom w:val="0"/>
          <w:divBdr>
            <w:top w:val="none" w:sz="0" w:space="0" w:color="auto"/>
            <w:left w:val="none" w:sz="0" w:space="0" w:color="auto"/>
            <w:bottom w:val="none" w:sz="0" w:space="0" w:color="auto"/>
            <w:right w:val="none" w:sz="0" w:space="0" w:color="auto"/>
          </w:divBdr>
          <w:divsChild>
            <w:div w:id="1346789915">
              <w:marLeft w:val="0"/>
              <w:marRight w:val="0"/>
              <w:marTop w:val="0"/>
              <w:marBottom w:val="0"/>
              <w:divBdr>
                <w:top w:val="none" w:sz="0" w:space="0" w:color="auto"/>
                <w:left w:val="none" w:sz="0" w:space="0" w:color="auto"/>
                <w:bottom w:val="none" w:sz="0" w:space="0" w:color="auto"/>
                <w:right w:val="none" w:sz="0" w:space="0" w:color="auto"/>
              </w:divBdr>
            </w:div>
          </w:divsChild>
        </w:div>
        <w:div w:id="1832210180">
          <w:marLeft w:val="0"/>
          <w:marRight w:val="0"/>
          <w:marTop w:val="0"/>
          <w:marBottom w:val="0"/>
          <w:divBdr>
            <w:top w:val="none" w:sz="0" w:space="0" w:color="auto"/>
            <w:left w:val="none" w:sz="0" w:space="0" w:color="auto"/>
            <w:bottom w:val="none" w:sz="0" w:space="0" w:color="auto"/>
            <w:right w:val="none" w:sz="0" w:space="0" w:color="auto"/>
          </w:divBdr>
        </w:div>
        <w:div w:id="1723404696">
          <w:marLeft w:val="0"/>
          <w:marRight w:val="0"/>
          <w:marTop w:val="0"/>
          <w:marBottom w:val="0"/>
          <w:divBdr>
            <w:top w:val="none" w:sz="0" w:space="0" w:color="auto"/>
            <w:left w:val="none" w:sz="0" w:space="0" w:color="auto"/>
            <w:bottom w:val="none" w:sz="0" w:space="0" w:color="auto"/>
            <w:right w:val="none" w:sz="0" w:space="0" w:color="auto"/>
          </w:divBdr>
          <w:divsChild>
            <w:div w:id="1647005426">
              <w:marLeft w:val="0"/>
              <w:marRight w:val="0"/>
              <w:marTop w:val="0"/>
              <w:marBottom w:val="0"/>
              <w:divBdr>
                <w:top w:val="single" w:sz="6" w:space="0" w:color="DEE2E6"/>
                <w:left w:val="single" w:sz="6" w:space="0" w:color="DEE2E6"/>
                <w:bottom w:val="single" w:sz="6" w:space="0" w:color="DEE2E6"/>
                <w:right w:val="single" w:sz="6" w:space="0" w:color="DEE2E6"/>
              </w:divBdr>
            </w:div>
            <w:div w:id="895356252">
              <w:marLeft w:val="0"/>
              <w:marRight w:val="0"/>
              <w:marTop w:val="0"/>
              <w:marBottom w:val="0"/>
              <w:divBdr>
                <w:top w:val="none" w:sz="0" w:space="0" w:color="auto"/>
                <w:left w:val="none" w:sz="0" w:space="0" w:color="auto"/>
                <w:bottom w:val="none" w:sz="0" w:space="0" w:color="auto"/>
                <w:right w:val="none" w:sz="0" w:space="0" w:color="auto"/>
              </w:divBdr>
            </w:div>
            <w:div w:id="406539308">
              <w:marLeft w:val="0"/>
              <w:marRight w:val="0"/>
              <w:marTop w:val="0"/>
              <w:marBottom w:val="0"/>
              <w:divBdr>
                <w:top w:val="none" w:sz="0" w:space="0" w:color="auto"/>
                <w:left w:val="none" w:sz="0" w:space="0" w:color="auto"/>
                <w:bottom w:val="none" w:sz="0" w:space="0" w:color="auto"/>
                <w:right w:val="none" w:sz="0" w:space="0" w:color="auto"/>
              </w:divBdr>
            </w:div>
            <w:div w:id="1572353030">
              <w:marLeft w:val="0"/>
              <w:marRight w:val="0"/>
              <w:marTop w:val="0"/>
              <w:marBottom w:val="0"/>
              <w:divBdr>
                <w:top w:val="single" w:sz="6" w:space="0" w:color="DEE2E6"/>
                <w:left w:val="single" w:sz="6" w:space="0" w:color="DEE2E6"/>
                <w:bottom w:val="single" w:sz="6" w:space="0" w:color="DEE2E6"/>
                <w:right w:val="single" w:sz="6" w:space="0" w:color="DEE2E6"/>
              </w:divBdr>
            </w:div>
            <w:div w:id="1438452602">
              <w:marLeft w:val="0"/>
              <w:marRight w:val="0"/>
              <w:marTop w:val="0"/>
              <w:marBottom w:val="0"/>
              <w:divBdr>
                <w:top w:val="none" w:sz="0" w:space="0" w:color="auto"/>
                <w:left w:val="none" w:sz="0" w:space="0" w:color="auto"/>
                <w:bottom w:val="none" w:sz="0" w:space="0" w:color="auto"/>
                <w:right w:val="none" w:sz="0" w:space="0" w:color="auto"/>
              </w:divBdr>
            </w:div>
            <w:div w:id="1442139754">
              <w:marLeft w:val="0"/>
              <w:marRight w:val="0"/>
              <w:marTop w:val="0"/>
              <w:marBottom w:val="0"/>
              <w:divBdr>
                <w:top w:val="none" w:sz="0" w:space="0" w:color="auto"/>
                <w:left w:val="none" w:sz="0" w:space="0" w:color="auto"/>
                <w:bottom w:val="none" w:sz="0" w:space="0" w:color="auto"/>
                <w:right w:val="none" w:sz="0" w:space="0" w:color="auto"/>
              </w:divBdr>
            </w:div>
            <w:div w:id="1302150400">
              <w:marLeft w:val="0"/>
              <w:marRight w:val="0"/>
              <w:marTop w:val="0"/>
              <w:marBottom w:val="0"/>
              <w:divBdr>
                <w:top w:val="single" w:sz="6" w:space="0" w:color="DEE2E6"/>
                <w:left w:val="single" w:sz="6" w:space="0" w:color="DEE2E6"/>
                <w:bottom w:val="single" w:sz="6" w:space="0" w:color="DEE2E6"/>
                <w:right w:val="single" w:sz="6" w:space="0" w:color="DEE2E6"/>
              </w:divBdr>
            </w:div>
            <w:div w:id="1175073083">
              <w:marLeft w:val="0"/>
              <w:marRight w:val="0"/>
              <w:marTop w:val="0"/>
              <w:marBottom w:val="0"/>
              <w:divBdr>
                <w:top w:val="none" w:sz="0" w:space="0" w:color="auto"/>
                <w:left w:val="none" w:sz="0" w:space="0" w:color="auto"/>
                <w:bottom w:val="none" w:sz="0" w:space="0" w:color="auto"/>
                <w:right w:val="none" w:sz="0" w:space="0" w:color="auto"/>
              </w:divBdr>
            </w:div>
            <w:div w:id="1069576115">
              <w:marLeft w:val="0"/>
              <w:marRight w:val="0"/>
              <w:marTop w:val="0"/>
              <w:marBottom w:val="0"/>
              <w:divBdr>
                <w:top w:val="none" w:sz="0" w:space="0" w:color="auto"/>
                <w:left w:val="none" w:sz="0" w:space="0" w:color="auto"/>
                <w:bottom w:val="none" w:sz="0" w:space="0" w:color="auto"/>
                <w:right w:val="none" w:sz="0" w:space="0" w:color="auto"/>
              </w:divBdr>
            </w:div>
            <w:div w:id="1587349577">
              <w:marLeft w:val="0"/>
              <w:marRight w:val="0"/>
              <w:marTop w:val="0"/>
              <w:marBottom w:val="0"/>
              <w:divBdr>
                <w:top w:val="single" w:sz="6" w:space="0" w:color="DEE2E6"/>
                <w:left w:val="single" w:sz="6" w:space="0" w:color="DEE2E6"/>
                <w:bottom w:val="single" w:sz="6" w:space="0" w:color="DEE2E6"/>
                <w:right w:val="single" w:sz="6" w:space="0" w:color="DEE2E6"/>
              </w:divBdr>
            </w:div>
            <w:div w:id="1761441633">
              <w:marLeft w:val="0"/>
              <w:marRight w:val="0"/>
              <w:marTop w:val="0"/>
              <w:marBottom w:val="0"/>
              <w:divBdr>
                <w:top w:val="none" w:sz="0" w:space="0" w:color="auto"/>
                <w:left w:val="none" w:sz="0" w:space="0" w:color="auto"/>
                <w:bottom w:val="none" w:sz="0" w:space="0" w:color="auto"/>
                <w:right w:val="none" w:sz="0" w:space="0" w:color="auto"/>
              </w:divBdr>
            </w:div>
            <w:div w:id="2113932566">
              <w:marLeft w:val="0"/>
              <w:marRight w:val="0"/>
              <w:marTop w:val="0"/>
              <w:marBottom w:val="0"/>
              <w:divBdr>
                <w:top w:val="none" w:sz="0" w:space="0" w:color="auto"/>
                <w:left w:val="none" w:sz="0" w:space="0" w:color="auto"/>
                <w:bottom w:val="none" w:sz="0" w:space="0" w:color="auto"/>
                <w:right w:val="none" w:sz="0" w:space="0" w:color="auto"/>
              </w:divBdr>
            </w:div>
            <w:div w:id="1358504809">
              <w:marLeft w:val="0"/>
              <w:marRight w:val="0"/>
              <w:marTop w:val="0"/>
              <w:marBottom w:val="0"/>
              <w:divBdr>
                <w:top w:val="single" w:sz="6" w:space="0" w:color="DEE2E6"/>
                <w:left w:val="single" w:sz="6" w:space="0" w:color="DEE2E6"/>
                <w:bottom w:val="single" w:sz="6" w:space="0" w:color="DEE2E6"/>
                <w:right w:val="single" w:sz="6" w:space="0" w:color="DEE2E6"/>
              </w:divBdr>
              <w:divsChild>
                <w:div w:id="526062655">
                  <w:marLeft w:val="0"/>
                  <w:marRight w:val="0"/>
                  <w:marTop w:val="0"/>
                  <w:marBottom w:val="0"/>
                  <w:divBdr>
                    <w:top w:val="none" w:sz="0" w:space="0" w:color="auto"/>
                    <w:left w:val="none" w:sz="0" w:space="0" w:color="auto"/>
                    <w:bottom w:val="none" w:sz="0" w:space="0" w:color="auto"/>
                    <w:right w:val="none" w:sz="0" w:space="0" w:color="auto"/>
                  </w:divBdr>
                </w:div>
              </w:divsChild>
            </w:div>
            <w:div w:id="31469513">
              <w:marLeft w:val="0"/>
              <w:marRight w:val="0"/>
              <w:marTop w:val="0"/>
              <w:marBottom w:val="0"/>
              <w:divBdr>
                <w:top w:val="none" w:sz="0" w:space="0" w:color="auto"/>
                <w:left w:val="none" w:sz="0" w:space="0" w:color="auto"/>
                <w:bottom w:val="none" w:sz="0" w:space="0" w:color="auto"/>
                <w:right w:val="none" w:sz="0" w:space="0" w:color="auto"/>
              </w:divBdr>
            </w:div>
            <w:div w:id="1084716483">
              <w:marLeft w:val="0"/>
              <w:marRight w:val="0"/>
              <w:marTop w:val="0"/>
              <w:marBottom w:val="0"/>
              <w:divBdr>
                <w:top w:val="none" w:sz="0" w:space="0" w:color="auto"/>
                <w:left w:val="none" w:sz="0" w:space="0" w:color="auto"/>
                <w:bottom w:val="none" w:sz="0" w:space="0" w:color="auto"/>
                <w:right w:val="none" w:sz="0" w:space="0" w:color="auto"/>
              </w:divBdr>
            </w:div>
            <w:div w:id="1739522118">
              <w:marLeft w:val="0"/>
              <w:marRight w:val="0"/>
              <w:marTop w:val="0"/>
              <w:marBottom w:val="0"/>
              <w:divBdr>
                <w:top w:val="none" w:sz="0" w:space="0" w:color="auto"/>
                <w:left w:val="none" w:sz="0" w:space="0" w:color="auto"/>
                <w:bottom w:val="none" w:sz="0" w:space="0" w:color="auto"/>
                <w:right w:val="none" w:sz="0" w:space="0" w:color="auto"/>
              </w:divBdr>
            </w:div>
            <w:div w:id="131679074">
              <w:marLeft w:val="0"/>
              <w:marRight w:val="0"/>
              <w:marTop w:val="0"/>
              <w:marBottom w:val="0"/>
              <w:divBdr>
                <w:top w:val="none" w:sz="0" w:space="0" w:color="auto"/>
                <w:left w:val="none" w:sz="0" w:space="0" w:color="auto"/>
                <w:bottom w:val="none" w:sz="0" w:space="0" w:color="auto"/>
                <w:right w:val="none" w:sz="0" w:space="0" w:color="auto"/>
              </w:divBdr>
            </w:div>
            <w:div w:id="515461526">
              <w:marLeft w:val="0"/>
              <w:marRight w:val="0"/>
              <w:marTop w:val="0"/>
              <w:marBottom w:val="0"/>
              <w:divBdr>
                <w:top w:val="none" w:sz="0" w:space="0" w:color="auto"/>
                <w:left w:val="none" w:sz="0" w:space="0" w:color="auto"/>
                <w:bottom w:val="none" w:sz="0" w:space="0" w:color="auto"/>
                <w:right w:val="none" w:sz="0" w:space="0" w:color="auto"/>
              </w:divBdr>
            </w:div>
            <w:div w:id="4128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4846">
      <w:bodyDiv w:val="1"/>
      <w:marLeft w:val="0"/>
      <w:marRight w:val="0"/>
      <w:marTop w:val="0"/>
      <w:marBottom w:val="0"/>
      <w:divBdr>
        <w:top w:val="none" w:sz="0" w:space="0" w:color="auto"/>
        <w:left w:val="none" w:sz="0" w:space="0" w:color="auto"/>
        <w:bottom w:val="none" w:sz="0" w:space="0" w:color="auto"/>
        <w:right w:val="none" w:sz="0" w:space="0" w:color="auto"/>
      </w:divBdr>
      <w:divsChild>
        <w:div w:id="1435900856">
          <w:marLeft w:val="0"/>
          <w:marRight w:val="0"/>
          <w:marTop w:val="0"/>
          <w:marBottom w:val="0"/>
          <w:divBdr>
            <w:top w:val="none" w:sz="0" w:space="0" w:color="auto"/>
            <w:left w:val="none" w:sz="0" w:space="0" w:color="auto"/>
            <w:bottom w:val="none" w:sz="0" w:space="0" w:color="auto"/>
            <w:right w:val="none" w:sz="0" w:space="0" w:color="auto"/>
          </w:divBdr>
          <w:divsChild>
            <w:div w:id="708803958">
              <w:marLeft w:val="0"/>
              <w:marRight w:val="0"/>
              <w:marTop w:val="0"/>
              <w:marBottom w:val="0"/>
              <w:divBdr>
                <w:top w:val="none" w:sz="0" w:space="0" w:color="auto"/>
                <w:left w:val="none" w:sz="0" w:space="0" w:color="auto"/>
                <w:bottom w:val="none" w:sz="0" w:space="0" w:color="auto"/>
                <w:right w:val="none" w:sz="0" w:space="0" w:color="auto"/>
              </w:divBdr>
            </w:div>
          </w:divsChild>
        </w:div>
        <w:div w:id="1321545531">
          <w:marLeft w:val="0"/>
          <w:marRight w:val="0"/>
          <w:marTop w:val="0"/>
          <w:marBottom w:val="0"/>
          <w:divBdr>
            <w:top w:val="none" w:sz="0" w:space="0" w:color="auto"/>
            <w:left w:val="none" w:sz="0" w:space="0" w:color="auto"/>
            <w:bottom w:val="none" w:sz="0" w:space="0" w:color="auto"/>
            <w:right w:val="none" w:sz="0" w:space="0" w:color="auto"/>
          </w:divBdr>
        </w:div>
        <w:div w:id="2048555494">
          <w:marLeft w:val="0"/>
          <w:marRight w:val="0"/>
          <w:marTop w:val="0"/>
          <w:marBottom w:val="0"/>
          <w:divBdr>
            <w:top w:val="none" w:sz="0" w:space="0" w:color="auto"/>
            <w:left w:val="none" w:sz="0" w:space="0" w:color="auto"/>
            <w:bottom w:val="none" w:sz="0" w:space="0" w:color="auto"/>
            <w:right w:val="none" w:sz="0" w:space="0" w:color="auto"/>
          </w:divBdr>
          <w:divsChild>
            <w:div w:id="125859819">
              <w:marLeft w:val="0"/>
              <w:marRight w:val="0"/>
              <w:marTop w:val="0"/>
              <w:marBottom w:val="0"/>
              <w:divBdr>
                <w:top w:val="single" w:sz="24" w:space="0" w:color="E9ECEF"/>
                <w:left w:val="single" w:sz="24" w:space="0" w:color="5BC0DE"/>
                <w:bottom w:val="single" w:sz="24" w:space="0" w:color="E9ECEF"/>
                <w:right w:val="single" w:sz="24" w:space="0" w:color="E9ECEF"/>
              </w:divBdr>
            </w:div>
            <w:div w:id="1436247724">
              <w:marLeft w:val="0"/>
              <w:marRight w:val="0"/>
              <w:marTop w:val="0"/>
              <w:marBottom w:val="0"/>
              <w:divBdr>
                <w:top w:val="single" w:sz="6" w:space="0" w:color="DEE2E6"/>
                <w:left w:val="single" w:sz="6" w:space="0" w:color="DEE2E6"/>
                <w:bottom w:val="single" w:sz="6" w:space="0" w:color="DEE2E6"/>
                <w:right w:val="single" w:sz="6" w:space="0" w:color="DEE2E6"/>
              </w:divBdr>
            </w:div>
            <w:div w:id="28458757">
              <w:marLeft w:val="0"/>
              <w:marRight w:val="0"/>
              <w:marTop w:val="0"/>
              <w:marBottom w:val="0"/>
              <w:divBdr>
                <w:top w:val="none" w:sz="0" w:space="0" w:color="auto"/>
                <w:left w:val="none" w:sz="0" w:space="0" w:color="auto"/>
                <w:bottom w:val="none" w:sz="0" w:space="0" w:color="auto"/>
                <w:right w:val="none" w:sz="0" w:space="0" w:color="auto"/>
              </w:divBdr>
            </w:div>
            <w:div w:id="974987173">
              <w:marLeft w:val="0"/>
              <w:marRight w:val="0"/>
              <w:marTop w:val="0"/>
              <w:marBottom w:val="0"/>
              <w:divBdr>
                <w:top w:val="none" w:sz="0" w:space="0" w:color="auto"/>
                <w:left w:val="none" w:sz="0" w:space="0" w:color="auto"/>
                <w:bottom w:val="none" w:sz="0" w:space="0" w:color="auto"/>
                <w:right w:val="none" w:sz="0" w:space="0" w:color="auto"/>
              </w:divBdr>
            </w:div>
            <w:div w:id="136649571">
              <w:marLeft w:val="0"/>
              <w:marRight w:val="0"/>
              <w:marTop w:val="0"/>
              <w:marBottom w:val="0"/>
              <w:divBdr>
                <w:top w:val="single" w:sz="6" w:space="0" w:color="DEE2E6"/>
                <w:left w:val="single" w:sz="6" w:space="0" w:color="DEE2E6"/>
                <w:bottom w:val="single" w:sz="6" w:space="0" w:color="DEE2E6"/>
                <w:right w:val="single" w:sz="6" w:space="0" w:color="DEE2E6"/>
              </w:divBdr>
            </w:div>
            <w:div w:id="846016827">
              <w:marLeft w:val="0"/>
              <w:marRight w:val="0"/>
              <w:marTop w:val="0"/>
              <w:marBottom w:val="0"/>
              <w:divBdr>
                <w:top w:val="none" w:sz="0" w:space="0" w:color="auto"/>
                <w:left w:val="none" w:sz="0" w:space="0" w:color="auto"/>
                <w:bottom w:val="none" w:sz="0" w:space="0" w:color="auto"/>
                <w:right w:val="none" w:sz="0" w:space="0" w:color="auto"/>
              </w:divBdr>
            </w:div>
            <w:div w:id="1280406687">
              <w:marLeft w:val="0"/>
              <w:marRight w:val="0"/>
              <w:marTop w:val="0"/>
              <w:marBottom w:val="0"/>
              <w:divBdr>
                <w:top w:val="none" w:sz="0" w:space="0" w:color="auto"/>
                <w:left w:val="none" w:sz="0" w:space="0" w:color="auto"/>
                <w:bottom w:val="none" w:sz="0" w:space="0" w:color="auto"/>
                <w:right w:val="none" w:sz="0" w:space="0" w:color="auto"/>
              </w:divBdr>
            </w:div>
            <w:div w:id="306739055">
              <w:marLeft w:val="0"/>
              <w:marRight w:val="0"/>
              <w:marTop w:val="0"/>
              <w:marBottom w:val="0"/>
              <w:divBdr>
                <w:top w:val="single" w:sz="6" w:space="0" w:color="DEE2E6"/>
                <w:left w:val="single" w:sz="6" w:space="0" w:color="DEE2E6"/>
                <w:bottom w:val="single" w:sz="6" w:space="0" w:color="DEE2E6"/>
                <w:right w:val="single" w:sz="6" w:space="0" w:color="DEE2E6"/>
              </w:divBdr>
            </w:div>
            <w:div w:id="153569285">
              <w:marLeft w:val="0"/>
              <w:marRight w:val="0"/>
              <w:marTop w:val="0"/>
              <w:marBottom w:val="0"/>
              <w:divBdr>
                <w:top w:val="none" w:sz="0" w:space="0" w:color="auto"/>
                <w:left w:val="none" w:sz="0" w:space="0" w:color="auto"/>
                <w:bottom w:val="none" w:sz="0" w:space="0" w:color="auto"/>
                <w:right w:val="none" w:sz="0" w:space="0" w:color="auto"/>
              </w:divBdr>
            </w:div>
            <w:div w:id="2116822536">
              <w:marLeft w:val="0"/>
              <w:marRight w:val="0"/>
              <w:marTop w:val="0"/>
              <w:marBottom w:val="0"/>
              <w:divBdr>
                <w:top w:val="none" w:sz="0" w:space="0" w:color="auto"/>
                <w:left w:val="none" w:sz="0" w:space="0" w:color="auto"/>
                <w:bottom w:val="none" w:sz="0" w:space="0" w:color="auto"/>
                <w:right w:val="none" w:sz="0" w:space="0" w:color="auto"/>
              </w:divBdr>
            </w:div>
            <w:div w:id="697973417">
              <w:marLeft w:val="0"/>
              <w:marRight w:val="0"/>
              <w:marTop w:val="0"/>
              <w:marBottom w:val="0"/>
              <w:divBdr>
                <w:top w:val="single" w:sz="6" w:space="0" w:color="DEE2E6"/>
                <w:left w:val="single" w:sz="6" w:space="0" w:color="DEE2E6"/>
                <w:bottom w:val="single" w:sz="6" w:space="0" w:color="DEE2E6"/>
                <w:right w:val="single" w:sz="6" w:space="0" w:color="DEE2E6"/>
              </w:divBdr>
            </w:div>
            <w:div w:id="25831323">
              <w:marLeft w:val="0"/>
              <w:marRight w:val="0"/>
              <w:marTop w:val="0"/>
              <w:marBottom w:val="0"/>
              <w:divBdr>
                <w:top w:val="none" w:sz="0" w:space="0" w:color="auto"/>
                <w:left w:val="none" w:sz="0" w:space="0" w:color="auto"/>
                <w:bottom w:val="none" w:sz="0" w:space="0" w:color="auto"/>
                <w:right w:val="none" w:sz="0" w:space="0" w:color="auto"/>
              </w:divBdr>
            </w:div>
            <w:div w:id="2005552129">
              <w:marLeft w:val="0"/>
              <w:marRight w:val="0"/>
              <w:marTop w:val="0"/>
              <w:marBottom w:val="0"/>
              <w:divBdr>
                <w:top w:val="none" w:sz="0" w:space="0" w:color="auto"/>
                <w:left w:val="none" w:sz="0" w:space="0" w:color="auto"/>
                <w:bottom w:val="none" w:sz="0" w:space="0" w:color="auto"/>
                <w:right w:val="none" w:sz="0" w:space="0" w:color="auto"/>
              </w:divBdr>
            </w:div>
            <w:div w:id="1265193472">
              <w:marLeft w:val="0"/>
              <w:marRight w:val="0"/>
              <w:marTop w:val="0"/>
              <w:marBottom w:val="0"/>
              <w:divBdr>
                <w:top w:val="single" w:sz="6" w:space="0" w:color="DEE2E6"/>
                <w:left w:val="single" w:sz="6" w:space="0" w:color="DEE2E6"/>
                <w:bottom w:val="single" w:sz="6" w:space="0" w:color="DEE2E6"/>
                <w:right w:val="single" w:sz="6" w:space="0" w:color="DEE2E6"/>
              </w:divBdr>
            </w:div>
            <w:div w:id="1782409264">
              <w:marLeft w:val="0"/>
              <w:marRight w:val="0"/>
              <w:marTop w:val="0"/>
              <w:marBottom w:val="0"/>
              <w:divBdr>
                <w:top w:val="none" w:sz="0" w:space="0" w:color="auto"/>
                <w:left w:val="none" w:sz="0" w:space="0" w:color="auto"/>
                <w:bottom w:val="none" w:sz="0" w:space="0" w:color="auto"/>
                <w:right w:val="none" w:sz="0" w:space="0" w:color="auto"/>
              </w:divBdr>
            </w:div>
            <w:div w:id="657423828">
              <w:marLeft w:val="0"/>
              <w:marRight w:val="0"/>
              <w:marTop w:val="0"/>
              <w:marBottom w:val="0"/>
              <w:divBdr>
                <w:top w:val="none" w:sz="0" w:space="0" w:color="auto"/>
                <w:left w:val="none" w:sz="0" w:space="0" w:color="auto"/>
                <w:bottom w:val="none" w:sz="0" w:space="0" w:color="auto"/>
                <w:right w:val="none" w:sz="0" w:space="0" w:color="auto"/>
              </w:divBdr>
            </w:div>
            <w:div w:id="1539858506">
              <w:marLeft w:val="0"/>
              <w:marRight w:val="0"/>
              <w:marTop w:val="0"/>
              <w:marBottom w:val="0"/>
              <w:divBdr>
                <w:top w:val="single" w:sz="6" w:space="0" w:color="DEE2E6"/>
                <w:left w:val="single" w:sz="6" w:space="0" w:color="DEE2E6"/>
                <w:bottom w:val="single" w:sz="6" w:space="0" w:color="DEE2E6"/>
                <w:right w:val="single" w:sz="6" w:space="0" w:color="DEE2E6"/>
              </w:divBdr>
            </w:div>
            <w:div w:id="203712491">
              <w:marLeft w:val="0"/>
              <w:marRight w:val="0"/>
              <w:marTop w:val="0"/>
              <w:marBottom w:val="0"/>
              <w:divBdr>
                <w:top w:val="none" w:sz="0" w:space="0" w:color="auto"/>
                <w:left w:val="none" w:sz="0" w:space="0" w:color="auto"/>
                <w:bottom w:val="none" w:sz="0" w:space="0" w:color="auto"/>
                <w:right w:val="none" w:sz="0" w:space="0" w:color="auto"/>
              </w:divBdr>
            </w:div>
            <w:div w:id="1100295583">
              <w:marLeft w:val="0"/>
              <w:marRight w:val="0"/>
              <w:marTop w:val="0"/>
              <w:marBottom w:val="0"/>
              <w:divBdr>
                <w:top w:val="none" w:sz="0" w:space="0" w:color="auto"/>
                <w:left w:val="none" w:sz="0" w:space="0" w:color="auto"/>
                <w:bottom w:val="none" w:sz="0" w:space="0" w:color="auto"/>
                <w:right w:val="none" w:sz="0" w:space="0" w:color="auto"/>
              </w:divBdr>
            </w:div>
            <w:div w:id="1901481457">
              <w:marLeft w:val="0"/>
              <w:marRight w:val="0"/>
              <w:marTop w:val="0"/>
              <w:marBottom w:val="0"/>
              <w:divBdr>
                <w:top w:val="single" w:sz="6" w:space="0" w:color="DEE2E6"/>
                <w:left w:val="single" w:sz="6" w:space="0" w:color="DEE2E6"/>
                <w:bottom w:val="single" w:sz="6" w:space="0" w:color="DEE2E6"/>
                <w:right w:val="single" w:sz="6" w:space="0" w:color="DEE2E6"/>
              </w:divBdr>
            </w:div>
            <w:div w:id="1177889384">
              <w:marLeft w:val="0"/>
              <w:marRight w:val="0"/>
              <w:marTop w:val="0"/>
              <w:marBottom w:val="0"/>
              <w:divBdr>
                <w:top w:val="none" w:sz="0" w:space="0" w:color="auto"/>
                <w:left w:val="none" w:sz="0" w:space="0" w:color="auto"/>
                <w:bottom w:val="none" w:sz="0" w:space="0" w:color="auto"/>
                <w:right w:val="none" w:sz="0" w:space="0" w:color="auto"/>
              </w:divBdr>
            </w:div>
            <w:div w:id="1812868840">
              <w:marLeft w:val="0"/>
              <w:marRight w:val="0"/>
              <w:marTop w:val="0"/>
              <w:marBottom w:val="0"/>
              <w:divBdr>
                <w:top w:val="none" w:sz="0" w:space="0" w:color="auto"/>
                <w:left w:val="none" w:sz="0" w:space="0" w:color="auto"/>
                <w:bottom w:val="none" w:sz="0" w:space="0" w:color="auto"/>
                <w:right w:val="none" w:sz="0" w:space="0" w:color="auto"/>
              </w:divBdr>
            </w:div>
            <w:div w:id="379864425">
              <w:marLeft w:val="0"/>
              <w:marRight w:val="0"/>
              <w:marTop w:val="0"/>
              <w:marBottom w:val="0"/>
              <w:divBdr>
                <w:top w:val="single" w:sz="6" w:space="0" w:color="DEE2E6"/>
                <w:left w:val="single" w:sz="6" w:space="0" w:color="DEE2E6"/>
                <w:bottom w:val="single" w:sz="6" w:space="0" w:color="DEE2E6"/>
                <w:right w:val="single" w:sz="6" w:space="0" w:color="DEE2E6"/>
              </w:divBdr>
            </w:div>
            <w:div w:id="1723365602">
              <w:marLeft w:val="0"/>
              <w:marRight w:val="0"/>
              <w:marTop w:val="0"/>
              <w:marBottom w:val="0"/>
              <w:divBdr>
                <w:top w:val="none" w:sz="0" w:space="0" w:color="auto"/>
                <w:left w:val="none" w:sz="0" w:space="0" w:color="auto"/>
                <w:bottom w:val="none" w:sz="0" w:space="0" w:color="auto"/>
                <w:right w:val="none" w:sz="0" w:space="0" w:color="auto"/>
              </w:divBdr>
            </w:div>
            <w:div w:id="316811112">
              <w:marLeft w:val="0"/>
              <w:marRight w:val="0"/>
              <w:marTop w:val="0"/>
              <w:marBottom w:val="0"/>
              <w:divBdr>
                <w:top w:val="none" w:sz="0" w:space="0" w:color="auto"/>
                <w:left w:val="none" w:sz="0" w:space="0" w:color="auto"/>
                <w:bottom w:val="none" w:sz="0" w:space="0" w:color="auto"/>
                <w:right w:val="none" w:sz="0" w:space="0" w:color="auto"/>
              </w:divBdr>
            </w:div>
            <w:div w:id="32121928">
              <w:marLeft w:val="0"/>
              <w:marRight w:val="0"/>
              <w:marTop w:val="0"/>
              <w:marBottom w:val="0"/>
              <w:divBdr>
                <w:top w:val="single" w:sz="6" w:space="0" w:color="DEE2E6"/>
                <w:left w:val="single" w:sz="6" w:space="0" w:color="DEE2E6"/>
                <w:bottom w:val="single" w:sz="6" w:space="0" w:color="DEE2E6"/>
                <w:right w:val="single" w:sz="6" w:space="0" w:color="DEE2E6"/>
              </w:divBdr>
            </w:div>
            <w:div w:id="1949196850">
              <w:marLeft w:val="0"/>
              <w:marRight w:val="0"/>
              <w:marTop w:val="0"/>
              <w:marBottom w:val="0"/>
              <w:divBdr>
                <w:top w:val="none" w:sz="0" w:space="0" w:color="auto"/>
                <w:left w:val="none" w:sz="0" w:space="0" w:color="auto"/>
                <w:bottom w:val="none" w:sz="0" w:space="0" w:color="auto"/>
                <w:right w:val="none" w:sz="0" w:space="0" w:color="auto"/>
              </w:divBdr>
            </w:div>
            <w:div w:id="939525102">
              <w:marLeft w:val="0"/>
              <w:marRight w:val="0"/>
              <w:marTop w:val="0"/>
              <w:marBottom w:val="0"/>
              <w:divBdr>
                <w:top w:val="none" w:sz="0" w:space="0" w:color="auto"/>
                <w:left w:val="none" w:sz="0" w:space="0" w:color="auto"/>
                <w:bottom w:val="none" w:sz="0" w:space="0" w:color="auto"/>
                <w:right w:val="none" w:sz="0" w:space="0" w:color="auto"/>
              </w:divBdr>
            </w:div>
            <w:div w:id="1557938187">
              <w:marLeft w:val="0"/>
              <w:marRight w:val="0"/>
              <w:marTop w:val="0"/>
              <w:marBottom w:val="0"/>
              <w:divBdr>
                <w:top w:val="single" w:sz="6" w:space="0" w:color="DEE2E6"/>
                <w:left w:val="single" w:sz="6" w:space="0" w:color="DEE2E6"/>
                <w:bottom w:val="single" w:sz="6" w:space="0" w:color="DEE2E6"/>
                <w:right w:val="single" w:sz="6" w:space="0" w:color="DEE2E6"/>
              </w:divBdr>
            </w:div>
            <w:div w:id="224605601">
              <w:marLeft w:val="0"/>
              <w:marRight w:val="0"/>
              <w:marTop w:val="0"/>
              <w:marBottom w:val="0"/>
              <w:divBdr>
                <w:top w:val="none" w:sz="0" w:space="0" w:color="auto"/>
                <w:left w:val="none" w:sz="0" w:space="0" w:color="auto"/>
                <w:bottom w:val="none" w:sz="0" w:space="0" w:color="auto"/>
                <w:right w:val="none" w:sz="0" w:space="0" w:color="auto"/>
              </w:divBdr>
            </w:div>
            <w:div w:id="1877738063">
              <w:marLeft w:val="0"/>
              <w:marRight w:val="0"/>
              <w:marTop w:val="0"/>
              <w:marBottom w:val="0"/>
              <w:divBdr>
                <w:top w:val="none" w:sz="0" w:space="0" w:color="auto"/>
                <w:left w:val="none" w:sz="0" w:space="0" w:color="auto"/>
                <w:bottom w:val="none" w:sz="0" w:space="0" w:color="auto"/>
                <w:right w:val="none" w:sz="0" w:space="0" w:color="auto"/>
              </w:divBdr>
            </w:div>
            <w:div w:id="1000431653">
              <w:marLeft w:val="0"/>
              <w:marRight w:val="0"/>
              <w:marTop w:val="0"/>
              <w:marBottom w:val="0"/>
              <w:divBdr>
                <w:top w:val="single" w:sz="6" w:space="0" w:color="DEE2E6"/>
                <w:left w:val="single" w:sz="6" w:space="0" w:color="DEE2E6"/>
                <w:bottom w:val="single" w:sz="6" w:space="0" w:color="DEE2E6"/>
                <w:right w:val="single" w:sz="6" w:space="0" w:color="DEE2E6"/>
              </w:divBdr>
            </w:div>
            <w:div w:id="96487265">
              <w:marLeft w:val="0"/>
              <w:marRight w:val="0"/>
              <w:marTop w:val="0"/>
              <w:marBottom w:val="0"/>
              <w:divBdr>
                <w:top w:val="none" w:sz="0" w:space="0" w:color="auto"/>
                <w:left w:val="none" w:sz="0" w:space="0" w:color="auto"/>
                <w:bottom w:val="none" w:sz="0" w:space="0" w:color="auto"/>
                <w:right w:val="none" w:sz="0" w:space="0" w:color="auto"/>
              </w:divBdr>
            </w:div>
            <w:div w:id="1838812335">
              <w:marLeft w:val="0"/>
              <w:marRight w:val="0"/>
              <w:marTop w:val="0"/>
              <w:marBottom w:val="0"/>
              <w:divBdr>
                <w:top w:val="none" w:sz="0" w:space="0" w:color="auto"/>
                <w:left w:val="none" w:sz="0" w:space="0" w:color="auto"/>
                <w:bottom w:val="none" w:sz="0" w:space="0" w:color="auto"/>
                <w:right w:val="none" w:sz="0" w:space="0" w:color="auto"/>
              </w:divBdr>
            </w:div>
            <w:div w:id="350910476">
              <w:marLeft w:val="0"/>
              <w:marRight w:val="0"/>
              <w:marTop w:val="0"/>
              <w:marBottom w:val="0"/>
              <w:divBdr>
                <w:top w:val="single" w:sz="6" w:space="0" w:color="DEE2E6"/>
                <w:left w:val="single" w:sz="6" w:space="0" w:color="DEE2E6"/>
                <w:bottom w:val="single" w:sz="6" w:space="0" w:color="DEE2E6"/>
                <w:right w:val="single" w:sz="6" w:space="0" w:color="DEE2E6"/>
              </w:divBdr>
            </w:div>
            <w:div w:id="127943915">
              <w:marLeft w:val="0"/>
              <w:marRight w:val="0"/>
              <w:marTop w:val="0"/>
              <w:marBottom w:val="0"/>
              <w:divBdr>
                <w:top w:val="none" w:sz="0" w:space="0" w:color="auto"/>
                <w:left w:val="none" w:sz="0" w:space="0" w:color="auto"/>
                <w:bottom w:val="none" w:sz="0" w:space="0" w:color="auto"/>
                <w:right w:val="none" w:sz="0" w:space="0" w:color="auto"/>
              </w:divBdr>
            </w:div>
            <w:div w:id="2056927220">
              <w:marLeft w:val="0"/>
              <w:marRight w:val="0"/>
              <w:marTop w:val="0"/>
              <w:marBottom w:val="0"/>
              <w:divBdr>
                <w:top w:val="none" w:sz="0" w:space="0" w:color="auto"/>
                <w:left w:val="none" w:sz="0" w:space="0" w:color="auto"/>
                <w:bottom w:val="none" w:sz="0" w:space="0" w:color="auto"/>
                <w:right w:val="none" w:sz="0" w:space="0" w:color="auto"/>
              </w:divBdr>
            </w:div>
            <w:div w:id="409161358">
              <w:marLeft w:val="0"/>
              <w:marRight w:val="0"/>
              <w:marTop w:val="0"/>
              <w:marBottom w:val="0"/>
              <w:divBdr>
                <w:top w:val="single" w:sz="6" w:space="0" w:color="DEE2E6"/>
                <w:left w:val="single" w:sz="6" w:space="0" w:color="DEE2E6"/>
                <w:bottom w:val="single" w:sz="6" w:space="0" w:color="DEE2E6"/>
                <w:right w:val="single" w:sz="6" w:space="0" w:color="DEE2E6"/>
              </w:divBdr>
            </w:div>
            <w:div w:id="801388128">
              <w:marLeft w:val="0"/>
              <w:marRight w:val="0"/>
              <w:marTop w:val="0"/>
              <w:marBottom w:val="0"/>
              <w:divBdr>
                <w:top w:val="none" w:sz="0" w:space="0" w:color="auto"/>
                <w:left w:val="none" w:sz="0" w:space="0" w:color="auto"/>
                <w:bottom w:val="none" w:sz="0" w:space="0" w:color="auto"/>
                <w:right w:val="none" w:sz="0" w:space="0" w:color="auto"/>
              </w:divBdr>
            </w:div>
            <w:div w:id="145556748">
              <w:marLeft w:val="0"/>
              <w:marRight w:val="0"/>
              <w:marTop w:val="0"/>
              <w:marBottom w:val="0"/>
              <w:divBdr>
                <w:top w:val="none" w:sz="0" w:space="0" w:color="auto"/>
                <w:left w:val="none" w:sz="0" w:space="0" w:color="auto"/>
                <w:bottom w:val="none" w:sz="0" w:space="0" w:color="auto"/>
                <w:right w:val="none" w:sz="0" w:space="0" w:color="auto"/>
              </w:divBdr>
            </w:div>
            <w:div w:id="295181610">
              <w:marLeft w:val="0"/>
              <w:marRight w:val="0"/>
              <w:marTop w:val="0"/>
              <w:marBottom w:val="0"/>
              <w:divBdr>
                <w:top w:val="single" w:sz="6" w:space="0" w:color="DEE2E6"/>
                <w:left w:val="single" w:sz="6" w:space="0" w:color="DEE2E6"/>
                <w:bottom w:val="single" w:sz="6" w:space="0" w:color="DEE2E6"/>
                <w:right w:val="single" w:sz="6" w:space="0" w:color="DEE2E6"/>
              </w:divBdr>
            </w:div>
            <w:div w:id="1637953949">
              <w:marLeft w:val="0"/>
              <w:marRight w:val="0"/>
              <w:marTop w:val="0"/>
              <w:marBottom w:val="0"/>
              <w:divBdr>
                <w:top w:val="none" w:sz="0" w:space="0" w:color="auto"/>
                <w:left w:val="none" w:sz="0" w:space="0" w:color="auto"/>
                <w:bottom w:val="none" w:sz="0" w:space="0" w:color="auto"/>
                <w:right w:val="none" w:sz="0" w:space="0" w:color="auto"/>
              </w:divBdr>
            </w:div>
            <w:div w:id="2012096934">
              <w:marLeft w:val="0"/>
              <w:marRight w:val="0"/>
              <w:marTop w:val="0"/>
              <w:marBottom w:val="0"/>
              <w:divBdr>
                <w:top w:val="none" w:sz="0" w:space="0" w:color="auto"/>
                <w:left w:val="none" w:sz="0" w:space="0" w:color="auto"/>
                <w:bottom w:val="none" w:sz="0" w:space="0" w:color="auto"/>
                <w:right w:val="none" w:sz="0" w:space="0" w:color="auto"/>
              </w:divBdr>
            </w:div>
            <w:div w:id="154877744">
              <w:marLeft w:val="0"/>
              <w:marRight w:val="0"/>
              <w:marTop w:val="0"/>
              <w:marBottom w:val="0"/>
              <w:divBdr>
                <w:top w:val="single" w:sz="6" w:space="0" w:color="DEE2E6"/>
                <w:left w:val="single" w:sz="6" w:space="0" w:color="DEE2E6"/>
                <w:bottom w:val="single" w:sz="6" w:space="0" w:color="DEE2E6"/>
                <w:right w:val="single" w:sz="6" w:space="0" w:color="DEE2E6"/>
              </w:divBdr>
            </w:div>
            <w:div w:id="706570265">
              <w:marLeft w:val="0"/>
              <w:marRight w:val="0"/>
              <w:marTop w:val="0"/>
              <w:marBottom w:val="0"/>
              <w:divBdr>
                <w:top w:val="none" w:sz="0" w:space="0" w:color="auto"/>
                <w:left w:val="none" w:sz="0" w:space="0" w:color="auto"/>
                <w:bottom w:val="none" w:sz="0" w:space="0" w:color="auto"/>
                <w:right w:val="none" w:sz="0" w:space="0" w:color="auto"/>
              </w:divBdr>
            </w:div>
            <w:div w:id="932932173">
              <w:marLeft w:val="0"/>
              <w:marRight w:val="0"/>
              <w:marTop w:val="0"/>
              <w:marBottom w:val="0"/>
              <w:divBdr>
                <w:top w:val="none" w:sz="0" w:space="0" w:color="auto"/>
                <w:left w:val="none" w:sz="0" w:space="0" w:color="auto"/>
                <w:bottom w:val="none" w:sz="0" w:space="0" w:color="auto"/>
                <w:right w:val="none" w:sz="0" w:space="0" w:color="auto"/>
              </w:divBdr>
            </w:div>
            <w:div w:id="1072655585">
              <w:marLeft w:val="0"/>
              <w:marRight w:val="0"/>
              <w:marTop w:val="0"/>
              <w:marBottom w:val="0"/>
              <w:divBdr>
                <w:top w:val="none" w:sz="0" w:space="0" w:color="auto"/>
                <w:left w:val="none" w:sz="0" w:space="0" w:color="auto"/>
                <w:bottom w:val="none" w:sz="0" w:space="0" w:color="auto"/>
                <w:right w:val="none" w:sz="0" w:space="0" w:color="auto"/>
              </w:divBdr>
            </w:div>
            <w:div w:id="467405178">
              <w:marLeft w:val="0"/>
              <w:marRight w:val="0"/>
              <w:marTop w:val="0"/>
              <w:marBottom w:val="0"/>
              <w:divBdr>
                <w:top w:val="none" w:sz="0" w:space="0" w:color="auto"/>
                <w:left w:val="none" w:sz="0" w:space="0" w:color="auto"/>
                <w:bottom w:val="none" w:sz="0" w:space="0" w:color="auto"/>
                <w:right w:val="none" w:sz="0" w:space="0" w:color="auto"/>
              </w:divBdr>
            </w:div>
            <w:div w:id="904219013">
              <w:marLeft w:val="0"/>
              <w:marRight w:val="0"/>
              <w:marTop w:val="0"/>
              <w:marBottom w:val="0"/>
              <w:divBdr>
                <w:top w:val="single" w:sz="6" w:space="0" w:color="DEE2E6"/>
                <w:left w:val="single" w:sz="6" w:space="0" w:color="DEE2E6"/>
                <w:bottom w:val="single" w:sz="6" w:space="0" w:color="DEE2E6"/>
                <w:right w:val="single" w:sz="6" w:space="0" w:color="DEE2E6"/>
              </w:divBdr>
              <w:divsChild>
                <w:div w:id="1993437597">
                  <w:marLeft w:val="0"/>
                  <w:marRight w:val="0"/>
                  <w:marTop w:val="0"/>
                  <w:marBottom w:val="0"/>
                  <w:divBdr>
                    <w:top w:val="none" w:sz="0" w:space="0" w:color="auto"/>
                    <w:left w:val="none" w:sz="0" w:space="0" w:color="auto"/>
                    <w:bottom w:val="none" w:sz="0" w:space="0" w:color="auto"/>
                    <w:right w:val="none" w:sz="0" w:space="0" w:color="auto"/>
                  </w:divBdr>
                  <w:divsChild>
                    <w:div w:id="1630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7059">
              <w:marLeft w:val="0"/>
              <w:marRight w:val="0"/>
              <w:marTop w:val="0"/>
              <w:marBottom w:val="0"/>
              <w:divBdr>
                <w:top w:val="none" w:sz="0" w:space="0" w:color="auto"/>
                <w:left w:val="none" w:sz="0" w:space="0" w:color="auto"/>
                <w:bottom w:val="none" w:sz="0" w:space="0" w:color="auto"/>
                <w:right w:val="none" w:sz="0" w:space="0" w:color="auto"/>
              </w:divBdr>
            </w:div>
            <w:div w:id="1625113665">
              <w:marLeft w:val="0"/>
              <w:marRight w:val="0"/>
              <w:marTop w:val="0"/>
              <w:marBottom w:val="0"/>
              <w:divBdr>
                <w:top w:val="none" w:sz="0" w:space="0" w:color="auto"/>
                <w:left w:val="none" w:sz="0" w:space="0" w:color="auto"/>
                <w:bottom w:val="none" w:sz="0" w:space="0" w:color="auto"/>
                <w:right w:val="none" w:sz="0" w:space="0" w:color="auto"/>
              </w:divBdr>
            </w:div>
            <w:div w:id="755320834">
              <w:marLeft w:val="0"/>
              <w:marRight w:val="0"/>
              <w:marTop w:val="0"/>
              <w:marBottom w:val="0"/>
              <w:divBdr>
                <w:top w:val="single" w:sz="6" w:space="0" w:color="DEE2E6"/>
                <w:left w:val="single" w:sz="6" w:space="0" w:color="DEE2E6"/>
                <w:bottom w:val="single" w:sz="6" w:space="0" w:color="DEE2E6"/>
                <w:right w:val="single" w:sz="6" w:space="0" w:color="DEE2E6"/>
              </w:divBdr>
              <w:divsChild>
                <w:div w:id="2139057976">
                  <w:marLeft w:val="0"/>
                  <w:marRight w:val="0"/>
                  <w:marTop w:val="0"/>
                  <w:marBottom w:val="0"/>
                  <w:divBdr>
                    <w:top w:val="none" w:sz="0" w:space="0" w:color="auto"/>
                    <w:left w:val="none" w:sz="0" w:space="0" w:color="auto"/>
                    <w:bottom w:val="single" w:sz="6" w:space="0" w:color="DEE2E6"/>
                    <w:right w:val="none" w:sz="0" w:space="0" w:color="auto"/>
                  </w:divBdr>
                </w:div>
                <w:div w:id="1100680090">
                  <w:marLeft w:val="0"/>
                  <w:marRight w:val="0"/>
                  <w:marTop w:val="0"/>
                  <w:marBottom w:val="0"/>
                  <w:divBdr>
                    <w:top w:val="none" w:sz="0" w:space="0" w:color="auto"/>
                    <w:left w:val="none" w:sz="0" w:space="0" w:color="auto"/>
                    <w:bottom w:val="none" w:sz="0" w:space="0" w:color="auto"/>
                    <w:right w:val="none" w:sz="0" w:space="0" w:color="auto"/>
                  </w:divBdr>
                  <w:divsChild>
                    <w:div w:id="17665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68315">
              <w:marLeft w:val="0"/>
              <w:marRight w:val="0"/>
              <w:marTop w:val="0"/>
              <w:marBottom w:val="0"/>
              <w:divBdr>
                <w:top w:val="none" w:sz="0" w:space="0" w:color="auto"/>
                <w:left w:val="none" w:sz="0" w:space="0" w:color="auto"/>
                <w:bottom w:val="none" w:sz="0" w:space="0" w:color="auto"/>
                <w:right w:val="none" w:sz="0" w:space="0" w:color="auto"/>
              </w:divBdr>
            </w:div>
            <w:div w:id="933434357">
              <w:marLeft w:val="0"/>
              <w:marRight w:val="0"/>
              <w:marTop w:val="0"/>
              <w:marBottom w:val="0"/>
              <w:divBdr>
                <w:top w:val="none" w:sz="0" w:space="0" w:color="auto"/>
                <w:left w:val="none" w:sz="0" w:space="0" w:color="auto"/>
                <w:bottom w:val="none" w:sz="0" w:space="0" w:color="auto"/>
                <w:right w:val="none" w:sz="0" w:space="0" w:color="auto"/>
              </w:divBdr>
            </w:div>
            <w:div w:id="430587532">
              <w:marLeft w:val="0"/>
              <w:marRight w:val="0"/>
              <w:marTop w:val="0"/>
              <w:marBottom w:val="0"/>
              <w:divBdr>
                <w:top w:val="single" w:sz="6" w:space="0" w:color="DEE2E6"/>
                <w:left w:val="single" w:sz="6" w:space="0" w:color="DEE2E6"/>
                <w:bottom w:val="single" w:sz="6" w:space="0" w:color="DEE2E6"/>
                <w:right w:val="single" w:sz="6" w:space="0" w:color="DEE2E6"/>
              </w:divBdr>
              <w:divsChild>
                <w:div w:id="1526400825">
                  <w:marLeft w:val="0"/>
                  <w:marRight w:val="0"/>
                  <w:marTop w:val="0"/>
                  <w:marBottom w:val="0"/>
                  <w:divBdr>
                    <w:top w:val="none" w:sz="0" w:space="0" w:color="auto"/>
                    <w:left w:val="none" w:sz="0" w:space="0" w:color="auto"/>
                    <w:bottom w:val="none" w:sz="0" w:space="0" w:color="auto"/>
                    <w:right w:val="none" w:sz="0" w:space="0" w:color="auto"/>
                  </w:divBdr>
                  <w:divsChild>
                    <w:div w:id="7681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2314">
              <w:marLeft w:val="0"/>
              <w:marRight w:val="0"/>
              <w:marTop w:val="0"/>
              <w:marBottom w:val="0"/>
              <w:divBdr>
                <w:top w:val="none" w:sz="0" w:space="0" w:color="auto"/>
                <w:left w:val="none" w:sz="0" w:space="0" w:color="auto"/>
                <w:bottom w:val="none" w:sz="0" w:space="0" w:color="auto"/>
                <w:right w:val="none" w:sz="0" w:space="0" w:color="auto"/>
              </w:divBdr>
            </w:div>
            <w:div w:id="1888226349">
              <w:marLeft w:val="0"/>
              <w:marRight w:val="0"/>
              <w:marTop w:val="0"/>
              <w:marBottom w:val="0"/>
              <w:divBdr>
                <w:top w:val="none" w:sz="0" w:space="0" w:color="auto"/>
                <w:left w:val="none" w:sz="0" w:space="0" w:color="auto"/>
                <w:bottom w:val="none" w:sz="0" w:space="0" w:color="auto"/>
                <w:right w:val="none" w:sz="0" w:space="0" w:color="auto"/>
              </w:divBdr>
            </w:div>
            <w:div w:id="1492678237">
              <w:marLeft w:val="0"/>
              <w:marRight w:val="0"/>
              <w:marTop w:val="0"/>
              <w:marBottom w:val="0"/>
              <w:divBdr>
                <w:top w:val="single" w:sz="6" w:space="0" w:color="DEE2E6"/>
                <w:left w:val="single" w:sz="6" w:space="0" w:color="DEE2E6"/>
                <w:bottom w:val="single" w:sz="6" w:space="0" w:color="DEE2E6"/>
                <w:right w:val="single" w:sz="6" w:space="0" w:color="DEE2E6"/>
              </w:divBdr>
              <w:divsChild>
                <w:div w:id="1992176719">
                  <w:marLeft w:val="0"/>
                  <w:marRight w:val="0"/>
                  <w:marTop w:val="0"/>
                  <w:marBottom w:val="0"/>
                  <w:divBdr>
                    <w:top w:val="none" w:sz="0" w:space="0" w:color="auto"/>
                    <w:left w:val="none" w:sz="0" w:space="0" w:color="auto"/>
                    <w:bottom w:val="none" w:sz="0" w:space="0" w:color="auto"/>
                    <w:right w:val="none" w:sz="0" w:space="0" w:color="auto"/>
                  </w:divBdr>
                  <w:divsChild>
                    <w:div w:id="704018245">
                      <w:marLeft w:val="0"/>
                      <w:marRight w:val="0"/>
                      <w:marTop w:val="0"/>
                      <w:marBottom w:val="0"/>
                      <w:divBdr>
                        <w:top w:val="none" w:sz="0" w:space="0" w:color="auto"/>
                        <w:left w:val="none" w:sz="0" w:space="0" w:color="auto"/>
                        <w:bottom w:val="none" w:sz="0" w:space="0" w:color="auto"/>
                        <w:right w:val="none" w:sz="0" w:space="0" w:color="auto"/>
                      </w:divBdr>
                    </w:div>
                    <w:div w:id="1447770332">
                      <w:marLeft w:val="0"/>
                      <w:marRight w:val="0"/>
                      <w:marTop w:val="0"/>
                      <w:marBottom w:val="0"/>
                      <w:divBdr>
                        <w:top w:val="none" w:sz="0" w:space="0" w:color="auto"/>
                        <w:left w:val="none" w:sz="0" w:space="0" w:color="auto"/>
                        <w:bottom w:val="none" w:sz="0" w:space="0" w:color="auto"/>
                        <w:right w:val="none" w:sz="0" w:space="0" w:color="auto"/>
                      </w:divBdr>
                      <w:divsChild>
                        <w:div w:id="10233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57074">
              <w:marLeft w:val="0"/>
              <w:marRight w:val="0"/>
              <w:marTop w:val="0"/>
              <w:marBottom w:val="0"/>
              <w:divBdr>
                <w:top w:val="none" w:sz="0" w:space="0" w:color="auto"/>
                <w:left w:val="none" w:sz="0" w:space="0" w:color="auto"/>
                <w:bottom w:val="none" w:sz="0" w:space="0" w:color="auto"/>
                <w:right w:val="none" w:sz="0" w:space="0" w:color="auto"/>
              </w:divBdr>
            </w:div>
            <w:div w:id="1001128758">
              <w:marLeft w:val="0"/>
              <w:marRight w:val="0"/>
              <w:marTop w:val="0"/>
              <w:marBottom w:val="0"/>
              <w:divBdr>
                <w:top w:val="none" w:sz="0" w:space="0" w:color="auto"/>
                <w:left w:val="none" w:sz="0" w:space="0" w:color="auto"/>
                <w:bottom w:val="none" w:sz="0" w:space="0" w:color="auto"/>
                <w:right w:val="none" w:sz="0" w:space="0" w:color="auto"/>
              </w:divBdr>
            </w:div>
            <w:div w:id="660082861">
              <w:marLeft w:val="0"/>
              <w:marRight w:val="0"/>
              <w:marTop w:val="0"/>
              <w:marBottom w:val="0"/>
              <w:divBdr>
                <w:top w:val="none" w:sz="0" w:space="0" w:color="auto"/>
                <w:left w:val="none" w:sz="0" w:space="0" w:color="auto"/>
                <w:bottom w:val="none" w:sz="0" w:space="0" w:color="auto"/>
                <w:right w:val="none" w:sz="0" w:space="0" w:color="auto"/>
              </w:divBdr>
            </w:div>
            <w:div w:id="1303736564">
              <w:marLeft w:val="0"/>
              <w:marRight w:val="0"/>
              <w:marTop w:val="0"/>
              <w:marBottom w:val="0"/>
              <w:divBdr>
                <w:top w:val="none" w:sz="0" w:space="0" w:color="auto"/>
                <w:left w:val="none" w:sz="0" w:space="0" w:color="auto"/>
                <w:bottom w:val="none" w:sz="0" w:space="0" w:color="auto"/>
                <w:right w:val="none" w:sz="0" w:space="0" w:color="auto"/>
              </w:divBdr>
            </w:div>
            <w:div w:id="1768967268">
              <w:marLeft w:val="0"/>
              <w:marRight w:val="0"/>
              <w:marTop w:val="0"/>
              <w:marBottom w:val="0"/>
              <w:divBdr>
                <w:top w:val="none" w:sz="0" w:space="0" w:color="auto"/>
                <w:left w:val="none" w:sz="0" w:space="0" w:color="auto"/>
                <w:bottom w:val="none" w:sz="0" w:space="0" w:color="auto"/>
                <w:right w:val="none" w:sz="0" w:space="0" w:color="auto"/>
              </w:divBdr>
            </w:div>
            <w:div w:id="808673090">
              <w:marLeft w:val="0"/>
              <w:marRight w:val="0"/>
              <w:marTop w:val="0"/>
              <w:marBottom w:val="0"/>
              <w:divBdr>
                <w:top w:val="none" w:sz="0" w:space="0" w:color="auto"/>
                <w:left w:val="none" w:sz="0" w:space="0" w:color="auto"/>
                <w:bottom w:val="none" w:sz="0" w:space="0" w:color="auto"/>
                <w:right w:val="none" w:sz="0" w:space="0" w:color="auto"/>
              </w:divBdr>
            </w:div>
            <w:div w:id="68044232">
              <w:marLeft w:val="0"/>
              <w:marRight w:val="0"/>
              <w:marTop w:val="0"/>
              <w:marBottom w:val="0"/>
              <w:divBdr>
                <w:top w:val="none" w:sz="0" w:space="0" w:color="auto"/>
                <w:left w:val="none" w:sz="0" w:space="0" w:color="auto"/>
                <w:bottom w:val="none" w:sz="0" w:space="0" w:color="auto"/>
                <w:right w:val="none" w:sz="0" w:space="0" w:color="auto"/>
              </w:divBdr>
            </w:div>
            <w:div w:id="527375866">
              <w:marLeft w:val="0"/>
              <w:marRight w:val="0"/>
              <w:marTop w:val="0"/>
              <w:marBottom w:val="0"/>
              <w:divBdr>
                <w:top w:val="none" w:sz="0" w:space="0" w:color="auto"/>
                <w:left w:val="none" w:sz="0" w:space="0" w:color="auto"/>
                <w:bottom w:val="none" w:sz="0" w:space="0" w:color="auto"/>
                <w:right w:val="none" w:sz="0" w:space="0" w:color="auto"/>
              </w:divBdr>
            </w:div>
            <w:div w:id="128935104">
              <w:marLeft w:val="0"/>
              <w:marRight w:val="0"/>
              <w:marTop w:val="0"/>
              <w:marBottom w:val="0"/>
              <w:divBdr>
                <w:top w:val="none" w:sz="0" w:space="0" w:color="auto"/>
                <w:left w:val="none" w:sz="0" w:space="0" w:color="auto"/>
                <w:bottom w:val="none" w:sz="0" w:space="0" w:color="auto"/>
                <w:right w:val="none" w:sz="0" w:space="0" w:color="auto"/>
              </w:divBdr>
            </w:div>
            <w:div w:id="1108627001">
              <w:marLeft w:val="0"/>
              <w:marRight w:val="0"/>
              <w:marTop w:val="0"/>
              <w:marBottom w:val="0"/>
              <w:divBdr>
                <w:top w:val="none" w:sz="0" w:space="0" w:color="auto"/>
                <w:left w:val="none" w:sz="0" w:space="0" w:color="auto"/>
                <w:bottom w:val="none" w:sz="0" w:space="0" w:color="auto"/>
                <w:right w:val="none" w:sz="0" w:space="0" w:color="auto"/>
              </w:divBdr>
            </w:div>
            <w:div w:id="2059890530">
              <w:marLeft w:val="0"/>
              <w:marRight w:val="0"/>
              <w:marTop w:val="0"/>
              <w:marBottom w:val="0"/>
              <w:divBdr>
                <w:top w:val="single" w:sz="24" w:space="0" w:color="E9ECEF"/>
                <w:left w:val="single" w:sz="24" w:space="0" w:color="D9534F"/>
                <w:bottom w:val="single" w:sz="24" w:space="0" w:color="E9ECEF"/>
                <w:right w:val="single" w:sz="24" w:space="0" w:color="E9ECEF"/>
              </w:divBdr>
            </w:div>
            <w:div w:id="530533881">
              <w:marLeft w:val="0"/>
              <w:marRight w:val="0"/>
              <w:marTop w:val="0"/>
              <w:marBottom w:val="0"/>
              <w:divBdr>
                <w:top w:val="none" w:sz="0" w:space="0" w:color="auto"/>
                <w:left w:val="none" w:sz="0" w:space="0" w:color="auto"/>
                <w:bottom w:val="none" w:sz="0" w:space="0" w:color="auto"/>
                <w:right w:val="none" w:sz="0" w:space="0" w:color="auto"/>
              </w:divBdr>
            </w:div>
            <w:div w:id="1972249283">
              <w:marLeft w:val="0"/>
              <w:marRight w:val="0"/>
              <w:marTop w:val="0"/>
              <w:marBottom w:val="0"/>
              <w:divBdr>
                <w:top w:val="none" w:sz="0" w:space="0" w:color="auto"/>
                <w:left w:val="none" w:sz="0" w:space="0" w:color="auto"/>
                <w:bottom w:val="none" w:sz="0" w:space="0" w:color="auto"/>
                <w:right w:val="none" w:sz="0" w:space="0" w:color="auto"/>
              </w:divBdr>
            </w:div>
            <w:div w:id="547449329">
              <w:marLeft w:val="0"/>
              <w:marRight w:val="0"/>
              <w:marTop w:val="0"/>
              <w:marBottom w:val="0"/>
              <w:divBdr>
                <w:top w:val="none" w:sz="0" w:space="0" w:color="auto"/>
                <w:left w:val="none" w:sz="0" w:space="0" w:color="auto"/>
                <w:bottom w:val="none" w:sz="0" w:space="0" w:color="auto"/>
                <w:right w:val="none" w:sz="0" w:space="0" w:color="auto"/>
              </w:divBdr>
            </w:div>
            <w:div w:id="1872109452">
              <w:marLeft w:val="0"/>
              <w:marRight w:val="0"/>
              <w:marTop w:val="0"/>
              <w:marBottom w:val="0"/>
              <w:divBdr>
                <w:top w:val="none" w:sz="0" w:space="0" w:color="auto"/>
                <w:left w:val="none" w:sz="0" w:space="0" w:color="auto"/>
                <w:bottom w:val="none" w:sz="0" w:space="0" w:color="auto"/>
                <w:right w:val="none" w:sz="0" w:space="0" w:color="auto"/>
              </w:divBdr>
            </w:div>
            <w:div w:id="1591819044">
              <w:marLeft w:val="0"/>
              <w:marRight w:val="0"/>
              <w:marTop w:val="0"/>
              <w:marBottom w:val="0"/>
              <w:divBdr>
                <w:top w:val="none" w:sz="0" w:space="0" w:color="auto"/>
                <w:left w:val="none" w:sz="0" w:space="0" w:color="auto"/>
                <w:bottom w:val="none" w:sz="0" w:space="0" w:color="auto"/>
                <w:right w:val="none" w:sz="0" w:space="0" w:color="auto"/>
              </w:divBdr>
            </w:div>
            <w:div w:id="2061787843">
              <w:marLeft w:val="0"/>
              <w:marRight w:val="0"/>
              <w:marTop w:val="0"/>
              <w:marBottom w:val="0"/>
              <w:divBdr>
                <w:top w:val="none" w:sz="0" w:space="0" w:color="auto"/>
                <w:left w:val="none" w:sz="0" w:space="0" w:color="auto"/>
                <w:bottom w:val="none" w:sz="0" w:space="0" w:color="auto"/>
                <w:right w:val="none" w:sz="0" w:space="0" w:color="auto"/>
              </w:divBdr>
            </w:div>
            <w:div w:id="1857695427">
              <w:marLeft w:val="0"/>
              <w:marRight w:val="0"/>
              <w:marTop w:val="0"/>
              <w:marBottom w:val="0"/>
              <w:divBdr>
                <w:top w:val="none" w:sz="0" w:space="0" w:color="auto"/>
                <w:left w:val="none" w:sz="0" w:space="0" w:color="auto"/>
                <w:bottom w:val="none" w:sz="0" w:space="0" w:color="auto"/>
                <w:right w:val="none" w:sz="0" w:space="0" w:color="auto"/>
              </w:divBdr>
            </w:div>
            <w:div w:id="136384329">
              <w:marLeft w:val="0"/>
              <w:marRight w:val="0"/>
              <w:marTop w:val="0"/>
              <w:marBottom w:val="0"/>
              <w:divBdr>
                <w:top w:val="none" w:sz="0" w:space="0" w:color="auto"/>
                <w:left w:val="none" w:sz="0" w:space="0" w:color="auto"/>
                <w:bottom w:val="none" w:sz="0" w:space="0" w:color="auto"/>
                <w:right w:val="none" w:sz="0" w:space="0" w:color="auto"/>
              </w:divBdr>
            </w:div>
            <w:div w:id="922109266">
              <w:marLeft w:val="0"/>
              <w:marRight w:val="0"/>
              <w:marTop w:val="0"/>
              <w:marBottom w:val="0"/>
              <w:divBdr>
                <w:top w:val="none" w:sz="0" w:space="0" w:color="auto"/>
                <w:left w:val="none" w:sz="0" w:space="0" w:color="auto"/>
                <w:bottom w:val="none" w:sz="0" w:space="0" w:color="auto"/>
                <w:right w:val="none" w:sz="0" w:space="0" w:color="auto"/>
              </w:divBdr>
            </w:div>
            <w:div w:id="18093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2850">
      <w:bodyDiv w:val="1"/>
      <w:marLeft w:val="0"/>
      <w:marRight w:val="0"/>
      <w:marTop w:val="0"/>
      <w:marBottom w:val="0"/>
      <w:divBdr>
        <w:top w:val="none" w:sz="0" w:space="0" w:color="auto"/>
        <w:left w:val="none" w:sz="0" w:space="0" w:color="auto"/>
        <w:bottom w:val="none" w:sz="0" w:space="0" w:color="auto"/>
        <w:right w:val="none" w:sz="0" w:space="0" w:color="auto"/>
      </w:divBdr>
      <w:divsChild>
        <w:div w:id="1716154563">
          <w:marLeft w:val="0"/>
          <w:marRight w:val="0"/>
          <w:marTop w:val="0"/>
          <w:marBottom w:val="0"/>
          <w:divBdr>
            <w:top w:val="none" w:sz="0" w:space="0" w:color="auto"/>
            <w:left w:val="none" w:sz="0" w:space="0" w:color="auto"/>
            <w:bottom w:val="none" w:sz="0" w:space="0" w:color="auto"/>
            <w:right w:val="none" w:sz="0" w:space="0" w:color="auto"/>
          </w:divBdr>
          <w:divsChild>
            <w:div w:id="396129040">
              <w:marLeft w:val="0"/>
              <w:marRight w:val="0"/>
              <w:marTop w:val="0"/>
              <w:marBottom w:val="0"/>
              <w:divBdr>
                <w:top w:val="none" w:sz="0" w:space="0" w:color="auto"/>
                <w:left w:val="none" w:sz="0" w:space="0" w:color="auto"/>
                <w:bottom w:val="none" w:sz="0" w:space="0" w:color="auto"/>
                <w:right w:val="none" w:sz="0" w:space="0" w:color="auto"/>
              </w:divBdr>
            </w:div>
          </w:divsChild>
        </w:div>
        <w:div w:id="1853718457">
          <w:marLeft w:val="0"/>
          <w:marRight w:val="0"/>
          <w:marTop w:val="0"/>
          <w:marBottom w:val="0"/>
          <w:divBdr>
            <w:top w:val="none" w:sz="0" w:space="0" w:color="auto"/>
            <w:left w:val="none" w:sz="0" w:space="0" w:color="auto"/>
            <w:bottom w:val="none" w:sz="0" w:space="0" w:color="auto"/>
            <w:right w:val="none" w:sz="0" w:space="0" w:color="auto"/>
          </w:divBdr>
        </w:div>
        <w:div w:id="2115325187">
          <w:marLeft w:val="0"/>
          <w:marRight w:val="0"/>
          <w:marTop w:val="0"/>
          <w:marBottom w:val="0"/>
          <w:divBdr>
            <w:top w:val="none" w:sz="0" w:space="0" w:color="auto"/>
            <w:left w:val="none" w:sz="0" w:space="0" w:color="auto"/>
            <w:bottom w:val="none" w:sz="0" w:space="0" w:color="auto"/>
            <w:right w:val="none" w:sz="0" w:space="0" w:color="auto"/>
          </w:divBdr>
          <w:divsChild>
            <w:div w:id="80611469">
              <w:marLeft w:val="0"/>
              <w:marRight w:val="0"/>
              <w:marTop w:val="0"/>
              <w:marBottom w:val="0"/>
              <w:divBdr>
                <w:top w:val="single" w:sz="6" w:space="0" w:color="DEE2E6"/>
                <w:left w:val="single" w:sz="6" w:space="0" w:color="DEE2E6"/>
                <w:bottom w:val="single" w:sz="6" w:space="0" w:color="DEE2E6"/>
                <w:right w:val="single" w:sz="6" w:space="0" w:color="DEE2E6"/>
              </w:divBdr>
            </w:div>
            <w:div w:id="222104471">
              <w:marLeft w:val="0"/>
              <w:marRight w:val="0"/>
              <w:marTop w:val="0"/>
              <w:marBottom w:val="0"/>
              <w:divBdr>
                <w:top w:val="none" w:sz="0" w:space="0" w:color="auto"/>
                <w:left w:val="none" w:sz="0" w:space="0" w:color="auto"/>
                <w:bottom w:val="none" w:sz="0" w:space="0" w:color="auto"/>
                <w:right w:val="none" w:sz="0" w:space="0" w:color="auto"/>
              </w:divBdr>
            </w:div>
            <w:div w:id="1027101296">
              <w:marLeft w:val="0"/>
              <w:marRight w:val="0"/>
              <w:marTop w:val="0"/>
              <w:marBottom w:val="0"/>
              <w:divBdr>
                <w:top w:val="none" w:sz="0" w:space="0" w:color="auto"/>
                <w:left w:val="none" w:sz="0" w:space="0" w:color="auto"/>
                <w:bottom w:val="none" w:sz="0" w:space="0" w:color="auto"/>
                <w:right w:val="none" w:sz="0" w:space="0" w:color="auto"/>
              </w:divBdr>
            </w:div>
            <w:div w:id="237252445">
              <w:marLeft w:val="0"/>
              <w:marRight w:val="0"/>
              <w:marTop w:val="0"/>
              <w:marBottom w:val="0"/>
              <w:divBdr>
                <w:top w:val="single" w:sz="6" w:space="0" w:color="DEE2E6"/>
                <w:left w:val="single" w:sz="6" w:space="0" w:color="DEE2E6"/>
                <w:bottom w:val="single" w:sz="6" w:space="0" w:color="DEE2E6"/>
                <w:right w:val="single" w:sz="6" w:space="0" w:color="DEE2E6"/>
              </w:divBdr>
            </w:div>
            <w:div w:id="333724538">
              <w:marLeft w:val="0"/>
              <w:marRight w:val="0"/>
              <w:marTop w:val="0"/>
              <w:marBottom w:val="0"/>
              <w:divBdr>
                <w:top w:val="none" w:sz="0" w:space="0" w:color="auto"/>
                <w:left w:val="none" w:sz="0" w:space="0" w:color="auto"/>
                <w:bottom w:val="none" w:sz="0" w:space="0" w:color="auto"/>
                <w:right w:val="none" w:sz="0" w:space="0" w:color="auto"/>
              </w:divBdr>
            </w:div>
            <w:div w:id="1520389820">
              <w:marLeft w:val="0"/>
              <w:marRight w:val="0"/>
              <w:marTop w:val="0"/>
              <w:marBottom w:val="0"/>
              <w:divBdr>
                <w:top w:val="none" w:sz="0" w:space="0" w:color="auto"/>
                <w:left w:val="none" w:sz="0" w:space="0" w:color="auto"/>
                <w:bottom w:val="none" w:sz="0" w:space="0" w:color="auto"/>
                <w:right w:val="none" w:sz="0" w:space="0" w:color="auto"/>
              </w:divBdr>
            </w:div>
            <w:div w:id="1725375001">
              <w:marLeft w:val="0"/>
              <w:marRight w:val="0"/>
              <w:marTop w:val="0"/>
              <w:marBottom w:val="0"/>
              <w:divBdr>
                <w:top w:val="single" w:sz="6" w:space="0" w:color="DEE2E6"/>
                <w:left w:val="single" w:sz="6" w:space="0" w:color="DEE2E6"/>
                <w:bottom w:val="single" w:sz="6" w:space="0" w:color="DEE2E6"/>
                <w:right w:val="single" w:sz="6" w:space="0" w:color="DEE2E6"/>
              </w:divBdr>
            </w:div>
            <w:div w:id="449208952">
              <w:marLeft w:val="0"/>
              <w:marRight w:val="0"/>
              <w:marTop w:val="0"/>
              <w:marBottom w:val="0"/>
              <w:divBdr>
                <w:top w:val="none" w:sz="0" w:space="0" w:color="auto"/>
                <w:left w:val="none" w:sz="0" w:space="0" w:color="auto"/>
                <w:bottom w:val="none" w:sz="0" w:space="0" w:color="auto"/>
                <w:right w:val="none" w:sz="0" w:space="0" w:color="auto"/>
              </w:divBdr>
            </w:div>
            <w:div w:id="1159031424">
              <w:marLeft w:val="0"/>
              <w:marRight w:val="0"/>
              <w:marTop w:val="0"/>
              <w:marBottom w:val="0"/>
              <w:divBdr>
                <w:top w:val="none" w:sz="0" w:space="0" w:color="auto"/>
                <w:left w:val="none" w:sz="0" w:space="0" w:color="auto"/>
                <w:bottom w:val="none" w:sz="0" w:space="0" w:color="auto"/>
                <w:right w:val="none" w:sz="0" w:space="0" w:color="auto"/>
              </w:divBdr>
            </w:div>
            <w:div w:id="926427023">
              <w:marLeft w:val="0"/>
              <w:marRight w:val="0"/>
              <w:marTop w:val="0"/>
              <w:marBottom w:val="0"/>
              <w:divBdr>
                <w:top w:val="single" w:sz="6" w:space="0" w:color="DEE2E6"/>
                <w:left w:val="single" w:sz="6" w:space="0" w:color="DEE2E6"/>
                <w:bottom w:val="single" w:sz="6" w:space="0" w:color="DEE2E6"/>
                <w:right w:val="single" w:sz="6" w:space="0" w:color="DEE2E6"/>
              </w:divBdr>
              <w:divsChild>
                <w:div w:id="1565873223">
                  <w:marLeft w:val="0"/>
                  <w:marRight w:val="0"/>
                  <w:marTop w:val="0"/>
                  <w:marBottom w:val="0"/>
                  <w:divBdr>
                    <w:top w:val="none" w:sz="0" w:space="0" w:color="auto"/>
                    <w:left w:val="none" w:sz="0" w:space="0" w:color="auto"/>
                    <w:bottom w:val="none" w:sz="0" w:space="0" w:color="auto"/>
                    <w:right w:val="none" w:sz="0" w:space="0" w:color="auto"/>
                  </w:divBdr>
                </w:div>
              </w:divsChild>
            </w:div>
            <w:div w:id="883980013">
              <w:marLeft w:val="0"/>
              <w:marRight w:val="0"/>
              <w:marTop w:val="0"/>
              <w:marBottom w:val="0"/>
              <w:divBdr>
                <w:top w:val="none" w:sz="0" w:space="0" w:color="auto"/>
                <w:left w:val="none" w:sz="0" w:space="0" w:color="auto"/>
                <w:bottom w:val="none" w:sz="0" w:space="0" w:color="auto"/>
                <w:right w:val="none" w:sz="0" w:space="0" w:color="auto"/>
              </w:divBdr>
            </w:div>
            <w:div w:id="200365622">
              <w:marLeft w:val="0"/>
              <w:marRight w:val="0"/>
              <w:marTop w:val="0"/>
              <w:marBottom w:val="0"/>
              <w:divBdr>
                <w:top w:val="none" w:sz="0" w:space="0" w:color="auto"/>
                <w:left w:val="none" w:sz="0" w:space="0" w:color="auto"/>
                <w:bottom w:val="none" w:sz="0" w:space="0" w:color="auto"/>
                <w:right w:val="none" w:sz="0" w:space="0" w:color="auto"/>
              </w:divBdr>
            </w:div>
            <w:div w:id="905259964">
              <w:marLeft w:val="0"/>
              <w:marRight w:val="0"/>
              <w:marTop w:val="0"/>
              <w:marBottom w:val="0"/>
              <w:divBdr>
                <w:top w:val="single" w:sz="6" w:space="0" w:color="DEE2E6"/>
                <w:left w:val="single" w:sz="6" w:space="0" w:color="DEE2E6"/>
                <w:bottom w:val="single" w:sz="6" w:space="0" w:color="DEE2E6"/>
                <w:right w:val="single" w:sz="6" w:space="0" w:color="DEE2E6"/>
              </w:divBdr>
              <w:divsChild>
                <w:div w:id="2061635183">
                  <w:marLeft w:val="0"/>
                  <w:marRight w:val="0"/>
                  <w:marTop w:val="0"/>
                  <w:marBottom w:val="0"/>
                  <w:divBdr>
                    <w:top w:val="none" w:sz="0" w:space="0" w:color="auto"/>
                    <w:left w:val="none" w:sz="0" w:space="0" w:color="auto"/>
                    <w:bottom w:val="none" w:sz="0" w:space="0" w:color="auto"/>
                    <w:right w:val="none" w:sz="0" w:space="0" w:color="auto"/>
                  </w:divBdr>
                </w:div>
              </w:divsChild>
            </w:div>
            <w:div w:id="1538934794">
              <w:marLeft w:val="0"/>
              <w:marRight w:val="0"/>
              <w:marTop w:val="0"/>
              <w:marBottom w:val="0"/>
              <w:divBdr>
                <w:top w:val="none" w:sz="0" w:space="0" w:color="auto"/>
                <w:left w:val="none" w:sz="0" w:space="0" w:color="auto"/>
                <w:bottom w:val="none" w:sz="0" w:space="0" w:color="auto"/>
                <w:right w:val="none" w:sz="0" w:space="0" w:color="auto"/>
              </w:divBdr>
            </w:div>
            <w:div w:id="1302661643">
              <w:marLeft w:val="0"/>
              <w:marRight w:val="0"/>
              <w:marTop w:val="0"/>
              <w:marBottom w:val="0"/>
              <w:divBdr>
                <w:top w:val="none" w:sz="0" w:space="0" w:color="auto"/>
                <w:left w:val="none" w:sz="0" w:space="0" w:color="auto"/>
                <w:bottom w:val="none" w:sz="0" w:space="0" w:color="auto"/>
                <w:right w:val="none" w:sz="0" w:space="0" w:color="auto"/>
              </w:divBdr>
            </w:div>
            <w:div w:id="28337150">
              <w:marLeft w:val="0"/>
              <w:marRight w:val="0"/>
              <w:marTop w:val="0"/>
              <w:marBottom w:val="0"/>
              <w:divBdr>
                <w:top w:val="single" w:sz="6" w:space="0" w:color="DEE2E6"/>
                <w:left w:val="single" w:sz="6" w:space="0" w:color="DEE2E6"/>
                <w:bottom w:val="single" w:sz="6" w:space="0" w:color="DEE2E6"/>
                <w:right w:val="single" w:sz="6" w:space="0" w:color="DEE2E6"/>
              </w:divBdr>
            </w:div>
            <w:div w:id="560139409">
              <w:marLeft w:val="0"/>
              <w:marRight w:val="0"/>
              <w:marTop w:val="0"/>
              <w:marBottom w:val="0"/>
              <w:divBdr>
                <w:top w:val="none" w:sz="0" w:space="0" w:color="auto"/>
                <w:left w:val="none" w:sz="0" w:space="0" w:color="auto"/>
                <w:bottom w:val="none" w:sz="0" w:space="0" w:color="auto"/>
                <w:right w:val="none" w:sz="0" w:space="0" w:color="auto"/>
              </w:divBdr>
            </w:div>
            <w:div w:id="716583743">
              <w:marLeft w:val="0"/>
              <w:marRight w:val="0"/>
              <w:marTop w:val="0"/>
              <w:marBottom w:val="0"/>
              <w:divBdr>
                <w:top w:val="none" w:sz="0" w:space="0" w:color="auto"/>
                <w:left w:val="none" w:sz="0" w:space="0" w:color="auto"/>
                <w:bottom w:val="none" w:sz="0" w:space="0" w:color="auto"/>
                <w:right w:val="none" w:sz="0" w:space="0" w:color="auto"/>
              </w:divBdr>
            </w:div>
            <w:div w:id="1134565370">
              <w:marLeft w:val="0"/>
              <w:marRight w:val="0"/>
              <w:marTop w:val="0"/>
              <w:marBottom w:val="0"/>
              <w:divBdr>
                <w:top w:val="single" w:sz="6" w:space="0" w:color="DEE2E6"/>
                <w:left w:val="single" w:sz="6" w:space="0" w:color="DEE2E6"/>
                <w:bottom w:val="single" w:sz="6" w:space="0" w:color="DEE2E6"/>
                <w:right w:val="single" w:sz="6" w:space="0" w:color="DEE2E6"/>
              </w:divBdr>
            </w:div>
            <w:div w:id="1387021983">
              <w:marLeft w:val="0"/>
              <w:marRight w:val="0"/>
              <w:marTop w:val="0"/>
              <w:marBottom w:val="0"/>
              <w:divBdr>
                <w:top w:val="none" w:sz="0" w:space="0" w:color="auto"/>
                <w:left w:val="none" w:sz="0" w:space="0" w:color="auto"/>
                <w:bottom w:val="none" w:sz="0" w:space="0" w:color="auto"/>
                <w:right w:val="none" w:sz="0" w:space="0" w:color="auto"/>
              </w:divBdr>
            </w:div>
            <w:div w:id="1408961945">
              <w:marLeft w:val="0"/>
              <w:marRight w:val="0"/>
              <w:marTop w:val="0"/>
              <w:marBottom w:val="0"/>
              <w:divBdr>
                <w:top w:val="none" w:sz="0" w:space="0" w:color="auto"/>
                <w:left w:val="none" w:sz="0" w:space="0" w:color="auto"/>
                <w:bottom w:val="none" w:sz="0" w:space="0" w:color="auto"/>
                <w:right w:val="none" w:sz="0" w:space="0" w:color="auto"/>
              </w:divBdr>
            </w:div>
            <w:div w:id="1110930095">
              <w:marLeft w:val="0"/>
              <w:marRight w:val="0"/>
              <w:marTop w:val="0"/>
              <w:marBottom w:val="0"/>
              <w:divBdr>
                <w:top w:val="single" w:sz="6" w:space="0" w:color="DEE2E6"/>
                <w:left w:val="single" w:sz="6" w:space="0" w:color="DEE2E6"/>
                <w:bottom w:val="single" w:sz="6" w:space="0" w:color="DEE2E6"/>
                <w:right w:val="single" w:sz="6" w:space="0" w:color="DEE2E6"/>
              </w:divBdr>
              <w:divsChild>
                <w:div w:id="668603191">
                  <w:marLeft w:val="0"/>
                  <w:marRight w:val="0"/>
                  <w:marTop w:val="0"/>
                  <w:marBottom w:val="0"/>
                  <w:divBdr>
                    <w:top w:val="none" w:sz="0" w:space="0" w:color="auto"/>
                    <w:left w:val="none" w:sz="0" w:space="0" w:color="auto"/>
                    <w:bottom w:val="none" w:sz="0" w:space="0" w:color="auto"/>
                    <w:right w:val="none" w:sz="0" w:space="0" w:color="auto"/>
                  </w:divBdr>
                  <w:divsChild>
                    <w:div w:id="679816433">
                      <w:marLeft w:val="0"/>
                      <w:marRight w:val="0"/>
                      <w:marTop w:val="0"/>
                      <w:marBottom w:val="0"/>
                      <w:divBdr>
                        <w:top w:val="none" w:sz="0" w:space="0" w:color="auto"/>
                        <w:left w:val="none" w:sz="0" w:space="0" w:color="auto"/>
                        <w:bottom w:val="none" w:sz="0" w:space="0" w:color="auto"/>
                        <w:right w:val="none" w:sz="0" w:space="0" w:color="auto"/>
                      </w:divBdr>
                    </w:div>
                  </w:divsChild>
                </w:div>
                <w:div w:id="757865745">
                  <w:marLeft w:val="0"/>
                  <w:marRight w:val="0"/>
                  <w:marTop w:val="0"/>
                  <w:marBottom w:val="0"/>
                  <w:divBdr>
                    <w:top w:val="none" w:sz="0" w:space="0" w:color="auto"/>
                    <w:left w:val="none" w:sz="0" w:space="0" w:color="auto"/>
                    <w:bottom w:val="none" w:sz="0" w:space="0" w:color="auto"/>
                    <w:right w:val="none" w:sz="0" w:space="0" w:color="auto"/>
                  </w:divBdr>
                  <w:divsChild>
                    <w:div w:id="983045366">
                      <w:marLeft w:val="0"/>
                      <w:marRight w:val="0"/>
                      <w:marTop w:val="0"/>
                      <w:marBottom w:val="0"/>
                      <w:divBdr>
                        <w:top w:val="none" w:sz="0" w:space="0" w:color="auto"/>
                        <w:left w:val="none" w:sz="0" w:space="0" w:color="auto"/>
                        <w:bottom w:val="none" w:sz="0" w:space="0" w:color="auto"/>
                        <w:right w:val="none" w:sz="0" w:space="0" w:color="auto"/>
                      </w:divBdr>
                    </w:div>
                  </w:divsChild>
                </w:div>
                <w:div w:id="180123231">
                  <w:marLeft w:val="0"/>
                  <w:marRight w:val="0"/>
                  <w:marTop w:val="0"/>
                  <w:marBottom w:val="0"/>
                  <w:divBdr>
                    <w:top w:val="none" w:sz="0" w:space="0" w:color="auto"/>
                    <w:left w:val="none" w:sz="0" w:space="0" w:color="auto"/>
                    <w:bottom w:val="none" w:sz="0" w:space="0" w:color="auto"/>
                    <w:right w:val="none" w:sz="0" w:space="0" w:color="auto"/>
                  </w:divBdr>
                  <w:divsChild>
                    <w:div w:id="8292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33789">
              <w:marLeft w:val="0"/>
              <w:marRight w:val="0"/>
              <w:marTop w:val="0"/>
              <w:marBottom w:val="0"/>
              <w:divBdr>
                <w:top w:val="none" w:sz="0" w:space="0" w:color="auto"/>
                <w:left w:val="none" w:sz="0" w:space="0" w:color="auto"/>
                <w:bottom w:val="none" w:sz="0" w:space="0" w:color="auto"/>
                <w:right w:val="none" w:sz="0" w:space="0" w:color="auto"/>
              </w:divBdr>
            </w:div>
            <w:div w:id="1249074885">
              <w:marLeft w:val="0"/>
              <w:marRight w:val="0"/>
              <w:marTop w:val="0"/>
              <w:marBottom w:val="0"/>
              <w:divBdr>
                <w:top w:val="none" w:sz="0" w:space="0" w:color="auto"/>
                <w:left w:val="none" w:sz="0" w:space="0" w:color="auto"/>
                <w:bottom w:val="none" w:sz="0" w:space="0" w:color="auto"/>
                <w:right w:val="none" w:sz="0" w:space="0" w:color="auto"/>
              </w:divBdr>
            </w:div>
            <w:div w:id="922185682">
              <w:marLeft w:val="0"/>
              <w:marRight w:val="0"/>
              <w:marTop w:val="0"/>
              <w:marBottom w:val="0"/>
              <w:divBdr>
                <w:top w:val="single" w:sz="6" w:space="0" w:color="DEE2E6"/>
                <w:left w:val="single" w:sz="6" w:space="0" w:color="DEE2E6"/>
                <w:bottom w:val="single" w:sz="6" w:space="0" w:color="DEE2E6"/>
                <w:right w:val="single" w:sz="6" w:space="0" w:color="DEE2E6"/>
              </w:divBdr>
            </w:div>
            <w:div w:id="26028277">
              <w:marLeft w:val="0"/>
              <w:marRight w:val="0"/>
              <w:marTop w:val="0"/>
              <w:marBottom w:val="0"/>
              <w:divBdr>
                <w:top w:val="none" w:sz="0" w:space="0" w:color="auto"/>
                <w:left w:val="none" w:sz="0" w:space="0" w:color="auto"/>
                <w:bottom w:val="none" w:sz="0" w:space="0" w:color="auto"/>
                <w:right w:val="none" w:sz="0" w:space="0" w:color="auto"/>
              </w:divBdr>
            </w:div>
            <w:div w:id="1269000555">
              <w:marLeft w:val="0"/>
              <w:marRight w:val="0"/>
              <w:marTop w:val="0"/>
              <w:marBottom w:val="0"/>
              <w:divBdr>
                <w:top w:val="none" w:sz="0" w:space="0" w:color="auto"/>
                <w:left w:val="none" w:sz="0" w:space="0" w:color="auto"/>
                <w:bottom w:val="none" w:sz="0" w:space="0" w:color="auto"/>
                <w:right w:val="none" w:sz="0" w:space="0" w:color="auto"/>
              </w:divBdr>
            </w:div>
            <w:div w:id="847796308">
              <w:marLeft w:val="0"/>
              <w:marRight w:val="0"/>
              <w:marTop w:val="0"/>
              <w:marBottom w:val="0"/>
              <w:divBdr>
                <w:top w:val="single" w:sz="6" w:space="0" w:color="DEE2E6"/>
                <w:left w:val="single" w:sz="6" w:space="0" w:color="DEE2E6"/>
                <w:bottom w:val="single" w:sz="6" w:space="0" w:color="DEE2E6"/>
                <w:right w:val="single" w:sz="6" w:space="0" w:color="DEE2E6"/>
              </w:divBdr>
            </w:div>
            <w:div w:id="1116675607">
              <w:marLeft w:val="0"/>
              <w:marRight w:val="0"/>
              <w:marTop w:val="0"/>
              <w:marBottom w:val="0"/>
              <w:divBdr>
                <w:top w:val="none" w:sz="0" w:space="0" w:color="auto"/>
                <w:left w:val="none" w:sz="0" w:space="0" w:color="auto"/>
                <w:bottom w:val="none" w:sz="0" w:space="0" w:color="auto"/>
                <w:right w:val="none" w:sz="0" w:space="0" w:color="auto"/>
              </w:divBdr>
            </w:div>
            <w:div w:id="2001154041">
              <w:marLeft w:val="0"/>
              <w:marRight w:val="0"/>
              <w:marTop w:val="0"/>
              <w:marBottom w:val="0"/>
              <w:divBdr>
                <w:top w:val="none" w:sz="0" w:space="0" w:color="auto"/>
                <w:left w:val="none" w:sz="0" w:space="0" w:color="auto"/>
                <w:bottom w:val="none" w:sz="0" w:space="0" w:color="auto"/>
                <w:right w:val="none" w:sz="0" w:space="0" w:color="auto"/>
              </w:divBdr>
            </w:div>
            <w:div w:id="1943951023">
              <w:marLeft w:val="0"/>
              <w:marRight w:val="0"/>
              <w:marTop w:val="0"/>
              <w:marBottom w:val="0"/>
              <w:divBdr>
                <w:top w:val="single" w:sz="6" w:space="0" w:color="DEE2E6"/>
                <w:left w:val="single" w:sz="6" w:space="0" w:color="DEE2E6"/>
                <w:bottom w:val="single" w:sz="6" w:space="0" w:color="DEE2E6"/>
                <w:right w:val="single" w:sz="6" w:space="0" w:color="DEE2E6"/>
              </w:divBdr>
              <w:divsChild>
                <w:div w:id="33627031">
                  <w:marLeft w:val="0"/>
                  <w:marRight w:val="0"/>
                  <w:marTop w:val="0"/>
                  <w:marBottom w:val="0"/>
                  <w:divBdr>
                    <w:top w:val="none" w:sz="0" w:space="0" w:color="auto"/>
                    <w:left w:val="none" w:sz="0" w:space="0" w:color="auto"/>
                    <w:bottom w:val="none" w:sz="0" w:space="0" w:color="auto"/>
                    <w:right w:val="none" w:sz="0" w:space="0" w:color="auto"/>
                  </w:divBdr>
                </w:div>
              </w:divsChild>
            </w:div>
            <w:div w:id="450326529">
              <w:marLeft w:val="0"/>
              <w:marRight w:val="0"/>
              <w:marTop w:val="0"/>
              <w:marBottom w:val="0"/>
              <w:divBdr>
                <w:top w:val="none" w:sz="0" w:space="0" w:color="auto"/>
                <w:left w:val="none" w:sz="0" w:space="0" w:color="auto"/>
                <w:bottom w:val="none" w:sz="0" w:space="0" w:color="auto"/>
                <w:right w:val="none" w:sz="0" w:space="0" w:color="auto"/>
              </w:divBdr>
            </w:div>
            <w:div w:id="23602155">
              <w:marLeft w:val="0"/>
              <w:marRight w:val="0"/>
              <w:marTop w:val="0"/>
              <w:marBottom w:val="0"/>
              <w:divBdr>
                <w:top w:val="none" w:sz="0" w:space="0" w:color="auto"/>
                <w:left w:val="none" w:sz="0" w:space="0" w:color="auto"/>
                <w:bottom w:val="none" w:sz="0" w:space="0" w:color="auto"/>
                <w:right w:val="none" w:sz="0" w:space="0" w:color="auto"/>
              </w:divBdr>
            </w:div>
            <w:div w:id="2076851562">
              <w:marLeft w:val="0"/>
              <w:marRight w:val="0"/>
              <w:marTop w:val="0"/>
              <w:marBottom w:val="0"/>
              <w:divBdr>
                <w:top w:val="single" w:sz="24" w:space="0" w:color="E9ECEF"/>
                <w:left w:val="single" w:sz="24" w:space="0" w:color="5BC0DE"/>
                <w:bottom w:val="single" w:sz="24" w:space="0" w:color="E9ECEF"/>
                <w:right w:val="single" w:sz="24" w:space="0" w:color="E9ECEF"/>
              </w:divBdr>
            </w:div>
            <w:div w:id="429158582">
              <w:marLeft w:val="0"/>
              <w:marRight w:val="0"/>
              <w:marTop w:val="0"/>
              <w:marBottom w:val="0"/>
              <w:divBdr>
                <w:top w:val="single" w:sz="6" w:space="0" w:color="DEE2E6"/>
                <w:left w:val="single" w:sz="6" w:space="0" w:color="DEE2E6"/>
                <w:bottom w:val="single" w:sz="6" w:space="0" w:color="DEE2E6"/>
                <w:right w:val="single" w:sz="6" w:space="0" w:color="DEE2E6"/>
              </w:divBdr>
            </w:div>
            <w:div w:id="491219831">
              <w:marLeft w:val="0"/>
              <w:marRight w:val="0"/>
              <w:marTop w:val="0"/>
              <w:marBottom w:val="0"/>
              <w:divBdr>
                <w:top w:val="none" w:sz="0" w:space="0" w:color="auto"/>
                <w:left w:val="none" w:sz="0" w:space="0" w:color="auto"/>
                <w:bottom w:val="none" w:sz="0" w:space="0" w:color="auto"/>
                <w:right w:val="none" w:sz="0" w:space="0" w:color="auto"/>
              </w:divBdr>
            </w:div>
            <w:div w:id="1684240215">
              <w:marLeft w:val="0"/>
              <w:marRight w:val="0"/>
              <w:marTop w:val="0"/>
              <w:marBottom w:val="0"/>
              <w:divBdr>
                <w:top w:val="none" w:sz="0" w:space="0" w:color="auto"/>
                <w:left w:val="none" w:sz="0" w:space="0" w:color="auto"/>
                <w:bottom w:val="none" w:sz="0" w:space="0" w:color="auto"/>
                <w:right w:val="none" w:sz="0" w:space="0" w:color="auto"/>
              </w:divBdr>
            </w:div>
            <w:div w:id="1121925463">
              <w:marLeft w:val="0"/>
              <w:marRight w:val="0"/>
              <w:marTop w:val="0"/>
              <w:marBottom w:val="0"/>
              <w:divBdr>
                <w:top w:val="single" w:sz="6" w:space="0" w:color="DEE2E6"/>
                <w:left w:val="single" w:sz="6" w:space="0" w:color="DEE2E6"/>
                <w:bottom w:val="single" w:sz="6" w:space="0" w:color="DEE2E6"/>
                <w:right w:val="single" w:sz="6" w:space="0" w:color="DEE2E6"/>
              </w:divBdr>
              <w:divsChild>
                <w:div w:id="260454916">
                  <w:marLeft w:val="0"/>
                  <w:marRight w:val="0"/>
                  <w:marTop w:val="0"/>
                  <w:marBottom w:val="0"/>
                  <w:divBdr>
                    <w:top w:val="none" w:sz="0" w:space="0" w:color="auto"/>
                    <w:left w:val="none" w:sz="0" w:space="0" w:color="auto"/>
                    <w:bottom w:val="none" w:sz="0" w:space="0" w:color="auto"/>
                    <w:right w:val="none" w:sz="0" w:space="0" w:color="auto"/>
                  </w:divBdr>
                  <w:divsChild>
                    <w:div w:id="1084299020">
                      <w:marLeft w:val="0"/>
                      <w:marRight w:val="0"/>
                      <w:marTop w:val="0"/>
                      <w:marBottom w:val="0"/>
                      <w:divBdr>
                        <w:top w:val="none" w:sz="0" w:space="0" w:color="auto"/>
                        <w:left w:val="none" w:sz="0" w:space="0" w:color="auto"/>
                        <w:bottom w:val="none" w:sz="0" w:space="0" w:color="auto"/>
                        <w:right w:val="none" w:sz="0" w:space="0" w:color="auto"/>
                      </w:divBdr>
                    </w:div>
                    <w:div w:id="516165276">
                      <w:marLeft w:val="0"/>
                      <w:marRight w:val="0"/>
                      <w:marTop w:val="0"/>
                      <w:marBottom w:val="0"/>
                      <w:divBdr>
                        <w:top w:val="none" w:sz="0" w:space="0" w:color="auto"/>
                        <w:left w:val="none" w:sz="0" w:space="0" w:color="auto"/>
                        <w:bottom w:val="none" w:sz="0" w:space="0" w:color="auto"/>
                        <w:right w:val="none" w:sz="0" w:space="0" w:color="auto"/>
                      </w:divBdr>
                    </w:div>
                    <w:div w:id="15811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2858">
              <w:marLeft w:val="0"/>
              <w:marRight w:val="0"/>
              <w:marTop w:val="0"/>
              <w:marBottom w:val="0"/>
              <w:divBdr>
                <w:top w:val="none" w:sz="0" w:space="0" w:color="auto"/>
                <w:left w:val="none" w:sz="0" w:space="0" w:color="auto"/>
                <w:bottom w:val="none" w:sz="0" w:space="0" w:color="auto"/>
                <w:right w:val="none" w:sz="0" w:space="0" w:color="auto"/>
              </w:divBdr>
            </w:div>
            <w:div w:id="764347490">
              <w:marLeft w:val="0"/>
              <w:marRight w:val="0"/>
              <w:marTop w:val="0"/>
              <w:marBottom w:val="0"/>
              <w:divBdr>
                <w:top w:val="none" w:sz="0" w:space="0" w:color="auto"/>
                <w:left w:val="none" w:sz="0" w:space="0" w:color="auto"/>
                <w:bottom w:val="none" w:sz="0" w:space="0" w:color="auto"/>
                <w:right w:val="none" w:sz="0" w:space="0" w:color="auto"/>
              </w:divBdr>
            </w:div>
            <w:div w:id="1334912872">
              <w:marLeft w:val="0"/>
              <w:marRight w:val="0"/>
              <w:marTop w:val="0"/>
              <w:marBottom w:val="0"/>
              <w:divBdr>
                <w:top w:val="single" w:sz="6" w:space="0" w:color="DEE2E6"/>
                <w:left w:val="single" w:sz="6" w:space="0" w:color="DEE2E6"/>
                <w:bottom w:val="single" w:sz="6" w:space="0" w:color="DEE2E6"/>
                <w:right w:val="single" w:sz="6" w:space="0" w:color="DEE2E6"/>
              </w:divBdr>
            </w:div>
            <w:div w:id="1338996525">
              <w:marLeft w:val="0"/>
              <w:marRight w:val="0"/>
              <w:marTop w:val="0"/>
              <w:marBottom w:val="0"/>
              <w:divBdr>
                <w:top w:val="none" w:sz="0" w:space="0" w:color="auto"/>
                <w:left w:val="none" w:sz="0" w:space="0" w:color="auto"/>
                <w:bottom w:val="none" w:sz="0" w:space="0" w:color="auto"/>
                <w:right w:val="none" w:sz="0" w:space="0" w:color="auto"/>
              </w:divBdr>
            </w:div>
            <w:div w:id="332680496">
              <w:marLeft w:val="0"/>
              <w:marRight w:val="0"/>
              <w:marTop w:val="0"/>
              <w:marBottom w:val="0"/>
              <w:divBdr>
                <w:top w:val="none" w:sz="0" w:space="0" w:color="auto"/>
                <w:left w:val="none" w:sz="0" w:space="0" w:color="auto"/>
                <w:bottom w:val="none" w:sz="0" w:space="0" w:color="auto"/>
                <w:right w:val="none" w:sz="0" w:space="0" w:color="auto"/>
              </w:divBdr>
            </w:div>
            <w:div w:id="2074739201">
              <w:marLeft w:val="0"/>
              <w:marRight w:val="0"/>
              <w:marTop w:val="0"/>
              <w:marBottom w:val="0"/>
              <w:divBdr>
                <w:top w:val="single" w:sz="6" w:space="0" w:color="DEE2E6"/>
                <w:left w:val="single" w:sz="6" w:space="0" w:color="DEE2E6"/>
                <w:bottom w:val="single" w:sz="6" w:space="0" w:color="DEE2E6"/>
                <w:right w:val="single" w:sz="6" w:space="0" w:color="DEE2E6"/>
              </w:divBdr>
              <w:divsChild>
                <w:div w:id="1460760517">
                  <w:marLeft w:val="0"/>
                  <w:marRight w:val="0"/>
                  <w:marTop w:val="0"/>
                  <w:marBottom w:val="0"/>
                  <w:divBdr>
                    <w:top w:val="none" w:sz="0" w:space="0" w:color="auto"/>
                    <w:left w:val="none" w:sz="0" w:space="0" w:color="auto"/>
                    <w:bottom w:val="none" w:sz="0" w:space="0" w:color="auto"/>
                    <w:right w:val="none" w:sz="0" w:space="0" w:color="auto"/>
                  </w:divBdr>
                </w:div>
              </w:divsChild>
            </w:div>
            <w:div w:id="1838379680">
              <w:marLeft w:val="0"/>
              <w:marRight w:val="0"/>
              <w:marTop w:val="0"/>
              <w:marBottom w:val="0"/>
              <w:divBdr>
                <w:top w:val="none" w:sz="0" w:space="0" w:color="auto"/>
                <w:left w:val="none" w:sz="0" w:space="0" w:color="auto"/>
                <w:bottom w:val="none" w:sz="0" w:space="0" w:color="auto"/>
                <w:right w:val="none" w:sz="0" w:space="0" w:color="auto"/>
              </w:divBdr>
            </w:div>
            <w:div w:id="199828295">
              <w:marLeft w:val="0"/>
              <w:marRight w:val="0"/>
              <w:marTop w:val="0"/>
              <w:marBottom w:val="0"/>
              <w:divBdr>
                <w:top w:val="none" w:sz="0" w:space="0" w:color="auto"/>
                <w:left w:val="none" w:sz="0" w:space="0" w:color="auto"/>
                <w:bottom w:val="none" w:sz="0" w:space="0" w:color="auto"/>
                <w:right w:val="none" w:sz="0" w:space="0" w:color="auto"/>
              </w:divBdr>
            </w:div>
            <w:div w:id="1811358658">
              <w:marLeft w:val="0"/>
              <w:marRight w:val="0"/>
              <w:marTop w:val="0"/>
              <w:marBottom w:val="0"/>
              <w:divBdr>
                <w:top w:val="none" w:sz="0" w:space="0" w:color="auto"/>
                <w:left w:val="none" w:sz="0" w:space="0" w:color="auto"/>
                <w:bottom w:val="none" w:sz="0" w:space="0" w:color="auto"/>
                <w:right w:val="none" w:sz="0" w:space="0" w:color="auto"/>
              </w:divBdr>
            </w:div>
            <w:div w:id="1249849754">
              <w:marLeft w:val="0"/>
              <w:marRight w:val="0"/>
              <w:marTop w:val="0"/>
              <w:marBottom w:val="0"/>
              <w:divBdr>
                <w:top w:val="none" w:sz="0" w:space="0" w:color="auto"/>
                <w:left w:val="none" w:sz="0" w:space="0" w:color="auto"/>
                <w:bottom w:val="none" w:sz="0" w:space="0" w:color="auto"/>
                <w:right w:val="none" w:sz="0" w:space="0" w:color="auto"/>
              </w:divBdr>
            </w:div>
            <w:div w:id="1853373883">
              <w:marLeft w:val="0"/>
              <w:marRight w:val="0"/>
              <w:marTop w:val="0"/>
              <w:marBottom w:val="0"/>
              <w:divBdr>
                <w:top w:val="none" w:sz="0" w:space="0" w:color="auto"/>
                <w:left w:val="none" w:sz="0" w:space="0" w:color="auto"/>
                <w:bottom w:val="none" w:sz="0" w:space="0" w:color="auto"/>
                <w:right w:val="none" w:sz="0" w:space="0" w:color="auto"/>
              </w:divBdr>
            </w:div>
            <w:div w:id="1418946024">
              <w:marLeft w:val="0"/>
              <w:marRight w:val="0"/>
              <w:marTop w:val="0"/>
              <w:marBottom w:val="0"/>
              <w:divBdr>
                <w:top w:val="none" w:sz="0" w:space="0" w:color="auto"/>
                <w:left w:val="none" w:sz="0" w:space="0" w:color="auto"/>
                <w:bottom w:val="none" w:sz="0" w:space="0" w:color="auto"/>
                <w:right w:val="none" w:sz="0" w:space="0" w:color="auto"/>
              </w:divBdr>
            </w:div>
            <w:div w:id="328559173">
              <w:marLeft w:val="0"/>
              <w:marRight w:val="0"/>
              <w:marTop w:val="0"/>
              <w:marBottom w:val="0"/>
              <w:divBdr>
                <w:top w:val="none" w:sz="0" w:space="0" w:color="auto"/>
                <w:left w:val="none" w:sz="0" w:space="0" w:color="auto"/>
                <w:bottom w:val="none" w:sz="0" w:space="0" w:color="auto"/>
                <w:right w:val="none" w:sz="0" w:space="0" w:color="auto"/>
              </w:divBdr>
            </w:div>
            <w:div w:id="1903565946">
              <w:marLeft w:val="0"/>
              <w:marRight w:val="0"/>
              <w:marTop w:val="0"/>
              <w:marBottom w:val="0"/>
              <w:divBdr>
                <w:top w:val="none" w:sz="0" w:space="0" w:color="auto"/>
                <w:left w:val="none" w:sz="0" w:space="0" w:color="auto"/>
                <w:bottom w:val="none" w:sz="0" w:space="0" w:color="auto"/>
                <w:right w:val="none" w:sz="0" w:space="0" w:color="auto"/>
              </w:divBdr>
            </w:div>
            <w:div w:id="217671012">
              <w:marLeft w:val="0"/>
              <w:marRight w:val="0"/>
              <w:marTop w:val="0"/>
              <w:marBottom w:val="0"/>
              <w:divBdr>
                <w:top w:val="single" w:sz="6" w:space="0" w:color="DEE2E6"/>
                <w:left w:val="single" w:sz="6" w:space="0" w:color="DEE2E6"/>
                <w:bottom w:val="single" w:sz="6" w:space="0" w:color="DEE2E6"/>
                <w:right w:val="single" w:sz="6" w:space="0" w:color="DEE2E6"/>
              </w:divBdr>
              <w:divsChild>
                <w:div w:id="827130180">
                  <w:marLeft w:val="0"/>
                  <w:marRight w:val="0"/>
                  <w:marTop w:val="0"/>
                  <w:marBottom w:val="0"/>
                  <w:divBdr>
                    <w:top w:val="none" w:sz="0" w:space="0" w:color="auto"/>
                    <w:left w:val="none" w:sz="0" w:space="0" w:color="auto"/>
                    <w:bottom w:val="none" w:sz="0" w:space="0" w:color="auto"/>
                    <w:right w:val="none" w:sz="0" w:space="0" w:color="auto"/>
                  </w:divBdr>
                  <w:divsChild>
                    <w:div w:id="878277564">
                      <w:marLeft w:val="0"/>
                      <w:marRight w:val="0"/>
                      <w:marTop w:val="0"/>
                      <w:marBottom w:val="0"/>
                      <w:divBdr>
                        <w:top w:val="none" w:sz="0" w:space="0" w:color="auto"/>
                        <w:left w:val="none" w:sz="0" w:space="0" w:color="auto"/>
                        <w:bottom w:val="none" w:sz="0" w:space="0" w:color="auto"/>
                        <w:right w:val="none" w:sz="0" w:space="0" w:color="auto"/>
                      </w:divBdr>
                      <w:divsChild>
                        <w:div w:id="360909382">
                          <w:marLeft w:val="0"/>
                          <w:marRight w:val="0"/>
                          <w:marTop w:val="0"/>
                          <w:marBottom w:val="0"/>
                          <w:divBdr>
                            <w:top w:val="none" w:sz="0" w:space="0" w:color="auto"/>
                            <w:left w:val="none" w:sz="0" w:space="0" w:color="auto"/>
                            <w:bottom w:val="none" w:sz="0" w:space="0" w:color="auto"/>
                            <w:right w:val="none" w:sz="0" w:space="0" w:color="auto"/>
                          </w:divBdr>
                        </w:div>
                      </w:divsChild>
                    </w:div>
                    <w:div w:id="1780951281">
                      <w:marLeft w:val="0"/>
                      <w:marRight w:val="0"/>
                      <w:marTop w:val="0"/>
                      <w:marBottom w:val="0"/>
                      <w:divBdr>
                        <w:top w:val="none" w:sz="0" w:space="0" w:color="auto"/>
                        <w:left w:val="none" w:sz="0" w:space="0" w:color="auto"/>
                        <w:bottom w:val="none" w:sz="0" w:space="0" w:color="auto"/>
                        <w:right w:val="none" w:sz="0" w:space="0" w:color="auto"/>
                      </w:divBdr>
                      <w:divsChild>
                        <w:div w:id="1513374170">
                          <w:marLeft w:val="0"/>
                          <w:marRight w:val="0"/>
                          <w:marTop w:val="0"/>
                          <w:marBottom w:val="0"/>
                          <w:divBdr>
                            <w:top w:val="none" w:sz="0" w:space="0" w:color="auto"/>
                            <w:left w:val="none" w:sz="0" w:space="0" w:color="auto"/>
                            <w:bottom w:val="none" w:sz="0" w:space="0" w:color="auto"/>
                            <w:right w:val="none" w:sz="0" w:space="0" w:color="auto"/>
                          </w:divBdr>
                          <w:divsChild>
                            <w:div w:id="4401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30509">
              <w:marLeft w:val="0"/>
              <w:marRight w:val="0"/>
              <w:marTop w:val="0"/>
              <w:marBottom w:val="0"/>
              <w:divBdr>
                <w:top w:val="none" w:sz="0" w:space="0" w:color="auto"/>
                <w:left w:val="none" w:sz="0" w:space="0" w:color="auto"/>
                <w:bottom w:val="none" w:sz="0" w:space="0" w:color="auto"/>
                <w:right w:val="none" w:sz="0" w:space="0" w:color="auto"/>
              </w:divBdr>
            </w:div>
            <w:div w:id="535702528">
              <w:marLeft w:val="0"/>
              <w:marRight w:val="0"/>
              <w:marTop w:val="0"/>
              <w:marBottom w:val="0"/>
              <w:divBdr>
                <w:top w:val="none" w:sz="0" w:space="0" w:color="auto"/>
                <w:left w:val="none" w:sz="0" w:space="0" w:color="auto"/>
                <w:bottom w:val="none" w:sz="0" w:space="0" w:color="auto"/>
                <w:right w:val="none" w:sz="0" w:space="0" w:color="auto"/>
              </w:divBdr>
            </w:div>
            <w:div w:id="238910028">
              <w:marLeft w:val="0"/>
              <w:marRight w:val="0"/>
              <w:marTop w:val="0"/>
              <w:marBottom w:val="0"/>
              <w:divBdr>
                <w:top w:val="none" w:sz="0" w:space="0" w:color="auto"/>
                <w:left w:val="none" w:sz="0" w:space="0" w:color="auto"/>
                <w:bottom w:val="none" w:sz="0" w:space="0" w:color="auto"/>
                <w:right w:val="none" w:sz="0" w:space="0" w:color="auto"/>
              </w:divBdr>
            </w:div>
            <w:div w:id="1700547932">
              <w:marLeft w:val="0"/>
              <w:marRight w:val="0"/>
              <w:marTop w:val="0"/>
              <w:marBottom w:val="0"/>
              <w:divBdr>
                <w:top w:val="none" w:sz="0" w:space="0" w:color="auto"/>
                <w:left w:val="none" w:sz="0" w:space="0" w:color="auto"/>
                <w:bottom w:val="none" w:sz="0" w:space="0" w:color="auto"/>
                <w:right w:val="none" w:sz="0" w:space="0" w:color="auto"/>
              </w:divBdr>
            </w:div>
            <w:div w:id="1921795804">
              <w:marLeft w:val="0"/>
              <w:marRight w:val="0"/>
              <w:marTop w:val="0"/>
              <w:marBottom w:val="0"/>
              <w:divBdr>
                <w:top w:val="none" w:sz="0" w:space="0" w:color="auto"/>
                <w:left w:val="none" w:sz="0" w:space="0" w:color="auto"/>
                <w:bottom w:val="none" w:sz="0" w:space="0" w:color="auto"/>
                <w:right w:val="none" w:sz="0" w:space="0" w:color="auto"/>
              </w:divBdr>
            </w:div>
            <w:div w:id="210074630">
              <w:marLeft w:val="0"/>
              <w:marRight w:val="0"/>
              <w:marTop w:val="0"/>
              <w:marBottom w:val="0"/>
              <w:divBdr>
                <w:top w:val="none" w:sz="0" w:space="0" w:color="auto"/>
                <w:left w:val="none" w:sz="0" w:space="0" w:color="auto"/>
                <w:bottom w:val="none" w:sz="0" w:space="0" w:color="auto"/>
                <w:right w:val="none" w:sz="0" w:space="0" w:color="auto"/>
              </w:divBdr>
            </w:div>
            <w:div w:id="737636578">
              <w:marLeft w:val="0"/>
              <w:marRight w:val="0"/>
              <w:marTop w:val="0"/>
              <w:marBottom w:val="0"/>
              <w:divBdr>
                <w:top w:val="none" w:sz="0" w:space="0" w:color="auto"/>
                <w:left w:val="none" w:sz="0" w:space="0" w:color="auto"/>
                <w:bottom w:val="none" w:sz="0" w:space="0" w:color="auto"/>
                <w:right w:val="none" w:sz="0" w:space="0" w:color="auto"/>
              </w:divBdr>
            </w:div>
            <w:div w:id="808061235">
              <w:marLeft w:val="0"/>
              <w:marRight w:val="0"/>
              <w:marTop w:val="0"/>
              <w:marBottom w:val="0"/>
              <w:divBdr>
                <w:top w:val="none" w:sz="0" w:space="0" w:color="auto"/>
                <w:left w:val="none" w:sz="0" w:space="0" w:color="auto"/>
                <w:bottom w:val="none" w:sz="0" w:space="0" w:color="auto"/>
                <w:right w:val="none" w:sz="0" w:space="0" w:color="auto"/>
              </w:divBdr>
            </w:div>
            <w:div w:id="1765571149">
              <w:marLeft w:val="0"/>
              <w:marRight w:val="0"/>
              <w:marTop w:val="0"/>
              <w:marBottom w:val="0"/>
              <w:divBdr>
                <w:top w:val="none" w:sz="0" w:space="0" w:color="auto"/>
                <w:left w:val="none" w:sz="0" w:space="0" w:color="auto"/>
                <w:bottom w:val="none" w:sz="0" w:space="0" w:color="auto"/>
                <w:right w:val="none" w:sz="0" w:space="0" w:color="auto"/>
              </w:divBdr>
            </w:div>
            <w:div w:id="161631771">
              <w:marLeft w:val="0"/>
              <w:marRight w:val="0"/>
              <w:marTop w:val="0"/>
              <w:marBottom w:val="0"/>
              <w:divBdr>
                <w:top w:val="none" w:sz="0" w:space="0" w:color="auto"/>
                <w:left w:val="none" w:sz="0" w:space="0" w:color="auto"/>
                <w:bottom w:val="none" w:sz="0" w:space="0" w:color="auto"/>
                <w:right w:val="none" w:sz="0" w:space="0" w:color="auto"/>
              </w:divBdr>
            </w:div>
            <w:div w:id="322053965">
              <w:marLeft w:val="0"/>
              <w:marRight w:val="0"/>
              <w:marTop w:val="0"/>
              <w:marBottom w:val="0"/>
              <w:divBdr>
                <w:top w:val="none" w:sz="0" w:space="0" w:color="auto"/>
                <w:left w:val="none" w:sz="0" w:space="0" w:color="auto"/>
                <w:bottom w:val="none" w:sz="0" w:space="0" w:color="auto"/>
                <w:right w:val="none" w:sz="0" w:space="0" w:color="auto"/>
              </w:divBdr>
            </w:div>
            <w:div w:id="1174030707">
              <w:marLeft w:val="0"/>
              <w:marRight w:val="0"/>
              <w:marTop w:val="0"/>
              <w:marBottom w:val="0"/>
              <w:divBdr>
                <w:top w:val="none" w:sz="0" w:space="0" w:color="auto"/>
                <w:left w:val="none" w:sz="0" w:space="0" w:color="auto"/>
                <w:bottom w:val="none" w:sz="0" w:space="0" w:color="auto"/>
                <w:right w:val="none" w:sz="0" w:space="0" w:color="auto"/>
              </w:divBdr>
            </w:div>
            <w:div w:id="1548377522">
              <w:marLeft w:val="0"/>
              <w:marRight w:val="0"/>
              <w:marTop w:val="0"/>
              <w:marBottom w:val="0"/>
              <w:divBdr>
                <w:top w:val="none" w:sz="0" w:space="0" w:color="auto"/>
                <w:left w:val="none" w:sz="0" w:space="0" w:color="auto"/>
                <w:bottom w:val="none" w:sz="0" w:space="0" w:color="auto"/>
                <w:right w:val="none" w:sz="0" w:space="0" w:color="auto"/>
              </w:divBdr>
            </w:div>
            <w:div w:id="732001934">
              <w:marLeft w:val="0"/>
              <w:marRight w:val="0"/>
              <w:marTop w:val="0"/>
              <w:marBottom w:val="0"/>
              <w:divBdr>
                <w:top w:val="none" w:sz="0" w:space="0" w:color="auto"/>
                <w:left w:val="none" w:sz="0" w:space="0" w:color="auto"/>
                <w:bottom w:val="none" w:sz="0" w:space="0" w:color="auto"/>
                <w:right w:val="none" w:sz="0" w:space="0" w:color="auto"/>
              </w:divBdr>
            </w:div>
            <w:div w:id="1483157683">
              <w:marLeft w:val="0"/>
              <w:marRight w:val="0"/>
              <w:marTop w:val="0"/>
              <w:marBottom w:val="0"/>
              <w:divBdr>
                <w:top w:val="none" w:sz="0" w:space="0" w:color="auto"/>
                <w:left w:val="none" w:sz="0" w:space="0" w:color="auto"/>
                <w:bottom w:val="none" w:sz="0" w:space="0" w:color="auto"/>
                <w:right w:val="none" w:sz="0" w:space="0" w:color="auto"/>
              </w:divBdr>
            </w:div>
            <w:div w:id="1387217886">
              <w:marLeft w:val="0"/>
              <w:marRight w:val="0"/>
              <w:marTop w:val="0"/>
              <w:marBottom w:val="0"/>
              <w:divBdr>
                <w:top w:val="none" w:sz="0" w:space="0" w:color="auto"/>
                <w:left w:val="none" w:sz="0" w:space="0" w:color="auto"/>
                <w:bottom w:val="none" w:sz="0" w:space="0" w:color="auto"/>
                <w:right w:val="none" w:sz="0" w:space="0" w:color="auto"/>
              </w:divBdr>
            </w:div>
            <w:div w:id="1104692582">
              <w:marLeft w:val="0"/>
              <w:marRight w:val="0"/>
              <w:marTop w:val="0"/>
              <w:marBottom w:val="0"/>
              <w:divBdr>
                <w:top w:val="none" w:sz="0" w:space="0" w:color="auto"/>
                <w:left w:val="none" w:sz="0" w:space="0" w:color="auto"/>
                <w:bottom w:val="none" w:sz="0" w:space="0" w:color="auto"/>
                <w:right w:val="none" w:sz="0" w:space="0" w:color="auto"/>
              </w:divBdr>
            </w:div>
            <w:div w:id="1716346257">
              <w:marLeft w:val="0"/>
              <w:marRight w:val="0"/>
              <w:marTop w:val="0"/>
              <w:marBottom w:val="0"/>
              <w:divBdr>
                <w:top w:val="none" w:sz="0" w:space="0" w:color="auto"/>
                <w:left w:val="none" w:sz="0" w:space="0" w:color="auto"/>
                <w:bottom w:val="none" w:sz="0" w:space="0" w:color="auto"/>
                <w:right w:val="none" w:sz="0" w:space="0" w:color="auto"/>
              </w:divBdr>
            </w:div>
            <w:div w:id="1179586096">
              <w:marLeft w:val="0"/>
              <w:marRight w:val="0"/>
              <w:marTop w:val="0"/>
              <w:marBottom w:val="0"/>
              <w:divBdr>
                <w:top w:val="none" w:sz="0" w:space="0" w:color="auto"/>
                <w:left w:val="none" w:sz="0" w:space="0" w:color="auto"/>
                <w:bottom w:val="none" w:sz="0" w:space="0" w:color="auto"/>
                <w:right w:val="none" w:sz="0" w:space="0" w:color="auto"/>
              </w:divBdr>
            </w:div>
            <w:div w:id="12824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4720">
      <w:bodyDiv w:val="1"/>
      <w:marLeft w:val="0"/>
      <w:marRight w:val="0"/>
      <w:marTop w:val="0"/>
      <w:marBottom w:val="0"/>
      <w:divBdr>
        <w:top w:val="none" w:sz="0" w:space="0" w:color="auto"/>
        <w:left w:val="none" w:sz="0" w:space="0" w:color="auto"/>
        <w:bottom w:val="none" w:sz="0" w:space="0" w:color="auto"/>
        <w:right w:val="none" w:sz="0" w:space="0" w:color="auto"/>
      </w:divBdr>
      <w:divsChild>
        <w:div w:id="726994417">
          <w:marLeft w:val="0"/>
          <w:marRight w:val="0"/>
          <w:marTop w:val="0"/>
          <w:marBottom w:val="0"/>
          <w:divBdr>
            <w:top w:val="none" w:sz="0" w:space="0" w:color="auto"/>
            <w:left w:val="none" w:sz="0" w:space="0" w:color="auto"/>
            <w:bottom w:val="none" w:sz="0" w:space="0" w:color="auto"/>
            <w:right w:val="none" w:sz="0" w:space="0" w:color="auto"/>
          </w:divBdr>
          <w:divsChild>
            <w:div w:id="1748073158">
              <w:marLeft w:val="0"/>
              <w:marRight w:val="0"/>
              <w:marTop w:val="0"/>
              <w:marBottom w:val="0"/>
              <w:divBdr>
                <w:top w:val="none" w:sz="0" w:space="0" w:color="auto"/>
                <w:left w:val="none" w:sz="0" w:space="0" w:color="auto"/>
                <w:bottom w:val="none" w:sz="0" w:space="0" w:color="auto"/>
                <w:right w:val="none" w:sz="0" w:space="0" w:color="auto"/>
              </w:divBdr>
            </w:div>
          </w:divsChild>
        </w:div>
        <w:div w:id="1427649027">
          <w:marLeft w:val="0"/>
          <w:marRight w:val="0"/>
          <w:marTop w:val="0"/>
          <w:marBottom w:val="0"/>
          <w:divBdr>
            <w:top w:val="none" w:sz="0" w:space="0" w:color="auto"/>
            <w:left w:val="none" w:sz="0" w:space="0" w:color="auto"/>
            <w:bottom w:val="none" w:sz="0" w:space="0" w:color="auto"/>
            <w:right w:val="none" w:sz="0" w:space="0" w:color="auto"/>
          </w:divBdr>
        </w:div>
        <w:div w:id="1139957660">
          <w:marLeft w:val="0"/>
          <w:marRight w:val="0"/>
          <w:marTop w:val="0"/>
          <w:marBottom w:val="0"/>
          <w:divBdr>
            <w:top w:val="none" w:sz="0" w:space="0" w:color="auto"/>
            <w:left w:val="none" w:sz="0" w:space="0" w:color="auto"/>
            <w:bottom w:val="none" w:sz="0" w:space="0" w:color="auto"/>
            <w:right w:val="none" w:sz="0" w:space="0" w:color="auto"/>
          </w:divBdr>
          <w:divsChild>
            <w:div w:id="634795442">
              <w:marLeft w:val="0"/>
              <w:marRight w:val="0"/>
              <w:marTop w:val="0"/>
              <w:marBottom w:val="0"/>
              <w:divBdr>
                <w:top w:val="none" w:sz="0" w:space="0" w:color="auto"/>
                <w:left w:val="none" w:sz="0" w:space="0" w:color="auto"/>
                <w:bottom w:val="none" w:sz="0" w:space="0" w:color="auto"/>
                <w:right w:val="none" w:sz="0" w:space="0" w:color="auto"/>
              </w:divBdr>
            </w:div>
            <w:div w:id="187454479">
              <w:marLeft w:val="0"/>
              <w:marRight w:val="0"/>
              <w:marTop w:val="0"/>
              <w:marBottom w:val="0"/>
              <w:divBdr>
                <w:top w:val="none" w:sz="0" w:space="0" w:color="auto"/>
                <w:left w:val="none" w:sz="0" w:space="0" w:color="auto"/>
                <w:bottom w:val="none" w:sz="0" w:space="0" w:color="auto"/>
                <w:right w:val="none" w:sz="0" w:space="0" w:color="auto"/>
              </w:divBdr>
            </w:div>
            <w:div w:id="1460608243">
              <w:marLeft w:val="0"/>
              <w:marRight w:val="0"/>
              <w:marTop w:val="0"/>
              <w:marBottom w:val="0"/>
              <w:divBdr>
                <w:top w:val="single" w:sz="6" w:space="0" w:color="DEE2E6"/>
                <w:left w:val="single" w:sz="6" w:space="0" w:color="DEE2E6"/>
                <w:bottom w:val="single" w:sz="6" w:space="0" w:color="DEE2E6"/>
                <w:right w:val="single" w:sz="6" w:space="0" w:color="DEE2E6"/>
              </w:divBdr>
            </w:div>
            <w:div w:id="817307734">
              <w:marLeft w:val="0"/>
              <w:marRight w:val="0"/>
              <w:marTop w:val="0"/>
              <w:marBottom w:val="0"/>
              <w:divBdr>
                <w:top w:val="none" w:sz="0" w:space="0" w:color="auto"/>
                <w:left w:val="none" w:sz="0" w:space="0" w:color="auto"/>
                <w:bottom w:val="none" w:sz="0" w:space="0" w:color="auto"/>
                <w:right w:val="none" w:sz="0" w:space="0" w:color="auto"/>
              </w:divBdr>
            </w:div>
            <w:div w:id="272248640">
              <w:marLeft w:val="0"/>
              <w:marRight w:val="0"/>
              <w:marTop w:val="0"/>
              <w:marBottom w:val="0"/>
              <w:divBdr>
                <w:top w:val="none" w:sz="0" w:space="0" w:color="auto"/>
                <w:left w:val="none" w:sz="0" w:space="0" w:color="auto"/>
                <w:bottom w:val="none" w:sz="0" w:space="0" w:color="auto"/>
                <w:right w:val="none" w:sz="0" w:space="0" w:color="auto"/>
              </w:divBdr>
            </w:div>
            <w:div w:id="960840234">
              <w:marLeft w:val="0"/>
              <w:marRight w:val="0"/>
              <w:marTop w:val="0"/>
              <w:marBottom w:val="0"/>
              <w:divBdr>
                <w:top w:val="single" w:sz="6" w:space="0" w:color="DEE2E6"/>
                <w:left w:val="single" w:sz="6" w:space="0" w:color="DEE2E6"/>
                <w:bottom w:val="single" w:sz="6" w:space="0" w:color="DEE2E6"/>
                <w:right w:val="single" w:sz="6" w:space="0" w:color="DEE2E6"/>
              </w:divBdr>
            </w:div>
            <w:div w:id="1510564820">
              <w:marLeft w:val="0"/>
              <w:marRight w:val="0"/>
              <w:marTop w:val="0"/>
              <w:marBottom w:val="0"/>
              <w:divBdr>
                <w:top w:val="none" w:sz="0" w:space="0" w:color="auto"/>
                <w:left w:val="none" w:sz="0" w:space="0" w:color="auto"/>
                <w:bottom w:val="none" w:sz="0" w:space="0" w:color="auto"/>
                <w:right w:val="none" w:sz="0" w:space="0" w:color="auto"/>
              </w:divBdr>
            </w:div>
            <w:div w:id="1408578008">
              <w:marLeft w:val="0"/>
              <w:marRight w:val="0"/>
              <w:marTop w:val="0"/>
              <w:marBottom w:val="0"/>
              <w:divBdr>
                <w:top w:val="none" w:sz="0" w:space="0" w:color="auto"/>
                <w:left w:val="none" w:sz="0" w:space="0" w:color="auto"/>
                <w:bottom w:val="none" w:sz="0" w:space="0" w:color="auto"/>
                <w:right w:val="none" w:sz="0" w:space="0" w:color="auto"/>
              </w:divBdr>
            </w:div>
            <w:div w:id="533032313">
              <w:marLeft w:val="0"/>
              <w:marRight w:val="0"/>
              <w:marTop w:val="0"/>
              <w:marBottom w:val="0"/>
              <w:divBdr>
                <w:top w:val="single" w:sz="6" w:space="0" w:color="DEE2E6"/>
                <w:left w:val="single" w:sz="6" w:space="0" w:color="DEE2E6"/>
                <w:bottom w:val="single" w:sz="6" w:space="0" w:color="DEE2E6"/>
                <w:right w:val="single" w:sz="6" w:space="0" w:color="DEE2E6"/>
              </w:divBdr>
              <w:divsChild>
                <w:div w:id="1070545089">
                  <w:marLeft w:val="0"/>
                  <w:marRight w:val="0"/>
                  <w:marTop w:val="0"/>
                  <w:marBottom w:val="0"/>
                  <w:divBdr>
                    <w:top w:val="none" w:sz="0" w:space="0" w:color="auto"/>
                    <w:left w:val="none" w:sz="0" w:space="0" w:color="auto"/>
                    <w:bottom w:val="none" w:sz="0" w:space="0" w:color="auto"/>
                    <w:right w:val="none" w:sz="0" w:space="0" w:color="auto"/>
                  </w:divBdr>
                </w:div>
                <w:div w:id="1654870570">
                  <w:marLeft w:val="0"/>
                  <w:marRight w:val="0"/>
                  <w:marTop w:val="0"/>
                  <w:marBottom w:val="0"/>
                  <w:divBdr>
                    <w:top w:val="none" w:sz="0" w:space="0" w:color="auto"/>
                    <w:left w:val="none" w:sz="0" w:space="0" w:color="auto"/>
                    <w:bottom w:val="none" w:sz="0" w:space="0" w:color="auto"/>
                    <w:right w:val="none" w:sz="0" w:space="0" w:color="auto"/>
                  </w:divBdr>
                </w:div>
                <w:div w:id="1082682259">
                  <w:marLeft w:val="0"/>
                  <w:marRight w:val="0"/>
                  <w:marTop w:val="0"/>
                  <w:marBottom w:val="0"/>
                  <w:divBdr>
                    <w:top w:val="none" w:sz="0" w:space="0" w:color="auto"/>
                    <w:left w:val="none" w:sz="0" w:space="0" w:color="auto"/>
                    <w:bottom w:val="none" w:sz="0" w:space="0" w:color="auto"/>
                    <w:right w:val="none" w:sz="0" w:space="0" w:color="auto"/>
                  </w:divBdr>
                </w:div>
                <w:div w:id="384378836">
                  <w:marLeft w:val="0"/>
                  <w:marRight w:val="0"/>
                  <w:marTop w:val="0"/>
                  <w:marBottom w:val="0"/>
                  <w:divBdr>
                    <w:top w:val="none" w:sz="0" w:space="0" w:color="auto"/>
                    <w:left w:val="none" w:sz="0" w:space="0" w:color="auto"/>
                    <w:bottom w:val="none" w:sz="0" w:space="0" w:color="auto"/>
                    <w:right w:val="none" w:sz="0" w:space="0" w:color="auto"/>
                  </w:divBdr>
                </w:div>
                <w:div w:id="166361354">
                  <w:marLeft w:val="0"/>
                  <w:marRight w:val="0"/>
                  <w:marTop w:val="0"/>
                  <w:marBottom w:val="0"/>
                  <w:divBdr>
                    <w:top w:val="none" w:sz="0" w:space="0" w:color="auto"/>
                    <w:left w:val="none" w:sz="0" w:space="0" w:color="auto"/>
                    <w:bottom w:val="none" w:sz="0" w:space="0" w:color="auto"/>
                    <w:right w:val="none" w:sz="0" w:space="0" w:color="auto"/>
                  </w:divBdr>
                </w:div>
                <w:div w:id="293609395">
                  <w:marLeft w:val="0"/>
                  <w:marRight w:val="0"/>
                  <w:marTop w:val="0"/>
                  <w:marBottom w:val="0"/>
                  <w:divBdr>
                    <w:top w:val="none" w:sz="0" w:space="0" w:color="auto"/>
                    <w:left w:val="none" w:sz="0" w:space="0" w:color="auto"/>
                    <w:bottom w:val="none" w:sz="0" w:space="0" w:color="auto"/>
                    <w:right w:val="none" w:sz="0" w:space="0" w:color="auto"/>
                  </w:divBdr>
                </w:div>
              </w:divsChild>
            </w:div>
            <w:div w:id="1558585306">
              <w:marLeft w:val="0"/>
              <w:marRight w:val="0"/>
              <w:marTop w:val="0"/>
              <w:marBottom w:val="0"/>
              <w:divBdr>
                <w:top w:val="none" w:sz="0" w:space="0" w:color="auto"/>
                <w:left w:val="none" w:sz="0" w:space="0" w:color="auto"/>
                <w:bottom w:val="none" w:sz="0" w:space="0" w:color="auto"/>
                <w:right w:val="none" w:sz="0" w:space="0" w:color="auto"/>
              </w:divBdr>
            </w:div>
            <w:div w:id="1875464853">
              <w:marLeft w:val="0"/>
              <w:marRight w:val="0"/>
              <w:marTop w:val="0"/>
              <w:marBottom w:val="0"/>
              <w:divBdr>
                <w:top w:val="none" w:sz="0" w:space="0" w:color="auto"/>
                <w:left w:val="none" w:sz="0" w:space="0" w:color="auto"/>
                <w:bottom w:val="none" w:sz="0" w:space="0" w:color="auto"/>
                <w:right w:val="none" w:sz="0" w:space="0" w:color="auto"/>
              </w:divBdr>
            </w:div>
            <w:div w:id="1054503788">
              <w:marLeft w:val="0"/>
              <w:marRight w:val="0"/>
              <w:marTop w:val="0"/>
              <w:marBottom w:val="0"/>
              <w:divBdr>
                <w:top w:val="none" w:sz="0" w:space="0" w:color="auto"/>
                <w:left w:val="none" w:sz="0" w:space="0" w:color="auto"/>
                <w:bottom w:val="none" w:sz="0" w:space="0" w:color="auto"/>
                <w:right w:val="none" w:sz="0" w:space="0" w:color="auto"/>
              </w:divBdr>
            </w:div>
            <w:div w:id="261109704">
              <w:marLeft w:val="0"/>
              <w:marRight w:val="0"/>
              <w:marTop w:val="0"/>
              <w:marBottom w:val="0"/>
              <w:divBdr>
                <w:top w:val="none" w:sz="0" w:space="0" w:color="auto"/>
                <w:left w:val="none" w:sz="0" w:space="0" w:color="auto"/>
                <w:bottom w:val="none" w:sz="0" w:space="0" w:color="auto"/>
                <w:right w:val="none" w:sz="0" w:space="0" w:color="auto"/>
              </w:divBdr>
            </w:div>
            <w:div w:id="126707214">
              <w:marLeft w:val="0"/>
              <w:marRight w:val="0"/>
              <w:marTop w:val="0"/>
              <w:marBottom w:val="0"/>
              <w:divBdr>
                <w:top w:val="single" w:sz="6" w:space="0" w:color="DEE2E6"/>
                <w:left w:val="single" w:sz="6" w:space="0" w:color="DEE2E6"/>
                <w:bottom w:val="single" w:sz="6" w:space="0" w:color="DEE2E6"/>
                <w:right w:val="single" w:sz="6" w:space="0" w:color="DEE2E6"/>
              </w:divBdr>
            </w:div>
            <w:div w:id="1351762088">
              <w:marLeft w:val="0"/>
              <w:marRight w:val="0"/>
              <w:marTop w:val="0"/>
              <w:marBottom w:val="0"/>
              <w:divBdr>
                <w:top w:val="none" w:sz="0" w:space="0" w:color="auto"/>
                <w:left w:val="none" w:sz="0" w:space="0" w:color="auto"/>
                <w:bottom w:val="none" w:sz="0" w:space="0" w:color="auto"/>
                <w:right w:val="none" w:sz="0" w:space="0" w:color="auto"/>
              </w:divBdr>
            </w:div>
            <w:div w:id="2006398376">
              <w:marLeft w:val="0"/>
              <w:marRight w:val="0"/>
              <w:marTop w:val="0"/>
              <w:marBottom w:val="0"/>
              <w:divBdr>
                <w:top w:val="none" w:sz="0" w:space="0" w:color="auto"/>
                <w:left w:val="none" w:sz="0" w:space="0" w:color="auto"/>
                <w:bottom w:val="none" w:sz="0" w:space="0" w:color="auto"/>
                <w:right w:val="none" w:sz="0" w:space="0" w:color="auto"/>
              </w:divBdr>
            </w:div>
            <w:div w:id="2021083733">
              <w:marLeft w:val="0"/>
              <w:marRight w:val="0"/>
              <w:marTop w:val="0"/>
              <w:marBottom w:val="0"/>
              <w:divBdr>
                <w:top w:val="single" w:sz="6" w:space="0" w:color="DEE2E6"/>
                <w:left w:val="single" w:sz="6" w:space="0" w:color="DEE2E6"/>
                <w:bottom w:val="single" w:sz="6" w:space="0" w:color="DEE2E6"/>
                <w:right w:val="single" w:sz="6" w:space="0" w:color="DEE2E6"/>
              </w:divBdr>
            </w:div>
            <w:div w:id="1148981382">
              <w:marLeft w:val="0"/>
              <w:marRight w:val="0"/>
              <w:marTop w:val="0"/>
              <w:marBottom w:val="0"/>
              <w:divBdr>
                <w:top w:val="none" w:sz="0" w:space="0" w:color="auto"/>
                <w:left w:val="none" w:sz="0" w:space="0" w:color="auto"/>
                <w:bottom w:val="none" w:sz="0" w:space="0" w:color="auto"/>
                <w:right w:val="none" w:sz="0" w:space="0" w:color="auto"/>
              </w:divBdr>
            </w:div>
            <w:div w:id="2126655099">
              <w:marLeft w:val="0"/>
              <w:marRight w:val="0"/>
              <w:marTop w:val="0"/>
              <w:marBottom w:val="0"/>
              <w:divBdr>
                <w:top w:val="none" w:sz="0" w:space="0" w:color="auto"/>
                <w:left w:val="none" w:sz="0" w:space="0" w:color="auto"/>
                <w:bottom w:val="none" w:sz="0" w:space="0" w:color="auto"/>
                <w:right w:val="none" w:sz="0" w:space="0" w:color="auto"/>
              </w:divBdr>
            </w:div>
            <w:div w:id="1641840328">
              <w:marLeft w:val="0"/>
              <w:marRight w:val="0"/>
              <w:marTop w:val="0"/>
              <w:marBottom w:val="0"/>
              <w:divBdr>
                <w:top w:val="single" w:sz="6" w:space="0" w:color="DEE2E6"/>
                <w:left w:val="single" w:sz="6" w:space="0" w:color="DEE2E6"/>
                <w:bottom w:val="single" w:sz="6" w:space="0" w:color="DEE2E6"/>
                <w:right w:val="single" w:sz="6" w:space="0" w:color="DEE2E6"/>
              </w:divBdr>
            </w:div>
            <w:div w:id="2035573629">
              <w:marLeft w:val="0"/>
              <w:marRight w:val="0"/>
              <w:marTop w:val="0"/>
              <w:marBottom w:val="0"/>
              <w:divBdr>
                <w:top w:val="none" w:sz="0" w:space="0" w:color="auto"/>
                <w:left w:val="none" w:sz="0" w:space="0" w:color="auto"/>
                <w:bottom w:val="none" w:sz="0" w:space="0" w:color="auto"/>
                <w:right w:val="none" w:sz="0" w:space="0" w:color="auto"/>
              </w:divBdr>
            </w:div>
            <w:div w:id="1663391639">
              <w:marLeft w:val="0"/>
              <w:marRight w:val="0"/>
              <w:marTop w:val="0"/>
              <w:marBottom w:val="0"/>
              <w:divBdr>
                <w:top w:val="none" w:sz="0" w:space="0" w:color="auto"/>
                <w:left w:val="none" w:sz="0" w:space="0" w:color="auto"/>
                <w:bottom w:val="none" w:sz="0" w:space="0" w:color="auto"/>
                <w:right w:val="none" w:sz="0" w:space="0" w:color="auto"/>
              </w:divBdr>
            </w:div>
            <w:div w:id="1529295044">
              <w:marLeft w:val="0"/>
              <w:marRight w:val="0"/>
              <w:marTop w:val="0"/>
              <w:marBottom w:val="0"/>
              <w:divBdr>
                <w:top w:val="single" w:sz="6" w:space="0" w:color="DEE2E6"/>
                <w:left w:val="single" w:sz="6" w:space="0" w:color="DEE2E6"/>
                <w:bottom w:val="single" w:sz="6" w:space="0" w:color="DEE2E6"/>
                <w:right w:val="single" w:sz="6" w:space="0" w:color="DEE2E6"/>
              </w:divBdr>
              <w:divsChild>
                <w:div w:id="1457336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79990629">
              <w:marLeft w:val="0"/>
              <w:marRight w:val="0"/>
              <w:marTop w:val="0"/>
              <w:marBottom w:val="0"/>
              <w:divBdr>
                <w:top w:val="none" w:sz="0" w:space="0" w:color="auto"/>
                <w:left w:val="none" w:sz="0" w:space="0" w:color="auto"/>
                <w:bottom w:val="none" w:sz="0" w:space="0" w:color="auto"/>
                <w:right w:val="none" w:sz="0" w:space="0" w:color="auto"/>
              </w:divBdr>
            </w:div>
            <w:div w:id="765468098">
              <w:marLeft w:val="0"/>
              <w:marRight w:val="0"/>
              <w:marTop w:val="0"/>
              <w:marBottom w:val="0"/>
              <w:divBdr>
                <w:top w:val="none" w:sz="0" w:space="0" w:color="auto"/>
                <w:left w:val="none" w:sz="0" w:space="0" w:color="auto"/>
                <w:bottom w:val="none" w:sz="0" w:space="0" w:color="auto"/>
                <w:right w:val="none" w:sz="0" w:space="0" w:color="auto"/>
              </w:divBdr>
            </w:div>
            <w:div w:id="1405181433">
              <w:marLeft w:val="0"/>
              <w:marRight w:val="0"/>
              <w:marTop w:val="0"/>
              <w:marBottom w:val="0"/>
              <w:divBdr>
                <w:top w:val="single" w:sz="6" w:space="0" w:color="DEE2E6"/>
                <w:left w:val="single" w:sz="6" w:space="0" w:color="DEE2E6"/>
                <w:bottom w:val="single" w:sz="6" w:space="0" w:color="DEE2E6"/>
                <w:right w:val="single" w:sz="6" w:space="0" w:color="DEE2E6"/>
              </w:divBdr>
              <w:divsChild>
                <w:div w:id="786049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798572">
              <w:marLeft w:val="0"/>
              <w:marRight w:val="0"/>
              <w:marTop w:val="0"/>
              <w:marBottom w:val="0"/>
              <w:divBdr>
                <w:top w:val="none" w:sz="0" w:space="0" w:color="auto"/>
                <w:left w:val="none" w:sz="0" w:space="0" w:color="auto"/>
                <w:bottom w:val="none" w:sz="0" w:space="0" w:color="auto"/>
                <w:right w:val="none" w:sz="0" w:space="0" w:color="auto"/>
              </w:divBdr>
            </w:div>
            <w:div w:id="1804619622">
              <w:marLeft w:val="0"/>
              <w:marRight w:val="0"/>
              <w:marTop w:val="0"/>
              <w:marBottom w:val="0"/>
              <w:divBdr>
                <w:top w:val="none" w:sz="0" w:space="0" w:color="auto"/>
                <w:left w:val="none" w:sz="0" w:space="0" w:color="auto"/>
                <w:bottom w:val="none" w:sz="0" w:space="0" w:color="auto"/>
                <w:right w:val="none" w:sz="0" w:space="0" w:color="auto"/>
              </w:divBdr>
            </w:div>
            <w:div w:id="485362469">
              <w:marLeft w:val="0"/>
              <w:marRight w:val="0"/>
              <w:marTop w:val="0"/>
              <w:marBottom w:val="0"/>
              <w:divBdr>
                <w:top w:val="single" w:sz="6" w:space="0" w:color="DEE2E6"/>
                <w:left w:val="single" w:sz="6" w:space="0" w:color="DEE2E6"/>
                <w:bottom w:val="single" w:sz="6" w:space="0" w:color="DEE2E6"/>
                <w:right w:val="single" w:sz="6" w:space="0" w:color="DEE2E6"/>
              </w:divBdr>
              <w:divsChild>
                <w:div w:id="27355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309953">
              <w:marLeft w:val="0"/>
              <w:marRight w:val="0"/>
              <w:marTop w:val="0"/>
              <w:marBottom w:val="0"/>
              <w:divBdr>
                <w:top w:val="none" w:sz="0" w:space="0" w:color="auto"/>
                <w:left w:val="none" w:sz="0" w:space="0" w:color="auto"/>
                <w:bottom w:val="none" w:sz="0" w:space="0" w:color="auto"/>
                <w:right w:val="none" w:sz="0" w:space="0" w:color="auto"/>
              </w:divBdr>
            </w:div>
            <w:div w:id="1625309033">
              <w:marLeft w:val="0"/>
              <w:marRight w:val="0"/>
              <w:marTop w:val="0"/>
              <w:marBottom w:val="0"/>
              <w:divBdr>
                <w:top w:val="none" w:sz="0" w:space="0" w:color="auto"/>
                <w:left w:val="none" w:sz="0" w:space="0" w:color="auto"/>
                <w:bottom w:val="none" w:sz="0" w:space="0" w:color="auto"/>
                <w:right w:val="none" w:sz="0" w:space="0" w:color="auto"/>
              </w:divBdr>
            </w:div>
            <w:div w:id="1708337308">
              <w:marLeft w:val="0"/>
              <w:marRight w:val="0"/>
              <w:marTop w:val="0"/>
              <w:marBottom w:val="0"/>
              <w:divBdr>
                <w:top w:val="single" w:sz="6" w:space="0" w:color="DEE2E6"/>
                <w:left w:val="single" w:sz="6" w:space="0" w:color="DEE2E6"/>
                <w:bottom w:val="single" w:sz="6" w:space="0" w:color="DEE2E6"/>
                <w:right w:val="single" w:sz="6" w:space="0" w:color="DEE2E6"/>
              </w:divBdr>
              <w:divsChild>
                <w:div w:id="65603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972115">
              <w:marLeft w:val="0"/>
              <w:marRight w:val="0"/>
              <w:marTop w:val="0"/>
              <w:marBottom w:val="0"/>
              <w:divBdr>
                <w:top w:val="none" w:sz="0" w:space="0" w:color="auto"/>
                <w:left w:val="none" w:sz="0" w:space="0" w:color="auto"/>
                <w:bottom w:val="none" w:sz="0" w:space="0" w:color="auto"/>
                <w:right w:val="none" w:sz="0" w:space="0" w:color="auto"/>
              </w:divBdr>
            </w:div>
            <w:div w:id="1902059676">
              <w:marLeft w:val="0"/>
              <w:marRight w:val="0"/>
              <w:marTop w:val="0"/>
              <w:marBottom w:val="0"/>
              <w:divBdr>
                <w:top w:val="none" w:sz="0" w:space="0" w:color="auto"/>
                <w:left w:val="none" w:sz="0" w:space="0" w:color="auto"/>
                <w:bottom w:val="none" w:sz="0" w:space="0" w:color="auto"/>
                <w:right w:val="none" w:sz="0" w:space="0" w:color="auto"/>
              </w:divBdr>
            </w:div>
            <w:div w:id="655374491">
              <w:marLeft w:val="0"/>
              <w:marRight w:val="0"/>
              <w:marTop w:val="0"/>
              <w:marBottom w:val="0"/>
              <w:divBdr>
                <w:top w:val="single" w:sz="6" w:space="0" w:color="DEE2E6"/>
                <w:left w:val="single" w:sz="6" w:space="0" w:color="DEE2E6"/>
                <w:bottom w:val="single" w:sz="6" w:space="0" w:color="DEE2E6"/>
                <w:right w:val="single" w:sz="6" w:space="0" w:color="DEE2E6"/>
              </w:divBdr>
            </w:div>
            <w:div w:id="502427895">
              <w:marLeft w:val="0"/>
              <w:marRight w:val="0"/>
              <w:marTop w:val="0"/>
              <w:marBottom w:val="0"/>
              <w:divBdr>
                <w:top w:val="none" w:sz="0" w:space="0" w:color="auto"/>
                <w:left w:val="none" w:sz="0" w:space="0" w:color="auto"/>
                <w:bottom w:val="none" w:sz="0" w:space="0" w:color="auto"/>
                <w:right w:val="none" w:sz="0" w:space="0" w:color="auto"/>
              </w:divBdr>
            </w:div>
            <w:div w:id="1473212546">
              <w:marLeft w:val="0"/>
              <w:marRight w:val="0"/>
              <w:marTop w:val="0"/>
              <w:marBottom w:val="0"/>
              <w:divBdr>
                <w:top w:val="none" w:sz="0" w:space="0" w:color="auto"/>
                <w:left w:val="none" w:sz="0" w:space="0" w:color="auto"/>
                <w:bottom w:val="none" w:sz="0" w:space="0" w:color="auto"/>
                <w:right w:val="none" w:sz="0" w:space="0" w:color="auto"/>
              </w:divBdr>
            </w:div>
            <w:div w:id="118380979">
              <w:marLeft w:val="0"/>
              <w:marRight w:val="0"/>
              <w:marTop w:val="0"/>
              <w:marBottom w:val="0"/>
              <w:divBdr>
                <w:top w:val="single" w:sz="6" w:space="0" w:color="DEE2E6"/>
                <w:left w:val="single" w:sz="6" w:space="0" w:color="DEE2E6"/>
                <w:bottom w:val="single" w:sz="6" w:space="0" w:color="DEE2E6"/>
                <w:right w:val="single" w:sz="6" w:space="0" w:color="DEE2E6"/>
              </w:divBdr>
            </w:div>
            <w:div w:id="1019893680">
              <w:marLeft w:val="0"/>
              <w:marRight w:val="0"/>
              <w:marTop w:val="0"/>
              <w:marBottom w:val="0"/>
              <w:divBdr>
                <w:top w:val="none" w:sz="0" w:space="0" w:color="auto"/>
                <w:left w:val="none" w:sz="0" w:space="0" w:color="auto"/>
                <w:bottom w:val="none" w:sz="0" w:space="0" w:color="auto"/>
                <w:right w:val="none" w:sz="0" w:space="0" w:color="auto"/>
              </w:divBdr>
            </w:div>
            <w:div w:id="461702442">
              <w:marLeft w:val="0"/>
              <w:marRight w:val="0"/>
              <w:marTop w:val="0"/>
              <w:marBottom w:val="0"/>
              <w:divBdr>
                <w:top w:val="none" w:sz="0" w:space="0" w:color="auto"/>
                <w:left w:val="none" w:sz="0" w:space="0" w:color="auto"/>
                <w:bottom w:val="none" w:sz="0" w:space="0" w:color="auto"/>
                <w:right w:val="none" w:sz="0" w:space="0" w:color="auto"/>
              </w:divBdr>
            </w:div>
            <w:div w:id="904140958">
              <w:marLeft w:val="0"/>
              <w:marRight w:val="0"/>
              <w:marTop w:val="0"/>
              <w:marBottom w:val="0"/>
              <w:divBdr>
                <w:top w:val="single" w:sz="6" w:space="0" w:color="DEE2E6"/>
                <w:left w:val="single" w:sz="6" w:space="0" w:color="DEE2E6"/>
                <w:bottom w:val="single" w:sz="6" w:space="0" w:color="DEE2E6"/>
                <w:right w:val="single" w:sz="6" w:space="0" w:color="DEE2E6"/>
              </w:divBdr>
            </w:div>
            <w:div w:id="1817869046">
              <w:marLeft w:val="0"/>
              <w:marRight w:val="0"/>
              <w:marTop w:val="0"/>
              <w:marBottom w:val="0"/>
              <w:divBdr>
                <w:top w:val="none" w:sz="0" w:space="0" w:color="auto"/>
                <w:left w:val="none" w:sz="0" w:space="0" w:color="auto"/>
                <w:bottom w:val="none" w:sz="0" w:space="0" w:color="auto"/>
                <w:right w:val="none" w:sz="0" w:space="0" w:color="auto"/>
              </w:divBdr>
            </w:div>
            <w:div w:id="1228808253">
              <w:marLeft w:val="0"/>
              <w:marRight w:val="0"/>
              <w:marTop w:val="0"/>
              <w:marBottom w:val="0"/>
              <w:divBdr>
                <w:top w:val="none" w:sz="0" w:space="0" w:color="auto"/>
                <w:left w:val="none" w:sz="0" w:space="0" w:color="auto"/>
                <w:bottom w:val="none" w:sz="0" w:space="0" w:color="auto"/>
                <w:right w:val="none" w:sz="0" w:space="0" w:color="auto"/>
              </w:divBdr>
            </w:div>
            <w:div w:id="1741056939">
              <w:marLeft w:val="0"/>
              <w:marRight w:val="0"/>
              <w:marTop w:val="0"/>
              <w:marBottom w:val="0"/>
              <w:divBdr>
                <w:top w:val="none" w:sz="0" w:space="0" w:color="auto"/>
                <w:left w:val="none" w:sz="0" w:space="0" w:color="auto"/>
                <w:bottom w:val="none" w:sz="0" w:space="0" w:color="auto"/>
                <w:right w:val="none" w:sz="0" w:space="0" w:color="auto"/>
              </w:divBdr>
            </w:div>
            <w:div w:id="606885612">
              <w:marLeft w:val="0"/>
              <w:marRight w:val="0"/>
              <w:marTop w:val="0"/>
              <w:marBottom w:val="0"/>
              <w:divBdr>
                <w:top w:val="none" w:sz="0" w:space="0" w:color="auto"/>
                <w:left w:val="none" w:sz="0" w:space="0" w:color="auto"/>
                <w:bottom w:val="none" w:sz="0" w:space="0" w:color="auto"/>
                <w:right w:val="none" w:sz="0" w:space="0" w:color="auto"/>
              </w:divBdr>
            </w:div>
            <w:div w:id="742219828">
              <w:marLeft w:val="0"/>
              <w:marRight w:val="0"/>
              <w:marTop w:val="0"/>
              <w:marBottom w:val="0"/>
              <w:divBdr>
                <w:top w:val="none" w:sz="0" w:space="0" w:color="auto"/>
                <w:left w:val="none" w:sz="0" w:space="0" w:color="auto"/>
                <w:bottom w:val="none" w:sz="0" w:space="0" w:color="auto"/>
                <w:right w:val="none" w:sz="0" w:space="0" w:color="auto"/>
              </w:divBdr>
            </w:div>
            <w:div w:id="13412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8130">
      <w:bodyDiv w:val="1"/>
      <w:marLeft w:val="0"/>
      <w:marRight w:val="0"/>
      <w:marTop w:val="0"/>
      <w:marBottom w:val="0"/>
      <w:divBdr>
        <w:top w:val="none" w:sz="0" w:space="0" w:color="auto"/>
        <w:left w:val="none" w:sz="0" w:space="0" w:color="auto"/>
        <w:bottom w:val="none" w:sz="0" w:space="0" w:color="auto"/>
        <w:right w:val="none" w:sz="0" w:space="0" w:color="auto"/>
      </w:divBdr>
      <w:divsChild>
        <w:div w:id="246115340">
          <w:marLeft w:val="0"/>
          <w:marRight w:val="0"/>
          <w:marTop w:val="0"/>
          <w:marBottom w:val="0"/>
          <w:divBdr>
            <w:top w:val="none" w:sz="0" w:space="0" w:color="auto"/>
            <w:left w:val="none" w:sz="0" w:space="0" w:color="auto"/>
            <w:bottom w:val="none" w:sz="0" w:space="0" w:color="auto"/>
            <w:right w:val="none" w:sz="0" w:space="0" w:color="auto"/>
          </w:divBdr>
          <w:divsChild>
            <w:div w:id="694965775">
              <w:marLeft w:val="0"/>
              <w:marRight w:val="0"/>
              <w:marTop w:val="0"/>
              <w:marBottom w:val="0"/>
              <w:divBdr>
                <w:top w:val="none" w:sz="0" w:space="0" w:color="auto"/>
                <w:left w:val="none" w:sz="0" w:space="0" w:color="auto"/>
                <w:bottom w:val="none" w:sz="0" w:space="0" w:color="auto"/>
                <w:right w:val="none" w:sz="0" w:space="0" w:color="auto"/>
              </w:divBdr>
            </w:div>
          </w:divsChild>
        </w:div>
        <w:div w:id="1741905634">
          <w:marLeft w:val="0"/>
          <w:marRight w:val="0"/>
          <w:marTop w:val="0"/>
          <w:marBottom w:val="0"/>
          <w:divBdr>
            <w:top w:val="none" w:sz="0" w:space="0" w:color="auto"/>
            <w:left w:val="none" w:sz="0" w:space="0" w:color="auto"/>
            <w:bottom w:val="none" w:sz="0" w:space="0" w:color="auto"/>
            <w:right w:val="none" w:sz="0" w:space="0" w:color="auto"/>
          </w:divBdr>
        </w:div>
        <w:div w:id="374626074">
          <w:marLeft w:val="0"/>
          <w:marRight w:val="0"/>
          <w:marTop w:val="0"/>
          <w:marBottom w:val="0"/>
          <w:divBdr>
            <w:top w:val="none" w:sz="0" w:space="0" w:color="auto"/>
            <w:left w:val="none" w:sz="0" w:space="0" w:color="auto"/>
            <w:bottom w:val="none" w:sz="0" w:space="0" w:color="auto"/>
            <w:right w:val="none" w:sz="0" w:space="0" w:color="auto"/>
          </w:divBdr>
          <w:divsChild>
            <w:div w:id="992182021">
              <w:marLeft w:val="0"/>
              <w:marRight w:val="0"/>
              <w:marTop w:val="0"/>
              <w:marBottom w:val="0"/>
              <w:divBdr>
                <w:top w:val="single" w:sz="6" w:space="0" w:color="DEE2E6"/>
                <w:left w:val="single" w:sz="6" w:space="0" w:color="DEE2E6"/>
                <w:bottom w:val="single" w:sz="6" w:space="0" w:color="DEE2E6"/>
                <w:right w:val="single" w:sz="6" w:space="0" w:color="DEE2E6"/>
              </w:divBdr>
              <w:divsChild>
                <w:div w:id="734935121">
                  <w:marLeft w:val="0"/>
                  <w:marRight w:val="0"/>
                  <w:marTop w:val="0"/>
                  <w:marBottom w:val="0"/>
                  <w:divBdr>
                    <w:top w:val="none" w:sz="0" w:space="0" w:color="auto"/>
                    <w:left w:val="none" w:sz="0" w:space="0" w:color="auto"/>
                    <w:bottom w:val="none" w:sz="0" w:space="0" w:color="auto"/>
                    <w:right w:val="none" w:sz="0" w:space="0" w:color="auto"/>
                  </w:divBdr>
                </w:div>
                <w:div w:id="425346234">
                  <w:marLeft w:val="0"/>
                  <w:marRight w:val="0"/>
                  <w:marTop w:val="0"/>
                  <w:marBottom w:val="0"/>
                  <w:divBdr>
                    <w:top w:val="none" w:sz="0" w:space="0" w:color="auto"/>
                    <w:left w:val="none" w:sz="0" w:space="0" w:color="auto"/>
                    <w:bottom w:val="none" w:sz="0" w:space="0" w:color="auto"/>
                    <w:right w:val="none" w:sz="0" w:space="0" w:color="auto"/>
                  </w:divBdr>
                </w:div>
              </w:divsChild>
            </w:div>
            <w:div w:id="580676903">
              <w:marLeft w:val="0"/>
              <w:marRight w:val="0"/>
              <w:marTop w:val="0"/>
              <w:marBottom w:val="0"/>
              <w:divBdr>
                <w:top w:val="none" w:sz="0" w:space="0" w:color="auto"/>
                <w:left w:val="none" w:sz="0" w:space="0" w:color="auto"/>
                <w:bottom w:val="none" w:sz="0" w:space="0" w:color="auto"/>
                <w:right w:val="none" w:sz="0" w:space="0" w:color="auto"/>
              </w:divBdr>
            </w:div>
            <w:div w:id="508953122">
              <w:marLeft w:val="0"/>
              <w:marRight w:val="0"/>
              <w:marTop w:val="0"/>
              <w:marBottom w:val="0"/>
              <w:divBdr>
                <w:top w:val="none" w:sz="0" w:space="0" w:color="auto"/>
                <w:left w:val="none" w:sz="0" w:space="0" w:color="auto"/>
                <w:bottom w:val="none" w:sz="0" w:space="0" w:color="auto"/>
                <w:right w:val="none" w:sz="0" w:space="0" w:color="auto"/>
              </w:divBdr>
            </w:div>
            <w:div w:id="1339695633">
              <w:marLeft w:val="0"/>
              <w:marRight w:val="0"/>
              <w:marTop w:val="0"/>
              <w:marBottom w:val="0"/>
              <w:divBdr>
                <w:top w:val="single" w:sz="6" w:space="0" w:color="DEE2E6"/>
                <w:left w:val="single" w:sz="6" w:space="0" w:color="DEE2E6"/>
                <w:bottom w:val="single" w:sz="6" w:space="0" w:color="DEE2E6"/>
                <w:right w:val="single" w:sz="6" w:space="0" w:color="DEE2E6"/>
              </w:divBdr>
            </w:div>
            <w:div w:id="1882208421">
              <w:marLeft w:val="0"/>
              <w:marRight w:val="0"/>
              <w:marTop w:val="0"/>
              <w:marBottom w:val="0"/>
              <w:divBdr>
                <w:top w:val="none" w:sz="0" w:space="0" w:color="auto"/>
                <w:left w:val="none" w:sz="0" w:space="0" w:color="auto"/>
                <w:bottom w:val="none" w:sz="0" w:space="0" w:color="auto"/>
                <w:right w:val="none" w:sz="0" w:space="0" w:color="auto"/>
              </w:divBdr>
            </w:div>
            <w:div w:id="560479846">
              <w:marLeft w:val="0"/>
              <w:marRight w:val="0"/>
              <w:marTop w:val="0"/>
              <w:marBottom w:val="0"/>
              <w:divBdr>
                <w:top w:val="none" w:sz="0" w:space="0" w:color="auto"/>
                <w:left w:val="none" w:sz="0" w:space="0" w:color="auto"/>
                <w:bottom w:val="none" w:sz="0" w:space="0" w:color="auto"/>
                <w:right w:val="none" w:sz="0" w:space="0" w:color="auto"/>
              </w:divBdr>
            </w:div>
            <w:div w:id="1567495234">
              <w:marLeft w:val="0"/>
              <w:marRight w:val="0"/>
              <w:marTop w:val="0"/>
              <w:marBottom w:val="0"/>
              <w:divBdr>
                <w:top w:val="single" w:sz="6" w:space="0" w:color="DEE2E6"/>
                <w:left w:val="single" w:sz="6" w:space="0" w:color="DEE2E6"/>
                <w:bottom w:val="single" w:sz="6" w:space="0" w:color="DEE2E6"/>
                <w:right w:val="single" w:sz="6" w:space="0" w:color="DEE2E6"/>
              </w:divBdr>
            </w:div>
            <w:div w:id="717238750">
              <w:marLeft w:val="0"/>
              <w:marRight w:val="0"/>
              <w:marTop w:val="0"/>
              <w:marBottom w:val="0"/>
              <w:divBdr>
                <w:top w:val="none" w:sz="0" w:space="0" w:color="auto"/>
                <w:left w:val="none" w:sz="0" w:space="0" w:color="auto"/>
                <w:bottom w:val="none" w:sz="0" w:space="0" w:color="auto"/>
                <w:right w:val="none" w:sz="0" w:space="0" w:color="auto"/>
              </w:divBdr>
            </w:div>
            <w:div w:id="747269799">
              <w:marLeft w:val="0"/>
              <w:marRight w:val="0"/>
              <w:marTop w:val="0"/>
              <w:marBottom w:val="0"/>
              <w:divBdr>
                <w:top w:val="none" w:sz="0" w:space="0" w:color="auto"/>
                <w:left w:val="none" w:sz="0" w:space="0" w:color="auto"/>
                <w:bottom w:val="none" w:sz="0" w:space="0" w:color="auto"/>
                <w:right w:val="none" w:sz="0" w:space="0" w:color="auto"/>
              </w:divBdr>
            </w:div>
            <w:div w:id="567149823">
              <w:marLeft w:val="0"/>
              <w:marRight w:val="0"/>
              <w:marTop w:val="0"/>
              <w:marBottom w:val="0"/>
              <w:divBdr>
                <w:top w:val="single" w:sz="6" w:space="0" w:color="DEE2E6"/>
                <w:left w:val="single" w:sz="6" w:space="0" w:color="DEE2E6"/>
                <w:bottom w:val="single" w:sz="6" w:space="0" w:color="DEE2E6"/>
                <w:right w:val="single" w:sz="6" w:space="0" w:color="DEE2E6"/>
              </w:divBdr>
            </w:div>
            <w:div w:id="1142388405">
              <w:marLeft w:val="0"/>
              <w:marRight w:val="0"/>
              <w:marTop w:val="0"/>
              <w:marBottom w:val="0"/>
              <w:divBdr>
                <w:top w:val="none" w:sz="0" w:space="0" w:color="auto"/>
                <w:left w:val="none" w:sz="0" w:space="0" w:color="auto"/>
                <w:bottom w:val="none" w:sz="0" w:space="0" w:color="auto"/>
                <w:right w:val="none" w:sz="0" w:space="0" w:color="auto"/>
              </w:divBdr>
            </w:div>
            <w:div w:id="912856278">
              <w:marLeft w:val="0"/>
              <w:marRight w:val="0"/>
              <w:marTop w:val="0"/>
              <w:marBottom w:val="0"/>
              <w:divBdr>
                <w:top w:val="none" w:sz="0" w:space="0" w:color="auto"/>
                <w:left w:val="none" w:sz="0" w:space="0" w:color="auto"/>
                <w:bottom w:val="none" w:sz="0" w:space="0" w:color="auto"/>
                <w:right w:val="none" w:sz="0" w:space="0" w:color="auto"/>
              </w:divBdr>
            </w:div>
            <w:div w:id="575089987">
              <w:marLeft w:val="0"/>
              <w:marRight w:val="0"/>
              <w:marTop w:val="0"/>
              <w:marBottom w:val="0"/>
              <w:divBdr>
                <w:top w:val="single" w:sz="6" w:space="0" w:color="DEE2E6"/>
                <w:left w:val="single" w:sz="6" w:space="0" w:color="DEE2E6"/>
                <w:bottom w:val="single" w:sz="6" w:space="0" w:color="DEE2E6"/>
                <w:right w:val="single" w:sz="6" w:space="0" w:color="DEE2E6"/>
              </w:divBdr>
              <w:divsChild>
                <w:div w:id="713047428">
                  <w:marLeft w:val="0"/>
                  <w:marRight w:val="0"/>
                  <w:marTop w:val="0"/>
                  <w:marBottom w:val="0"/>
                  <w:divBdr>
                    <w:top w:val="none" w:sz="0" w:space="0" w:color="auto"/>
                    <w:left w:val="none" w:sz="0" w:space="0" w:color="auto"/>
                    <w:bottom w:val="none" w:sz="0" w:space="0" w:color="auto"/>
                    <w:right w:val="none" w:sz="0" w:space="0" w:color="auto"/>
                  </w:divBdr>
                  <w:divsChild>
                    <w:div w:id="1406992648">
                      <w:marLeft w:val="0"/>
                      <w:marRight w:val="0"/>
                      <w:marTop w:val="0"/>
                      <w:marBottom w:val="0"/>
                      <w:divBdr>
                        <w:top w:val="none" w:sz="0" w:space="0" w:color="auto"/>
                        <w:left w:val="none" w:sz="0" w:space="0" w:color="auto"/>
                        <w:bottom w:val="none" w:sz="0" w:space="0" w:color="auto"/>
                        <w:right w:val="none" w:sz="0" w:space="0" w:color="auto"/>
                      </w:divBdr>
                    </w:div>
                  </w:divsChild>
                </w:div>
                <w:div w:id="79257824">
                  <w:marLeft w:val="0"/>
                  <w:marRight w:val="0"/>
                  <w:marTop w:val="0"/>
                  <w:marBottom w:val="0"/>
                  <w:divBdr>
                    <w:top w:val="none" w:sz="0" w:space="0" w:color="auto"/>
                    <w:left w:val="none" w:sz="0" w:space="0" w:color="auto"/>
                    <w:bottom w:val="none" w:sz="0" w:space="0" w:color="auto"/>
                    <w:right w:val="none" w:sz="0" w:space="0" w:color="auto"/>
                  </w:divBdr>
                  <w:divsChild>
                    <w:div w:id="3180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2314">
              <w:marLeft w:val="0"/>
              <w:marRight w:val="0"/>
              <w:marTop w:val="0"/>
              <w:marBottom w:val="0"/>
              <w:divBdr>
                <w:top w:val="none" w:sz="0" w:space="0" w:color="auto"/>
                <w:left w:val="none" w:sz="0" w:space="0" w:color="auto"/>
                <w:bottom w:val="none" w:sz="0" w:space="0" w:color="auto"/>
                <w:right w:val="none" w:sz="0" w:space="0" w:color="auto"/>
              </w:divBdr>
            </w:div>
            <w:div w:id="458494185">
              <w:marLeft w:val="0"/>
              <w:marRight w:val="0"/>
              <w:marTop w:val="0"/>
              <w:marBottom w:val="0"/>
              <w:divBdr>
                <w:top w:val="none" w:sz="0" w:space="0" w:color="auto"/>
                <w:left w:val="none" w:sz="0" w:space="0" w:color="auto"/>
                <w:bottom w:val="none" w:sz="0" w:space="0" w:color="auto"/>
                <w:right w:val="none" w:sz="0" w:space="0" w:color="auto"/>
              </w:divBdr>
            </w:div>
            <w:div w:id="339238402">
              <w:marLeft w:val="0"/>
              <w:marRight w:val="0"/>
              <w:marTop w:val="0"/>
              <w:marBottom w:val="0"/>
              <w:divBdr>
                <w:top w:val="single" w:sz="6" w:space="0" w:color="DEE2E6"/>
                <w:left w:val="single" w:sz="6" w:space="0" w:color="DEE2E6"/>
                <w:bottom w:val="single" w:sz="6" w:space="0" w:color="DEE2E6"/>
                <w:right w:val="single" w:sz="6" w:space="0" w:color="DEE2E6"/>
              </w:divBdr>
              <w:divsChild>
                <w:div w:id="1058210982">
                  <w:marLeft w:val="0"/>
                  <w:marRight w:val="0"/>
                  <w:marTop w:val="0"/>
                  <w:marBottom w:val="0"/>
                  <w:divBdr>
                    <w:top w:val="none" w:sz="0" w:space="0" w:color="auto"/>
                    <w:left w:val="none" w:sz="0" w:space="0" w:color="auto"/>
                    <w:bottom w:val="none" w:sz="0" w:space="0" w:color="auto"/>
                    <w:right w:val="none" w:sz="0" w:space="0" w:color="auto"/>
                  </w:divBdr>
                </w:div>
                <w:div w:id="1254170740">
                  <w:marLeft w:val="0"/>
                  <w:marRight w:val="0"/>
                  <w:marTop w:val="0"/>
                  <w:marBottom w:val="0"/>
                  <w:divBdr>
                    <w:top w:val="none" w:sz="0" w:space="0" w:color="auto"/>
                    <w:left w:val="none" w:sz="0" w:space="0" w:color="auto"/>
                    <w:bottom w:val="none" w:sz="0" w:space="0" w:color="auto"/>
                    <w:right w:val="none" w:sz="0" w:space="0" w:color="auto"/>
                  </w:divBdr>
                </w:div>
                <w:div w:id="297615785">
                  <w:marLeft w:val="0"/>
                  <w:marRight w:val="0"/>
                  <w:marTop w:val="0"/>
                  <w:marBottom w:val="0"/>
                  <w:divBdr>
                    <w:top w:val="none" w:sz="0" w:space="0" w:color="auto"/>
                    <w:left w:val="none" w:sz="0" w:space="0" w:color="auto"/>
                    <w:bottom w:val="none" w:sz="0" w:space="0" w:color="auto"/>
                    <w:right w:val="none" w:sz="0" w:space="0" w:color="auto"/>
                  </w:divBdr>
                </w:div>
              </w:divsChild>
            </w:div>
            <w:div w:id="443503690">
              <w:marLeft w:val="0"/>
              <w:marRight w:val="0"/>
              <w:marTop w:val="0"/>
              <w:marBottom w:val="0"/>
              <w:divBdr>
                <w:top w:val="none" w:sz="0" w:space="0" w:color="auto"/>
                <w:left w:val="none" w:sz="0" w:space="0" w:color="auto"/>
                <w:bottom w:val="none" w:sz="0" w:space="0" w:color="auto"/>
                <w:right w:val="none" w:sz="0" w:space="0" w:color="auto"/>
              </w:divBdr>
            </w:div>
            <w:div w:id="890191086">
              <w:marLeft w:val="0"/>
              <w:marRight w:val="0"/>
              <w:marTop w:val="0"/>
              <w:marBottom w:val="0"/>
              <w:divBdr>
                <w:top w:val="none" w:sz="0" w:space="0" w:color="auto"/>
                <w:left w:val="none" w:sz="0" w:space="0" w:color="auto"/>
                <w:bottom w:val="none" w:sz="0" w:space="0" w:color="auto"/>
                <w:right w:val="none" w:sz="0" w:space="0" w:color="auto"/>
              </w:divBdr>
            </w:div>
            <w:div w:id="982077561">
              <w:marLeft w:val="0"/>
              <w:marRight w:val="0"/>
              <w:marTop w:val="0"/>
              <w:marBottom w:val="0"/>
              <w:divBdr>
                <w:top w:val="single" w:sz="6" w:space="0" w:color="DEE2E6"/>
                <w:left w:val="single" w:sz="6" w:space="0" w:color="DEE2E6"/>
                <w:bottom w:val="single" w:sz="6" w:space="0" w:color="DEE2E6"/>
                <w:right w:val="single" w:sz="6" w:space="0" w:color="DEE2E6"/>
              </w:divBdr>
              <w:divsChild>
                <w:div w:id="121194760">
                  <w:marLeft w:val="0"/>
                  <w:marRight w:val="0"/>
                  <w:marTop w:val="0"/>
                  <w:marBottom w:val="0"/>
                  <w:divBdr>
                    <w:top w:val="none" w:sz="0" w:space="0" w:color="auto"/>
                    <w:left w:val="none" w:sz="0" w:space="0" w:color="auto"/>
                    <w:bottom w:val="none" w:sz="0" w:space="0" w:color="auto"/>
                    <w:right w:val="none" w:sz="0" w:space="0" w:color="auto"/>
                  </w:divBdr>
                </w:div>
                <w:div w:id="1740790372">
                  <w:marLeft w:val="0"/>
                  <w:marRight w:val="0"/>
                  <w:marTop w:val="0"/>
                  <w:marBottom w:val="0"/>
                  <w:divBdr>
                    <w:top w:val="none" w:sz="0" w:space="0" w:color="auto"/>
                    <w:left w:val="none" w:sz="0" w:space="0" w:color="auto"/>
                    <w:bottom w:val="none" w:sz="0" w:space="0" w:color="auto"/>
                    <w:right w:val="none" w:sz="0" w:space="0" w:color="auto"/>
                  </w:divBdr>
                </w:div>
                <w:div w:id="1375544703">
                  <w:marLeft w:val="0"/>
                  <w:marRight w:val="0"/>
                  <w:marTop w:val="0"/>
                  <w:marBottom w:val="0"/>
                  <w:divBdr>
                    <w:top w:val="none" w:sz="0" w:space="0" w:color="auto"/>
                    <w:left w:val="none" w:sz="0" w:space="0" w:color="auto"/>
                    <w:bottom w:val="none" w:sz="0" w:space="0" w:color="auto"/>
                    <w:right w:val="none" w:sz="0" w:space="0" w:color="auto"/>
                  </w:divBdr>
                </w:div>
                <w:div w:id="2132550952">
                  <w:marLeft w:val="0"/>
                  <w:marRight w:val="0"/>
                  <w:marTop w:val="0"/>
                  <w:marBottom w:val="0"/>
                  <w:divBdr>
                    <w:top w:val="none" w:sz="0" w:space="0" w:color="auto"/>
                    <w:left w:val="none" w:sz="0" w:space="0" w:color="auto"/>
                    <w:bottom w:val="none" w:sz="0" w:space="0" w:color="auto"/>
                    <w:right w:val="none" w:sz="0" w:space="0" w:color="auto"/>
                  </w:divBdr>
                </w:div>
                <w:div w:id="2133210247">
                  <w:marLeft w:val="0"/>
                  <w:marRight w:val="0"/>
                  <w:marTop w:val="0"/>
                  <w:marBottom w:val="0"/>
                  <w:divBdr>
                    <w:top w:val="none" w:sz="0" w:space="0" w:color="auto"/>
                    <w:left w:val="none" w:sz="0" w:space="0" w:color="auto"/>
                    <w:bottom w:val="none" w:sz="0" w:space="0" w:color="auto"/>
                    <w:right w:val="none" w:sz="0" w:space="0" w:color="auto"/>
                  </w:divBdr>
                </w:div>
              </w:divsChild>
            </w:div>
            <w:div w:id="1505126855">
              <w:marLeft w:val="0"/>
              <w:marRight w:val="0"/>
              <w:marTop w:val="0"/>
              <w:marBottom w:val="0"/>
              <w:divBdr>
                <w:top w:val="none" w:sz="0" w:space="0" w:color="auto"/>
                <w:left w:val="none" w:sz="0" w:space="0" w:color="auto"/>
                <w:bottom w:val="none" w:sz="0" w:space="0" w:color="auto"/>
                <w:right w:val="none" w:sz="0" w:space="0" w:color="auto"/>
              </w:divBdr>
            </w:div>
            <w:div w:id="374743308">
              <w:marLeft w:val="0"/>
              <w:marRight w:val="0"/>
              <w:marTop w:val="0"/>
              <w:marBottom w:val="0"/>
              <w:divBdr>
                <w:top w:val="none" w:sz="0" w:space="0" w:color="auto"/>
                <w:left w:val="none" w:sz="0" w:space="0" w:color="auto"/>
                <w:bottom w:val="none" w:sz="0" w:space="0" w:color="auto"/>
                <w:right w:val="none" w:sz="0" w:space="0" w:color="auto"/>
              </w:divBdr>
            </w:div>
            <w:div w:id="1357728497">
              <w:marLeft w:val="0"/>
              <w:marRight w:val="0"/>
              <w:marTop w:val="0"/>
              <w:marBottom w:val="0"/>
              <w:divBdr>
                <w:top w:val="single" w:sz="6" w:space="0" w:color="DEE2E6"/>
                <w:left w:val="single" w:sz="6" w:space="0" w:color="DEE2E6"/>
                <w:bottom w:val="single" w:sz="6" w:space="0" w:color="DEE2E6"/>
                <w:right w:val="single" w:sz="6" w:space="0" w:color="DEE2E6"/>
              </w:divBdr>
            </w:div>
            <w:div w:id="367217113">
              <w:marLeft w:val="0"/>
              <w:marRight w:val="0"/>
              <w:marTop w:val="0"/>
              <w:marBottom w:val="0"/>
              <w:divBdr>
                <w:top w:val="none" w:sz="0" w:space="0" w:color="auto"/>
                <w:left w:val="none" w:sz="0" w:space="0" w:color="auto"/>
                <w:bottom w:val="none" w:sz="0" w:space="0" w:color="auto"/>
                <w:right w:val="none" w:sz="0" w:space="0" w:color="auto"/>
              </w:divBdr>
            </w:div>
            <w:div w:id="920796794">
              <w:marLeft w:val="0"/>
              <w:marRight w:val="0"/>
              <w:marTop w:val="0"/>
              <w:marBottom w:val="0"/>
              <w:divBdr>
                <w:top w:val="none" w:sz="0" w:space="0" w:color="auto"/>
                <w:left w:val="none" w:sz="0" w:space="0" w:color="auto"/>
                <w:bottom w:val="none" w:sz="0" w:space="0" w:color="auto"/>
                <w:right w:val="none" w:sz="0" w:space="0" w:color="auto"/>
              </w:divBdr>
            </w:div>
            <w:div w:id="1901163314">
              <w:marLeft w:val="0"/>
              <w:marRight w:val="0"/>
              <w:marTop w:val="0"/>
              <w:marBottom w:val="0"/>
              <w:divBdr>
                <w:top w:val="single" w:sz="6" w:space="0" w:color="DEE2E6"/>
                <w:left w:val="single" w:sz="6" w:space="0" w:color="DEE2E6"/>
                <w:bottom w:val="single" w:sz="6" w:space="0" w:color="DEE2E6"/>
                <w:right w:val="single" w:sz="6" w:space="0" w:color="DEE2E6"/>
              </w:divBdr>
            </w:div>
            <w:div w:id="2033340211">
              <w:marLeft w:val="0"/>
              <w:marRight w:val="0"/>
              <w:marTop w:val="0"/>
              <w:marBottom w:val="0"/>
              <w:divBdr>
                <w:top w:val="none" w:sz="0" w:space="0" w:color="auto"/>
                <w:left w:val="none" w:sz="0" w:space="0" w:color="auto"/>
                <w:bottom w:val="none" w:sz="0" w:space="0" w:color="auto"/>
                <w:right w:val="none" w:sz="0" w:space="0" w:color="auto"/>
              </w:divBdr>
            </w:div>
            <w:div w:id="1889684754">
              <w:marLeft w:val="0"/>
              <w:marRight w:val="0"/>
              <w:marTop w:val="0"/>
              <w:marBottom w:val="0"/>
              <w:divBdr>
                <w:top w:val="none" w:sz="0" w:space="0" w:color="auto"/>
                <w:left w:val="none" w:sz="0" w:space="0" w:color="auto"/>
                <w:bottom w:val="none" w:sz="0" w:space="0" w:color="auto"/>
                <w:right w:val="none" w:sz="0" w:space="0" w:color="auto"/>
              </w:divBdr>
            </w:div>
            <w:div w:id="1503810285">
              <w:marLeft w:val="0"/>
              <w:marRight w:val="0"/>
              <w:marTop w:val="0"/>
              <w:marBottom w:val="0"/>
              <w:divBdr>
                <w:top w:val="none" w:sz="0" w:space="0" w:color="auto"/>
                <w:left w:val="none" w:sz="0" w:space="0" w:color="auto"/>
                <w:bottom w:val="none" w:sz="0" w:space="0" w:color="auto"/>
                <w:right w:val="none" w:sz="0" w:space="0" w:color="auto"/>
              </w:divBdr>
            </w:div>
            <w:div w:id="18744604">
              <w:marLeft w:val="0"/>
              <w:marRight w:val="0"/>
              <w:marTop w:val="0"/>
              <w:marBottom w:val="0"/>
              <w:divBdr>
                <w:top w:val="none" w:sz="0" w:space="0" w:color="auto"/>
                <w:left w:val="none" w:sz="0" w:space="0" w:color="auto"/>
                <w:bottom w:val="none" w:sz="0" w:space="0" w:color="auto"/>
                <w:right w:val="none" w:sz="0" w:space="0" w:color="auto"/>
              </w:divBdr>
            </w:div>
            <w:div w:id="197205154">
              <w:marLeft w:val="0"/>
              <w:marRight w:val="0"/>
              <w:marTop w:val="0"/>
              <w:marBottom w:val="0"/>
              <w:divBdr>
                <w:top w:val="none" w:sz="0" w:space="0" w:color="auto"/>
                <w:left w:val="none" w:sz="0" w:space="0" w:color="auto"/>
                <w:bottom w:val="none" w:sz="0" w:space="0" w:color="auto"/>
                <w:right w:val="none" w:sz="0" w:space="0" w:color="auto"/>
              </w:divBdr>
            </w:div>
            <w:div w:id="331563488">
              <w:marLeft w:val="0"/>
              <w:marRight w:val="0"/>
              <w:marTop w:val="0"/>
              <w:marBottom w:val="0"/>
              <w:divBdr>
                <w:top w:val="none" w:sz="0" w:space="0" w:color="auto"/>
                <w:left w:val="none" w:sz="0" w:space="0" w:color="auto"/>
                <w:bottom w:val="none" w:sz="0" w:space="0" w:color="auto"/>
                <w:right w:val="none" w:sz="0" w:space="0" w:color="auto"/>
              </w:divBdr>
            </w:div>
            <w:div w:id="966082764">
              <w:marLeft w:val="0"/>
              <w:marRight w:val="0"/>
              <w:marTop w:val="0"/>
              <w:marBottom w:val="0"/>
              <w:divBdr>
                <w:top w:val="none" w:sz="0" w:space="0" w:color="auto"/>
                <w:left w:val="none" w:sz="0" w:space="0" w:color="auto"/>
                <w:bottom w:val="none" w:sz="0" w:space="0" w:color="auto"/>
                <w:right w:val="none" w:sz="0" w:space="0" w:color="auto"/>
              </w:divBdr>
            </w:div>
            <w:div w:id="1887596375">
              <w:marLeft w:val="0"/>
              <w:marRight w:val="0"/>
              <w:marTop w:val="0"/>
              <w:marBottom w:val="0"/>
              <w:divBdr>
                <w:top w:val="none" w:sz="0" w:space="0" w:color="auto"/>
                <w:left w:val="none" w:sz="0" w:space="0" w:color="auto"/>
                <w:bottom w:val="none" w:sz="0" w:space="0" w:color="auto"/>
                <w:right w:val="none" w:sz="0" w:space="0" w:color="auto"/>
              </w:divBdr>
            </w:div>
            <w:div w:id="157616279">
              <w:marLeft w:val="0"/>
              <w:marRight w:val="0"/>
              <w:marTop w:val="0"/>
              <w:marBottom w:val="0"/>
              <w:divBdr>
                <w:top w:val="none" w:sz="0" w:space="0" w:color="auto"/>
                <w:left w:val="none" w:sz="0" w:space="0" w:color="auto"/>
                <w:bottom w:val="none" w:sz="0" w:space="0" w:color="auto"/>
                <w:right w:val="none" w:sz="0" w:space="0" w:color="auto"/>
              </w:divBdr>
            </w:div>
            <w:div w:id="266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1990">
      <w:bodyDiv w:val="1"/>
      <w:marLeft w:val="0"/>
      <w:marRight w:val="0"/>
      <w:marTop w:val="0"/>
      <w:marBottom w:val="0"/>
      <w:divBdr>
        <w:top w:val="none" w:sz="0" w:space="0" w:color="auto"/>
        <w:left w:val="none" w:sz="0" w:space="0" w:color="auto"/>
        <w:bottom w:val="none" w:sz="0" w:space="0" w:color="auto"/>
        <w:right w:val="none" w:sz="0" w:space="0" w:color="auto"/>
      </w:divBdr>
      <w:divsChild>
        <w:div w:id="1856114262">
          <w:marLeft w:val="0"/>
          <w:marRight w:val="0"/>
          <w:marTop w:val="0"/>
          <w:marBottom w:val="0"/>
          <w:divBdr>
            <w:top w:val="none" w:sz="0" w:space="0" w:color="auto"/>
            <w:left w:val="none" w:sz="0" w:space="0" w:color="auto"/>
            <w:bottom w:val="none" w:sz="0" w:space="0" w:color="auto"/>
            <w:right w:val="none" w:sz="0" w:space="0" w:color="auto"/>
          </w:divBdr>
          <w:divsChild>
            <w:div w:id="2123378284">
              <w:marLeft w:val="0"/>
              <w:marRight w:val="0"/>
              <w:marTop w:val="0"/>
              <w:marBottom w:val="0"/>
              <w:divBdr>
                <w:top w:val="none" w:sz="0" w:space="0" w:color="auto"/>
                <w:left w:val="none" w:sz="0" w:space="0" w:color="auto"/>
                <w:bottom w:val="none" w:sz="0" w:space="0" w:color="auto"/>
                <w:right w:val="none" w:sz="0" w:space="0" w:color="auto"/>
              </w:divBdr>
            </w:div>
          </w:divsChild>
        </w:div>
        <w:div w:id="1123040535">
          <w:marLeft w:val="0"/>
          <w:marRight w:val="0"/>
          <w:marTop w:val="0"/>
          <w:marBottom w:val="0"/>
          <w:divBdr>
            <w:top w:val="none" w:sz="0" w:space="0" w:color="auto"/>
            <w:left w:val="none" w:sz="0" w:space="0" w:color="auto"/>
            <w:bottom w:val="none" w:sz="0" w:space="0" w:color="auto"/>
            <w:right w:val="none" w:sz="0" w:space="0" w:color="auto"/>
          </w:divBdr>
        </w:div>
        <w:div w:id="1482848442">
          <w:marLeft w:val="0"/>
          <w:marRight w:val="0"/>
          <w:marTop w:val="0"/>
          <w:marBottom w:val="0"/>
          <w:divBdr>
            <w:top w:val="none" w:sz="0" w:space="0" w:color="auto"/>
            <w:left w:val="none" w:sz="0" w:space="0" w:color="auto"/>
            <w:bottom w:val="none" w:sz="0" w:space="0" w:color="auto"/>
            <w:right w:val="none" w:sz="0" w:space="0" w:color="auto"/>
          </w:divBdr>
          <w:divsChild>
            <w:div w:id="700204844">
              <w:marLeft w:val="0"/>
              <w:marRight w:val="0"/>
              <w:marTop w:val="0"/>
              <w:marBottom w:val="0"/>
              <w:divBdr>
                <w:top w:val="none" w:sz="0" w:space="0" w:color="auto"/>
                <w:left w:val="none" w:sz="0" w:space="0" w:color="auto"/>
                <w:bottom w:val="none" w:sz="0" w:space="0" w:color="auto"/>
                <w:right w:val="none" w:sz="0" w:space="0" w:color="auto"/>
              </w:divBdr>
            </w:div>
            <w:div w:id="74210461">
              <w:marLeft w:val="0"/>
              <w:marRight w:val="0"/>
              <w:marTop w:val="0"/>
              <w:marBottom w:val="0"/>
              <w:divBdr>
                <w:top w:val="none" w:sz="0" w:space="0" w:color="auto"/>
                <w:left w:val="none" w:sz="0" w:space="0" w:color="auto"/>
                <w:bottom w:val="none" w:sz="0" w:space="0" w:color="auto"/>
                <w:right w:val="none" w:sz="0" w:space="0" w:color="auto"/>
              </w:divBdr>
            </w:div>
            <w:div w:id="394662362">
              <w:marLeft w:val="0"/>
              <w:marRight w:val="0"/>
              <w:marTop w:val="0"/>
              <w:marBottom w:val="0"/>
              <w:divBdr>
                <w:top w:val="single" w:sz="24" w:space="0" w:color="E9ECEF"/>
                <w:left w:val="single" w:sz="24" w:space="0" w:color="5BC0DE"/>
                <w:bottom w:val="single" w:sz="24" w:space="0" w:color="E9ECEF"/>
                <w:right w:val="single" w:sz="24" w:space="0" w:color="E9ECEF"/>
              </w:divBdr>
            </w:div>
            <w:div w:id="817108668">
              <w:marLeft w:val="0"/>
              <w:marRight w:val="0"/>
              <w:marTop w:val="0"/>
              <w:marBottom w:val="0"/>
              <w:divBdr>
                <w:top w:val="single" w:sz="6" w:space="0" w:color="DEE2E6"/>
                <w:left w:val="single" w:sz="6" w:space="0" w:color="DEE2E6"/>
                <w:bottom w:val="single" w:sz="6" w:space="0" w:color="DEE2E6"/>
                <w:right w:val="single" w:sz="6" w:space="0" w:color="DEE2E6"/>
              </w:divBdr>
              <w:divsChild>
                <w:div w:id="993797664">
                  <w:marLeft w:val="0"/>
                  <w:marRight w:val="0"/>
                  <w:marTop w:val="0"/>
                  <w:marBottom w:val="0"/>
                  <w:divBdr>
                    <w:top w:val="none" w:sz="0" w:space="0" w:color="auto"/>
                    <w:left w:val="none" w:sz="0" w:space="0" w:color="auto"/>
                    <w:bottom w:val="none" w:sz="0" w:space="0" w:color="auto"/>
                    <w:right w:val="none" w:sz="0" w:space="0" w:color="auto"/>
                  </w:divBdr>
                  <w:divsChild>
                    <w:div w:id="425418196">
                      <w:marLeft w:val="0"/>
                      <w:marRight w:val="0"/>
                      <w:marTop w:val="0"/>
                      <w:marBottom w:val="0"/>
                      <w:divBdr>
                        <w:top w:val="none" w:sz="0" w:space="0" w:color="auto"/>
                        <w:left w:val="none" w:sz="0" w:space="0" w:color="auto"/>
                        <w:bottom w:val="none" w:sz="0" w:space="0" w:color="auto"/>
                        <w:right w:val="none" w:sz="0" w:space="0" w:color="auto"/>
                      </w:divBdr>
                      <w:divsChild>
                        <w:div w:id="755249833">
                          <w:marLeft w:val="0"/>
                          <w:marRight w:val="0"/>
                          <w:marTop w:val="0"/>
                          <w:marBottom w:val="0"/>
                          <w:divBdr>
                            <w:top w:val="none" w:sz="0" w:space="0" w:color="auto"/>
                            <w:left w:val="none" w:sz="0" w:space="0" w:color="auto"/>
                            <w:bottom w:val="none" w:sz="0" w:space="0" w:color="auto"/>
                            <w:right w:val="none" w:sz="0" w:space="0" w:color="auto"/>
                          </w:divBdr>
                          <w:divsChild>
                            <w:div w:id="1957788757">
                              <w:marLeft w:val="0"/>
                              <w:marRight w:val="0"/>
                              <w:marTop w:val="0"/>
                              <w:marBottom w:val="0"/>
                              <w:divBdr>
                                <w:top w:val="none" w:sz="0" w:space="0" w:color="auto"/>
                                <w:left w:val="none" w:sz="0" w:space="0" w:color="auto"/>
                                <w:bottom w:val="single" w:sz="6" w:space="0" w:color="DEE2E6"/>
                                <w:right w:val="none" w:sz="0" w:space="0" w:color="auto"/>
                              </w:divBdr>
                            </w:div>
                            <w:div w:id="1689986958">
                              <w:marLeft w:val="0"/>
                              <w:marRight w:val="0"/>
                              <w:marTop w:val="0"/>
                              <w:marBottom w:val="0"/>
                              <w:divBdr>
                                <w:top w:val="none" w:sz="0" w:space="0" w:color="auto"/>
                                <w:left w:val="none" w:sz="0" w:space="0" w:color="auto"/>
                                <w:bottom w:val="none" w:sz="0" w:space="0" w:color="auto"/>
                                <w:right w:val="none" w:sz="0" w:space="0" w:color="auto"/>
                              </w:divBdr>
                            </w:div>
                            <w:div w:id="2060201511">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245187778">
              <w:marLeft w:val="0"/>
              <w:marRight w:val="0"/>
              <w:marTop w:val="0"/>
              <w:marBottom w:val="0"/>
              <w:divBdr>
                <w:top w:val="none" w:sz="0" w:space="0" w:color="auto"/>
                <w:left w:val="none" w:sz="0" w:space="0" w:color="auto"/>
                <w:bottom w:val="none" w:sz="0" w:space="0" w:color="auto"/>
                <w:right w:val="none" w:sz="0" w:space="0" w:color="auto"/>
              </w:divBdr>
            </w:div>
            <w:div w:id="1136605077">
              <w:marLeft w:val="0"/>
              <w:marRight w:val="0"/>
              <w:marTop w:val="0"/>
              <w:marBottom w:val="0"/>
              <w:divBdr>
                <w:top w:val="none" w:sz="0" w:space="0" w:color="auto"/>
                <w:left w:val="none" w:sz="0" w:space="0" w:color="auto"/>
                <w:bottom w:val="none" w:sz="0" w:space="0" w:color="auto"/>
                <w:right w:val="none" w:sz="0" w:space="0" w:color="auto"/>
              </w:divBdr>
            </w:div>
            <w:div w:id="1614702034">
              <w:marLeft w:val="0"/>
              <w:marRight w:val="0"/>
              <w:marTop w:val="0"/>
              <w:marBottom w:val="0"/>
              <w:divBdr>
                <w:top w:val="single" w:sz="6" w:space="0" w:color="DEE2E6"/>
                <w:left w:val="single" w:sz="6" w:space="0" w:color="DEE2E6"/>
                <w:bottom w:val="single" w:sz="6" w:space="0" w:color="DEE2E6"/>
                <w:right w:val="single" w:sz="6" w:space="0" w:color="DEE2E6"/>
              </w:divBdr>
            </w:div>
            <w:div w:id="1368020217">
              <w:marLeft w:val="0"/>
              <w:marRight w:val="0"/>
              <w:marTop w:val="0"/>
              <w:marBottom w:val="0"/>
              <w:divBdr>
                <w:top w:val="none" w:sz="0" w:space="0" w:color="auto"/>
                <w:left w:val="none" w:sz="0" w:space="0" w:color="auto"/>
                <w:bottom w:val="none" w:sz="0" w:space="0" w:color="auto"/>
                <w:right w:val="none" w:sz="0" w:space="0" w:color="auto"/>
              </w:divBdr>
            </w:div>
            <w:div w:id="1928272508">
              <w:marLeft w:val="0"/>
              <w:marRight w:val="0"/>
              <w:marTop w:val="0"/>
              <w:marBottom w:val="0"/>
              <w:divBdr>
                <w:top w:val="none" w:sz="0" w:space="0" w:color="auto"/>
                <w:left w:val="none" w:sz="0" w:space="0" w:color="auto"/>
                <w:bottom w:val="none" w:sz="0" w:space="0" w:color="auto"/>
                <w:right w:val="none" w:sz="0" w:space="0" w:color="auto"/>
              </w:divBdr>
            </w:div>
            <w:div w:id="300616765">
              <w:marLeft w:val="0"/>
              <w:marRight w:val="0"/>
              <w:marTop w:val="0"/>
              <w:marBottom w:val="0"/>
              <w:divBdr>
                <w:top w:val="single" w:sz="6" w:space="0" w:color="DEE2E6"/>
                <w:left w:val="single" w:sz="6" w:space="0" w:color="DEE2E6"/>
                <w:bottom w:val="single" w:sz="6" w:space="0" w:color="DEE2E6"/>
                <w:right w:val="single" w:sz="6" w:space="0" w:color="DEE2E6"/>
              </w:divBdr>
            </w:div>
            <w:div w:id="204830848">
              <w:marLeft w:val="0"/>
              <w:marRight w:val="0"/>
              <w:marTop w:val="0"/>
              <w:marBottom w:val="0"/>
              <w:divBdr>
                <w:top w:val="none" w:sz="0" w:space="0" w:color="auto"/>
                <w:left w:val="none" w:sz="0" w:space="0" w:color="auto"/>
                <w:bottom w:val="none" w:sz="0" w:space="0" w:color="auto"/>
                <w:right w:val="none" w:sz="0" w:space="0" w:color="auto"/>
              </w:divBdr>
            </w:div>
            <w:div w:id="2075617716">
              <w:marLeft w:val="0"/>
              <w:marRight w:val="0"/>
              <w:marTop w:val="0"/>
              <w:marBottom w:val="0"/>
              <w:divBdr>
                <w:top w:val="none" w:sz="0" w:space="0" w:color="auto"/>
                <w:left w:val="none" w:sz="0" w:space="0" w:color="auto"/>
                <w:bottom w:val="none" w:sz="0" w:space="0" w:color="auto"/>
                <w:right w:val="none" w:sz="0" w:space="0" w:color="auto"/>
              </w:divBdr>
            </w:div>
            <w:div w:id="1346059752">
              <w:marLeft w:val="0"/>
              <w:marRight w:val="0"/>
              <w:marTop w:val="0"/>
              <w:marBottom w:val="0"/>
              <w:divBdr>
                <w:top w:val="single" w:sz="6" w:space="0" w:color="DEE2E6"/>
                <w:left w:val="single" w:sz="6" w:space="0" w:color="DEE2E6"/>
                <w:bottom w:val="single" w:sz="6" w:space="0" w:color="DEE2E6"/>
                <w:right w:val="single" w:sz="6" w:space="0" w:color="DEE2E6"/>
              </w:divBdr>
            </w:div>
            <w:div w:id="450439045">
              <w:marLeft w:val="0"/>
              <w:marRight w:val="0"/>
              <w:marTop w:val="0"/>
              <w:marBottom w:val="0"/>
              <w:divBdr>
                <w:top w:val="single" w:sz="6" w:space="0" w:color="DEE2E6"/>
                <w:left w:val="single" w:sz="6" w:space="0" w:color="DEE2E6"/>
                <w:bottom w:val="single" w:sz="6" w:space="0" w:color="DEE2E6"/>
                <w:right w:val="single" w:sz="6" w:space="0" w:color="DEE2E6"/>
              </w:divBdr>
            </w:div>
            <w:div w:id="988948176">
              <w:marLeft w:val="0"/>
              <w:marRight w:val="0"/>
              <w:marTop w:val="0"/>
              <w:marBottom w:val="0"/>
              <w:divBdr>
                <w:top w:val="none" w:sz="0" w:space="0" w:color="auto"/>
                <w:left w:val="none" w:sz="0" w:space="0" w:color="auto"/>
                <w:bottom w:val="none" w:sz="0" w:space="0" w:color="auto"/>
                <w:right w:val="none" w:sz="0" w:space="0" w:color="auto"/>
              </w:divBdr>
            </w:div>
            <w:div w:id="419256228">
              <w:marLeft w:val="0"/>
              <w:marRight w:val="0"/>
              <w:marTop w:val="0"/>
              <w:marBottom w:val="0"/>
              <w:divBdr>
                <w:top w:val="none" w:sz="0" w:space="0" w:color="auto"/>
                <w:left w:val="none" w:sz="0" w:space="0" w:color="auto"/>
                <w:bottom w:val="none" w:sz="0" w:space="0" w:color="auto"/>
                <w:right w:val="none" w:sz="0" w:space="0" w:color="auto"/>
              </w:divBdr>
            </w:div>
            <w:div w:id="1587762283">
              <w:marLeft w:val="0"/>
              <w:marRight w:val="0"/>
              <w:marTop w:val="0"/>
              <w:marBottom w:val="0"/>
              <w:divBdr>
                <w:top w:val="single" w:sz="6" w:space="0" w:color="DEE2E6"/>
                <w:left w:val="single" w:sz="6" w:space="0" w:color="DEE2E6"/>
                <w:bottom w:val="single" w:sz="6" w:space="0" w:color="DEE2E6"/>
                <w:right w:val="single" w:sz="6" w:space="0" w:color="DEE2E6"/>
              </w:divBdr>
            </w:div>
            <w:div w:id="987393760">
              <w:marLeft w:val="0"/>
              <w:marRight w:val="0"/>
              <w:marTop w:val="0"/>
              <w:marBottom w:val="0"/>
              <w:divBdr>
                <w:top w:val="none" w:sz="0" w:space="0" w:color="auto"/>
                <w:left w:val="none" w:sz="0" w:space="0" w:color="auto"/>
                <w:bottom w:val="none" w:sz="0" w:space="0" w:color="auto"/>
                <w:right w:val="none" w:sz="0" w:space="0" w:color="auto"/>
              </w:divBdr>
            </w:div>
            <w:div w:id="687875701">
              <w:marLeft w:val="0"/>
              <w:marRight w:val="0"/>
              <w:marTop w:val="0"/>
              <w:marBottom w:val="0"/>
              <w:divBdr>
                <w:top w:val="none" w:sz="0" w:space="0" w:color="auto"/>
                <w:left w:val="none" w:sz="0" w:space="0" w:color="auto"/>
                <w:bottom w:val="none" w:sz="0" w:space="0" w:color="auto"/>
                <w:right w:val="none" w:sz="0" w:space="0" w:color="auto"/>
              </w:divBdr>
            </w:div>
            <w:div w:id="1605920696">
              <w:marLeft w:val="0"/>
              <w:marRight w:val="0"/>
              <w:marTop w:val="0"/>
              <w:marBottom w:val="0"/>
              <w:divBdr>
                <w:top w:val="single" w:sz="6" w:space="0" w:color="DEE2E6"/>
                <w:left w:val="single" w:sz="6" w:space="0" w:color="DEE2E6"/>
                <w:bottom w:val="single" w:sz="6" w:space="0" w:color="DEE2E6"/>
                <w:right w:val="single" w:sz="6" w:space="0" w:color="DEE2E6"/>
              </w:divBdr>
            </w:div>
            <w:div w:id="846137531">
              <w:marLeft w:val="0"/>
              <w:marRight w:val="0"/>
              <w:marTop w:val="0"/>
              <w:marBottom w:val="0"/>
              <w:divBdr>
                <w:top w:val="none" w:sz="0" w:space="0" w:color="auto"/>
                <w:left w:val="none" w:sz="0" w:space="0" w:color="auto"/>
                <w:bottom w:val="none" w:sz="0" w:space="0" w:color="auto"/>
                <w:right w:val="none" w:sz="0" w:space="0" w:color="auto"/>
              </w:divBdr>
            </w:div>
            <w:div w:id="105514179">
              <w:marLeft w:val="0"/>
              <w:marRight w:val="0"/>
              <w:marTop w:val="0"/>
              <w:marBottom w:val="0"/>
              <w:divBdr>
                <w:top w:val="none" w:sz="0" w:space="0" w:color="auto"/>
                <w:left w:val="none" w:sz="0" w:space="0" w:color="auto"/>
                <w:bottom w:val="none" w:sz="0" w:space="0" w:color="auto"/>
                <w:right w:val="none" w:sz="0" w:space="0" w:color="auto"/>
              </w:divBdr>
            </w:div>
            <w:div w:id="1217472969">
              <w:marLeft w:val="0"/>
              <w:marRight w:val="0"/>
              <w:marTop w:val="0"/>
              <w:marBottom w:val="0"/>
              <w:divBdr>
                <w:top w:val="single" w:sz="6" w:space="0" w:color="DEE2E6"/>
                <w:left w:val="single" w:sz="6" w:space="0" w:color="DEE2E6"/>
                <w:bottom w:val="single" w:sz="6" w:space="0" w:color="DEE2E6"/>
                <w:right w:val="single" w:sz="6" w:space="0" w:color="DEE2E6"/>
              </w:divBdr>
            </w:div>
            <w:div w:id="462381656">
              <w:marLeft w:val="0"/>
              <w:marRight w:val="0"/>
              <w:marTop w:val="0"/>
              <w:marBottom w:val="0"/>
              <w:divBdr>
                <w:top w:val="none" w:sz="0" w:space="0" w:color="auto"/>
                <w:left w:val="none" w:sz="0" w:space="0" w:color="auto"/>
                <w:bottom w:val="none" w:sz="0" w:space="0" w:color="auto"/>
                <w:right w:val="none" w:sz="0" w:space="0" w:color="auto"/>
              </w:divBdr>
            </w:div>
            <w:div w:id="1979409891">
              <w:marLeft w:val="0"/>
              <w:marRight w:val="0"/>
              <w:marTop w:val="0"/>
              <w:marBottom w:val="0"/>
              <w:divBdr>
                <w:top w:val="none" w:sz="0" w:space="0" w:color="auto"/>
                <w:left w:val="none" w:sz="0" w:space="0" w:color="auto"/>
                <w:bottom w:val="none" w:sz="0" w:space="0" w:color="auto"/>
                <w:right w:val="none" w:sz="0" w:space="0" w:color="auto"/>
              </w:divBdr>
            </w:div>
            <w:div w:id="1805923721">
              <w:marLeft w:val="0"/>
              <w:marRight w:val="0"/>
              <w:marTop w:val="0"/>
              <w:marBottom w:val="0"/>
              <w:divBdr>
                <w:top w:val="single" w:sz="6" w:space="0" w:color="DEE2E6"/>
                <w:left w:val="single" w:sz="6" w:space="0" w:color="DEE2E6"/>
                <w:bottom w:val="single" w:sz="6" w:space="0" w:color="DEE2E6"/>
                <w:right w:val="single" w:sz="6" w:space="0" w:color="DEE2E6"/>
              </w:divBdr>
            </w:div>
            <w:div w:id="1356735091">
              <w:marLeft w:val="0"/>
              <w:marRight w:val="0"/>
              <w:marTop w:val="0"/>
              <w:marBottom w:val="0"/>
              <w:divBdr>
                <w:top w:val="none" w:sz="0" w:space="0" w:color="auto"/>
                <w:left w:val="none" w:sz="0" w:space="0" w:color="auto"/>
                <w:bottom w:val="none" w:sz="0" w:space="0" w:color="auto"/>
                <w:right w:val="none" w:sz="0" w:space="0" w:color="auto"/>
              </w:divBdr>
            </w:div>
            <w:div w:id="406613044">
              <w:marLeft w:val="0"/>
              <w:marRight w:val="0"/>
              <w:marTop w:val="0"/>
              <w:marBottom w:val="0"/>
              <w:divBdr>
                <w:top w:val="none" w:sz="0" w:space="0" w:color="auto"/>
                <w:left w:val="none" w:sz="0" w:space="0" w:color="auto"/>
                <w:bottom w:val="none" w:sz="0" w:space="0" w:color="auto"/>
                <w:right w:val="none" w:sz="0" w:space="0" w:color="auto"/>
              </w:divBdr>
            </w:div>
            <w:div w:id="890337977">
              <w:marLeft w:val="0"/>
              <w:marRight w:val="0"/>
              <w:marTop w:val="0"/>
              <w:marBottom w:val="0"/>
              <w:divBdr>
                <w:top w:val="none" w:sz="0" w:space="0" w:color="auto"/>
                <w:left w:val="none" w:sz="0" w:space="0" w:color="auto"/>
                <w:bottom w:val="none" w:sz="0" w:space="0" w:color="auto"/>
                <w:right w:val="none" w:sz="0" w:space="0" w:color="auto"/>
              </w:divBdr>
            </w:div>
            <w:div w:id="840005464">
              <w:marLeft w:val="0"/>
              <w:marRight w:val="0"/>
              <w:marTop w:val="0"/>
              <w:marBottom w:val="0"/>
              <w:divBdr>
                <w:top w:val="none" w:sz="0" w:space="0" w:color="auto"/>
                <w:left w:val="none" w:sz="0" w:space="0" w:color="auto"/>
                <w:bottom w:val="none" w:sz="0" w:space="0" w:color="auto"/>
                <w:right w:val="none" w:sz="0" w:space="0" w:color="auto"/>
              </w:divBdr>
            </w:div>
            <w:div w:id="319581115">
              <w:marLeft w:val="0"/>
              <w:marRight w:val="0"/>
              <w:marTop w:val="0"/>
              <w:marBottom w:val="0"/>
              <w:divBdr>
                <w:top w:val="single" w:sz="6" w:space="0" w:color="DEE2E6"/>
                <w:left w:val="single" w:sz="6" w:space="0" w:color="DEE2E6"/>
                <w:bottom w:val="single" w:sz="6" w:space="0" w:color="DEE2E6"/>
                <w:right w:val="single" w:sz="6" w:space="0" w:color="DEE2E6"/>
              </w:divBdr>
            </w:div>
            <w:div w:id="466240560">
              <w:marLeft w:val="0"/>
              <w:marRight w:val="0"/>
              <w:marTop w:val="0"/>
              <w:marBottom w:val="0"/>
              <w:divBdr>
                <w:top w:val="none" w:sz="0" w:space="0" w:color="auto"/>
                <w:left w:val="none" w:sz="0" w:space="0" w:color="auto"/>
                <w:bottom w:val="none" w:sz="0" w:space="0" w:color="auto"/>
                <w:right w:val="none" w:sz="0" w:space="0" w:color="auto"/>
              </w:divBdr>
            </w:div>
            <w:div w:id="117644600">
              <w:marLeft w:val="0"/>
              <w:marRight w:val="0"/>
              <w:marTop w:val="0"/>
              <w:marBottom w:val="0"/>
              <w:divBdr>
                <w:top w:val="none" w:sz="0" w:space="0" w:color="auto"/>
                <w:left w:val="none" w:sz="0" w:space="0" w:color="auto"/>
                <w:bottom w:val="none" w:sz="0" w:space="0" w:color="auto"/>
                <w:right w:val="none" w:sz="0" w:space="0" w:color="auto"/>
              </w:divBdr>
            </w:div>
            <w:div w:id="2058040605">
              <w:marLeft w:val="0"/>
              <w:marRight w:val="0"/>
              <w:marTop w:val="0"/>
              <w:marBottom w:val="0"/>
              <w:divBdr>
                <w:top w:val="none" w:sz="0" w:space="0" w:color="auto"/>
                <w:left w:val="none" w:sz="0" w:space="0" w:color="auto"/>
                <w:bottom w:val="none" w:sz="0" w:space="0" w:color="auto"/>
                <w:right w:val="none" w:sz="0" w:space="0" w:color="auto"/>
              </w:divBdr>
            </w:div>
            <w:div w:id="1099987823">
              <w:marLeft w:val="0"/>
              <w:marRight w:val="0"/>
              <w:marTop w:val="0"/>
              <w:marBottom w:val="0"/>
              <w:divBdr>
                <w:top w:val="none" w:sz="0" w:space="0" w:color="auto"/>
                <w:left w:val="none" w:sz="0" w:space="0" w:color="auto"/>
                <w:bottom w:val="none" w:sz="0" w:space="0" w:color="auto"/>
                <w:right w:val="none" w:sz="0" w:space="0" w:color="auto"/>
              </w:divBdr>
            </w:div>
            <w:div w:id="961807414">
              <w:marLeft w:val="0"/>
              <w:marRight w:val="0"/>
              <w:marTop w:val="0"/>
              <w:marBottom w:val="0"/>
              <w:divBdr>
                <w:top w:val="single" w:sz="6" w:space="0" w:color="DEE2E6"/>
                <w:left w:val="single" w:sz="6" w:space="0" w:color="DEE2E6"/>
                <w:bottom w:val="single" w:sz="6" w:space="0" w:color="DEE2E6"/>
                <w:right w:val="single" w:sz="6" w:space="0" w:color="DEE2E6"/>
              </w:divBdr>
            </w:div>
            <w:div w:id="566497132">
              <w:marLeft w:val="0"/>
              <w:marRight w:val="0"/>
              <w:marTop w:val="0"/>
              <w:marBottom w:val="0"/>
              <w:divBdr>
                <w:top w:val="none" w:sz="0" w:space="0" w:color="auto"/>
                <w:left w:val="none" w:sz="0" w:space="0" w:color="auto"/>
                <w:bottom w:val="none" w:sz="0" w:space="0" w:color="auto"/>
                <w:right w:val="none" w:sz="0" w:space="0" w:color="auto"/>
              </w:divBdr>
            </w:div>
            <w:div w:id="480999754">
              <w:marLeft w:val="0"/>
              <w:marRight w:val="0"/>
              <w:marTop w:val="0"/>
              <w:marBottom w:val="0"/>
              <w:divBdr>
                <w:top w:val="none" w:sz="0" w:space="0" w:color="auto"/>
                <w:left w:val="none" w:sz="0" w:space="0" w:color="auto"/>
                <w:bottom w:val="none" w:sz="0" w:space="0" w:color="auto"/>
                <w:right w:val="none" w:sz="0" w:space="0" w:color="auto"/>
              </w:divBdr>
            </w:div>
            <w:div w:id="2027710916">
              <w:marLeft w:val="0"/>
              <w:marRight w:val="0"/>
              <w:marTop w:val="0"/>
              <w:marBottom w:val="0"/>
              <w:divBdr>
                <w:top w:val="single" w:sz="6" w:space="0" w:color="DEE2E6"/>
                <w:left w:val="single" w:sz="6" w:space="0" w:color="DEE2E6"/>
                <w:bottom w:val="single" w:sz="6" w:space="0" w:color="DEE2E6"/>
                <w:right w:val="single" w:sz="6" w:space="0" w:color="DEE2E6"/>
              </w:divBdr>
            </w:div>
            <w:div w:id="835727735">
              <w:marLeft w:val="0"/>
              <w:marRight w:val="0"/>
              <w:marTop w:val="0"/>
              <w:marBottom w:val="0"/>
              <w:divBdr>
                <w:top w:val="none" w:sz="0" w:space="0" w:color="auto"/>
                <w:left w:val="none" w:sz="0" w:space="0" w:color="auto"/>
                <w:bottom w:val="none" w:sz="0" w:space="0" w:color="auto"/>
                <w:right w:val="none" w:sz="0" w:space="0" w:color="auto"/>
              </w:divBdr>
            </w:div>
            <w:div w:id="748885192">
              <w:marLeft w:val="0"/>
              <w:marRight w:val="0"/>
              <w:marTop w:val="0"/>
              <w:marBottom w:val="0"/>
              <w:divBdr>
                <w:top w:val="none" w:sz="0" w:space="0" w:color="auto"/>
                <w:left w:val="none" w:sz="0" w:space="0" w:color="auto"/>
                <w:bottom w:val="none" w:sz="0" w:space="0" w:color="auto"/>
                <w:right w:val="none" w:sz="0" w:space="0" w:color="auto"/>
              </w:divBdr>
            </w:div>
            <w:div w:id="1204975866">
              <w:marLeft w:val="0"/>
              <w:marRight w:val="0"/>
              <w:marTop w:val="0"/>
              <w:marBottom w:val="0"/>
              <w:divBdr>
                <w:top w:val="none" w:sz="0" w:space="0" w:color="auto"/>
                <w:left w:val="none" w:sz="0" w:space="0" w:color="auto"/>
                <w:bottom w:val="none" w:sz="0" w:space="0" w:color="auto"/>
                <w:right w:val="none" w:sz="0" w:space="0" w:color="auto"/>
              </w:divBdr>
            </w:div>
            <w:div w:id="726532566">
              <w:marLeft w:val="0"/>
              <w:marRight w:val="0"/>
              <w:marTop w:val="0"/>
              <w:marBottom w:val="0"/>
              <w:divBdr>
                <w:top w:val="none" w:sz="0" w:space="0" w:color="auto"/>
                <w:left w:val="none" w:sz="0" w:space="0" w:color="auto"/>
                <w:bottom w:val="none" w:sz="0" w:space="0" w:color="auto"/>
                <w:right w:val="none" w:sz="0" w:space="0" w:color="auto"/>
              </w:divBdr>
            </w:div>
            <w:div w:id="79260763">
              <w:marLeft w:val="0"/>
              <w:marRight w:val="0"/>
              <w:marTop w:val="0"/>
              <w:marBottom w:val="0"/>
              <w:divBdr>
                <w:top w:val="none" w:sz="0" w:space="0" w:color="auto"/>
                <w:left w:val="none" w:sz="0" w:space="0" w:color="auto"/>
                <w:bottom w:val="none" w:sz="0" w:space="0" w:color="auto"/>
                <w:right w:val="none" w:sz="0" w:space="0" w:color="auto"/>
              </w:divBdr>
            </w:div>
            <w:div w:id="33580378">
              <w:marLeft w:val="0"/>
              <w:marRight w:val="0"/>
              <w:marTop w:val="0"/>
              <w:marBottom w:val="0"/>
              <w:divBdr>
                <w:top w:val="none" w:sz="0" w:space="0" w:color="auto"/>
                <w:left w:val="none" w:sz="0" w:space="0" w:color="auto"/>
                <w:bottom w:val="none" w:sz="0" w:space="0" w:color="auto"/>
                <w:right w:val="none" w:sz="0" w:space="0" w:color="auto"/>
              </w:divBdr>
            </w:div>
            <w:div w:id="1387603170">
              <w:marLeft w:val="0"/>
              <w:marRight w:val="0"/>
              <w:marTop w:val="0"/>
              <w:marBottom w:val="0"/>
              <w:divBdr>
                <w:top w:val="none" w:sz="0" w:space="0" w:color="auto"/>
                <w:left w:val="none" w:sz="0" w:space="0" w:color="auto"/>
                <w:bottom w:val="none" w:sz="0" w:space="0" w:color="auto"/>
                <w:right w:val="none" w:sz="0" w:space="0" w:color="auto"/>
              </w:divBdr>
            </w:div>
            <w:div w:id="121849992">
              <w:marLeft w:val="0"/>
              <w:marRight w:val="0"/>
              <w:marTop w:val="0"/>
              <w:marBottom w:val="0"/>
              <w:divBdr>
                <w:top w:val="none" w:sz="0" w:space="0" w:color="auto"/>
                <w:left w:val="none" w:sz="0" w:space="0" w:color="auto"/>
                <w:bottom w:val="none" w:sz="0" w:space="0" w:color="auto"/>
                <w:right w:val="none" w:sz="0" w:space="0" w:color="auto"/>
              </w:divBdr>
            </w:div>
            <w:div w:id="661591684">
              <w:marLeft w:val="0"/>
              <w:marRight w:val="0"/>
              <w:marTop w:val="0"/>
              <w:marBottom w:val="0"/>
              <w:divBdr>
                <w:top w:val="none" w:sz="0" w:space="0" w:color="auto"/>
                <w:left w:val="none" w:sz="0" w:space="0" w:color="auto"/>
                <w:bottom w:val="none" w:sz="0" w:space="0" w:color="auto"/>
                <w:right w:val="none" w:sz="0" w:space="0" w:color="auto"/>
              </w:divBdr>
            </w:div>
            <w:div w:id="1517041865">
              <w:marLeft w:val="0"/>
              <w:marRight w:val="0"/>
              <w:marTop w:val="0"/>
              <w:marBottom w:val="0"/>
              <w:divBdr>
                <w:top w:val="none" w:sz="0" w:space="0" w:color="auto"/>
                <w:left w:val="none" w:sz="0" w:space="0" w:color="auto"/>
                <w:bottom w:val="none" w:sz="0" w:space="0" w:color="auto"/>
                <w:right w:val="none" w:sz="0" w:space="0" w:color="auto"/>
              </w:divBdr>
            </w:div>
            <w:div w:id="193617657">
              <w:marLeft w:val="0"/>
              <w:marRight w:val="0"/>
              <w:marTop w:val="0"/>
              <w:marBottom w:val="0"/>
              <w:divBdr>
                <w:top w:val="single" w:sz="24" w:space="0" w:color="E9ECEF"/>
                <w:left w:val="single" w:sz="24" w:space="0" w:color="D9534F"/>
                <w:bottom w:val="single" w:sz="24" w:space="0" w:color="E9ECEF"/>
                <w:right w:val="single" w:sz="24" w:space="0" w:color="E9ECEF"/>
              </w:divBdr>
            </w:div>
            <w:div w:id="237249007">
              <w:marLeft w:val="0"/>
              <w:marRight w:val="0"/>
              <w:marTop w:val="0"/>
              <w:marBottom w:val="0"/>
              <w:divBdr>
                <w:top w:val="none" w:sz="0" w:space="0" w:color="auto"/>
                <w:left w:val="none" w:sz="0" w:space="0" w:color="auto"/>
                <w:bottom w:val="none" w:sz="0" w:space="0" w:color="auto"/>
                <w:right w:val="none" w:sz="0" w:space="0" w:color="auto"/>
              </w:divBdr>
            </w:div>
            <w:div w:id="1447193777">
              <w:marLeft w:val="0"/>
              <w:marRight w:val="0"/>
              <w:marTop w:val="0"/>
              <w:marBottom w:val="0"/>
              <w:divBdr>
                <w:top w:val="none" w:sz="0" w:space="0" w:color="auto"/>
                <w:left w:val="none" w:sz="0" w:space="0" w:color="auto"/>
                <w:bottom w:val="none" w:sz="0" w:space="0" w:color="auto"/>
                <w:right w:val="none" w:sz="0" w:space="0" w:color="auto"/>
              </w:divBdr>
            </w:div>
            <w:div w:id="1525636166">
              <w:marLeft w:val="0"/>
              <w:marRight w:val="0"/>
              <w:marTop w:val="0"/>
              <w:marBottom w:val="0"/>
              <w:divBdr>
                <w:top w:val="none" w:sz="0" w:space="0" w:color="auto"/>
                <w:left w:val="none" w:sz="0" w:space="0" w:color="auto"/>
                <w:bottom w:val="none" w:sz="0" w:space="0" w:color="auto"/>
                <w:right w:val="none" w:sz="0" w:space="0" w:color="auto"/>
              </w:divBdr>
            </w:div>
            <w:div w:id="282469235">
              <w:marLeft w:val="0"/>
              <w:marRight w:val="0"/>
              <w:marTop w:val="0"/>
              <w:marBottom w:val="0"/>
              <w:divBdr>
                <w:top w:val="none" w:sz="0" w:space="0" w:color="auto"/>
                <w:left w:val="none" w:sz="0" w:space="0" w:color="auto"/>
                <w:bottom w:val="none" w:sz="0" w:space="0" w:color="auto"/>
                <w:right w:val="none" w:sz="0" w:space="0" w:color="auto"/>
              </w:divBdr>
            </w:div>
            <w:div w:id="344941674">
              <w:marLeft w:val="0"/>
              <w:marRight w:val="0"/>
              <w:marTop w:val="0"/>
              <w:marBottom w:val="0"/>
              <w:divBdr>
                <w:top w:val="none" w:sz="0" w:space="0" w:color="auto"/>
                <w:left w:val="none" w:sz="0" w:space="0" w:color="auto"/>
                <w:bottom w:val="none" w:sz="0" w:space="0" w:color="auto"/>
                <w:right w:val="none" w:sz="0" w:space="0" w:color="auto"/>
              </w:divBdr>
            </w:div>
            <w:div w:id="1396900575">
              <w:marLeft w:val="0"/>
              <w:marRight w:val="0"/>
              <w:marTop w:val="0"/>
              <w:marBottom w:val="0"/>
              <w:divBdr>
                <w:top w:val="none" w:sz="0" w:space="0" w:color="auto"/>
                <w:left w:val="none" w:sz="0" w:space="0" w:color="auto"/>
                <w:bottom w:val="none" w:sz="0" w:space="0" w:color="auto"/>
                <w:right w:val="none" w:sz="0" w:space="0" w:color="auto"/>
              </w:divBdr>
            </w:div>
            <w:div w:id="915670724">
              <w:marLeft w:val="0"/>
              <w:marRight w:val="0"/>
              <w:marTop w:val="0"/>
              <w:marBottom w:val="0"/>
              <w:divBdr>
                <w:top w:val="none" w:sz="0" w:space="0" w:color="auto"/>
                <w:left w:val="none" w:sz="0" w:space="0" w:color="auto"/>
                <w:bottom w:val="none" w:sz="0" w:space="0" w:color="auto"/>
                <w:right w:val="none" w:sz="0" w:space="0" w:color="auto"/>
              </w:divBdr>
            </w:div>
            <w:div w:id="525414167">
              <w:marLeft w:val="0"/>
              <w:marRight w:val="0"/>
              <w:marTop w:val="0"/>
              <w:marBottom w:val="0"/>
              <w:divBdr>
                <w:top w:val="none" w:sz="0" w:space="0" w:color="auto"/>
                <w:left w:val="none" w:sz="0" w:space="0" w:color="auto"/>
                <w:bottom w:val="none" w:sz="0" w:space="0" w:color="auto"/>
                <w:right w:val="none" w:sz="0" w:space="0" w:color="auto"/>
              </w:divBdr>
            </w:div>
            <w:div w:id="471597618">
              <w:marLeft w:val="0"/>
              <w:marRight w:val="0"/>
              <w:marTop w:val="0"/>
              <w:marBottom w:val="0"/>
              <w:divBdr>
                <w:top w:val="none" w:sz="0" w:space="0" w:color="auto"/>
                <w:left w:val="none" w:sz="0" w:space="0" w:color="auto"/>
                <w:bottom w:val="none" w:sz="0" w:space="0" w:color="auto"/>
                <w:right w:val="none" w:sz="0" w:space="0" w:color="auto"/>
              </w:divBdr>
            </w:div>
            <w:div w:id="1269967802">
              <w:marLeft w:val="0"/>
              <w:marRight w:val="0"/>
              <w:marTop w:val="0"/>
              <w:marBottom w:val="0"/>
              <w:divBdr>
                <w:top w:val="none" w:sz="0" w:space="0" w:color="auto"/>
                <w:left w:val="none" w:sz="0" w:space="0" w:color="auto"/>
                <w:bottom w:val="none" w:sz="0" w:space="0" w:color="auto"/>
                <w:right w:val="none" w:sz="0" w:space="0" w:color="auto"/>
              </w:divBdr>
            </w:div>
            <w:div w:id="583418363">
              <w:marLeft w:val="0"/>
              <w:marRight w:val="0"/>
              <w:marTop w:val="0"/>
              <w:marBottom w:val="0"/>
              <w:divBdr>
                <w:top w:val="none" w:sz="0" w:space="0" w:color="auto"/>
                <w:left w:val="none" w:sz="0" w:space="0" w:color="auto"/>
                <w:bottom w:val="none" w:sz="0" w:space="0" w:color="auto"/>
                <w:right w:val="none" w:sz="0" w:space="0" w:color="auto"/>
              </w:divBdr>
            </w:div>
            <w:div w:id="1588344501">
              <w:marLeft w:val="0"/>
              <w:marRight w:val="0"/>
              <w:marTop w:val="0"/>
              <w:marBottom w:val="0"/>
              <w:divBdr>
                <w:top w:val="none" w:sz="0" w:space="0" w:color="auto"/>
                <w:left w:val="none" w:sz="0" w:space="0" w:color="auto"/>
                <w:bottom w:val="none" w:sz="0" w:space="0" w:color="auto"/>
                <w:right w:val="none" w:sz="0" w:space="0" w:color="auto"/>
              </w:divBdr>
            </w:div>
            <w:div w:id="1722090597">
              <w:marLeft w:val="0"/>
              <w:marRight w:val="0"/>
              <w:marTop w:val="0"/>
              <w:marBottom w:val="0"/>
              <w:divBdr>
                <w:top w:val="none" w:sz="0" w:space="0" w:color="auto"/>
                <w:left w:val="none" w:sz="0" w:space="0" w:color="auto"/>
                <w:bottom w:val="none" w:sz="0" w:space="0" w:color="auto"/>
                <w:right w:val="none" w:sz="0" w:space="0" w:color="auto"/>
              </w:divBdr>
            </w:div>
            <w:div w:id="534394516">
              <w:marLeft w:val="0"/>
              <w:marRight w:val="0"/>
              <w:marTop w:val="0"/>
              <w:marBottom w:val="0"/>
              <w:divBdr>
                <w:top w:val="none" w:sz="0" w:space="0" w:color="auto"/>
                <w:left w:val="none" w:sz="0" w:space="0" w:color="auto"/>
                <w:bottom w:val="none" w:sz="0" w:space="0" w:color="auto"/>
                <w:right w:val="none" w:sz="0" w:space="0" w:color="auto"/>
              </w:divBdr>
            </w:div>
            <w:div w:id="1729374417">
              <w:marLeft w:val="0"/>
              <w:marRight w:val="0"/>
              <w:marTop w:val="0"/>
              <w:marBottom w:val="0"/>
              <w:divBdr>
                <w:top w:val="none" w:sz="0" w:space="0" w:color="auto"/>
                <w:left w:val="none" w:sz="0" w:space="0" w:color="auto"/>
                <w:bottom w:val="none" w:sz="0" w:space="0" w:color="auto"/>
                <w:right w:val="none" w:sz="0" w:space="0" w:color="auto"/>
              </w:divBdr>
            </w:div>
            <w:div w:id="1640107101">
              <w:marLeft w:val="0"/>
              <w:marRight w:val="0"/>
              <w:marTop w:val="0"/>
              <w:marBottom w:val="0"/>
              <w:divBdr>
                <w:top w:val="none" w:sz="0" w:space="0" w:color="auto"/>
                <w:left w:val="none" w:sz="0" w:space="0" w:color="auto"/>
                <w:bottom w:val="none" w:sz="0" w:space="0" w:color="auto"/>
                <w:right w:val="none" w:sz="0" w:space="0" w:color="auto"/>
              </w:divBdr>
            </w:div>
            <w:div w:id="1636792077">
              <w:marLeft w:val="0"/>
              <w:marRight w:val="0"/>
              <w:marTop w:val="0"/>
              <w:marBottom w:val="0"/>
              <w:divBdr>
                <w:top w:val="none" w:sz="0" w:space="0" w:color="auto"/>
                <w:left w:val="none" w:sz="0" w:space="0" w:color="auto"/>
                <w:bottom w:val="none" w:sz="0" w:space="0" w:color="auto"/>
                <w:right w:val="none" w:sz="0" w:space="0" w:color="auto"/>
              </w:divBdr>
            </w:div>
            <w:div w:id="1768310118">
              <w:marLeft w:val="0"/>
              <w:marRight w:val="0"/>
              <w:marTop w:val="0"/>
              <w:marBottom w:val="0"/>
              <w:divBdr>
                <w:top w:val="none" w:sz="0" w:space="0" w:color="auto"/>
                <w:left w:val="none" w:sz="0" w:space="0" w:color="auto"/>
                <w:bottom w:val="none" w:sz="0" w:space="0" w:color="auto"/>
                <w:right w:val="none" w:sz="0" w:space="0" w:color="auto"/>
              </w:divBdr>
            </w:div>
            <w:div w:id="1629126239">
              <w:marLeft w:val="0"/>
              <w:marRight w:val="0"/>
              <w:marTop w:val="0"/>
              <w:marBottom w:val="0"/>
              <w:divBdr>
                <w:top w:val="none" w:sz="0" w:space="0" w:color="auto"/>
                <w:left w:val="none" w:sz="0" w:space="0" w:color="auto"/>
                <w:bottom w:val="none" w:sz="0" w:space="0" w:color="auto"/>
                <w:right w:val="none" w:sz="0" w:space="0" w:color="auto"/>
              </w:divBdr>
            </w:div>
            <w:div w:id="7883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1820">
      <w:bodyDiv w:val="1"/>
      <w:marLeft w:val="0"/>
      <w:marRight w:val="0"/>
      <w:marTop w:val="0"/>
      <w:marBottom w:val="0"/>
      <w:divBdr>
        <w:top w:val="none" w:sz="0" w:space="0" w:color="auto"/>
        <w:left w:val="none" w:sz="0" w:space="0" w:color="auto"/>
        <w:bottom w:val="none" w:sz="0" w:space="0" w:color="auto"/>
        <w:right w:val="none" w:sz="0" w:space="0" w:color="auto"/>
      </w:divBdr>
      <w:divsChild>
        <w:div w:id="1883401449">
          <w:marLeft w:val="0"/>
          <w:marRight w:val="0"/>
          <w:marTop w:val="0"/>
          <w:marBottom w:val="0"/>
          <w:divBdr>
            <w:top w:val="none" w:sz="0" w:space="0" w:color="auto"/>
            <w:left w:val="none" w:sz="0" w:space="0" w:color="auto"/>
            <w:bottom w:val="none" w:sz="0" w:space="0" w:color="auto"/>
            <w:right w:val="none" w:sz="0" w:space="0" w:color="auto"/>
          </w:divBdr>
          <w:divsChild>
            <w:div w:id="1837332818">
              <w:marLeft w:val="0"/>
              <w:marRight w:val="0"/>
              <w:marTop w:val="0"/>
              <w:marBottom w:val="0"/>
              <w:divBdr>
                <w:top w:val="none" w:sz="0" w:space="0" w:color="auto"/>
                <w:left w:val="none" w:sz="0" w:space="0" w:color="auto"/>
                <w:bottom w:val="none" w:sz="0" w:space="0" w:color="auto"/>
                <w:right w:val="none" w:sz="0" w:space="0" w:color="auto"/>
              </w:divBdr>
            </w:div>
          </w:divsChild>
        </w:div>
        <w:div w:id="1606839533">
          <w:marLeft w:val="0"/>
          <w:marRight w:val="0"/>
          <w:marTop w:val="0"/>
          <w:marBottom w:val="0"/>
          <w:divBdr>
            <w:top w:val="none" w:sz="0" w:space="0" w:color="auto"/>
            <w:left w:val="none" w:sz="0" w:space="0" w:color="auto"/>
            <w:bottom w:val="none" w:sz="0" w:space="0" w:color="auto"/>
            <w:right w:val="none" w:sz="0" w:space="0" w:color="auto"/>
          </w:divBdr>
        </w:div>
        <w:div w:id="1668438636">
          <w:marLeft w:val="0"/>
          <w:marRight w:val="0"/>
          <w:marTop w:val="0"/>
          <w:marBottom w:val="0"/>
          <w:divBdr>
            <w:top w:val="none" w:sz="0" w:space="0" w:color="auto"/>
            <w:left w:val="none" w:sz="0" w:space="0" w:color="auto"/>
            <w:bottom w:val="none" w:sz="0" w:space="0" w:color="auto"/>
            <w:right w:val="none" w:sz="0" w:space="0" w:color="auto"/>
          </w:divBdr>
          <w:divsChild>
            <w:div w:id="1991401822">
              <w:marLeft w:val="0"/>
              <w:marRight w:val="0"/>
              <w:marTop w:val="0"/>
              <w:marBottom w:val="0"/>
              <w:divBdr>
                <w:top w:val="single" w:sz="6" w:space="0" w:color="DEE2E6"/>
                <w:left w:val="single" w:sz="6" w:space="0" w:color="DEE2E6"/>
                <w:bottom w:val="single" w:sz="6" w:space="0" w:color="DEE2E6"/>
                <w:right w:val="single" w:sz="6" w:space="0" w:color="DEE2E6"/>
              </w:divBdr>
            </w:div>
            <w:div w:id="2089108022">
              <w:marLeft w:val="0"/>
              <w:marRight w:val="0"/>
              <w:marTop w:val="0"/>
              <w:marBottom w:val="0"/>
              <w:divBdr>
                <w:top w:val="none" w:sz="0" w:space="0" w:color="auto"/>
                <w:left w:val="none" w:sz="0" w:space="0" w:color="auto"/>
                <w:bottom w:val="none" w:sz="0" w:space="0" w:color="auto"/>
                <w:right w:val="none" w:sz="0" w:space="0" w:color="auto"/>
              </w:divBdr>
            </w:div>
            <w:div w:id="811481593">
              <w:marLeft w:val="0"/>
              <w:marRight w:val="0"/>
              <w:marTop w:val="0"/>
              <w:marBottom w:val="0"/>
              <w:divBdr>
                <w:top w:val="none" w:sz="0" w:space="0" w:color="auto"/>
                <w:left w:val="none" w:sz="0" w:space="0" w:color="auto"/>
                <w:bottom w:val="none" w:sz="0" w:space="0" w:color="auto"/>
                <w:right w:val="none" w:sz="0" w:space="0" w:color="auto"/>
              </w:divBdr>
            </w:div>
            <w:div w:id="1611274360">
              <w:marLeft w:val="0"/>
              <w:marRight w:val="0"/>
              <w:marTop w:val="0"/>
              <w:marBottom w:val="0"/>
              <w:divBdr>
                <w:top w:val="single" w:sz="6" w:space="0" w:color="DEE2E6"/>
                <w:left w:val="single" w:sz="6" w:space="0" w:color="DEE2E6"/>
                <w:bottom w:val="single" w:sz="6" w:space="0" w:color="DEE2E6"/>
                <w:right w:val="single" w:sz="6" w:space="0" w:color="DEE2E6"/>
              </w:divBdr>
            </w:div>
            <w:div w:id="1237596294">
              <w:marLeft w:val="0"/>
              <w:marRight w:val="0"/>
              <w:marTop w:val="0"/>
              <w:marBottom w:val="0"/>
              <w:divBdr>
                <w:top w:val="none" w:sz="0" w:space="0" w:color="auto"/>
                <w:left w:val="none" w:sz="0" w:space="0" w:color="auto"/>
                <w:bottom w:val="none" w:sz="0" w:space="0" w:color="auto"/>
                <w:right w:val="none" w:sz="0" w:space="0" w:color="auto"/>
              </w:divBdr>
            </w:div>
            <w:div w:id="325592830">
              <w:marLeft w:val="0"/>
              <w:marRight w:val="0"/>
              <w:marTop w:val="0"/>
              <w:marBottom w:val="0"/>
              <w:divBdr>
                <w:top w:val="none" w:sz="0" w:space="0" w:color="auto"/>
                <w:left w:val="none" w:sz="0" w:space="0" w:color="auto"/>
                <w:bottom w:val="none" w:sz="0" w:space="0" w:color="auto"/>
                <w:right w:val="none" w:sz="0" w:space="0" w:color="auto"/>
              </w:divBdr>
            </w:div>
            <w:div w:id="4330902">
              <w:marLeft w:val="0"/>
              <w:marRight w:val="0"/>
              <w:marTop w:val="0"/>
              <w:marBottom w:val="0"/>
              <w:divBdr>
                <w:top w:val="none" w:sz="0" w:space="0" w:color="auto"/>
                <w:left w:val="none" w:sz="0" w:space="0" w:color="auto"/>
                <w:bottom w:val="none" w:sz="0" w:space="0" w:color="auto"/>
                <w:right w:val="none" w:sz="0" w:space="0" w:color="auto"/>
              </w:divBdr>
            </w:div>
            <w:div w:id="886912978">
              <w:marLeft w:val="0"/>
              <w:marRight w:val="0"/>
              <w:marTop w:val="0"/>
              <w:marBottom w:val="0"/>
              <w:divBdr>
                <w:top w:val="none" w:sz="0" w:space="0" w:color="auto"/>
                <w:left w:val="none" w:sz="0" w:space="0" w:color="auto"/>
                <w:bottom w:val="none" w:sz="0" w:space="0" w:color="auto"/>
                <w:right w:val="none" w:sz="0" w:space="0" w:color="auto"/>
              </w:divBdr>
            </w:div>
            <w:div w:id="1607469262">
              <w:marLeft w:val="0"/>
              <w:marRight w:val="0"/>
              <w:marTop w:val="0"/>
              <w:marBottom w:val="0"/>
              <w:divBdr>
                <w:top w:val="single" w:sz="6" w:space="0" w:color="DEE2E6"/>
                <w:left w:val="single" w:sz="6" w:space="0" w:color="DEE2E6"/>
                <w:bottom w:val="single" w:sz="6" w:space="0" w:color="DEE2E6"/>
                <w:right w:val="single" w:sz="6" w:space="0" w:color="DEE2E6"/>
              </w:divBdr>
            </w:div>
            <w:div w:id="1271626924">
              <w:marLeft w:val="0"/>
              <w:marRight w:val="0"/>
              <w:marTop w:val="0"/>
              <w:marBottom w:val="0"/>
              <w:divBdr>
                <w:top w:val="none" w:sz="0" w:space="0" w:color="auto"/>
                <w:left w:val="none" w:sz="0" w:space="0" w:color="auto"/>
                <w:bottom w:val="none" w:sz="0" w:space="0" w:color="auto"/>
                <w:right w:val="none" w:sz="0" w:space="0" w:color="auto"/>
              </w:divBdr>
            </w:div>
            <w:div w:id="1997566372">
              <w:marLeft w:val="0"/>
              <w:marRight w:val="0"/>
              <w:marTop w:val="0"/>
              <w:marBottom w:val="0"/>
              <w:divBdr>
                <w:top w:val="none" w:sz="0" w:space="0" w:color="auto"/>
                <w:left w:val="none" w:sz="0" w:space="0" w:color="auto"/>
                <w:bottom w:val="none" w:sz="0" w:space="0" w:color="auto"/>
                <w:right w:val="none" w:sz="0" w:space="0" w:color="auto"/>
              </w:divBdr>
            </w:div>
            <w:div w:id="1075280112">
              <w:marLeft w:val="0"/>
              <w:marRight w:val="0"/>
              <w:marTop w:val="0"/>
              <w:marBottom w:val="0"/>
              <w:divBdr>
                <w:top w:val="none" w:sz="0" w:space="0" w:color="auto"/>
                <w:left w:val="none" w:sz="0" w:space="0" w:color="auto"/>
                <w:bottom w:val="none" w:sz="0" w:space="0" w:color="auto"/>
                <w:right w:val="none" w:sz="0" w:space="0" w:color="auto"/>
              </w:divBdr>
            </w:div>
            <w:div w:id="1074158033">
              <w:marLeft w:val="0"/>
              <w:marRight w:val="0"/>
              <w:marTop w:val="0"/>
              <w:marBottom w:val="0"/>
              <w:divBdr>
                <w:top w:val="none" w:sz="0" w:space="0" w:color="auto"/>
                <w:left w:val="none" w:sz="0" w:space="0" w:color="auto"/>
                <w:bottom w:val="none" w:sz="0" w:space="0" w:color="auto"/>
                <w:right w:val="none" w:sz="0" w:space="0" w:color="auto"/>
              </w:divBdr>
            </w:div>
            <w:div w:id="1103184769">
              <w:marLeft w:val="0"/>
              <w:marRight w:val="0"/>
              <w:marTop w:val="0"/>
              <w:marBottom w:val="0"/>
              <w:divBdr>
                <w:top w:val="single" w:sz="6" w:space="0" w:color="DEE2E6"/>
                <w:left w:val="single" w:sz="6" w:space="0" w:color="DEE2E6"/>
                <w:bottom w:val="single" w:sz="6" w:space="0" w:color="DEE2E6"/>
                <w:right w:val="single" w:sz="6" w:space="0" w:color="DEE2E6"/>
              </w:divBdr>
            </w:div>
            <w:div w:id="1265964857">
              <w:marLeft w:val="0"/>
              <w:marRight w:val="0"/>
              <w:marTop w:val="0"/>
              <w:marBottom w:val="0"/>
              <w:divBdr>
                <w:top w:val="none" w:sz="0" w:space="0" w:color="auto"/>
                <w:left w:val="none" w:sz="0" w:space="0" w:color="auto"/>
                <w:bottom w:val="none" w:sz="0" w:space="0" w:color="auto"/>
                <w:right w:val="none" w:sz="0" w:space="0" w:color="auto"/>
              </w:divBdr>
            </w:div>
            <w:div w:id="1941831837">
              <w:marLeft w:val="0"/>
              <w:marRight w:val="0"/>
              <w:marTop w:val="0"/>
              <w:marBottom w:val="0"/>
              <w:divBdr>
                <w:top w:val="none" w:sz="0" w:space="0" w:color="auto"/>
                <w:left w:val="none" w:sz="0" w:space="0" w:color="auto"/>
                <w:bottom w:val="none" w:sz="0" w:space="0" w:color="auto"/>
                <w:right w:val="none" w:sz="0" w:space="0" w:color="auto"/>
              </w:divBdr>
            </w:div>
            <w:div w:id="211699344">
              <w:marLeft w:val="0"/>
              <w:marRight w:val="0"/>
              <w:marTop w:val="0"/>
              <w:marBottom w:val="0"/>
              <w:divBdr>
                <w:top w:val="none" w:sz="0" w:space="0" w:color="auto"/>
                <w:left w:val="none" w:sz="0" w:space="0" w:color="auto"/>
                <w:bottom w:val="none" w:sz="0" w:space="0" w:color="auto"/>
                <w:right w:val="none" w:sz="0" w:space="0" w:color="auto"/>
              </w:divBdr>
            </w:div>
            <w:div w:id="588081068">
              <w:marLeft w:val="0"/>
              <w:marRight w:val="0"/>
              <w:marTop w:val="0"/>
              <w:marBottom w:val="0"/>
              <w:divBdr>
                <w:top w:val="none" w:sz="0" w:space="0" w:color="auto"/>
                <w:left w:val="none" w:sz="0" w:space="0" w:color="auto"/>
                <w:bottom w:val="none" w:sz="0" w:space="0" w:color="auto"/>
                <w:right w:val="none" w:sz="0" w:space="0" w:color="auto"/>
              </w:divBdr>
            </w:div>
            <w:div w:id="1320158395">
              <w:marLeft w:val="0"/>
              <w:marRight w:val="0"/>
              <w:marTop w:val="0"/>
              <w:marBottom w:val="0"/>
              <w:divBdr>
                <w:top w:val="none" w:sz="0" w:space="0" w:color="auto"/>
                <w:left w:val="none" w:sz="0" w:space="0" w:color="auto"/>
                <w:bottom w:val="none" w:sz="0" w:space="0" w:color="auto"/>
                <w:right w:val="none" w:sz="0" w:space="0" w:color="auto"/>
              </w:divBdr>
            </w:div>
            <w:div w:id="20242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9241">
      <w:bodyDiv w:val="1"/>
      <w:marLeft w:val="0"/>
      <w:marRight w:val="0"/>
      <w:marTop w:val="0"/>
      <w:marBottom w:val="0"/>
      <w:divBdr>
        <w:top w:val="none" w:sz="0" w:space="0" w:color="auto"/>
        <w:left w:val="none" w:sz="0" w:space="0" w:color="auto"/>
        <w:bottom w:val="none" w:sz="0" w:space="0" w:color="auto"/>
        <w:right w:val="none" w:sz="0" w:space="0" w:color="auto"/>
      </w:divBdr>
      <w:divsChild>
        <w:div w:id="1175919623">
          <w:marLeft w:val="0"/>
          <w:marRight w:val="0"/>
          <w:marTop w:val="0"/>
          <w:marBottom w:val="0"/>
          <w:divBdr>
            <w:top w:val="none" w:sz="0" w:space="0" w:color="auto"/>
            <w:left w:val="none" w:sz="0" w:space="0" w:color="auto"/>
            <w:bottom w:val="none" w:sz="0" w:space="0" w:color="auto"/>
            <w:right w:val="none" w:sz="0" w:space="0" w:color="auto"/>
          </w:divBdr>
          <w:divsChild>
            <w:div w:id="1813400349">
              <w:marLeft w:val="0"/>
              <w:marRight w:val="0"/>
              <w:marTop w:val="0"/>
              <w:marBottom w:val="0"/>
              <w:divBdr>
                <w:top w:val="none" w:sz="0" w:space="0" w:color="auto"/>
                <w:left w:val="none" w:sz="0" w:space="0" w:color="auto"/>
                <w:bottom w:val="none" w:sz="0" w:space="0" w:color="auto"/>
                <w:right w:val="none" w:sz="0" w:space="0" w:color="auto"/>
              </w:divBdr>
            </w:div>
          </w:divsChild>
        </w:div>
        <w:div w:id="1710689761">
          <w:marLeft w:val="0"/>
          <w:marRight w:val="0"/>
          <w:marTop w:val="0"/>
          <w:marBottom w:val="0"/>
          <w:divBdr>
            <w:top w:val="none" w:sz="0" w:space="0" w:color="auto"/>
            <w:left w:val="none" w:sz="0" w:space="0" w:color="auto"/>
            <w:bottom w:val="none" w:sz="0" w:space="0" w:color="auto"/>
            <w:right w:val="none" w:sz="0" w:space="0" w:color="auto"/>
          </w:divBdr>
        </w:div>
        <w:div w:id="1181507304">
          <w:marLeft w:val="0"/>
          <w:marRight w:val="0"/>
          <w:marTop w:val="0"/>
          <w:marBottom w:val="0"/>
          <w:divBdr>
            <w:top w:val="none" w:sz="0" w:space="0" w:color="auto"/>
            <w:left w:val="none" w:sz="0" w:space="0" w:color="auto"/>
            <w:bottom w:val="none" w:sz="0" w:space="0" w:color="auto"/>
            <w:right w:val="none" w:sz="0" w:space="0" w:color="auto"/>
          </w:divBdr>
          <w:divsChild>
            <w:div w:id="706834176">
              <w:marLeft w:val="0"/>
              <w:marRight w:val="0"/>
              <w:marTop w:val="0"/>
              <w:marBottom w:val="0"/>
              <w:divBdr>
                <w:top w:val="none" w:sz="0" w:space="0" w:color="auto"/>
                <w:left w:val="none" w:sz="0" w:space="0" w:color="auto"/>
                <w:bottom w:val="none" w:sz="0" w:space="0" w:color="auto"/>
                <w:right w:val="none" w:sz="0" w:space="0" w:color="auto"/>
              </w:divBdr>
            </w:div>
            <w:div w:id="122045799">
              <w:marLeft w:val="0"/>
              <w:marRight w:val="0"/>
              <w:marTop w:val="0"/>
              <w:marBottom w:val="0"/>
              <w:divBdr>
                <w:top w:val="none" w:sz="0" w:space="0" w:color="auto"/>
                <w:left w:val="none" w:sz="0" w:space="0" w:color="auto"/>
                <w:bottom w:val="none" w:sz="0" w:space="0" w:color="auto"/>
                <w:right w:val="none" w:sz="0" w:space="0" w:color="auto"/>
              </w:divBdr>
            </w:div>
            <w:div w:id="757143282">
              <w:marLeft w:val="0"/>
              <w:marRight w:val="0"/>
              <w:marTop w:val="0"/>
              <w:marBottom w:val="0"/>
              <w:divBdr>
                <w:top w:val="none" w:sz="0" w:space="0" w:color="auto"/>
                <w:left w:val="none" w:sz="0" w:space="0" w:color="auto"/>
                <w:bottom w:val="none" w:sz="0" w:space="0" w:color="auto"/>
                <w:right w:val="none" w:sz="0" w:space="0" w:color="auto"/>
              </w:divBdr>
            </w:div>
            <w:div w:id="1439137107">
              <w:marLeft w:val="0"/>
              <w:marRight w:val="0"/>
              <w:marTop w:val="0"/>
              <w:marBottom w:val="0"/>
              <w:divBdr>
                <w:top w:val="none" w:sz="0" w:space="0" w:color="auto"/>
                <w:left w:val="none" w:sz="0" w:space="0" w:color="auto"/>
                <w:bottom w:val="none" w:sz="0" w:space="0" w:color="auto"/>
                <w:right w:val="none" w:sz="0" w:space="0" w:color="auto"/>
              </w:divBdr>
            </w:div>
            <w:div w:id="321587028">
              <w:marLeft w:val="0"/>
              <w:marRight w:val="0"/>
              <w:marTop w:val="0"/>
              <w:marBottom w:val="0"/>
              <w:divBdr>
                <w:top w:val="single" w:sz="6" w:space="0" w:color="DEE2E6"/>
                <w:left w:val="single" w:sz="6" w:space="0" w:color="DEE2E6"/>
                <w:bottom w:val="single" w:sz="6" w:space="0" w:color="DEE2E6"/>
                <w:right w:val="single" w:sz="6" w:space="0" w:color="DEE2E6"/>
              </w:divBdr>
              <w:divsChild>
                <w:div w:id="256134186">
                  <w:marLeft w:val="0"/>
                  <w:marRight w:val="0"/>
                  <w:marTop w:val="0"/>
                  <w:marBottom w:val="0"/>
                  <w:divBdr>
                    <w:top w:val="none" w:sz="0" w:space="0" w:color="auto"/>
                    <w:left w:val="none" w:sz="0" w:space="0" w:color="auto"/>
                    <w:bottom w:val="none" w:sz="0" w:space="0" w:color="auto"/>
                    <w:right w:val="none" w:sz="0" w:space="0" w:color="auto"/>
                  </w:divBdr>
                </w:div>
              </w:divsChild>
            </w:div>
            <w:div w:id="988903855">
              <w:marLeft w:val="0"/>
              <w:marRight w:val="0"/>
              <w:marTop w:val="0"/>
              <w:marBottom w:val="0"/>
              <w:divBdr>
                <w:top w:val="none" w:sz="0" w:space="0" w:color="auto"/>
                <w:left w:val="none" w:sz="0" w:space="0" w:color="auto"/>
                <w:bottom w:val="none" w:sz="0" w:space="0" w:color="auto"/>
                <w:right w:val="none" w:sz="0" w:space="0" w:color="auto"/>
              </w:divBdr>
            </w:div>
            <w:div w:id="1803841216">
              <w:marLeft w:val="0"/>
              <w:marRight w:val="0"/>
              <w:marTop w:val="0"/>
              <w:marBottom w:val="0"/>
              <w:divBdr>
                <w:top w:val="none" w:sz="0" w:space="0" w:color="auto"/>
                <w:left w:val="none" w:sz="0" w:space="0" w:color="auto"/>
                <w:bottom w:val="none" w:sz="0" w:space="0" w:color="auto"/>
                <w:right w:val="none" w:sz="0" w:space="0" w:color="auto"/>
              </w:divBdr>
            </w:div>
            <w:div w:id="1449740581">
              <w:marLeft w:val="0"/>
              <w:marRight w:val="0"/>
              <w:marTop w:val="0"/>
              <w:marBottom w:val="0"/>
              <w:divBdr>
                <w:top w:val="none" w:sz="0" w:space="0" w:color="auto"/>
                <w:left w:val="none" w:sz="0" w:space="0" w:color="auto"/>
                <w:bottom w:val="none" w:sz="0" w:space="0" w:color="auto"/>
                <w:right w:val="none" w:sz="0" w:space="0" w:color="auto"/>
              </w:divBdr>
            </w:div>
            <w:div w:id="971251571">
              <w:marLeft w:val="0"/>
              <w:marRight w:val="0"/>
              <w:marTop w:val="0"/>
              <w:marBottom w:val="0"/>
              <w:divBdr>
                <w:top w:val="none" w:sz="0" w:space="0" w:color="auto"/>
                <w:left w:val="none" w:sz="0" w:space="0" w:color="auto"/>
                <w:bottom w:val="none" w:sz="0" w:space="0" w:color="auto"/>
                <w:right w:val="none" w:sz="0" w:space="0" w:color="auto"/>
              </w:divBdr>
            </w:div>
            <w:div w:id="159079270">
              <w:marLeft w:val="0"/>
              <w:marRight w:val="0"/>
              <w:marTop w:val="0"/>
              <w:marBottom w:val="0"/>
              <w:divBdr>
                <w:top w:val="none" w:sz="0" w:space="0" w:color="auto"/>
                <w:left w:val="none" w:sz="0" w:space="0" w:color="auto"/>
                <w:bottom w:val="none" w:sz="0" w:space="0" w:color="auto"/>
                <w:right w:val="none" w:sz="0" w:space="0" w:color="auto"/>
              </w:divBdr>
            </w:div>
            <w:div w:id="239600485">
              <w:marLeft w:val="0"/>
              <w:marRight w:val="0"/>
              <w:marTop w:val="0"/>
              <w:marBottom w:val="0"/>
              <w:divBdr>
                <w:top w:val="none" w:sz="0" w:space="0" w:color="auto"/>
                <w:left w:val="none" w:sz="0" w:space="0" w:color="auto"/>
                <w:bottom w:val="none" w:sz="0" w:space="0" w:color="auto"/>
                <w:right w:val="none" w:sz="0" w:space="0" w:color="auto"/>
              </w:divBdr>
            </w:div>
            <w:div w:id="1177229978">
              <w:marLeft w:val="0"/>
              <w:marRight w:val="0"/>
              <w:marTop w:val="0"/>
              <w:marBottom w:val="0"/>
              <w:divBdr>
                <w:top w:val="none" w:sz="0" w:space="0" w:color="auto"/>
                <w:left w:val="none" w:sz="0" w:space="0" w:color="auto"/>
                <w:bottom w:val="none" w:sz="0" w:space="0" w:color="auto"/>
                <w:right w:val="none" w:sz="0" w:space="0" w:color="auto"/>
              </w:divBdr>
            </w:div>
            <w:div w:id="386149703">
              <w:marLeft w:val="0"/>
              <w:marRight w:val="0"/>
              <w:marTop w:val="0"/>
              <w:marBottom w:val="0"/>
              <w:divBdr>
                <w:top w:val="none" w:sz="0" w:space="0" w:color="auto"/>
                <w:left w:val="none" w:sz="0" w:space="0" w:color="auto"/>
                <w:bottom w:val="none" w:sz="0" w:space="0" w:color="auto"/>
                <w:right w:val="none" w:sz="0" w:space="0" w:color="auto"/>
              </w:divBdr>
            </w:div>
            <w:div w:id="281880839">
              <w:marLeft w:val="0"/>
              <w:marRight w:val="0"/>
              <w:marTop w:val="0"/>
              <w:marBottom w:val="0"/>
              <w:divBdr>
                <w:top w:val="none" w:sz="0" w:space="0" w:color="auto"/>
                <w:left w:val="none" w:sz="0" w:space="0" w:color="auto"/>
                <w:bottom w:val="none" w:sz="0" w:space="0" w:color="auto"/>
                <w:right w:val="none" w:sz="0" w:space="0" w:color="auto"/>
              </w:divBdr>
            </w:div>
            <w:div w:id="24527167">
              <w:marLeft w:val="0"/>
              <w:marRight w:val="0"/>
              <w:marTop w:val="0"/>
              <w:marBottom w:val="0"/>
              <w:divBdr>
                <w:top w:val="none" w:sz="0" w:space="0" w:color="auto"/>
                <w:left w:val="none" w:sz="0" w:space="0" w:color="auto"/>
                <w:bottom w:val="none" w:sz="0" w:space="0" w:color="auto"/>
                <w:right w:val="none" w:sz="0" w:space="0" w:color="auto"/>
              </w:divBdr>
            </w:div>
            <w:div w:id="455173789">
              <w:marLeft w:val="0"/>
              <w:marRight w:val="0"/>
              <w:marTop w:val="0"/>
              <w:marBottom w:val="0"/>
              <w:divBdr>
                <w:top w:val="single" w:sz="6" w:space="0" w:color="DEE2E6"/>
                <w:left w:val="single" w:sz="6" w:space="0" w:color="DEE2E6"/>
                <w:bottom w:val="single" w:sz="6" w:space="0" w:color="DEE2E6"/>
                <w:right w:val="single" w:sz="6" w:space="0" w:color="DEE2E6"/>
              </w:divBdr>
            </w:div>
            <w:div w:id="1096487528">
              <w:marLeft w:val="0"/>
              <w:marRight w:val="0"/>
              <w:marTop w:val="0"/>
              <w:marBottom w:val="0"/>
              <w:divBdr>
                <w:top w:val="none" w:sz="0" w:space="0" w:color="auto"/>
                <w:left w:val="none" w:sz="0" w:space="0" w:color="auto"/>
                <w:bottom w:val="none" w:sz="0" w:space="0" w:color="auto"/>
                <w:right w:val="none" w:sz="0" w:space="0" w:color="auto"/>
              </w:divBdr>
            </w:div>
            <w:div w:id="665091224">
              <w:marLeft w:val="0"/>
              <w:marRight w:val="0"/>
              <w:marTop w:val="0"/>
              <w:marBottom w:val="0"/>
              <w:divBdr>
                <w:top w:val="none" w:sz="0" w:space="0" w:color="auto"/>
                <w:left w:val="none" w:sz="0" w:space="0" w:color="auto"/>
                <w:bottom w:val="none" w:sz="0" w:space="0" w:color="auto"/>
                <w:right w:val="none" w:sz="0" w:space="0" w:color="auto"/>
              </w:divBdr>
            </w:div>
            <w:div w:id="91707077">
              <w:marLeft w:val="0"/>
              <w:marRight w:val="0"/>
              <w:marTop w:val="0"/>
              <w:marBottom w:val="0"/>
              <w:divBdr>
                <w:top w:val="none" w:sz="0" w:space="0" w:color="auto"/>
                <w:left w:val="none" w:sz="0" w:space="0" w:color="auto"/>
                <w:bottom w:val="none" w:sz="0" w:space="0" w:color="auto"/>
                <w:right w:val="none" w:sz="0" w:space="0" w:color="auto"/>
              </w:divBdr>
            </w:div>
            <w:div w:id="1707177270">
              <w:marLeft w:val="0"/>
              <w:marRight w:val="0"/>
              <w:marTop w:val="0"/>
              <w:marBottom w:val="0"/>
              <w:divBdr>
                <w:top w:val="none" w:sz="0" w:space="0" w:color="auto"/>
                <w:left w:val="none" w:sz="0" w:space="0" w:color="auto"/>
                <w:bottom w:val="none" w:sz="0" w:space="0" w:color="auto"/>
                <w:right w:val="none" w:sz="0" w:space="0" w:color="auto"/>
              </w:divBdr>
            </w:div>
            <w:div w:id="929780300">
              <w:marLeft w:val="0"/>
              <w:marRight w:val="0"/>
              <w:marTop w:val="0"/>
              <w:marBottom w:val="0"/>
              <w:divBdr>
                <w:top w:val="none" w:sz="0" w:space="0" w:color="auto"/>
                <w:left w:val="none" w:sz="0" w:space="0" w:color="auto"/>
                <w:bottom w:val="none" w:sz="0" w:space="0" w:color="auto"/>
                <w:right w:val="none" w:sz="0" w:space="0" w:color="auto"/>
              </w:divBdr>
            </w:div>
            <w:div w:id="10394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0306">
      <w:bodyDiv w:val="1"/>
      <w:marLeft w:val="0"/>
      <w:marRight w:val="0"/>
      <w:marTop w:val="0"/>
      <w:marBottom w:val="0"/>
      <w:divBdr>
        <w:top w:val="none" w:sz="0" w:space="0" w:color="auto"/>
        <w:left w:val="none" w:sz="0" w:space="0" w:color="auto"/>
        <w:bottom w:val="none" w:sz="0" w:space="0" w:color="auto"/>
        <w:right w:val="none" w:sz="0" w:space="0" w:color="auto"/>
      </w:divBdr>
      <w:divsChild>
        <w:div w:id="1620606871">
          <w:marLeft w:val="0"/>
          <w:marRight w:val="0"/>
          <w:marTop w:val="0"/>
          <w:marBottom w:val="0"/>
          <w:divBdr>
            <w:top w:val="none" w:sz="0" w:space="0" w:color="auto"/>
            <w:left w:val="none" w:sz="0" w:space="0" w:color="auto"/>
            <w:bottom w:val="none" w:sz="0" w:space="0" w:color="auto"/>
            <w:right w:val="none" w:sz="0" w:space="0" w:color="auto"/>
          </w:divBdr>
          <w:divsChild>
            <w:div w:id="419833694">
              <w:marLeft w:val="0"/>
              <w:marRight w:val="0"/>
              <w:marTop w:val="0"/>
              <w:marBottom w:val="0"/>
              <w:divBdr>
                <w:top w:val="none" w:sz="0" w:space="0" w:color="auto"/>
                <w:left w:val="none" w:sz="0" w:space="0" w:color="auto"/>
                <w:bottom w:val="none" w:sz="0" w:space="0" w:color="auto"/>
                <w:right w:val="none" w:sz="0" w:space="0" w:color="auto"/>
              </w:divBdr>
            </w:div>
          </w:divsChild>
        </w:div>
        <w:div w:id="1929004191">
          <w:marLeft w:val="0"/>
          <w:marRight w:val="0"/>
          <w:marTop w:val="0"/>
          <w:marBottom w:val="0"/>
          <w:divBdr>
            <w:top w:val="none" w:sz="0" w:space="0" w:color="auto"/>
            <w:left w:val="none" w:sz="0" w:space="0" w:color="auto"/>
            <w:bottom w:val="none" w:sz="0" w:space="0" w:color="auto"/>
            <w:right w:val="none" w:sz="0" w:space="0" w:color="auto"/>
          </w:divBdr>
        </w:div>
        <w:div w:id="245461624">
          <w:marLeft w:val="0"/>
          <w:marRight w:val="0"/>
          <w:marTop w:val="0"/>
          <w:marBottom w:val="0"/>
          <w:divBdr>
            <w:top w:val="none" w:sz="0" w:space="0" w:color="auto"/>
            <w:left w:val="none" w:sz="0" w:space="0" w:color="auto"/>
            <w:bottom w:val="none" w:sz="0" w:space="0" w:color="auto"/>
            <w:right w:val="none" w:sz="0" w:space="0" w:color="auto"/>
          </w:divBdr>
          <w:divsChild>
            <w:div w:id="1498157196">
              <w:marLeft w:val="0"/>
              <w:marRight w:val="0"/>
              <w:marTop w:val="0"/>
              <w:marBottom w:val="0"/>
              <w:divBdr>
                <w:top w:val="single" w:sz="6" w:space="0" w:color="DEE2E6"/>
                <w:left w:val="single" w:sz="6" w:space="0" w:color="DEE2E6"/>
                <w:bottom w:val="single" w:sz="6" w:space="0" w:color="DEE2E6"/>
                <w:right w:val="single" w:sz="6" w:space="0" w:color="DEE2E6"/>
              </w:divBdr>
              <w:divsChild>
                <w:div w:id="633407334">
                  <w:marLeft w:val="0"/>
                  <w:marRight w:val="0"/>
                  <w:marTop w:val="0"/>
                  <w:marBottom w:val="0"/>
                  <w:divBdr>
                    <w:top w:val="none" w:sz="0" w:space="0" w:color="auto"/>
                    <w:left w:val="none" w:sz="0" w:space="0" w:color="auto"/>
                    <w:bottom w:val="none" w:sz="0" w:space="0" w:color="auto"/>
                    <w:right w:val="none" w:sz="0" w:space="0" w:color="auto"/>
                  </w:divBdr>
                  <w:divsChild>
                    <w:div w:id="4474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5683">
              <w:marLeft w:val="0"/>
              <w:marRight w:val="0"/>
              <w:marTop w:val="0"/>
              <w:marBottom w:val="0"/>
              <w:divBdr>
                <w:top w:val="none" w:sz="0" w:space="0" w:color="auto"/>
                <w:left w:val="none" w:sz="0" w:space="0" w:color="auto"/>
                <w:bottom w:val="none" w:sz="0" w:space="0" w:color="auto"/>
                <w:right w:val="none" w:sz="0" w:space="0" w:color="auto"/>
              </w:divBdr>
            </w:div>
            <w:div w:id="588125352">
              <w:marLeft w:val="0"/>
              <w:marRight w:val="0"/>
              <w:marTop w:val="0"/>
              <w:marBottom w:val="0"/>
              <w:divBdr>
                <w:top w:val="none" w:sz="0" w:space="0" w:color="auto"/>
                <w:left w:val="none" w:sz="0" w:space="0" w:color="auto"/>
                <w:bottom w:val="none" w:sz="0" w:space="0" w:color="auto"/>
                <w:right w:val="none" w:sz="0" w:space="0" w:color="auto"/>
              </w:divBdr>
            </w:div>
            <w:div w:id="1376812111">
              <w:marLeft w:val="0"/>
              <w:marRight w:val="0"/>
              <w:marTop w:val="0"/>
              <w:marBottom w:val="0"/>
              <w:divBdr>
                <w:top w:val="single" w:sz="6" w:space="0" w:color="DEE2E6"/>
                <w:left w:val="single" w:sz="6" w:space="0" w:color="DEE2E6"/>
                <w:bottom w:val="single" w:sz="6" w:space="0" w:color="DEE2E6"/>
                <w:right w:val="single" w:sz="6" w:space="0" w:color="DEE2E6"/>
              </w:divBdr>
              <w:divsChild>
                <w:div w:id="54206191">
                  <w:marLeft w:val="0"/>
                  <w:marRight w:val="0"/>
                  <w:marTop w:val="0"/>
                  <w:marBottom w:val="0"/>
                  <w:divBdr>
                    <w:top w:val="none" w:sz="0" w:space="0" w:color="auto"/>
                    <w:left w:val="none" w:sz="0" w:space="0" w:color="auto"/>
                    <w:bottom w:val="none" w:sz="0" w:space="0" w:color="auto"/>
                    <w:right w:val="none" w:sz="0" w:space="0" w:color="auto"/>
                  </w:divBdr>
                  <w:divsChild>
                    <w:div w:id="19221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3457">
              <w:marLeft w:val="0"/>
              <w:marRight w:val="0"/>
              <w:marTop w:val="0"/>
              <w:marBottom w:val="0"/>
              <w:divBdr>
                <w:top w:val="none" w:sz="0" w:space="0" w:color="auto"/>
                <w:left w:val="none" w:sz="0" w:space="0" w:color="auto"/>
                <w:bottom w:val="none" w:sz="0" w:space="0" w:color="auto"/>
                <w:right w:val="none" w:sz="0" w:space="0" w:color="auto"/>
              </w:divBdr>
            </w:div>
            <w:div w:id="729351337">
              <w:marLeft w:val="0"/>
              <w:marRight w:val="0"/>
              <w:marTop w:val="0"/>
              <w:marBottom w:val="0"/>
              <w:divBdr>
                <w:top w:val="none" w:sz="0" w:space="0" w:color="auto"/>
                <w:left w:val="none" w:sz="0" w:space="0" w:color="auto"/>
                <w:bottom w:val="none" w:sz="0" w:space="0" w:color="auto"/>
                <w:right w:val="none" w:sz="0" w:space="0" w:color="auto"/>
              </w:divBdr>
            </w:div>
            <w:div w:id="1174954125">
              <w:marLeft w:val="0"/>
              <w:marRight w:val="0"/>
              <w:marTop w:val="0"/>
              <w:marBottom w:val="0"/>
              <w:divBdr>
                <w:top w:val="single" w:sz="6" w:space="0" w:color="DEE2E6"/>
                <w:left w:val="single" w:sz="6" w:space="0" w:color="DEE2E6"/>
                <w:bottom w:val="single" w:sz="6" w:space="0" w:color="DEE2E6"/>
                <w:right w:val="single" w:sz="6" w:space="0" w:color="DEE2E6"/>
              </w:divBdr>
              <w:divsChild>
                <w:div w:id="1665402382">
                  <w:marLeft w:val="0"/>
                  <w:marRight w:val="0"/>
                  <w:marTop w:val="0"/>
                  <w:marBottom w:val="0"/>
                  <w:divBdr>
                    <w:top w:val="none" w:sz="0" w:space="0" w:color="auto"/>
                    <w:left w:val="none" w:sz="0" w:space="0" w:color="auto"/>
                    <w:bottom w:val="none" w:sz="0" w:space="0" w:color="auto"/>
                    <w:right w:val="none" w:sz="0" w:space="0" w:color="auto"/>
                  </w:divBdr>
                  <w:divsChild>
                    <w:div w:id="15259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6414">
              <w:marLeft w:val="0"/>
              <w:marRight w:val="0"/>
              <w:marTop w:val="0"/>
              <w:marBottom w:val="0"/>
              <w:divBdr>
                <w:top w:val="none" w:sz="0" w:space="0" w:color="auto"/>
                <w:left w:val="none" w:sz="0" w:space="0" w:color="auto"/>
                <w:bottom w:val="none" w:sz="0" w:space="0" w:color="auto"/>
                <w:right w:val="none" w:sz="0" w:space="0" w:color="auto"/>
              </w:divBdr>
            </w:div>
            <w:div w:id="1866863069">
              <w:marLeft w:val="0"/>
              <w:marRight w:val="0"/>
              <w:marTop w:val="0"/>
              <w:marBottom w:val="0"/>
              <w:divBdr>
                <w:top w:val="none" w:sz="0" w:space="0" w:color="auto"/>
                <w:left w:val="none" w:sz="0" w:space="0" w:color="auto"/>
                <w:bottom w:val="none" w:sz="0" w:space="0" w:color="auto"/>
                <w:right w:val="none" w:sz="0" w:space="0" w:color="auto"/>
              </w:divBdr>
            </w:div>
            <w:div w:id="998194652">
              <w:marLeft w:val="0"/>
              <w:marRight w:val="0"/>
              <w:marTop w:val="0"/>
              <w:marBottom w:val="0"/>
              <w:divBdr>
                <w:top w:val="single" w:sz="6" w:space="0" w:color="DEE2E6"/>
                <w:left w:val="single" w:sz="6" w:space="0" w:color="DEE2E6"/>
                <w:bottom w:val="single" w:sz="6" w:space="0" w:color="DEE2E6"/>
                <w:right w:val="single" w:sz="6" w:space="0" w:color="DEE2E6"/>
              </w:divBdr>
              <w:divsChild>
                <w:div w:id="1901478328">
                  <w:marLeft w:val="0"/>
                  <w:marRight w:val="0"/>
                  <w:marTop w:val="0"/>
                  <w:marBottom w:val="0"/>
                  <w:divBdr>
                    <w:top w:val="none" w:sz="0" w:space="0" w:color="auto"/>
                    <w:left w:val="none" w:sz="0" w:space="0" w:color="auto"/>
                    <w:bottom w:val="none" w:sz="0" w:space="0" w:color="auto"/>
                    <w:right w:val="none" w:sz="0" w:space="0" w:color="auto"/>
                  </w:divBdr>
                  <w:divsChild>
                    <w:div w:id="18034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1816">
              <w:marLeft w:val="0"/>
              <w:marRight w:val="0"/>
              <w:marTop w:val="0"/>
              <w:marBottom w:val="0"/>
              <w:divBdr>
                <w:top w:val="none" w:sz="0" w:space="0" w:color="auto"/>
                <w:left w:val="none" w:sz="0" w:space="0" w:color="auto"/>
                <w:bottom w:val="none" w:sz="0" w:space="0" w:color="auto"/>
                <w:right w:val="none" w:sz="0" w:space="0" w:color="auto"/>
              </w:divBdr>
            </w:div>
            <w:div w:id="1566451251">
              <w:marLeft w:val="0"/>
              <w:marRight w:val="0"/>
              <w:marTop w:val="0"/>
              <w:marBottom w:val="0"/>
              <w:divBdr>
                <w:top w:val="none" w:sz="0" w:space="0" w:color="auto"/>
                <w:left w:val="none" w:sz="0" w:space="0" w:color="auto"/>
                <w:bottom w:val="none" w:sz="0" w:space="0" w:color="auto"/>
                <w:right w:val="none" w:sz="0" w:space="0" w:color="auto"/>
              </w:divBdr>
            </w:div>
            <w:div w:id="1195575719">
              <w:marLeft w:val="0"/>
              <w:marRight w:val="0"/>
              <w:marTop w:val="0"/>
              <w:marBottom w:val="0"/>
              <w:divBdr>
                <w:top w:val="single" w:sz="6" w:space="0" w:color="DEE2E6"/>
                <w:left w:val="single" w:sz="6" w:space="0" w:color="DEE2E6"/>
                <w:bottom w:val="single" w:sz="6" w:space="0" w:color="DEE2E6"/>
                <w:right w:val="single" w:sz="6" w:space="0" w:color="DEE2E6"/>
              </w:divBdr>
              <w:divsChild>
                <w:div w:id="74127914">
                  <w:marLeft w:val="0"/>
                  <w:marRight w:val="0"/>
                  <w:marTop w:val="0"/>
                  <w:marBottom w:val="0"/>
                  <w:divBdr>
                    <w:top w:val="none" w:sz="0" w:space="0" w:color="auto"/>
                    <w:left w:val="none" w:sz="0" w:space="0" w:color="auto"/>
                    <w:bottom w:val="none" w:sz="0" w:space="0" w:color="auto"/>
                    <w:right w:val="none" w:sz="0" w:space="0" w:color="auto"/>
                  </w:divBdr>
                </w:div>
              </w:divsChild>
            </w:div>
            <w:div w:id="1301694306">
              <w:marLeft w:val="0"/>
              <w:marRight w:val="0"/>
              <w:marTop w:val="0"/>
              <w:marBottom w:val="0"/>
              <w:divBdr>
                <w:top w:val="none" w:sz="0" w:space="0" w:color="auto"/>
                <w:left w:val="none" w:sz="0" w:space="0" w:color="auto"/>
                <w:bottom w:val="none" w:sz="0" w:space="0" w:color="auto"/>
                <w:right w:val="none" w:sz="0" w:space="0" w:color="auto"/>
              </w:divBdr>
            </w:div>
            <w:div w:id="675032342">
              <w:marLeft w:val="0"/>
              <w:marRight w:val="0"/>
              <w:marTop w:val="0"/>
              <w:marBottom w:val="0"/>
              <w:divBdr>
                <w:top w:val="none" w:sz="0" w:space="0" w:color="auto"/>
                <w:left w:val="none" w:sz="0" w:space="0" w:color="auto"/>
                <w:bottom w:val="none" w:sz="0" w:space="0" w:color="auto"/>
                <w:right w:val="none" w:sz="0" w:space="0" w:color="auto"/>
              </w:divBdr>
            </w:div>
            <w:div w:id="1265923311">
              <w:marLeft w:val="0"/>
              <w:marRight w:val="0"/>
              <w:marTop w:val="0"/>
              <w:marBottom w:val="0"/>
              <w:divBdr>
                <w:top w:val="single" w:sz="6" w:space="0" w:color="DEE2E6"/>
                <w:left w:val="single" w:sz="6" w:space="0" w:color="DEE2E6"/>
                <w:bottom w:val="single" w:sz="6" w:space="0" w:color="DEE2E6"/>
                <w:right w:val="single" w:sz="6" w:space="0" w:color="DEE2E6"/>
              </w:divBdr>
              <w:divsChild>
                <w:div w:id="791290391">
                  <w:marLeft w:val="0"/>
                  <w:marRight w:val="0"/>
                  <w:marTop w:val="0"/>
                  <w:marBottom w:val="0"/>
                  <w:divBdr>
                    <w:top w:val="none" w:sz="0" w:space="0" w:color="auto"/>
                    <w:left w:val="none" w:sz="0" w:space="0" w:color="auto"/>
                    <w:bottom w:val="none" w:sz="0" w:space="0" w:color="auto"/>
                    <w:right w:val="none" w:sz="0" w:space="0" w:color="auto"/>
                  </w:divBdr>
                  <w:divsChild>
                    <w:div w:id="8347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6370">
              <w:marLeft w:val="0"/>
              <w:marRight w:val="0"/>
              <w:marTop w:val="0"/>
              <w:marBottom w:val="0"/>
              <w:divBdr>
                <w:top w:val="none" w:sz="0" w:space="0" w:color="auto"/>
                <w:left w:val="none" w:sz="0" w:space="0" w:color="auto"/>
                <w:bottom w:val="none" w:sz="0" w:space="0" w:color="auto"/>
                <w:right w:val="none" w:sz="0" w:space="0" w:color="auto"/>
              </w:divBdr>
            </w:div>
            <w:div w:id="2023974504">
              <w:marLeft w:val="0"/>
              <w:marRight w:val="0"/>
              <w:marTop w:val="0"/>
              <w:marBottom w:val="0"/>
              <w:divBdr>
                <w:top w:val="none" w:sz="0" w:space="0" w:color="auto"/>
                <w:left w:val="none" w:sz="0" w:space="0" w:color="auto"/>
                <w:bottom w:val="none" w:sz="0" w:space="0" w:color="auto"/>
                <w:right w:val="none" w:sz="0" w:space="0" w:color="auto"/>
              </w:divBdr>
            </w:div>
            <w:div w:id="1639410465">
              <w:marLeft w:val="0"/>
              <w:marRight w:val="0"/>
              <w:marTop w:val="0"/>
              <w:marBottom w:val="0"/>
              <w:divBdr>
                <w:top w:val="single" w:sz="6" w:space="0" w:color="DEE2E6"/>
                <w:left w:val="single" w:sz="6" w:space="0" w:color="DEE2E6"/>
                <w:bottom w:val="single" w:sz="6" w:space="0" w:color="DEE2E6"/>
                <w:right w:val="single" w:sz="6" w:space="0" w:color="DEE2E6"/>
              </w:divBdr>
              <w:divsChild>
                <w:div w:id="988749522">
                  <w:marLeft w:val="0"/>
                  <w:marRight w:val="0"/>
                  <w:marTop w:val="0"/>
                  <w:marBottom w:val="0"/>
                  <w:divBdr>
                    <w:top w:val="none" w:sz="0" w:space="0" w:color="auto"/>
                    <w:left w:val="none" w:sz="0" w:space="0" w:color="auto"/>
                    <w:bottom w:val="none" w:sz="0" w:space="0" w:color="auto"/>
                    <w:right w:val="none" w:sz="0" w:space="0" w:color="auto"/>
                  </w:divBdr>
                  <w:divsChild>
                    <w:div w:id="8782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9324">
              <w:marLeft w:val="0"/>
              <w:marRight w:val="0"/>
              <w:marTop w:val="0"/>
              <w:marBottom w:val="0"/>
              <w:divBdr>
                <w:top w:val="none" w:sz="0" w:space="0" w:color="auto"/>
                <w:left w:val="none" w:sz="0" w:space="0" w:color="auto"/>
                <w:bottom w:val="none" w:sz="0" w:space="0" w:color="auto"/>
                <w:right w:val="none" w:sz="0" w:space="0" w:color="auto"/>
              </w:divBdr>
            </w:div>
            <w:div w:id="143814757">
              <w:marLeft w:val="0"/>
              <w:marRight w:val="0"/>
              <w:marTop w:val="0"/>
              <w:marBottom w:val="0"/>
              <w:divBdr>
                <w:top w:val="none" w:sz="0" w:space="0" w:color="auto"/>
                <w:left w:val="none" w:sz="0" w:space="0" w:color="auto"/>
                <w:bottom w:val="none" w:sz="0" w:space="0" w:color="auto"/>
                <w:right w:val="none" w:sz="0" w:space="0" w:color="auto"/>
              </w:divBdr>
            </w:div>
            <w:div w:id="1380518219">
              <w:marLeft w:val="0"/>
              <w:marRight w:val="0"/>
              <w:marTop w:val="0"/>
              <w:marBottom w:val="0"/>
              <w:divBdr>
                <w:top w:val="single" w:sz="6" w:space="0" w:color="DEE2E6"/>
                <w:left w:val="single" w:sz="6" w:space="0" w:color="DEE2E6"/>
                <w:bottom w:val="single" w:sz="6" w:space="0" w:color="DEE2E6"/>
                <w:right w:val="single" w:sz="6" w:space="0" w:color="DEE2E6"/>
              </w:divBdr>
              <w:divsChild>
                <w:div w:id="2040929598">
                  <w:marLeft w:val="0"/>
                  <w:marRight w:val="0"/>
                  <w:marTop w:val="0"/>
                  <w:marBottom w:val="0"/>
                  <w:divBdr>
                    <w:top w:val="none" w:sz="0" w:space="0" w:color="auto"/>
                    <w:left w:val="none" w:sz="0" w:space="0" w:color="auto"/>
                    <w:bottom w:val="none" w:sz="0" w:space="0" w:color="auto"/>
                    <w:right w:val="none" w:sz="0" w:space="0" w:color="auto"/>
                  </w:divBdr>
                  <w:divsChild>
                    <w:div w:id="1782383803">
                      <w:marLeft w:val="0"/>
                      <w:marRight w:val="0"/>
                      <w:marTop w:val="0"/>
                      <w:marBottom w:val="0"/>
                      <w:divBdr>
                        <w:top w:val="none" w:sz="0" w:space="0" w:color="auto"/>
                        <w:left w:val="none" w:sz="0" w:space="0" w:color="auto"/>
                        <w:bottom w:val="none" w:sz="0" w:space="0" w:color="auto"/>
                        <w:right w:val="none" w:sz="0" w:space="0" w:color="auto"/>
                      </w:divBdr>
                    </w:div>
                    <w:div w:id="20031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1204">
              <w:marLeft w:val="0"/>
              <w:marRight w:val="0"/>
              <w:marTop w:val="0"/>
              <w:marBottom w:val="0"/>
              <w:divBdr>
                <w:top w:val="none" w:sz="0" w:space="0" w:color="auto"/>
                <w:left w:val="none" w:sz="0" w:space="0" w:color="auto"/>
                <w:bottom w:val="none" w:sz="0" w:space="0" w:color="auto"/>
                <w:right w:val="none" w:sz="0" w:space="0" w:color="auto"/>
              </w:divBdr>
            </w:div>
            <w:div w:id="1422726807">
              <w:marLeft w:val="0"/>
              <w:marRight w:val="0"/>
              <w:marTop w:val="0"/>
              <w:marBottom w:val="0"/>
              <w:divBdr>
                <w:top w:val="none" w:sz="0" w:space="0" w:color="auto"/>
                <w:left w:val="none" w:sz="0" w:space="0" w:color="auto"/>
                <w:bottom w:val="none" w:sz="0" w:space="0" w:color="auto"/>
                <w:right w:val="none" w:sz="0" w:space="0" w:color="auto"/>
              </w:divBdr>
            </w:div>
            <w:div w:id="18967863">
              <w:marLeft w:val="0"/>
              <w:marRight w:val="0"/>
              <w:marTop w:val="0"/>
              <w:marBottom w:val="0"/>
              <w:divBdr>
                <w:top w:val="single" w:sz="6" w:space="0" w:color="DEE2E6"/>
                <w:left w:val="single" w:sz="6" w:space="0" w:color="DEE2E6"/>
                <w:bottom w:val="single" w:sz="6" w:space="0" w:color="DEE2E6"/>
                <w:right w:val="single" w:sz="6" w:space="0" w:color="DEE2E6"/>
              </w:divBdr>
              <w:divsChild>
                <w:div w:id="1489786646">
                  <w:marLeft w:val="0"/>
                  <w:marRight w:val="0"/>
                  <w:marTop w:val="0"/>
                  <w:marBottom w:val="0"/>
                  <w:divBdr>
                    <w:top w:val="none" w:sz="0" w:space="0" w:color="auto"/>
                    <w:left w:val="none" w:sz="0" w:space="0" w:color="auto"/>
                    <w:bottom w:val="none" w:sz="0" w:space="0" w:color="auto"/>
                    <w:right w:val="none" w:sz="0" w:space="0" w:color="auto"/>
                  </w:divBdr>
                  <w:divsChild>
                    <w:div w:id="1014579144">
                      <w:marLeft w:val="0"/>
                      <w:marRight w:val="0"/>
                      <w:marTop w:val="0"/>
                      <w:marBottom w:val="0"/>
                      <w:divBdr>
                        <w:top w:val="none" w:sz="0" w:space="0" w:color="auto"/>
                        <w:left w:val="none" w:sz="0" w:space="0" w:color="auto"/>
                        <w:bottom w:val="none" w:sz="0" w:space="0" w:color="auto"/>
                        <w:right w:val="none" w:sz="0" w:space="0" w:color="auto"/>
                      </w:divBdr>
                    </w:div>
                    <w:div w:id="1141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9561">
              <w:marLeft w:val="0"/>
              <w:marRight w:val="0"/>
              <w:marTop w:val="0"/>
              <w:marBottom w:val="0"/>
              <w:divBdr>
                <w:top w:val="none" w:sz="0" w:space="0" w:color="auto"/>
                <w:left w:val="none" w:sz="0" w:space="0" w:color="auto"/>
                <w:bottom w:val="none" w:sz="0" w:space="0" w:color="auto"/>
                <w:right w:val="none" w:sz="0" w:space="0" w:color="auto"/>
              </w:divBdr>
            </w:div>
            <w:div w:id="1908031721">
              <w:marLeft w:val="0"/>
              <w:marRight w:val="0"/>
              <w:marTop w:val="0"/>
              <w:marBottom w:val="0"/>
              <w:divBdr>
                <w:top w:val="none" w:sz="0" w:space="0" w:color="auto"/>
                <w:left w:val="none" w:sz="0" w:space="0" w:color="auto"/>
                <w:bottom w:val="none" w:sz="0" w:space="0" w:color="auto"/>
                <w:right w:val="none" w:sz="0" w:space="0" w:color="auto"/>
              </w:divBdr>
            </w:div>
            <w:div w:id="2122146539">
              <w:marLeft w:val="0"/>
              <w:marRight w:val="0"/>
              <w:marTop w:val="0"/>
              <w:marBottom w:val="0"/>
              <w:divBdr>
                <w:top w:val="single" w:sz="6" w:space="0" w:color="DEE2E6"/>
                <w:left w:val="single" w:sz="6" w:space="0" w:color="DEE2E6"/>
                <w:bottom w:val="single" w:sz="6" w:space="0" w:color="DEE2E6"/>
                <w:right w:val="single" w:sz="6" w:space="0" w:color="DEE2E6"/>
              </w:divBdr>
              <w:divsChild>
                <w:div w:id="1629119515">
                  <w:marLeft w:val="0"/>
                  <w:marRight w:val="0"/>
                  <w:marTop w:val="0"/>
                  <w:marBottom w:val="0"/>
                  <w:divBdr>
                    <w:top w:val="none" w:sz="0" w:space="0" w:color="auto"/>
                    <w:left w:val="none" w:sz="0" w:space="0" w:color="auto"/>
                    <w:bottom w:val="none" w:sz="0" w:space="0" w:color="auto"/>
                    <w:right w:val="none" w:sz="0" w:space="0" w:color="auto"/>
                  </w:divBdr>
                  <w:divsChild>
                    <w:div w:id="10765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2127">
              <w:marLeft w:val="0"/>
              <w:marRight w:val="0"/>
              <w:marTop w:val="0"/>
              <w:marBottom w:val="0"/>
              <w:divBdr>
                <w:top w:val="none" w:sz="0" w:space="0" w:color="auto"/>
                <w:left w:val="none" w:sz="0" w:space="0" w:color="auto"/>
                <w:bottom w:val="none" w:sz="0" w:space="0" w:color="auto"/>
                <w:right w:val="none" w:sz="0" w:space="0" w:color="auto"/>
              </w:divBdr>
            </w:div>
            <w:div w:id="1301425597">
              <w:marLeft w:val="0"/>
              <w:marRight w:val="0"/>
              <w:marTop w:val="0"/>
              <w:marBottom w:val="0"/>
              <w:divBdr>
                <w:top w:val="none" w:sz="0" w:space="0" w:color="auto"/>
                <w:left w:val="none" w:sz="0" w:space="0" w:color="auto"/>
                <w:bottom w:val="none" w:sz="0" w:space="0" w:color="auto"/>
                <w:right w:val="none" w:sz="0" w:space="0" w:color="auto"/>
              </w:divBdr>
            </w:div>
            <w:div w:id="518275447">
              <w:marLeft w:val="0"/>
              <w:marRight w:val="0"/>
              <w:marTop w:val="0"/>
              <w:marBottom w:val="0"/>
              <w:divBdr>
                <w:top w:val="single" w:sz="6" w:space="0" w:color="DEE2E6"/>
                <w:left w:val="single" w:sz="6" w:space="0" w:color="DEE2E6"/>
                <w:bottom w:val="single" w:sz="6" w:space="0" w:color="DEE2E6"/>
                <w:right w:val="single" w:sz="6" w:space="0" w:color="DEE2E6"/>
              </w:divBdr>
              <w:divsChild>
                <w:div w:id="327291599">
                  <w:marLeft w:val="0"/>
                  <w:marRight w:val="0"/>
                  <w:marTop w:val="0"/>
                  <w:marBottom w:val="0"/>
                  <w:divBdr>
                    <w:top w:val="none" w:sz="0" w:space="0" w:color="auto"/>
                    <w:left w:val="none" w:sz="0" w:space="0" w:color="auto"/>
                    <w:bottom w:val="none" w:sz="0" w:space="0" w:color="auto"/>
                    <w:right w:val="none" w:sz="0" w:space="0" w:color="auto"/>
                  </w:divBdr>
                  <w:divsChild>
                    <w:div w:id="776288643">
                      <w:marLeft w:val="0"/>
                      <w:marRight w:val="0"/>
                      <w:marTop w:val="0"/>
                      <w:marBottom w:val="0"/>
                      <w:divBdr>
                        <w:top w:val="none" w:sz="0" w:space="0" w:color="auto"/>
                        <w:left w:val="none" w:sz="0" w:space="0" w:color="auto"/>
                        <w:bottom w:val="none" w:sz="0" w:space="0" w:color="auto"/>
                        <w:right w:val="none" w:sz="0" w:space="0" w:color="auto"/>
                      </w:divBdr>
                    </w:div>
                    <w:div w:id="92867485">
                      <w:marLeft w:val="0"/>
                      <w:marRight w:val="0"/>
                      <w:marTop w:val="0"/>
                      <w:marBottom w:val="0"/>
                      <w:divBdr>
                        <w:top w:val="none" w:sz="0" w:space="0" w:color="auto"/>
                        <w:left w:val="none" w:sz="0" w:space="0" w:color="auto"/>
                        <w:bottom w:val="none" w:sz="0" w:space="0" w:color="auto"/>
                        <w:right w:val="none" w:sz="0" w:space="0" w:color="auto"/>
                      </w:divBdr>
                      <w:divsChild>
                        <w:div w:id="1670328447">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 w:id="278221298">
              <w:marLeft w:val="0"/>
              <w:marRight w:val="0"/>
              <w:marTop w:val="0"/>
              <w:marBottom w:val="0"/>
              <w:divBdr>
                <w:top w:val="none" w:sz="0" w:space="0" w:color="auto"/>
                <w:left w:val="none" w:sz="0" w:space="0" w:color="auto"/>
                <w:bottom w:val="none" w:sz="0" w:space="0" w:color="auto"/>
                <w:right w:val="none" w:sz="0" w:space="0" w:color="auto"/>
              </w:divBdr>
            </w:div>
            <w:div w:id="1469126760">
              <w:marLeft w:val="0"/>
              <w:marRight w:val="0"/>
              <w:marTop w:val="0"/>
              <w:marBottom w:val="0"/>
              <w:divBdr>
                <w:top w:val="none" w:sz="0" w:space="0" w:color="auto"/>
                <w:left w:val="none" w:sz="0" w:space="0" w:color="auto"/>
                <w:bottom w:val="none" w:sz="0" w:space="0" w:color="auto"/>
                <w:right w:val="none" w:sz="0" w:space="0" w:color="auto"/>
              </w:divBdr>
            </w:div>
            <w:div w:id="429207581">
              <w:marLeft w:val="0"/>
              <w:marRight w:val="0"/>
              <w:marTop w:val="0"/>
              <w:marBottom w:val="0"/>
              <w:divBdr>
                <w:top w:val="single" w:sz="6" w:space="0" w:color="DEE2E6"/>
                <w:left w:val="single" w:sz="6" w:space="0" w:color="DEE2E6"/>
                <w:bottom w:val="single" w:sz="6" w:space="0" w:color="DEE2E6"/>
                <w:right w:val="single" w:sz="6" w:space="0" w:color="DEE2E6"/>
              </w:divBdr>
              <w:divsChild>
                <w:div w:id="131793263">
                  <w:marLeft w:val="0"/>
                  <w:marRight w:val="0"/>
                  <w:marTop w:val="0"/>
                  <w:marBottom w:val="0"/>
                  <w:divBdr>
                    <w:top w:val="none" w:sz="0" w:space="0" w:color="auto"/>
                    <w:left w:val="none" w:sz="0" w:space="0" w:color="auto"/>
                    <w:bottom w:val="none" w:sz="0" w:space="0" w:color="auto"/>
                    <w:right w:val="none" w:sz="0" w:space="0" w:color="auto"/>
                  </w:divBdr>
                  <w:divsChild>
                    <w:div w:id="1354308205">
                      <w:marLeft w:val="0"/>
                      <w:marRight w:val="0"/>
                      <w:marTop w:val="0"/>
                      <w:marBottom w:val="0"/>
                      <w:divBdr>
                        <w:top w:val="none" w:sz="0" w:space="0" w:color="auto"/>
                        <w:left w:val="none" w:sz="0" w:space="0" w:color="auto"/>
                        <w:bottom w:val="none" w:sz="0" w:space="0" w:color="auto"/>
                        <w:right w:val="none" w:sz="0" w:space="0" w:color="auto"/>
                      </w:divBdr>
                    </w:div>
                    <w:div w:id="1345400971">
                      <w:marLeft w:val="0"/>
                      <w:marRight w:val="0"/>
                      <w:marTop w:val="0"/>
                      <w:marBottom w:val="0"/>
                      <w:divBdr>
                        <w:top w:val="none" w:sz="0" w:space="0" w:color="auto"/>
                        <w:left w:val="none" w:sz="0" w:space="0" w:color="auto"/>
                        <w:bottom w:val="none" w:sz="0" w:space="0" w:color="auto"/>
                        <w:right w:val="none" w:sz="0" w:space="0" w:color="auto"/>
                      </w:divBdr>
                    </w:div>
                    <w:div w:id="16898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1370">
              <w:marLeft w:val="0"/>
              <w:marRight w:val="0"/>
              <w:marTop w:val="0"/>
              <w:marBottom w:val="0"/>
              <w:divBdr>
                <w:top w:val="none" w:sz="0" w:space="0" w:color="auto"/>
                <w:left w:val="none" w:sz="0" w:space="0" w:color="auto"/>
                <w:bottom w:val="none" w:sz="0" w:space="0" w:color="auto"/>
                <w:right w:val="none" w:sz="0" w:space="0" w:color="auto"/>
              </w:divBdr>
            </w:div>
            <w:div w:id="1754814334">
              <w:marLeft w:val="0"/>
              <w:marRight w:val="0"/>
              <w:marTop w:val="0"/>
              <w:marBottom w:val="0"/>
              <w:divBdr>
                <w:top w:val="none" w:sz="0" w:space="0" w:color="auto"/>
                <w:left w:val="none" w:sz="0" w:space="0" w:color="auto"/>
                <w:bottom w:val="none" w:sz="0" w:space="0" w:color="auto"/>
                <w:right w:val="none" w:sz="0" w:space="0" w:color="auto"/>
              </w:divBdr>
            </w:div>
            <w:div w:id="225385780">
              <w:marLeft w:val="0"/>
              <w:marRight w:val="0"/>
              <w:marTop w:val="0"/>
              <w:marBottom w:val="0"/>
              <w:divBdr>
                <w:top w:val="single" w:sz="6" w:space="0" w:color="DEE2E6"/>
                <w:left w:val="single" w:sz="6" w:space="0" w:color="DEE2E6"/>
                <w:bottom w:val="single" w:sz="6" w:space="0" w:color="DEE2E6"/>
                <w:right w:val="single" w:sz="6" w:space="0" w:color="DEE2E6"/>
              </w:divBdr>
              <w:divsChild>
                <w:div w:id="1946419881">
                  <w:marLeft w:val="0"/>
                  <w:marRight w:val="0"/>
                  <w:marTop w:val="0"/>
                  <w:marBottom w:val="0"/>
                  <w:divBdr>
                    <w:top w:val="none" w:sz="0" w:space="0" w:color="auto"/>
                    <w:left w:val="none" w:sz="0" w:space="0" w:color="auto"/>
                    <w:bottom w:val="none" w:sz="0" w:space="0" w:color="auto"/>
                    <w:right w:val="none" w:sz="0" w:space="0" w:color="auto"/>
                  </w:divBdr>
                  <w:divsChild>
                    <w:div w:id="962884227">
                      <w:marLeft w:val="0"/>
                      <w:marRight w:val="0"/>
                      <w:marTop w:val="0"/>
                      <w:marBottom w:val="0"/>
                      <w:divBdr>
                        <w:top w:val="none" w:sz="0" w:space="0" w:color="auto"/>
                        <w:left w:val="none" w:sz="0" w:space="0" w:color="auto"/>
                        <w:bottom w:val="none" w:sz="0" w:space="0" w:color="auto"/>
                        <w:right w:val="none" w:sz="0" w:space="0" w:color="auto"/>
                      </w:divBdr>
                      <w:divsChild>
                        <w:div w:id="1937403826">
                          <w:marLeft w:val="0"/>
                          <w:marRight w:val="0"/>
                          <w:marTop w:val="0"/>
                          <w:marBottom w:val="0"/>
                          <w:divBdr>
                            <w:top w:val="none" w:sz="0" w:space="0" w:color="auto"/>
                            <w:left w:val="none" w:sz="0" w:space="0" w:color="auto"/>
                            <w:bottom w:val="none" w:sz="0" w:space="0" w:color="auto"/>
                            <w:right w:val="none" w:sz="0" w:space="0" w:color="auto"/>
                          </w:divBdr>
                          <w:divsChild>
                            <w:div w:id="4509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1544">
                      <w:marLeft w:val="0"/>
                      <w:marRight w:val="0"/>
                      <w:marTop w:val="0"/>
                      <w:marBottom w:val="0"/>
                      <w:divBdr>
                        <w:top w:val="none" w:sz="0" w:space="0" w:color="auto"/>
                        <w:left w:val="none" w:sz="0" w:space="0" w:color="auto"/>
                        <w:bottom w:val="none" w:sz="0" w:space="0" w:color="auto"/>
                        <w:right w:val="none" w:sz="0" w:space="0" w:color="auto"/>
                      </w:divBdr>
                      <w:divsChild>
                        <w:div w:id="2059477218">
                          <w:marLeft w:val="0"/>
                          <w:marRight w:val="0"/>
                          <w:marTop w:val="0"/>
                          <w:marBottom w:val="0"/>
                          <w:divBdr>
                            <w:top w:val="none" w:sz="0" w:space="0" w:color="auto"/>
                            <w:left w:val="none" w:sz="0" w:space="0" w:color="auto"/>
                            <w:bottom w:val="none" w:sz="0" w:space="0" w:color="auto"/>
                            <w:right w:val="none" w:sz="0" w:space="0" w:color="auto"/>
                          </w:divBdr>
                          <w:divsChild>
                            <w:div w:id="7488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21900">
              <w:marLeft w:val="0"/>
              <w:marRight w:val="0"/>
              <w:marTop w:val="0"/>
              <w:marBottom w:val="0"/>
              <w:divBdr>
                <w:top w:val="none" w:sz="0" w:space="0" w:color="auto"/>
                <w:left w:val="none" w:sz="0" w:space="0" w:color="auto"/>
                <w:bottom w:val="none" w:sz="0" w:space="0" w:color="auto"/>
                <w:right w:val="none" w:sz="0" w:space="0" w:color="auto"/>
              </w:divBdr>
            </w:div>
            <w:div w:id="1292592668">
              <w:marLeft w:val="0"/>
              <w:marRight w:val="0"/>
              <w:marTop w:val="0"/>
              <w:marBottom w:val="0"/>
              <w:divBdr>
                <w:top w:val="none" w:sz="0" w:space="0" w:color="auto"/>
                <w:left w:val="none" w:sz="0" w:space="0" w:color="auto"/>
                <w:bottom w:val="none" w:sz="0" w:space="0" w:color="auto"/>
                <w:right w:val="none" w:sz="0" w:space="0" w:color="auto"/>
              </w:divBdr>
            </w:div>
            <w:div w:id="653417568">
              <w:marLeft w:val="0"/>
              <w:marRight w:val="0"/>
              <w:marTop w:val="0"/>
              <w:marBottom w:val="0"/>
              <w:divBdr>
                <w:top w:val="single" w:sz="6" w:space="0" w:color="DEE2E6"/>
                <w:left w:val="single" w:sz="6" w:space="0" w:color="DEE2E6"/>
                <w:bottom w:val="single" w:sz="6" w:space="0" w:color="DEE2E6"/>
                <w:right w:val="single" w:sz="6" w:space="0" w:color="DEE2E6"/>
              </w:divBdr>
              <w:divsChild>
                <w:div w:id="1095128648">
                  <w:marLeft w:val="0"/>
                  <w:marRight w:val="0"/>
                  <w:marTop w:val="0"/>
                  <w:marBottom w:val="0"/>
                  <w:divBdr>
                    <w:top w:val="none" w:sz="0" w:space="0" w:color="auto"/>
                    <w:left w:val="none" w:sz="0" w:space="0" w:color="auto"/>
                    <w:bottom w:val="none" w:sz="0" w:space="0" w:color="auto"/>
                    <w:right w:val="none" w:sz="0" w:space="0" w:color="auto"/>
                  </w:divBdr>
                  <w:divsChild>
                    <w:div w:id="1720592949">
                      <w:marLeft w:val="0"/>
                      <w:marRight w:val="0"/>
                      <w:marTop w:val="0"/>
                      <w:marBottom w:val="0"/>
                      <w:divBdr>
                        <w:top w:val="none" w:sz="0" w:space="0" w:color="auto"/>
                        <w:left w:val="none" w:sz="0" w:space="0" w:color="auto"/>
                        <w:bottom w:val="none" w:sz="0" w:space="0" w:color="auto"/>
                        <w:right w:val="none" w:sz="0" w:space="0" w:color="auto"/>
                      </w:divBdr>
                    </w:div>
                  </w:divsChild>
                </w:div>
                <w:div w:id="645938788">
                  <w:marLeft w:val="0"/>
                  <w:marRight w:val="0"/>
                  <w:marTop w:val="0"/>
                  <w:marBottom w:val="0"/>
                  <w:divBdr>
                    <w:top w:val="none" w:sz="0" w:space="0" w:color="auto"/>
                    <w:left w:val="none" w:sz="0" w:space="0" w:color="auto"/>
                    <w:bottom w:val="none" w:sz="0" w:space="0" w:color="auto"/>
                    <w:right w:val="none" w:sz="0" w:space="0" w:color="auto"/>
                  </w:divBdr>
                  <w:divsChild>
                    <w:div w:id="9494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6523">
              <w:marLeft w:val="0"/>
              <w:marRight w:val="0"/>
              <w:marTop w:val="0"/>
              <w:marBottom w:val="0"/>
              <w:divBdr>
                <w:top w:val="none" w:sz="0" w:space="0" w:color="auto"/>
                <w:left w:val="none" w:sz="0" w:space="0" w:color="auto"/>
                <w:bottom w:val="none" w:sz="0" w:space="0" w:color="auto"/>
                <w:right w:val="none" w:sz="0" w:space="0" w:color="auto"/>
              </w:divBdr>
            </w:div>
            <w:div w:id="843475809">
              <w:marLeft w:val="0"/>
              <w:marRight w:val="0"/>
              <w:marTop w:val="0"/>
              <w:marBottom w:val="0"/>
              <w:divBdr>
                <w:top w:val="none" w:sz="0" w:space="0" w:color="auto"/>
                <w:left w:val="none" w:sz="0" w:space="0" w:color="auto"/>
                <w:bottom w:val="none" w:sz="0" w:space="0" w:color="auto"/>
                <w:right w:val="none" w:sz="0" w:space="0" w:color="auto"/>
              </w:divBdr>
            </w:div>
            <w:div w:id="319622548">
              <w:marLeft w:val="0"/>
              <w:marRight w:val="0"/>
              <w:marTop w:val="0"/>
              <w:marBottom w:val="0"/>
              <w:divBdr>
                <w:top w:val="single" w:sz="6" w:space="0" w:color="DEE2E6"/>
                <w:left w:val="single" w:sz="6" w:space="0" w:color="DEE2E6"/>
                <w:bottom w:val="single" w:sz="6" w:space="0" w:color="DEE2E6"/>
                <w:right w:val="single" w:sz="6" w:space="0" w:color="DEE2E6"/>
              </w:divBdr>
              <w:divsChild>
                <w:div w:id="2014451380">
                  <w:marLeft w:val="0"/>
                  <w:marRight w:val="0"/>
                  <w:marTop w:val="0"/>
                  <w:marBottom w:val="0"/>
                  <w:divBdr>
                    <w:top w:val="none" w:sz="0" w:space="0" w:color="auto"/>
                    <w:left w:val="none" w:sz="0" w:space="0" w:color="auto"/>
                    <w:bottom w:val="none" w:sz="0" w:space="0" w:color="auto"/>
                    <w:right w:val="none" w:sz="0" w:space="0" w:color="auto"/>
                  </w:divBdr>
                  <w:divsChild>
                    <w:div w:id="2510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5376">
              <w:marLeft w:val="0"/>
              <w:marRight w:val="0"/>
              <w:marTop w:val="0"/>
              <w:marBottom w:val="0"/>
              <w:divBdr>
                <w:top w:val="none" w:sz="0" w:space="0" w:color="auto"/>
                <w:left w:val="none" w:sz="0" w:space="0" w:color="auto"/>
                <w:bottom w:val="none" w:sz="0" w:space="0" w:color="auto"/>
                <w:right w:val="none" w:sz="0" w:space="0" w:color="auto"/>
              </w:divBdr>
            </w:div>
            <w:div w:id="1316372483">
              <w:marLeft w:val="0"/>
              <w:marRight w:val="0"/>
              <w:marTop w:val="0"/>
              <w:marBottom w:val="0"/>
              <w:divBdr>
                <w:top w:val="none" w:sz="0" w:space="0" w:color="auto"/>
                <w:left w:val="none" w:sz="0" w:space="0" w:color="auto"/>
                <w:bottom w:val="none" w:sz="0" w:space="0" w:color="auto"/>
                <w:right w:val="none" w:sz="0" w:space="0" w:color="auto"/>
              </w:divBdr>
            </w:div>
            <w:div w:id="1438910083">
              <w:marLeft w:val="0"/>
              <w:marRight w:val="0"/>
              <w:marTop w:val="0"/>
              <w:marBottom w:val="0"/>
              <w:divBdr>
                <w:top w:val="single" w:sz="6" w:space="0" w:color="DEE2E6"/>
                <w:left w:val="single" w:sz="6" w:space="0" w:color="DEE2E6"/>
                <w:bottom w:val="single" w:sz="6" w:space="0" w:color="DEE2E6"/>
                <w:right w:val="single" w:sz="6" w:space="0" w:color="DEE2E6"/>
              </w:divBdr>
              <w:divsChild>
                <w:div w:id="34427376">
                  <w:marLeft w:val="0"/>
                  <w:marRight w:val="0"/>
                  <w:marTop w:val="0"/>
                  <w:marBottom w:val="0"/>
                  <w:divBdr>
                    <w:top w:val="none" w:sz="0" w:space="0" w:color="auto"/>
                    <w:left w:val="none" w:sz="0" w:space="0" w:color="auto"/>
                    <w:bottom w:val="none" w:sz="0" w:space="0" w:color="auto"/>
                    <w:right w:val="none" w:sz="0" w:space="0" w:color="auto"/>
                  </w:divBdr>
                  <w:divsChild>
                    <w:div w:id="1030840724">
                      <w:marLeft w:val="0"/>
                      <w:marRight w:val="0"/>
                      <w:marTop w:val="0"/>
                      <w:marBottom w:val="0"/>
                      <w:divBdr>
                        <w:top w:val="none" w:sz="0" w:space="0" w:color="auto"/>
                        <w:left w:val="none" w:sz="0" w:space="0" w:color="auto"/>
                        <w:bottom w:val="none" w:sz="0" w:space="0" w:color="auto"/>
                        <w:right w:val="none" w:sz="0" w:space="0" w:color="auto"/>
                      </w:divBdr>
                    </w:div>
                  </w:divsChild>
                </w:div>
                <w:div w:id="1019744531">
                  <w:marLeft w:val="0"/>
                  <w:marRight w:val="0"/>
                  <w:marTop w:val="0"/>
                  <w:marBottom w:val="0"/>
                  <w:divBdr>
                    <w:top w:val="none" w:sz="0" w:space="0" w:color="auto"/>
                    <w:left w:val="none" w:sz="0" w:space="0" w:color="auto"/>
                    <w:bottom w:val="none" w:sz="0" w:space="0" w:color="auto"/>
                    <w:right w:val="none" w:sz="0" w:space="0" w:color="auto"/>
                  </w:divBdr>
                  <w:divsChild>
                    <w:div w:id="318657630">
                      <w:marLeft w:val="0"/>
                      <w:marRight w:val="0"/>
                      <w:marTop w:val="0"/>
                      <w:marBottom w:val="0"/>
                      <w:divBdr>
                        <w:top w:val="none" w:sz="0" w:space="0" w:color="auto"/>
                        <w:left w:val="none" w:sz="0" w:space="0" w:color="auto"/>
                        <w:bottom w:val="none" w:sz="0" w:space="0" w:color="auto"/>
                        <w:right w:val="none" w:sz="0" w:space="0" w:color="auto"/>
                      </w:divBdr>
                    </w:div>
                  </w:divsChild>
                </w:div>
                <w:div w:id="329866515">
                  <w:marLeft w:val="0"/>
                  <w:marRight w:val="0"/>
                  <w:marTop w:val="0"/>
                  <w:marBottom w:val="0"/>
                  <w:divBdr>
                    <w:top w:val="none" w:sz="0" w:space="0" w:color="auto"/>
                    <w:left w:val="none" w:sz="0" w:space="0" w:color="auto"/>
                    <w:bottom w:val="none" w:sz="0" w:space="0" w:color="auto"/>
                    <w:right w:val="none" w:sz="0" w:space="0" w:color="auto"/>
                  </w:divBdr>
                  <w:divsChild>
                    <w:div w:id="1409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4229">
              <w:marLeft w:val="0"/>
              <w:marRight w:val="0"/>
              <w:marTop w:val="0"/>
              <w:marBottom w:val="0"/>
              <w:divBdr>
                <w:top w:val="none" w:sz="0" w:space="0" w:color="auto"/>
                <w:left w:val="none" w:sz="0" w:space="0" w:color="auto"/>
                <w:bottom w:val="none" w:sz="0" w:space="0" w:color="auto"/>
                <w:right w:val="none" w:sz="0" w:space="0" w:color="auto"/>
              </w:divBdr>
            </w:div>
            <w:div w:id="865363191">
              <w:marLeft w:val="0"/>
              <w:marRight w:val="0"/>
              <w:marTop w:val="0"/>
              <w:marBottom w:val="0"/>
              <w:divBdr>
                <w:top w:val="none" w:sz="0" w:space="0" w:color="auto"/>
                <w:left w:val="none" w:sz="0" w:space="0" w:color="auto"/>
                <w:bottom w:val="none" w:sz="0" w:space="0" w:color="auto"/>
                <w:right w:val="none" w:sz="0" w:space="0" w:color="auto"/>
              </w:divBdr>
            </w:div>
            <w:div w:id="1602254619">
              <w:marLeft w:val="0"/>
              <w:marRight w:val="0"/>
              <w:marTop w:val="0"/>
              <w:marBottom w:val="0"/>
              <w:divBdr>
                <w:top w:val="single" w:sz="6" w:space="0" w:color="DEE2E6"/>
                <w:left w:val="single" w:sz="6" w:space="0" w:color="DEE2E6"/>
                <w:bottom w:val="single" w:sz="6" w:space="0" w:color="DEE2E6"/>
                <w:right w:val="single" w:sz="6" w:space="0" w:color="DEE2E6"/>
              </w:divBdr>
              <w:divsChild>
                <w:div w:id="534929751">
                  <w:marLeft w:val="0"/>
                  <w:marRight w:val="0"/>
                  <w:marTop w:val="0"/>
                  <w:marBottom w:val="0"/>
                  <w:divBdr>
                    <w:top w:val="none" w:sz="0" w:space="0" w:color="auto"/>
                    <w:left w:val="none" w:sz="0" w:space="0" w:color="auto"/>
                    <w:bottom w:val="none" w:sz="0" w:space="0" w:color="auto"/>
                    <w:right w:val="none" w:sz="0" w:space="0" w:color="auto"/>
                  </w:divBdr>
                  <w:divsChild>
                    <w:div w:id="2038852259">
                      <w:marLeft w:val="0"/>
                      <w:marRight w:val="0"/>
                      <w:marTop w:val="0"/>
                      <w:marBottom w:val="0"/>
                      <w:divBdr>
                        <w:top w:val="none" w:sz="0" w:space="0" w:color="auto"/>
                        <w:left w:val="none" w:sz="0" w:space="0" w:color="auto"/>
                        <w:bottom w:val="none" w:sz="0" w:space="0" w:color="auto"/>
                        <w:right w:val="none" w:sz="0" w:space="0" w:color="auto"/>
                      </w:divBdr>
                    </w:div>
                    <w:div w:id="1998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8595">
              <w:marLeft w:val="0"/>
              <w:marRight w:val="0"/>
              <w:marTop w:val="0"/>
              <w:marBottom w:val="0"/>
              <w:divBdr>
                <w:top w:val="none" w:sz="0" w:space="0" w:color="auto"/>
                <w:left w:val="none" w:sz="0" w:space="0" w:color="auto"/>
                <w:bottom w:val="none" w:sz="0" w:space="0" w:color="auto"/>
                <w:right w:val="none" w:sz="0" w:space="0" w:color="auto"/>
              </w:divBdr>
            </w:div>
            <w:div w:id="566034595">
              <w:marLeft w:val="0"/>
              <w:marRight w:val="0"/>
              <w:marTop w:val="0"/>
              <w:marBottom w:val="0"/>
              <w:divBdr>
                <w:top w:val="none" w:sz="0" w:space="0" w:color="auto"/>
                <w:left w:val="none" w:sz="0" w:space="0" w:color="auto"/>
                <w:bottom w:val="none" w:sz="0" w:space="0" w:color="auto"/>
                <w:right w:val="none" w:sz="0" w:space="0" w:color="auto"/>
              </w:divBdr>
            </w:div>
            <w:div w:id="759445474">
              <w:marLeft w:val="0"/>
              <w:marRight w:val="0"/>
              <w:marTop w:val="0"/>
              <w:marBottom w:val="0"/>
              <w:divBdr>
                <w:top w:val="single" w:sz="6" w:space="0" w:color="DEE2E6"/>
                <w:left w:val="single" w:sz="6" w:space="0" w:color="DEE2E6"/>
                <w:bottom w:val="single" w:sz="6" w:space="0" w:color="DEE2E6"/>
                <w:right w:val="single" w:sz="6" w:space="0" w:color="DEE2E6"/>
              </w:divBdr>
              <w:divsChild>
                <w:div w:id="434403357">
                  <w:marLeft w:val="0"/>
                  <w:marRight w:val="0"/>
                  <w:marTop w:val="0"/>
                  <w:marBottom w:val="0"/>
                  <w:divBdr>
                    <w:top w:val="none" w:sz="0" w:space="0" w:color="auto"/>
                    <w:left w:val="none" w:sz="0" w:space="0" w:color="auto"/>
                    <w:bottom w:val="none" w:sz="0" w:space="0" w:color="auto"/>
                    <w:right w:val="none" w:sz="0" w:space="0" w:color="auto"/>
                  </w:divBdr>
                  <w:divsChild>
                    <w:div w:id="1495298951">
                      <w:marLeft w:val="0"/>
                      <w:marRight w:val="0"/>
                      <w:marTop w:val="0"/>
                      <w:marBottom w:val="0"/>
                      <w:divBdr>
                        <w:top w:val="none" w:sz="0" w:space="0" w:color="auto"/>
                        <w:left w:val="none" w:sz="0" w:space="0" w:color="auto"/>
                        <w:bottom w:val="none" w:sz="0" w:space="0" w:color="auto"/>
                        <w:right w:val="none" w:sz="0" w:space="0" w:color="auto"/>
                      </w:divBdr>
                    </w:div>
                    <w:div w:id="7442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10648">
              <w:marLeft w:val="0"/>
              <w:marRight w:val="0"/>
              <w:marTop w:val="0"/>
              <w:marBottom w:val="0"/>
              <w:divBdr>
                <w:top w:val="none" w:sz="0" w:space="0" w:color="auto"/>
                <w:left w:val="none" w:sz="0" w:space="0" w:color="auto"/>
                <w:bottom w:val="none" w:sz="0" w:space="0" w:color="auto"/>
                <w:right w:val="none" w:sz="0" w:space="0" w:color="auto"/>
              </w:divBdr>
            </w:div>
            <w:div w:id="382408529">
              <w:marLeft w:val="0"/>
              <w:marRight w:val="0"/>
              <w:marTop w:val="0"/>
              <w:marBottom w:val="0"/>
              <w:divBdr>
                <w:top w:val="none" w:sz="0" w:space="0" w:color="auto"/>
                <w:left w:val="none" w:sz="0" w:space="0" w:color="auto"/>
                <w:bottom w:val="none" w:sz="0" w:space="0" w:color="auto"/>
                <w:right w:val="none" w:sz="0" w:space="0" w:color="auto"/>
              </w:divBdr>
            </w:div>
            <w:div w:id="1208183378">
              <w:marLeft w:val="0"/>
              <w:marRight w:val="0"/>
              <w:marTop w:val="0"/>
              <w:marBottom w:val="0"/>
              <w:divBdr>
                <w:top w:val="single" w:sz="6" w:space="0" w:color="DEE2E6"/>
                <w:left w:val="single" w:sz="6" w:space="0" w:color="DEE2E6"/>
                <w:bottom w:val="single" w:sz="6" w:space="0" w:color="DEE2E6"/>
                <w:right w:val="single" w:sz="6" w:space="0" w:color="DEE2E6"/>
              </w:divBdr>
              <w:divsChild>
                <w:div w:id="236869157">
                  <w:marLeft w:val="0"/>
                  <w:marRight w:val="0"/>
                  <w:marTop w:val="0"/>
                  <w:marBottom w:val="0"/>
                  <w:divBdr>
                    <w:top w:val="none" w:sz="0" w:space="0" w:color="auto"/>
                    <w:left w:val="none" w:sz="0" w:space="0" w:color="auto"/>
                    <w:bottom w:val="none" w:sz="0" w:space="0" w:color="auto"/>
                    <w:right w:val="none" w:sz="0" w:space="0" w:color="auto"/>
                  </w:divBdr>
                  <w:divsChild>
                    <w:div w:id="505093769">
                      <w:marLeft w:val="0"/>
                      <w:marRight w:val="0"/>
                      <w:marTop w:val="0"/>
                      <w:marBottom w:val="0"/>
                      <w:divBdr>
                        <w:top w:val="none" w:sz="0" w:space="0" w:color="auto"/>
                        <w:left w:val="none" w:sz="0" w:space="0" w:color="auto"/>
                        <w:bottom w:val="none" w:sz="0" w:space="0" w:color="auto"/>
                        <w:right w:val="none" w:sz="0" w:space="0" w:color="auto"/>
                      </w:divBdr>
                    </w:div>
                  </w:divsChild>
                </w:div>
                <w:div w:id="1906600933">
                  <w:marLeft w:val="0"/>
                  <w:marRight w:val="0"/>
                  <w:marTop w:val="0"/>
                  <w:marBottom w:val="0"/>
                  <w:divBdr>
                    <w:top w:val="none" w:sz="0" w:space="0" w:color="auto"/>
                    <w:left w:val="none" w:sz="0" w:space="0" w:color="auto"/>
                    <w:bottom w:val="none" w:sz="0" w:space="0" w:color="auto"/>
                    <w:right w:val="none" w:sz="0" w:space="0" w:color="auto"/>
                  </w:divBdr>
                  <w:divsChild>
                    <w:div w:id="15699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4894">
              <w:marLeft w:val="0"/>
              <w:marRight w:val="0"/>
              <w:marTop w:val="0"/>
              <w:marBottom w:val="0"/>
              <w:divBdr>
                <w:top w:val="none" w:sz="0" w:space="0" w:color="auto"/>
                <w:left w:val="none" w:sz="0" w:space="0" w:color="auto"/>
                <w:bottom w:val="none" w:sz="0" w:space="0" w:color="auto"/>
                <w:right w:val="none" w:sz="0" w:space="0" w:color="auto"/>
              </w:divBdr>
            </w:div>
            <w:div w:id="1763910157">
              <w:marLeft w:val="0"/>
              <w:marRight w:val="0"/>
              <w:marTop w:val="0"/>
              <w:marBottom w:val="0"/>
              <w:divBdr>
                <w:top w:val="none" w:sz="0" w:space="0" w:color="auto"/>
                <w:left w:val="none" w:sz="0" w:space="0" w:color="auto"/>
                <w:bottom w:val="none" w:sz="0" w:space="0" w:color="auto"/>
                <w:right w:val="none" w:sz="0" w:space="0" w:color="auto"/>
              </w:divBdr>
            </w:div>
            <w:div w:id="1157310193">
              <w:marLeft w:val="0"/>
              <w:marRight w:val="0"/>
              <w:marTop w:val="0"/>
              <w:marBottom w:val="0"/>
              <w:divBdr>
                <w:top w:val="single" w:sz="6" w:space="0" w:color="DEE2E6"/>
                <w:left w:val="single" w:sz="6" w:space="0" w:color="DEE2E6"/>
                <w:bottom w:val="single" w:sz="6" w:space="0" w:color="DEE2E6"/>
                <w:right w:val="single" w:sz="6" w:space="0" w:color="DEE2E6"/>
              </w:divBdr>
              <w:divsChild>
                <w:div w:id="1099448860">
                  <w:marLeft w:val="0"/>
                  <w:marRight w:val="0"/>
                  <w:marTop w:val="0"/>
                  <w:marBottom w:val="0"/>
                  <w:divBdr>
                    <w:top w:val="none" w:sz="0" w:space="0" w:color="auto"/>
                    <w:left w:val="none" w:sz="0" w:space="0" w:color="auto"/>
                    <w:bottom w:val="none" w:sz="0" w:space="0" w:color="auto"/>
                    <w:right w:val="none" w:sz="0" w:space="0" w:color="auto"/>
                  </w:divBdr>
                  <w:divsChild>
                    <w:div w:id="15806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9818">
              <w:marLeft w:val="0"/>
              <w:marRight w:val="0"/>
              <w:marTop w:val="0"/>
              <w:marBottom w:val="0"/>
              <w:divBdr>
                <w:top w:val="none" w:sz="0" w:space="0" w:color="auto"/>
                <w:left w:val="none" w:sz="0" w:space="0" w:color="auto"/>
                <w:bottom w:val="none" w:sz="0" w:space="0" w:color="auto"/>
                <w:right w:val="none" w:sz="0" w:space="0" w:color="auto"/>
              </w:divBdr>
            </w:div>
            <w:div w:id="2020692666">
              <w:marLeft w:val="0"/>
              <w:marRight w:val="0"/>
              <w:marTop w:val="0"/>
              <w:marBottom w:val="0"/>
              <w:divBdr>
                <w:top w:val="none" w:sz="0" w:space="0" w:color="auto"/>
                <w:left w:val="none" w:sz="0" w:space="0" w:color="auto"/>
                <w:bottom w:val="none" w:sz="0" w:space="0" w:color="auto"/>
                <w:right w:val="none" w:sz="0" w:space="0" w:color="auto"/>
              </w:divBdr>
            </w:div>
            <w:div w:id="1495298161">
              <w:marLeft w:val="0"/>
              <w:marRight w:val="0"/>
              <w:marTop w:val="0"/>
              <w:marBottom w:val="0"/>
              <w:divBdr>
                <w:top w:val="single" w:sz="24" w:space="0" w:color="E9ECEF"/>
                <w:left w:val="single" w:sz="24" w:space="0" w:color="5BC0DE"/>
                <w:bottom w:val="single" w:sz="24" w:space="0" w:color="E9ECEF"/>
                <w:right w:val="single" w:sz="24" w:space="0" w:color="E9ECEF"/>
              </w:divBdr>
            </w:div>
            <w:div w:id="1800801861">
              <w:marLeft w:val="0"/>
              <w:marRight w:val="0"/>
              <w:marTop w:val="0"/>
              <w:marBottom w:val="0"/>
              <w:divBdr>
                <w:top w:val="single" w:sz="6" w:space="0" w:color="DEE2E6"/>
                <w:left w:val="single" w:sz="6" w:space="0" w:color="DEE2E6"/>
                <w:bottom w:val="single" w:sz="6" w:space="0" w:color="DEE2E6"/>
                <w:right w:val="single" w:sz="6" w:space="0" w:color="DEE2E6"/>
              </w:divBdr>
              <w:divsChild>
                <w:div w:id="1172797271">
                  <w:marLeft w:val="0"/>
                  <w:marRight w:val="0"/>
                  <w:marTop w:val="0"/>
                  <w:marBottom w:val="0"/>
                  <w:divBdr>
                    <w:top w:val="none" w:sz="0" w:space="0" w:color="auto"/>
                    <w:left w:val="none" w:sz="0" w:space="0" w:color="auto"/>
                    <w:bottom w:val="none" w:sz="0" w:space="0" w:color="auto"/>
                    <w:right w:val="none" w:sz="0" w:space="0" w:color="auto"/>
                  </w:divBdr>
                  <w:divsChild>
                    <w:div w:id="950622453">
                      <w:marLeft w:val="0"/>
                      <w:marRight w:val="0"/>
                      <w:marTop w:val="0"/>
                      <w:marBottom w:val="0"/>
                      <w:divBdr>
                        <w:top w:val="none" w:sz="0" w:space="0" w:color="auto"/>
                        <w:left w:val="none" w:sz="0" w:space="0" w:color="auto"/>
                        <w:bottom w:val="none" w:sz="0" w:space="0" w:color="auto"/>
                        <w:right w:val="none" w:sz="0" w:space="0" w:color="auto"/>
                      </w:divBdr>
                      <w:divsChild>
                        <w:div w:id="1289773389">
                          <w:marLeft w:val="0"/>
                          <w:marRight w:val="0"/>
                          <w:marTop w:val="0"/>
                          <w:marBottom w:val="0"/>
                          <w:divBdr>
                            <w:top w:val="none" w:sz="0" w:space="0" w:color="auto"/>
                            <w:left w:val="none" w:sz="0" w:space="0" w:color="auto"/>
                            <w:bottom w:val="none" w:sz="0" w:space="0" w:color="auto"/>
                            <w:right w:val="none" w:sz="0" w:space="0" w:color="auto"/>
                          </w:divBdr>
                        </w:div>
                        <w:div w:id="1914318072">
                          <w:marLeft w:val="0"/>
                          <w:marRight w:val="0"/>
                          <w:marTop w:val="0"/>
                          <w:marBottom w:val="0"/>
                          <w:divBdr>
                            <w:top w:val="none" w:sz="0" w:space="0" w:color="auto"/>
                            <w:left w:val="none" w:sz="0" w:space="0" w:color="auto"/>
                            <w:bottom w:val="none" w:sz="0" w:space="0" w:color="auto"/>
                            <w:right w:val="none" w:sz="0" w:space="0" w:color="auto"/>
                          </w:divBdr>
                          <w:divsChild>
                            <w:div w:id="17156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69454">
              <w:marLeft w:val="0"/>
              <w:marRight w:val="0"/>
              <w:marTop w:val="0"/>
              <w:marBottom w:val="0"/>
              <w:divBdr>
                <w:top w:val="none" w:sz="0" w:space="0" w:color="auto"/>
                <w:left w:val="none" w:sz="0" w:space="0" w:color="auto"/>
                <w:bottom w:val="none" w:sz="0" w:space="0" w:color="auto"/>
                <w:right w:val="none" w:sz="0" w:space="0" w:color="auto"/>
              </w:divBdr>
            </w:div>
            <w:div w:id="948706273">
              <w:marLeft w:val="0"/>
              <w:marRight w:val="0"/>
              <w:marTop w:val="0"/>
              <w:marBottom w:val="0"/>
              <w:divBdr>
                <w:top w:val="none" w:sz="0" w:space="0" w:color="auto"/>
                <w:left w:val="none" w:sz="0" w:space="0" w:color="auto"/>
                <w:bottom w:val="none" w:sz="0" w:space="0" w:color="auto"/>
                <w:right w:val="none" w:sz="0" w:space="0" w:color="auto"/>
              </w:divBdr>
            </w:div>
            <w:div w:id="1164396921">
              <w:marLeft w:val="0"/>
              <w:marRight w:val="0"/>
              <w:marTop w:val="0"/>
              <w:marBottom w:val="0"/>
              <w:divBdr>
                <w:top w:val="single" w:sz="6" w:space="0" w:color="DEE2E6"/>
                <w:left w:val="single" w:sz="6" w:space="0" w:color="DEE2E6"/>
                <w:bottom w:val="single" w:sz="6" w:space="0" w:color="DEE2E6"/>
                <w:right w:val="single" w:sz="6" w:space="0" w:color="DEE2E6"/>
              </w:divBdr>
              <w:divsChild>
                <w:div w:id="877402275">
                  <w:marLeft w:val="0"/>
                  <w:marRight w:val="0"/>
                  <w:marTop w:val="0"/>
                  <w:marBottom w:val="0"/>
                  <w:divBdr>
                    <w:top w:val="none" w:sz="0" w:space="0" w:color="auto"/>
                    <w:left w:val="none" w:sz="0" w:space="0" w:color="auto"/>
                    <w:bottom w:val="none" w:sz="0" w:space="0" w:color="auto"/>
                    <w:right w:val="none" w:sz="0" w:space="0" w:color="auto"/>
                  </w:divBdr>
                  <w:divsChild>
                    <w:div w:id="233970812">
                      <w:marLeft w:val="0"/>
                      <w:marRight w:val="0"/>
                      <w:marTop w:val="0"/>
                      <w:marBottom w:val="0"/>
                      <w:divBdr>
                        <w:top w:val="none" w:sz="0" w:space="0" w:color="auto"/>
                        <w:left w:val="none" w:sz="0" w:space="0" w:color="auto"/>
                        <w:bottom w:val="none" w:sz="0" w:space="0" w:color="auto"/>
                        <w:right w:val="none" w:sz="0" w:space="0" w:color="auto"/>
                      </w:divBdr>
                    </w:div>
                    <w:div w:id="1362167369">
                      <w:marLeft w:val="0"/>
                      <w:marRight w:val="0"/>
                      <w:marTop w:val="0"/>
                      <w:marBottom w:val="0"/>
                      <w:divBdr>
                        <w:top w:val="none" w:sz="0" w:space="0" w:color="auto"/>
                        <w:left w:val="none" w:sz="0" w:space="0" w:color="auto"/>
                        <w:bottom w:val="none" w:sz="0" w:space="0" w:color="auto"/>
                        <w:right w:val="none" w:sz="0" w:space="0" w:color="auto"/>
                      </w:divBdr>
                    </w:div>
                  </w:divsChild>
                </w:div>
                <w:div w:id="1566069948">
                  <w:marLeft w:val="0"/>
                  <w:marRight w:val="0"/>
                  <w:marTop w:val="0"/>
                  <w:marBottom w:val="0"/>
                  <w:divBdr>
                    <w:top w:val="none" w:sz="0" w:space="0" w:color="auto"/>
                    <w:left w:val="none" w:sz="0" w:space="0" w:color="auto"/>
                    <w:bottom w:val="none" w:sz="0" w:space="0" w:color="auto"/>
                    <w:right w:val="none" w:sz="0" w:space="0" w:color="auto"/>
                  </w:divBdr>
                  <w:divsChild>
                    <w:div w:id="1096248637">
                      <w:marLeft w:val="0"/>
                      <w:marRight w:val="0"/>
                      <w:marTop w:val="0"/>
                      <w:marBottom w:val="0"/>
                      <w:divBdr>
                        <w:top w:val="none" w:sz="0" w:space="0" w:color="auto"/>
                        <w:left w:val="none" w:sz="0" w:space="0" w:color="auto"/>
                        <w:bottom w:val="none" w:sz="0" w:space="0" w:color="auto"/>
                        <w:right w:val="none" w:sz="0" w:space="0" w:color="auto"/>
                      </w:divBdr>
                    </w:div>
                    <w:div w:id="1803838987">
                      <w:marLeft w:val="0"/>
                      <w:marRight w:val="0"/>
                      <w:marTop w:val="0"/>
                      <w:marBottom w:val="0"/>
                      <w:divBdr>
                        <w:top w:val="none" w:sz="0" w:space="0" w:color="auto"/>
                        <w:left w:val="none" w:sz="0" w:space="0" w:color="auto"/>
                        <w:bottom w:val="none" w:sz="0" w:space="0" w:color="auto"/>
                        <w:right w:val="none" w:sz="0" w:space="0" w:color="auto"/>
                      </w:divBdr>
                    </w:div>
                  </w:divsChild>
                </w:div>
                <w:div w:id="1388915294">
                  <w:marLeft w:val="0"/>
                  <w:marRight w:val="0"/>
                  <w:marTop w:val="0"/>
                  <w:marBottom w:val="0"/>
                  <w:divBdr>
                    <w:top w:val="none" w:sz="0" w:space="0" w:color="auto"/>
                    <w:left w:val="none" w:sz="0" w:space="0" w:color="auto"/>
                    <w:bottom w:val="none" w:sz="0" w:space="0" w:color="auto"/>
                    <w:right w:val="none" w:sz="0" w:space="0" w:color="auto"/>
                  </w:divBdr>
                  <w:divsChild>
                    <w:div w:id="1140807884">
                      <w:marLeft w:val="0"/>
                      <w:marRight w:val="0"/>
                      <w:marTop w:val="0"/>
                      <w:marBottom w:val="0"/>
                      <w:divBdr>
                        <w:top w:val="none" w:sz="0" w:space="0" w:color="auto"/>
                        <w:left w:val="none" w:sz="0" w:space="0" w:color="auto"/>
                        <w:bottom w:val="none" w:sz="0" w:space="0" w:color="auto"/>
                        <w:right w:val="none" w:sz="0" w:space="0" w:color="auto"/>
                      </w:divBdr>
                    </w:div>
                    <w:div w:id="476453532">
                      <w:marLeft w:val="0"/>
                      <w:marRight w:val="0"/>
                      <w:marTop w:val="0"/>
                      <w:marBottom w:val="0"/>
                      <w:divBdr>
                        <w:top w:val="none" w:sz="0" w:space="0" w:color="auto"/>
                        <w:left w:val="none" w:sz="0" w:space="0" w:color="auto"/>
                        <w:bottom w:val="none" w:sz="0" w:space="0" w:color="auto"/>
                        <w:right w:val="none" w:sz="0" w:space="0" w:color="auto"/>
                      </w:divBdr>
                    </w:div>
                  </w:divsChild>
                </w:div>
                <w:div w:id="257375262">
                  <w:marLeft w:val="0"/>
                  <w:marRight w:val="0"/>
                  <w:marTop w:val="0"/>
                  <w:marBottom w:val="0"/>
                  <w:divBdr>
                    <w:top w:val="none" w:sz="0" w:space="0" w:color="auto"/>
                    <w:left w:val="none" w:sz="0" w:space="0" w:color="auto"/>
                    <w:bottom w:val="none" w:sz="0" w:space="0" w:color="auto"/>
                    <w:right w:val="none" w:sz="0" w:space="0" w:color="auto"/>
                  </w:divBdr>
                  <w:divsChild>
                    <w:div w:id="1838421232">
                      <w:marLeft w:val="0"/>
                      <w:marRight w:val="0"/>
                      <w:marTop w:val="0"/>
                      <w:marBottom w:val="0"/>
                      <w:divBdr>
                        <w:top w:val="none" w:sz="0" w:space="0" w:color="auto"/>
                        <w:left w:val="none" w:sz="0" w:space="0" w:color="auto"/>
                        <w:bottom w:val="none" w:sz="0" w:space="0" w:color="auto"/>
                        <w:right w:val="none" w:sz="0" w:space="0" w:color="auto"/>
                      </w:divBdr>
                    </w:div>
                    <w:div w:id="977145954">
                      <w:marLeft w:val="0"/>
                      <w:marRight w:val="0"/>
                      <w:marTop w:val="0"/>
                      <w:marBottom w:val="0"/>
                      <w:divBdr>
                        <w:top w:val="none" w:sz="0" w:space="0" w:color="auto"/>
                        <w:left w:val="none" w:sz="0" w:space="0" w:color="auto"/>
                        <w:bottom w:val="none" w:sz="0" w:space="0" w:color="auto"/>
                        <w:right w:val="none" w:sz="0" w:space="0" w:color="auto"/>
                      </w:divBdr>
                    </w:div>
                  </w:divsChild>
                </w:div>
                <w:div w:id="436100625">
                  <w:marLeft w:val="0"/>
                  <w:marRight w:val="0"/>
                  <w:marTop w:val="0"/>
                  <w:marBottom w:val="0"/>
                  <w:divBdr>
                    <w:top w:val="none" w:sz="0" w:space="0" w:color="auto"/>
                    <w:left w:val="none" w:sz="0" w:space="0" w:color="auto"/>
                    <w:bottom w:val="none" w:sz="0" w:space="0" w:color="auto"/>
                    <w:right w:val="none" w:sz="0" w:space="0" w:color="auto"/>
                  </w:divBdr>
                  <w:divsChild>
                    <w:div w:id="1842233521">
                      <w:marLeft w:val="0"/>
                      <w:marRight w:val="0"/>
                      <w:marTop w:val="0"/>
                      <w:marBottom w:val="0"/>
                      <w:divBdr>
                        <w:top w:val="none" w:sz="0" w:space="0" w:color="auto"/>
                        <w:left w:val="none" w:sz="0" w:space="0" w:color="auto"/>
                        <w:bottom w:val="none" w:sz="0" w:space="0" w:color="auto"/>
                        <w:right w:val="none" w:sz="0" w:space="0" w:color="auto"/>
                      </w:divBdr>
                    </w:div>
                    <w:div w:id="1681815157">
                      <w:marLeft w:val="0"/>
                      <w:marRight w:val="0"/>
                      <w:marTop w:val="0"/>
                      <w:marBottom w:val="0"/>
                      <w:divBdr>
                        <w:top w:val="none" w:sz="0" w:space="0" w:color="auto"/>
                        <w:left w:val="none" w:sz="0" w:space="0" w:color="auto"/>
                        <w:bottom w:val="none" w:sz="0" w:space="0" w:color="auto"/>
                        <w:right w:val="none" w:sz="0" w:space="0" w:color="auto"/>
                      </w:divBdr>
                    </w:div>
                  </w:divsChild>
                </w:div>
                <w:div w:id="141584734">
                  <w:marLeft w:val="0"/>
                  <w:marRight w:val="0"/>
                  <w:marTop w:val="0"/>
                  <w:marBottom w:val="0"/>
                  <w:divBdr>
                    <w:top w:val="none" w:sz="0" w:space="0" w:color="auto"/>
                    <w:left w:val="none" w:sz="0" w:space="0" w:color="auto"/>
                    <w:bottom w:val="none" w:sz="0" w:space="0" w:color="auto"/>
                    <w:right w:val="none" w:sz="0" w:space="0" w:color="auto"/>
                  </w:divBdr>
                  <w:divsChild>
                    <w:div w:id="1423255763">
                      <w:marLeft w:val="0"/>
                      <w:marRight w:val="0"/>
                      <w:marTop w:val="0"/>
                      <w:marBottom w:val="0"/>
                      <w:divBdr>
                        <w:top w:val="none" w:sz="0" w:space="0" w:color="auto"/>
                        <w:left w:val="none" w:sz="0" w:space="0" w:color="auto"/>
                        <w:bottom w:val="none" w:sz="0" w:space="0" w:color="auto"/>
                        <w:right w:val="none" w:sz="0" w:space="0" w:color="auto"/>
                      </w:divBdr>
                    </w:div>
                    <w:div w:id="849686952">
                      <w:marLeft w:val="0"/>
                      <w:marRight w:val="0"/>
                      <w:marTop w:val="0"/>
                      <w:marBottom w:val="0"/>
                      <w:divBdr>
                        <w:top w:val="none" w:sz="0" w:space="0" w:color="auto"/>
                        <w:left w:val="none" w:sz="0" w:space="0" w:color="auto"/>
                        <w:bottom w:val="none" w:sz="0" w:space="0" w:color="auto"/>
                        <w:right w:val="none" w:sz="0" w:space="0" w:color="auto"/>
                      </w:divBdr>
                    </w:div>
                  </w:divsChild>
                </w:div>
                <w:div w:id="1673949220">
                  <w:marLeft w:val="0"/>
                  <w:marRight w:val="0"/>
                  <w:marTop w:val="0"/>
                  <w:marBottom w:val="0"/>
                  <w:divBdr>
                    <w:top w:val="none" w:sz="0" w:space="0" w:color="auto"/>
                    <w:left w:val="none" w:sz="0" w:space="0" w:color="auto"/>
                    <w:bottom w:val="none" w:sz="0" w:space="0" w:color="auto"/>
                    <w:right w:val="none" w:sz="0" w:space="0" w:color="auto"/>
                  </w:divBdr>
                  <w:divsChild>
                    <w:div w:id="1897662801">
                      <w:marLeft w:val="0"/>
                      <w:marRight w:val="0"/>
                      <w:marTop w:val="0"/>
                      <w:marBottom w:val="0"/>
                      <w:divBdr>
                        <w:top w:val="none" w:sz="0" w:space="0" w:color="auto"/>
                        <w:left w:val="none" w:sz="0" w:space="0" w:color="auto"/>
                        <w:bottom w:val="none" w:sz="0" w:space="0" w:color="auto"/>
                        <w:right w:val="none" w:sz="0" w:space="0" w:color="auto"/>
                      </w:divBdr>
                    </w:div>
                    <w:div w:id="1714964991">
                      <w:marLeft w:val="0"/>
                      <w:marRight w:val="0"/>
                      <w:marTop w:val="0"/>
                      <w:marBottom w:val="0"/>
                      <w:divBdr>
                        <w:top w:val="none" w:sz="0" w:space="0" w:color="auto"/>
                        <w:left w:val="none" w:sz="0" w:space="0" w:color="auto"/>
                        <w:bottom w:val="none" w:sz="0" w:space="0" w:color="auto"/>
                        <w:right w:val="none" w:sz="0" w:space="0" w:color="auto"/>
                      </w:divBdr>
                    </w:div>
                  </w:divsChild>
                </w:div>
                <w:div w:id="1389259288">
                  <w:marLeft w:val="0"/>
                  <w:marRight w:val="0"/>
                  <w:marTop w:val="0"/>
                  <w:marBottom w:val="0"/>
                  <w:divBdr>
                    <w:top w:val="none" w:sz="0" w:space="0" w:color="auto"/>
                    <w:left w:val="none" w:sz="0" w:space="0" w:color="auto"/>
                    <w:bottom w:val="none" w:sz="0" w:space="0" w:color="auto"/>
                    <w:right w:val="none" w:sz="0" w:space="0" w:color="auto"/>
                  </w:divBdr>
                  <w:divsChild>
                    <w:div w:id="1304116356">
                      <w:marLeft w:val="0"/>
                      <w:marRight w:val="0"/>
                      <w:marTop w:val="0"/>
                      <w:marBottom w:val="0"/>
                      <w:divBdr>
                        <w:top w:val="none" w:sz="0" w:space="0" w:color="auto"/>
                        <w:left w:val="none" w:sz="0" w:space="0" w:color="auto"/>
                        <w:bottom w:val="none" w:sz="0" w:space="0" w:color="auto"/>
                        <w:right w:val="none" w:sz="0" w:space="0" w:color="auto"/>
                      </w:divBdr>
                    </w:div>
                    <w:div w:id="6064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1774">
              <w:marLeft w:val="0"/>
              <w:marRight w:val="0"/>
              <w:marTop w:val="0"/>
              <w:marBottom w:val="0"/>
              <w:divBdr>
                <w:top w:val="none" w:sz="0" w:space="0" w:color="auto"/>
                <w:left w:val="none" w:sz="0" w:space="0" w:color="auto"/>
                <w:bottom w:val="none" w:sz="0" w:space="0" w:color="auto"/>
                <w:right w:val="none" w:sz="0" w:space="0" w:color="auto"/>
              </w:divBdr>
            </w:div>
            <w:div w:id="767775832">
              <w:marLeft w:val="0"/>
              <w:marRight w:val="0"/>
              <w:marTop w:val="0"/>
              <w:marBottom w:val="0"/>
              <w:divBdr>
                <w:top w:val="none" w:sz="0" w:space="0" w:color="auto"/>
                <w:left w:val="none" w:sz="0" w:space="0" w:color="auto"/>
                <w:bottom w:val="none" w:sz="0" w:space="0" w:color="auto"/>
                <w:right w:val="none" w:sz="0" w:space="0" w:color="auto"/>
              </w:divBdr>
            </w:div>
            <w:div w:id="1444572702">
              <w:marLeft w:val="0"/>
              <w:marRight w:val="0"/>
              <w:marTop w:val="0"/>
              <w:marBottom w:val="0"/>
              <w:divBdr>
                <w:top w:val="single" w:sz="24" w:space="0" w:color="E9ECEF"/>
                <w:left w:val="single" w:sz="24" w:space="0" w:color="5BC0DE"/>
                <w:bottom w:val="single" w:sz="24" w:space="0" w:color="E9ECEF"/>
                <w:right w:val="single" w:sz="24" w:space="0" w:color="E9ECEF"/>
              </w:divBdr>
            </w:div>
            <w:div w:id="804548693">
              <w:marLeft w:val="0"/>
              <w:marRight w:val="0"/>
              <w:marTop w:val="0"/>
              <w:marBottom w:val="0"/>
              <w:divBdr>
                <w:top w:val="single" w:sz="6" w:space="0" w:color="DEE2E6"/>
                <w:left w:val="single" w:sz="6" w:space="0" w:color="DEE2E6"/>
                <w:bottom w:val="single" w:sz="6" w:space="0" w:color="DEE2E6"/>
                <w:right w:val="single" w:sz="6" w:space="0" w:color="DEE2E6"/>
              </w:divBdr>
              <w:divsChild>
                <w:div w:id="2120907330">
                  <w:marLeft w:val="0"/>
                  <w:marRight w:val="0"/>
                  <w:marTop w:val="0"/>
                  <w:marBottom w:val="0"/>
                  <w:divBdr>
                    <w:top w:val="single" w:sz="6" w:space="0" w:color="auto"/>
                    <w:left w:val="single" w:sz="6" w:space="0" w:color="auto"/>
                    <w:bottom w:val="single" w:sz="6" w:space="0" w:color="auto"/>
                    <w:right w:val="single" w:sz="6" w:space="0" w:color="auto"/>
                  </w:divBdr>
                  <w:divsChild>
                    <w:div w:id="503011614">
                      <w:marLeft w:val="0"/>
                      <w:marRight w:val="0"/>
                      <w:marTop w:val="0"/>
                      <w:marBottom w:val="0"/>
                      <w:divBdr>
                        <w:top w:val="none" w:sz="0" w:space="0" w:color="auto"/>
                        <w:left w:val="none" w:sz="0" w:space="0" w:color="auto"/>
                        <w:bottom w:val="none" w:sz="0" w:space="0" w:color="auto"/>
                        <w:right w:val="none" w:sz="0" w:space="0" w:color="auto"/>
                      </w:divBdr>
                    </w:div>
                    <w:div w:id="124590445">
                      <w:marLeft w:val="0"/>
                      <w:marRight w:val="0"/>
                      <w:marTop w:val="0"/>
                      <w:marBottom w:val="0"/>
                      <w:divBdr>
                        <w:top w:val="none" w:sz="0" w:space="0" w:color="auto"/>
                        <w:left w:val="none" w:sz="0" w:space="0" w:color="auto"/>
                        <w:bottom w:val="none" w:sz="0" w:space="0" w:color="auto"/>
                        <w:right w:val="none" w:sz="0" w:space="0" w:color="auto"/>
                      </w:divBdr>
                    </w:div>
                  </w:divsChild>
                </w:div>
                <w:div w:id="2077238007">
                  <w:marLeft w:val="0"/>
                  <w:marRight w:val="0"/>
                  <w:marTop w:val="0"/>
                  <w:marBottom w:val="0"/>
                  <w:divBdr>
                    <w:top w:val="single" w:sz="6" w:space="0" w:color="auto"/>
                    <w:left w:val="single" w:sz="6" w:space="0" w:color="auto"/>
                    <w:bottom w:val="single" w:sz="6" w:space="0" w:color="auto"/>
                    <w:right w:val="single" w:sz="6" w:space="0" w:color="auto"/>
                  </w:divBdr>
                  <w:divsChild>
                    <w:div w:id="1404597922">
                      <w:marLeft w:val="0"/>
                      <w:marRight w:val="0"/>
                      <w:marTop w:val="0"/>
                      <w:marBottom w:val="0"/>
                      <w:divBdr>
                        <w:top w:val="none" w:sz="0" w:space="0" w:color="auto"/>
                        <w:left w:val="none" w:sz="0" w:space="0" w:color="auto"/>
                        <w:bottom w:val="none" w:sz="0" w:space="0" w:color="auto"/>
                        <w:right w:val="none" w:sz="0" w:space="0" w:color="auto"/>
                      </w:divBdr>
                    </w:div>
                    <w:div w:id="1641227109">
                      <w:marLeft w:val="0"/>
                      <w:marRight w:val="0"/>
                      <w:marTop w:val="0"/>
                      <w:marBottom w:val="0"/>
                      <w:divBdr>
                        <w:top w:val="none" w:sz="0" w:space="0" w:color="auto"/>
                        <w:left w:val="none" w:sz="0" w:space="0" w:color="auto"/>
                        <w:bottom w:val="none" w:sz="0" w:space="0" w:color="auto"/>
                        <w:right w:val="none" w:sz="0" w:space="0" w:color="auto"/>
                      </w:divBdr>
                    </w:div>
                  </w:divsChild>
                </w:div>
                <w:div w:id="1491747868">
                  <w:marLeft w:val="0"/>
                  <w:marRight w:val="0"/>
                  <w:marTop w:val="0"/>
                  <w:marBottom w:val="0"/>
                  <w:divBdr>
                    <w:top w:val="single" w:sz="6" w:space="0" w:color="auto"/>
                    <w:left w:val="single" w:sz="6" w:space="0" w:color="auto"/>
                    <w:bottom w:val="single" w:sz="6" w:space="0" w:color="auto"/>
                    <w:right w:val="single" w:sz="6" w:space="0" w:color="auto"/>
                  </w:divBdr>
                  <w:divsChild>
                    <w:div w:id="2120250884">
                      <w:marLeft w:val="0"/>
                      <w:marRight w:val="0"/>
                      <w:marTop w:val="0"/>
                      <w:marBottom w:val="0"/>
                      <w:divBdr>
                        <w:top w:val="none" w:sz="0" w:space="0" w:color="auto"/>
                        <w:left w:val="none" w:sz="0" w:space="0" w:color="auto"/>
                        <w:bottom w:val="none" w:sz="0" w:space="0" w:color="auto"/>
                        <w:right w:val="none" w:sz="0" w:space="0" w:color="auto"/>
                      </w:divBdr>
                    </w:div>
                    <w:div w:id="300119514">
                      <w:marLeft w:val="0"/>
                      <w:marRight w:val="0"/>
                      <w:marTop w:val="0"/>
                      <w:marBottom w:val="0"/>
                      <w:divBdr>
                        <w:top w:val="none" w:sz="0" w:space="0" w:color="auto"/>
                        <w:left w:val="none" w:sz="0" w:space="0" w:color="auto"/>
                        <w:bottom w:val="none" w:sz="0" w:space="0" w:color="auto"/>
                        <w:right w:val="none" w:sz="0" w:space="0" w:color="auto"/>
                      </w:divBdr>
                    </w:div>
                  </w:divsChild>
                </w:div>
                <w:div w:id="349767438">
                  <w:marLeft w:val="0"/>
                  <w:marRight w:val="0"/>
                  <w:marTop w:val="0"/>
                  <w:marBottom w:val="0"/>
                  <w:divBdr>
                    <w:top w:val="single" w:sz="6" w:space="0" w:color="auto"/>
                    <w:left w:val="single" w:sz="6" w:space="0" w:color="auto"/>
                    <w:bottom w:val="single" w:sz="6" w:space="0" w:color="auto"/>
                    <w:right w:val="single" w:sz="6" w:space="0" w:color="auto"/>
                  </w:divBdr>
                  <w:divsChild>
                    <w:div w:id="1923178042">
                      <w:marLeft w:val="0"/>
                      <w:marRight w:val="0"/>
                      <w:marTop w:val="0"/>
                      <w:marBottom w:val="0"/>
                      <w:divBdr>
                        <w:top w:val="none" w:sz="0" w:space="0" w:color="auto"/>
                        <w:left w:val="none" w:sz="0" w:space="0" w:color="auto"/>
                        <w:bottom w:val="none" w:sz="0" w:space="0" w:color="auto"/>
                        <w:right w:val="none" w:sz="0" w:space="0" w:color="auto"/>
                      </w:divBdr>
                    </w:div>
                    <w:div w:id="1918400147">
                      <w:marLeft w:val="0"/>
                      <w:marRight w:val="0"/>
                      <w:marTop w:val="0"/>
                      <w:marBottom w:val="0"/>
                      <w:divBdr>
                        <w:top w:val="none" w:sz="0" w:space="0" w:color="auto"/>
                        <w:left w:val="none" w:sz="0" w:space="0" w:color="auto"/>
                        <w:bottom w:val="none" w:sz="0" w:space="0" w:color="auto"/>
                        <w:right w:val="none" w:sz="0" w:space="0" w:color="auto"/>
                      </w:divBdr>
                    </w:div>
                  </w:divsChild>
                </w:div>
                <w:div w:id="1705710378">
                  <w:marLeft w:val="0"/>
                  <w:marRight w:val="0"/>
                  <w:marTop w:val="0"/>
                  <w:marBottom w:val="0"/>
                  <w:divBdr>
                    <w:top w:val="single" w:sz="6" w:space="0" w:color="auto"/>
                    <w:left w:val="single" w:sz="6" w:space="0" w:color="auto"/>
                    <w:bottom w:val="single" w:sz="6" w:space="0" w:color="auto"/>
                    <w:right w:val="single" w:sz="6" w:space="0" w:color="auto"/>
                  </w:divBdr>
                  <w:divsChild>
                    <w:div w:id="807746047">
                      <w:marLeft w:val="0"/>
                      <w:marRight w:val="0"/>
                      <w:marTop w:val="0"/>
                      <w:marBottom w:val="0"/>
                      <w:divBdr>
                        <w:top w:val="none" w:sz="0" w:space="0" w:color="auto"/>
                        <w:left w:val="none" w:sz="0" w:space="0" w:color="auto"/>
                        <w:bottom w:val="none" w:sz="0" w:space="0" w:color="auto"/>
                        <w:right w:val="none" w:sz="0" w:space="0" w:color="auto"/>
                      </w:divBdr>
                    </w:div>
                    <w:div w:id="1944680519">
                      <w:marLeft w:val="0"/>
                      <w:marRight w:val="0"/>
                      <w:marTop w:val="0"/>
                      <w:marBottom w:val="0"/>
                      <w:divBdr>
                        <w:top w:val="none" w:sz="0" w:space="0" w:color="auto"/>
                        <w:left w:val="none" w:sz="0" w:space="0" w:color="auto"/>
                        <w:bottom w:val="none" w:sz="0" w:space="0" w:color="auto"/>
                        <w:right w:val="none" w:sz="0" w:space="0" w:color="auto"/>
                      </w:divBdr>
                    </w:div>
                  </w:divsChild>
                </w:div>
                <w:div w:id="289211845">
                  <w:marLeft w:val="0"/>
                  <w:marRight w:val="0"/>
                  <w:marTop w:val="0"/>
                  <w:marBottom w:val="0"/>
                  <w:divBdr>
                    <w:top w:val="single" w:sz="6" w:space="0" w:color="auto"/>
                    <w:left w:val="single" w:sz="6" w:space="0" w:color="auto"/>
                    <w:bottom w:val="single" w:sz="6" w:space="0" w:color="auto"/>
                    <w:right w:val="single" w:sz="6" w:space="0" w:color="auto"/>
                  </w:divBdr>
                  <w:divsChild>
                    <w:div w:id="786435200">
                      <w:marLeft w:val="0"/>
                      <w:marRight w:val="0"/>
                      <w:marTop w:val="0"/>
                      <w:marBottom w:val="0"/>
                      <w:divBdr>
                        <w:top w:val="none" w:sz="0" w:space="0" w:color="auto"/>
                        <w:left w:val="none" w:sz="0" w:space="0" w:color="auto"/>
                        <w:bottom w:val="none" w:sz="0" w:space="0" w:color="auto"/>
                        <w:right w:val="none" w:sz="0" w:space="0" w:color="auto"/>
                      </w:divBdr>
                    </w:div>
                    <w:div w:id="356154504">
                      <w:marLeft w:val="0"/>
                      <w:marRight w:val="0"/>
                      <w:marTop w:val="0"/>
                      <w:marBottom w:val="0"/>
                      <w:divBdr>
                        <w:top w:val="none" w:sz="0" w:space="0" w:color="auto"/>
                        <w:left w:val="none" w:sz="0" w:space="0" w:color="auto"/>
                        <w:bottom w:val="none" w:sz="0" w:space="0" w:color="auto"/>
                        <w:right w:val="none" w:sz="0" w:space="0" w:color="auto"/>
                      </w:divBdr>
                    </w:div>
                  </w:divsChild>
                </w:div>
                <w:div w:id="1083071257">
                  <w:marLeft w:val="0"/>
                  <w:marRight w:val="0"/>
                  <w:marTop w:val="0"/>
                  <w:marBottom w:val="0"/>
                  <w:divBdr>
                    <w:top w:val="single" w:sz="6" w:space="0" w:color="auto"/>
                    <w:left w:val="single" w:sz="6" w:space="0" w:color="auto"/>
                    <w:bottom w:val="single" w:sz="6" w:space="0" w:color="auto"/>
                    <w:right w:val="single" w:sz="6" w:space="0" w:color="auto"/>
                  </w:divBdr>
                  <w:divsChild>
                    <w:div w:id="1617251273">
                      <w:marLeft w:val="0"/>
                      <w:marRight w:val="0"/>
                      <w:marTop w:val="0"/>
                      <w:marBottom w:val="0"/>
                      <w:divBdr>
                        <w:top w:val="none" w:sz="0" w:space="0" w:color="auto"/>
                        <w:left w:val="none" w:sz="0" w:space="0" w:color="auto"/>
                        <w:bottom w:val="none" w:sz="0" w:space="0" w:color="auto"/>
                        <w:right w:val="none" w:sz="0" w:space="0" w:color="auto"/>
                      </w:divBdr>
                    </w:div>
                    <w:div w:id="2082412010">
                      <w:marLeft w:val="0"/>
                      <w:marRight w:val="0"/>
                      <w:marTop w:val="0"/>
                      <w:marBottom w:val="0"/>
                      <w:divBdr>
                        <w:top w:val="none" w:sz="0" w:space="0" w:color="auto"/>
                        <w:left w:val="none" w:sz="0" w:space="0" w:color="auto"/>
                        <w:bottom w:val="none" w:sz="0" w:space="0" w:color="auto"/>
                        <w:right w:val="none" w:sz="0" w:space="0" w:color="auto"/>
                      </w:divBdr>
                    </w:div>
                  </w:divsChild>
                </w:div>
                <w:div w:id="1231692056">
                  <w:marLeft w:val="0"/>
                  <w:marRight w:val="0"/>
                  <w:marTop w:val="0"/>
                  <w:marBottom w:val="0"/>
                  <w:divBdr>
                    <w:top w:val="single" w:sz="6" w:space="0" w:color="auto"/>
                    <w:left w:val="single" w:sz="6" w:space="0" w:color="auto"/>
                    <w:bottom w:val="single" w:sz="6" w:space="0" w:color="auto"/>
                    <w:right w:val="single" w:sz="6" w:space="0" w:color="auto"/>
                  </w:divBdr>
                  <w:divsChild>
                    <w:div w:id="1753240553">
                      <w:marLeft w:val="0"/>
                      <w:marRight w:val="0"/>
                      <w:marTop w:val="0"/>
                      <w:marBottom w:val="0"/>
                      <w:divBdr>
                        <w:top w:val="none" w:sz="0" w:space="0" w:color="auto"/>
                        <w:left w:val="none" w:sz="0" w:space="0" w:color="auto"/>
                        <w:bottom w:val="none" w:sz="0" w:space="0" w:color="auto"/>
                        <w:right w:val="none" w:sz="0" w:space="0" w:color="auto"/>
                      </w:divBdr>
                    </w:div>
                    <w:div w:id="7424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3743">
              <w:marLeft w:val="0"/>
              <w:marRight w:val="0"/>
              <w:marTop w:val="0"/>
              <w:marBottom w:val="0"/>
              <w:divBdr>
                <w:top w:val="none" w:sz="0" w:space="0" w:color="auto"/>
                <w:left w:val="none" w:sz="0" w:space="0" w:color="auto"/>
                <w:bottom w:val="none" w:sz="0" w:space="0" w:color="auto"/>
                <w:right w:val="none" w:sz="0" w:space="0" w:color="auto"/>
              </w:divBdr>
            </w:div>
            <w:div w:id="449394617">
              <w:marLeft w:val="0"/>
              <w:marRight w:val="0"/>
              <w:marTop w:val="0"/>
              <w:marBottom w:val="0"/>
              <w:divBdr>
                <w:top w:val="none" w:sz="0" w:space="0" w:color="auto"/>
                <w:left w:val="none" w:sz="0" w:space="0" w:color="auto"/>
                <w:bottom w:val="none" w:sz="0" w:space="0" w:color="auto"/>
                <w:right w:val="none" w:sz="0" w:space="0" w:color="auto"/>
              </w:divBdr>
            </w:div>
            <w:div w:id="2138333885">
              <w:marLeft w:val="0"/>
              <w:marRight w:val="0"/>
              <w:marTop w:val="0"/>
              <w:marBottom w:val="0"/>
              <w:divBdr>
                <w:top w:val="single" w:sz="6" w:space="0" w:color="DEE2E6"/>
                <w:left w:val="single" w:sz="6" w:space="0" w:color="DEE2E6"/>
                <w:bottom w:val="single" w:sz="6" w:space="0" w:color="DEE2E6"/>
                <w:right w:val="single" w:sz="6" w:space="0" w:color="DEE2E6"/>
              </w:divBdr>
              <w:divsChild>
                <w:div w:id="671644270">
                  <w:marLeft w:val="0"/>
                  <w:marRight w:val="0"/>
                  <w:marTop w:val="0"/>
                  <w:marBottom w:val="0"/>
                  <w:divBdr>
                    <w:top w:val="single" w:sz="6" w:space="0" w:color="auto"/>
                    <w:left w:val="single" w:sz="6" w:space="0" w:color="auto"/>
                    <w:bottom w:val="single" w:sz="6" w:space="0" w:color="auto"/>
                    <w:right w:val="single" w:sz="6" w:space="0" w:color="auto"/>
                  </w:divBdr>
                  <w:divsChild>
                    <w:div w:id="1033916882">
                      <w:marLeft w:val="0"/>
                      <w:marRight w:val="0"/>
                      <w:marTop w:val="0"/>
                      <w:marBottom w:val="0"/>
                      <w:divBdr>
                        <w:top w:val="none" w:sz="0" w:space="0" w:color="auto"/>
                        <w:left w:val="none" w:sz="0" w:space="0" w:color="auto"/>
                        <w:bottom w:val="single" w:sz="6" w:space="0" w:color="auto"/>
                        <w:right w:val="none" w:sz="0" w:space="0" w:color="auto"/>
                      </w:divBdr>
                    </w:div>
                    <w:div w:id="164593261">
                      <w:marLeft w:val="0"/>
                      <w:marRight w:val="0"/>
                      <w:marTop w:val="0"/>
                      <w:marBottom w:val="0"/>
                      <w:divBdr>
                        <w:top w:val="none" w:sz="0" w:space="0" w:color="auto"/>
                        <w:left w:val="none" w:sz="0" w:space="0" w:color="auto"/>
                        <w:bottom w:val="none" w:sz="0" w:space="0" w:color="auto"/>
                        <w:right w:val="none" w:sz="0" w:space="0" w:color="auto"/>
                      </w:divBdr>
                    </w:div>
                    <w:div w:id="1426807265">
                      <w:marLeft w:val="0"/>
                      <w:marRight w:val="0"/>
                      <w:marTop w:val="0"/>
                      <w:marBottom w:val="0"/>
                      <w:divBdr>
                        <w:top w:val="single" w:sz="6" w:space="0" w:color="auto"/>
                        <w:left w:val="none" w:sz="0" w:space="0" w:color="auto"/>
                        <w:bottom w:val="none" w:sz="0" w:space="0" w:color="auto"/>
                        <w:right w:val="none" w:sz="0" w:space="0" w:color="auto"/>
                      </w:divBdr>
                    </w:div>
                  </w:divsChild>
                </w:div>
              </w:divsChild>
            </w:div>
            <w:div w:id="226382948">
              <w:marLeft w:val="0"/>
              <w:marRight w:val="0"/>
              <w:marTop w:val="0"/>
              <w:marBottom w:val="0"/>
              <w:divBdr>
                <w:top w:val="none" w:sz="0" w:space="0" w:color="auto"/>
                <w:left w:val="none" w:sz="0" w:space="0" w:color="auto"/>
                <w:bottom w:val="none" w:sz="0" w:space="0" w:color="auto"/>
                <w:right w:val="none" w:sz="0" w:space="0" w:color="auto"/>
              </w:divBdr>
            </w:div>
            <w:div w:id="307828587">
              <w:marLeft w:val="0"/>
              <w:marRight w:val="0"/>
              <w:marTop w:val="0"/>
              <w:marBottom w:val="0"/>
              <w:divBdr>
                <w:top w:val="none" w:sz="0" w:space="0" w:color="auto"/>
                <w:left w:val="none" w:sz="0" w:space="0" w:color="auto"/>
                <w:bottom w:val="none" w:sz="0" w:space="0" w:color="auto"/>
                <w:right w:val="none" w:sz="0" w:space="0" w:color="auto"/>
              </w:divBdr>
            </w:div>
            <w:div w:id="1205604243">
              <w:marLeft w:val="0"/>
              <w:marRight w:val="0"/>
              <w:marTop w:val="0"/>
              <w:marBottom w:val="0"/>
              <w:divBdr>
                <w:top w:val="single" w:sz="6" w:space="0" w:color="DEE2E6"/>
                <w:left w:val="single" w:sz="6" w:space="0" w:color="DEE2E6"/>
                <w:bottom w:val="single" w:sz="6" w:space="0" w:color="DEE2E6"/>
                <w:right w:val="single" w:sz="6" w:space="0" w:color="DEE2E6"/>
              </w:divBdr>
              <w:divsChild>
                <w:div w:id="1732918321">
                  <w:marLeft w:val="0"/>
                  <w:marRight w:val="0"/>
                  <w:marTop w:val="0"/>
                  <w:marBottom w:val="0"/>
                  <w:divBdr>
                    <w:top w:val="none" w:sz="0" w:space="0" w:color="auto"/>
                    <w:left w:val="none" w:sz="0" w:space="0" w:color="auto"/>
                    <w:bottom w:val="none" w:sz="0" w:space="0" w:color="auto"/>
                    <w:right w:val="none" w:sz="0" w:space="0" w:color="auto"/>
                  </w:divBdr>
                  <w:divsChild>
                    <w:div w:id="179665928">
                      <w:marLeft w:val="0"/>
                      <w:marRight w:val="0"/>
                      <w:marTop w:val="0"/>
                      <w:marBottom w:val="0"/>
                      <w:divBdr>
                        <w:top w:val="none" w:sz="0" w:space="0" w:color="auto"/>
                        <w:left w:val="none" w:sz="0" w:space="0" w:color="auto"/>
                        <w:bottom w:val="none" w:sz="0" w:space="0" w:color="auto"/>
                        <w:right w:val="none" w:sz="0" w:space="0" w:color="auto"/>
                      </w:divBdr>
                      <w:divsChild>
                        <w:div w:id="1873686398">
                          <w:marLeft w:val="0"/>
                          <w:marRight w:val="0"/>
                          <w:marTop w:val="0"/>
                          <w:marBottom w:val="0"/>
                          <w:divBdr>
                            <w:top w:val="none" w:sz="0" w:space="0" w:color="auto"/>
                            <w:left w:val="none" w:sz="0" w:space="0" w:color="auto"/>
                            <w:bottom w:val="none" w:sz="0" w:space="0" w:color="auto"/>
                            <w:right w:val="none" w:sz="0" w:space="0" w:color="auto"/>
                          </w:divBdr>
                        </w:div>
                      </w:divsChild>
                    </w:div>
                    <w:div w:id="13463750">
                      <w:marLeft w:val="0"/>
                      <w:marRight w:val="0"/>
                      <w:marTop w:val="0"/>
                      <w:marBottom w:val="0"/>
                      <w:divBdr>
                        <w:top w:val="single" w:sz="6" w:space="0" w:color="auto"/>
                        <w:left w:val="none" w:sz="0" w:space="0" w:color="auto"/>
                        <w:bottom w:val="single" w:sz="6" w:space="0" w:color="auto"/>
                        <w:right w:val="single" w:sz="6" w:space="0" w:color="auto"/>
                      </w:divBdr>
                      <w:divsChild>
                        <w:div w:id="1677686255">
                          <w:marLeft w:val="0"/>
                          <w:marRight w:val="0"/>
                          <w:marTop w:val="0"/>
                          <w:marBottom w:val="0"/>
                          <w:divBdr>
                            <w:top w:val="none" w:sz="0" w:space="0" w:color="auto"/>
                            <w:left w:val="none" w:sz="0" w:space="0" w:color="auto"/>
                            <w:bottom w:val="none" w:sz="0" w:space="0" w:color="auto"/>
                            <w:right w:val="none" w:sz="0" w:space="0" w:color="auto"/>
                          </w:divBdr>
                        </w:div>
                      </w:divsChild>
                    </w:div>
                    <w:div w:id="1561358009">
                      <w:marLeft w:val="0"/>
                      <w:marRight w:val="0"/>
                      <w:marTop w:val="0"/>
                      <w:marBottom w:val="0"/>
                      <w:divBdr>
                        <w:top w:val="single" w:sz="6" w:space="0" w:color="auto"/>
                        <w:left w:val="none" w:sz="0" w:space="0" w:color="auto"/>
                        <w:bottom w:val="single" w:sz="6" w:space="0" w:color="auto"/>
                        <w:right w:val="single" w:sz="6" w:space="0" w:color="auto"/>
                      </w:divBdr>
                      <w:divsChild>
                        <w:div w:id="4083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99062">
              <w:marLeft w:val="0"/>
              <w:marRight w:val="0"/>
              <w:marTop w:val="0"/>
              <w:marBottom w:val="0"/>
              <w:divBdr>
                <w:top w:val="none" w:sz="0" w:space="0" w:color="auto"/>
                <w:left w:val="none" w:sz="0" w:space="0" w:color="auto"/>
                <w:bottom w:val="none" w:sz="0" w:space="0" w:color="auto"/>
                <w:right w:val="none" w:sz="0" w:space="0" w:color="auto"/>
              </w:divBdr>
            </w:div>
            <w:div w:id="960306506">
              <w:marLeft w:val="0"/>
              <w:marRight w:val="0"/>
              <w:marTop w:val="0"/>
              <w:marBottom w:val="0"/>
              <w:divBdr>
                <w:top w:val="none" w:sz="0" w:space="0" w:color="auto"/>
                <w:left w:val="none" w:sz="0" w:space="0" w:color="auto"/>
                <w:bottom w:val="none" w:sz="0" w:space="0" w:color="auto"/>
                <w:right w:val="none" w:sz="0" w:space="0" w:color="auto"/>
              </w:divBdr>
            </w:div>
            <w:div w:id="2113891997">
              <w:marLeft w:val="0"/>
              <w:marRight w:val="0"/>
              <w:marTop w:val="0"/>
              <w:marBottom w:val="0"/>
              <w:divBdr>
                <w:top w:val="single" w:sz="6" w:space="0" w:color="DEE2E6"/>
                <w:left w:val="single" w:sz="6" w:space="0" w:color="DEE2E6"/>
                <w:bottom w:val="single" w:sz="6" w:space="0" w:color="DEE2E6"/>
                <w:right w:val="single" w:sz="6" w:space="0" w:color="DEE2E6"/>
              </w:divBdr>
              <w:divsChild>
                <w:div w:id="1694959496">
                  <w:marLeft w:val="0"/>
                  <w:marRight w:val="0"/>
                  <w:marTop w:val="0"/>
                  <w:marBottom w:val="0"/>
                  <w:divBdr>
                    <w:top w:val="none" w:sz="0" w:space="0" w:color="auto"/>
                    <w:left w:val="none" w:sz="0" w:space="0" w:color="auto"/>
                    <w:bottom w:val="none" w:sz="0" w:space="0" w:color="auto"/>
                    <w:right w:val="none" w:sz="0" w:space="0" w:color="auto"/>
                  </w:divBdr>
                  <w:divsChild>
                    <w:div w:id="1344938265">
                      <w:marLeft w:val="0"/>
                      <w:marRight w:val="0"/>
                      <w:marTop w:val="0"/>
                      <w:marBottom w:val="0"/>
                      <w:divBdr>
                        <w:top w:val="none" w:sz="0" w:space="0" w:color="auto"/>
                        <w:left w:val="none" w:sz="0" w:space="0" w:color="auto"/>
                        <w:bottom w:val="none" w:sz="0" w:space="0" w:color="auto"/>
                        <w:right w:val="none" w:sz="0" w:space="0" w:color="auto"/>
                      </w:divBdr>
                      <w:divsChild>
                        <w:div w:id="972370142">
                          <w:marLeft w:val="0"/>
                          <w:marRight w:val="0"/>
                          <w:marTop w:val="0"/>
                          <w:marBottom w:val="0"/>
                          <w:divBdr>
                            <w:top w:val="none" w:sz="0" w:space="0" w:color="auto"/>
                            <w:left w:val="none" w:sz="0" w:space="0" w:color="auto"/>
                            <w:bottom w:val="none" w:sz="0" w:space="0" w:color="auto"/>
                            <w:right w:val="none" w:sz="0" w:space="0" w:color="auto"/>
                          </w:divBdr>
                        </w:div>
                        <w:div w:id="1244074241">
                          <w:marLeft w:val="0"/>
                          <w:marRight w:val="0"/>
                          <w:marTop w:val="0"/>
                          <w:marBottom w:val="0"/>
                          <w:divBdr>
                            <w:top w:val="none" w:sz="0" w:space="0" w:color="auto"/>
                            <w:left w:val="none" w:sz="0" w:space="0" w:color="auto"/>
                            <w:bottom w:val="none" w:sz="0" w:space="0" w:color="auto"/>
                            <w:right w:val="none" w:sz="0" w:space="0" w:color="auto"/>
                          </w:divBdr>
                        </w:div>
                      </w:divsChild>
                    </w:div>
                    <w:div w:id="1431704592">
                      <w:marLeft w:val="0"/>
                      <w:marRight w:val="0"/>
                      <w:marTop w:val="0"/>
                      <w:marBottom w:val="0"/>
                      <w:divBdr>
                        <w:top w:val="single" w:sz="6" w:space="0" w:color="auto"/>
                        <w:left w:val="none" w:sz="0" w:space="0" w:color="auto"/>
                        <w:bottom w:val="single" w:sz="6" w:space="0" w:color="auto"/>
                        <w:right w:val="single" w:sz="6" w:space="0" w:color="auto"/>
                      </w:divBdr>
                      <w:divsChild>
                        <w:div w:id="1410618840">
                          <w:marLeft w:val="0"/>
                          <w:marRight w:val="0"/>
                          <w:marTop w:val="0"/>
                          <w:marBottom w:val="0"/>
                          <w:divBdr>
                            <w:top w:val="none" w:sz="0" w:space="0" w:color="auto"/>
                            <w:left w:val="none" w:sz="0" w:space="0" w:color="auto"/>
                            <w:bottom w:val="none" w:sz="0" w:space="0" w:color="auto"/>
                            <w:right w:val="none" w:sz="0" w:space="0" w:color="auto"/>
                          </w:divBdr>
                        </w:div>
                        <w:div w:id="1337150044">
                          <w:marLeft w:val="0"/>
                          <w:marRight w:val="0"/>
                          <w:marTop w:val="0"/>
                          <w:marBottom w:val="0"/>
                          <w:divBdr>
                            <w:top w:val="none" w:sz="0" w:space="0" w:color="auto"/>
                            <w:left w:val="none" w:sz="0" w:space="0" w:color="auto"/>
                            <w:bottom w:val="none" w:sz="0" w:space="0" w:color="auto"/>
                            <w:right w:val="none" w:sz="0" w:space="0" w:color="auto"/>
                          </w:divBdr>
                        </w:div>
                      </w:divsChild>
                    </w:div>
                    <w:div w:id="1869177879">
                      <w:marLeft w:val="0"/>
                      <w:marRight w:val="0"/>
                      <w:marTop w:val="0"/>
                      <w:marBottom w:val="0"/>
                      <w:divBdr>
                        <w:top w:val="single" w:sz="6" w:space="0" w:color="auto"/>
                        <w:left w:val="none" w:sz="0" w:space="0" w:color="auto"/>
                        <w:bottom w:val="single" w:sz="6" w:space="0" w:color="auto"/>
                        <w:right w:val="single" w:sz="6" w:space="0" w:color="auto"/>
                      </w:divBdr>
                      <w:divsChild>
                        <w:div w:id="641469947">
                          <w:marLeft w:val="0"/>
                          <w:marRight w:val="0"/>
                          <w:marTop w:val="0"/>
                          <w:marBottom w:val="0"/>
                          <w:divBdr>
                            <w:top w:val="none" w:sz="0" w:space="0" w:color="auto"/>
                            <w:left w:val="none" w:sz="0" w:space="0" w:color="auto"/>
                            <w:bottom w:val="none" w:sz="0" w:space="0" w:color="auto"/>
                            <w:right w:val="none" w:sz="0" w:space="0" w:color="auto"/>
                          </w:divBdr>
                        </w:div>
                        <w:div w:id="15821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51771">
              <w:marLeft w:val="0"/>
              <w:marRight w:val="0"/>
              <w:marTop w:val="0"/>
              <w:marBottom w:val="0"/>
              <w:divBdr>
                <w:top w:val="none" w:sz="0" w:space="0" w:color="auto"/>
                <w:left w:val="none" w:sz="0" w:space="0" w:color="auto"/>
                <w:bottom w:val="none" w:sz="0" w:space="0" w:color="auto"/>
                <w:right w:val="none" w:sz="0" w:space="0" w:color="auto"/>
              </w:divBdr>
            </w:div>
            <w:div w:id="2118451863">
              <w:marLeft w:val="0"/>
              <w:marRight w:val="0"/>
              <w:marTop w:val="0"/>
              <w:marBottom w:val="0"/>
              <w:divBdr>
                <w:top w:val="none" w:sz="0" w:space="0" w:color="auto"/>
                <w:left w:val="none" w:sz="0" w:space="0" w:color="auto"/>
                <w:bottom w:val="none" w:sz="0" w:space="0" w:color="auto"/>
                <w:right w:val="none" w:sz="0" w:space="0" w:color="auto"/>
              </w:divBdr>
            </w:div>
            <w:div w:id="263654693">
              <w:marLeft w:val="0"/>
              <w:marRight w:val="0"/>
              <w:marTop w:val="0"/>
              <w:marBottom w:val="0"/>
              <w:divBdr>
                <w:top w:val="single" w:sz="6" w:space="0" w:color="DEE2E6"/>
                <w:left w:val="single" w:sz="6" w:space="0" w:color="DEE2E6"/>
                <w:bottom w:val="single" w:sz="6" w:space="0" w:color="DEE2E6"/>
                <w:right w:val="single" w:sz="6" w:space="0" w:color="DEE2E6"/>
              </w:divBdr>
              <w:divsChild>
                <w:div w:id="2030831683">
                  <w:marLeft w:val="0"/>
                  <w:marRight w:val="0"/>
                  <w:marTop w:val="0"/>
                  <w:marBottom w:val="0"/>
                  <w:divBdr>
                    <w:top w:val="none" w:sz="0" w:space="0" w:color="auto"/>
                    <w:left w:val="none" w:sz="0" w:space="0" w:color="auto"/>
                    <w:bottom w:val="none" w:sz="0" w:space="0" w:color="auto"/>
                    <w:right w:val="none" w:sz="0" w:space="0" w:color="auto"/>
                  </w:divBdr>
                  <w:divsChild>
                    <w:div w:id="1737436110">
                      <w:marLeft w:val="0"/>
                      <w:marRight w:val="0"/>
                      <w:marTop w:val="0"/>
                      <w:marBottom w:val="0"/>
                      <w:divBdr>
                        <w:top w:val="none" w:sz="0" w:space="0" w:color="auto"/>
                        <w:left w:val="none" w:sz="0" w:space="0" w:color="auto"/>
                        <w:bottom w:val="none" w:sz="0" w:space="0" w:color="auto"/>
                        <w:right w:val="none" w:sz="0" w:space="0" w:color="auto"/>
                      </w:divBdr>
                      <w:divsChild>
                        <w:div w:id="393896386">
                          <w:marLeft w:val="0"/>
                          <w:marRight w:val="0"/>
                          <w:marTop w:val="0"/>
                          <w:marBottom w:val="0"/>
                          <w:divBdr>
                            <w:top w:val="none" w:sz="0" w:space="0" w:color="auto"/>
                            <w:left w:val="none" w:sz="0" w:space="0" w:color="auto"/>
                            <w:bottom w:val="none" w:sz="0" w:space="0" w:color="auto"/>
                            <w:right w:val="none" w:sz="0" w:space="0" w:color="auto"/>
                          </w:divBdr>
                          <w:divsChild>
                            <w:div w:id="15623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6083">
                      <w:marLeft w:val="0"/>
                      <w:marRight w:val="0"/>
                      <w:marTop w:val="0"/>
                      <w:marBottom w:val="0"/>
                      <w:divBdr>
                        <w:top w:val="none" w:sz="0" w:space="0" w:color="auto"/>
                        <w:left w:val="none" w:sz="0" w:space="0" w:color="auto"/>
                        <w:bottom w:val="none" w:sz="0" w:space="0" w:color="auto"/>
                        <w:right w:val="none" w:sz="0" w:space="0" w:color="auto"/>
                      </w:divBdr>
                      <w:divsChild>
                        <w:div w:id="446969815">
                          <w:marLeft w:val="0"/>
                          <w:marRight w:val="0"/>
                          <w:marTop w:val="0"/>
                          <w:marBottom w:val="0"/>
                          <w:divBdr>
                            <w:top w:val="none" w:sz="0" w:space="0" w:color="auto"/>
                            <w:left w:val="none" w:sz="0" w:space="0" w:color="auto"/>
                            <w:bottom w:val="none" w:sz="0" w:space="0" w:color="auto"/>
                            <w:right w:val="none" w:sz="0" w:space="0" w:color="auto"/>
                          </w:divBdr>
                          <w:divsChild>
                            <w:div w:id="4069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4613">
                      <w:marLeft w:val="0"/>
                      <w:marRight w:val="0"/>
                      <w:marTop w:val="0"/>
                      <w:marBottom w:val="0"/>
                      <w:divBdr>
                        <w:top w:val="none" w:sz="0" w:space="0" w:color="auto"/>
                        <w:left w:val="none" w:sz="0" w:space="0" w:color="auto"/>
                        <w:bottom w:val="none" w:sz="0" w:space="0" w:color="auto"/>
                        <w:right w:val="none" w:sz="0" w:space="0" w:color="auto"/>
                      </w:divBdr>
                      <w:divsChild>
                        <w:div w:id="1714847114">
                          <w:marLeft w:val="0"/>
                          <w:marRight w:val="0"/>
                          <w:marTop w:val="0"/>
                          <w:marBottom w:val="0"/>
                          <w:divBdr>
                            <w:top w:val="none" w:sz="0" w:space="0" w:color="auto"/>
                            <w:left w:val="none" w:sz="0" w:space="0" w:color="auto"/>
                            <w:bottom w:val="none" w:sz="0" w:space="0" w:color="auto"/>
                            <w:right w:val="none" w:sz="0" w:space="0" w:color="auto"/>
                          </w:divBdr>
                          <w:divsChild>
                            <w:div w:id="18433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1101">
                      <w:marLeft w:val="0"/>
                      <w:marRight w:val="0"/>
                      <w:marTop w:val="0"/>
                      <w:marBottom w:val="0"/>
                      <w:divBdr>
                        <w:top w:val="none" w:sz="0" w:space="0" w:color="auto"/>
                        <w:left w:val="none" w:sz="0" w:space="0" w:color="auto"/>
                        <w:bottom w:val="none" w:sz="0" w:space="0" w:color="auto"/>
                        <w:right w:val="none" w:sz="0" w:space="0" w:color="auto"/>
                      </w:divBdr>
                      <w:divsChild>
                        <w:div w:id="398484544">
                          <w:marLeft w:val="0"/>
                          <w:marRight w:val="0"/>
                          <w:marTop w:val="0"/>
                          <w:marBottom w:val="0"/>
                          <w:divBdr>
                            <w:top w:val="none" w:sz="0" w:space="0" w:color="auto"/>
                            <w:left w:val="none" w:sz="0" w:space="0" w:color="auto"/>
                            <w:bottom w:val="none" w:sz="0" w:space="0" w:color="auto"/>
                            <w:right w:val="none" w:sz="0" w:space="0" w:color="auto"/>
                          </w:divBdr>
                          <w:divsChild>
                            <w:div w:id="8483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14097">
              <w:marLeft w:val="0"/>
              <w:marRight w:val="0"/>
              <w:marTop w:val="0"/>
              <w:marBottom w:val="0"/>
              <w:divBdr>
                <w:top w:val="none" w:sz="0" w:space="0" w:color="auto"/>
                <w:left w:val="none" w:sz="0" w:space="0" w:color="auto"/>
                <w:bottom w:val="none" w:sz="0" w:space="0" w:color="auto"/>
                <w:right w:val="none" w:sz="0" w:space="0" w:color="auto"/>
              </w:divBdr>
            </w:div>
            <w:div w:id="1611813210">
              <w:marLeft w:val="0"/>
              <w:marRight w:val="0"/>
              <w:marTop w:val="0"/>
              <w:marBottom w:val="0"/>
              <w:divBdr>
                <w:top w:val="none" w:sz="0" w:space="0" w:color="auto"/>
                <w:left w:val="none" w:sz="0" w:space="0" w:color="auto"/>
                <w:bottom w:val="none" w:sz="0" w:space="0" w:color="auto"/>
                <w:right w:val="none" w:sz="0" w:space="0" w:color="auto"/>
              </w:divBdr>
            </w:div>
            <w:div w:id="1300307554">
              <w:marLeft w:val="0"/>
              <w:marRight w:val="0"/>
              <w:marTop w:val="0"/>
              <w:marBottom w:val="0"/>
              <w:divBdr>
                <w:top w:val="single" w:sz="6" w:space="0" w:color="DEE2E6"/>
                <w:left w:val="single" w:sz="6" w:space="0" w:color="DEE2E6"/>
                <w:bottom w:val="single" w:sz="6" w:space="0" w:color="DEE2E6"/>
                <w:right w:val="single" w:sz="6" w:space="0" w:color="DEE2E6"/>
              </w:divBdr>
              <w:divsChild>
                <w:div w:id="1725718133">
                  <w:marLeft w:val="0"/>
                  <w:marRight w:val="0"/>
                  <w:marTop w:val="0"/>
                  <w:marBottom w:val="0"/>
                  <w:divBdr>
                    <w:top w:val="none" w:sz="0" w:space="0" w:color="auto"/>
                    <w:left w:val="none" w:sz="0" w:space="0" w:color="auto"/>
                    <w:bottom w:val="none" w:sz="0" w:space="0" w:color="auto"/>
                    <w:right w:val="none" w:sz="0" w:space="0" w:color="auto"/>
                  </w:divBdr>
                  <w:divsChild>
                    <w:div w:id="1631394349">
                      <w:marLeft w:val="0"/>
                      <w:marRight w:val="0"/>
                      <w:marTop w:val="0"/>
                      <w:marBottom w:val="0"/>
                      <w:divBdr>
                        <w:top w:val="none" w:sz="0" w:space="0" w:color="auto"/>
                        <w:left w:val="none" w:sz="0" w:space="0" w:color="auto"/>
                        <w:bottom w:val="none" w:sz="0" w:space="0" w:color="auto"/>
                        <w:right w:val="none" w:sz="0" w:space="0" w:color="auto"/>
                      </w:divBdr>
                      <w:divsChild>
                        <w:div w:id="1846741936">
                          <w:marLeft w:val="0"/>
                          <w:marRight w:val="0"/>
                          <w:marTop w:val="0"/>
                          <w:marBottom w:val="0"/>
                          <w:divBdr>
                            <w:top w:val="none" w:sz="0" w:space="0" w:color="auto"/>
                            <w:left w:val="none" w:sz="0" w:space="0" w:color="auto"/>
                            <w:bottom w:val="none" w:sz="0" w:space="0" w:color="auto"/>
                            <w:right w:val="none" w:sz="0" w:space="0" w:color="auto"/>
                          </w:divBdr>
                          <w:divsChild>
                            <w:div w:id="489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9374">
                      <w:marLeft w:val="0"/>
                      <w:marRight w:val="0"/>
                      <w:marTop w:val="0"/>
                      <w:marBottom w:val="0"/>
                      <w:divBdr>
                        <w:top w:val="none" w:sz="0" w:space="0" w:color="auto"/>
                        <w:left w:val="none" w:sz="0" w:space="0" w:color="auto"/>
                        <w:bottom w:val="none" w:sz="0" w:space="0" w:color="auto"/>
                        <w:right w:val="none" w:sz="0" w:space="0" w:color="auto"/>
                      </w:divBdr>
                      <w:divsChild>
                        <w:div w:id="1965849885">
                          <w:marLeft w:val="0"/>
                          <w:marRight w:val="0"/>
                          <w:marTop w:val="0"/>
                          <w:marBottom w:val="0"/>
                          <w:divBdr>
                            <w:top w:val="none" w:sz="0" w:space="0" w:color="auto"/>
                            <w:left w:val="none" w:sz="0" w:space="0" w:color="auto"/>
                            <w:bottom w:val="none" w:sz="0" w:space="0" w:color="auto"/>
                            <w:right w:val="none" w:sz="0" w:space="0" w:color="auto"/>
                          </w:divBdr>
                          <w:divsChild>
                            <w:div w:id="8923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4292">
                      <w:marLeft w:val="0"/>
                      <w:marRight w:val="0"/>
                      <w:marTop w:val="0"/>
                      <w:marBottom w:val="0"/>
                      <w:divBdr>
                        <w:top w:val="none" w:sz="0" w:space="0" w:color="auto"/>
                        <w:left w:val="none" w:sz="0" w:space="0" w:color="auto"/>
                        <w:bottom w:val="none" w:sz="0" w:space="0" w:color="auto"/>
                        <w:right w:val="none" w:sz="0" w:space="0" w:color="auto"/>
                      </w:divBdr>
                      <w:divsChild>
                        <w:div w:id="587036204">
                          <w:marLeft w:val="0"/>
                          <w:marRight w:val="0"/>
                          <w:marTop w:val="0"/>
                          <w:marBottom w:val="0"/>
                          <w:divBdr>
                            <w:top w:val="none" w:sz="0" w:space="0" w:color="auto"/>
                            <w:left w:val="none" w:sz="0" w:space="0" w:color="auto"/>
                            <w:bottom w:val="none" w:sz="0" w:space="0" w:color="auto"/>
                            <w:right w:val="none" w:sz="0" w:space="0" w:color="auto"/>
                          </w:divBdr>
                          <w:divsChild>
                            <w:div w:id="491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62132">
                      <w:marLeft w:val="0"/>
                      <w:marRight w:val="0"/>
                      <w:marTop w:val="0"/>
                      <w:marBottom w:val="0"/>
                      <w:divBdr>
                        <w:top w:val="none" w:sz="0" w:space="0" w:color="auto"/>
                        <w:left w:val="none" w:sz="0" w:space="0" w:color="auto"/>
                        <w:bottom w:val="none" w:sz="0" w:space="0" w:color="auto"/>
                        <w:right w:val="none" w:sz="0" w:space="0" w:color="auto"/>
                      </w:divBdr>
                      <w:divsChild>
                        <w:div w:id="1020012908">
                          <w:marLeft w:val="0"/>
                          <w:marRight w:val="0"/>
                          <w:marTop w:val="0"/>
                          <w:marBottom w:val="0"/>
                          <w:divBdr>
                            <w:top w:val="none" w:sz="0" w:space="0" w:color="auto"/>
                            <w:left w:val="none" w:sz="0" w:space="0" w:color="auto"/>
                            <w:bottom w:val="none" w:sz="0" w:space="0" w:color="auto"/>
                            <w:right w:val="none" w:sz="0" w:space="0" w:color="auto"/>
                          </w:divBdr>
                          <w:divsChild>
                            <w:div w:id="4791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06059">
              <w:marLeft w:val="0"/>
              <w:marRight w:val="0"/>
              <w:marTop w:val="0"/>
              <w:marBottom w:val="0"/>
              <w:divBdr>
                <w:top w:val="none" w:sz="0" w:space="0" w:color="auto"/>
                <w:left w:val="none" w:sz="0" w:space="0" w:color="auto"/>
                <w:bottom w:val="none" w:sz="0" w:space="0" w:color="auto"/>
                <w:right w:val="none" w:sz="0" w:space="0" w:color="auto"/>
              </w:divBdr>
            </w:div>
            <w:div w:id="1503349962">
              <w:marLeft w:val="0"/>
              <w:marRight w:val="0"/>
              <w:marTop w:val="0"/>
              <w:marBottom w:val="0"/>
              <w:divBdr>
                <w:top w:val="none" w:sz="0" w:space="0" w:color="auto"/>
                <w:left w:val="none" w:sz="0" w:space="0" w:color="auto"/>
                <w:bottom w:val="none" w:sz="0" w:space="0" w:color="auto"/>
                <w:right w:val="none" w:sz="0" w:space="0" w:color="auto"/>
              </w:divBdr>
            </w:div>
            <w:div w:id="1159689219">
              <w:marLeft w:val="0"/>
              <w:marRight w:val="0"/>
              <w:marTop w:val="0"/>
              <w:marBottom w:val="0"/>
              <w:divBdr>
                <w:top w:val="single" w:sz="6" w:space="0" w:color="DEE2E6"/>
                <w:left w:val="single" w:sz="6" w:space="0" w:color="DEE2E6"/>
                <w:bottom w:val="single" w:sz="6" w:space="0" w:color="DEE2E6"/>
                <w:right w:val="single" w:sz="6" w:space="0" w:color="DEE2E6"/>
              </w:divBdr>
              <w:divsChild>
                <w:div w:id="839582105">
                  <w:marLeft w:val="0"/>
                  <w:marRight w:val="0"/>
                  <w:marTop w:val="0"/>
                  <w:marBottom w:val="0"/>
                  <w:divBdr>
                    <w:top w:val="none" w:sz="0" w:space="0" w:color="auto"/>
                    <w:left w:val="none" w:sz="0" w:space="0" w:color="auto"/>
                    <w:bottom w:val="none" w:sz="0" w:space="0" w:color="auto"/>
                    <w:right w:val="none" w:sz="0" w:space="0" w:color="auto"/>
                  </w:divBdr>
                  <w:divsChild>
                    <w:div w:id="1723407533">
                      <w:marLeft w:val="0"/>
                      <w:marRight w:val="0"/>
                      <w:marTop w:val="0"/>
                      <w:marBottom w:val="0"/>
                      <w:divBdr>
                        <w:top w:val="none" w:sz="0" w:space="0" w:color="auto"/>
                        <w:left w:val="none" w:sz="0" w:space="0" w:color="auto"/>
                        <w:bottom w:val="none" w:sz="0" w:space="0" w:color="auto"/>
                        <w:right w:val="none" w:sz="0" w:space="0" w:color="auto"/>
                      </w:divBdr>
                      <w:divsChild>
                        <w:div w:id="1081028777">
                          <w:marLeft w:val="0"/>
                          <w:marRight w:val="0"/>
                          <w:marTop w:val="0"/>
                          <w:marBottom w:val="0"/>
                          <w:divBdr>
                            <w:top w:val="none" w:sz="0" w:space="0" w:color="auto"/>
                            <w:left w:val="none" w:sz="0" w:space="0" w:color="auto"/>
                            <w:bottom w:val="none" w:sz="0" w:space="0" w:color="auto"/>
                            <w:right w:val="none" w:sz="0" w:space="0" w:color="auto"/>
                          </w:divBdr>
                          <w:divsChild>
                            <w:div w:id="584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0925">
                      <w:marLeft w:val="0"/>
                      <w:marRight w:val="0"/>
                      <w:marTop w:val="0"/>
                      <w:marBottom w:val="0"/>
                      <w:divBdr>
                        <w:top w:val="none" w:sz="0" w:space="0" w:color="auto"/>
                        <w:left w:val="none" w:sz="0" w:space="0" w:color="auto"/>
                        <w:bottom w:val="none" w:sz="0" w:space="0" w:color="auto"/>
                        <w:right w:val="none" w:sz="0" w:space="0" w:color="auto"/>
                      </w:divBdr>
                      <w:divsChild>
                        <w:div w:id="686640894">
                          <w:marLeft w:val="0"/>
                          <w:marRight w:val="0"/>
                          <w:marTop w:val="0"/>
                          <w:marBottom w:val="0"/>
                          <w:divBdr>
                            <w:top w:val="none" w:sz="0" w:space="0" w:color="auto"/>
                            <w:left w:val="none" w:sz="0" w:space="0" w:color="auto"/>
                            <w:bottom w:val="none" w:sz="0" w:space="0" w:color="auto"/>
                            <w:right w:val="none" w:sz="0" w:space="0" w:color="auto"/>
                          </w:divBdr>
                          <w:divsChild>
                            <w:div w:id="6136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4790">
                      <w:marLeft w:val="0"/>
                      <w:marRight w:val="0"/>
                      <w:marTop w:val="0"/>
                      <w:marBottom w:val="0"/>
                      <w:divBdr>
                        <w:top w:val="none" w:sz="0" w:space="0" w:color="auto"/>
                        <w:left w:val="none" w:sz="0" w:space="0" w:color="auto"/>
                        <w:bottom w:val="none" w:sz="0" w:space="0" w:color="auto"/>
                        <w:right w:val="none" w:sz="0" w:space="0" w:color="auto"/>
                      </w:divBdr>
                      <w:divsChild>
                        <w:div w:id="1629244624">
                          <w:marLeft w:val="0"/>
                          <w:marRight w:val="0"/>
                          <w:marTop w:val="0"/>
                          <w:marBottom w:val="0"/>
                          <w:divBdr>
                            <w:top w:val="none" w:sz="0" w:space="0" w:color="auto"/>
                            <w:left w:val="none" w:sz="0" w:space="0" w:color="auto"/>
                            <w:bottom w:val="none" w:sz="0" w:space="0" w:color="auto"/>
                            <w:right w:val="none" w:sz="0" w:space="0" w:color="auto"/>
                          </w:divBdr>
                          <w:divsChild>
                            <w:div w:id="7597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4279">
                      <w:marLeft w:val="0"/>
                      <w:marRight w:val="0"/>
                      <w:marTop w:val="0"/>
                      <w:marBottom w:val="0"/>
                      <w:divBdr>
                        <w:top w:val="none" w:sz="0" w:space="0" w:color="auto"/>
                        <w:left w:val="none" w:sz="0" w:space="0" w:color="auto"/>
                        <w:bottom w:val="none" w:sz="0" w:space="0" w:color="auto"/>
                        <w:right w:val="none" w:sz="0" w:space="0" w:color="auto"/>
                      </w:divBdr>
                      <w:divsChild>
                        <w:div w:id="1917009534">
                          <w:marLeft w:val="0"/>
                          <w:marRight w:val="0"/>
                          <w:marTop w:val="0"/>
                          <w:marBottom w:val="0"/>
                          <w:divBdr>
                            <w:top w:val="none" w:sz="0" w:space="0" w:color="auto"/>
                            <w:left w:val="none" w:sz="0" w:space="0" w:color="auto"/>
                            <w:bottom w:val="none" w:sz="0" w:space="0" w:color="auto"/>
                            <w:right w:val="none" w:sz="0" w:space="0" w:color="auto"/>
                          </w:divBdr>
                          <w:divsChild>
                            <w:div w:id="16162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43335">
              <w:marLeft w:val="0"/>
              <w:marRight w:val="0"/>
              <w:marTop w:val="0"/>
              <w:marBottom w:val="0"/>
              <w:divBdr>
                <w:top w:val="none" w:sz="0" w:space="0" w:color="auto"/>
                <w:left w:val="none" w:sz="0" w:space="0" w:color="auto"/>
                <w:bottom w:val="none" w:sz="0" w:space="0" w:color="auto"/>
                <w:right w:val="none" w:sz="0" w:space="0" w:color="auto"/>
              </w:divBdr>
            </w:div>
            <w:div w:id="347417359">
              <w:marLeft w:val="0"/>
              <w:marRight w:val="0"/>
              <w:marTop w:val="0"/>
              <w:marBottom w:val="0"/>
              <w:divBdr>
                <w:top w:val="none" w:sz="0" w:space="0" w:color="auto"/>
                <w:left w:val="none" w:sz="0" w:space="0" w:color="auto"/>
                <w:bottom w:val="none" w:sz="0" w:space="0" w:color="auto"/>
                <w:right w:val="none" w:sz="0" w:space="0" w:color="auto"/>
              </w:divBdr>
            </w:div>
            <w:div w:id="2029259419">
              <w:marLeft w:val="0"/>
              <w:marRight w:val="0"/>
              <w:marTop w:val="0"/>
              <w:marBottom w:val="0"/>
              <w:divBdr>
                <w:top w:val="single" w:sz="6" w:space="0" w:color="DEE2E6"/>
                <w:left w:val="single" w:sz="6" w:space="0" w:color="DEE2E6"/>
                <w:bottom w:val="single" w:sz="6" w:space="0" w:color="DEE2E6"/>
                <w:right w:val="single" w:sz="6" w:space="0" w:color="DEE2E6"/>
              </w:divBdr>
              <w:divsChild>
                <w:div w:id="259527297">
                  <w:marLeft w:val="0"/>
                  <w:marRight w:val="0"/>
                  <w:marTop w:val="0"/>
                  <w:marBottom w:val="0"/>
                  <w:divBdr>
                    <w:top w:val="none" w:sz="0" w:space="0" w:color="auto"/>
                    <w:left w:val="none" w:sz="0" w:space="0" w:color="auto"/>
                    <w:bottom w:val="none" w:sz="0" w:space="0" w:color="auto"/>
                    <w:right w:val="none" w:sz="0" w:space="0" w:color="auto"/>
                  </w:divBdr>
                  <w:divsChild>
                    <w:div w:id="173082829">
                      <w:marLeft w:val="0"/>
                      <w:marRight w:val="0"/>
                      <w:marTop w:val="0"/>
                      <w:marBottom w:val="0"/>
                      <w:divBdr>
                        <w:top w:val="none" w:sz="0" w:space="0" w:color="auto"/>
                        <w:left w:val="none" w:sz="0" w:space="0" w:color="auto"/>
                        <w:bottom w:val="none" w:sz="0" w:space="0" w:color="auto"/>
                        <w:right w:val="none" w:sz="0" w:space="0" w:color="auto"/>
                      </w:divBdr>
                      <w:divsChild>
                        <w:div w:id="1524320998">
                          <w:marLeft w:val="0"/>
                          <w:marRight w:val="0"/>
                          <w:marTop w:val="0"/>
                          <w:marBottom w:val="0"/>
                          <w:divBdr>
                            <w:top w:val="none" w:sz="0" w:space="0" w:color="auto"/>
                            <w:left w:val="none" w:sz="0" w:space="0" w:color="auto"/>
                            <w:bottom w:val="none" w:sz="0" w:space="0" w:color="auto"/>
                            <w:right w:val="none" w:sz="0" w:space="0" w:color="auto"/>
                          </w:divBdr>
                          <w:divsChild>
                            <w:div w:id="1624923327">
                              <w:marLeft w:val="0"/>
                              <w:marRight w:val="0"/>
                              <w:marTop w:val="0"/>
                              <w:marBottom w:val="0"/>
                              <w:divBdr>
                                <w:top w:val="none" w:sz="0" w:space="0" w:color="auto"/>
                                <w:left w:val="none" w:sz="0" w:space="0" w:color="auto"/>
                                <w:bottom w:val="none" w:sz="0" w:space="0" w:color="auto"/>
                                <w:right w:val="none" w:sz="0" w:space="0" w:color="auto"/>
                              </w:divBdr>
                            </w:div>
                            <w:div w:id="8483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1612">
                      <w:marLeft w:val="0"/>
                      <w:marRight w:val="0"/>
                      <w:marTop w:val="0"/>
                      <w:marBottom w:val="0"/>
                      <w:divBdr>
                        <w:top w:val="none" w:sz="0" w:space="0" w:color="auto"/>
                        <w:left w:val="none" w:sz="0" w:space="0" w:color="auto"/>
                        <w:bottom w:val="none" w:sz="0" w:space="0" w:color="auto"/>
                        <w:right w:val="none" w:sz="0" w:space="0" w:color="auto"/>
                      </w:divBdr>
                      <w:divsChild>
                        <w:div w:id="971053553">
                          <w:marLeft w:val="0"/>
                          <w:marRight w:val="0"/>
                          <w:marTop w:val="0"/>
                          <w:marBottom w:val="0"/>
                          <w:divBdr>
                            <w:top w:val="none" w:sz="0" w:space="0" w:color="auto"/>
                            <w:left w:val="none" w:sz="0" w:space="0" w:color="auto"/>
                            <w:bottom w:val="none" w:sz="0" w:space="0" w:color="auto"/>
                            <w:right w:val="none" w:sz="0" w:space="0" w:color="auto"/>
                          </w:divBdr>
                          <w:divsChild>
                            <w:div w:id="414127482">
                              <w:marLeft w:val="0"/>
                              <w:marRight w:val="0"/>
                              <w:marTop w:val="0"/>
                              <w:marBottom w:val="0"/>
                              <w:divBdr>
                                <w:top w:val="none" w:sz="0" w:space="0" w:color="auto"/>
                                <w:left w:val="none" w:sz="0" w:space="0" w:color="auto"/>
                                <w:bottom w:val="none" w:sz="0" w:space="0" w:color="auto"/>
                                <w:right w:val="none" w:sz="0" w:space="0" w:color="auto"/>
                              </w:divBdr>
                            </w:div>
                            <w:div w:id="18937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9166">
                      <w:marLeft w:val="0"/>
                      <w:marRight w:val="0"/>
                      <w:marTop w:val="0"/>
                      <w:marBottom w:val="0"/>
                      <w:divBdr>
                        <w:top w:val="none" w:sz="0" w:space="0" w:color="auto"/>
                        <w:left w:val="none" w:sz="0" w:space="0" w:color="auto"/>
                        <w:bottom w:val="none" w:sz="0" w:space="0" w:color="auto"/>
                        <w:right w:val="none" w:sz="0" w:space="0" w:color="auto"/>
                      </w:divBdr>
                      <w:divsChild>
                        <w:div w:id="1381396289">
                          <w:marLeft w:val="0"/>
                          <w:marRight w:val="0"/>
                          <w:marTop w:val="0"/>
                          <w:marBottom w:val="0"/>
                          <w:divBdr>
                            <w:top w:val="none" w:sz="0" w:space="0" w:color="auto"/>
                            <w:left w:val="none" w:sz="0" w:space="0" w:color="auto"/>
                            <w:bottom w:val="none" w:sz="0" w:space="0" w:color="auto"/>
                            <w:right w:val="none" w:sz="0" w:space="0" w:color="auto"/>
                          </w:divBdr>
                          <w:divsChild>
                            <w:div w:id="757364868">
                              <w:marLeft w:val="0"/>
                              <w:marRight w:val="0"/>
                              <w:marTop w:val="0"/>
                              <w:marBottom w:val="0"/>
                              <w:divBdr>
                                <w:top w:val="none" w:sz="0" w:space="0" w:color="auto"/>
                                <w:left w:val="none" w:sz="0" w:space="0" w:color="auto"/>
                                <w:bottom w:val="none" w:sz="0" w:space="0" w:color="auto"/>
                                <w:right w:val="none" w:sz="0" w:space="0" w:color="auto"/>
                              </w:divBdr>
                            </w:div>
                            <w:div w:id="1118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56263">
              <w:marLeft w:val="0"/>
              <w:marRight w:val="0"/>
              <w:marTop w:val="0"/>
              <w:marBottom w:val="0"/>
              <w:divBdr>
                <w:top w:val="none" w:sz="0" w:space="0" w:color="auto"/>
                <w:left w:val="none" w:sz="0" w:space="0" w:color="auto"/>
                <w:bottom w:val="none" w:sz="0" w:space="0" w:color="auto"/>
                <w:right w:val="none" w:sz="0" w:space="0" w:color="auto"/>
              </w:divBdr>
            </w:div>
            <w:div w:id="420033833">
              <w:marLeft w:val="0"/>
              <w:marRight w:val="0"/>
              <w:marTop w:val="0"/>
              <w:marBottom w:val="0"/>
              <w:divBdr>
                <w:top w:val="none" w:sz="0" w:space="0" w:color="auto"/>
                <w:left w:val="none" w:sz="0" w:space="0" w:color="auto"/>
                <w:bottom w:val="none" w:sz="0" w:space="0" w:color="auto"/>
                <w:right w:val="none" w:sz="0" w:space="0" w:color="auto"/>
              </w:divBdr>
            </w:div>
            <w:div w:id="218904409">
              <w:marLeft w:val="0"/>
              <w:marRight w:val="0"/>
              <w:marTop w:val="0"/>
              <w:marBottom w:val="0"/>
              <w:divBdr>
                <w:top w:val="none" w:sz="0" w:space="0" w:color="auto"/>
                <w:left w:val="none" w:sz="0" w:space="0" w:color="auto"/>
                <w:bottom w:val="none" w:sz="0" w:space="0" w:color="auto"/>
                <w:right w:val="none" w:sz="0" w:space="0" w:color="auto"/>
              </w:divBdr>
            </w:div>
            <w:div w:id="17844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5365">
      <w:bodyDiv w:val="1"/>
      <w:marLeft w:val="0"/>
      <w:marRight w:val="0"/>
      <w:marTop w:val="0"/>
      <w:marBottom w:val="0"/>
      <w:divBdr>
        <w:top w:val="none" w:sz="0" w:space="0" w:color="auto"/>
        <w:left w:val="none" w:sz="0" w:space="0" w:color="auto"/>
        <w:bottom w:val="none" w:sz="0" w:space="0" w:color="auto"/>
        <w:right w:val="none" w:sz="0" w:space="0" w:color="auto"/>
      </w:divBdr>
      <w:divsChild>
        <w:div w:id="1795709004">
          <w:marLeft w:val="0"/>
          <w:marRight w:val="0"/>
          <w:marTop w:val="0"/>
          <w:marBottom w:val="0"/>
          <w:divBdr>
            <w:top w:val="none" w:sz="0" w:space="0" w:color="auto"/>
            <w:left w:val="none" w:sz="0" w:space="0" w:color="auto"/>
            <w:bottom w:val="none" w:sz="0" w:space="0" w:color="auto"/>
            <w:right w:val="none" w:sz="0" w:space="0" w:color="auto"/>
          </w:divBdr>
          <w:divsChild>
            <w:div w:id="1818566724">
              <w:marLeft w:val="0"/>
              <w:marRight w:val="0"/>
              <w:marTop w:val="0"/>
              <w:marBottom w:val="0"/>
              <w:divBdr>
                <w:top w:val="none" w:sz="0" w:space="0" w:color="auto"/>
                <w:left w:val="none" w:sz="0" w:space="0" w:color="auto"/>
                <w:bottom w:val="none" w:sz="0" w:space="0" w:color="auto"/>
                <w:right w:val="none" w:sz="0" w:space="0" w:color="auto"/>
              </w:divBdr>
            </w:div>
          </w:divsChild>
        </w:div>
        <w:div w:id="1312640432">
          <w:marLeft w:val="0"/>
          <w:marRight w:val="0"/>
          <w:marTop w:val="0"/>
          <w:marBottom w:val="0"/>
          <w:divBdr>
            <w:top w:val="none" w:sz="0" w:space="0" w:color="auto"/>
            <w:left w:val="none" w:sz="0" w:space="0" w:color="auto"/>
            <w:bottom w:val="none" w:sz="0" w:space="0" w:color="auto"/>
            <w:right w:val="none" w:sz="0" w:space="0" w:color="auto"/>
          </w:divBdr>
        </w:div>
        <w:div w:id="1474254948">
          <w:marLeft w:val="0"/>
          <w:marRight w:val="0"/>
          <w:marTop w:val="0"/>
          <w:marBottom w:val="0"/>
          <w:divBdr>
            <w:top w:val="none" w:sz="0" w:space="0" w:color="auto"/>
            <w:left w:val="none" w:sz="0" w:space="0" w:color="auto"/>
            <w:bottom w:val="none" w:sz="0" w:space="0" w:color="auto"/>
            <w:right w:val="none" w:sz="0" w:space="0" w:color="auto"/>
          </w:divBdr>
          <w:divsChild>
            <w:div w:id="781001425">
              <w:marLeft w:val="0"/>
              <w:marRight w:val="0"/>
              <w:marTop w:val="0"/>
              <w:marBottom w:val="0"/>
              <w:divBdr>
                <w:top w:val="single" w:sz="6" w:space="0" w:color="DEE2E6"/>
                <w:left w:val="single" w:sz="6" w:space="0" w:color="DEE2E6"/>
                <w:bottom w:val="single" w:sz="6" w:space="0" w:color="DEE2E6"/>
                <w:right w:val="single" w:sz="6" w:space="0" w:color="DEE2E6"/>
              </w:divBdr>
            </w:div>
            <w:div w:id="1173033496">
              <w:marLeft w:val="0"/>
              <w:marRight w:val="0"/>
              <w:marTop w:val="0"/>
              <w:marBottom w:val="0"/>
              <w:divBdr>
                <w:top w:val="none" w:sz="0" w:space="0" w:color="auto"/>
                <w:left w:val="none" w:sz="0" w:space="0" w:color="auto"/>
                <w:bottom w:val="none" w:sz="0" w:space="0" w:color="auto"/>
                <w:right w:val="none" w:sz="0" w:space="0" w:color="auto"/>
              </w:divBdr>
            </w:div>
            <w:div w:id="639114753">
              <w:marLeft w:val="0"/>
              <w:marRight w:val="0"/>
              <w:marTop w:val="0"/>
              <w:marBottom w:val="0"/>
              <w:divBdr>
                <w:top w:val="none" w:sz="0" w:space="0" w:color="auto"/>
                <w:left w:val="none" w:sz="0" w:space="0" w:color="auto"/>
                <w:bottom w:val="none" w:sz="0" w:space="0" w:color="auto"/>
                <w:right w:val="none" w:sz="0" w:space="0" w:color="auto"/>
              </w:divBdr>
            </w:div>
            <w:div w:id="861816989">
              <w:marLeft w:val="0"/>
              <w:marRight w:val="0"/>
              <w:marTop w:val="0"/>
              <w:marBottom w:val="0"/>
              <w:divBdr>
                <w:top w:val="single" w:sz="6" w:space="0" w:color="DEE2E6"/>
                <w:left w:val="single" w:sz="6" w:space="0" w:color="DEE2E6"/>
                <w:bottom w:val="single" w:sz="6" w:space="0" w:color="DEE2E6"/>
                <w:right w:val="single" w:sz="6" w:space="0" w:color="DEE2E6"/>
              </w:divBdr>
            </w:div>
            <w:div w:id="1250043584">
              <w:marLeft w:val="0"/>
              <w:marRight w:val="0"/>
              <w:marTop w:val="0"/>
              <w:marBottom w:val="0"/>
              <w:divBdr>
                <w:top w:val="none" w:sz="0" w:space="0" w:color="auto"/>
                <w:left w:val="none" w:sz="0" w:space="0" w:color="auto"/>
                <w:bottom w:val="none" w:sz="0" w:space="0" w:color="auto"/>
                <w:right w:val="none" w:sz="0" w:space="0" w:color="auto"/>
              </w:divBdr>
            </w:div>
            <w:div w:id="778447854">
              <w:marLeft w:val="0"/>
              <w:marRight w:val="0"/>
              <w:marTop w:val="0"/>
              <w:marBottom w:val="0"/>
              <w:divBdr>
                <w:top w:val="none" w:sz="0" w:space="0" w:color="auto"/>
                <w:left w:val="none" w:sz="0" w:space="0" w:color="auto"/>
                <w:bottom w:val="none" w:sz="0" w:space="0" w:color="auto"/>
                <w:right w:val="none" w:sz="0" w:space="0" w:color="auto"/>
              </w:divBdr>
            </w:div>
            <w:div w:id="603804389">
              <w:marLeft w:val="0"/>
              <w:marRight w:val="0"/>
              <w:marTop w:val="0"/>
              <w:marBottom w:val="0"/>
              <w:divBdr>
                <w:top w:val="single" w:sz="6" w:space="0" w:color="DEE2E6"/>
                <w:left w:val="single" w:sz="6" w:space="0" w:color="DEE2E6"/>
                <w:bottom w:val="single" w:sz="6" w:space="0" w:color="DEE2E6"/>
                <w:right w:val="single" w:sz="6" w:space="0" w:color="DEE2E6"/>
              </w:divBdr>
            </w:div>
            <w:div w:id="728192474">
              <w:marLeft w:val="0"/>
              <w:marRight w:val="0"/>
              <w:marTop w:val="0"/>
              <w:marBottom w:val="0"/>
              <w:divBdr>
                <w:top w:val="none" w:sz="0" w:space="0" w:color="auto"/>
                <w:left w:val="none" w:sz="0" w:space="0" w:color="auto"/>
                <w:bottom w:val="none" w:sz="0" w:space="0" w:color="auto"/>
                <w:right w:val="none" w:sz="0" w:space="0" w:color="auto"/>
              </w:divBdr>
            </w:div>
            <w:div w:id="499539846">
              <w:marLeft w:val="0"/>
              <w:marRight w:val="0"/>
              <w:marTop w:val="0"/>
              <w:marBottom w:val="0"/>
              <w:divBdr>
                <w:top w:val="none" w:sz="0" w:space="0" w:color="auto"/>
                <w:left w:val="none" w:sz="0" w:space="0" w:color="auto"/>
                <w:bottom w:val="none" w:sz="0" w:space="0" w:color="auto"/>
                <w:right w:val="none" w:sz="0" w:space="0" w:color="auto"/>
              </w:divBdr>
            </w:div>
            <w:div w:id="1003508255">
              <w:marLeft w:val="0"/>
              <w:marRight w:val="0"/>
              <w:marTop w:val="0"/>
              <w:marBottom w:val="0"/>
              <w:divBdr>
                <w:top w:val="single" w:sz="6" w:space="0" w:color="DEE2E6"/>
                <w:left w:val="single" w:sz="6" w:space="0" w:color="DEE2E6"/>
                <w:bottom w:val="single" w:sz="6" w:space="0" w:color="DEE2E6"/>
                <w:right w:val="single" w:sz="6" w:space="0" w:color="DEE2E6"/>
              </w:divBdr>
            </w:div>
            <w:div w:id="47193555">
              <w:marLeft w:val="0"/>
              <w:marRight w:val="0"/>
              <w:marTop w:val="0"/>
              <w:marBottom w:val="0"/>
              <w:divBdr>
                <w:top w:val="none" w:sz="0" w:space="0" w:color="auto"/>
                <w:left w:val="none" w:sz="0" w:space="0" w:color="auto"/>
                <w:bottom w:val="none" w:sz="0" w:space="0" w:color="auto"/>
                <w:right w:val="none" w:sz="0" w:space="0" w:color="auto"/>
              </w:divBdr>
            </w:div>
            <w:div w:id="771390276">
              <w:marLeft w:val="0"/>
              <w:marRight w:val="0"/>
              <w:marTop w:val="0"/>
              <w:marBottom w:val="0"/>
              <w:divBdr>
                <w:top w:val="none" w:sz="0" w:space="0" w:color="auto"/>
                <w:left w:val="none" w:sz="0" w:space="0" w:color="auto"/>
                <w:bottom w:val="none" w:sz="0" w:space="0" w:color="auto"/>
                <w:right w:val="none" w:sz="0" w:space="0" w:color="auto"/>
              </w:divBdr>
            </w:div>
            <w:div w:id="545264057">
              <w:marLeft w:val="0"/>
              <w:marRight w:val="0"/>
              <w:marTop w:val="0"/>
              <w:marBottom w:val="0"/>
              <w:divBdr>
                <w:top w:val="single" w:sz="6" w:space="0" w:color="DEE2E6"/>
                <w:left w:val="single" w:sz="6" w:space="0" w:color="DEE2E6"/>
                <w:bottom w:val="single" w:sz="6" w:space="0" w:color="DEE2E6"/>
                <w:right w:val="single" w:sz="6" w:space="0" w:color="DEE2E6"/>
              </w:divBdr>
            </w:div>
            <w:div w:id="23867318">
              <w:marLeft w:val="0"/>
              <w:marRight w:val="0"/>
              <w:marTop w:val="0"/>
              <w:marBottom w:val="0"/>
              <w:divBdr>
                <w:top w:val="none" w:sz="0" w:space="0" w:color="auto"/>
                <w:left w:val="none" w:sz="0" w:space="0" w:color="auto"/>
                <w:bottom w:val="none" w:sz="0" w:space="0" w:color="auto"/>
                <w:right w:val="none" w:sz="0" w:space="0" w:color="auto"/>
              </w:divBdr>
            </w:div>
            <w:div w:id="2024168894">
              <w:marLeft w:val="0"/>
              <w:marRight w:val="0"/>
              <w:marTop w:val="0"/>
              <w:marBottom w:val="0"/>
              <w:divBdr>
                <w:top w:val="none" w:sz="0" w:space="0" w:color="auto"/>
                <w:left w:val="none" w:sz="0" w:space="0" w:color="auto"/>
                <w:bottom w:val="none" w:sz="0" w:space="0" w:color="auto"/>
                <w:right w:val="none" w:sz="0" w:space="0" w:color="auto"/>
              </w:divBdr>
            </w:div>
            <w:div w:id="702949033">
              <w:marLeft w:val="0"/>
              <w:marRight w:val="0"/>
              <w:marTop w:val="0"/>
              <w:marBottom w:val="0"/>
              <w:divBdr>
                <w:top w:val="single" w:sz="6" w:space="0" w:color="DEE2E6"/>
                <w:left w:val="single" w:sz="6" w:space="0" w:color="DEE2E6"/>
                <w:bottom w:val="single" w:sz="6" w:space="0" w:color="DEE2E6"/>
                <w:right w:val="single" w:sz="6" w:space="0" w:color="DEE2E6"/>
              </w:divBdr>
            </w:div>
            <w:div w:id="651057906">
              <w:marLeft w:val="0"/>
              <w:marRight w:val="0"/>
              <w:marTop w:val="0"/>
              <w:marBottom w:val="0"/>
              <w:divBdr>
                <w:top w:val="none" w:sz="0" w:space="0" w:color="auto"/>
                <w:left w:val="none" w:sz="0" w:space="0" w:color="auto"/>
                <w:bottom w:val="none" w:sz="0" w:space="0" w:color="auto"/>
                <w:right w:val="none" w:sz="0" w:space="0" w:color="auto"/>
              </w:divBdr>
            </w:div>
            <w:div w:id="699353037">
              <w:marLeft w:val="0"/>
              <w:marRight w:val="0"/>
              <w:marTop w:val="0"/>
              <w:marBottom w:val="0"/>
              <w:divBdr>
                <w:top w:val="none" w:sz="0" w:space="0" w:color="auto"/>
                <w:left w:val="none" w:sz="0" w:space="0" w:color="auto"/>
                <w:bottom w:val="none" w:sz="0" w:space="0" w:color="auto"/>
                <w:right w:val="none" w:sz="0" w:space="0" w:color="auto"/>
              </w:divBdr>
            </w:div>
            <w:div w:id="2140300770">
              <w:marLeft w:val="0"/>
              <w:marRight w:val="0"/>
              <w:marTop w:val="0"/>
              <w:marBottom w:val="0"/>
              <w:divBdr>
                <w:top w:val="single" w:sz="6" w:space="0" w:color="DEE2E6"/>
                <w:left w:val="single" w:sz="6" w:space="0" w:color="DEE2E6"/>
                <w:bottom w:val="single" w:sz="6" w:space="0" w:color="DEE2E6"/>
                <w:right w:val="single" w:sz="6" w:space="0" w:color="DEE2E6"/>
              </w:divBdr>
            </w:div>
            <w:div w:id="1126586423">
              <w:marLeft w:val="0"/>
              <w:marRight w:val="0"/>
              <w:marTop w:val="0"/>
              <w:marBottom w:val="0"/>
              <w:divBdr>
                <w:top w:val="none" w:sz="0" w:space="0" w:color="auto"/>
                <w:left w:val="none" w:sz="0" w:space="0" w:color="auto"/>
                <w:bottom w:val="none" w:sz="0" w:space="0" w:color="auto"/>
                <w:right w:val="none" w:sz="0" w:space="0" w:color="auto"/>
              </w:divBdr>
            </w:div>
            <w:div w:id="1271358778">
              <w:marLeft w:val="0"/>
              <w:marRight w:val="0"/>
              <w:marTop w:val="0"/>
              <w:marBottom w:val="0"/>
              <w:divBdr>
                <w:top w:val="none" w:sz="0" w:space="0" w:color="auto"/>
                <w:left w:val="none" w:sz="0" w:space="0" w:color="auto"/>
                <w:bottom w:val="none" w:sz="0" w:space="0" w:color="auto"/>
                <w:right w:val="none" w:sz="0" w:space="0" w:color="auto"/>
              </w:divBdr>
            </w:div>
            <w:div w:id="1334868811">
              <w:marLeft w:val="0"/>
              <w:marRight w:val="0"/>
              <w:marTop w:val="0"/>
              <w:marBottom w:val="0"/>
              <w:divBdr>
                <w:top w:val="single" w:sz="6" w:space="0" w:color="DEE2E6"/>
                <w:left w:val="single" w:sz="6" w:space="0" w:color="DEE2E6"/>
                <w:bottom w:val="single" w:sz="6" w:space="0" w:color="DEE2E6"/>
                <w:right w:val="single" w:sz="6" w:space="0" w:color="DEE2E6"/>
              </w:divBdr>
            </w:div>
            <w:div w:id="201752003">
              <w:marLeft w:val="0"/>
              <w:marRight w:val="0"/>
              <w:marTop w:val="0"/>
              <w:marBottom w:val="0"/>
              <w:divBdr>
                <w:top w:val="none" w:sz="0" w:space="0" w:color="auto"/>
                <w:left w:val="none" w:sz="0" w:space="0" w:color="auto"/>
                <w:bottom w:val="none" w:sz="0" w:space="0" w:color="auto"/>
                <w:right w:val="none" w:sz="0" w:space="0" w:color="auto"/>
              </w:divBdr>
            </w:div>
            <w:div w:id="1066533310">
              <w:marLeft w:val="0"/>
              <w:marRight w:val="0"/>
              <w:marTop w:val="0"/>
              <w:marBottom w:val="0"/>
              <w:divBdr>
                <w:top w:val="none" w:sz="0" w:space="0" w:color="auto"/>
                <w:left w:val="none" w:sz="0" w:space="0" w:color="auto"/>
                <w:bottom w:val="none" w:sz="0" w:space="0" w:color="auto"/>
                <w:right w:val="none" w:sz="0" w:space="0" w:color="auto"/>
              </w:divBdr>
            </w:div>
            <w:div w:id="1347900063">
              <w:marLeft w:val="0"/>
              <w:marRight w:val="0"/>
              <w:marTop w:val="0"/>
              <w:marBottom w:val="0"/>
              <w:divBdr>
                <w:top w:val="none" w:sz="0" w:space="0" w:color="auto"/>
                <w:left w:val="none" w:sz="0" w:space="0" w:color="auto"/>
                <w:bottom w:val="none" w:sz="0" w:space="0" w:color="auto"/>
                <w:right w:val="none" w:sz="0" w:space="0" w:color="auto"/>
              </w:divBdr>
            </w:div>
            <w:div w:id="779686399">
              <w:marLeft w:val="0"/>
              <w:marRight w:val="0"/>
              <w:marTop w:val="0"/>
              <w:marBottom w:val="0"/>
              <w:divBdr>
                <w:top w:val="none" w:sz="0" w:space="0" w:color="auto"/>
                <w:left w:val="none" w:sz="0" w:space="0" w:color="auto"/>
                <w:bottom w:val="none" w:sz="0" w:space="0" w:color="auto"/>
                <w:right w:val="none" w:sz="0" w:space="0" w:color="auto"/>
              </w:divBdr>
            </w:div>
            <w:div w:id="2079277773">
              <w:marLeft w:val="0"/>
              <w:marRight w:val="0"/>
              <w:marTop w:val="0"/>
              <w:marBottom w:val="0"/>
              <w:divBdr>
                <w:top w:val="none" w:sz="0" w:space="0" w:color="auto"/>
                <w:left w:val="none" w:sz="0" w:space="0" w:color="auto"/>
                <w:bottom w:val="none" w:sz="0" w:space="0" w:color="auto"/>
                <w:right w:val="none" w:sz="0" w:space="0" w:color="auto"/>
              </w:divBdr>
            </w:div>
            <w:div w:id="15536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17268">
      <w:bodyDiv w:val="1"/>
      <w:marLeft w:val="0"/>
      <w:marRight w:val="0"/>
      <w:marTop w:val="0"/>
      <w:marBottom w:val="0"/>
      <w:divBdr>
        <w:top w:val="none" w:sz="0" w:space="0" w:color="auto"/>
        <w:left w:val="none" w:sz="0" w:space="0" w:color="auto"/>
        <w:bottom w:val="none" w:sz="0" w:space="0" w:color="auto"/>
        <w:right w:val="none" w:sz="0" w:space="0" w:color="auto"/>
      </w:divBdr>
      <w:divsChild>
        <w:div w:id="1752970598">
          <w:marLeft w:val="0"/>
          <w:marRight w:val="0"/>
          <w:marTop w:val="0"/>
          <w:marBottom w:val="0"/>
          <w:divBdr>
            <w:top w:val="none" w:sz="0" w:space="0" w:color="auto"/>
            <w:left w:val="none" w:sz="0" w:space="0" w:color="auto"/>
            <w:bottom w:val="none" w:sz="0" w:space="0" w:color="auto"/>
            <w:right w:val="none" w:sz="0" w:space="0" w:color="auto"/>
          </w:divBdr>
          <w:divsChild>
            <w:div w:id="2140418878">
              <w:marLeft w:val="0"/>
              <w:marRight w:val="0"/>
              <w:marTop w:val="0"/>
              <w:marBottom w:val="0"/>
              <w:divBdr>
                <w:top w:val="none" w:sz="0" w:space="0" w:color="auto"/>
                <w:left w:val="none" w:sz="0" w:space="0" w:color="auto"/>
                <w:bottom w:val="none" w:sz="0" w:space="0" w:color="auto"/>
                <w:right w:val="none" w:sz="0" w:space="0" w:color="auto"/>
              </w:divBdr>
            </w:div>
          </w:divsChild>
        </w:div>
        <w:div w:id="335034372">
          <w:marLeft w:val="0"/>
          <w:marRight w:val="0"/>
          <w:marTop w:val="0"/>
          <w:marBottom w:val="0"/>
          <w:divBdr>
            <w:top w:val="none" w:sz="0" w:space="0" w:color="auto"/>
            <w:left w:val="none" w:sz="0" w:space="0" w:color="auto"/>
            <w:bottom w:val="none" w:sz="0" w:space="0" w:color="auto"/>
            <w:right w:val="none" w:sz="0" w:space="0" w:color="auto"/>
          </w:divBdr>
        </w:div>
        <w:div w:id="216358226">
          <w:marLeft w:val="0"/>
          <w:marRight w:val="0"/>
          <w:marTop w:val="0"/>
          <w:marBottom w:val="0"/>
          <w:divBdr>
            <w:top w:val="none" w:sz="0" w:space="0" w:color="auto"/>
            <w:left w:val="none" w:sz="0" w:space="0" w:color="auto"/>
            <w:bottom w:val="none" w:sz="0" w:space="0" w:color="auto"/>
            <w:right w:val="none" w:sz="0" w:space="0" w:color="auto"/>
          </w:divBdr>
          <w:divsChild>
            <w:div w:id="1059789814">
              <w:marLeft w:val="0"/>
              <w:marRight w:val="0"/>
              <w:marTop w:val="0"/>
              <w:marBottom w:val="0"/>
              <w:divBdr>
                <w:top w:val="single" w:sz="6" w:space="0" w:color="DEE2E6"/>
                <w:left w:val="single" w:sz="6" w:space="0" w:color="DEE2E6"/>
                <w:bottom w:val="single" w:sz="6" w:space="0" w:color="DEE2E6"/>
                <w:right w:val="single" w:sz="6" w:space="0" w:color="DEE2E6"/>
              </w:divBdr>
              <w:divsChild>
                <w:div w:id="208077066">
                  <w:marLeft w:val="0"/>
                  <w:marRight w:val="0"/>
                  <w:marTop w:val="0"/>
                  <w:marBottom w:val="0"/>
                  <w:divBdr>
                    <w:top w:val="single" w:sz="6" w:space="0" w:color="B6D4FE"/>
                    <w:left w:val="single" w:sz="6" w:space="0" w:color="B6D4FE"/>
                    <w:bottom w:val="single" w:sz="6" w:space="0" w:color="B6D4FE"/>
                    <w:right w:val="single" w:sz="6" w:space="0" w:color="B6D4FE"/>
                  </w:divBdr>
                </w:div>
                <w:div w:id="1874951093">
                  <w:marLeft w:val="0"/>
                  <w:marRight w:val="0"/>
                  <w:marTop w:val="0"/>
                  <w:marBottom w:val="0"/>
                  <w:divBdr>
                    <w:top w:val="single" w:sz="6" w:space="0" w:color="D3D6D8"/>
                    <w:left w:val="single" w:sz="6" w:space="0" w:color="D3D6D8"/>
                    <w:bottom w:val="single" w:sz="6" w:space="0" w:color="D3D6D8"/>
                    <w:right w:val="single" w:sz="6" w:space="0" w:color="D3D6D8"/>
                  </w:divBdr>
                </w:div>
                <w:div w:id="1855027619">
                  <w:marLeft w:val="0"/>
                  <w:marRight w:val="0"/>
                  <w:marTop w:val="0"/>
                  <w:marBottom w:val="0"/>
                  <w:divBdr>
                    <w:top w:val="single" w:sz="6" w:space="0" w:color="BADBCC"/>
                    <w:left w:val="single" w:sz="6" w:space="0" w:color="BADBCC"/>
                    <w:bottom w:val="single" w:sz="6" w:space="0" w:color="BADBCC"/>
                    <w:right w:val="single" w:sz="6" w:space="0" w:color="BADBCC"/>
                  </w:divBdr>
                </w:div>
                <w:div w:id="153185571">
                  <w:marLeft w:val="0"/>
                  <w:marRight w:val="0"/>
                  <w:marTop w:val="0"/>
                  <w:marBottom w:val="0"/>
                  <w:divBdr>
                    <w:top w:val="single" w:sz="6" w:space="0" w:color="F5C2C7"/>
                    <w:left w:val="single" w:sz="6" w:space="0" w:color="F5C2C7"/>
                    <w:bottom w:val="single" w:sz="6" w:space="0" w:color="F5C2C7"/>
                    <w:right w:val="single" w:sz="6" w:space="0" w:color="F5C2C7"/>
                  </w:divBdr>
                </w:div>
                <w:div w:id="2116048825">
                  <w:marLeft w:val="0"/>
                  <w:marRight w:val="0"/>
                  <w:marTop w:val="0"/>
                  <w:marBottom w:val="0"/>
                  <w:divBdr>
                    <w:top w:val="single" w:sz="6" w:space="0" w:color="FFECB5"/>
                    <w:left w:val="single" w:sz="6" w:space="0" w:color="FFECB5"/>
                    <w:bottom w:val="single" w:sz="6" w:space="0" w:color="FFECB5"/>
                    <w:right w:val="single" w:sz="6" w:space="0" w:color="FFECB5"/>
                  </w:divBdr>
                </w:div>
                <w:div w:id="2096126182">
                  <w:marLeft w:val="0"/>
                  <w:marRight w:val="0"/>
                  <w:marTop w:val="0"/>
                  <w:marBottom w:val="0"/>
                  <w:divBdr>
                    <w:top w:val="single" w:sz="6" w:space="0" w:color="B6EFFB"/>
                    <w:left w:val="single" w:sz="6" w:space="0" w:color="B6EFFB"/>
                    <w:bottom w:val="single" w:sz="6" w:space="0" w:color="B6EFFB"/>
                    <w:right w:val="single" w:sz="6" w:space="0" w:color="B6EFFB"/>
                  </w:divBdr>
                </w:div>
                <w:div w:id="202445469">
                  <w:marLeft w:val="0"/>
                  <w:marRight w:val="0"/>
                  <w:marTop w:val="0"/>
                  <w:marBottom w:val="0"/>
                  <w:divBdr>
                    <w:top w:val="single" w:sz="6" w:space="0" w:color="FDFDFE"/>
                    <w:left w:val="single" w:sz="6" w:space="0" w:color="FDFDFE"/>
                    <w:bottom w:val="single" w:sz="6" w:space="0" w:color="FDFDFE"/>
                    <w:right w:val="single" w:sz="6" w:space="0" w:color="FDFDFE"/>
                  </w:divBdr>
                </w:div>
                <w:div w:id="352460557">
                  <w:marLeft w:val="0"/>
                  <w:marRight w:val="0"/>
                  <w:marTop w:val="0"/>
                  <w:marBottom w:val="0"/>
                  <w:divBdr>
                    <w:top w:val="single" w:sz="6" w:space="0" w:color="BCBEBF"/>
                    <w:left w:val="single" w:sz="6" w:space="0" w:color="BCBEBF"/>
                    <w:bottom w:val="single" w:sz="6" w:space="0" w:color="BCBEBF"/>
                    <w:right w:val="single" w:sz="6" w:space="0" w:color="BCBEBF"/>
                  </w:divBdr>
                </w:div>
              </w:divsChild>
            </w:div>
            <w:div w:id="1314720427">
              <w:marLeft w:val="0"/>
              <w:marRight w:val="0"/>
              <w:marTop w:val="0"/>
              <w:marBottom w:val="0"/>
              <w:divBdr>
                <w:top w:val="none" w:sz="0" w:space="0" w:color="auto"/>
                <w:left w:val="none" w:sz="0" w:space="0" w:color="auto"/>
                <w:bottom w:val="none" w:sz="0" w:space="0" w:color="auto"/>
                <w:right w:val="none" w:sz="0" w:space="0" w:color="auto"/>
              </w:divBdr>
            </w:div>
            <w:div w:id="1023289175">
              <w:marLeft w:val="0"/>
              <w:marRight w:val="0"/>
              <w:marTop w:val="0"/>
              <w:marBottom w:val="0"/>
              <w:divBdr>
                <w:top w:val="none" w:sz="0" w:space="0" w:color="auto"/>
                <w:left w:val="none" w:sz="0" w:space="0" w:color="auto"/>
                <w:bottom w:val="none" w:sz="0" w:space="0" w:color="auto"/>
                <w:right w:val="none" w:sz="0" w:space="0" w:color="auto"/>
              </w:divBdr>
            </w:div>
            <w:div w:id="1466386969">
              <w:marLeft w:val="0"/>
              <w:marRight w:val="0"/>
              <w:marTop w:val="0"/>
              <w:marBottom w:val="0"/>
              <w:divBdr>
                <w:top w:val="single" w:sz="24" w:space="0" w:color="E9ECEF"/>
                <w:left w:val="single" w:sz="24" w:space="0" w:color="5BC0DE"/>
                <w:bottom w:val="single" w:sz="24" w:space="0" w:color="E9ECEF"/>
                <w:right w:val="single" w:sz="24" w:space="0" w:color="E9ECEF"/>
              </w:divBdr>
            </w:div>
            <w:div w:id="912738312">
              <w:marLeft w:val="0"/>
              <w:marRight w:val="0"/>
              <w:marTop w:val="0"/>
              <w:marBottom w:val="0"/>
              <w:divBdr>
                <w:top w:val="single" w:sz="6" w:space="0" w:color="DEE2E6"/>
                <w:left w:val="single" w:sz="6" w:space="0" w:color="DEE2E6"/>
                <w:bottom w:val="single" w:sz="6" w:space="0" w:color="DEE2E6"/>
                <w:right w:val="single" w:sz="6" w:space="0" w:color="DEE2E6"/>
              </w:divBdr>
              <w:divsChild>
                <w:div w:id="1051422669">
                  <w:marLeft w:val="0"/>
                  <w:marRight w:val="0"/>
                  <w:marTop w:val="0"/>
                  <w:marBottom w:val="0"/>
                  <w:divBdr>
                    <w:top w:val="single" w:sz="6" w:space="0" w:color="B6D4FE"/>
                    <w:left w:val="single" w:sz="6" w:space="0" w:color="B6D4FE"/>
                    <w:bottom w:val="single" w:sz="6" w:space="0" w:color="B6D4FE"/>
                    <w:right w:val="single" w:sz="6" w:space="0" w:color="B6D4FE"/>
                  </w:divBdr>
                </w:div>
                <w:div w:id="1189413758">
                  <w:marLeft w:val="0"/>
                  <w:marRight w:val="0"/>
                  <w:marTop w:val="0"/>
                  <w:marBottom w:val="0"/>
                  <w:divBdr>
                    <w:top w:val="single" w:sz="6" w:space="0" w:color="D3D6D8"/>
                    <w:left w:val="single" w:sz="6" w:space="0" w:color="D3D6D8"/>
                    <w:bottom w:val="single" w:sz="6" w:space="0" w:color="D3D6D8"/>
                    <w:right w:val="single" w:sz="6" w:space="0" w:color="D3D6D8"/>
                  </w:divBdr>
                </w:div>
                <w:div w:id="129324301">
                  <w:marLeft w:val="0"/>
                  <w:marRight w:val="0"/>
                  <w:marTop w:val="0"/>
                  <w:marBottom w:val="0"/>
                  <w:divBdr>
                    <w:top w:val="single" w:sz="6" w:space="0" w:color="BADBCC"/>
                    <w:left w:val="single" w:sz="6" w:space="0" w:color="BADBCC"/>
                    <w:bottom w:val="single" w:sz="6" w:space="0" w:color="BADBCC"/>
                    <w:right w:val="single" w:sz="6" w:space="0" w:color="BADBCC"/>
                  </w:divBdr>
                </w:div>
                <w:div w:id="2076849292">
                  <w:marLeft w:val="0"/>
                  <w:marRight w:val="0"/>
                  <w:marTop w:val="0"/>
                  <w:marBottom w:val="0"/>
                  <w:divBdr>
                    <w:top w:val="single" w:sz="6" w:space="0" w:color="F5C2C7"/>
                    <w:left w:val="single" w:sz="6" w:space="0" w:color="F5C2C7"/>
                    <w:bottom w:val="single" w:sz="6" w:space="0" w:color="F5C2C7"/>
                    <w:right w:val="single" w:sz="6" w:space="0" w:color="F5C2C7"/>
                  </w:divBdr>
                </w:div>
                <w:div w:id="2078547658">
                  <w:marLeft w:val="0"/>
                  <w:marRight w:val="0"/>
                  <w:marTop w:val="0"/>
                  <w:marBottom w:val="0"/>
                  <w:divBdr>
                    <w:top w:val="single" w:sz="6" w:space="0" w:color="FFECB5"/>
                    <w:left w:val="single" w:sz="6" w:space="0" w:color="FFECB5"/>
                    <w:bottom w:val="single" w:sz="6" w:space="0" w:color="FFECB5"/>
                    <w:right w:val="single" w:sz="6" w:space="0" w:color="FFECB5"/>
                  </w:divBdr>
                </w:div>
                <w:div w:id="794059817">
                  <w:marLeft w:val="0"/>
                  <w:marRight w:val="0"/>
                  <w:marTop w:val="0"/>
                  <w:marBottom w:val="0"/>
                  <w:divBdr>
                    <w:top w:val="single" w:sz="6" w:space="0" w:color="B6EFFB"/>
                    <w:left w:val="single" w:sz="6" w:space="0" w:color="B6EFFB"/>
                    <w:bottom w:val="single" w:sz="6" w:space="0" w:color="B6EFFB"/>
                    <w:right w:val="single" w:sz="6" w:space="0" w:color="B6EFFB"/>
                  </w:divBdr>
                </w:div>
                <w:div w:id="304823243">
                  <w:marLeft w:val="0"/>
                  <w:marRight w:val="0"/>
                  <w:marTop w:val="0"/>
                  <w:marBottom w:val="0"/>
                  <w:divBdr>
                    <w:top w:val="single" w:sz="6" w:space="0" w:color="FDFDFE"/>
                    <w:left w:val="single" w:sz="6" w:space="0" w:color="FDFDFE"/>
                    <w:bottom w:val="single" w:sz="6" w:space="0" w:color="FDFDFE"/>
                    <w:right w:val="single" w:sz="6" w:space="0" w:color="FDFDFE"/>
                  </w:divBdr>
                </w:div>
                <w:div w:id="1667781929">
                  <w:marLeft w:val="0"/>
                  <w:marRight w:val="0"/>
                  <w:marTop w:val="0"/>
                  <w:marBottom w:val="0"/>
                  <w:divBdr>
                    <w:top w:val="single" w:sz="6" w:space="0" w:color="BCBEBF"/>
                    <w:left w:val="single" w:sz="6" w:space="0" w:color="BCBEBF"/>
                    <w:bottom w:val="single" w:sz="6" w:space="0" w:color="BCBEBF"/>
                    <w:right w:val="single" w:sz="6" w:space="0" w:color="BCBEBF"/>
                  </w:divBdr>
                </w:div>
              </w:divsChild>
            </w:div>
            <w:div w:id="2011449388">
              <w:marLeft w:val="0"/>
              <w:marRight w:val="0"/>
              <w:marTop w:val="0"/>
              <w:marBottom w:val="0"/>
              <w:divBdr>
                <w:top w:val="none" w:sz="0" w:space="0" w:color="auto"/>
                <w:left w:val="none" w:sz="0" w:space="0" w:color="auto"/>
                <w:bottom w:val="none" w:sz="0" w:space="0" w:color="auto"/>
                <w:right w:val="none" w:sz="0" w:space="0" w:color="auto"/>
              </w:divBdr>
            </w:div>
            <w:div w:id="1873229002">
              <w:marLeft w:val="0"/>
              <w:marRight w:val="0"/>
              <w:marTop w:val="0"/>
              <w:marBottom w:val="0"/>
              <w:divBdr>
                <w:top w:val="none" w:sz="0" w:space="0" w:color="auto"/>
                <w:left w:val="none" w:sz="0" w:space="0" w:color="auto"/>
                <w:bottom w:val="none" w:sz="0" w:space="0" w:color="auto"/>
                <w:right w:val="none" w:sz="0" w:space="0" w:color="auto"/>
              </w:divBdr>
            </w:div>
            <w:div w:id="692151634">
              <w:marLeft w:val="0"/>
              <w:marRight w:val="0"/>
              <w:marTop w:val="0"/>
              <w:marBottom w:val="0"/>
              <w:divBdr>
                <w:top w:val="single" w:sz="6" w:space="0" w:color="DEE2E6"/>
                <w:left w:val="single" w:sz="6" w:space="0" w:color="DEE2E6"/>
                <w:bottom w:val="single" w:sz="6" w:space="0" w:color="DEE2E6"/>
                <w:right w:val="single" w:sz="6" w:space="0" w:color="DEE2E6"/>
              </w:divBdr>
              <w:divsChild>
                <w:div w:id="1101141378">
                  <w:marLeft w:val="0"/>
                  <w:marRight w:val="0"/>
                  <w:marTop w:val="0"/>
                  <w:marBottom w:val="0"/>
                  <w:divBdr>
                    <w:top w:val="single" w:sz="6" w:space="0" w:color="BADBCC"/>
                    <w:left w:val="single" w:sz="6" w:space="0" w:color="BADBCC"/>
                    <w:bottom w:val="single" w:sz="6" w:space="0" w:color="BADBCC"/>
                    <w:right w:val="single" w:sz="6" w:space="0" w:color="BADBCC"/>
                  </w:divBdr>
                </w:div>
              </w:divsChild>
            </w:div>
            <w:div w:id="625040501">
              <w:marLeft w:val="0"/>
              <w:marRight w:val="0"/>
              <w:marTop w:val="0"/>
              <w:marBottom w:val="0"/>
              <w:divBdr>
                <w:top w:val="none" w:sz="0" w:space="0" w:color="auto"/>
                <w:left w:val="none" w:sz="0" w:space="0" w:color="auto"/>
                <w:bottom w:val="none" w:sz="0" w:space="0" w:color="auto"/>
                <w:right w:val="none" w:sz="0" w:space="0" w:color="auto"/>
              </w:divBdr>
            </w:div>
            <w:div w:id="254438446">
              <w:marLeft w:val="0"/>
              <w:marRight w:val="0"/>
              <w:marTop w:val="0"/>
              <w:marBottom w:val="0"/>
              <w:divBdr>
                <w:top w:val="none" w:sz="0" w:space="0" w:color="auto"/>
                <w:left w:val="none" w:sz="0" w:space="0" w:color="auto"/>
                <w:bottom w:val="none" w:sz="0" w:space="0" w:color="auto"/>
                <w:right w:val="none" w:sz="0" w:space="0" w:color="auto"/>
              </w:divBdr>
            </w:div>
            <w:div w:id="1060862817">
              <w:marLeft w:val="0"/>
              <w:marRight w:val="0"/>
              <w:marTop w:val="0"/>
              <w:marBottom w:val="0"/>
              <w:divBdr>
                <w:top w:val="single" w:sz="6" w:space="0" w:color="DEE2E6"/>
                <w:left w:val="single" w:sz="6" w:space="0" w:color="DEE2E6"/>
                <w:bottom w:val="single" w:sz="6" w:space="0" w:color="DEE2E6"/>
                <w:right w:val="single" w:sz="6" w:space="0" w:color="DEE2E6"/>
              </w:divBdr>
              <w:divsChild>
                <w:div w:id="1003708651">
                  <w:marLeft w:val="0"/>
                  <w:marRight w:val="0"/>
                  <w:marTop w:val="0"/>
                  <w:marBottom w:val="0"/>
                  <w:divBdr>
                    <w:top w:val="single" w:sz="6" w:space="0" w:color="B6D4FE"/>
                    <w:left w:val="single" w:sz="6" w:space="0" w:color="B6D4FE"/>
                    <w:bottom w:val="single" w:sz="6" w:space="0" w:color="B6D4FE"/>
                    <w:right w:val="single" w:sz="6" w:space="0" w:color="B6D4FE"/>
                  </w:divBdr>
                  <w:divsChild>
                    <w:div w:id="10755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4936">
              <w:marLeft w:val="0"/>
              <w:marRight w:val="0"/>
              <w:marTop w:val="0"/>
              <w:marBottom w:val="0"/>
              <w:divBdr>
                <w:top w:val="none" w:sz="0" w:space="0" w:color="auto"/>
                <w:left w:val="none" w:sz="0" w:space="0" w:color="auto"/>
                <w:bottom w:val="none" w:sz="0" w:space="0" w:color="auto"/>
                <w:right w:val="none" w:sz="0" w:space="0" w:color="auto"/>
              </w:divBdr>
            </w:div>
            <w:div w:id="461390883">
              <w:marLeft w:val="0"/>
              <w:marRight w:val="0"/>
              <w:marTop w:val="0"/>
              <w:marBottom w:val="0"/>
              <w:divBdr>
                <w:top w:val="none" w:sz="0" w:space="0" w:color="auto"/>
                <w:left w:val="none" w:sz="0" w:space="0" w:color="auto"/>
                <w:bottom w:val="none" w:sz="0" w:space="0" w:color="auto"/>
                <w:right w:val="none" w:sz="0" w:space="0" w:color="auto"/>
              </w:divBdr>
            </w:div>
            <w:div w:id="178782459">
              <w:marLeft w:val="0"/>
              <w:marRight w:val="0"/>
              <w:marTop w:val="0"/>
              <w:marBottom w:val="0"/>
              <w:divBdr>
                <w:top w:val="single" w:sz="6" w:space="0" w:color="DEE2E6"/>
                <w:left w:val="single" w:sz="6" w:space="0" w:color="DEE2E6"/>
                <w:bottom w:val="single" w:sz="6" w:space="0" w:color="DEE2E6"/>
                <w:right w:val="single" w:sz="6" w:space="0" w:color="DEE2E6"/>
              </w:divBdr>
              <w:divsChild>
                <w:div w:id="1442534799">
                  <w:marLeft w:val="0"/>
                  <w:marRight w:val="0"/>
                  <w:marTop w:val="0"/>
                  <w:marBottom w:val="0"/>
                  <w:divBdr>
                    <w:top w:val="single" w:sz="6" w:space="0" w:color="B6D4FE"/>
                    <w:left w:val="single" w:sz="6" w:space="0" w:color="B6D4FE"/>
                    <w:bottom w:val="single" w:sz="6" w:space="0" w:color="B6D4FE"/>
                    <w:right w:val="single" w:sz="6" w:space="0" w:color="B6D4FE"/>
                  </w:divBdr>
                  <w:divsChild>
                    <w:div w:id="92092646">
                      <w:marLeft w:val="0"/>
                      <w:marRight w:val="0"/>
                      <w:marTop w:val="0"/>
                      <w:marBottom w:val="0"/>
                      <w:divBdr>
                        <w:top w:val="none" w:sz="0" w:space="0" w:color="auto"/>
                        <w:left w:val="none" w:sz="0" w:space="0" w:color="auto"/>
                        <w:bottom w:val="none" w:sz="0" w:space="0" w:color="auto"/>
                        <w:right w:val="none" w:sz="0" w:space="0" w:color="auto"/>
                      </w:divBdr>
                    </w:div>
                  </w:divsChild>
                </w:div>
                <w:div w:id="334500227">
                  <w:marLeft w:val="0"/>
                  <w:marRight w:val="0"/>
                  <w:marTop w:val="0"/>
                  <w:marBottom w:val="0"/>
                  <w:divBdr>
                    <w:top w:val="single" w:sz="6" w:space="0" w:color="BADBCC"/>
                    <w:left w:val="single" w:sz="6" w:space="0" w:color="BADBCC"/>
                    <w:bottom w:val="single" w:sz="6" w:space="0" w:color="BADBCC"/>
                    <w:right w:val="single" w:sz="6" w:space="0" w:color="BADBCC"/>
                  </w:divBdr>
                  <w:divsChild>
                    <w:div w:id="1877502220">
                      <w:marLeft w:val="0"/>
                      <w:marRight w:val="0"/>
                      <w:marTop w:val="0"/>
                      <w:marBottom w:val="0"/>
                      <w:divBdr>
                        <w:top w:val="none" w:sz="0" w:space="0" w:color="auto"/>
                        <w:left w:val="none" w:sz="0" w:space="0" w:color="auto"/>
                        <w:bottom w:val="none" w:sz="0" w:space="0" w:color="auto"/>
                        <w:right w:val="none" w:sz="0" w:space="0" w:color="auto"/>
                      </w:divBdr>
                    </w:div>
                  </w:divsChild>
                </w:div>
                <w:div w:id="777407074">
                  <w:marLeft w:val="0"/>
                  <w:marRight w:val="0"/>
                  <w:marTop w:val="0"/>
                  <w:marBottom w:val="0"/>
                  <w:divBdr>
                    <w:top w:val="single" w:sz="6" w:space="0" w:color="FFECB5"/>
                    <w:left w:val="single" w:sz="6" w:space="0" w:color="FFECB5"/>
                    <w:bottom w:val="single" w:sz="6" w:space="0" w:color="FFECB5"/>
                    <w:right w:val="single" w:sz="6" w:space="0" w:color="FFECB5"/>
                  </w:divBdr>
                  <w:divsChild>
                    <w:div w:id="1790200428">
                      <w:marLeft w:val="0"/>
                      <w:marRight w:val="0"/>
                      <w:marTop w:val="0"/>
                      <w:marBottom w:val="0"/>
                      <w:divBdr>
                        <w:top w:val="none" w:sz="0" w:space="0" w:color="auto"/>
                        <w:left w:val="none" w:sz="0" w:space="0" w:color="auto"/>
                        <w:bottom w:val="none" w:sz="0" w:space="0" w:color="auto"/>
                        <w:right w:val="none" w:sz="0" w:space="0" w:color="auto"/>
                      </w:divBdr>
                    </w:div>
                  </w:divsChild>
                </w:div>
                <w:div w:id="1889027050">
                  <w:marLeft w:val="0"/>
                  <w:marRight w:val="0"/>
                  <w:marTop w:val="0"/>
                  <w:marBottom w:val="0"/>
                  <w:divBdr>
                    <w:top w:val="single" w:sz="6" w:space="0" w:color="F5C2C7"/>
                    <w:left w:val="single" w:sz="6" w:space="0" w:color="F5C2C7"/>
                    <w:bottom w:val="single" w:sz="6" w:space="0" w:color="F5C2C7"/>
                    <w:right w:val="single" w:sz="6" w:space="0" w:color="F5C2C7"/>
                  </w:divBdr>
                  <w:divsChild>
                    <w:div w:id="10525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18407">
              <w:marLeft w:val="0"/>
              <w:marRight w:val="0"/>
              <w:marTop w:val="0"/>
              <w:marBottom w:val="0"/>
              <w:divBdr>
                <w:top w:val="none" w:sz="0" w:space="0" w:color="auto"/>
                <w:left w:val="none" w:sz="0" w:space="0" w:color="auto"/>
                <w:bottom w:val="none" w:sz="0" w:space="0" w:color="auto"/>
                <w:right w:val="none" w:sz="0" w:space="0" w:color="auto"/>
              </w:divBdr>
            </w:div>
            <w:div w:id="2005815538">
              <w:marLeft w:val="0"/>
              <w:marRight w:val="0"/>
              <w:marTop w:val="0"/>
              <w:marBottom w:val="0"/>
              <w:divBdr>
                <w:top w:val="none" w:sz="0" w:space="0" w:color="auto"/>
                <w:left w:val="none" w:sz="0" w:space="0" w:color="auto"/>
                <w:bottom w:val="none" w:sz="0" w:space="0" w:color="auto"/>
                <w:right w:val="none" w:sz="0" w:space="0" w:color="auto"/>
              </w:divBdr>
            </w:div>
            <w:div w:id="831221150">
              <w:marLeft w:val="0"/>
              <w:marRight w:val="0"/>
              <w:marTop w:val="0"/>
              <w:marBottom w:val="0"/>
              <w:divBdr>
                <w:top w:val="single" w:sz="6" w:space="0" w:color="DEE2E6"/>
                <w:left w:val="single" w:sz="6" w:space="0" w:color="DEE2E6"/>
                <w:bottom w:val="single" w:sz="6" w:space="0" w:color="DEE2E6"/>
                <w:right w:val="single" w:sz="6" w:space="0" w:color="DEE2E6"/>
              </w:divBdr>
              <w:divsChild>
                <w:div w:id="1896501265">
                  <w:marLeft w:val="0"/>
                  <w:marRight w:val="0"/>
                  <w:marTop w:val="0"/>
                  <w:marBottom w:val="0"/>
                  <w:divBdr>
                    <w:top w:val="single" w:sz="6" w:space="0" w:color="FFECB5"/>
                    <w:left w:val="single" w:sz="6" w:space="0" w:color="FFECB5"/>
                    <w:bottom w:val="single" w:sz="6" w:space="0" w:color="FFECB5"/>
                    <w:right w:val="single" w:sz="6" w:space="0" w:color="FFECB5"/>
                  </w:divBdr>
                </w:div>
              </w:divsChild>
            </w:div>
            <w:div w:id="1620917861">
              <w:marLeft w:val="0"/>
              <w:marRight w:val="0"/>
              <w:marTop w:val="0"/>
              <w:marBottom w:val="0"/>
              <w:divBdr>
                <w:top w:val="none" w:sz="0" w:space="0" w:color="auto"/>
                <w:left w:val="none" w:sz="0" w:space="0" w:color="auto"/>
                <w:bottom w:val="none" w:sz="0" w:space="0" w:color="auto"/>
                <w:right w:val="none" w:sz="0" w:space="0" w:color="auto"/>
              </w:divBdr>
            </w:div>
            <w:div w:id="1305621345">
              <w:marLeft w:val="0"/>
              <w:marRight w:val="0"/>
              <w:marTop w:val="0"/>
              <w:marBottom w:val="0"/>
              <w:divBdr>
                <w:top w:val="none" w:sz="0" w:space="0" w:color="auto"/>
                <w:left w:val="none" w:sz="0" w:space="0" w:color="auto"/>
                <w:bottom w:val="none" w:sz="0" w:space="0" w:color="auto"/>
                <w:right w:val="none" w:sz="0" w:space="0" w:color="auto"/>
              </w:divBdr>
            </w:div>
            <w:div w:id="670639724">
              <w:marLeft w:val="0"/>
              <w:marRight w:val="0"/>
              <w:marTop w:val="0"/>
              <w:marBottom w:val="0"/>
              <w:divBdr>
                <w:top w:val="single" w:sz="24" w:space="0" w:color="E9ECEF"/>
                <w:left w:val="single" w:sz="24" w:space="0" w:color="F0AD4E"/>
                <w:bottom w:val="single" w:sz="24" w:space="0" w:color="E9ECEF"/>
                <w:right w:val="single" w:sz="24" w:space="0" w:color="E9ECEF"/>
              </w:divBdr>
            </w:div>
            <w:div w:id="498736399">
              <w:marLeft w:val="0"/>
              <w:marRight w:val="0"/>
              <w:marTop w:val="0"/>
              <w:marBottom w:val="0"/>
              <w:divBdr>
                <w:top w:val="none" w:sz="0" w:space="0" w:color="auto"/>
                <w:left w:val="none" w:sz="0" w:space="0" w:color="auto"/>
                <w:bottom w:val="none" w:sz="0" w:space="0" w:color="auto"/>
                <w:right w:val="none" w:sz="0" w:space="0" w:color="auto"/>
              </w:divBdr>
            </w:div>
            <w:div w:id="1528982266">
              <w:marLeft w:val="0"/>
              <w:marRight w:val="0"/>
              <w:marTop w:val="0"/>
              <w:marBottom w:val="0"/>
              <w:divBdr>
                <w:top w:val="none" w:sz="0" w:space="0" w:color="auto"/>
                <w:left w:val="none" w:sz="0" w:space="0" w:color="auto"/>
                <w:bottom w:val="none" w:sz="0" w:space="0" w:color="auto"/>
                <w:right w:val="none" w:sz="0" w:space="0" w:color="auto"/>
              </w:divBdr>
            </w:div>
            <w:div w:id="490605674">
              <w:marLeft w:val="0"/>
              <w:marRight w:val="0"/>
              <w:marTop w:val="0"/>
              <w:marBottom w:val="0"/>
              <w:divBdr>
                <w:top w:val="none" w:sz="0" w:space="0" w:color="auto"/>
                <w:left w:val="none" w:sz="0" w:space="0" w:color="auto"/>
                <w:bottom w:val="none" w:sz="0" w:space="0" w:color="auto"/>
                <w:right w:val="none" w:sz="0" w:space="0" w:color="auto"/>
              </w:divBdr>
            </w:div>
            <w:div w:id="1330791856">
              <w:marLeft w:val="0"/>
              <w:marRight w:val="0"/>
              <w:marTop w:val="0"/>
              <w:marBottom w:val="0"/>
              <w:divBdr>
                <w:top w:val="none" w:sz="0" w:space="0" w:color="auto"/>
                <w:left w:val="none" w:sz="0" w:space="0" w:color="auto"/>
                <w:bottom w:val="none" w:sz="0" w:space="0" w:color="auto"/>
                <w:right w:val="none" w:sz="0" w:space="0" w:color="auto"/>
              </w:divBdr>
            </w:div>
            <w:div w:id="206838434">
              <w:marLeft w:val="0"/>
              <w:marRight w:val="0"/>
              <w:marTop w:val="0"/>
              <w:marBottom w:val="0"/>
              <w:divBdr>
                <w:top w:val="none" w:sz="0" w:space="0" w:color="auto"/>
                <w:left w:val="none" w:sz="0" w:space="0" w:color="auto"/>
                <w:bottom w:val="none" w:sz="0" w:space="0" w:color="auto"/>
                <w:right w:val="none" w:sz="0" w:space="0" w:color="auto"/>
              </w:divBdr>
            </w:div>
            <w:div w:id="917519951">
              <w:marLeft w:val="0"/>
              <w:marRight w:val="0"/>
              <w:marTop w:val="0"/>
              <w:marBottom w:val="0"/>
              <w:divBdr>
                <w:top w:val="none" w:sz="0" w:space="0" w:color="auto"/>
                <w:left w:val="none" w:sz="0" w:space="0" w:color="auto"/>
                <w:bottom w:val="none" w:sz="0" w:space="0" w:color="auto"/>
                <w:right w:val="none" w:sz="0" w:space="0" w:color="auto"/>
              </w:divBdr>
            </w:div>
            <w:div w:id="1866015351">
              <w:marLeft w:val="0"/>
              <w:marRight w:val="0"/>
              <w:marTop w:val="0"/>
              <w:marBottom w:val="0"/>
              <w:divBdr>
                <w:top w:val="none" w:sz="0" w:space="0" w:color="auto"/>
                <w:left w:val="none" w:sz="0" w:space="0" w:color="auto"/>
                <w:bottom w:val="none" w:sz="0" w:space="0" w:color="auto"/>
                <w:right w:val="none" w:sz="0" w:space="0" w:color="auto"/>
              </w:divBdr>
            </w:div>
            <w:div w:id="898174414">
              <w:marLeft w:val="0"/>
              <w:marRight w:val="0"/>
              <w:marTop w:val="0"/>
              <w:marBottom w:val="0"/>
              <w:divBdr>
                <w:top w:val="none" w:sz="0" w:space="0" w:color="auto"/>
                <w:left w:val="none" w:sz="0" w:space="0" w:color="auto"/>
                <w:bottom w:val="none" w:sz="0" w:space="0" w:color="auto"/>
                <w:right w:val="none" w:sz="0" w:space="0" w:color="auto"/>
              </w:divBdr>
            </w:div>
            <w:div w:id="844128127">
              <w:marLeft w:val="0"/>
              <w:marRight w:val="0"/>
              <w:marTop w:val="0"/>
              <w:marBottom w:val="0"/>
              <w:divBdr>
                <w:top w:val="none" w:sz="0" w:space="0" w:color="auto"/>
                <w:left w:val="none" w:sz="0" w:space="0" w:color="auto"/>
                <w:bottom w:val="none" w:sz="0" w:space="0" w:color="auto"/>
                <w:right w:val="none" w:sz="0" w:space="0" w:color="auto"/>
              </w:divBdr>
            </w:div>
            <w:div w:id="809402296">
              <w:marLeft w:val="0"/>
              <w:marRight w:val="0"/>
              <w:marTop w:val="0"/>
              <w:marBottom w:val="0"/>
              <w:divBdr>
                <w:top w:val="none" w:sz="0" w:space="0" w:color="auto"/>
                <w:left w:val="none" w:sz="0" w:space="0" w:color="auto"/>
                <w:bottom w:val="none" w:sz="0" w:space="0" w:color="auto"/>
                <w:right w:val="none" w:sz="0" w:space="0" w:color="auto"/>
              </w:divBdr>
            </w:div>
            <w:div w:id="1360206131">
              <w:marLeft w:val="0"/>
              <w:marRight w:val="0"/>
              <w:marTop w:val="0"/>
              <w:marBottom w:val="0"/>
              <w:divBdr>
                <w:top w:val="none" w:sz="0" w:space="0" w:color="auto"/>
                <w:left w:val="none" w:sz="0" w:space="0" w:color="auto"/>
                <w:bottom w:val="none" w:sz="0" w:space="0" w:color="auto"/>
                <w:right w:val="none" w:sz="0" w:space="0" w:color="auto"/>
              </w:divBdr>
            </w:div>
            <w:div w:id="1056514208">
              <w:marLeft w:val="0"/>
              <w:marRight w:val="0"/>
              <w:marTop w:val="0"/>
              <w:marBottom w:val="0"/>
              <w:divBdr>
                <w:top w:val="none" w:sz="0" w:space="0" w:color="auto"/>
                <w:left w:val="none" w:sz="0" w:space="0" w:color="auto"/>
                <w:bottom w:val="none" w:sz="0" w:space="0" w:color="auto"/>
                <w:right w:val="none" w:sz="0" w:space="0" w:color="auto"/>
              </w:divBdr>
            </w:div>
            <w:div w:id="251817041">
              <w:marLeft w:val="0"/>
              <w:marRight w:val="0"/>
              <w:marTop w:val="0"/>
              <w:marBottom w:val="0"/>
              <w:divBdr>
                <w:top w:val="none" w:sz="0" w:space="0" w:color="auto"/>
                <w:left w:val="none" w:sz="0" w:space="0" w:color="auto"/>
                <w:bottom w:val="none" w:sz="0" w:space="0" w:color="auto"/>
                <w:right w:val="none" w:sz="0" w:space="0" w:color="auto"/>
              </w:divBdr>
            </w:div>
            <w:div w:id="69893902">
              <w:marLeft w:val="0"/>
              <w:marRight w:val="0"/>
              <w:marTop w:val="0"/>
              <w:marBottom w:val="0"/>
              <w:divBdr>
                <w:top w:val="none" w:sz="0" w:space="0" w:color="auto"/>
                <w:left w:val="none" w:sz="0" w:space="0" w:color="auto"/>
                <w:bottom w:val="none" w:sz="0" w:space="0" w:color="auto"/>
                <w:right w:val="none" w:sz="0" w:space="0" w:color="auto"/>
              </w:divBdr>
            </w:div>
            <w:div w:id="309871278">
              <w:marLeft w:val="0"/>
              <w:marRight w:val="0"/>
              <w:marTop w:val="0"/>
              <w:marBottom w:val="0"/>
              <w:divBdr>
                <w:top w:val="none" w:sz="0" w:space="0" w:color="auto"/>
                <w:left w:val="none" w:sz="0" w:space="0" w:color="auto"/>
                <w:bottom w:val="none" w:sz="0" w:space="0" w:color="auto"/>
                <w:right w:val="none" w:sz="0" w:space="0" w:color="auto"/>
              </w:divBdr>
            </w:div>
            <w:div w:id="9056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8633">
      <w:bodyDiv w:val="1"/>
      <w:marLeft w:val="0"/>
      <w:marRight w:val="0"/>
      <w:marTop w:val="0"/>
      <w:marBottom w:val="0"/>
      <w:divBdr>
        <w:top w:val="none" w:sz="0" w:space="0" w:color="auto"/>
        <w:left w:val="none" w:sz="0" w:space="0" w:color="auto"/>
        <w:bottom w:val="none" w:sz="0" w:space="0" w:color="auto"/>
        <w:right w:val="none" w:sz="0" w:space="0" w:color="auto"/>
      </w:divBdr>
      <w:divsChild>
        <w:div w:id="1816022143">
          <w:marLeft w:val="0"/>
          <w:marRight w:val="0"/>
          <w:marTop w:val="0"/>
          <w:marBottom w:val="0"/>
          <w:divBdr>
            <w:top w:val="none" w:sz="0" w:space="0" w:color="auto"/>
            <w:left w:val="none" w:sz="0" w:space="0" w:color="auto"/>
            <w:bottom w:val="none" w:sz="0" w:space="0" w:color="auto"/>
            <w:right w:val="none" w:sz="0" w:space="0" w:color="auto"/>
          </w:divBdr>
          <w:divsChild>
            <w:div w:id="2090689386">
              <w:marLeft w:val="0"/>
              <w:marRight w:val="0"/>
              <w:marTop w:val="0"/>
              <w:marBottom w:val="0"/>
              <w:divBdr>
                <w:top w:val="none" w:sz="0" w:space="0" w:color="auto"/>
                <w:left w:val="none" w:sz="0" w:space="0" w:color="auto"/>
                <w:bottom w:val="none" w:sz="0" w:space="0" w:color="auto"/>
                <w:right w:val="none" w:sz="0" w:space="0" w:color="auto"/>
              </w:divBdr>
            </w:div>
          </w:divsChild>
        </w:div>
        <w:div w:id="1818065944">
          <w:marLeft w:val="0"/>
          <w:marRight w:val="0"/>
          <w:marTop w:val="0"/>
          <w:marBottom w:val="0"/>
          <w:divBdr>
            <w:top w:val="none" w:sz="0" w:space="0" w:color="auto"/>
            <w:left w:val="none" w:sz="0" w:space="0" w:color="auto"/>
            <w:bottom w:val="none" w:sz="0" w:space="0" w:color="auto"/>
            <w:right w:val="none" w:sz="0" w:space="0" w:color="auto"/>
          </w:divBdr>
        </w:div>
        <w:div w:id="258027881">
          <w:marLeft w:val="0"/>
          <w:marRight w:val="0"/>
          <w:marTop w:val="0"/>
          <w:marBottom w:val="0"/>
          <w:divBdr>
            <w:top w:val="none" w:sz="0" w:space="0" w:color="auto"/>
            <w:left w:val="none" w:sz="0" w:space="0" w:color="auto"/>
            <w:bottom w:val="none" w:sz="0" w:space="0" w:color="auto"/>
            <w:right w:val="none" w:sz="0" w:space="0" w:color="auto"/>
          </w:divBdr>
          <w:divsChild>
            <w:div w:id="1104108365">
              <w:marLeft w:val="0"/>
              <w:marRight w:val="0"/>
              <w:marTop w:val="0"/>
              <w:marBottom w:val="0"/>
              <w:divBdr>
                <w:top w:val="none" w:sz="0" w:space="0" w:color="auto"/>
                <w:left w:val="none" w:sz="0" w:space="0" w:color="auto"/>
                <w:bottom w:val="none" w:sz="0" w:space="0" w:color="auto"/>
                <w:right w:val="none" w:sz="0" w:space="0" w:color="auto"/>
              </w:divBdr>
              <w:divsChild>
                <w:div w:id="1642611204">
                  <w:marLeft w:val="0"/>
                  <w:marRight w:val="0"/>
                  <w:marTop w:val="0"/>
                  <w:marBottom w:val="0"/>
                  <w:divBdr>
                    <w:top w:val="none" w:sz="0" w:space="0" w:color="auto"/>
                    <w:left w:val="none" w:sz="0" w:space="0" w:color="auto"/>
                    <w:bottom w:val="none" w:sz="0" w:space="0" w:color="auto"/>
                    <w:right w:val="none" w:sz="0" w:space="0" w:color="auto"/>
                  </w:divBdr>
                </w:div>
                <w:div w:id="1066337703">
                  <w:marLeft w:val="0"/>
                  <w:marRight w:val="0"/>
                  <w:marTop w:val="0"/>
                  <w:marBottom w:val="0"/>
                  <w:divBdr>
                    <w:top w:val="none" w:sz="0" w:space="0" w:color="auto"/>
                    <w:left w:val="none" w:sz="0" w:space="0" w:color="auto"/>
                    <w:bottom w:val="none" w:sz="0" w:space="0" w:color="auto"/>
                    <w:right w:val="none" w:sz="0" w:space="0" w:color="auto"/>
                  </w:divBdr>
                </w:div>
                <w:div w:id="1852644881">
                  <w:marLeft w:val="0"/>
                  <w:marRight w:val="0"/>
                  <w:marTop w:val="0"/>
                  <w:marBottom w:val="0"/>
                  <w:divBdr>
                    <w:top w:val="none" w:sz="0" w:space="0" w:color="auto"/>
                    <w:left w:val="none" w:sz="0" w:space="0" w:color="auto"/>
                    <w:bottom w:val="none" w:sz="0" w:space="0" w:color="auto"/>
                    <w:right w:val="none" w:sz="0" w:space="0" w:color="auto"/>
                  </w:divBdr>
                </w:div>
                <w:div w:id="134026712">
                  <w:marLeft w:val="0"/>
                  <w:marRight w:val="0"/>
                  <w:marTop w:val="0"/>
                  <w:marBottom w:val="0"/>
                  <w:divBdr>
                    <w:top w:val="none" w:sz="0" w:space="0" w:color="auto"/>
                    <w:left w:val="none" w:sz="0" w:space="0" w:color="auto"/>
                    <w:bottom w:val="none" w:sz="0" w:space="0" w:color="auto"/>
                    <w:right w:val="none" w:sz="0" w:space="0" w:color="auto"/>
                  </w:divBdr>
                </w:div>
                <w:div w:id="63915777">
                  <w:marLeft w:val="0"/>
                  <w:marRight w:val="0"/>
                  <w:marTop w:val="0"/>
                  <w:marBottom w:val="0"/>
                  <w:divBdr>
                    <w:top w:val="none" w:sz="0" w:space="0" w:color="auto"/>
                    <w:left w:val="none" w:sz="0" w:space="0" w:color="auto"/>
                    <w:bottom w:val="none" w:sz="0" w:space="0" w:color="auto"/>
                    <w:right w:val="none" w:sz="0" w:space="0" w:color="auto"/>
                  </w:divBdr>
                </w:div>
                <w:div w:id="266736805">
                  <w:marLeft w:val="0"/>
                  <w:marRight w:val="0"/>
                  <w:marTop w:val="0"/>
                  <w:marBottom w:val="0"/>
                  <w:divBdr>
                    <w:top w:val="none" w:sz="0" w:space="0" w:color="auto"/>
                    <w:left w:val="none" w:sz="0" w:space="0" w:color="auto"/>
                    <w:bottom w:val="none" w:sz="0" w:space="0" w:color="auto"/>
                    <w:right w:val="none" w:sz="0" w:space="0" w:color="auto"/>
                  </w:divBdr>
                </w:div>
                <w:div w:id="9678">
                  <w:marLeft w:val="0"/>
                  <w:marRight w:val="0"/>
                  <w:marTop w:val="0"/>
                  <w:marBottom w:val="0"/>
                  <w:divBdr>
                    <w:top w:val="none" w:sz="0" w:space="0" w:color="auto"/>
                    <w:left w:val="none" w:sz="0" w:space="0" w:color="auto"/>
                    <w:bottom w:val="none" w:sz="0" w:space="0" w:color="auto"/>
                    <w:right w:val="none" w:sz="0" w:space="0" w:color="auto"/>
                  </w:divBdr>
                </w:div>
                <w:div w:id="1662587216">
                  <w:marLeft w:val="0"/>
                  <w:marRight w:val="0"/>
                  <w:marTop w:val="0"/>
                  <w:marBottom w:val="0"/>
                  <w:divBdr>
                    <w:top w:val="none" w:sz="0" w:space="0" w:color="auto"/>
                    <w:left w:val="none" w:sz="0" w:space="0" w:color="auto"/>
                    <w:bottom w:val="none" w:sz="0" w:space="0" w:color="auto"/>
                    <w:right w:val="none" w:sz="0" w:space="0" w:color="auto"/>
                  </w:divBdr>
                </w:div>
              </w:divsChild>
            </w:div>
            <w:div w:id="440614269">
              <w:marLeft w:val="0"/>
              <w:marRight w:val="0"/>
              <w:marTop w:val="0"/>
              <w:marBottom w:val="0"/>
              <w:divBdr>
                <w:top w:val="single" w:sz="6" w:space="0" w:color="DEE2E6"/>
                <w:left w:val="single" w:sz="6" w:space="0" w:color="DEE2E6"/>
                <w:bottom w:val="single" w:sz="6" w:space="0" w:color="DEE2E6"/>
                <w:right w:val="single" w:sz="6" w:space="0" w:color="DEE2E6"/>
              </w:divBdr>
              <w:divsChild>
                <w:div w:id="1381442735">
                  <w:marLeft w:val="0"/>
                  <w:marRight w:val="0"/>
                  <w:marTop w:val="0"/>
                  <w:marBottom w:val="0"/>
                  <w:divBdr>
                    <w:top w:val="none" w:sz="0" w:space="0" w:color="auto"/>
                    <w:left w:val="none" w:sz="0" w:space="0" w:color="auto"/>
                    <w:bottom w:val="none" w:sz="0" w:space="0" w:color="auto"/>
                    <w:right w:val="none" w:sz="0" w:space="0" w:color="auto"/>
                  </w:divBdr>
                  <w:divsChild>
                    <w:div w:id="1325087743">
                      <w:marLeft w:val="0"/>
                      <w:marRight w:val="0"/>
                      <w:marTop w:val="0"/>
                      <w:marBottom w:val="0"/>
                      <w:divBdr>
                        <w:top w:val="none" w:sz="0" w:space="0" w:color="auto"/>
                        <w:left w:val="none" w:sz="0" w:space="0" w:color="auto"/>
                        <w:bottom w:val="none" w:sz="0" w:space="0" w:color="auto"/>
                        <w:right w:val="none" w:sz="0" w:space="0" w:color="auto"/>
                      </w:divBdr>
                    </w:div>
                  </w:divsChild>
                </w:div>
                <w:div w:id="1857769330">
                  <w:marLeft w:val="0"/>
                  <w:marRight w:val="0"/>
                  <w:marTop w:val="0"/>
                  <w:marBottom w:val="0"/>
                  <w:divBdr>
                    <w:top w:val="none" w:sz="0" w:space="0" w:color="auto"/>
                    <w:left w:val="none" w:sz="0" w:space="0" w:color="auto"/>
                    <w:bottom w:val="none" w:sz="0" w:space="0" w:color="auto"/>
                    <w:right w:val="none" w:sz="0" w:space="0" w:color="auto"/>
                  </w:divBdr>
                </w:div>
                <w:div w:id="1566991791">
                  <w:marLeft w:val="0"/>
                  <w:marRight w:val="0"/>
                  <w:marTop w:val="0"/>
                  <w:marBottom w:val="0"/>
                  <w:divBdr>
                    <w:top w:val="none" w:sz="0" w:space="0" w:color="auto"/>
                    <w:left w:val="none" w:sz="0" w:space="0" w:color="auto"/>
                    <w:bottom w:val="none" w:sz="0" w:space="0" w:color="auto"/>
                    <w:right w:val="none" w:sz="0" w:space="0" w:color="auto"/>
                  </w:divBdr>
                </w:div>
              </w:divsChild>
            </w:div>
            <w:div w:id="129641306">
              <w:marLeft w:val="0"/>
              <w:marRight w:val="0"/>
              <w:marTop w:val="0"/>
              <w:marBottom w:val="0"/>
              <w:divBdr>
                <w:top w:val="none" w:sz="0" w:space="0" w:color="auto"/>
                <w:left w:val="none" w:sz="0" w:space="0" w:color="auto"/>
                <w:bottom w:val="none" w:sz="0" w:space="0" w:color="auto"/>
                <w:right w:val="none" w:sz="0" w:space="0" w:color="auto"/>
              </w:divBdr>
            </w:div>
            <w:div w:id="1053117573">
              <w:marLeft w:val="0"/>
              <w:marRight w:val="0"/>
              <w:marTop w:val="0"/>
              <w:marBottom w:val="0"/>
              <w:divBdr>
                <w:top w:val="none" w:sz="0" w:space="0" w:color="auto"/>
                <w:left w:val="none" w:sz="0" w:space="0" w:color="auto"/>
                <w:bottom w:val="none" w:sz="0" w:space="0" w:color="auto"/>
                <w:right w:val="none" w:sz="0" w:space="0" w:color="auto"/>
              </w:divBdr>
            </w:div>
            <w:div w:id="603197811">
              <w:marLeft w:val="0"/>
              <w:marRight w:val="0"/>
              <w:marTop w:val="0"/>
              <w:marBottom w:val="0"/>
              <w:divBdr>
                <w:top w:val="single" w:sz="24" w:space="0" w:color="E9ECEF"/>
                <w:left w:val="single" w:sz="24" w:space="0" w:color="F0AD4E"/>
                <w:bottom w:val="single" w:sz="24" w:space="0" w:color="E9ECEF"/>
                <w:right w:val="single" w:sz="24" w:space="0" w:color="E9ECEF"/>
              </w:divBdr>
            </w:div>
            <w:div w:id="215362884">
              <w:marLeft w:val="0"/>
              <w:marRight w:val="0"/>
              <w:marTop w:val="0"/>
              <w:marBottom w:val="0"/>
              <w:divBdr>
                <w:top w:val="single" w:sz="6" w:space="0" w:color="DEE2E6"/>
                <w:left w:val="single" w:sz="6" w:space="0" w:color="DEE2E6"/>
                <w:bottom w:val="single" w:sz="6" w:space="0" w:color="DEE2E6"/>
                <w:right w:val="single" w:sz="6" w:space="0" w:color="DEE2E6"/>
              </w:divBdr>
              <w:divsChild>
                <w:div w:id="1773742373">
                  <w:marLeft w:val="0"/>
                  <w:marRight w:val="0"/>
                  <w:marTop w:val="0"/>
                  <w:marBottom w:val="0"/>
                  <w:divBdr>
                    <w:top w:val="none" w:sz="0" w:space="0" w:color="auto"/>
                    <w:left w:val="none" w:sz="0" w:space="0" w:color="auto"/>
                    <w:bottom w:val="none" w:sz="0" w:space="0" w:color="auto"/>
                    <w:right w:val="none" w:sz="0" w:space="0" w:color="auto"/>
                  </w:divBdr>
                </w:div>
              </w:divsChild>
            </w:div>
            <w:div w:id="442576072">
              <w:marLeft w:val="0"/>
              <w:marRight w:val="0"/>
              <w:marTop w:val="0"/>
              <w:marBottom w:val="0"/>
              <w:divBdr>
                <w:top w:val="none" w:sz="0" w:space="0" w:color="auto"/>
                <w:left w:val="none" w:sz="0" w:space="0" w:color="auto"/>
                <w:bottom w:val="none" w:sz="0" w:space="0" w:color="auto"/>
                <w:right w:val="none" w:sz="0" w:space="0" w:color="auto"/>
              </w:divBdr>
            </w:div>
            <w:div w:id="324288668">
              <w:marLeft w:val="0"/>
              <w:marRight w:val="0"/>
              <w:marTop w:val="0"/>
              <w:marBottom w:val="0"/>
              <w:divBdr>
                <w:top w:val="none" w:sz="0" w:space="0" w:color="auto"/>
                <w:left w:val="none" w:sz="0" w:space="0" w:color="auto"/>
                <w:bottom w:val="none" w:sz="0" w:space="0" w:color="auto"/>
                <w:right w:val="none" w:sz="0" w:space="0" w:color="auto"/>
              </w:divBdr>
            </w:div>
            <w:div w:id="1937250634">
              <w:marLeft w:val="0"/>
              <w:marRight w:val="0"/>
              <w:marTop w:val="0"/>
              <w:marBottom w:val="0"/>
              <w:divBdr>
                <w:top w:val="single" w:sz="6" w:space="0" w:color="DEE2E6"/>
                <w:left w:val="single" w:sz="6" w:space="0" w:color="DEE2E6"/>
                <w:bottom w:val="single" w:sz="6" w:space="0" w:color="DEE2E6"/>
                <w:right w:val="single" w:sz="6" w:space="0" w:color="DEE2E6"/>
              </w:divBdr>
              <w:divsChild>
                <w:div w:id="1948848896">
                  <w:marLeft w:val="0"/>
                  <w:marRight w:val="0"/>
                  <w:marTop w:val="0"/>
                  <w:marBottom w:val="0"/>
                  <w:divBdr>
                    <w:top w:val="none" w:sz="0" w:space="0" w:color="auto"/>
                    <w:left w:val="none" w:sz="0" w:space="0" w:color="auto"/>
                    <w:bottom w:val="none" w:sz="0" w:space="0" w:color="auto"/>
                    <w:right w:val="none" w:sz="0" w:space="0" w:color="auto"/>
                  </w:divBdr>
                  <w:divsChild>
                    <w:div w:id="881988887">
                      <w:marLeft w:val="0"/>
                      <w:marRight w:val="0"/>
                      <w:marTop w:val="0"/>
                      <w:marBottom w:val="0"/>
                      <w:divBdr>
                        <w:top w:val="none" w:sz="0" w:space="0" w:color="auto"/>
                        <w:left w:val="none" w:sz="0" w:space="0" w:color="auto"/>
                        <w:bottom w:val="none" w:sz="0" w:space="0" w:color="auto"/>
                        <w:right w:val="none" w:sz="0" w:space="0" w:color="auto"/>
                      </w:divBdr>
                    </w:div>
                    <w:div w:id="312492794">
                      <w:marLeft w:val="0"/>
                      <w:marRight w:val="0"/>
                      <w:marTop w:val="0"/>
                      <w:marBottom w:val="0"/>
                      <w:divBdr>
                        <w:top w:val="none" w:sz="0" w:space="0" w:color="auto"/>
                        <w:left w:val="none" w:sz="0" w:space="0" w:color="auto"/>
                        <w:bottom w:val="none" w:sz="0" w:space="0" w:color="auto"/>
                        <w:right w:val="none" w:sz="0" w:space="0" w:color="auto"/>
                      </w:divBdr>
                    </w:div>
                    <w:div w:id="581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7140">
              <w:marLeft w:val="0"/>
              <w:marRight w:val="0"/>
              <w:marTop w:val="0"/>
              <w:marBottom w:val="0"/>
              <w:divBdr>
                <w:top w:val="none" w:sz="0" w:space="0" w:color="auto"/>
                <w:left w:val="none" w:sz="0" w:space="0" w:color="auto"/>
                <w:bottom w:val="none" w:sz="0" w:space="0" w:color="auto"/>
                <w:right w:val="none" w:sz="0" w:space="0" w:color="auto"/>
              </w:divBdr>
            </w:div>
            <w:div w:id="794832416">
              <w:marLeft w:val="0"/>
              <w:marRight w:val="0"/>
              <w:marTop w:val="0"/>
              <w:marBottom w:val="0"/>
              <w:divBdr>
                <w:top w:val="none" w:sz="0" w:space="0" w:color="auto"/>
                <w:left w:val="none" w:sz="0" w:space="0" w:color="auto"/>
                <w:bottom w:val="none" w:sz="0" w:space="0" w:color="auto"/>
                <w:right w:val="none" w:sz="0" w:space="0" w:color="auto"/>
              </w:divBdr>
            </w:div>
            <w:div w:id="178131007">
              <w:marLeft w:val="0"/>
              <w:marRight w:val="0"/>
              <w:marTop w:val="0"/>
              <w:marBottom w:val="0"/>
              <w:divBdr>
                <w:top w:val="none" w:sz="0" w:space="0" w:color="auto"/>
                <w:left w:val="none" w:sz="0" w:space="0" w:color="auto"/>
                <w:bottom w:val="none" w:sz="0" w:space="0" w:color="auto"/>
                <w:right w:val="none" w:sz="0" w:space="0" w:color="auto"/>
              </w:divBdr>
            </w:div>
            <w:div w:id="1342052755">
              <w:marLeft w:val="0"/>
              <w:marRight w:val="0"/>
              <w:marTop w:val="0"/>
              <w:marBottom w:val="0"/>
              <w:divBdr>
                <w:top w:val="none" w:sz="0" w:space="0" w:color="auto"/>
                <w:left w:val="none" w:sz="0" w:space="0" w:color="auto"/>
                <w:bottom w:val="none" w:sz="0" w:space="0" w:color="auto"/>
                <w:right w:val="none" w:sz="0" w:space="0" w:color="auto"/>
              </w:divBdr>
            </w:div>
            <w:div w:id="90636972">
              <w:marLeft w:val="0"/>
              <w:marRight w:val="0"/>
              <w:marTop w:val="0"/>
              <w:marBottom w:val="0"/>
              <w:divBdr>
                <w:top w:val="single" w:sz="6" w:space="0" w:color="DEE2E6"/>
                <w:left w:val="single" w:sz="6" w:space="0" w:color="DEE2E6"/>
                <w:bottom w:val="single" w:sz="6" w:space="0" w:color="DEE2E6"/>
                <w:right w:val="single" w:sz="6" w:space="0" w:color="DEE2E6"/>
              </w:divBdr>
              <w:divsChild>
                <w:div w:id="473988494">
                  <w:marLeft w:val="0"/>
                  <w:marRight w:val="0"/>
                  <w:marTop w:val="0"/>
                  <w:marBottom w:val="0"/>
                  <w:divBdr>
                    <w:top w:val="none" w:sz="0" w:space="0" w:color="auto"/>
                    <w:left w:val="none" w:sz="0" w:space="0" w:color="auto"/>
                    <w:bottom w:val="none" w:sz="0" w:space="0" w:color="auto"/>
                    <w:right w:val="none" w:sz="0" w:space="0" w:color="auto"/>
                  </w:divBdr>
                </w:div>
                <w:div w:id="1293444527">
                  <w:marLeft w:val="0"/>
                  <w:marRight w:val="0"/>
                  <w:marTop w:val="0"/>
                  <w:marBottom w:val="0"/>
                  <w:divBdr>
                    <w:top w:val="none" w:sz="0" w:space="0" w:color="auto"/>
                    <w:left w:val="none" w:sz="0" w:space="0" w:color="auto"/>
                    <w:bottom w:val="none" w:sz="0" w:space="0" w:color="auto"/>
                    <w:right w:val="none" w:sz="0" w:space="0" w:color="auto"/>
                  </w:divBdr>
                </w:div>
                <w:div w:id="1596749732">
                  <w:marLeft w:val="0"/>
                  <w:marRight w:val="0"/>
                  <w:marTop w:val="0"/>
                  <w:marBottom w:val="0"/>
                  <w:divBdr>
                    <w:top w:val="none" w:sz="0" w:space="0" w:color="auto"/>
                    <w:left w:val="none" w:sz="0" w:space="0" w:color="auto"/>
                    <w:bottom w:val="none" w:sz="0" w:space="0" w:color="auto"/>
                    <w:right w:val="none" w:sz="0" w:space="0" w:color="auto"/>
                  </w:divBdr>
                  <w:divsChild>
                    <w:div w:id="984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3323">
              <w:marLeft w:val="0"/>
              <w:marRight w:val="0"/>
              <w:marTop w:val="0"/>
              <w:marBottom w:val="0"/>
              <w:divBdr>
                <w:top w:val="none" w:sz="0" w:space="0" w:color="auto"/>
                <w:left w:val="none" w:sz="0" w:space="0" w:color="auto"/>
                <w:bottom w:val="none" w:sz="0" w:space="0" w:color="auto"/>
                <w:right w:val="none" w:sz="0" w:space="0" w:color="auto"/>
              </w:divBdr>
            </w:div>
            <w:div w:id="1847279353">
              <w:marLeft w:val="0"/>
              <w:marRight w:val="0"/>
              <w:marTop w:val="0"/>
              <w:marBottom w:val="0"/>
              <w:divBdr>
                <w:top w:val="none" w:sz="0" w:space="0" w:color="auto"/>
                <w:left w:val="none" w:sz="0" w:space="0" w:color="auto"/>
                <w:bottom w:val="none" w:sz="0" w:space="0" w:color="auto"/>
                <w:right w:val="none" w:sz="0" w:space="0" w:color="auto"/>
              </w:divBdr>
            </w:div>
            <w:div w:id="1950233676">
              <w:marLeft w:val="0"/>
              <w:marRight w:val="0"/>
              <w:marTop w:val="0"/>
              <w:marBottom w:val="0"/>
              <w:divBdr>
                <w:top w:val="none" w:sz="0" w:space="0" w:color="auto"/>
                <w:left w:val="none" w:sz="0" w:space="0" w:color="auto"/>
                <w:bottom w:val="none" w:sz="0" w:space="0" w:color="auto"/>
                <w:right w:val="none" w:sz="0" w:space="0" w:color="auto"/>
              </w:divBdr>
            </w:div>
            <w:div w:id="12994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3401">
      <w:bodyDiv w:val="1"/>
      <w:marLeft w:val="0"/>
      <w:marRight w:val="0"/>
      <w:marTop w:val="0"/>
      <w:marBottom w:val="0"/>
      <w:divBdr>
        <w:top w:val="none" w:sz="0" w:space="0" w:color="auto"/>
        <w:left w:val="none" w:sz="0" w:space="0" w:color="auto"/>
        <w:bottom w:val="none" w:sz="0" w:space="0" w:color="auto"/>
        <w:right w:val="none" w:sz="0" w:space="0" w:color="auto"/>
      </w:divBdr>
      <w:divsChild>
        <w:div w:id="684789946">
          <w:marLeft w:val="0"/>
          <w:marRight w:val="0"/>
          <w:marTop w:val="0"/>
          <w:marBottom w:val="0"/>
          <w:divBdr>
            <w:top w:val="none" w:sz="0" w:space="0" w:color="auto"/>
            <w:left w:val="none" w:sz="0" w:space="0" w:color="auto"/>
            <w:bottom w:val="none" w:sz="0" w:space="0" w:color="auto"/>
            <w:right w:val="none" w:sz="0" w:space="0" w:color="auto"/>
          </w:divBdr>
          <w:divsChild>
            <w:div w:id="1419601281">
              <w:marLeft w:val="0"/>
              <w:marRight w:val="0"/>
              <w:marTop w:val="0"/>
              <w:marBottom w:val="0"/>
              <w:divBdr>
                <w:top w:val="none" w:sz="0" w:space="0" w:color="auto"/>
                <w:left w:val="none" w:sz="0" w:space="0" w:color="auto"/>
                <w:bottom w:val="none" w:sz="0" w:space="0" w:color="auto"/>
                <w:right w:val="none" w:sz="0" w:space="0" w:color="auto"/>
              </w:divBdr>
            </w:div>
          </w:divsChild>
        </w:div>
        <w:div w:id="1469741571">
          <w:marLeft w:val="0"/>
          <w:marRight w:val="0"/>
          <w:marTop w:val="0"/>
          <w:marBottom w:val="0"/>
          <w:divBdr>
            <w:top w:val="none" w:sz="0" w:space="0" w:color="auto"/>
            <w:left w:val="none" w:sz="0" w:space="0" w:color="auto"/>
            <w:bottom w:val="none" w:sz="0" w:space="0" w:color="auto"/>
            <w:right w:val="none" w:sz="0" w:space="0" w:color="auto"/>
          </w:divBdr>
        </w:div>
        <w:div w:id="1903589873">
          <w:marLeft w:val="0"/>
          <w:marRight w:val="0"/>
          <w:marTop w:val="0"/>
          <w:marBottom w:val="0"/>
          <w:divBdr>
            <w:top w:val="none" w:sz="0" w:space="0" w:color="auto"/>
            <w:left w:val="none" w:sz="0" w:space="0" w:color="auto"/>
            <w:bottom w:val="none" w:sz="0" w:space="0" w:color="auto"/>
            <w:right w:val="none" w:sz="0" w:space="0" w:color="auto"/>
          </w:divBdr>
          <w:divsChild>
            <w:div w:id="1959338726">
              <w:marLeft w:val="0"/>
              <w:marRight w:val="0"/>
              <w:marTop w:val="0"/>
              <w:marBottom w:val="0"/>
              <w:divBdr>
                <w:top w:val="single" w:sz="24" w:space="0" w:color="E9ECEF"/>
                <w:left w:val="single" w:sz="24" w:space="0" w:color="F0AD4E"/>
                <w:bottom w:val="single" w:sz="24" w:space="0" w:color="E9ECEF"/>
                <w:right w:val="single" w:sz="24" w:space="0" w:color="E9ECEF"/>
              </w:divBdr>
            </w:div>
            <w:div w:id="1989896113">
              <w:marLeft w:val="0"/>
              <w:marRight w:val="0"/>
              <w:marTop w:val="0"/>
              <w:marBottom w:val="0"/>
              <w:divBdr>
                <w:top w:val="single" w:sz="6" w:space="0" w:color="DEE2E6"/>
                <w:left w:val="single" w:sz="6" w:space="0" w:color="DEE2E6"/>
                <w:bottom w:val="single" w:sz="6" w:space="0" w:color="DEE2E6"/>
                <w:right w:val="single" w:sz="6" w:space="0" w:color="DEE2E6"/>
              </w:divBdr>
              <w:divsChild>
                <w:div w:id="69469279">
                  <w:marLeft w:val="0"/>
                  <w:marRight w:val="0"/>
                  <w:marTop w:val="0"/>
                  <w:marBottom w:val="0"/>
                  <w:divBdr>
                    <w:top w:val="none" w:sz="0" w:space="0" w:color="auto"/>
                    <w:left w:val="none" w:sz="0" w:space="0" w:color="auto"/>
                    <w:bottom w:val="none" w:sz="0" w:space="0" w:color="auto"/>
                    <w:right w:val="none" w:sz="0" w:space="0" w:color="auto"/>
                  </w:divBdr>
                </w:div>
                <w:div w:id="662123805">
                  <w:marLeft w:val="0"/>
                  <w:marRight w:val="0"/>
                  <w:marTop w:val="0"/>
                  <w:marBottom w:val="0"/>
                  <w:divBdr>
                    <w:top w:val="none" w:sz="0" w:space="0" w:color="auto"/>
                    <w:left w:val="none" w:sz="0" w:space="0" w:color="auto"/>
                    <w:bottom w:val="none" w:sz="0" w:space="0" w:color="auto"/>
                    <w:right w:val="none" w:sz="0" w:space="0" w:color="auto"/>
                  </w:divBdr>
                </w:div>
                <w:div w:id="1375959294">
                  <w:marLeft w:val="0"/>
                  <w:marRight w:val="0"/>
                  <w:marTop w:val="0"/>
                  <w:marBottom w:val="0"/>
                  <w:divBdr>
                    <w:top w:val="none" w:sz="0" w:space="0" w:color="auto"/>
                    <w:left w:val="none" w:sz="0" w:space="0" w:color="auto"/>
                    <w:bottom w:val="none" w:sz="0" w:space="0" w:color="auto"/>
                    <w:right w:val="none" w:sz="0" w:space="0" w:color="auto"/>
                  </w:divBdr>
                  <w:divsChild>
                    <w:div w:id="639849253">
                      <w:marLeft w:val="0"/>
                      <w:marRight w:val="0"/>
                      <w:marTop w:val="0"/>
                      <w:marBottom w:val="0"/>
                      <w:divBdr>
                        <w:top w:val="none" w:sz="0" w:space="0" w:color="auto"/>
                        <w:left w:val="none" w:sz="0" w:space="0" w:color="auto"/>
                        <w:bottom w:val="none" w:sz="0" w:space="0" w:color="auto"/>
                        <w:right w:val="none" w:sz="0" w:space="0" w:color="auto"/>
                      </w:divBdr>
                    </w:div>
                  </w:divsChild>
                </w:div>
                <w:div w:id="1713990817">
                  <w:marLeft w:val="0"/>
                  <w:marRight w:val="0"/>
                  <w:marTop w:val="0"/>
                  <w:marBottom w:val="0"/>
                  <w:divBdr>
                    <w:top w:val="none" w:sz="0" w:space="0" w:color="auto"/>
                    <w:left w:val="none" w:sz="0" w:space="0" w:color="auto"/>
                    <w:bottom w:val="none" w:sz="0" w:space="0" w:color="auto"/>
                    <w:right w:val="none" w:sz="0" w:space="0" w:color="auto"/>
                  </w:divBdr>
                </w:div>
                <w:div w:id="55279178">
                  <w:marLeft w:val="0"/>
                  <w:marRight w:val="0"/>
                  <w:marTop w:val="0"/>
                  <w:marBottom w:val="0"/>
                  <w:divBdr>
                    <w:top w:val="none" w:sz="0" w:space="0" w:color="auto"/>
                    <w:left w:val="none" w:sz="0" w:space="0" w:color="auto"/>
                    <w:bottom w:val="none" w:sz="0" w:space="0" w:color="auto"/>
                    <w:right w:val="none" w:sz="0" w:space="0" w:color="auto"/>
                  </w:divBdr>
                </w:div>
                <w:div w:id="2040429925">
                  <w:marLeft w:val="0"/>
                  <w:marRight w:val="0"/>
                  <w:marTop w:val="0"/>
                  <w:marBottom w:val="0"/>
                  <w:divBdr>
                    <w:top w:val="none" w:sz="0" w:space="0" w:color="auto"/>
                    <w:left w:val="none" w:sz="0" w:space="0" w:color="auto"/>
                    <w:bottom w:val="none" w:sz="0" w:space="0" w:color="auto"/>
                    <w:right w:val="none" w:sz="0" w:space="0" w:color="auto"/>
                  </w:divBdr>
                </w:div>
                <w:div w:id="2121025126">
                  <w:marLeft w:val="0"/>
                  <w:marRight w:val="0"/>
                  <w:marTop w:val="0"/>
                  <w:marBottom w:val="0"/>
                  <w:divBdr>
                    <w:top w:val="none" w:sz="0" w:space="0" w:color="auto"/>
                    <w:left w:val="none" w:sz="0" w:space="0" w:color="auto"/>
                    <w:bottom w:val="none" w:sz="0" w:space="0" w:color="auto"/>
                    <w:right w:val="none" w:sz="0" w:space="0" w:color="auto"/>
                  </w:divBdr>
                  <w:divsChild>
                    <w:div w:id="680278590">
                      <w:marLeft w:val="0"/>
                      <w:marRight w:val="0"/>
                      <w:marTop w:val="0"/>
                      <w:marBottom w:val="0"/>
                      <w:divBdr>
                        <w:top w:val="none" w:sz="0" w:space="0" w:color="auto"/>
                        <w:left w:val="none" w:sz="0" w:space="0" w:color="auto"/>
                        <w:bottom w:val="none" w:sz="0" w:space="0" w:color="auto"/>
                        <w:right w:val="none" w:sz="0" w:space="0" w:color="auto"/>
                      </w:divBdr>
                    </w:div>
                  </w:divsChild>
                </w:div>
                <w:div w:id="1302463781">
                  <w:marLeft w:val="0"/>
                  <w:marRight w:val="0"/>
                  <w:marTop w:val="0"/>
                  <w:marBottom w:val="0"/>
                  <w:divBdr>
                    <w:top w:val="none" w:sz="0" w:space="0" w:color="auto"/>
                    <w:left w:val="none" w:sz="0" w:space="0" w:color="auto"/>
                    <w:bottom w:val="none" w:sz="0" w:space="0" w:color="auto"/>
                    <w:right w:val="none" w:sz="0" w:space="0" w:color="auto"/>
                  </w:divBdr>
                </w:div>
              </w:divsChild>
            </w:div>
            <w:div w:id="728067408">
              <w:marLeft w:val="0"/>
              <w:marRight w:val="0"/>
              <w:marTop w:val="0"/>
              <w:marBottom w:val="0"/>
              <w:divBdr>
                <w:top w:val="none" w:sz="0" w:space="0" w:color="auto"/>
                <w:left w:val="none" w:sz="0" w:space="0" w:color="auto"/>
                <w:bottom w:val="none" w:sz="0" w:space="0" w:color="auto"/>
                <w:right w:val="none" w:sz="0" w:space="0" w:color="auto"/>
              </w:divBdr>
            </w:div>
            <w:div w:id="748356101">
              <w:marLeft w:val="0"/>
              <w:marRight w:val="0"/>
              <w:marTop w:val="0"/>
              <w:marBottom w:val="0"/>
              <w:divBdr>
                <w:top w:val="none" w:sz="0" w:space="0" w:color="auto"/>
                <w:left w:val="none" w:sz="0" w:space="0" w:color="auto"/>
                <w:bottom w:val="none" w:sz="0" w:space="0" w:color="auto"/>
                <w:right w:val="none" w:sz="0" w:space="0" w:color="auto"/>
              </w:divBdr>
            </w:div>
            <w:div w:id="10647291">
              <w:marLeft w:val="0"/>
              <w:marRight w:val="0"/>
              <w:marTop w:val="0"/>
              <w:marBottom w:val="0"/>
              <w:divBdr>
                <w:top w:val="none" w:sz="0" w:space="0" w:color="auto"/>
                <w:left w:val="none" w:sz="0" w:space="0" w:color="auto"/>
                <w:bottom w:val="none" w:sz="0" w:space="0" w:color="auto"/>
                <w:right w:val="none" w:sz="0" w:space="0" w:color="auto"/>
              </w:divBdr>
            </w:div>
            <w:div w:id="820460898">
              <w:marLeft w:val="0"/>
              <w:marRight w:val="0"/>
              <w:marTop w:val="0"/>
              <w:marBottom w:val="0"/>
              <w:divBdr>
                <w:top w:val="none" w:sz="0" w:space="0" w:color="auto"/>
                <w:left w:val="none" w:sz="0" w:space="0" w:color="auto"/>
                <w:bottom w:val="none" w:sz="0" w:space="0" w:color="auto"/>
                <w:right w:val="none" w:sz="0" w:space="0" w:color="auto"/>
              </w:divBdr>
            </w:div>
            <w:div w:id="775951414">
              <w:marLeft w:val="0"/>
              <w:marRight w:val="0"/>
              <w:marTop w:val="0"/>
              <w:marBottom w:val="0"/>
              <w:divBdr>
                <w:top w:val="single" w:sz="6" w:space="0" w:color="DEE2E6"/>
                <w:left w:val="single" w:sz="6" w:space="0" w:color="DEE2E6"/>
                <w:bottom w:val="single" w:sz="6" w:space="0" w:color="DEE2E6"/>
                <w:right w:val="single" w:sz="6" w:space="0" w:color="DEE2E6"/>
              </w:divBdr>
              <w:divsChild>
                <w:div w:id="1843660786">
                  <w:marLeft w:val="0"/>
                  <w:marRight w:val="0"/>
                  <w:marTop w:val="0"/>
                  <w:marBottom w:val="0"/>
                  <w:divBdr>
                    <w:top w:val="none" w:sz="0" w:space="0" w:color="auto"/>
                    <w:left w:val="none" w:sz="0" w:space="0" w:color="auto"/>
                    <w:bottom w:val="none" w:sz="0" w:space="0" w:color="auto"/>
                    <w:right w:val="none" w:sz="0" w:space="0" w:color="auto"/>
                  </w:divBdr>
                </w:div>
                <w:div w:id="1445269326">
                  <w:marLeft w:val="0"/>
                  <w:marRight w:val="0"/>
                  <w:marTop w:val="0"/>
                  <w:marBottom w:val="0"/>
                  <w:divBdr>
                    <w:top w:val="none" w:sz="0" w:space="0" w:color="auto"/>
                    <w:left w:val="none" w:sz="0" w:space="0" w:color="auto"/>
                    <w:bottom w:val="none" w:sz="0" w:space="0" w:color="auto"/>
                    <w:right w:val="none" w:sz="0" w:space="0" w:color="auto"/>
                  </w:divBdr>
                </w:div>
                <w:div w:id="1314682201">
                  <w:marLeft w:val="0"/>
                  <w:marRight w:val="0"/>
                  <w:marTop w:val="0"/>
                  <w:marBottom w:val="0"/>
                  <w:divBdr>
                    <w:top w:val="none" w:sz="0" w:space="0" w:color="auto"/>
                    <w:left w:val="none" w:sz="0" w:space="0" w:color="auto"/>
                    <w:bottom w:val="none" w:sz="0" w:space="0" w:color="auto"/>
                    <w:right w:val="none" w:sz="0" w:space="0" w:color="auto"/>
                  </w:divBdr>
                  <w:divsChild>
                    <w:div w:id="973873333">
                      <w:marLeft w:val="0"/>
                      <w:marRight w:val="0"/>
                      <w:marTop w:val="0"/>
                      <w:marBottom w:val="0"/>
                      <w:divBdr>
                        <w:top w:val="none" w:sz="0" w:space="0" w:color="auto"/>
                        <w:left w:val="none" w:sz="0" w:space="0" w:color="auto"/>
                        <w:bottom w:val="none" w:sz="0" w:space="0" w:color="auto"/>
                        <w:right w:val="none" w:sz="0" w:space="0" w:color="auto"/>
                      </w:divBdr>
                    </w:div>
                  </w:divsChild>
                </w:div>
                <w:div w:id="1909413375">
                  <w:marLeft w:val="0"/>
                  <w:marRight w:val="0"/>
                  <w:marTop w:val="0"/>
                  <w:marBottom w:val="0"/>
                  <w:divBdr>
                    <w:top w:val="none" w:sz="0" w:space="0" w:color="auto"/>
                    <w:left w:val="none" w:sz="0" w:space="0" w:color="auto"/>
                    <w:bottom w:val="none" w:sz="0" w:space="0" w:color="auto"/>
                    <w:right w:val="none" w:sz="0" w:space="0" w:color="auto"/>
                  </w:divBdr>
                </w:div>
                <w:div w:id="1012100393">
                  <w:marLeft w:val="0"/>
                  <w:marRight w:val="0"/>
                  <w:marTop w:val="0"/>
                  <w:marBottom w:val="0"/>
                  <w:divBdr>
                    <w:top w:val="none" w:sz="0" w:space="0" w:color="auto"/>
                    <w:left w:val="none" w:sz="0" w:space="0" w:color="auto"/>
                    <w:bottom w:val="none" w:sz="0" w:space="0" w:color="auto"/>
                    <w:right w:val="none" w:sz="0" w:space="0" w:color="auto"/>
                  </w:divBdr>
                </w:div>
                <w:div w:id="1713923059">
                  <w:marLeft w:val="0"/>
                  <w:marRight w:val="0"/>
                  <w:marTop w:val="0"/>
                  <w:marBottom w:val="0"/>
                  <w:divBdr>
                    <w:top w:val="none" w:sz="0" w:space="0" w:color="auto"/>
                    <w:left w:val="none" w:sz="0" w:space="0" w:color="auto"/>
                    <w:bottom w:val="none" w:sz="0" w:space="0" w:color="auto"/>
                    <w:right w:val="none" w:sz="0" w:space="0" w:color="auto"/>
                  </w:divBdr>
                </w:div>
                <w:div w:id="1536767231">
                  <w:marLeft w:val="0"/>
                  <w:marRight w:val="0"/>
                  <w:marTop w:val="0"/>
                  <w:marBottom w:val="0"/>
                  <w:divBdr>
                    <w:top w:val="none" w:sz="0" w:space="0" w:color="auto"/>
                    <w:left w:val="none" w:sz="0" w:space="0" w:color="auto"/>
                    <w:bottom w:val="none" w:sz="0" w:space="0" w:color="auto"/>
                    <w:right w:val="none" w:sz="0" w:space="0" w:color="auto"/>
                  </w:divBdr>
                  <w:divsChild>
                    <w:div w:id="2137916542">
                      <w:marLeft w:val="0"/>
                      <w:marRight w:val="0"/>
                      <w:marTop w:val="0"/>
                      <w:marBottom w:val="0"/>
                      <w:divBdr>
                        <w:top w:val="none" w:sz="0" w:space="0" w:color="auto"/>
                        <w:left w:val="none" w:sz="0" w:space="0" w:color="auto"/>
                        <w:bottom w:val="none" w:sz="0" w:space="0" w:color="auto"/>
                        <w:right w:val="none" w:sz="0" w:space="0" w:color="auto"/>
                      </w:divBdr>
                    </w:div>
                  </w:divsChild>
                </w:div>
                <w:div w:id="643509636">
                  <w:marLeft w:val="0"/>
                  <w:marRight w:val="0"/>
                  <w:marTop w:val="0"/>
                  <w:marBottom w:val="0"/>
                  <w:divBdr>
                    <w:top w:val="none" w:sz="0" w:space="0" w:color="auto"/>
                    <w:left w:val="none" w:sz="0" w:space="0" w:color="auto"/>
                    <w:bottom w:val="none" w:sz="0" w:space="0" w:color="auto"/>
                    <w:right w:val="none" w:sz="0" w:space="0" w:color="auto"/>
                  </w:divBdr>
                </w:div>
              </w:divsChild>
            </w:div>
            <w:div w:id="1744260191">
              <w:marLeft w:val="0"/>
              <w:marRight w:val="0"/>
              <w:marTop w:val="0"/>
              <w:marBottom w:val="0"/>
              <w:divBdr>
                <w:top w:val="none" w:sz="0" w:space="0" w:color="auto"/>
                <w:left w:val="none" w:sz="0" w:space="0" w:color="auto"/>
                <w:bottom w:val="none" w:sz="0" w:space="0" w:color="auto"/>
                <w:right w:val="none" w:sz="0" w:space="0" w:color="auto"/>
              </w:divBdr>
            </w:div>
            <w:div w:id="1786459672">
              <w:marLeft w:val="0"/>
              <w:marRight w:val="0"/>
              <w:marTop w:val="0"/>
              <w:marBottom w:val="0"/>
              <w:divBdr>
                <w:top w:val="none" w:sz="0" w:space="0" w:color="auto"/>
                <w:left w:val="none" w:sz="0" w:space="0" w:color="auto"/>
                <w:bottom w:val="none" w:sz="0" w:space="0" w:color="auto"/>
                <w:right w:val="none" w:sz="0" w:space="0" w:color="auto"/>
              </w:divBdr>
            </w:div>
            <w:div w:id="610547770">
              <w:marLeft w:val="0"/>
              <w:marRight w:val="0"/>
              <w:marTop w:val="0"/>
              <w:marBottom w:val="0"/>
              <w:divBdr>
                <w:top w:val="single" w:sz="6" w:space="0" w:color="DEE2E6"/>
                <w:left w:val="single" w:sz="6" w:space="0" w:color="DEE2E6"/>
                <w:bottom w:val="single" w:sz="6" w:space="0" w:color="DEE2E6"/>
                <w:right w:val="single" w:sz="6" w:space="0" w:color="DEE2E6"/>
              </w:divBdr>
              <w:divsChild>
                <w:div w:id="2043556579">
                  <w:marLeft w:val="0"/>
                  <w:marRight w:val="0"/>
                  <w:marTop w:val="0"/>
                  <w:marBottom w:val="0"/>
                  <w:divBdr>
                    <w:top w:val="none" w:sz="0" w:space="0" w:color="auto"/>
                    <w:left w:val="none" w:sz="0" w:space="0" w:color="auto"/>
                    <w:bottom w:val="none" w:sz="0" w:space="0" w:color="auto"/>
                    <w:right w:val="none" w:sz="0" w:space="0" w:color="auto"/>
                  </w:divBdr>
                  <w:divsChild>
                    <w:div w:id="1305041005">
                      <w:marLeft w:val="0"/>
                      <w:marRight w:val="0"/>
                      <w:marTop w:val="0"/>
                      <w:marBottom w:val="0"/>
                      <w:divBdr>
                        <w:top w:val="none" w:sz="0" w:space="0" w:color="auto"/>
                        <w:left w:val="none" w:sz="0" w:space="0" w:color="auto"/>
                        <w:bottom w:val="none" w:sz="0" w:space="0" w:color="auto"/>
                        <w:right w:val="none" w:sz="0" w:space="0" w:color="auto"/>
                      </w:divBdr>
                    </w:div>
                  </w:divsChild>
                </w:div>
                <w:div w:id="174271778">
                  <w:marLeft w:val="0"/>
                  <w:marRight w:val="0"/>
                  <w:marTop w:val="0"/>
                  <w:marBottom w:val="0"/>
                  <w:divBdr>
                    <w:top w:val="none" w:sz="0" w:space="0" w:color="auto"/>
                    <w:left w:val="none" w:sz="0" w:space="0" w:color="auto"/>
                    <w:bottom w:val="none" w:sz="0" w:space="0" w:color="auto"/>
                    <w:right w:val="none" w:sz="0" w:space="0" w:color="auto"/>
                  </w:divBdr>
                  <w:divsChild>
                    <w:div w:id="1060908706">
                      <w:marLeft w:val="0"/>
                      <w:marRight w:val="0"/>
                      <w:marTop w:val="0"/>
                      <w:marBottom w:val="0"/>
                      <w:divBdr>
                        <w:top w:val="none" w:sz="0" w:space="0" w:color="auto"/>
                        <w:left w:val="none" w:sz="0" w:space="0" w:color="auto"/>
                        <w:bottom w:val="none" w:sz="0" w:space="0" w:color="auto"/>
                        <w:right w:val="none" w:sz="0" w:space="0" w:color="auto"/>
                      </w:divBdr>
                    </w:div>
                  </w:divsChild>
                </w:div>
                <w:div w:id="1688829812">
                  <w:marLeft w:val="0"/>
                  <w:marRight w:val="0"/>
                  <w:marTop w:val="0"/>
                  <w:marBottom w:val="0"/>
                  <w:divBdr>
                    <w:top w:val="none" w:sz="0" w:space="0" w:color="auto"/>
                    <w:left w:val="none" w:sz="0" w:space="0" w:color="auto"/>
                    <w:bottom w:val="none" w:sz="0" w:space="0" w:color="auto"/>
                    <w:right w:val="none" w:sz="0" w:space="0" w:color="auto"/>
                  </w:divBdr>
                  <w:divsChild>
                    <w:div w:id="510872891">
                      <w:marLeft w:val="0"/>
                      <w:marRight w:val="0"/>
                      <w:marTop w:val="0"/>
                      <w:marBottom w:val="0"/>
                      <w:divBdr>
                        <w:top w:val="none" w:sz="0" w:space="0" w:color="auto"/>
                        <w:left w:val="none" w:sz="0" w:space="0" w:color="auto"/>
                        <w:bottom w:val="none" w:sz="0" w:space="0" w:color="auto"/>
                        <w:right w:val="none" w:sz="0" w:space="0" w:color="auto"/>
                      </w:divBdr>
                      <w:divsChild>
                        <w:div w:id="21184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2926">
                  <w:marLeft w:val="0"/>
                  <w:marRight w:val="0"/>
                  <w:marTop w:val="0"/>
                  <w:marBottom w:val="0"/>
                  <w:divBdr>
                    <w:top w:val="none" w:sz="0" w:space="0" w:color="auto"/>
                    <w:left w:val="none" w:sz="0" w:space="0" w:color="auto"/>
                    <w:bottom w:val="none" w:sz="0" w:space="0" w:color="auto"/>
                    <w:right w:val="none" w:sz="0" w:space="0" w:color="auto"/>
                  </w:divBdr>
                  <w:divsChild>
                    <w:div w:id="817963826">
                      <w:marLeft w:val="0"/>
                      <w:marRight w:val="0"/>
                      <w:marTop w:val="0"/>
                      <w:marBottom w:val="0"/>
                      <w:divBdr>
                        <w:top w:val="none" w:sz="0" w:space="0" w:color="auto"/>
                        <w:left w:val="none" w:sz="0" w:space="0" w:color="auto"/>
                        <w:bottom w:val="none" w:sz="0" w:space="0" w:color="auto"/>
                        <w:right w:val="none" w:sz="0" w:space="0" w:color="auto"/>
                      </w:divBdr>
                    </w:div>
                  </w:divsChild>
                </w:div>
                <w:div w:id="1097216365">
                  <w:marLeft w:val="0"/>
                  <w:marRight w:val="0"/>
                  <w:marTop w:val="0"/>
                  <w:marBottom w:val="0"/>
                  <w:divBdr>
                    <w:top w:val="none" w:sz="0" w:space="0" w:color="auto"/>
                    <w:left w:val="none" w:sz="0" w:space="0" w:color="auto"/>
                    <w:bottom w:val="none" w:sz="0" w:space="0" w:color="auto"/>
                    <w:right w:val="none" w:sz="0" w:space="0" w:color="auto"/>
                  </w:divBdr>
                  <w:divsChild>
                    <w:div w:id="1581479592">
                      <w:marLeft w:val="0"/>
                      <w:marRight w:val="0"/>
                      <w:marTop w:val="0"/>
                      <w:marBottom w:val="0"/>
                      <w:divBdr>
                        <w:top w:val="none" w:sz="0" w:space="0" w:color="auto"/>
                        <w:left w:val="none" w:sz="0" w:space="0" w:color="auto"/>
                        <w:bottom w:val="none" w:sz="0" w:space="0" w:color="auto"/>
                        <w:right w:val="none" w:sz="0" w:space="0" w:color="auto"/>
                      </w:divBdr>
                    </w:div>
                  </w:divsChild>
                </w:div>
                <w:div w:id="2099864634">
                  <w:marLeft w:val="0"/>
                  <w:marRight w:val="0"/>
                  <w:marTop w:val="0"/>
                  <w:marBottom w:val="0"/>
                  <w:divBdr>
                    <w:top w:val="none" w:sz="0" w:space="0" w:color="auto"/>
                    <w:left w:val="none" w:sz="0" w:space="0" w:color="auto"/>
                    <w:bottom w:val="none" w:sz="0" w:space="0" w:color="auto"/>
                    <w:right w:val="none" w:sz="0" w:space="0" w:color="auto"/>
                  </w:divBdr>
                  <w:divsChild>
                    <w:div w:id="1149594878">
                      <w:marLeft w:val="0"/>
                      <w:marRight w:val="0"/>
                      <w:marTop w:val="0"/>
                      <w:marBottom w:val="0"/>
                      <w:divBdr>
                        <w:top w:val="none" w:sz="0" w:space="0" w:color="auto"/>
                        <w:left w:val="none" w:sz="0" w:space="0" w:color="auto"/>
                        <w:bottom w:val="none" w:sz="0" w:space="0" w:color="auto"/>
                        <w:right w:val="none" w:sz="0" w:space="0" w:color="auto"/>
                      </w:divBdr>
                    </w:div>
                  </w:divsChild>
                </w:div>
                <w:div w:id="1064109425">
                  <w:marLeft w:val="0"/>
                  <w:marRight w:val="0"/>
                  <w:marTop w:val="0"/>
                  <w:marBottom w:val="0"/>
                  <w:divBdr>
                    <w:top w:val="none" w:sz="0" w:space="0" w:color="auto"/>
                    <w:left w:val="none" w:sz="0" w:space="0" w:color="auto"/>
                    <w:bottom w:val="none" w:sz="0" w:space="0" w:color="auto"/>
                    <w:right w:val="none" w:sz="0" w:space="0" w:color="auto"/>
                  </w:divBdr>
                  <w:divsChild>
                    <w:div w:id="263655076">
                      <w:marLeft w:val="0"/>
                      <w:marRight w:val="0"/>
                      <w:marTop w:val="0"/>
                      <w:marBottom w:val="0"/>
                      <w:divBdr>
                        <w:top w:val="none" w:sz="0" w:space="0" w:color="auto"/>
                        <w:left w:val="none" w:sz="0" w:space="0" w:color="auto"/>
                        <w:bottom w:val="none" w:sz="0" w:space="0" w:color="auto"/>
                        <w:right w:val="none" w:sz="0" w:space="0" w:color="auto"/>
                      </w:divBdr>
                      <w:divsChild>
                        <w:div w:id="8650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7487">
                  <w:marLeft w:val="0"/>
                  <w:marRight w:val="0"/>
                  <w:marTop w:val="0"/>
                  <w:marBottom w:val="0"/>
                  <w:divBdr>
                    <w:top w:val="none" w:sz="0" w:space="0" w:color="auto"/>
                    <w:left w:val="none" w:sz="0" w:space="0" w:color="auto"/>
                    <w:bottom w:val="none" w:sz="0" w:space="0" w:color="auto"/>
                    <w:right w:val="none" w:sz="0" w:space="0" w:color="auto"/>
                  </w:divBdr>
                </w:div>
              </w:divsChild>
            </w:div>
            <w:div w:id="511578257">
              <w:marLeft w:val="0"/>
              <w:marRight w:val="0"/>
              <w:marTop w:val="0"/>
              <w:marBottom w:val="0"/>
              <w:divBdr>
                <w:top w:val="none" w:sz="0" w:space="0" w:color="auto"/>
                <w:left w:val="none" w:sz="0" w:space="0" w:color="auto"/>
                <w:bottom w:val="none" w:sz="0" w:space="0" w:color="auto"/>
                <w:right w:val="none" w:sz="0" w:space="0" w:color="auto"/>
              </w:divBdr>
            </w:div>
            <w:div w:id="609825099">
              <w:marLeft w:val="0"/>
              <w:marRight w:val="0"/>
              <w:marTop w:val="0"/>
              <w:marBottom w:val="0"/>
              <w:divBdr>
                <w:top w:val="none" w:sz="0" w:space="0" w:color="auto"/>
                <w:left w:val="none" w:sz="0" w:space="0" w:color="auto"/>
                <w:bottom w:val="none" w:sz="0" w:space="0" w:color="auto"/>
                <w:right w:val="none" w:sz="0" w:space="0" w:color="auto"/>
              </w:divBdr>
            </w:div>
            <w:div w:id="589579989">
              <w:marLeft w:val="0"/>
              <w:marRight w:val="0"/>
              <w:marTop w:val="0"/>
              <w:marBottom w:val="0"/>
              <w:divBdr>
                <w:top w:val="single" w:sz="6" w:space="0" w:color="DEE2E6"/>
                <w:left w:val="single" w:sz="6" w:space="0" w:color="DEE2E6"/>
                <w:bottom w:val="single" w:sz="6" w:space="0" w:color="DEE2E6"/>
                <w:right w:val="single" w:sz="6" w:space="0" w:color="DEE2E6"/>
              </w:divBdr>
              <w:divsChild>
                <w:div w:id="422723329">
                  <w:marLeft w:val="0"/>
                  <w:marRight w:val="0"/>
                  <w:marTop w:val="0"/>
                  <w:marBottom w:val="0"/>
                  <w:divBdr>
                    <w:top w:val="none" w:sz="0" w:space="0" w:color="auto"/>
                    <w:left w:val="none" w:sz="0" w:space="0" w:color="auto"/>
                    <w:bottom w:val="none" w:sz="0" w:space="0" w:color="auto"/>
                    <w:right w:val="none" w:sz="0" w:space="0" w:color="auto"/>
                  </w:divBdr>
                  <w:divsChild>
                    <w:div w:id="1800024565">
                      <w:marLeft w:val="0"/>
                      <w:marRight w:val="0"/>
                      <w:marTop w:val="0"/>
                      <w:marBottom w:val="0"/>
                      <w:divBdr>
                        <w:top w:val="none" w:sz="0" w:space="0" w:color="auto"/>
                        <w:left w:val="none" w:sz="0" w:space="0" w:color="auto"/>
                        <w:bottom w:val="none" w:sz="0" w:space="0" w:color="auto"/>
                        <w:right w:val="none" w:sz="0" w:space="0" w:color="auto"/>
                      </w:divBdr>
                    </w:div>
                  </w:divsChild>
                </w:div>
                <w:div w:id="644890725">
                  <w:marLeft w:val="0"/>
                  <w:marRight w:val="0"/>
                  <w:marTop w:val="0"/>
                  <w:marBottom w:val="0"/>
                  <w:divBdr>
                    <w:top w:val="none" w:sz="0" w:space="0" w:color="auto"/>
                    <w:left w:val="none" w:sz="0" w:space="0" w:color="auto"/>
                    <w:bottom w:val="none" w:sz="0" w:space="0" w:color="auto"/>
                    <w:right w:val="none" w:sz="0" w:space="0" w:color="auto"/>
                  </w:divBdr>
                  <w:divsChild>
                    <w:div w:id="514661045">
                      <w:marLeft w:val="0"/>
                      <w:marRight w:val="0"/>
                      <w:marTop w:val="0"/>
                      <w:marBottom w:val="0"/>
                      <w:divBdr>
                        <w:top w:val="none" w:sz="0" w:space="0" w:color="auto"/>
                        <w:left w:val="none" w:sz="0" w:space="0" w:color="auto"/>
                        <w:bottom w:val="none" w:sz="0" w:space="0" w:color="auto"/>
                        <w:right w:val="none" w:sz="0" w:space="0" w:color="auto"/>
                      </w:divBdr>
                    </w:div>
                  </w:divsChild>
                </w:div>
                <w:div w:id="1997488090">
                  <w:marLeft w:val="0"/>
                  <w:marRight w:val="0"/>
                  <w:marTop w:val="0"/>
                  <w:marBottom w:val="0"/>
                  <w:divBdr>
                    <w:top w:val="none" w:sz="0" w:space="0" w:color="auto"/>
                    <w:left w:val="none" w:sz="0" w:space="0" w:color="auto"/>
                    <w:bottom w:val="none" w:sz="0" w:space="0" w:color="auto"/>
                    <w:right w:val="none" w:sz="0" w:space="0" w:color="auto"/>
                  </w:divBdr>
                </w:div>
                <w:div w:id="1229341730">
                  <w:marLeft w:val="0"/>
                  <w:marRight w:val="0"/>
                  <w:marTop w:val="0"/>
                  <w:marBottom w:val="0"/>
                  <w:divBdr>
                    <w:top w:val="none" w:sz="0" w:space="0" w:color="auto"/>
                    <w:left w:val="none" w:sz="0" w:space="0" w:color="auto"/>
                    <w:bottom w:val="none" w:sz="0" w:space="0" w:color="auto"/>
                    <w:right w:val="none" w:sz="0" w:space="0" w:color="auto"/>
                  </w:divBdr>
                  <w:divsChild>
                    <w:div w:id="779108505">
                      <w:marLeft w:val="0"/>
                      <w:marRight w:val="0"/>
                      <w:marTop w:val="0"/>
                      <w:marBottom w:val="0"/>
                      <w:divBdr>
                        <w:top w:val="none" w:sz="0" w:space="0" w:color="auto"/>
                        <w:left w:val="none" w:sz="0" w:space="0" w:color="auto"/>
                        <w:bottom w:val="none" w:sz="0" w:space="0" w:color="auto"/>
                        <w:right w:val="none" w:sz="0" w:space="0" w:color="auto"/>
                      </w:divBdr>
                    </w:div>
                  </w:divsChild>
                </w:div>
                <w:div w:id="1662462542">
                  <w:marLeft w:val="0"/>
                  <w:marRight w:val="0"/>
                  <w:marTop w:val="0"/>
                  <w:marBottom w:val="0"/>
                  <w:divBdr>
                    <w:top w:val="none" w:sz="0" w:space="0" w:color="auto"/>
                    <w:left w:val="none" w:sz="0" w:space="0" w:color="auto"/>
                    <w:bottom w:val="none" w:sz="0" w:space="0" w:color="auto"/>
                    <w:right w:val="none" w:sz="0" w:space="0" w:color="auto"/>
                  </w:divBdr>
                  <w:divsChild>
                    <w:div w:id="1452047138">
                      <w:marLeft w:val="0"/>
                      <w:marRight w:val="0"/>
                      <w:marTop w:val="0"/>
                      <w:marBottom w:val="0"/>
                      <w:divBdr>
                        <w:top w:val="none" w:sz="0" w:space="0" w:color="auto"/>
                        <w:left w:val="none" w:sz="0" w:space="0" w:color="auto"/>
                        <w:bottom w:val="none" w:sz="0" w:space="0" w:color="auto"/>
                        <w:right w:val="none" w:sz="0" w:space="0" w:color="auto"/>
                      </w:divBdr>
                    </w:div>
                  </w:divsChild>
                </w:div>
                <w:div w:id="3946228">
                  <w:marLeft w:val="0"/>
                  <w:marRight w:val="0"/>
                  <w:marTop w:val="0"/>
                  <w:marBottom w:val="0"/>
                  <w:divBdr>
                    <w:top w:val="none" w:sz="0" w:space="0" w:color="auto"/>
                    <w:left w:val="none" w:sz="0" w:space="0" w:color="auto"/>
                    <w:bottom w:val="none" w:sz="0" w:space="0" w:color="auto"/>
                    <w:right w:val="none" w:sz="0" w:space="0" w:color="auto"/>
                  </w:divBdr>
                  <w:divsChild>
                    <w:div w:id="1974872073">
                      <w:marLeft w:val="0"/>
                      <w:marRight w:val="0"/>
                      <w:marTop w:val="0"/>
                      <w:marBottom w:val="0"/>
                      <w:divBdr>
                        <w:top w:val="none" w:sz="0" w:space="0" w:color="auto"/>
                        <w:left w:val="none" w:sz="0" w:space="0" w:color="auto"/>
                        <w:bottom w:val="none" w:sz="0" w:space="0" w:color="auto"/>
                        <w:right w:val="none" w:sz="0" w:space="0" w:color="auto"/>
                      </w:divBdr>
                    </w:div>
                  </w:divsChild>
                </w:div>
                <w:div w:id="1114715818">
                  <w:marLeft w:val="0"/>
                  <w:marRight w:val="0"/>
                  <w:marTop w:val="0"/>
                  <w:marBottom w:val="0"/>
                  <w:divBdr>
                    <w:top w:val="none" w:sz="0" w:space="0" w:color="auto"/>
                    <w:left w:val="none" w:sz="0" w:space="0" w:color="auto"/>
                    <w:bottom w:val="none" w:sz="0" w:space="0" w:color="auto"/>
                    <w:right w:val="none" w:sz="0" w:space="0" w:color="auto"/>
                  </w:divBdr>
                </w:div>
              </w:divsChild>
            </w:div>
            <w:div w:id="46300732">
              <w:marLeft w:val="0"/>
              <w:marRight w:val="0"/>
              <w:marTop w:val="0"/>
              <w:marBottom w:val="0"/>
              <w:divBdr>
                <w:top w:val="none" w:sz="0" w:space="0" w:color="auto"/>
                <w:left w:val="none" w:sz="0" w:space="0" w:color="auto"/>
                <w:bottom w:val="none" w:sz="0" w:space="0" w:color="auto"/>
                <w:right w:val="none" w:sz="0" w:space="0" w:color="auto"/>
              </w:divBdr>
            </w:div>
            <w:div w:id="16782453">
              <w:marLeft w:val="0"/>
              <w:marRight w:val="0"/>
              <w:marTop w:val="0"/>
              <w:marBottom w:val="0"/>
              <w:divBdr>
                <w:top w:val="none" w:sz="0" w:space="0" w:color="auto"/>
                <w:left w:val="none" w:sz="0" w:space="0" w:color="auto"/>
                <w:bottom w:val="none" w:sz="0" w:space="0" w:color="auto"/>
                <w:right w:val="none" w:sz="0" w:space="0" w:color="auto"/>
              </w:divBdr>
            </w:div>
            <w:div w:id="264658382">
              <w:marLeft w:val="0"/>
              <w:marRight w:val="0"/>
              <w:marTop w:val="0"/>
              <w:marBottom w:val="0"/>
              <w:divBdr>
                <w:top w:val="single" w:sz="6" w:space="0" w:color="DEE2E6"/>
                <w:left w:val="single" w:sz="6" w:space="0" w:color="DEE2E6"/>
                <w:bottom w:val="single" w:sz="6" w:space="0" w:color="DEE2E6"/>
                <w:right w:val="single" w:sz="6" w:space="0" w:color="DEE2E6"/>
              </w:divBdr>
              <w:divsChild>
                <w:div w:id="1767996620">
                  <w:marLeft w:val="0"/>
                  <w:marRight w:val="0"/>
                  <w:marTop w:val="0"/>
                  <w:marBottom w:val="0"/>
                  <w:divBdr>
                    <w:top w:val="none" w:sz="0" w:space="0" w:color="auto"/>
                    <w:left w:val="none" w:sz="0" w:space="0" w:color="auto"/>
                    <w:bottom w:val="none" w:sz="0" w:space="0" w:color="auto"/>
                    <w:right w:val="none" w:sz="0" w:space="0" w:color="auto"/>
                  </w:divBdr>
                </w:div>
                <w:div w:id="1071999004">
                  <w:marLeft w:val="0"/>
                  <w:marRight w:val="0"/>
                  <w:marTop w:val="0"/>
                  <w:marBottom w:val="0"/>
                  <w:divBdr>
                    <w:top w:val="none" w:sz="0" w:space="0" w:color="auto"/>
                    <w:left w:val="none" w:sz="0" w:space="0" w:color="auto"/>
                    <w:bottom w:val="none" w:sz="0" w:space="0" w:color="auto"/>
                    <w:right w:val="none" w:sz="0" w:space="0" w:color="auto"/>
                  </w:divBdr>
                </w:div>
                <w:div w:id="544831025">
                  <w:marLeft w:val="0"/>
                  <w:marRight w:val="0"/>
                  <w:marTop w:val="0"/>
                  <w:marBottom w:val="0"/>
                  <w:divBdr>
                    <w:top w:val="none" w:sz="0" w:space="0" w:color="auto"/>
                    <w:left w:val="none" w:sz="0" w:space="0" w:color="auto"/>
                    <w:bottom w:val="none" w:sz="0" w:space="0" w:color="auto"/>
                    <w:right w:val="none" w:sz="0" w:space="0" w:color="auto"/>
                  </w:divBdr>
                  <w:divsChild>
                    <w:div w:id="358436643">
                      <w:marLeft w:val="0"/>
                      <w:marRight w:val="0"/>
                      <w:marTop w:val="0"/>
                      <w:marBottom w:val="0"/>
                      <w:divBdr>
                        <w:top w:val="none" w:sz="0" w:space="0" w:color="auto"/>
                        <w:left w:val="none" w:sz="0" w:space="0" w:color="auto"/>
                        <w:bottom w:val="none" w:sz="0" w:space="0" w:color="auto"/>
                        <w:right w:val="none" w:sz="0" w:space="0" w:color="auto"/>
                      </w:divBdr>
                    </w:div>
                  </w:divsChild>
                </w:div>
                <w:div w:id="1490559464">
                  <w:marLeft w:val="0"/>
                  <w:marRight w:val="0"/>
                  <w:marTop w:val="0"/>
                  <w:marBottom w:val="0"/>
                  <w:divBdr>
                    <w:top w:val="none" w:sz="0" w:space="0" w:color="auto"/>
                    <w:left w:val="none" w:sz="0" w:space="0" w:color="auto"/>
                    <w:bottom w:val="none" w:sz="0" w:space="0" w:color="auto"/>
                    <w:right w:val="none" w:sz="0" w:space="0" w:color="auto"/>
                  </w:divBdr>
                </w:div>
                <w:div w:id="1661693443">
                  <w:marLeft w:val="0"/>
                  <w:marRight w:val="0"/>
                  <w:marTop w:val="0"/>
                  <w:marBottom w:val="0"/>
                  <w:divBdr>
                    <w:top w:val="none" w:sz="0" w:space="0" w:color="auto"/>
                    <w:left w:val="none" w:sz="0" w:space="0" w:color="auto"/>
                    <w:bottom w:val="none" w:sz="0" w:space="0" w:color="auto"/>
                    <w:right w:val="none" w:sz="0" w:space="0" w:color="auto"/>
                  </w:divBdr>
                </w:div>
                <w:div w:id="423382040">
                  <w:marLeft w:val="0"/>
                  <w:marRight w:val="0"/>
                  <w:marTop w:val="0"/>
                  <w:marBottom w:val="0"/>
                  <w:divBdr>
                    <w:top w:val="none" w:sz="0" w:space="0" w:color="auto"/>
                    <w:left w:val="none" w:sz="0" w:space="0" w:color="auto"/>
                    <w:bottom w:val="none" w:sz="0" w:space="0" w:color="auto"/>
                    <w:right w:val="none" w:sz="0" w:space="0" w:color="auto"/>
                  </w:divBdr>
                </w:div>
                <w:div w:id="1500657451">
                  <w:marLeft w:val="0"/>
                  <w:marRight w:val="0"/>
                  <w:marTop w:val="0"/>
                  <w:marBottom w:val="0"/>
                  <w:divBdr>
                    <w:top w:val="none" w:sz="0" w:space="0" w:color="auto"/>
                    <w:left w:val="none" w:sz="0" w:space="0" w:color="auto"/>
                    <w:bottom w:val="none" w:sz="0" w:space="0" w:color="auto"/>
                    <w:right w:val="none" w:sz="0" w:space="0" w:color="auto"/>
                  </w:divBdr>
                </w:div>
              </w:divsChild>
            </w:div>
            <w:div w:id="1226260893">
              <w:marLeft w:val="0"/>
              <w:marRight w:val="0"/>
              <w:marTop w:val="0"/>
              <w:marBottom w:val="0"/>
              <w:divBdr>
                <w:top w:val="none" w:sz="0" w:space="0" w:color="auto"/>
                <w:left w:val="none" w:sz="0" w:space="0" w:color="auto"/>
                <w:bottom w:val="none" w:sz="0" w:space="0" w:color="auto"/>
                <w:right w:val="none" w:sz="0" w:space="0" w:color="auto"/>
              </w:divBdr>
            </w:div>
            <w:div w:id="1208569458">
              <w:marLeft w:val="0"/>
              <w:marRight w:val="0"/>
              <w:marTop w:val="0"/>
              <w:marBottom w:val="0"/>
              <w:divBdr>
                <w:top w:val="none" w:sz="0" w:space="0" w:color="auto"/>
                <w:left w:val="none" w:sz="0" w:space="0" w:color="auto"/>
                <w:bottom w:val="none" w:sz="0" w:space="0" w:color="auto"/>
                <w:right w:val="none" w:sz="0" w:space="0" w:color="auto"/>
              </w:divBdr>
            </w:div>
            <w:div w:id="415707522">
              <w:marLeft w:val="0"/>
              <w:marRight w:val="0"/>
              <w:marTop w:val="0"/>
              <w:marBottom w:val="0"/>
              <w:divBdr>
                <w:top w:val="none" w:sz="0" w:space="0" w:color="auto"/>
                <w:left w:val="none" w:sz="0" w:space="0" w:color="auto"/>
                <w:bottom w:val="none" w:sz="0" w:space="0" w:color="auto"/>
                <w:right w:val="none" w:sz="0" w:space="0" w:color="auto"/>
              </w:divBdr>
            </w:div>
            <w:div w:id="1488285633">
              <w:marLeft w:val="0"/>
              <w:marRight w:val="0"/>
              <w:marTop w:val="0"/>
              <w:marBottom w:val="0"/>
              <w:divBdr>
                <w:top w:val="none" w:sz="0" w:space="0" w:color="auto"/>
                <w:left w:val="none" w:sz="0" w:space="0" w:color="auto"/>
                <w:bottom w:val="none" w:sz="0" w:space="0" w:color="auto"/>
                <w:right w:val="none" w:sz="0" w:space="0" w:color="auto"/>
              </w:divBdr>
            </w:div>
            <w:div w:id="1698657023">
              <w:marLeft w:val="0"/>
              <w:marRight w:val="0"/>
              <w:marTop w:val="0"/>
              <w:marBottom w:val="0"/>
              <w:divBdr>
                <w:top w:val="none" w:sz="0" w:space="0" w:color="auto"/>
                <w:left w:val="none" w:sz="0" w:space="0" w:color="auto"/>
                <w:bottom w:val="none" w:sz="0" w:space="0" w:color="auto"/>
                <w:right w:val="none" w:sz="0" w:space="0" w:color="auto"/>
              </w:divBdr>
            </w:div>
            <w:div w:id="1102797915">
              <w:marLeft w:val="0"/>
              <w:marRight w:val="0"/>
              <w:marTop w:val="0"/>
              <w:marBottom w:val="0"/>
              <w:divBdr>
                <w:top w:val="none" w:sz="0" w:space="0" w:color="auto"/>
                <w:left w:val="none" w:sz="0" w:space="0" w:color="auto"/>
                <w:bottom w:val="none" w:sz="0" w:space="0" w:color="auto"/>
                <w:right w:val="none" w:sz="0" w:space="0" w:color="auto"/>
              </w:divBdr>
            </w:div>
            <w:div w:id="872033837">
              <w:marLeft w:val="0"/>
              <w:marRight w:val="0"/>
              <w:marTop w:val="0"/>
              <w:marBottom w:val="0"/>
              <w:divBdr>
                <w:top w:val="none" w:sz="0" w:space="0" w:color="auto"/>
                <w:left w:val="none" w:sz="0" w:space="0" w:color="auto"/>
                <w:bottom w:val="none" w:sz="0" w:space="0" w:color="auto"/>
                <w:right w:val="none" w:sz="0" w:space="0" w:color="auto"/>
              </w:divBdr>
            </w:div>
            <w:div w:id="2029409594">
              <w:marLeft w:val="0"/>
              <w:marRight w:val="0"/>
              <w:marTop w:val="0"/>
              <w:marBottom w:val="0"/>
              <w:divBdr>
                <w:top w:val="none" w:sz="0" w:space="0" w:color="auto"/>
                <w:left w:val="none" w:sz="0" w:space="0" w:color="auto"/>
                <w:bottom w:val="none" w:sz="0" w:space="0" w:color="auto"/>
                <w:right w:val="none" w:sz="0" w:space="0" w:color="auto"/>
              </w:divBdr>
            </w:div>
            <w:div w:id="762916984">
              <w:marLeft w:val="0"/>
              <w:marRight w:val="0"/>
              <w:marTop w:val="0"/>
              <w:marBottom w:val="0"/>
              <w:divBdr>
                <w:top w:val="none" w:sz="0" w:space="0" w:color="auto"/>
                <w:left w:val="none" w:sz="0" w:space="0" w:color="auto"/>
                <w:bottom w:val="none" w:sz="0" w:space="0" w:color="auto"/>
                <w:right w:val="none" w:sz="0" w:space="0" w:color="auto"/>
              </w:divBdr>
            </w:div>
            <w:div w:id="16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7677">
      <w:bodyDiv w:val="1"/>
      <w:marLeft w:val="0"/>
      <w:marRight w:val="0"/>
      <w:marTop w:val="0"/>
      <w:marBottom w:val="0"/>
      <w:divBdr>
        <w:top w:val="none" w:sz="0" w:space="0" w:color="auto"/>
        <w:left w:val="none" w:sz="0" w:space="0" w:color="auto"/>
        <w:bottom w:val="none" w:sz="0" w:space="0" w:color="auto"/>
        <w:right w:val="none" w:sz="0" w:space="0" w:color="auto"/>
      </w:divBdr>
      <w:divsChild>
        <w:div w:id="409617695">
          <w:marLeft w:val="0"/>
          <w:marRight w:val="0"/>
          <w:marTop w:val="0"/>
          <w:marBottom w:val="0"/>
          <w:divBdr>
            <w:top w:val="none" w:sz="0" w:space="0" w:color="auto"/>
            <w:left w:val="none" w:sz="0" w:space="0" w:color="auto"/>
            <w:bottom w:val="none" w:sz="0" w:space="0" w:color="auto"/>
            <w:right w:val="none" w:sz="0" w:space="0" w:color="auto"/>
          </w:divBdr>
          <w:divsChild>
            <w:div w:id="581330191">
              <w:marLeft w:val="0"/>
              <w:marRight w:val="0"/>
              <w:marTop w:val="0"/>
              <w:marBottom w:val="0"/>
              <w:divBdr>
                <w:top w:val="none" w:sz="0" w:space="0" w:color="auto"/>
                <w:left w:val="none" w:sz="0" w:space="0" w:color="auto"/>
                <w:bottom w:val="none" w:sz="0" w:space="0" w:color="auto"/>
                <w:right w:val="none" w:sz="0" w:space="0" w:color="auto"/>
              </w:divBdr>
            </w:div>
          </w:divsChild>
        </w:div>
        <w:div w:id="951208641">
          <w:marLeft w:val="0"/>
          <w:marRight w:val="0"/>
          <w:marTop w:val="0"/>
          <w:marBottom w:val="0"/>
          <w:divBdr>
            <w:top w:val="none" w:sz="0" w:space="0" w:color="auto"/>
            <w:left w:val="none" w:sz="0" w:space="0" w:color="auto"/>
            <w:bottom w:val="none" w:sz="0" w:space="0" w:color="auto"/>
            <w:right w:val="none" w:sz="0" w:space="0" w:color="auto"/>
          </w:divBdr>
        </w:div>
        <w:div w:id="1961690514">
          <w:marLeft w:val="0"/>
          <w:marRight w:val="0"/>
          <w:marTop w:val="0"/>
          <w:marBottom w:val="0"/>
          <w:divBdr>
            <w:top w:val="none" w:sz="0" w:space="0" w:color="auto"/>
            <w:left w:val="none" w:sz="0" w:space="0" w:color="auto"/>
            <w:bottom w:val="none" w:sz="0" w:space="0" w:color="auto"/>
            <w:right w:val="none" w:sz="0" w:space="0" w:color="auto"/>
          </w:divBdr>
          <w:divsChild>
            <w:div w:id="1627614673">
              <w:marLeft w:val="0"/>
              <w:marRight w:val="0"/>
              <w:marTop w:val="0"/>
              <w:marBottom w:val="0"/>
              <w:divBdr>
                <w:top w:val="single" w:sz="24" w:space="0" w:color="E9ECEF"/>
                <w:left w:val="single" w:sz="24" w:space="0" w:color="5BC0DE"/>
                <w:bottom w:val="single" w:sz="24" w:space="0" w:color="E9ECEF"/>
                <w:right w:val="single" w:sz="24" w:space="0" w:color="E9ECEF"/>
              </w:divBdr>
            </w:div>
            <w:div w:id="1660576493">
              <w:marLeft w:val="0"/>
              <w:marRight w:val="0"/>
              <w:marTop w:val="0"/>
              <w:marBottom w:val="0"/>
              <w:divBdr>
                <w:top w:val="single" w:sz="6" w:space="0" w:color="DEE2E6"/>
                <w:left w:val="single" w:sz="6" w:space="0" w:color="DEE2E6"/>
                <w:bottom w:val="single" w:sz="6" w:space="0" w:color="DEE2E6"/>
                <w:right w:val="single" w:sz="6" w:space="0" w:color="DEE2E6"/>
              </w:divBdr>
              <w:divsChild>
                <w:div w:id="1777753514">
                  <w:marLeft w:val="0"/>
                  <w:marRight w:val="0"/>
                  <w:marTop w:val="0"/>
                  <w:marBottom w:val="0"/>
                  <w:divBdr>
                    <w:top w:val="none" w:sz="0" w:space="0" w:color="auto"/>
                    <w:left w:val="none" w:sz="0" w:space="0" w:color="auto"/>
                    <w:bottom w:val="none" w:sz="0" w:space="0" w:color="auto"/>
                    <w:right w:val="none" w:sz="0" w:space="0" w:color="auto"/>
                  </w:divBdr>
                  <w:divsChild>
                    <w:div w:id="74978641">
                      <w:marLeft w:val="0"/>
                      <w:marRight w:val="0"/>
                      <w:marTop w:val="0"/>
                      <w:marBottom w:val="0"/>
                      <w:divBdr>
                        <w:top w:val="none" w:sz="0" w:space="0" w:color="auto"/>
                        <w:left w:val="none" w:sz="0" w:space="0" w:color="auto"/>
                        <w:bottom w:val="none" w:sz="0" w:space="0" w:color="auto"/>
                        <w:right w:val="none" w:sz="0" w:space="0" w:color="auto"/>
                      </w:divBdr>
                    </w:div>
                    <w:div w:id="15163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2211">
              <w:marLeft w:val="0"/>
              <w:marRight w:val="0"/>
              <w:marTop w:val="0"/>
              <w:marBottom w:val="0"/>
              <w:divBdr>
                <w:top w:val="none" w:sz="0" w:space="0" w:color="auto"/>
                <w:left w:val="none" w:sz="0" w:space="0" w:color="auto"/>
                <w:bottom w:val="none" w:sz="0" w:space="0" w:color="auto"/>
                <w:right w:val="none" w:sz="0" w:space="0" w:color="auto"/>
              </w:divBdr>
            </w:div>
            <w:div w:id="1155293175">
              <w:marLeft w:val="0"/>
              <w:marRight w:val="0"/>
              <w:marTop w:val="0"/>
              <w:marBottom w:val="0"/>
              <w:divBdr>
                <w:top w:val="none" w:sz="0" w:space="0" w:color="auto"/>
                <w:left w:val="none" w:sz="0" w:space="0" w:color="auto"/>
                <w:bottom w:val="none" w:sz="0" w:space="0" w:color="auto"/>
                <w:right w:val="none" w:sz="0" w:space="0" w:color="auto"/>
              </w:divBdr>
            </w:div>
            <w:div w:id="829636662">
              <w:marLeft w:val="0"/>
              <w:marRight w:val="0"/>
              <w:marTop w:val="0"/>
              <w:marBottom w:val="0"/>
              <w:divBdr>
                <w:top w:val="single" w:sz="6" w:space="0" w:color="DEE2E6"/>
                <w:left w:val="single" w:sz="6" w:space="0" w:color="DEE2E6"/>
                <w:bottom w:val="single" w:sz="6" w:space="0" w:color="DEE2E6"/>
                <w:right w:val="single" w:sz="6" w:space="0" w:color="DEE2E6"/>
              </w:divBdr>
            </w:div>
            <w:div w:id="1758791411">
              <w:marLeft w:val="0"/>
              <w:marRight w:val="0"/>
              <w:marTop w:val="0"/>
              <w:marBottom w:val="0"/>
              <w:divBdr>
                <w:top w:val="none" w:sz="0" w:space="0" w:color="auto"/>
                <w:left w:val="none" w:sz="0" w:space="0" w:color="auto"/>
                <w:bottom w:val="none" w:sz="0" w:space="0" w:color="auto"/>
                <w:right w:val="none" w:sz="0" w:space="0" w:color="auto"/>
              </w:divBdr>
            </w:div>
            <w:div w:id="379285329">
              <w:marLeft w:val="0"/>
              <w:marRight w:val="0"/>
              <w:marTop w:val="0"/>
              <w:marBottom w:val="0"/>
              <w:divBdr>
                <w:top w:val="none" w:sz="0" w:space="0" w:color="auto"/>
                <w:left w:val="none" w:sz="0" w:space="0" w:color="auto"/>
                <w:bottom w:val="none" w:sz="0" w:space="0" w:color="auto"/>
                <w:right w:val="none" w:sz="0" w:space="0" w:color="auto"/>
              </w:divBdr>
            </w:div>
            <w:div w:id="820006723">
              <w:marLeft w:val="0"/>
              <w:marRight w:val="0"/>
              <w:marTop w:val="0"/>
              <w:marBottom w:val="0"/>
              <w:divBdr>
                <w:top w:val="single" w:sz="6" w:space="0" w:color="DEE2E6"/>
                <w:left w:val="single" w:sz="6" w:space="0" w:color="DEE2E6"/>
                <w:bottom w:val="single" w:sz="6" w:space="0" w:color="DEE2E6"/>
                <w:right w:val="single" w:sz="6" w:space="0" w:color="DEE2E6"/>
              </w:divBdr>
              <w:divsChild>
                <w:div w:id="1964311390">
                  <w:marLeft w:val="0"/>
                  <w:marRight w:val="0"/>
                  <w:marTop w:val="0"/>
                  <w:marBottom w:val="0"/>
                  <w:divBdr>
                    <w:top w:val="none" w:sz="0" w:space="0" w:color="auto"/>
                    <w:left w:val="none" w:sz="0" w:space="0" w:color="auto"/>
                    <w:bottom w:val="none" w:sz="0" w:space="0" w:color="auto"/>
                    <w:right w:val="none" w:sz="0" w:space="0" w:color="auto"/>
                  </w:divBdr>
                  <w:divsChild>
                    <w:div w:id="597952032">
                      <w:marLeft w:val="0"/>
                      <w:marRight w:val="0"/>
                      <w:marTop w:val="0"/>
                      <w:marBottom w:val="0"/>
                      <w:divBdr>
                        <w:top w:val="none" w:sz="0" w:space="0" w:color="auto"/>
                        <w:left w:val="none" w:sz="0" w:space="0" w:color="auto"/>
                        <w:bottom w:val="none" w:sz="0" w:space="0" w:color="auto"/>
                        <w:right w:val="none" w:sz="0" w:space="0" w:color="auto"/>
                      </w:divBdr>
                    </w:div>
                    <w:div w:id="28134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626">
              <w:marLeft w:val="0"/>
              <w:marRight w:val="0"/>
              <w:marTop w:val="0"/>
              <w:marBottom w:val="0"/>
              <w:divBdr>
                <w:top w:val="none" w:sz="0" w:space="0" w:color="auto"/>
                <w:left w:val="none" w:sz="0" w:space="0" w:color="auto"/>
                <w:bottom w:val="none" w:sz="0" w:space="0" w:color="auto"/>
                <w:right w:val="none" w:sz="0" w:space="0" w:color="auto"/>
              </w:divBdr>
            </w:div>
            <w:div w:id="860555241">
              <w:marLeft w:val="0"/>
              <w:marRight w:val="0"/>
              <w:marTop w:val="0"/>
              <w:marBottom w:val="0"/>
              <w:divBdr>
                <w:top w:val="none" w:sz="0" w:space="0" w:color="auto"/>
                <w:left w:val="none" w:sz="0" w:space="0" w:color="auto"/>
                <w:bottom w:val="none" w:sz="0" w:space="0" w:color="auto"/>
                <w:right w:val="none" w:sz="0" w:space="0" w:color="auto"/>
              </w:divBdr>
            </w:div>
            <w:div w:id="1972974592">
              <w:marLeft w:val="0"/>
              <w:marRight w:val="0"/>
              <w:marTop w:val="0"/>
              <w:marBottom w:val="0"/>
              <w:divBdr>
                <w:top w:val="single" w:sz="6" w:space="0" w:color="DEE2E6"/>
                <w:left w:val="single" w:sz="6" w:space="0" w:color="DEE2E6"/>
                <w:bottom w:val="single" w:sz="6" w:space="0" w:color="DEE2E6"/>
                <w:right w:val="single" w:sz="6" w:space="0" w:color="DEE2E6"/>
              </w:divBdr>
              <w:divsChild>
                <w:div w:id="1857962485">
                  <w:marLeft w:val="0"/>
                  <w:marRight w:val="0"/>
                  <w:marTop w:val="0"/>
                  <w:marBottom w:val="0"/>
                  <w:divBdr>
                    <w:top w:val="none" w:sz="0" w:space="0" w:color="auto"/>
                    <w:left w:val="none" w:sz="0" w:space="0" w:color="auto"/>
                    <w:bottom w:val="none" w:sz="0" w:space="0" w:color="auto"/>
                    <w:right w:val="none" w:sz="0" w:space="0" w:color="auto"/>
                  </w:divBdr>
                  <w:divsChild>
                    <w:div w:id="1417240572">
                      <w:marLeft w:val="0"/>
                      <w:marRight w:val="0"/>
                      <w:marTop w:val="0"/>
                      <w:marBottom w:val="0"/>
                      <w:divBdr>
                        <w:top w:val="none" w:sz="0" w:space="0" w:color="auto"/>
                        <w:left w:val="none" w:sz="0" w:space="0" w:color="auto"/>
                        <w:bottom w:val="none" w:sz="0" w:space="0" w:color="auto"/>
                        <w:right w:val="none" w:sz="0" w:space="0" w:color="auto"/>
                      </w:divBdr>
                      <w:divsChild>
                        <w:div w:id="148209274">
                          <w:marLeft w:val="0"/>
                          <w:marRight w:val="0"/>
                          <w:marTop w:val="0"/>
                          <w:marBottom w:val="0"/>
                          <w:divBdr>
                            <w:top w:val="none" w:sz="0" w:space="0" w:color="auto"/>
                            <w:left w:val="none" w:sz="0" w:space="0" w:color="auto"/>
                            <w:bottom w:val="none" w:sz="0" w:space="0" w:color="auto"/>
                            <w:right w:val="none" w:sz="0" w:space="0" w:color="auto"/>
                          </w:divBdr>
                        </w:div>
                        <w:div w:id="738788021">
                          <w:marLeft w:val="0"/>
                          <w:marRight w:val="0"/>
                          <w:marTop w:val="0"/>
                          <w:marBottom w:val="0"/>
                          <w:divBdr>
                            <w:top w:val="none" w:sz="0" w:space="0" w:color="auto"/>
                            <w:left w:val="none" w:sz="0" w:space="0" w:color="auto"/>
                            <w:bottom w:val="none" w:sz="0" w:space="0" w:color="auto"/>
                            <w:right w:val="none" w:sz="0" w:space="0" w:color="auto"/>
                          </w:divBdr>
                        </w:div>
                      </w:divsChild>
                    </w:div>
                    <w:div w:id="502471024">
                      <w:marLeft w:val="0"/>
                      <w:marRight w:val="0"/>
                      <w:marTop w:val="0"/>
                      <w:marBottom w:val="0"/>
                      <w:divBdr>
                        <w:top w:val="none" w:sz="0" w:space="0" w:color="auto"/>
                        <w:left w:val="none" w:sz="0" w:space="0" w:color="auto"/>
                        <w:bottom w:val="none" w:sz="0" w:space="0" w:color="auto"/>
                        <w:right w:val="none" w:sz="0" w:space="0" w:color="auto"/>
                      </w:divBdr>
                      <w:divsChild>
                        <w:div w:id="1577787245">
                          <w:marLeft w:val="0"/>
                          <w:marRight w:val="0"/>
                          <w:marTop w:val="0"/>
                          <w:marBottom w:val="0"/>
                          <w:divBdr>
                            <w:top w:val="none" w:sz="0" w:space="0" w:color="auto"/>
                            <w:left w:val="none" w:sz="0" w:space="0" w:color="auto"/>
                            <w:bottom w:val="none" w:sz="0" w:space="0" w:color="auto"/>
                            <w:right w:val="none" w:sz="0" w:space="0" w:color="auto"/>
                          </w:divBdr>
                        </w:div>
                        <w:div w:id="6941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8009">
              <w:marLeft w:val="0"/>
              <w:marRight w:val="0"/>
              <w:marTop w:val="0"/>
              <w:marBottom w:val="0"/>
              <w:divBdr>
                <w:top w:val="none" w:sz="0" w:space="0" w:color="auto"/>
                <w:left w:val="none" w:sz="0" w:space="0" w:color="auto"/>
                <w:bottom w:val="none" w:sz="0" w:space="0" w:color="auto"/>
                <w:right w:val="none" w:sz="0" w:space="0" w:color="auto"/>
              </w:divBdr>
            </w:div>
            <w:div w:id="1391885410">
              <w:marLeft w:val="0"/>
              <w:marRight w:val="0"/>
              <w:marTop w:val="0"/>
              <w:marBottom w:val="0"/>
              <w:divBdr>
                <w:top w:val="none" w:sz="0" w:space="0" w:color="auto"/>
                <w:left w:val="none" w:sz="0" w:space="0" w:color="auto"/>
                <w:bottom w:val="none" w:sz="0" w:space="0" w:color="auto"/>
                <w:right w:val="none" w:sz="0" w:space="0" w:color="auto"/>
              </w:divBdr>
            </w:div>
            <w:div w:id="2111120205">
              <w:marLeft w:val="0"/>
              <w:marRight w:val="0"/>
              <w:marTop w:val="0"/>
              <w:marBottom w:val="0"/>
              <w:divBdr>
                <w:top w:val="single" w:sz="6" w:space="0" w:color="DEE2E6"/>
                <w:left w:val="single" w:sz="6" w:space="0" w:color="DEE2E6"/>
                <w:bottom w:val="single" w:sz="6" w:space="0" w:color="DEE2E6"/>
                <w:right w:val="single" w:sz="6" w:space="0" w:color="DEE2E6"/>
              </w:divBdr>
              <w:divsChild>
                <w:div w:id="56323773">
                  <w:marLeft w:val="0"/>
                  <w:marRight w:val="0"/>
                  <w:marTop w:val="0"/>
                  <w:marBottom w:val="0"/>
                  <w:divBdr>
                    <w:top w:val="none" w:sz="0" w:space="0" w:color="auto"/>
                    <w:left w:val="none" w:sz="0" w:space="0" w:color="auto"/>
                    <w:bottom w:val="none" w:sz="0" w:space="0" w:color="auto"/>
                    <w:right w:val="none" w:sz="0" w:space="0" w:color="auto"/>
                  </w:divBdr>
                  <w:divsChild>
                    <w:div w:id="1806041218">
                      <w:marLeft w:val="0"/>
                      <w:marRight w:val="0"/>
                      <w:marTop w:val="0"/>
                      <w:marBottom w:val="0"/>
                      <w:divBdr>
                        <w:top w:val="none" w:sz="0" w:space="0" w:color="auto"/>
                        <w:left w:val="none" w:sz="0" w:space="0" w:color="auto"/>
                        <w:bottom w:val="none" w:sz="0" w:space="0" w:color="auto"/>
                        <w:right w:val="none" w:sz="0" w:space="0" w:color="auto"/>
                      </w:divBdr>
                      <w:divsChild>
                        <w:div w:id="15519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3686">
              <w:marLeft w:val="0"/>
              <w:marRight w:val="0"/>
              <w:marTop w:val="0"/>
              <w:marBottom w:val="0"/>
              <w:divBdr>
                <w:top w:val="none" w:sz="0" w:space="0" w:color="auto"/>
                <w:left w:val="none" w:sz="0" w:space="0" w:color="auto"/>
                <w:bottom w:val="none" w:sz="0" w:space="0" w:color="auto"/>
                <w:right w:val="none" w:sz="0" w:space="0" w:color="auto"/>
              </w:divBdr>
            </w:div>
            <w:div w:id="1028796709">
              <w:marLeft w:val="0"/>
              <w:marRight w:val="0"/>
              <w:marTop w:val="0"/>
              <w:marBottom w:val="0"/>
              <w:divBdr>
                <w:top w:val="none" w:sz="0" w:space="0" w:color="auto"/>
                <w:left w:val="none" w:sz="0" w:space="0" w:color="auto"/>
                <w:bottom w:val="none" w:sz="0" w:space="0" w:color="auto"/>
                <w:right w:val="none" w:sz="0" w:space="0" w:color="auto"/>
              </w:divBdr>
            </w:div>
            <w:div w:id="1105267055">
              <w:marLeft w:val="0"/>
              <w:marRight w:val="0"/>
              <w:marTop w:val="0"/>
              <w:marBottom w:val="0"/>
              <w:divBdr>
                <w:top w:val="single" w:sz="6" w:space="0" w:color="DEE2E6"/>
                <w:left w:val="single" w:sz="6" w:space="0" w:color="DEE2E6"/>
                <w:bottom w:val="single" w:sz="6" w:space="0" w:color="DEE2E6"/>
                <w:right w:val="single" w:sz="6" w:space="0" w:color="DEE2E6"/>
              </w:divBdr>
              <w:divsChild>
                <w:div w:id="1887836857">
                  <w:marLeft w:val="0"/>
                  <w:marRight w:val="0"/>
                  <w:marTop w:val="0"/>
                  <w:marBottom w:val="0"/>
                  <w:divBdr>
                    <w:top w:val="none" w:sz="0" w:space="0" w:color="auto"/>
                    <w:left w:val="none" w:sz="0" w:space="0" w:color="auto"/>
                    <w:bottom w:val="none" w:sz="0" w:space="0" w:color="auto"/>
                    <w:right w:val="none" w:sz="0" w:space="0" w:color="auto"/>
                  </w:divBdr>
                  <w:divsChild>
                    <w:div w:id="792134369">
                      <w:marLeft w:val="0"/>
                      <w:marRight w:val="0"/>
                      <w:marTop w:val="0"/>
                      <w:marBottom w:val="0"/>
                      <w:divBdr>
                        <w:top w:val="none" w:sz="0" w:space="0" w:color="auto"/>
                        <w:left w:val="none" w:sz="0" w:space="0" w:color="auto"/>
                        <w:bottom w:val="none" w:sz="0" w:space="0" w:color="auto"/>
                        <w:right w:val="none" w:sz="0" w:space="0" w:color="auto"/>
                      </w:divBdr>
                      <w:divsChild>
                        <w:div w:id="18972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36607">
              <w:marLeft w:val="0"/>
              <w:marRight w:val="0"/>
              <w:marTop w:val="0"/>
              <w:marBottom w:val="0"/>
              <w:divBdr>
                <w:top w:val="none" w:sz="0" w:space="0" w:color="auto"/>
                <w:left w:val="none" w:sz="0" w:space="0" w:color="auto"/>
                <w:bottom w:val="none" w:sz="0" w:space="0" w:color="auto"/>
                <w:right w:val="none" w:sz="0" w:space="0" w:color="auto"/>
              </w:divBdr>
            </w:div>
            <w:div w:id="2111274447">
              <w:marLeft w:val="0"/>
              <w:marRight w:val="0"/>
              <w:marTop w:val="0"/>
              <w:marBottom w:val="0"/>
              <w:divBdr>
                <w:top w:val="none" w:sz="0" w:space="0" w:color="auto"/>
                <w:left w:val="none" w:sz="0" w:space="0" w:color="auto"/>
                <w:bottom w:val="none" w:sz="0" w:space="0" w:color="auto"/>
                <w:right w:val="none" w:sz="0" w:space="0" w:color="auto"/>
              </w:divBdr>
            </w:div>
            <w:div w:id="1776175289">
              <w:marLeft w:val="0"/>
              <w:marRight w:val="0"/>
              <w:marTop w:val="0"/>
              <w:marBottom w:val="0"/>
              <w:divBdr>
                <w:top w:val="single" w:sz="6" w:space="0" w:color="DEE2E6"/>
                <w:left w:val="single" w:sz="6" w:space="0" w:color="DEE2E6"/>
                <w:bottom w:val="single" w:sz="6" w:space="0" w:color="DEE2E6"/>
                <w:right w:val="single" w:sz="6" w:space="0" w:color="DEE2E6"/>
              </w:divBdr>
              <w:divsChild>
                <w:div w:id="2002736640">
                  <w:marLeft w:val="0"/>
                  <w:marRight w:val="0"/>
                  <w:marTop w:val="0"/>
                  <w:marBottom w:val="0"/>
                  <w:divBdr>
                    <w:top w:val="none" w:sz="0" w:space="0" w:color="auto"/>
                    <w:left w:val="none" w:sz="0" w:space="0" w:color="auto"/>
                    <w:bottom w:val="none" w:sz="0" w:space="0" w:color="auto"/>
                    <w:right w:val="none" w:sz="0" w:space="0" w:color="auto"/>
                  </w:divBdr>
                  <w:divsChild>
                    <w:div w:id="1240597894">
                      <w:marLeft w:val="0"/>
                      <w:marRight w:val="0"/>
                      <w:marTop w:val="0"/>
                      <w:marBottom w:val="0"/>
                      <w:divBdr>
                        <w:top w:val="none" w:sz="0" w:space="0" w:color="auto"/>
                        <w:left w:val="none" w:sz="0" w:space="0" w:color="auto"/>
                        <w:bottom w:val="none" w:sz="0" w:space="0" w:color="auto"/>
                        <w:right w:val="none" w:sz="0" w:space="0" w:color="auto"/>
                      </w:divBdr>
                      <w:divsChild>
                        <w:div w:id="1869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4345">
              <w:marLeft w:val="0"/>
              <w:marRight w:val="0"/>
              <w:marTop w:val="0"/>
              <w:marBottom w:val="0"/>
              <w:divBdr>
                <w:top w:val="none" w:sz="0" w:space="0" w:color="auto"/>
                <w:left w:val="none" w:sz="0" w:space="0" w:color="auto"/>
                <w:bottom w:val="none" w:sz="0" w:space="0" w:color="auto"/>
                <w:right w:val="none" w:sz="0" w:space="0" w:color="auto"/>
              </w:divBdr>
            </w:div>
            <w:div w:id="577323180">
              <w:marLeft w:val="0"/>
              <w:marRight w:val="0"/>
              <w:marTop w:val="0"/>
              <w:marBottom w:val="0"/>
              <w:divBdr>
                <w:top w:val="none" w:sz="0" w:space="0" w:color="auto"/>
                <w:left w:val="none" w:sz="0" w:space="0" w:color="auto"/>
                <w:bottom w:val="none" w:sz="0" w:space="0" w:color="auto"/>
                <w:right w:val="none" w:sz="0" w:space="0" w:color="auto"/>
              </w:divBdr>
            </w:div>
            <w:div w:id="1216432037">
              <w:marLeft w:val="0"/>
              <w:marRight w:val="0"/>
              <w:marTop w:val="0"/>
              <w:marBottom w:val="0"/>
              <w:divBdr>
                <w:top w:val="single" w:sz="6" w:space="0" w:color="DEE2E6"/>
                <w:left w:val="single" w:sz="6" w:space="0" w:color="DEE2E6"/>
                <w:bottom w:val="single" w:sz="6" w:space="0" w:color="DEE2E6"/>
                <w:right w:val="single" w:sz="6" w:space="0" w:color="DEE2E6"/>
              </w:divBdr>
              <w:divsChild>
                <w:div w:id="272133147">
                  <w:marLeft w:val="0"/>
                  <w:marRight w:val="0"/>
                  <w:marTop w:val="0"/>
                  <w:marBottom w:val="0"/>
                  <w:divBdr>
                    <w:top w:val="none" w:sz="0" w:space="0" w:color="auto"/>
                    <w:left w:val="none" w:sz="0" w:space="0" w:color="auto"/>
                    <w:bottom w:val="none" w:sz="0" w:space="0" w:color="auto"/>
                    <w:right w:val="none" w:sz="0" w:space="0" w:color="auto"/>
                  </w:divBdr>
                </w:div>
                <w:div w:id="239098685">
                  <w:marLeft w:val="0"/>
                  <w:marRight w:val="0"/>
                  <w:marTop w:val="0"/>
                  <w:marBottom w:val="0"/>
                  <w:divBdr>
                    <w:top w:val="none" w:sz="0" w:space="0" w:color="auto"/>
                    <w:left w:val="none" w:sz="0" w:space="0" w:color="auto"/>
                    <w:bottom w:val="none" w:sz="0" w:space="0" w:color="auto"/>
                    <w:right w:val="none" w:sz="0" w:space="0" w:color="auto"/>
                  </w:divBdr>
                  <w:divsChild>
                    <w:div w:id="627055772">
                      <w:marLeft w:val="0"/>
                      <w:marRight w:val="0"/>
                      <w:marTop w:val="0"/>
                      <w:marBottom w:val="0"/>
                      <w:divBdr>
                        <w:top w:val="none" w:sz="0" w:space="0" w:color="auto"/>
                        <w:left w:val="none" w:sz="0" w:space="0" w:color="auto"/>
                        <w:bottom w:val="none" w:sz="0" w:space="0" w:color="auto"/>
                        <w:right w:val="none" w:sz="0" w:space="0" w:color="auto"/>
                      </w:divBdr>
                      <w:divsChild>
                        <w:div w:id="1494950829">
                          <w:marLeft w:val="0"/>
                          <w:marRight w:val="0"/>
                          <w:marTop w:val="0"/>
                          <w:marBottom w:val="0"/>
                          <w:divBdr>
                            <w:top w:val="none" w:sz="0" w:space="0" w:color="auto"/>
                            <w:left w:val="none" w:sz="0" w:space="0" w:color="auto"/>
                            <w:bottom w:val="none" w:sz="0" w:space="0" w:color="auto"/>
                            <w:right w:val="none" w:sz="0" w:space="0" w:color="auto"/>
                          </w:divBdr>
                          <w:divsChild>
                            <w:div w:id="1680036795">
                              <w:marLeft w:val="0"/>
                              <w:marRight w:val="0"/>
                              <w:marTop w:val="0"/>
                              <w:marBottom w:val="0"/>
                              <w:divBdr>
                                <w:top w:val="none" w:sz="0" w:space="0" w:color="auto"/>
                                <w:left w:val="none" w:sz="0" w:space="0" w:color="auto"/>
                                <w:bottom w:val="none" w:sz="0" w:space="0" w:color="auto"/>
                                <w:right w:val="none" w:sz="0" w:space="0" w:color="auto"/>
                              </w:divBdr>
                            </w:div>
                            <w:div w:id="16129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459985">
              <w:marLeft w:val="0"/>
              <w:marRight w:val="0"/>
              <w:marTop w:val="0"/>
              <w:marBottom w:val="0"/>
              <w:divBdr>
                <w:top w:val="none" w:sz="0" w:space="0" w:color="auto"/>
                <w:left w:val="none" w:sz="0" w:space="0" w:color="auto"/>
                <w:bottom w:val="none" w:sz="0" w:space="0" w:color="auto"/>
                <w:right w:val="none" w:sz="0" w:space="0" w:color="auto"/>
              </w:divBdr>
            </w:div>
            <w:div w:id="417945591">
              <w:marLeft w:val="0"/>
              <w:marRight w:val="0"/>
              <w:marTop w:val="0"/>
              <w:marBottom w:val="0"/>
              <w:divBdr>
                <w:top w:val="none" w:sz="0" w:space="0" w:color="auto"/>
                <w:left w:val="none" w:sz="0" w:space="0" w:color="auto"/>
                <w:bottom w:val="none" w:sz="0" w:space="0" w:color="auto"/>
                <w:right w:val="none" w:sz="0" w:space="0" w:color="auto"/>
              </w:divBdr>
            </w:div>
            <w:div w:id="1700737806">
              <w:marLeft w:val="0"/>
              <w:marRight w:val="0"/>
              <w:marTop w:val="0"/>
              <w:marBottom w:val="0"/>
              <w:divBdr>
                <w:top w:val="single" w:sz="6" w:space="0" w:color="DEE2E6"/>
                <w:left w:val="single" w:sz="6" w:space="0" w:color="DEE2E6"/>
                <w:bottom w:val="single" w:sz="6" w:space="0" w:color="DEE2E6"/>
                <w:right w:val="single" w:sz="6" w:space="0" w:color="DEE2E6"/>
              </w:divBdr>
              <w:divsChild>
                <w:div w:id="1851330130">
                  <w:marLeft w:val="0"/>
                  <w:marRight w:val="0"/>
                  <w:marTop w:val="0"/>
                  <w:marBottom w:val="0"/>
                  <w:divBdr>
                    <w:top w:val="none" w:sz="0" w:space="0" w:color="auto"/>
                    <w:left w:val="none" w:sz="0" w:space="0" w:color="auto"/>
                    <w:bottom w:val="none" w:sz="0" w:space="0" w:color="auto"/>
                    <w:right w:val="none" w:sz="0" w:space="0" w:color="auto"/>
                  </w:divBdr>
                  <w:divsChild>
                    <w:div w:id="1329600580">
                      <w:marLeft w:val="0"/>
                      <w:marRight w:val="0"/>
                      <w:marTop w:val="0"/>
                      <w:marBottom w:val="0"/>
                      <w:divBdr>
                        <w:top w:val="none" w:sz="0" w:space="0" w:color="auto"/>
                        <w:left w:val="none" w:sz="0" w:space="0" w:color="auto"/>
                        <w:bottom w:val="none" w:sz="0" w:space="0" w:color="auto"/>
                        <w:right w:val="none" w:sz="0" w:space="0" w:color="auto"/>
                      </w:divBdr>
                      <w:divsChild>
                        <w:div w:id="1837720955">
                          <w:marLeft w:val="0"/>
                          <w:marRight w:val="0"/>
                          <w:marTop w:val="0"/>
                          <w:marBottom w:val="0"/>
                          <w:divBdr>
                            <w:top w:val="none" w:sz="0" w:space="0" w:color="auto"/>
                            <w:left w:val="none" w:sz="0" w:space="0" w:color="auto"/>
                            <w:bottom w:val="none" w:sz="0" w:space="0" w:color="auto"/>
                            <w:right w:val="none" w:sz="0" w:space="0" w:color="auto"/>
                          </w:divBdr>
                          <w:divsChild>
                            <w:div w:id="1392343927">
                              <w:marLeft w:val="0"/>
                              <w:marRight w:val="0"/>
                              <w:marTop w:val="0"/>
                              <w:marBottom w:val="0"/>
                              <w:divBdr>
                                <w:top w:val="none" w:sz="0" w:space="0" w:color="auto"/>
                                <w:left w:val="none" w:sz="0" w:space="0" w:color="auto"/>
                                <w:bottom w:val="none" w:sz="0" w:space="0" w:color="auto"/>
                                <w:right w:val="none" w:sz="0" w:space="0" w:color="auto"/>
                              </w:divBdr>
                            </w:div>
                            <w:div w:id="774397961">
                              <w:marLeft w:val="0"/>
                              <w:marRight w:val="0"/>
                              <w:marTop w:val="0"/>
                              <w:marBottom w:val="0"/>
                              <w:divBdr>
                                <w:top w:val="none" w:sz="0" w:space="0" w:color="auto"/>
                                <w:left w:val="none" w:sz="0" w:space="0" w:color="auto"/>
                                <w:bottom w:val="none" w:sz="0" w:space="0" w:color="auto"/>
                                <w:right w:val="none" w:sz="0" w:space="0" w:color="auto"/>
                              </w:divBdr>
                            </w:div>
                          </w:divsChild>
                        </w:div>
                        <w:div w:id="534004512">
                          <w:marLeft w:val="0"/>
                          <w:marRight w:val="0"/>
                          <w:marTop w:val="0"/>
                          <w:marBottom w:val="0"/>
                          <w:divBdr>
                            <w:top w:val="none" w:sz="0" w:space="0" w:color="auto"/>
                            <w:left w:val="none" w:sz="0" w:space="0" w:color="auto"/>
                            <w:bottom w:val="none" w:sz="0" w:space="0" w:color="auto"/>
                            <w:right w:val="none" w:sz="0" w:space="0" w:color="auto"/>
                          </w:divBdr>
                          <w:divsChild>
                            <w:div w:id="1348172348">
                              <w:marLeft w:val="0"/>
                              <w:marRight w:val="0"/>
                              <w:marTop w:val="0"/>
                              <w:marBottom w:val="0"/>
                              <w:divBdr>
                                <w:top w:val="none" w:sz="0" w:space="0" w:color="auto"/>
                                <w:left w:val="none" w:sz="0" w:space="0" w:color="auto"/>
                                <w:bottom w:val="none" w:sz="0" w:space="0" w:color="auto"/>
                                <w:right w:val="none" w:sz="0" w:space="0" w:color="auto"/>
                              </w:divBdr>
                            </w:div>
                            <w:div w:id="17884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131866">
              <w:marLeft w:val="0"/>
              <w:marRight w:val="0"/>
              <w:marTop w:val="0"/>
              <w:marBottom w:val="0"/>
              <w:divBdr>
                <w:top w:val="none" w:sz="0" w:space="0" w:color="auto"/>
                <w:left w:val="none" w:sz="0" w:space="0" w:color="auto"/>
                <w:bottom w:val="none" w:sz="0" w:space="0" w:color="auto"/>
                <w:right w:val="none" w:sz="0" w:space="0" w:color="auto"/>
              </w:divBdr>
            </w:div>
            <w:div w:id="482046977">
              <w:marLeft w:val="0"/>
              <w:marRight w:val="0"/>
              <w:marTop w:val="0"/>
              <w:marBottom w:val="0"/>
              <w:divBdr>
                <w:top w:val="none" w:sz="0" w:space="0" w:color="auto"/>
                <w:left w:val="none" w:sz="0" w:space="0" w:color="auto"/>
                <w:bottom w:val="none" w:sz="0" w:space="0" w:color="auto"/>
                <w:right w:val="none" w:sz="0" w:space="0" w:color="auto"/>
              </w:divBdr>
            </w:div>
            <w:div w:id="50855952">
              <w:marLeft w:val="0"/>
              <w:marRight w:val="0"/>
              <w:marTop w:val="0"/>
              <w:marBottom w:val="0"/>
              <w:divBdr>
                <w:top w:val="single" w:sz="6" w:space="0" w:color="DEE2E6"/>
                <w:left w:val="single" w:sz="6" w:space="0" w:color="DEE2E6"/>
                <w:bottom w:val="single" w:sz="6" w:space="0" w:color="DEE2E6"/>
                <w:right w:val="single" w:sz="6" w:space="0" w:color="DEE2E6"/>
              </w:divBdr>
              <w:divsChild>
                <w:div w:id="1164857747">
                  <w:marLeft w:val="0"/>
                  <w:marRight w:val="0"/>
                  <w:marTop w:val="0"/>
                  <w:marBottom w:val="0"/>
                  <w:divBdr>
                    <w:top w:val="none" w:sz="0" w:space="0" w:color="auto"/>
                    <w:left w:val="none" w:sz="0" w:space="0" w:color="auto"/>
                    <w:bottom w:val="none" w:sz="0" w:space="0" w:color="auto"/>
                    <w:right w:val="none" w:sz="0" w:space="0" w:color="auto"/>
                  </w:divBdr>
                  <w:divsChild>
                    <w:div w:id="1865627570">
                      <w:marLeft w:val="0"/>
                      <w:marRight w:val="0"/>
                      <w:marTop w:val="0"/>
                      <w:marBottom w:val="0"/>
                      <w:divBdr>
                        <w:top w:val="none" w:sz="0" w:space="0" w:color="auto"/>
                        <w:left w:val="none" w:sz="0" w:space="0" w:color="auto"/>
                        <w:bottom w:val="none" w:sz="0" w:space="0" w:color="auto"/>
                        <w:right w:val="none" w:sz="0" w:space="0" w:color="auto"/>
                      </w:divBdr>
                      <w:divsChild>
                        <w:div w:id="1658923902">
                          <w:marLeft w:val="0"/>
                          <w:marRight w:val="0"/>
                          <w:marTop w:val="0"/>
                          <w:marBottom w:val="0"/>
                          <w:divBdr>
                            <w:top w:val="none" w:sz="0" w:space="0" w:color="auto"/>
                            <w:left w:val="none" w:sz="0" w:space="0" w:color="auto"/>
                            <w:bottom w:val="none" w:sz="0" w:space="0" w:color="auto"/>
                            <w:right w:val="none" w:sz="0" w:space="0" w:color="auto"/>
                          </w:divBdr>
                        </w:div>
                        <w:div w:id="44303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925093">
              <w:marLeft w:val="0"/>
              <w:marRight w:val="0"/>
              <w:marTop w:val="0"/>
              <w:marBottom w:val="0"/>
              <w:divBdr>
                <w:top w:val="none" w:sz="0" w:space="0" w:color="auto"/>
                <w:left w:val="none" w:sz="0" w:space="0" w:color="auto"/>
                <w:bottom w:val="none" w:sz="0" w:space="0" w:color="auto"/>
                <w:right w:val="none" w:sz="0" w:space="0" w:color="auto"/>
              </w:divBdr>
            </w:div>
            <w:div w:id="119151908">
              <w:marLeft w:val="0"/>
              <w:marRight w:val="0"/>
              <w:marTop w:val="0"/>
              <w:marBottom w:val="0"/>
              <w:divBdr>
                <w:top w:val="none" w:sz="0" w:space="0" w:color="auto"/>
                <w:left w:val="none" w:sz="0" w:space="0" w:color="auto"/>
                <w:bottom w:val="none" w:sz="0" w:space="0" w:color="auto"/>
                <w:right w:val="none" w:sz="0" w:space="0" w:color="auto"/>
              </w:divBdr>
            </w:div>
            <w:div w:id="10113665">
              <w:marLeft w:val="0"/>
              <w:marRight w:val="0"/>
              <w:marTop w:val="0"/>
              <w:marBottom w:val="0"/>
              <w:divBdr>
                <w:top w:val="none" w:sz="0" w:space="0" w:color="auto"/>
                <w:left w:val="none" w:sz="0" w:space="0" w:color="auto"/>
                <w:bottom w:val="none" w:sz="0" w:space="0" w:color="auto"/>
                <w:right w:val="none" w:sz="0" w:space="0" w:color="auto"/>
              </w:divBdr>
            </w:div>
            <w:div w:id="803082276">
              <w:marLeft w:val="0"/>
              <w:marRight w:val="0"/>
              <w:marTop w:val="0"/>
              <w:marBottom w:val="0"/>
              <w:divBdr>
                <w:top w:val="none" w:sz="0" w:space="0" w:color="auto"/>
                <w:left w:val="none" w:sz="0" w:space="0" w:color="auto"/>
                <w:bottom w:val="none" w:sz="0" w:space="0" w:color="auto"/>
                <w:right w:val="none" w:sz="0" w:space="0" w:color="auto"/>
              </w:divBdr>
            </w:div>
            <w:div w:id="861211880">
              <w:marLeft w:val="0"/>
              <w:marRight w:val="0"/>
              <w:marTop w:val="0"/>
              <w:marBottom w:val="0"/>
              <w:divBdr>
                <w:top w:val="single" w:sz="6" w:space="0" w:color="DEE2E6"/>
                <w:left w:val="single" w:sz="6" w:space="0" w:color="DEE2E6"/>
                <w:bottom w:val="single" w:sz="6" w:space="0" w:color="DEE2E6"/>
                <w:right w:val="single" w:sz="6" w:space="0" w:color="DEE2E6"/>
              </w:divBdr>
              <w:divsChild>
                <w:div w:id="1490095677">
                  <w:marLeft w:val="0"/>
                  <w:marRight w:val="0"/>
                  <w:marTop w:val="0"/>
                  <w:marBottom w:val="0"/>
                  <w:divBdr>
                    <w:top w:val="none" w:sz="0" w:space="0" w:color="auto"/>
                    <w:left w:val="none" w:sz="0" w:space="0" w:color="auto"/>
                    <w:bottom w:val="none" w:sz="0" w:space="0" w:color="auto"/>
                    <w:right w:val="none" w:sz="0" w:space="0" w:color="auto"/>
                  </w:divBdr>
                  <w:divsChild>
                    <w:div w:id="841120405">
                      <w:marLeft w:val="0"/>
                      <w:marRight w:val="0"/>
                      <w:marTop w:val="0"/>
                      <w:marBottom w:val="0"/>
                      <w:divBdr>
                        <w:top w:val="none" w:sz="0" w:space="0" w:color="auto"/>
                        <w:left w:val="none" w:sz="0" w:space="0" w:color="auto"/>
                        <w:bottom w:val="none" w:sz="0" w:space="0" w:color="auto"/>
                        <w:right w:val="none" w:sz="0" w:space="0" w:color="auto"/>
                      </w:divBdr>
                    </w:div>
                    <w:div w:id="10729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7881">
              <w:marLeft w:val="0"/>
              <w:marRight w:val="0"/>
              <w:marTop w:val="0"/>
              <w:marBottom w:val="0"/>
              <w:divBdr>
                <w:top w:val="none" w:sz="0" w:space="0" w:color="auto"/>
                <w:left w:val="none" w:sz="0" w:space="0" w:color="auto"/>
                <w:bottom w:val="none" w:sz="0" w:space="0" w:color="auto"/>
                <w:right w:val="none" w:sz="0" w:space="0" w:color="auto"/>
              </w:divBdr>
            </w:div>
            <w:div w:id="876426466">
              <w:marLeft w:val="0"/>
              <w:marRight w:val="0"/>
              <w:marTop w:val="0"/>
              <w:marBottom w:val="0"/>
              <w:divBdr>
                <w:top w:val="none" w:sz="0" w:space="0" w:color="auto"/>
                <w:left w:val="none" w:sz="0" w:space="0" w:color="auto"/>
                <w:bottom w:val="none" w:sz="0" w:space="0" w:color="auto"/>
                <w:right w:val="none" w:sz="0" w:space="0" w:color="auto"/>
              </w:divBdr>
            </w:div>
            <w:div w:id="1265650014">
              <w:marLeft w:val="0"/>
              <w:marRight w:val="0"/>
              <w:marTop w:val="0"/>
              <w:marBottom w:val="0"/>
              <w:divBdr>
                <w:top w:val="none" w:sz="0" w:space="0" w:color="auto"/>
                <w:left w:val="none" w:sz="0" w:space="0" w:color="auto"/>
                <w:bottom w:val="none" w:sz="0" w:space="0" w:color="auto"/>
                <w:right w:val="none" w:sz="0" w:space="0" w:color="auto"/>
              </w:divBdr>
            </w:div>
            <w:div w:id="837622194">
              <w:marLeft w:val="0"/>
              <w:marRight w:val="0"/>
              <w:marTop w:val="0"/>
              <w:marBottom w:val="0"/>
              <w:divBdr>
                <w:top w:val="none" w:sz="0" w:space="0" w:color="auto"/>
                <w:left w:val="none" w:sz="0" w:space="0" w:color="auto"/>
                <w:bottom w:val="none" w:sz="0" w:space="0" w:color="auto"/>
                <w:right w:val="none" w:sz="0" w:space="0" w:color="auto"/>
              </w:divBdr>
            </w:div>
            <w:div w:id="1669677472">
              <w:marLeft w:val="0"/>
              <w:marRight w:val="0"/>
              <w:marTop w:val="0"/>
              <w:marBottom w:val="0"/>
              <w:divBdr>
                <w:top w:val="none" w:sz="0" w:space="0" w:color="auto"/>
                <w:left w:val="none" w:sz="0" w:space="0" w:color="auto"/>
                <w:bottom w:val="none" w:sz="0" w:space="0" w:color="auto"/>
                <w:right w:val="none" w:sz="0" w:space="0" w:color="auto"/>
              </w:divBdr>
            </w:div>
            <w:div w:id="917715303">
              <w:marLeft w:val="0"/>
              <w:marRight w:val="0"/>
              <w:marTop w:val="0"/>
              <w:marBottom w:val="0"/>
              <w:divBdr>
                <w:top w:val="none" w:sz="0" w:space="0" w:color="auto"/>
                <w:left w:val="none" w:sz="0" w:space="0" w:color="auto"/>
                <w:bottom w:val="none" w:sz="0" w:space="0" w:color="auto"/>
                <w:right w:val="none" w:sz="0" w:space="0" w:color="auto"/>
              </w:divBdr>
            </w:div>
            <w:div w:id="2136291269">
              <w:marLeft w:val="0"/>
              <w:marRight w:val="0"/>
              <w:marTop w:val="0"/>
              <w:marBottom w:val="0"/>
              <w:divBdr>
                <w:top w:val="single" w:sz="24" w:space="0" w:color="E9ECEF"/>
                <w:left w:val="single" w:sz="24" w:space="0" w:color="D9534F"/>
                <w:bottom w:val="single" w:sz="24" w:space="0" w:color="E9ECEF"/>
                <w:right w:val="single" w:sz="24" w:space="0" w:color="E9ECEF"/>
              </w:divBdr>
            </w:div>
            <w:div w:id="585773688">
              <w:marLeft w:val="0"/>
              <w:marRight w:val="0"/>
              <w:marTop w:val="0"/>
              <w:marBottom w:val="0"/>
              <w:divBdr>
                <w:top w:val="none" w:sz="0" w:space="0" w:color="auto"/>
                <w:left w:val="none" w:sz="0" w:space="0" w:color="auto"/>
                <w:bottom w:val="none" w:sz="0" w:space="0" w:color="auto"/>
                <w:right w:val="none" w:sz="0" w:space="0" w:color="auto"/>
              </w:divBdr>
            </w:div>
            <w:div w:id="1216814206">
              <w:marLeft w:val="0"/>
              <w:marRight w:val="0"/>
              <w:marTop w:val="0"/>
              <w:marBottom w:val="0"/>
              <w:divBdr>
                <w:top w:val="none" w:sz="0" w:space="0" w:color="auto"/>
                <w:left w:val="none" w:sz="0" w:space="0" w:color="auto"/>
                <w:bottom w:val="none" w:sz="0" w:space="0" w:color="auto"/>
                <w:right w:val="none" w:sz="0" w:space="0" w:color="auto"/>
              </w:divBdr>
            </w:div>
            <w:div w:id="483277889">
              <w:marLeft w:val="0"/>
              <w:marRight w:val="0"/>
              <w:marTop w:val="0"/>
              <w:marBottom w:val="0"/>
              <w:divBdr>
                <w:top w:val="none" w:sz="0" w:space="0" w:color="auto"/>
                <w:left w:val="none" w:sz="0" w:space="0" w:color="auto"/>
                <w:bottom w:val="none" w:sz="0" w:space="0" w:color="auto"/>
                <w:right w:val="none" w:sz="0" w:space="0" w:color="auto"/>
              </w:divBdr>
            </w:div>
            <w:div w:id="450442151">
              <w:marLeft w:val="0"/>
              <w:marRight w:val="0"/>
              <w:marTop w:val="0"/>
              <w:marBottom w:val="0"/>
              <w:divBdr>
                <w:top w:val="none" w:sz="0" w:space="0" w:color="auto"/>
                <w:left w:val="none" w:sz="0" w:space="0" w:color="auto"/>
                <w:bottom w:val="none" w:sz="0" w:space="0" w:color="auto"/>
                <w:right w:val="none" w:sz="0" w:space="0" w:color="auto"/>
              </w:divBdr>
            </w:div>
            <w:div w:id="374086854">
              <w:marLeft w:val="0"/>
              <w:marRight w:val="0"/>
              <w:marTop w:val="0"/>
              <w:marBottom w:val="0"/>
              <w:divBdr>
                <w:top w:val="none" w:sz="0" w:space="0" w:color="auto"/>
                <w:left w:val="none" w:sz="0" w:space="0" w:color="auto"/>
                <w:bottom w:val="none" w:sz="0" w:space="0" w:color="auto"/>
                <w:right w:val="none" w:sz="0" w:space="0" w:color="auto"/>
              </w:divBdr>
            </w:div>
            <w:div w:id="1743673816">
              <w:marLeft w:val="0"/>
              <w:marRight w:val="0"/>
              <w:marTop w:val="0"/>
              <w:marBottom w:val="0"/>
              <w:divBdr>
                <w:top w:val="none" w:sz="0" w:space="0" w:color="auto"/>
                <w:left w:val="none" w:sz="0" w:space="0" w:color="auto"/>
                <w:bottom w:val="none" w:sz="0" w:space="0" w:color="auto"/>
                <w:right w:val="none" w:sz="0" w:space="0" w:color="auto"/>
              </w:divBdr>
            </w:div>
            <w:div w:id="1377849369">
              <w:marLeft w:val="0"/>
              <w:marRight w:val="0"/>
              <w:marTop w:val="0"/>
              <w:marBottom w:val="0"/>
              <w:divBdr>
                <w:top w:val="none" w:sz="0" w:space="0" w:color="auto"/>
                <w:left w:val="none" w:sz="0" w:space="0" w:color="auto"/>
                <w:bottom w:val="none" w:sz="0" w:space="0" w:color="auto"/>
                <w:right w:val="none" w:sz="0" w:space="0" w:color="auto"/>
              </w:divBdr>
            </w:div>
            <w:div w:id="2009356900">
              <w:marLeft w:val="0"/>
              <w:marRight w:val="0"/>
              <w:marTop w:val="0"/>
              <w:marBottom w:val="0"/>
              <w:divBdr>
                <w:top w:val="none" w:sz="0" w:space="0" w:color="auto"/>
                <w:left w:val="none" w:sz="0" w:space="0" w:color="auto"/>
                <w:bottom w:val="none" w:sz="0" w:space="0" w:color="auto"/>
                <w:right w:val="none" w:sz="0" w:space="0" w:color="auto"/>
              </w:divBdr>
            </w:div>
            <w:div w:id="1371608008">
              <w:marLeft w:val="0"/>
              <w:marRight w:val="0"/>
              <w:marTop w:val="0"/>
              <w:marBottom w:val="0"/>
              <w:divBdr>
                <w:top w:val="none" w:sz="0" w:space="0" w:color="auto"/>
                <w:left w:val="none" w:sz="0" w:space="0" w:color="auto"/>
                <w:bottom w:val="none" w:sz="0" w:space="0" w:color="auto"/>
                <w:right w:val="none" w:sz="0" w:space="0" w:color="auto"/>
              </w:divBdr>
            </w:div>
            <w:div w:id="1515800900">
              <w:marLeft w:val="0"/>
              <w:marRight w:val="0"/>
              <w:marTop w:val="0"/>
              <w:marBottom w:val="0"/>
              <w:divBdr>
                <w:top w:val="none" w:sz="0" w:space="0" w:color="auto"/>
                <w:left w:val="none" w:sz="0" w:space="0" w:color="auto"/>
                <w:bottom w:val="none" w:sz="0" w:space="0" w:color="auto"/>
                <w:right w:val="none" w:sz="0" w:space="0" w:color="auto"/>
              </w:divBdr>
            </w:div>
            <w:div w:id="61955001">
              <w:marLeft w:val="0"/>
              <w:marRight w:val="0"/>
              <w:marTop w:val="0"/>
              <w:marBottom w:val="0"/>
              <w:divBdr>
                <w:top w:val="none" w:sz="0" w:space="0" w:color="auto"/>
                <w:left w:val="none" w:sz="0" w:space="0" w:color="auto"/>
                <w:bottom w:val="none" w:sz="0" w:space="0" w:color="auto"/>
                <w:right w:val="none" w:sz="0" w:space="0" w:color="auto"/>
              </w:divBdr>
            </w:div>
            <w:div w:id="18048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3130">
      <w:bodyDiv w:val="1"/>
      <w:marLeft w:val="0"/>
      <w:marRight w:val="0"/>
      <w:marTop w:val="0"/>
      <w:marBottom w:val="0"/>
      <w:divBdr>
        <w:top w:val="none" w:sz="0" w:space="0" w:color="auto"/>
        <w:left w:val="none" w:sz="0" w:space="0" w:color="auto"/>
        <w:bottom w:val="none" w:sz="0" w:space="0" w:color="auto"/>
        <w:right w:val="none" w:sz="0" w:space="0" w:color="auto"/>
      </w:divBdr>
      <w:divsChild>
        <w:div w:id="1139030148">
          <w:marLeft w:val="0"/>
          <w:marRight w:val="0"/>
          <w:marTop w:val="0"/>
          <w:marBottom w:val="0"/>
          <w:divBdr>
            <w:top w:val="none" w:sz="0" w:space="0" w:color="auto"/>
            <w:left w:val="none" w:sz="0" w:space="0" w:color="auto"/>
            <w:bottom w:val="none" w:sz="0" w:space="0" w:color="auto"/>
            <w:right w:val="none" w:sz="0" w:space="0" w:color="auto"/>
          </w:divBdr>
          <w:divsChild>
            <w:div w:id="1180971860">
              <w:marLeft w:val="0"/>
              <w:marRight w:val="0"/>
              <w:marTop w:val="0"/>
              <w:marBottom w:val="0"/>
              <w:divBdr>
                <w:top w:val="none" w:sz="0" w:space="0" w:color="auto"/>
                <w:left w:val="none" w:sz="0" w:space="0" w:color="auto"/>
                <w:bottom w:val="none" w:sz="0" w:space="0" w:color="auto"/>
                <w:right w:val="none" w:sz="0" w:space="0" w:color="auto"/>
              </w:divBdr>
            </w:div>
          </w:divsChild>
        </w:div>
        <w:div w:id="1226989559">
          <w:marLeft w:val="0"/>
          <w:marRight w:val="0"/>
          <w:marTop w:val="0"/>
          <w:marBottom w:val="0"/>
          <w:divBdr>
            <w:top w:val="none" w:sz="0" w:space="0" w:color="auto"/>
            <w:left w:val="none" w:sz="0" w:space="0" w:color="auto"/>
            <w:bottom w:val="none" w:sz="0" w:space="0" w:color="auto"/>
            <w:right w:val="none" w:sz="0" w:space="0" w:color="auto"/>
          </w:divBdr>
        </w:div>
        <w:div w:id="904610098">
          <w:marLeft w:val="0"/>
          <w:marRight w:val="0"/>
          <w:marTop w:val="0"/>
          <w:marBottom w:val="0"/>
          <w:divBdr>
            <w:top w:val="none" w:sz="0" w:space="0" w:color="auto"/>
            <w:left w:val="none" w:sz="0" w:space="0" w:color="auto"/>
            <w:bottom w:val="none" w:sz="0" w:space="0" w:color="auto"/>
            <w:right w:val="none" w:sz="0" w:space="0" w:color="auto"/>
          </w:divBdr>
          <w:divsChild>
            <w:div w:id="474489756">
              <w:marLeft w:val="0"/>
              <w:marRight w:val="0"/>
              <w:marTop w:val="0"/>
              <w:marBottom w:val="0"/>
              <w:divBdr>
                <w:top w:val="single" w:sz="6" w:space="0" w:color="DEE2E6"/>
                <w:left w:val="single" w:sz="6" w:space="0" w:color="DEE2E6"/>
                <w:bottom w:val="single" w:sz="6" w:space="0" w:color="DEE2E6"/>
                <w:right w:val="single" w:sz="6" w:space="0" w:color="DEE2E6"/>
              </w:divBdr>
            </w:div>
            <w:div w:id="922639556">
              <w:marLeft w:val="0"/>
              <w:marRight w:val="0"/>
              <w:marTop w:val="0"/>
              <w:marBottom w:val="0"/>
              <w:divBdr>
                <w:top w:val="none" w:sz="0" w:space="0" w:color="auto"/>
                <w:left w:val="none" w:sz="0" w:space="0" w:color="auto"/>
                <w:bottom w:val="none" w:sz="0" w:space="0" w:color="auto"/>
                <w:right w:val="none" w:sz="0" w:space="0" w:color="auto"/>
              </w:divBdr>
            </w:div>
            <w:div w:id="1780025517">
              <w:marLeft w:val="0"/>
              <w:marRight w:val="0"/>
              <w:marTop w:val="0"/>
              <w:marBottom w:val="0"/>
              <w:divBdr>
                <w:top w:val="none" w:sz="0" w:space="0" w:color="auto"/>
                <w:left w:val="none" w:sz="0" w:space="0" w:color="auto"/>
                <w:bottom w:val="none" w:sz="0" w:space="0" w:color="auto"/>
                <w:right w:val="none" w:sz="0" w:space="0" w:color="auto"/>
              </w:divBdr>
            </w:div>
            <w:div w:id="1783645160">
              <w:marLeft w:val="0"/>
              <w:marRight w:val="0"/>
              <w:marTop w:val="0"/>
              <w:marBottom w:val="0"/>
              <w:divBdr>
                <w:top w:val="single" w:sz="6" w:space="0" w:color="DEE2E6"/>
                <w:left w:val="single" w:sz="6" w:space="0" w:color="DEE2E6"/>
                <w:bottom w:val="single" w:sz="6" w:space="0" w:color="DEE2E6"/>
                <w:right w:val="single" w:sz="6" w:space="0" w:color="DEE2E6"/>
              </w:divBdr>
            </w:div>
            <w:div w:id="1092242354">
              <w:marLeft w:val="0"/>
              <w:marRight w:val="0"/>
              <w:marTop w:val="0"/>
              <w:marBottom w:val="0"/>
              <w:divBdr>
                <w:top w:val="none" w:sz="0" w:space="0" w:color="auto"/>
                <w:left w:val="none" w:sz="0" w:space="0" w:color="auto"/>
                <w:bottom w:val="none" w:sz="0" w:space="0" w:color="auto"/>
                <w:right w:val="none" w:sz="0" w:space="0" w:color="auto"/>
              </w:divBdr>
            </w:div>
            <w:div w:id="170723643">
              <w:marLeft w:val="0"/>
              <w:marRight w:val="0"/>
              <w:marTop w:val="0"/>
              <w:marBottom w:val="0"/>
              <w:divBdr>
                <w:top w:val="none" w:sz="0" w:space="0" w:color="auto"/>
                <w:left w:val="none" w:sz="0" w:space="0" w:color="auto"/>
                <w:bottom w:val="none" w:sz="0" w:space="0" w:color="auto"/>
                <w:right w:val="none" w:sz="0" w:space="0" w:color="auto"/>
              </w:divBdr>
            </w:div>
            <w:div w:id="695154019">
              <w:marLeft w:val="0"/>
              <w:marRight w:val="0"/>
              <w:marTop w:val="0"/>
              <w:marBottom w:val="0"/>
              <w:divBdr>
                <w:top w:val="none" w:sz="0" w:space="0" w:color="auto"/>
                <w:left w:val="none" w:sz="0" w:space="0" w:color="auto"/>
                <w:bottom w:val="none" w:sz="0" w:space="0" w:color="auto"/>
                <w:right w:val="none" w:sz="0" w:space="0" w:color="auto"/>
              </w:divBdr>
            </w:div>
            <w:div w:id="7024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9944">
      <w:bodyDiv w:val="1"/>
      <w:marLeft w:val="0"/>
      <w:marRight w:val="0"/>
      <w:marTop w:val="0"/>
      <w:marBottom w:val="0"/>
      <w:divBdr>
        <w:top w:val="none" w:sz="0" w:space="0" w:color="auto"/>
        <w:left w:val="none" w:sz="0" w:space="0" w:color="auto"/>
        <w:bottom w:val="none" w:sz="0" w:space="0" w:color="auto"/>
        <w:right w:val="none" w:sz="0" w:space="0" w:color="auto"/>
      </w:divBdr>
      <w:divsChild>
        <w:div w:id="720398712">
          <w:marLeft w:val="0"/>
          <w:marRight w:val="0"/>
          <w:marTop w:val="0"/>
          <w:marBottom w:val="0"/>
          <w:divBdr>
            <w:top w:val="none" w:sz="0" w:space="0" w:color="auto"/>
            <w:left w:val="none" w:sz="0" w:space="0" w:color="auto"/>
            <w:bottom w:val="none" w:sz="0" w:space="0" w:color="auto"/>
            <w:right w:val="none" w:sz="0" w:space="0" w:color="auto"/>
          </w:divBdr>
          <w:divsChild>
            <w:div w:id="1711878839">
              <w:marLeft w:val="0"/>
              <w:marRight w:val="0"/>
              <w:marTop w:val="0"/>
              <w:marBottom w:val="0"/>
              <w:divBdr>
                <w:top w:val="none" w:sz="0" w:space="0" w:color="auto"/>
                <w:left w:val="none" w:sz="0" w:space="0" w:color="auto"/>
                <w:bottom w:val="none" w:sz="0" w:space="0" w:color="auto"/>
                <w:right w:val="none" w:sz="0" w:space="0" w:color="auto"/>
              </w:divBdr>
            </w:div>
          </w:divsChild>
        </w:div>
        <w:div w:id="1030645833">
          <w:marLeft w:val="0"/>
          <w:marRight w:val="0"/>
          <w:marTop w:val="0"/>
          <w:marBottom w:val="0"/>
          <w:divBdr>
            <w:top w:val="none" w:sz="0" w:space="0" w:color="auto"/>
            <w:left w:val="none" w:sz="0" w:space="0" w:color="auto"/>
            <w:bottom w:val="none" w:sz="0" w:space="0" w:color="auto"/>
            <w:right w:val="none" w:sz="0" w:space="0" w:color="auto"/>
          </w:divBdr>
        </w:div>
        <w:div w:id="429398930">
          <w:marLeft w:val="0"/>
          <w:marRight w:val="0"/>
          <w:marTop w:val="0"/>
          <w:marBottom w:val="0"/>
          <w:divBdr>
            <w:top w:val="none" w:sz="0" w:space="0" w:color="auto"/>
            <w:left w:val="none" w:sz="0" w:space="0" w:color="auto"/>
            <w:bottom w:val="none" w:sz="0" w:space="0" w:color="auto"/>
            <w:right w:val="none" w:sz="0" w:space="0" w:color="auto"/>
          </w:divBdr>
          <w:divsChild>
            <w:div w:id="1451170190">
              <w:marLeft w:val="0"/>
              <w:marRight w:val="0"/>
              <w:marTop w:val="0"/>
              <w:marBottom w:val="0"/>
              <w:divBdr>
                <w:top w:val="single" w:sz="24" w:space="0" w:color="E9ECEF"/>
                <w:left w:val="single" w:sz="24" w:space="0" w:color="5BC0DE"/>
                <w:bottom w:val="single" w:sz="24" w:space="0" w:color="E9ECEF"/>
                <w:right w:val="single" w:sz="24" w:space="0" w:color="E9ECEF"/>
              </w:divBdr>
            </w:div>
            <w:div w:id="1748960417">
              <w:marLeft w:val="0"/>
              <w:marRight w:val="0"/>
              <w:marTop w:val="0"/>
              <w:marBottom w:val="0"/>
              <w:divBdr>
                <w:top w:val="single" w:sz="6" w:space="0" w:color="DEE2E6"/>
                <w:left w:val="single" w:sz="6" w:space="0" w:color="DEE2E6"/>
                <w:bottom w:val="single" w:sz="6" w:space="0" w:color="DEE2E6"/>
                <w:right w:val="single" w:sz="6" w:space="0" w:color="DEE2E6"/>
              </w:divBdr>
              <w:divsChild>
                <w:div w:id="703483939">
                  <w:marLeft w:val="0"/>
                  <w:marRight w:val="0"/>
                  <w:marTop w:val="0"/>
                  <w:marBottom w:val="0"/>
                  <w:divBdr>
                    <w:top w:val="none" w:sz="0" w:space="0" w:color="auto"/>
                    <w:left w:val="none" w:sz="0" w:space="0" w:color="auto"/>
                    <w:bottom w:val="none" w:sz="0" w:space="0" w:color="auto"/>
                    <w:right w:val="none" w:sz="0" w:space="0" w:color="auto"/>
                  </w:divBdr>
                  <w:divsChild>
                    <w:div w:id="1495534277">
                      <w:marLeft w:val="0"/>
                      <w:marRight w:val="0"/>
                      <w:marTop w:val="0"/>
                      <w:marBottom w:val="0"/>
                      <w:divBdr>
                        <w:top w:val="none" w:sz="0" w:space="0" w:color="auto"/>
                        <w:left w:val="none" w:sz="0" w:space="0" w:color="auto"/>
                        <w:bottom w:val="none" w:sz="0" w:space="0" w:color="auto"/>
                        <w:right w:val="none" w:sz="0" w:space="0" w:color="auto"/>
                      </w:divBdr>
                      <w:divsChild>
                        <w:div w:id="1962954897">
                          <w:marLeft w:val="0"/>
                          <w:marRight w:val="-11322"/>
                          <w:marTop w:val="0"/>
                          <w:marBottom w:val="0"/>
                          <w:divBdr>
                            <w:top w:val="none" w:sz="0" w:space="0" w:color="auto"/>
                            <w:left w:val="none" w:sz="0" w:space="0" w:color="auto"/>
                            <w:bottom w:val="none" w:sz="0" w:space="0" w:color="auto"/>
                            <w:right w:val="none" w:sz="0" w:space="0" w:color="auto"/>
                          </w:divBdr>
                        </w:div>
                      </w:divsChild>
                    </w:div>
                  </w:divsChild>
                </w:div>
              </w:divsChild>
            </w:div>
            <w:div w:id="369259364">
              <w:marLeft w:val="0"/>
              <w:marRight w:val="0"/>
              <w:marTop w:val="0"/>
              <w:marBottom w:val="0"/>
              <w:divBdr>
                <w:top w:val="none" w:sz="0" w:space="0" w:color="auto"/>
                <w:left w:val="none" w:sz="0" w:space="0" w:color="auto"/>
                <w:bottom w:val="none" w:sz="0" w:space="0" w:color="auto"/>
                <w:right w:val="none" w:sz="0" w:space="0" w:color="auto"/>
              </w:divBdr>
            </w:div>
            <w:div w:id="1812290345">
              <w:marLeft w:val="0"/>
              <w:marRight w:val="0"/>
              <w:marTop w:val="0"/>
              <w:marBottom w:val="0"/>
              <w:divBdr>
                <w:top w:val="none" w:sz="0" w:space="0" w:color="auto"/>
                <w:left w:val="none" w:sz="0" w:space="0" w:color="auto"/>
                <w:bottom w:val="none" w:sz="0" w:space="0" w:color="auto"/>
                <w:right w:val="none" w:sz="0" w:space="0" w:color="auto"/>
              </w:divBdr>
            </w:div>
            <w:div w:id="1873834435">
              <w:marLeft w:val="0"/>
              <w:marRight w:val="0"/>
              <w:marTop w:val="0"/>
              <w:marBottom w:val="0"/>
              <w:divBdr>
                <w:top w:val="single" w:sz="6" w:space="0" w:color="DEE2E6"/>
                <w:left w:val="single" w:sz="6" w:space="0" w:color="DEE2E6"/>
                <w:bottom w:val="single" w:sz="6" w:space="0" w:color="DEE2E6"/>
                <w:right w:val="single" w:sz="6" w:space="0" w:color="DEE2E6"/>
              </w:divBdr>
              <w:divsChild>
                <w:div w:id="1375692416">
                  <w:marLeft w:val="0"/>
                  <w:marRight w:val="0"/>
                  <w:marTop w:val="0"/>
                  <w:marBottom w:val="0"/>
                  <w:divBdr>
                    <w:top w:val="none" w:sz="0" w:space="0" w:color="auto"/>
                    <w:left w:val="none" w:sz="0" w:space="0" w:color="auto"/>
                    <w:bottom w:val="none" w:sz="0" w:space="0" w:color="auto"/>
                    <w:right w:val="none" w:sz="0" w:space="0" w:color="auto"/>
                  </w:divBdr>
                  <w:divsChild>
                    <w:div w:id="186601897">
                      <w:marLeft w:val="0"/>
                      <w:marRight w:val="0"/>
                      <w:marTop w:val="0"/>
                      <w:marBottom w:val="0"/>
                      <w:divBdr>
                        <w:top w:val="none" w:sz="0" w:space="0" w:color="auto"/>
                        <w:left w:val="none" w:sz="0" w:space="0" w:color="auto"/>
                        <w:bottom w:val="none" w:sz="0" w:space="0" w:color="auto"/>
                        <w:right w:val="none" w:sz="0" w:space="0" w:color="auto"/>
                      </w:divBdr>
                      <w:divsChild>
                        <w:div w:id="1559316328">
                          <w:marLeft w:val="0"/>
                          <w:marRight w:val="-11322"/>
                          <w:marTop w:val="0"/>
                          <w:marBottom w:val="0"/>
                          <w:divBdr>
                            <w:top w:val="none" w:sz="0" w:space="0" w:color="auto"/>
                            <w:left w:val="none" w:sz="0" w:space="0" w:color="auto"/>
                            <w:bottom w:val="none" w:sz="0" w:space="0" w:color="auto"/>
                            <w:right w:val="none" w:sz="0" w:space="0" w:color="auto"/>
                          </w:divBdr>
                        </w:div>
                        <w:div w:id="1952541931">
                          <w:marLeft w:val="0"/>
                          <w:marRight w:val="-11322"/>
                          <w:marTop w:val="0"/>
                          <w:marBottom w:val="0"/>
                          <w:divBdr>
                            <w:top w:val="none" w:sz="0" w:space="0" w:color="auto"/>
                            <w:left w:val="none" w:sz="0" w:space="0" w:color="auto"/>
                            <w:bottom w:val="none" w:sz="0" w:space="0" w:color="auto"/>
                            <w:right w:val="none" w:sz="0" w:space="0" w:color="auto"/>
                          </w:divBdr>
                        </w:div>
                      </w:divsChild>
                    </w:div>
                  </w:divsChild>
                </w:div>
              </w:divsChild>
            </w:div>
            <w:div w:id="1917207138">
              <w:marLeft w:val="0"/>
              <w:marRight w:val="0"/>
              <w:marTop w:val="0"/>
              <w:marBottom w:val="0"/>
              <w:divBdr>
                <w:top w:val="none" w:sz="0" w:space="0" w:color="auto"/>
                <w:left w:val="none" w:sz="0" w:space="0" w:color="auto"/>
                <w:bottom w:val="none" w:sz="0" w:space="0" w:color="auto"/>
                <w:right w:val="none" w:sz="0" w:space="0" w:color="auto"/>
              </w:divBdr>
            </w:div>
            <w:div w:id="1189686138">
              <w:marLeft w:val="0"/>
              <w:marRight w:val="0"/>
              <w:marTop w:val="0"/>
              <w:marBottom w:val="0"/>
              <w:divBdr>
                <w:top w:val="none" w:sz="0" w:space="0" w:color="auto"/>
                <w:left w:val="none" w:sz="0" w:space="0" w:color="auto"/>
                <w:bottom w:val="none" w:sz="0" w:space="0" w:color="auto"/>
                <w:right w:val="none" w:sz="0" w:space="0" w:color="auto"/>
              </w:divBdr>
            </w:div>
            <w:div w:id="863518918">
              <w:marLeft w:val="0"/>
              <w:marRight w:val="0"/>
              <w:marTop w:val="0"/>
              <w:marBottom w:val="0"/>
              <w:divBdr>
                <w:top w:val="single" w:sz="6" w:space="0" w:color="DEE2E6"/>
                <w:left w:val="single" w:sz="6" w:space="0" w:color="DEE2E6"/>
                <w:bottom w:val="single" w:sz="6" w:space="0" w:color="DEE2E6"/>
                <w:right w:val="single" w:sz="6" w:space="0" w:color="DEE2E6"/>
              </w:divBdr>
              <w:divsChild>
                <w:div w:id="1154370573">
                  <w:marLeft w:val="0"/>
                  <w:marRight w:val="0"/>
                  <w:marTop w:val="0"/>
                  <w:marBottom w:val="0"/>
                  <w:divBdr>
                    <w:top w:val="none" w:sz="0" w:space="0" w:color="auto"/>
                    <w:left w:val="none" w:sz="0" w:space="0" w:color="auto"/>
                    <w:bottom w:val="none" w:sz="0" w:space="0" w:color="auto"/>
                    <w:right w:val="none" w:sz="0" w:space="0" w:color="auto"/>
                  </w:divBdr>
                  <w:divsChild>
                    <w:div w:id="1313216318">
                      <w:marLeft w:val="0"/>
                      <w:marRight w:val="0"/>
                      <w:marTop w:val="0"/>
                      <w:marBottom w:val="0"/>
                      <w:divBdr>
                        <w:top w:val="none" w:sz="0" w:space="0" w:color="auto"/>
                        <w:left w:val="none" w:sz="0" w:space="0" w:color="auto"/>
                        <w:bottom w:val="none" w:sz="0" w:space="0" w:color="auto"/>
                        <w:right w:val="none" w:sz="0" w:space="0" w:color="auto"/>
                      </w:divBdr>
                      <w:divsChild>
                        <w:div w:id="1851286664">
                          <w:marLeft w:val="0"/>
                          <w:marRight w:val="-11322"/>
                          <w:marTop w:val="0"/>
                          <w:marBottom w:val="0"/>
                          <w:divBdr>
                            <w:top w:val="none" w:sz="0" w:space="0" w:color="auto"/>
                            <w:left w:val="none" w:sz="0" w:space="0" w:color="auto"/>
                            <w:bottom w:val="none" w:sz="0" w:space="0" w:color="auto"/>
                            <w:right w:val="none" w:sz="0" w:space="0" w:color="auto"/>
                          </w:divBdr>
                        </w:div>
                      </w:divsChild>
                    </w:div>
                  </w:divsChild>
                </w:div>
              </w:divsChild>
            </w:div>
            <w:div w:id="189219920">
              <w:marLeft w:val="0"/>
              <w:marRight w:val="0"/>
              <w:marTop w:val="0"/>
              <w:marBottom w:val="0"/>
              <w:divBdr>
                <w:top w:val="none" w:sz="0" w:space="0" w:color="auto"/>
                <w:left w:val="none" w:sz="0" w:space="0" w:color="auto"/>
                <w:bottom w:val="none" w:sz="0" w:space="0" w:color="auto"/>
                <w:right w:val="none" w:sz="0" w:space="0" w:color="auto"/>
              </w:divBdr>
            </w:div>
            <w:div w:id="1583905277">
              <w:marLeft w:val="0"/>
              <w:marRight w:val="0"/>
              <w:marTop w:val="0"/>
              <w:marBottom w:val="0"/>
              <w:divBdr>
                <w:top w:val="none" w:sz="0" w:space="0" w:color="auto"/>
                <w:left w:val="none" w:sz="0" w:space="0" w:color="auto"/>
                <w:bottom w:val="none" w:sz="0" w:space="0" w:color="auto"/>
                <w:right w:val="none" w:sz="0" w:space="0" w:color="auto"/>
              </w:divBdr>
            </w:div>
            <w:div w:id="2067485599">
              <w:marLeft w:val="0"/>
              <w:marRight w:val="0"/>
              <w:marTop w:val="0"/>
              <w:marBottom w:val="0"/>
              <w:divBdr>
                <w:top w:val="single" w:sz="6" w:space="0" w:color="DEE2E6"/>
                <w:left w:val="single" w:sz="6" w:space="0" w:color="DEE2E6"/>
                <w:bottom w:val="single" w:sz="6" w:space="0" w:color="DEE2E6"/>
                <w:right w:val="single" w:sz="6" w:space="0" w:color="DEE2E6"/>
              </w:divBdr>
              <w:divsChild>
                <w:div w:id="1451627885">
                  <w:marLeft w:val="0"/>
                  <w:marRight w:val="0"/>
                  <w:marTop w:val="0"/>
                  <w:marBottom w:val="0"/>
                  <w:divBdr>
                    <w:top w:val="none" w:sz="0" w:space="0" w:color="auto"/>
                    <w:left w:val="none" w:sz="0" w:space="0" w:color="auto"/>
                    <w:bottom w:val="none" w:sz="0" w:space="0" w:color="auto"/>
                    <w:right w:val="none" w:sz="0" w:space="0" w:color="auto"/>
                  </w:divBdr>
                  <w:divsChild>
                    <w:div w:id="1132475928">
                      <w:marLeft w:val="0"/>
                      <w:marRight w:val="0"/>
                      <w:marTop w:val="0"/>
                      <w:marBottom w:val="0"/>
                      <w:divBdr>
                        <w:top w:val="none" w:sz="0" w:space="0" w:color="auto"/>
                        <w:left w:val="none" w:sz="0" w:space="0" w:color="auto"/>
                        <w:bottom w:val="none" w:sz="0" w:space="0" w:color="auto"/>
                        <w:right w:val="none" w:sz="0" w:space="0" w:color="auto"/>
                      </w:divBdr>
                      <w:divsChild>
                        <w:div w:id="345983253">
                          <w:marLeft w:val="0"/>
                          <w:marRight w:val="-11322"/>
                          <w:marTop w:val="0"/>
                          <w:marBottom w:val="0"/>
                          <w:divBdr>
                            <w:top w:val="none" w:sz="0" w:space="0" w:color="auto"/>
                            <w:left w:val="none" w:sz="0" w:space="0" w:color="auto"/>
                            <w:bottom w:val="none" w:sz="0" w:space="0" w:color="auto"/>
                            <w:right w:val="none" w:sz="0" w:space="0" w:color="auto"/>
                          </w:divBdr>
                        </w:div>
                      </w:divsChild>
                    </w:div>
                  </w:divsChild>
                </w:div>
              </w:divsChild>
            </w:div>
            <w:div w:id="185295975">
              <w:marLeft w:val="0"/>
              <w:marRight w:val="0"/>
              <w:marTop w:val="0"/>
              <w:marBottom w:val="0"/>
              <w:divBdr>
                <w:top w:val="none" w:sz="0" w:space="0" w:color="auto"/>
                <w:left w:val="none" w:sz="0" w:space="0" w:color="auto"/>
                <w:bottom w:val="none" w:sz="0" w:space="0" w:color="auto"/>
                <w:right w:val="none" w:sz="0" w:space="0" w:color="auto"/>
              </w:divBdr>
            </w:div>
            <w:div w:id="1614701828">
              <w:marLeft w:val="0"/>
              <w:marRight w:val="0"/>
              <w:marTop w:val="0"/>
              <w:marBottom w:val="0"/>
              <w:divBdr>
                <w:top w:val="none" w:sz="0" w:space="0" w:color="auto"/>
                <w:left w:val="none" w:sz="0" w:space="0" w:color="auto"/>
                <w:bottom w:val="none" w:sz="0" w:space="0" w:color="auto"/>
                <w:right w:val="none" w:sz="0" w:space="0" w:color="auto"/>
              </w:divBdr>
            </w:div>
            <w:div w:id="2073186986">
              <w:marLeft w:val="0"/>
              <w:marRight w:val="0"/>
              <w:marTop w:val="0"/>
              <w:marBottom w:val="0"/>
              <w:divBdr>
                <w:top w:val="single" w:sz="6" w:space="0" w:color="DEE2E6"/>
                <w:left w:val="single" w:sz="6" w:space="0" w:color="DEE2E6"/>
                <w:bottom w:val="single" w:sz="6" w:space="0" w:color="DEE2E6"/>
                <w:right w:val="single" w:sz="6" w:space="0" w:color="DEE2E6"/>
              </w:divBdr>
              <w:divsChild>
                <w:div w:id="805591263">
                  <w:marLeft w:val="0"/>
                  <w:marRight w:val="0"/>
                  <w:marTop w:val="0"/>
                  <w:marBottom w:val="0"/>
                  <w:divBdr>
                    <w:top w:val="none" w:sz="0" w:space="0" w:color="auto"/>
                    <w:left w:val="none" w:sz="0" w:space="0" w:color="auto"/>
                    <w:bottom w:val="none" w:sz="0" w:space="0" w:color="auto"/>
                    <w:right w:val="none" w:sz="0" w:space="0" w:color="auto"/>
                  </w:divBdr>
                  <w:divsChild>
                    <w:div w:id="407270900">
                      <w:marLeft w:val="0"/>
                      <w:marRight w:val="0"/>
                      <w:marTop w:val="0"/>
                      <w:marBottom w:val="0"/>
                      <w:divBdr>
                        <w:top w:val="none" w:sz="0" w:space="0" w:color="auto"/>
                        <w:left w:val="none" w:sz="0" w:space="0" w:color="auto"/>
                        <w:bottom w:val="none" w:sz="0" w:space="0" w:color="auto"/>
                        <w:right w:val="none" w:sz="0" w:space="0" w:color="auto"/>
                      </w:divBdr>
                      <w:divsChild>
                        <w:div w:id="1604070757">
                          <w:marLeft w:val="0"/>
                          <w:marRight w:val="-11322"/>
                          <w:marTop w:val="0"/>
                          <w:marBottom w:val="0"/>
                          <w:divBdr>
                            <w:top w:val="none" w:sz="0" w:space="0" w:color="auto"/>
                            <w:left w:val="none" w:sz="0" w:space="0" w:color="auto"/>
                            <w:bottom w:val="none" w:sz="0" w:space="0" w:color="auto"/>
                            <w:right w:val="none" w:sz="0" w:space="0" w:color="auto"/>
                          </w:divBdr>
                        </w:div>
                      </w:divsChild>
                    </w:div>
                  </w:divsChild>
                </w:div>
              </w:divsChild>
            </w:div>
            <w:div w:id="2003966297">
              <w:marLeft w:val="0"/>
              <w:marRight w:val="0"/>
              <w:marTop w:val="0"/>
              <w:marBottom w:val="0"/>
              <w:divBdr>
                <w:top w:val="none" w:sz="0" w:space="0" w:color="auto"/>
                <w:left w:val="none" w:sz="0" w:space="0" w:color="auto"/>
                <w:bottom w:val="none" w:sz="0" w:space="0" w:color="auto"/>
                <w:right w:val="none" w:sz="0" w:space="0" w:color="auto"/>
              </w:divBdr>
            </w:div>
            <w:div w:id="72430594">
              <w:marLeft w:val="0"/>
              <w:marRight w:val="0"/>
              <w:marTop w:val="0"/>
              <w:marBottom w:val="0"/>
              <w:divBdr>
                <w:top w:val="none" w:sz="0" w:space="0" w:color="auto"/>
                <w:left w:val="none" w:sz="0" w:space="0" w:color="auto"/>
                <w:bottom w:val="none" w:sz="0" w:space="0" w:color="auto"/>
                <w:right w:val="none" w:sz="0" w:space="0" w:color="auto"/>
              </w:divBdr>
            </w:div>
            <w:div w:id="683626589">
              <w:marLeft w:val="0"/>
              <w:marRight w:val="0"/>
              <w:marTop w:val="0"/>
              <w:marBottom w:val="0"/>
              <w:divBdr>
                <w:top w:val="single" w:sz="6" w:space="0" w:color="DEE2E6"/>
                <w:left w:val="single" w:sz="6" w:space="0" w:color="DEE2E6"/>
                <w:bottom w:val="single" w:sz="6" w:space="0" w:color="DEE2E6"/>
                <w:right w:val="single" w:sz="6" w:space="0" w:color="DEE2E6"/>
              </w:divBdr>
              <w:divsChild>
                <w:div w:id="208077899">
                  <w:marLeft w:val="0"/>
                  <w:marRight w:val="0"/>
                  <w:marTop w:val="0"/>
                  <w:marBottom w:val="0"/>
                  <w:divBdr>
                    <w:top w:val="none" w:sz="0" w:space="0" w:color="auto"/>
                    <w:left w:val="none" w:sz="0" w:space="0" w:color="auto"/>
                    <w:bottom w:val="none" w:sz="0" w:space="0" w:color="auto"/>
                    <w:right w:val="none" w:sz="0" w:space="0" w:color="auto"/>
                  </w:divBdr>
                  <w:divsChild>
                    <w:div w:id="2010060074">
                      <w:marLeft w:val="0"/>
                      <w:marRight w:val="0"/>
                      <w:marTop w:val="0"/>
                      <w:marBottom w:val="0"/>
                      <w:divBdr>
                        <w:top w:val="none" w:sz="0" w:space="0" w:color="auto"/>
                        <w:left w:val="none" w:sz="0" w:space="0" w:color="auto"/>
                        <w:bottom w:val="none" w:sz="0" w:space="0" w:color="auto"/>
                        <w:right w:val="none" w:sz="0" w:space="0" w:color="auto"/>
                      </w:divBdr>
                      <w:divsChild>
                        <w:div w:id="1010990759">
                          <w:marLeft w:val="0"/>
                          <w:marRight w:val="-11322"/>
                          <w:marTop w:val="0"/>
                          <w:marBottom w:val="0"/>
                          <w:divBdr>
                            <w:top w:val="none" w:sz="0" w:space="0" w:color="auto"/>
                            <w:left w:val="none" w:sz="0" w:space="0" w:color="auto"/>
                            <w:bottom w:val="none" w:sz="0" w:space="0" w:color="auto"/>
                            <w:right w:val="none" w:sz="0" w:space="0" w:color="auto"/>
                          </w:divBdr>
                        </w:div>
                      </w:divsChild>
                    </w:div>
                  </w:divsChild>
                </w:div>
              </w:divsChild>
            </w:div>
            <w:div w:id="784688804">
              <w:marLeft w:val="0"/>
              <w:marRight w:val="0"/>
              <w:marTop w:val="0"/>
              <w:marBottom w:val="0"/>
              <w:divBdr>
                <w:top w:val="none" w:sz="0" w:space="0" w:color="auto"/>
                <w:left w:val="none" w:sz="0" w:space="0" w:color="auto"/>
                <w:bottom w:val="none" w:sz="0" w:space="0" w:color="auto"/>
                <w:right w:val="none" w:sz="0" w:space="0" w:color="auto"/>
              </w:divBdr>
            </w:div>
            <w:div w:id="1105882665">
              <w:marLeft w:val="0"/>
              <w:marRight w:val="0"/>
              <w:marTop w:val="0"/>
              <w:marBottom w:val="0"/>
              <w:divBdr>
                <w:top w:val="none" w:sz="0" w:space="0" w:color="auto"/>
                <w:left w:val="none" w:sz="0" w:space="0" w:color="auto"/>
                <w:bottom w:val="none" w:sz="0" w:space="0" w:color="auto"/>
                <w:right w:val="none" w:sz="0" w:space="0" w:color="auto"/>
              </w:divBdr>
            </w:div>
            <w:div w:id="1370304081">
              <w:marLeft w:val="0"/>
              <w:marRight w:val="0"/>
              <w:marTop w:val="0"/>
              <w:marBottom w:val="0"/>
              <w:divBdr>
                <w:top w:val="single" w:sz="6" w:space="0" w:color="DEE2E6"/>
                <w:left w:val="single" w:sz="6" w:space="0" w:color="DEE2E6"/>
                <w:bottom w:val="single" w:sz="6" w:space="0" w:color="DEE2E6"/>
                <w:right w:val="single" w:sz="6" w:space="0" w:color="DEE2E6"/>
              </w:divBdr>
              <w:divsChild>
                <w:div w:id="1523859289">
                  <w:marLeft w:val="0"/>
                  <w:marRight w:val="0"/>
                  <w:marTop w:val="0"/>
                  <w:marBottom w:val="0"/>
                  <w:divBdr>
                    <w:top w:val="none" w:sz="0" w:space="0" w:color="auto"/>
                    <w:left w:val="none" w:sz="0" w:space="0" w:color="auto"/>
                    <w:bottom w:val="none" w:sz="0" w:space="0" w:color="auto"/>
                    <w:right w:val="none" w:sz="0" w:space="0" w:color="auto"/>
                  </w:divBdr>
                  <w:divsChild>
                    <w:div w:id="533075868">
                      <w:marLeft w:val="0"/>
                      <w:marRight w:val="0"/>
                      <w:marTop w:val="0"/>
                      <w:marBottom w:val="0"/>
                      <w:divBdr>
                        <w:top w:val="none" w:sz="0" w:space="0" w:color="auto"/>
                        <w:left w:val="none" w:sz="0" w:space="0" w:color="auto"/>
                        <w:bottom w:val="none" w:sz="0" w:space="0" w:color="auto"/>
                        <w:right w:val="none" w:sz="0" w:space="0" w:color="auto"/>
                      </w:divBdr>
                      <w:divsChild>
                        <w:div w:id="1176573964">
                          <w:marLeft w:val="0"/>
                          <w:marRight w:val="-11322"/>
                          <w:marTop w:val="0"/>
                          <w:marBottom w:val="0"/>
                          <w:divBdr>
                            <w:top w:val="none" w:sz="0" w:space="0" w:color="auto"/>
                            <w:left w:val="none" w:sz="0" w:space="0" w:color="auto"/>
                            <w:bottom w:val="none" w:sz="0" w:space="0" w:color="auto"/>
                            <w:right w:val="none" w:sz="0" w:space="0" w:color="auto"/>
                          </w:divBdr>
                        </w:div>
                      </w:divsChild>
                    </w:div>
                  </w:divsChild>
                </w:div>
              </w:divsChild>
            </w:div>
            <w:div w:id="2127455738">
              <w:marLeft w:val="0"/>
              <w:marRight w:val="0"/>
              <w:marTop w:val="0"/>
              <w:marBottom w:val="0"/>
              <w:divBdr>
                <w:top w:val="none" w:sz="0" w:space="0" w:color="auto"/>
                <w:left w:val="none" w:sz="0" w:space="0" w:color="auto"/>
                <w:bottom w:val="none" w:sz="0" w:space="0" w:color="auto"/>
                <w:right w:val="none" w:sz="0" w:space="0" w:color="auto"/>
              </w:divBdr>
            </w:div>
            <w:div w:id="1277982193">
              <w:marLeft w:val="0"/>
              <w:marRight w:val="0"/>
              <w:marTop w:val="0"/>
              <w:marBottom w:val="0"/>
              <w:divBdr>
                <w:top w:val="none" w:sz="0" w:space="0" w:color="auto"/>
                <w:left w:val="none" w:sz="0" w:space="0" w:color="auto"/>
                <w:bottom w:val="none" w:sz="0" w:space="0" w:color="auto"/>
                <w:right w:val="none" w:sz="0" w:space="0" w:color="auto"/>
              </w:divBdr>
            </w:div>
            <w:div w:id="1327901639">
              <w:marLeft w:val="0"/>
              <w:marRight w:val="0"/>
              <w:marTop w:val="0"/>
              <w:marBottom w:val="0"/>
              <w:divBdr>
                <w:top w:val="single" w:sz="6" w:space="0" w:color="DEE2E6"/>
                <w:left w:val="single" w:sz="6" w:space="0" w:color="DEE2E6"/>
                <w:bottom w:val="single" w:sz="6" w:space="0" w:color="DEE2E6"/>
                <w:right w:val="single" w:sz="6" w:space="0" w:color="DEE2E6"/>
              </w:divBdr>
              <w:divsChild>
                <w:div w:id="1740706953">
                  <w:marLeft w:val="0"/>
                  <w:marRight w:val="0"/>
                  <w:marTop w:val="0"/>
                  <w:marBottom w:val="0"/>
                  <w:divBdr>
                    <w:top w:val="none" w:sz="0" w:space="0" w:color="auto"/>
                    <w:left w:val="none" w:sz="0" w:space="0" w:color="auto"/>
                    <w:bottom w:val="none" w:sz="0" w:space="0" w:color="auto"/>
                    <w:right w:val="none" w:sz="0" w:space="0" w:color="auto"/>
                  </w:divBdr>
                  <w:divsChild>
                    <w:div w:id="2137748254">
                      <w:marLeft w:val="0"/>
                      <w:marRight w:val="0"/>
                      <w:marTop w:val="0"/>
                      <w:marBottom w:val="0"/>
                      <w:divBdr>
                        <w:top w:val="none" w:sz="0" w:space="0" w:color="auto"/>
                        <w:left w:val="none" w:sz="0" w:space="0" w:color="auto"/>
                        <w:bottom w:val="none" w:sz="0" w:space="0" w:color="auto"/>
                        <w:right w:val="none" w:sz="0" w:space="0" w:color="auto"/>
                      </w:divBdr>
                      <w:divsChild>
                        <w:div w:id="1460301625">
                          <w:marLeft w:val="0"/>
                          <w:marRight w:val="-11322"/>
                          <w:marTop w:val="0"/>
                          <w:marBottom w:val="0"/>
                          <w:divBdr>
                            <w:top w:val="none" w:sz="0" w:space="0" w:color="auto"/>
                            <w:left w:val="none" w:sz="0" w:space="0" w:color="auto"/>
                            <w:bottom w:val="none" w:sz="0" w:space="0" w:color="auto"/>
                            <w:right w:val="none" w:sz="0" w:space="0" w:color="auto"/>
                          </w:divBdr>
                        </w:div>
                      </w:divsChild>
                    </w:div>
                  </w:divsChild>
                </w:div>
              </w:divsChild>
            </w:div>
            <w:div w:id="395931086">
              <w:marLeft w:val="0"/>
              <w:marRight w:val="0"/>
              <w:marTop w:val="0"/>
              <w:marBottom w:val="0"/>
              <w:divBdr>
                <w:top w:val="none" w:sz="0" w:space="0" w:color="auto"/>
                <w:left w:val="none" w:sz="0" w:space="0" w:color="auto"/>
                <w:bottom w:val="none" w:sz="0" w:space="0" w:color="auto"/>
                <w:right w:val="none" w:sz="0" w:space="0" w:color="auto"/>
              </w:divBdr>
            </w:div>
            <w:div w:id="598559981">
              <w:marLeft w:val="0"/>
              <w:marRight w:val="0"/>
              <w:marTop w:val="0"/>
              <w:marBottom w:val="0"/>
              <w:divBdr>
                <w:top w:val="none" w:sz="0" w:space="0" w:color="auto"/>
                <w:left w:val="none" w:sz="0" w:space="0" w:color="auto"/>
                <w:bottom w:val="none" w:sz="0" w:space="0" w:color="auto"/>
                <w:right w:val="none" w:sz="0" w:space="0" w:color="auto"/>
              </w:divBdr>
            </w:div>
            <w:div w:id="1172178689">
              <w:marLeft w:val="0"/>
              <w:marRight w:val="0"/>
              <w:marTop w:val="0"/>
              <w:marBottom w:val="0"/>
              <w:divBdr>
                <w:top w:val="none" w:sz="0" w:space="0" w:color="auto"/>
                <w:left w:val="none" w:sz="0" w:space="0" w:color="auto"/>
                <w:bottom w:val="none" w:sz="0" w:space="0" w:color="auto"/>
                <w:right w:val="none" w:sz="0" w:space="0" w:color="auto"/>
              </w:divBdr>
            </w:div>
            <w:div w:id="1026639514">
              <w:marLeft w:val="0"/>
              <w:marRight w:val="0"/>
              <w:marTop w:val="0"/>
              <w:marBottom w:val="0"/>
              <w:divBdr>
                <w:top w:val="none" w:sz="0" w:space="0" w:color="auto"/>
                <w:left w:val="none" w:sz="0" w:space="0" w:color="auto"/>
                <w:bottom w:val="none" w:sz="0" w:space="0" w:color="auto"/>
                <w:right w:val="none" w:sz="0" w:space="0" w:color="auto"/>
              </w:divBdr>
            </w:div>
            <w:div w:id="337315452">
              <w:marLeft w:val="0"/>
              <w:marRight w:val="0"/>
              <w:marTop w:val="0"/>
              <w:marBottom w:val="0"/>
              <w:divBdr>
                <w:top w:val="none" w:sz="0" w:space="0" w:color="auto"/>
                <w:left w:val="none" w:sz="0" w:space="0" w:color="auto"/>
                <w:bottom w:val="none" w:sz="0" w:space="0" w:color="auto"/>
                <w:right w:val="none" w:sz="0" w:space="0" w:color="auto"/>
              </w:divBdr>
            </w:div>
            <w:div w:id="1167018267">
              <w:marLeft w:val="0"/>
              <w:marRight w:val="0"/>
              <w:marTop w:val="0"/>
              <w:marBottom w:val="0"/>
              <w:divBdr>
                <w:top w:val="none" w:sz="0" w:space="0" w:color="auto"/>
                <w:left w:val="none" w:sz="0" w:space="0" w:color="auto"/>
                <w:bottom w:val="none" w:sz="0" w:space="0" w:color="auto"/>
                <w:right w:val="none" w:sz="0" w:space="0" w:color="auto"/>
              </w:divBdr>
            </w:div>
            <w:div w:id="634484541">
              <w:marLeft w:val="0"/>
              <w:marRight w:val="0"/>
              <w:marTop w:val="0"/>
              <w:marBottom w:val="0"/>
              <w:divBdr>
                <w:top w:val="single" w:sz="24" w:space="0" w:color="E9ECEF"/>
                <w:left w:val="single" w:sz="24" w:space="0" w:color="D9534F"/>
                <w:bottom w:val="single" w:sz="24" w:space="0" w:color="E9ECEF"/>
                <w:right w:val="single" w:sz="24" w:space="0" w:color="E9ECEF"/>
              </w:divBdr>
            </w:div>
            <w:div w:id="2031102892">
              <w:marLeft w:val="0"/>
              <w:marRight w:val="0"/>
              <w:marTop w:val="0"/>
              <w:marBottom w:val="0"/>
              <w:divBdr>
                <w:top w:val="none" w:sz="0" w:space="0" w:color="auto"/>
                <w:left w:val="none" w:sz="0" w:space="0" w:color="auto"/>
                <w:bottom w:val="none" w:sz="0" w:space="0" w:color="auto"/>
                <w:right w:val="none" w:sz="0" w:space="0" w:color="auto"/>
              </w:divBdr>
            </w:div>
            <w:div w:id="15158419">
              <w:marLeft w:val="0"/>
              <w:marRight w:val="0"/>
              <w:marTop w:val="0"/>
              <w:marBottom w:val="0"/>
              <w:divBdr>
                <w:top w:val="none" w:sz="0" w:space="0" w:color="auto"/>
                <w:left w:val="none" w:sz="0" w:space="0" w:color="auto"/>
                <w:bottom w:val="none" w:sz="0" w:space="0" w:color="auto"/>
                <w:right w:val="none" w:sz="0" w:space="0" w:color="auto"/>
              </w:divBdr>
            </w:div>
            <w:div w:id="2084330937">
              <w:marLeft w:val="0"/>
              <w:marRight w:val="0"/>
              <w:marTop w:val="0"/>
              <w:marBottom w:val="0"/>
              <w:divBdr>
                <w:top w:val="none" w:sz="0" w:space="0" w:color="auto"/>
                <w:left w:val="none" w:sz="0" w:space="0" w:color="auto"/>
                <w:bottom w:val="none" w:sz="0" w:space="0" w:color="auto"/>
                <w:right w:val="none" w:sz="0" w:space="0" w:color="auto"/>
              </w:divBdr>
            </w:div>
            <w:div w:id="5323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63783">
      <w:bodyDiv w:val="1"/>
      <w:marLeft w:val="0"/>
      <w:marRight w:val="0"/>
      <w:marTop w:val="0"/>
      <w:marBottom w:val="0"/>
      <w:divBdr>
        <w:top w:val="none" w:sz="0" w:space="0" w:color="auto"/>
        <w:left w:val="none" w:sz="0" w:space="0" w:color="auto"/>
        <w:bottom w:val="none" w:sz="0" w:space="0" w:color="auto"/>
        <w:right w:val="none" w:sz="0" w:space="0" w:color="auto"/>
      </w:divBdr>
      <w:divsChild>
        <w:div w:id="51657309">
          <w:marLeft w:val="0"/>
          <w:marRight w:val="0"/>
          <w:marTop w:val="0"/>
          <w:marBottom w:val="0"/>
          <w:divBdr>
            <w:top w:val="none" w:sz="0" w:space="0" w:color="auto"/>
            <w:left w:val="none" w:sz="0" w:space="0" w:color="auto"/>
            <w:bottom w:val="none" w:sz="0" w:space="0" w:color="auto"/>
            <w:right w:val="none" w:sz="0" w:space="0" w:color="auto"/>
          </w:divBdr>
          <w:divsChild>
            <w:div w:id="1961258322">
              <w:marLeft w:val="0"/>
              <w:marRight w:val="0"/>
              <w:marTop w:val="0"/>
              <w:marBottom w:val="0"/>
              <w:divBdr>
                <w:top w:val="none" w:sz="0" w:space="0" w:color="auto"/>
                <w:left w:val="none" w:sz="0" w:space="0" w:color="auto"/>
                <w:bottom w:val="none" w:sz="0" w:space="0" w:color="auto"/>
                <w:right w:val="none" w:sz="0" w:space="0" w:color="auto"/>
              </w:divBdr>
            </w:div>
          </w:divsChild>
        </w:div>
        <w:div w:id="518468769">
          <w:marLeft w:val="0"/>
          <w:marRight w:val="0"/>
          <w:marTop w:val="0"/>
          <w:marBottom w:val="0"/>
          <w:divBdr>
            <w:top w:val="none" w:sz="0" w:space="0" w:color="auto"/>
            <w:left w:val="none" w:sz="0" w:space="0" w:color="auto"/>
            <w:bottom w:val="none" w:sz="0" w:space="0" w:color="auto"/>
            <w:right w:val="none" w:sz="0" w:space="0" w:color="auto"/>
          </w:divBdr>
        </w:div>
        <w:div w:id="518468189">
          <w:marLeft w:val="0"/>
          <w:marRight w:val="0"/>
          <w:marTop w:val="0"/>
          <w:marBottom w:val="0"/>
          <w:divBdr>
            <w:top w:val="none" w:sz="0" w:space="0" w:color="auto"/>
            <w:left w:val="none" w:sz="0" w:space="0" w:color="auto"/>
            <w:bottom w:val="none" w:sz="0" w:space="0" w:color="auto"/>
            <w:right w:val="none" w:sz="0" w:space="0" w:color="auto"/>
          </w:divBdr>
          <w:divsChild>
            <w:div w:id="905067730">
              <w:marLeft w:val="0"/>
              <w:marRight w:val="0"/>
              <w:marTop w:val="0"/>
              <w:marBottom w:val="0"/>
              <w:divBdr>
                <w:top w:val="single" w:sz="24" w:space="0" w:color="E9ECEF"/>
                <w:left w:val="single" w:sz="24" w:space="0" w:color="5BC0DE"/>
                <w:bottom w:val="single" w:sz="24" w:space="0" w:color="E9ECEF"/>
                <w:right w:val="single" w:sz="24" w:space="0" w:color="E9ECEF"/>
              </w:divBdr>
            </w:div>
            <w:div w:id="1610773528">
              <w:marLeft w:val="0"/>
              <w:marRight w:val="0"/>
              <w:marTop w:val="0"/>
              <w:marBottom w:val="0"/>
              <w:divBdr>
                <w:top w:val="single" w:sz="24" w:space="0" w:color="E9ECEF"/>
                <w:left w:val="single" w:sz="24" w:space="0" w:color="5BC0DE"/>
                <w:bottom w:val="single" w:sz="24" w:space="0" w:color="E9ECEF"/>
                <w:right w:val="single" w:sz="24" w:space="0" w:color="E9ECEF"/>
              </w:divBdr>
            </w:div>
            <w:div w:id="1857844106">
              <w:marLeft w:val="0"/>
              <w:marRight w:val="0"/>
              <w:marTop w:val="0"/>
              <w:marBottom w:val="0"/>
              <w:divBdr>
                <w:top w:val="none" w:sz="0" w:space="0" w:color="auto"/>
                <w:left w:val="none" w:sz="0" w:space="0" w:color="auto"/>
                <w:bottom w:val="none" w:sz="0" w:space="0" w:color="auto"/>
                <w:right w:val="none" w:sz="0" w:space="0" w:color="auto"/>
              </w:divBdr>
            </w:div>
            <w:div w:id="222109454">
              <w:marLeft w:val="0"/>
              <w:marRight w:val="0"/>
              <w:marTop w:val="0"/>
              <w:marBottom w:val="0"/>
              <w:divBdr>
                <w:top w:val="none" w:sz="0" w:space="0" w:color="auto"/>
                <w:left w:val="none" w:sz="0" w:space="0" w:color="auto"/>
                <w:bottom w:val="none" w:sz="0" w:space="0" w:color="auto"/>
                <w:right w:val="none" w:sz="0" w:space="0" w:color="auto"/>
              </w:divBdr>
            </w:div>
            <w:div w:id="1848136073">
              <w:marLeft w:val="0"/>
              <w:marRight w:val="0"/>
              <w:marTop w:val="0"/>
              <w:marBottom w:val="0"/>
              <w:divBdr>
                <w:top w:val="none" w:sz="0" w:space="0" w:color="auto"/>
                <w:left w:val="none" w:sz="0" w:space="0" w:color="auto"/>
                <w:bottom w:val="none" w:sz="0" w:space="0" w:color="auto"/>
                <w:right w:val="none" w:sz="0" w:space="0" w:color="auto"/>
              </w:divBdr>
            </w:div>
            <w:div w:id="480199764">
              <w:marLeft w:val="0"/>
              <w:marRight w:val="0"/>
              <w:marTop w:val="0"/>
              <w:marBottom w:val="0"/>
              <w:divBdr>
                <w:top w:val="none" w:sz="0" w:space="0" w:color="auto"/>
                <w:left w:val="none" w:sz="0" w:space="0" w:color="auto"/>
                <w:bottom w:val="none" w:sz="0" w:space="0" w:color="auto"/>
                <w:right w:val="none" w:sz="0" w:space="0" w:color="auto"/>
              </w:divBdr>
            </w:div>
            <w:div w:id="1645036858">
              <w:marLeft w:val="0"/>
              <w:marRight w:val="0"/>
              <w:marTop w:val="0"/>
              <w:marBottom w:val="0"/>
              <w:divBdr>
                <w:top w:val="single" w:sz="6" w:space="0" w:color="DEE2E6"/>
                <w:left w:val="single" w:sz="6" w:space="0" w:color="DEE2E6"/>
                <w:bottom w:val="single" w:sz="6" w:space="0" w:color="DEE2E6"/>
                <w:right w:val="single" w:sz="6" w:space="0" w:color="DEE2E6"/>
              </w:divBdr>
            </w:div>
            <w:div w:id="1358652961">
              <w:marLeft w:val="0"/>
              <w:marRight w:val="0"/>
              <w:marTop w:val="0"/>
              <w:marBottom w:val="0"/>
              <w:divBdr>
                <w:top w:val="none" w:sz="0" w:space="0" w:color="auto"/>
                <w:left w:val="none" w:sz="0" w:space="0" w:color="auto"/>
                <w:bottom w:val="none" w:sz="0" w:space="0" w:color="auto"/>
                <w:right w:val="none" w:sz="0" w:space="0" w:color="auto"/>
              </w:divBdr>
            </w:div>
            <w:div w:id="718288902">
              <w:marLeft w:val="0"/>
              <w:marRight w:val="0"/>
              <w:marTop w:val="0"/>
              <w:marBottom w:val="0"/>
              <w:divBdr>
                <w:top w:val="none" w:sz="0" w:space="0" w:color="auto"/>
                <w:left w:val="none" w:sz="0" w:space="0" w:color="auto"/>
                <w:bottom w:val="none" w:sz="0" w:space="0" w:color="auto"/>
                <w:right w:val="none" w:sz="0" w:space="0" w:color="auto"/>
              </w:divBdr>
            </w:div>
            <w:div w:id="1761296008">
              <w:marLeft w:val="0"/>
              <w:marRight w:val="0"/>
              <w:marTop w:val="0"/>
              <w:marBottom w:val="0"/>
              <w:divBdr>
                <w:top w:val="single" w:sz="6" w:space="0" w:color="DEE2E6"/>
                <w:left w:val="single" w:sz="6" w:space="0" w:color="DEE2E6"/>
                <w:bottom w:val="single" w:sz="6" w:space="0" w:color="DEE2E6"/>
                <w:right w:val="single" w:sz="6" w:space="0" w:color="DEE2E6"/>
              </w:divBdr>
            </w:div>
            <w:div w:id="2090153918">
              <w:marLeft w:val="0"/>
              <w:marRight w:val="0"/>
              <w:marTop w:val="0"/>
              <w:marBottom w:val="0"/>
              <w:divBdr>
                <w:top w:val="none" w:sz="0" w:space="0" w:color="auto"/>
                <w:left w:val="none" w:sz="0" w:space="0" w:color="auto"/>
                <w:bottom w:val="none" w:sz="0" w:space="0" w:color="auto"/>
                <w:right w:val="none" w:sz="0" w:space="0" w:color="auto"/>
              </w:divBdr>
            </w:div>
            <w:div w:id="114568170">
              <w:marLeft w:val="0"/>
              <w:marRight w:val="0"/>
              <w:marTop w:val="0"/>
              <w:marBottom w:val="0"/>
              <w:divBdr>
                <w:top w:val="none" w:sz="0" w:space="0" w:color="auto"/>
                <w:left w:val="none" w:sz="0" w:space="0" w:color="auto"/>
                <w:bottom w:val="none" w:sz="0" w:space="0" w:color="auto"/>
                <w:right w:val="none" w:sz="0" w:space="0" w:color="auto"/>
              </w:divBdr>
            </w:div>
            <w:div w:id="838497135">
              <w:marLeft w:val="0"/>
              <w:marRight w:val="0"/>
              <w:marTop w:val="0"/>
              <w:marBottom w:val="0"/>
              <w:divBdr>
                <w:top w:val="single" w:sz="24" w:space="0" w:color="E9ECEF"/>
                <w:left w:val="single" w:sz="24" w:space="0" w:color="D9534F"/>
                <w:bottom w:val="single" w:sz="24" w:space="0" w:color="E9ECEF"/>
                <w:right w:val="single" w:sz="24" w:space="0" w:color="E9ECEF"/>
              </w:divBdr>
            </w:div>
            <w:div w:id="429667068">
              <w:marLeft w:val="0"/>
              <w:marRight w:val="0"/>
              <w:marTop w:val="0"/>
              <w:marBottom w:val="0"/>
              <w:divBdr>
                <w:top w:val="single" w:sz="6" w:space="0" w:color="DEE2E6"/>
                <w:left w:val="single" w:sz="6" w:space="0" w:color="DEE2E6"/>
                <w:bottom w:val="single" w:sz="6" w:space="0" w:color="DEE2E6"/>
                <w:right w:val="single" w:sz="6" w:space="0" w:color="DEE2E6"/>
              </w:divBdr>
            </w:div>
            <w:div w:id="2009283480">
              <w:marLeft w:val="0"/>
              <w:marRight w:val="0"/>
              <w:marTop w:val="0"/>
              <w:marBottom w:val="0"/>
              <w:divBdr>
                <w:top w:val="none" w:sz="0" w:space="0" w:color="auto"/>
                <w:left w:val="none" w:sz="0" w:space="0" w:color="auto"/>
                <w:bottom w:val="none" w:sz="0" w:space="0" w:color="auto"/>
                <w:right w:val="none" w:sz="0" w:space="0" w:color="auto"/>
              </w:divBdr>
            </w:div>
            <w:div w:id="1213153071">
              <w:marLeft w:val="0"/>
              <w:marRight w:val="0"/>
              <w:marTop w:val="0"/>
              <w:marBottom w:val="0"/>
              <w:divBdr>
                <w:top w:val="none" w:sz="0" w:space="0" w:color="auto"/>
                <w:left w:val="none" w:sz="0" w:space="0" w:color="auto"/>
                <w:bottom w:val="none" w:sz="0" w:space="0" w:color="auto"/>
                <w:right w:val="none" w:sz="0" w:space="0" w:color="auto"/>
              </w:divBdr>
            </w:div>
            <w:div w:id="225145659">
              <w:marLeft w:val="0"/>
              <w:marRight w:val="0"/>
              <w:marTop w:val="0"/>
              <w:marBottom w:val="0"/>
              <w:divBdr>
                <w:top w:val="none" w:sz="0" w:space="0" w:color="auto"/>
                <w:left w:val="none" w:sz="0" w:space="0" w:color="auto"/>
                <w:bottom w:val="none" w:sz="0" w:space="0" w:color="auto"/>
                <w:right w:val="none" w:sz="0" w:space="0" w:color="auto"/>
              </w:divBdr>
            </w:div>
            <w:div w:id="1119032507">
              <w:marLeft w:val="0"/>
              <w:marRight w:val="0"/>
              <w:marTop w:val="0"/>
              <w:marBottom w:val="0"/>
              <w:divBdr>
                <w:top w:val="none" w:sz="0" w:space="0" w:color="auto"/>
                <w:left w:val="none" w:sz="0" w:space="0" w:color="auto"/>
                <w:bottom w:val="none" w:sz="0" w:space="0" w:color="auto"/>
                <w:right w:val="none" w:sz="0" w:space="0" w:color="auto"/>
              </w:divBdr>
            </w:div>
            <w:div w:id="1199509068">
              <w:marLeft w:val="0"/>
              <w:marRight w:val="0"/>
              <w:marTop w:val="0"/>
              <w:marBottom w:val="0"/>
              <w:divBdr>
                <w:top w:val="single" w:sz="6" w:space="0" w:color="DEE2E6"/>
                <w:left w:val="single" w:sz="6" w:space="0" w:color="DEE2E6"/>
                <w:bottom w:val="single" w:sz="6" w:space="0" w:color="DEE2E6"/>
                <w:right w:val="single" w:sz="6" w:space="0" w:color="DEE2E6"/>
              </w:divBdr>
            </w:div>
            <w:div w:id="399325607">
              <w:marLeft w:val="0"/>
              <w:marRight w:val="0"/>
              <w:marTop w:val="0"/>
              <w:marBottom w:val="0"/>
              <w:divBdr>
                <w:top w:val="none" w:sz="0" w:space="0" w:color="auto"/>
                <w:left w:val="none" w:sz="0" w:space="0" w:color="auto"/>
                <w:bottom w:val="none" w:sz="0" w:space="0" w:color="auto"/>
                <w:right w:val="none" w:sz="0" w:space="0" w:color="auto"/>
              </w:divBdr>
            </w:div>
            <w:div w:id="1156845981">
              <w:marLeft w:val="0"/>
              <w:marRight w:val="0"/>
              <w:marTop w:val="0"/>
              <w:marBottom w:val="0"/>
              <w:divBdr>
                <w:top w:val="none" w:sz="0" w:space="0" w:color="auto"/>
                <w:left w:val="none" w:sz="0" w:space="0" w:color="auto"/>
                <w:bottom w:val="none" w:sz="0" w:space="0" w:color="auto"/>
                <w:right w:val="none" w:sz="0" w:space="0" w:color="auto"/>
              </w:divBdr>
            </w:div>
            <w:div w:id="1370914575">
              <w:marLeft w:val="0"/>
              <w:marRight w:val="0"/>
              <w:marTop w:val="0"/>
              <w:marBottom w:val="0"/>
              <w:divBdr>
                <w:top w:val="none" w:sz="0" w:space="0" w:color="auto"/>
                <w:left w:val="none" w:sz="0" w:space="0" w:color="auto"/>
                <w:bottom w:val="none" w:sz="0" w:space="0" w:color="auto"/>
                <w:right w:val="none" w:sz="0" w:space="0" w:color="auto"/>
              </w:divBdr>
            </w:div>
            <w:div w:id="67075167">
              <w:marLeft w:val="0"/>
              <w:marRight w:val="0"/>
              <w:marTop w:val="0"/>
              <w:marBottom w:val="0"/>
              <w:divBdr>
                <w:top w:val="none" w:sz="0" w:space="0" w:color="auto"/>
                <w:left w:val="none" w:sz="0" w:space="0" w:color="auto"/>
                <w:bottom w:val="none" w:sz="0" w:space="0" w:color="auto"/>
                <w:right w:val="none" w:sz="0" w:space="0" w:color="auto"/>
              </w:divBdr>
            </w:div>
            <w:div w:id="19745075">
              <w:marLeft w:val="0"/>
              <w:marRight w:val="0"/>
              <w:marTop w:val="0"/>
              <w:marBottom w:val="0"/>
              <w:divBdr>
                <w:top w:val="none" w:sz="0" w:space="0" w:color="auto"/>
                <w:left w:val="none" w:sz="0" w:space="0" w:color="auto"/>
                <w:bottom w:val="none" w:sz="0" w:space="0" w:color="auto"/>
                <w:right w:val="none" w:sz="0" w:space="0" w:color="auto"/>
              </w:divBdr>
            </w:div>
            <w:div w:id="1229074830">
              <w:marLeft w:val="0"/>
              <w:marRight w:val="0"/>
              <w:marTop w:val="0"/>
              <w:marBottom w:val="0"/>
              <w:divBdr>
                <w:top w:val="none" w:sz="0" w:space="0" w:color="auto"/>
                <w:left w:val="none" w:sz="0" w:space="0" w:color="auto"/>
                <w:bottom w:val="none" w:sz="0" w:space="0" w:color="auto"/>
                <w:right w:val="none" w:sz="0" w:space="0" w:color="auto"/>
              </w:divBdr>
            </w:div>
            <w:div w:id="472256865">
              <w:marLeft w:val="0"/>
              <w:marRight w:val="0"/>
              <w:marTop w:val="0"/>
              <w:marBottom w:val="0"/>
              <w:divBdr>
                <w:top w:val="single" w:sz="24" w:space="0" w:color="E9ECEF"/>
                <w:left w:val="single" w:sz="24" w:space="0" w:color="F0AD4E"/>
                <w:bottom w:val="single" w:sz="24" w:space="0" w:color="E9ECEF"/>
                <w:right w:val="single" w:sz="24" w:space="0" w:color="E9ECEF"/>
              </w:divBdr>
            </w:div>
            <w:div w:id="881282210">
              <w:marLeft w:val="0"/>
              <w:marRight w:val="0"/>
              <w:marTop w:val="0"/>
              <w:marBottom w:val="0"/>
              <w:divBdr>
                <w:top w:val="single" w:sz="24" w:space="0" w:color="E9ECEF"/>
                <w:left w:val="single" w:sz="24" w:space="0" w:color="F0AD4E"/>
                <w:bottom w:val="single" w:sz="24" w:space="0" w:color="E9ECEF"/>
                <w:right w:val="single" w:sz="24" w:space="0" w:color="E9ECEF"/>
              </w:divBdr>
            </w:div>
            <w:div w:id="424768799">
              <w:marLeft w:val="0"/>
              <w:marRight w:val="0"/>
              <w:marTop w:val="0"/>
              <w:marBottom w:val="0"/>
              <w:divBdr>
                <w:top w:val="single" w:sz="24" w:space="0" w:color="E9ECEF"/>
                <w:left w:val="single" w:sz="24" w:space="0" w:color="5BC0DE"/>
                <w:bottom w:val="single" w:sz="24" w:space="0" w:color="E9ECEF"/>
                <w:right w:val="single" w:sz="24" w:space="0" w:color="E9ECEF"/>
              </w:divBdr>
            </w:div>
            <w:div w:id="1290473155">
              <w:marLeft w:val="0"/>
              <w:marRight w:val="0"/>
              <w:marTop w:val="0"/>
              <w:marBottom w:val="0"/>
              <w:divBdr>
                <w:top w:val="none" w:sz="0" w:space="0" w:color="auto"/>
                <w:left w:val="none" w:sz="0" w:space="0" w:color="auto"/>
                <w:bottom w:val="none" w:sz="0" w:space="0" w:color="auto"/>
                <w:right w:val="none" w:sz="0" w:space="0" w:color="auto"/>
              </w:divBdr>
            </w:div>
            <w:div w:id="1519584720">
              <w:marLeft w:val="0"/>
              <w:marRight w:val="0"/>
              <w:marTop w:val="0"/>
              <w:marBottom w:val="0"/>
              <w:divBdr>
                <w:top w:val="none" w:sz="0" w:space="0" w:color="auto"/>
                <w:left w:val="none" w:sz="0" w:space="0" w:color="auto"/>
                <w:bottom w:val="none" w:sz="0" w:space="0" w:color="auto"/>
                <w:right w:val="none" w:sz="0" w:space="0" w:color="auto"/>
              </w:divBdr>
            </w:div>
            <w:div w:id="1993217957">
              <w:marLeft w:val="0"/>
              <w:marRight w:val="0"/>
              <w:marTop w:val="0"/>
              <w:marBottom w:val="0"/>
              <w:divBdr>
                <w:top w:val="single" w:sz="24" w:space="0" w:color="E9ECEF"/>
                <w:left w:val="single" w:sz="24" w:space="0" w:color="D9534F"/>
                <w:bottom w:val="single" w:sz="24" w:space="0" w:color="E9ECEF"/>
                <w:right w:val="single" w:sz="24" w:space="0" w:color="E9ECEF"/>
              </w:divBdr>
            </w:div>
            <w:div w:id="325128999">
              <w:marLeft w:val="0"/>
              <w:marRight w:val="0"/>
              <w:marTop w:val="0"/>
              <w:marBottom w:val="0"/>
              <w:divBdr>
                <w:top w:val="none" w:sz="0" w:space="0" w:color="auto"/>
                <w:left w:val="none" w:sz="0" w:space="0" w:color="auto"/>
                <w:bottom w:val="none" w:sz="0" w:space="0" w:color="auto"/>
                <w:right w:val="none" w:sz="0" w:space="0" w:color="auto"/>
              </w:divBdr>
            </w:div>
            <w:div w:id="1304309368">
              <w:marLeft w:val="0"/>
              <w:marRight w:val="0"/>
              <w:marTop w:val="0"/>
              <w:marBottom w:val="0"/>
              <w:divBdr>
                <w:top w:val="none" w:sz="0" w:space="0" w:color="auto"/>
                <w:left w:val="none" w:sz="0" w:space="0" w:color="auto"/>
                <w:bottom w:val="none" w:sz="0" w:space="0" w:color="auto"/>
                <w:right w:val="none" w:sz="0" w:space="0" w:color="auto"/>
              </w:divBdr>
            </w:div>
            <w:div w:id="1407730879">
              <w:marLeft w:val="0"/>
              <w:marRight w:val="0"/>
              <w:marTop w:val="0"/>
              <w:marBottom w:val="0"/>
              <w:divBdr>
                <w:top w:val="none" w:sz="0" w:space="0" w:color="auto"/>
                <w:left w:val="none" w:sz="0" w:space="0" w:color="auto"/>
                <w:bottom w:val="none" w:sz="0" w:space="0" w:color="auto"/>
                <w:right w:val="none" w:sz="0" w:space="0" w:color="auto"/>
              </w:divBdr>
            </w:div>
            <w:div w:id="1968311102">
              <w:marLeft w:val="0"/>
              <w:marRight w:val="0"/>
              <w:marTop w:val="0"/>
              <w:marBottom w:val="0"/>
              <w:divBdr>
                <w:top w:val="none" w:sz="0" w:space="0" w:color="auto"/>
                <w:left w:val="none" w:sz="0" w:space="0" w:color="auto"/>
                <w:bottom w:val="none" w:sz="0" w:space="0" w:color="auto"/>
                <w:right w:val="none" w:sz="0" w:space="0" w:color="auto"/>
              </w:divBdr>
            </w:div>
            <w:div w:id="1350334750">
              <w:marLeft w:val="0"/>
              <w:marRight w:val="0"/>
              <w:marTop w:val="0"/>
              <w:marBottom w:val="0"/>
              <w:divBdr>
                <w:top w:val="none" w:sz="0" w:space="0" w:color="auto"/>
                <w:left w:val="none" w:sz="0" w:space="0" w:color="auto"/>
                <w:bottom w:val="none" w:sz="0" w:space="0" w:color="auto"/>
                <w:right w:val="none" w:sz="0" w:space="0" w:color="auto"/>
              </w:divBdr>
            </w:div>
            <w:div w:id="470485900">
              <w:marLeft w:val="0"/>
              <w:marRight w:val="0"/>
              <w:marTop w:val="0"/>
              <w:marBottom w:val="0"/>
              <w:divBdr>
                <w:top w:val="none" w:sz="0" w:space="0" w:color="auto"/>
                <w:left w:val="none" w:sz="0" w:space="0" w:color="auto"/>
                <w:bottom w:val="none" w:sz="0" w:space="0" w:color="auto"/>
                <w:right w:val="none" w:sz="0" w:space="0" w:color="auto"/>
              </w:divBdr>
            </w:div>
            <w:div w:id="321590538">
              <w:marLeft w:val="0"/>
              <w:marRight w:val="0"/>
              <w:marTop w:val="0"/>
              <w:marBottom w:val="0"/>
              <w:divBdr>
                <w:top w:val="none" w:sz="0" w:space="0" w:color="auto"/>
                <w:left w:val="none" w:sz="0" w:space="0" w:color="auto"/>
                <w:bottom w:val="none" w:sz="0" w:space="0" w:color="auto"/>
                <w:right w:val="none" w:sz="0" w:space="0" w:color="auto"/>
              </w:divBdr>
            </w:div>
            <w:div w:id="538323370">
              <w:marLeft w:val="0"/>
              <w:marRight w:val="0"/>
              <w:marTop w:val="0"/>
              <w:marBottom w:val="0"/>
              <w:divBdr>
                <w:top w:val="none" w:sz="0" w:space="0" w:color="auto"/>
                <w:left w:val="none" w:sz="0" w:space="0" w:color="auto"/>
                <w:bottom w:val="none" w:sz="0" w:space="0" w:color="auto"/>
                <w:right w:val="none" w:sz="0" w:space="0" w:color="auto"/>
              </w:divBdr>
            </w:div>
            <w:div w:id="1616985658">
              <w:marLeft w:val="0"/>
              <w:marRight w:val="0"/>
              <w:marTop w:val="0"/>
              <w:marBottom w:val="0"/>
              <w:divBdr>
                <w:top w:val="none" w:sz="0" w:space="0" w:color="auto"/>
                <w:left w:val="none" w:sz="0" w:space="0" w:color="auto"/>
                <w:bottom w:val="none" w:sz="0" w:space="0" w:color="auto"/>
                <w:right w:val="none" w:sz="0" w:space="0" w:color="auto"/>
              </w:divBdr>
            </w:div>
            <w:div w:id="1448935634">
              <w:marLeft w:val="0"/>
              <w:marRight w:val="0"/>
              <w:marTop w:val="0"/>
              <w:marBottom w:val="0"/>
              <w:divBdr>
                <w:top w:val="none" w:sz="0" w:space="0" w:color="auto"/>
                <w:left w:val="none" w:sz="0" w:space="0" w:color="auto"/>
                <w:bottom w:val="none" w:sz="0" w:space="0" w:color="auto"/>
                <w:right w:val="none" w:sz="0" w:space="0" w:color="auto"/>
              </w:divBdr>
            </w:div>
            <w:div w:id="2013799514">
              <w:marLeft w:val="0"/>
              <w:marRight w:val="0"/>
              <w:marTop w:val="0"/>
              <w:marBottom w:val="0"/>
              <w:divBdr>
                <w:top w:val="none" w:sz="0" w:space="0" w:color="auto"/>
                <w:left w:val="none" w:sz="0" w:space="0" w:color="auto"/>
                <w:bottom w:val="none" w:sz="0" w:space="0" w:color="auto"/>
                <w:right w:val="none" w:sz="0" w:space="0" w:color="auto"/>
              </w:divBdr>
            </w:div>
            <w:div w:id="485511544">
              <w:marLeft w:val="0"/>
              <w:marRight w:val="0"/>
              <w:marTop w:val="0"/>
              <w:marBottom w:val="0"/>
              <w:divBdr>
                <w:top w:val="none" w:sz="0" w:space="0" w:color="auto"/>
                <w:left w:val="none" w:sz="0" w:space="0" w:color="auto"/>
                <w:bottom w:val="none" w:sz="0" w:space="0" w:color="auto"/>
                <w:right w:val="none" w:sz="0" w:space="0" w:color="auto"/>
              </w:divBdr>
            </w:div>
            <w:div w:id="2045056278">
              <w:marLeft w:val="0"/>
              <w:marRight w:val="0"/>
              <w:marTop w:val="0"/>
              <w:marBottom w:val="0"/>
              <w:divBdr>
                <w:top w:val="none" w:sz="0" w:space="0" w:color="auto"/>
                <w:left w:val="none" w:sz="0" w:space="0" w:color="auto"/>
                <w:bottom w:val="none" w:sz="0" w:space="0" w:color="auto"/>
                <w:right w:val="none" w:sz="0" w:space="0" w:color="auto"/>
              </w:divBdr>
            </w:div>
            <w:div w:id="47846864">
              <w:marLeft w:val="0"/>
              <w:marRight w:val="0"/>
              <w:marTop w:val="0"/>
              <w:marBottom w:val="0"/>
              <w:divBdr>
                <w:top w:val="none" w:sz="0" w:space="0" w:color="auto"/>
                <w:left w:val="none" w:sz="0" w:space="0" w:color="auto"/>
                <w:bottom w:val="none" w:sz="0" w:space="0" w:color="auto"/>
                <w:right w:val="none" w:sz="0" w:space="0" w:color="auto"/>
              </w:divBdr>
            </w:div>
            <w:div w:id="1410344777">
              <w:marLeft w:val="0"/>
              <w:marRight w:val="0"/>
              <w:marTop w:val="0"/>
              <w:marBottom w:val="0"/>
              <w:divBdr>
                <w:top w:val="none" w:sz="0" w:space="0" w:color="auto"/>
                <w:left w:val="none" w:sz="0" w:space="0" w:color="auto"/>
                <w:bottom w:val="none" w:sz="0" w:space="0" w:color="auto"/>
                <w:right w:val="none" w:sz="0" w:space="0" w:color="auto"/>
              </w:divBdr>
            </w:div>
            <w:div w:id="600574467">
              <w:marLeft w:val="0"/>
              <w:marRight w:val="0"/>
              <w:marTop w:val="0"/>
              <w:marBottom w:val="0"/>
              <w:divBdr>
                <w:top w:val="none" w:sz="0" w:space="0" w:color="auto"/>
                <w:left w:val="none" w:sz="0" w:space="0" w:color="auto"/>
                <w:bottom w:val="none" w:sz="0" w:space="0" w:color="auto"/>
                <w:right w:val="none" w:sz="0" w:space="0" w:color="auto"/>
              </w:divBdr>
            </w:div>
            <w:div w:id="594215639">
              <w:marLeft w:val="0"/>
              <w:marRight w:val="0"/>
              <w:marTop w:val="0"/>
              <w:marBottom w:val="0"/>
              <w:divBdr>
                <w:top w:val="none" w:sz="0" w:space="0" w:color="auto"/>
                <w:left w:val="none" w:sz="0" w:space="0" w:color="auto"/>
                <w:bottom w:val="none" w:sz="0" w:space="0" w:color="auto"/>
                <w:right w:val="none" w:sz="0" w:space="0" w:color="auto"/>
              </w:divBdr>
            </w:div>
            <w:div w:id="65421306">
              <w:marLeft w:val="0"/>
              <w:marRight w:val="0"/>
              <w:marTop w:val="0"/>
              <w:marBottom w:val="0"/>
              <w:divBdr>
                <w:top w:val="none" w:sz="0" w:space="0" w:color="auto"/>
                <w:left w:val="none" w:sz="0" w:space="0" w:color="auto"/>
                <w:bottom w:val="none" w:sz="0" w:space="0" w:color="auto"/>
                <w:right w:val="none" w:sz="0" w:space="0" w:color="auto"/>
              </w:divBdr>
            </w:div>
            <w:div w:id="32271470">
              <w:marLeft w:val="0"/>
              <w:marRight w:val="0"/>
              <w:marTop w:val="0"/>
              <w:marBottom w:val="0"/>
              <w:divBdr>
                <w:top w:val="none" w:sz="0" w:space="0" w:color="auto"/>
                <w:left w:val="none" w:sz="0" w:space="0" w:color="auto"/>
                <w:bottom w:val="none" w:sz="0" w:space="0" w:color="auto"/>
                <w:right w:val="none" w:sz="0" w:space="0" w:color="auto"/>
              </w:divBdr>
            </w:div>
            <w:div w:id="1511217353">
              <w:marLeft w:val="0"/>
              <w:marRight w:val="0"/>
              <w:marTop w:val="0"/>
              <w:marBottom w:val="0"/>
              <w:divBdr>
                <w:top w:val="none" w:sz="0" w:space="0" w:color="auto"/>
                <w:left w:val="none" w:sz="0" w:space="0" w:color="auto"/>
                <w:bottom w:val="none" w:sz="0" w:space="0" w:color="auto"/>
                <w:right w:val="none" w:sz="0" w:space="0" w:color="auto"/>
              </w:divBdr>
            </w:div>
            <w:div w:id="586228823">
              <w:marLeft w:val="0"/>
              <w:marRight w:val="0"/>
              <w:marTop w:val="0"/>
              <w:marBottom w:val="0"/>
              <w:divBdr>
                <w:top w:val="none" w:sz="0" w:space="0" w:color="auto"/>
                <w:left w:val="none" w:sz="0" w:space="0" w:color="auto"/>
                <w:bottom w:val="none" w:sz="0" w:space="0" w:color="auto"/>
                <w:right w:val="none" w:sz="0" w:space="0" w:color="auto"/>
              </w:divBdr>
            </w:div>
            <w:div w:id="4901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5292">
      <w:bodyDiv w:val="1"/>
      <w:marLeft w:val="0"/>
      <w:marRight w:val="0"/>
      <w:marTop w:val="0"/>
      <w:marBottom w:val="0"/>
      <w:divBdr>
        <w:top w:val="none" w:sz="0" w:space="0" w:color="auto"/>
        <w:left w:val="none" w:sz="0" w:space="0" w:color="auto"/>
        <w:bottom w:val="none" w:sz="0" w:space="0" w:color="auto"/>
        <w:right w:val="none" w:sz="0" w:space="0" w:color="auto"/>
      </w:divBdr>
      <w:divsChild>
        <w:div w:id="558904699">
          <w:marLeft w:val="0"/>
          <w:marRight w:val="0"/>
          <w:marTop w:val="0"/>
          <w:marBottom w:val="0"/>
          <w:divBdr>
            <w:top w:val="none" w:sz="0" w:space="0" w:color="auto"/>
            <w:left w:val="none" w:sz="0" w:space="0" w:color="auto"/>
            <w:bottom w:val="none" w:sz="0" w:space="0" w:color="auto"/>
            <w:right w:val="none" w:sz="0" w:space="0" w:color="auto"/>
          </w:divBdr>
          <w:divsChild>
            <w:div w:id="194395041">
              <w:marLeft w:val="0"/>
              <w:marRight w:val="0"/>
              <w:marTop w:val="0"/>
              <w:marBottom w:val="0"/>
              <w:divBdr>
                <w:top w:val="none" w:sz="0" w:space="0" w:color="auto"/>
                <w:left w:val="none" w:sz="0" w:space="0" w:color="auto"/>
                <w:bottom w:val="none" w:sz="0" w:space="0" w:color="auto"/>
                <w:right w:val="none" w:sz="0" w:space="0" w:color="auto"/>
              </w:divBdr>
            </w:div>
          </w:divsChild>
        </w:div>
        <w:div w:id="1455639556">
          <w:marLeft w:val="0"/>
          <w:marRight w:val="0"/>
          <w:marTop w:val="0"/>
          <w:marBottom w:val="0"/>
          <w:divBdr>
            <w:top w:val="none" w:sz="0" w:space="0" w:color="auto"/>
            <w:left w:val="none" w:sz="0" w:space="0" w:color="auto"/>
            <w:bottom w:val="none" w:sz="0" w:space="0" w:color="auto"/>
            <w:right w:val="none" w:sz="0" w:space="0" w:color="auto"/>
          </w:divBdr>
        </w:div>
        <w:div w:id="1114907472">
          <w:marLeft w:val="0"/>
          <w:marRight w:val="0"/>
          <w:marTop w:val="0"/>
          <w:marBottom w:val="0"/>
          <w:divBdr>
            <w:top w:val="none" w:sz="0" w:space="0" w:color="auto"/>
            <w:left w:val="none" w:sz="0" w:space="0" w:color="auto"/>
            <w:bottom w:val="none" w:sz="0" w:space="0" w:color="auto"/>
            <w:right w:val="none" w:sz="0" w:space="0" w:color="auto"/>
          </w:divBdr>
          <w:divsChild>
            <w:div w:id="1313095453">
              <w:marLeft w:val="0"/>
              <w:marRight w:val="0"/>
              <w:marTop w:val="0"/>
              <w:marBottom w:val="0"/>
              <w:divBdr>
                <w:top w:val="single" w:sz="24" w:space="0" w:color="E9ECEF"/>
                <w:left w:val="single" w:sz="24" w:space="0" w:color="5BC0DE"/>
                <w:bottom w:val="single" w:sz="24" w:space="0" w:color="E9ECEF"/>
                <w:right w:val="single" w:sz="24" w:space="0" w:color="E9ECEF"/>
              </w:divBdr>
            </w:div>
            <w:div w:id="1785467008">
              <w:marLeft w:val="0"/>
              <w:marRight w:val="0"/>
              <w:marTop w:val="0"/>
              <w:marBottom w:val="0"/>
              <w:divBdr>
                <w:top w:val="single" w:sz="6" w:space="0" w:color="DEE2E6"/>
                <w:left w:val="single" w:sz="6" w:space="0" w:color="DEE2E6"/>
                <w:bottom w:val="single" w:sz="6" w:space="0" w:color="DEE2E6"/>
                <w:right w:val="single" w:sz="6" w:space="0" w:color="DEE2E6"/>
              </w:divBdr>
              <w:divsChild>
                <w:div w:id="430129046">
                  <w:marLeft w:val="0"/>
                  <w:marRight w:val="0"/>
                  <w:marTop w:val="0"/>
                  <w:marBottom w:val="0"/>
                  <w:divBdr>
                    <w:top w:val="none" w:sz="0" w:space="0" w:color="auto"/>
                    <w:left w:val="none" w:sz="0" w:space="0" w:color="auto"/>
                    <w:bottom w:val="none" w:sz="0" w:space="0" w:color="auto"/>
                    <w:right w:val="none" w:sz="0" w:space="0" w:color="auto"/>
                  </w:divBdr>
                </w:div>
              </w:divsChild>
            </w:div>
            <w:div w:id="2104302270">
              <w:marLeft w:val="0"/>
              <w:marRight w:val="0"/>
              <w:marTop w:val="0"/>
              <w:marBottom w:val="0"/>
              <w:divBdr>
                <w:top w:val="none" w:sz="0" w:space="0" w:color="auto"/>
                <w:left w:val="none" w:sz="0" w:space="0" w:color="auto"/>
                <w:bottom w:val="none" w:sz="0" w:space="0" w:color="auto"/>
                <w:right w:val="none" w:sz="0" w:space="0" w:color="auto"/>
              </w:divBdr>
            </w:div>
            <w:div w:id="5716029">
              <w:marLeft w:val="0"/>
              <w:marRight w:val="0"/>
              <w:marTop w:val="0"/>
              <w:marBottom w:val="0"/>
              <w:divBdr>
                <w:top w:val="none" w:sz="0" w:space="0" w:color="auto"/>
                <w:left w:val="none" w:sz="0" w:space="0" w:color="auto"/>
                <w:bottom w:val="none" w:sz="0" w:space="0" w:color="auto"/>
                <w:right w:val="none" w:sz="0" w:space="0" w:color="auto"/>
              </w:divBdr>
            </w:div>
            <w:div w:id="1368409328">
              <w:marLeft w:val="0"/>
              <w:marRight w:val="0"/>
              <w:marTop w:val="0"/>
              <w:marBottom w:val="0"/>
              <w:divBdr>
                <w:top w:val="single" w:sz="6" w:space="0" w:color="DEE2E6"/>
                <w:left w:val="single" w:sz="6" w:space="0" w:color="DEE2E6"/>
                <w:bottom w:val="single" w:sz="6" w:space="0" w:color="DEE2E6"/>
                <w:right w:val="single" w:sz="6" w:space="0" w:color="DEE2E6"/>
              </w:divBdr>
              <w:divsChild>
                <w:div w:id="1314915420">
                  <w:marLeft w:val="0"/>
                  <w:marRight w:val="0"/>
                  <w:marTop w:val="0"/>
                  <w:marBottom w:val="0"/>
                  <w:divBdr>
                    <w:top w:val="none" w:sz="0" w:space="0" w:color="auto"/>
                    <w:left w:val="none" w:sz="0" w:space="0" w:color="auto"/>
                    <w:bottom w:val="none" w:sz="0" w:space="0" w:color="auto"/>
                    <w:right w:val="none" w:sz="0" w:space="0" w:color="auto"/>
                  </w:divBdr>
                  <w:divsChild>
                    <w:div w:id="384910200">
                      <w:marLeft w:val="0"/>
                      <w:marRight w:val="0"/>
                      <w:marTop w:val="0"/>
                      <w:marBottom w:val="0"/>
                      <w:divBdr>
                        <w:top w:val="none" w:sz="0" w:space="0" w:color="auto"/>
                        <w:left w:val="none" w:sz="0" w:space="0" w:color="auto"/>
                        <w:bottom w:val="none" w:sz="0" w:space="0" w:color="auto"/>
                        <w:right w:val="none" w:sz="0" w:space="0" w:color="auto"/>
                      </w:divBdr>
                    </w:div>
                    <w:div w:id="100954305">
                      <w:marLeft w:val="0"/>
                      <w:marRight w:val="0"/>
                      <w:marTop w:val="0"/>
                      <w:marBottom w:val="0"/>
                      <w:divBdr>
                        <w:top w:val="none" w:sz="0" w:space="0" w:color="auto"/>
                        <w:left w:val="none" w:sz="0" w:space="0" w:color="auto"/>
                        <w:bottom w:val="none" w:sz="0" w:space="0" w:color="auto"/>
                        <w:right w:val="none" w:sz="0" w:space="0" w:color="auto"/>
                      </w:divBdr>
                      <w:divsChild>
                        <w:div w:id="21186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02848">
              <w:marLeft w:val="0"/>
              <w:marRight w:val="0"/>
              <w:marTop w:val="0"/>
              <w:marBottom w:val="0"/>
              <w:divBdr>
                <w:top w:val="none" w:sz="0" w:space="0" w:color="auto"/>
                <w:left w:val="none" w:sz="0" w:space="0" w:color="auto"/>
                <w:bottom w:val="none" w:sz="0" w:space="0" w:color="auto"/>
                <w:right w:val="none" w:sz="0" w:space="0" w:color="auto"/>
              </w:divBdr>
            </w:div>
            <w:div w:id="949312067">
              <w:marLeft w:val="0"/>
              <w:marRight w:val="0"/>
              <w:marTop w:val="0"/>
              <w:marBottom w:val="0"/>
              <w:divBdr>
                <w:top w:val="none" w:sz="0" w:space="0" w:color="auto"/>
                <w:left w:val="none" w:sz="0" w:space="0" w:color="auto"/>
                <w:bottom w:val="none" w:sz="0" w:space="0" w:color="auto"/>
                <w:right w:val="none" w:sz="0" w:space="0" w:color="auto"/>
              </w:divBdr>
            </w:div>
            <w:div w:id="696928122">
              <w:marLeft w:val="0"/>
              <w:marRight w:val="0"/>
              <w:marTop w:val="0"/>
              <w:marBottom w:val="0"/>
              <w:divBdr>
                <w:top w:val="single" w:sz="6" w:space="0" w:color="DEE2E6"/>
                <w:left w:val="single" w:sz="6" w:space="0" w:color="DEE2E6"/>
                <w:bottom w:val="single" w:sz="6" w:space="0" w:color="DEE2E6"/>
                <w:right w:val="single" w:sz="6" w:space="0" w:color="DEE2E6"/>
              </w:divBdr>
              <w:divsChild>
                <w:div w:id="543563552">
                  <w:marLeft w:val="0"/>
                  <w:marRight w:val="0"/>
                  <w:marTop w:val="0"/>
                  <w:marBottom w:val="0"/>
                  <w:divBdr>
                    <w:top w:val="none" w:sz="0" w:space="0" w:color="auto"/>
                    <w:left w:val="none" w:sz="0" w:space="0" w:color="auto"/>
                    <w:bottom w:val="none" w:sz="0" w:space="0" w:color="auto"/>
                    <w:right w:val="none" w:sz="0" w:space="0" w:color="auto"/>
                  </w:divBdr>
                  <w:divsChild>
                    <w:div w:id="61876332">
                      <w:marLeft w:val="0"/>
                      <w:marRight w:val="0"/>
                      <w:marTop w:val="0"/>
                      <w:marBottom w:val="0"/>
                      <w:divBdr>
                        <w:top w:val="none" w:sz="0" w:space="0" w:color="auto"/>
                        <w:left w:val="none" w:sz="0" w:space="0" w:color="auto"/>
                        <w:bottom w:val="none" w:sz="0" w:space="0" w:color="auto"/>
                        <w:right w:val="none" w:sz="0" w:space="0" w:color="auto"/>
                      </w:divBdr>
                      <w:divsChild>
                        <w:div w:id="1283413712">
                          <w:marLeft w:val="0"/>
                          <w:marRight w:val="0"/>
                          <w:marTop w:val="0"/>
                          <w:marBottom w:val="0"/>
                          <w:divBdr>
                            <w:top w:val="none" w:sz="0" w:space="0" w:color="auto"/>
                            <w:left w:val="none" w:sz="0" w:space="0" w:color="auto"/>
                            <w:bottom w:val="none" w:sz="0" w:space="0" w:color="auto"/>
                            <w:right w:val="none" w:sz="0" w:space="0" w:color="auto"/>
                          </w:divBdr>
                        </w:div>
                      </w:divsChild>
                    </w:div>
                    <w:div w:id="1254247440">
                      <w:marLeft w:val="0"/>
                      <w:marRight w:val="0"/>
                      <w:marTop w:val="0"/>
                      <w:marBottom w:val="0"/>
                      <w:divBdr>
                        <w:top w:val="none" w:sz="0" w:space="0" w:color="auto"/>
                        <w:left w:val="none" w:sz="0" w:space="0" w:color="auto"/>
                        <w:bottom w:val="none" w:sz="0" w:space="0" w:color="auto"/>
                        <w:right w:val="none" w:sz="0" w:space="0" w:color="auto"/>
                      </w:divBdr>
                      <w:divsChild>
                        <w:div w:id="14058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15224">
              <w:marLeft w:val="0"/>
              <w:marRight w:val="0"/>
              <w:marTop w:val="0"/>
              <w:marBottom w:val="0"/>
              <w:divBdr>
                <w:top w:val="none" w:sz="0" w:space="0" w:color="auto"/>
                <w:left w:val="none" w:sz="0" w:space="0" w:color="auto"/>
                <w:bottom w:val="none" w:sz="0" w:space="0" w:color="auto"/>
                <w:right w:val="none" w:sz="0" w:space="0" w:color="auto"/>
              </w:divBdr>
            </w:div>
            <w:div w:id="1521510696">
              <w:marLeft w:val="0"/>
              <w:marRight w:val="0"/>
              <w:marTop w:val="0"/>
              <w:marBottom w:val="0"/>
              <w:divBdr>
                <w:top w:val="none" w:sz="0" w:space="0" w:color="auto"/>
                <w:left w:val="none" w:sz="0" w:space="0" w:color="auto"/>
                <w:bottom w:val="none" w:sz="0" w:space="0" w:color="auto"/>
                <w:right w:val="none" w:sz="0" w:space="0" w:color="auto"/>
              </w:divBdr>
            </w:div>
            <w:div w:id="1365521597">
              <w:marLeft w:val="0"/>
              <w:marRight w:val="0"/>
              <w:marTop w:val="0"/>
              <w:marBottom w:val="0"/>
              <w:divBdr>
                <w:top w:val="none" w:sz="0" w:space="0" w:color="auto"/>
                <w:left w:val="none" w:sz="0" w:space="0" w:color="auto"/>
                <w:bottom w:val="none" w:sz="0" w:space="0" w:color="auto"/>
                <w:right w:val="none" w:sz="0" w:space="0" w:color="auto"/>
              </w:divBdr>
            </w:div>
            <w:div w:id="1624842462">
              <w:marLeft w:val="0"/>
              <w:marRight w:val="0"/>
              <w:marTop w:val="0"/>
              <w:marBottom w:val="0"/>
              <w:divBdr>
                <w:top w:val="none" w:sz="0" w:space="0" w:color="auto"/>
                <w:left w:val="none" w:sz="0" w:space="0" w:color="auto"/>
                <w:bottom w:val="none" w:sz="0" w:space="0" w:color="auto"/>
                <w:right w:val="none" w:sz="0" w:space="0" w:color="auto"/>
              </w:divBdr>
            </w:div>
            <w:div w:id="1673946835">
              <w:marLeft w:val="0"/>
              <w:marRight w:val="0"/>
              <w:marTop w:val="0"/>
              <w:marBottom w:val="0"/>
              <w:divBdr>
                <w:top w:val="none" w:sz="0" w:space="0" w:color="auto"/>
                <w:left w:val="none" w:sz="0" w:space="0" w:color="auto"/>
                <w:bottom w:val="none" w:sz="0" w:space="0" w:color="auto"/>
                <w:right w:val="none" w:sz="0" w:space="0" w:color="auto"/>
              </w:divBdr>
            </w:div>
            <w:div w:id="1229221602">
              <w:marLeft w:val="0"/>
              <w:marRight w:val="0"/>
              <w:marTop w:val="0"/>
              <w:marBottom w:val="0"/>
              <w:divBdr>
                <w:top w:val="none" w:sz="0" w:space="0" w:color="auto"/>
                <w:left w:val="none" w:sz="0" w:space="0" w:color="auto"/>
                <w:bottom w:val="none" w:sz="0" w:space="0" w:color="auto"/>
                <w:right w:val="none" w:sz="0" w:space="0" w:color="auto"/>
              </w:divBdr>
            </w:div>
            <w:div w:id="189805479">
              <w:marLeft w:val="0"/>
              <w:marRight w:val="0"/>
              <w:marTop w:val="0"/>
              <w:marBottom w:val="0"/>
              <w:divBdr>
                <w:top w:val="none" w:sz="0" w:space="0" w:color="auto"/>
                <w:left w:val="none" w:sz="0" w:space="0" w:color="auto"/>
                <w:bottom w:val="none" w:sz="0" w:space="0" w:color="auto"/>
                <w:right w:val="none" w:sz="0" w:space="0" w:color="auto"/>
              </w:divBdr>
            </w:div>
            <w:div w:id="846747094">
              <w:marLeft w:val="0"/>
              <w:marRight w:val="0"/>
              <w:marTop w:val="0"/>
              <w:marBottom w:val="0"/>
              <w:divBdr>
                <w:top w:val="none" w:sz="0" w:space="0" w:color="auto"/>
                <w:left w:val="none" w:sz="0" w:space="0" w:color="auto"/>
                <w:bottom w:val="none" w:sz="0" w:space="0" w:color="auto"/>
                <w:right w:val="none" w:sz="0" w:space="0" w:color="auto"/>
              </w:divBdr>
            </w:div>
            <w:div w:id="38407363">
              <w:marLeft w:val="0"/>
              <w:marRight w:val="0"/>
              <w:marTop w:val="0"/>
              <w:marBottom w:val="0"/>
              <w:divBdr>
                <w:top w:val="single" w:sz="24" w:space="0" w:color="E9ECEF"/>
                <w:left w:val="single" w:sz="24" w:space="0" w:color="D9534F"/>
                <w:bottom w:val="single" w:sz="24" w:space="0" w:color="E9ECEF"/>
                <w:right w:val="single" w:sz="24" w:space="0" w:color="E9ECEF"/>
              </w:divBdr>
            </w:div>
            <w:div w:id="846603059">
              <w:marLeft w:val="0"/>
              <w:marRight w:val="0"/>
              <w:marTop w:val="0"/>
              <w:marBottom w:val="0"/>
              <w:divBdr>
                <w:top w:val="single" w:sz="24" w:space="0" w:color="E9ECEF"/>
                <w:left w:val="single" w:sz="24" w:space="0" w:color="5BC0DE"/>
                <w:bottom w:val="single" w:sz="24" w:space="0" w:color="E9ECEF"/>
                <w:right w:val="single" w:sz="24" w:space="0" w:color="E9ECEF"/>
              </w:divBdr>
            </w:div>
            <w:div w:id="1664772983">
              <w:marLeft w:val="0"/>
              <w:marRight w:val="0"/>
              <w:marTop w:val="0"/>
              <w:marBottom w:val="0"/>
              <w:divBdr>
                <w:top w:val="none" w:sz="0" w:space="0" w:color="auto"/>
                <w:left w:val="none" w:sz="0" w:space="0" w:color="auto"/>
                <w:bottom w:val="none" w:sz="0" w:space="0" w:color="auto"/>
                <w:right w:val="none" w:sz="0" w:space="0" w:color="auto"/>
              </w:divBdr>
            </w:div>
            <w:div w:id="1855223287">
              <w:marLeft w:val="0"/>
              <w:marRight w:val="0"/>
              <w:marTop w:val="0"/>
              <w:marBottom w:val="0"/>
              <w:divBdr>
                <w:top w:val="none" w:sz="0" w:space="0" w:color="auto"/>
                <w:left w:val="none" w:sz="0" w:space="0" w:color="auto"/>
                <w:bottom w:val="none" w:sz="0" w:space="0" w:color="auto"/>
                <w:right w:val="none" w:sz="0" w:space="0" w:color="auto"/>
              </w:divBdr>
            </w:div>
            <w:div w:id="908228602">
              <w:marLeft w:val="0"/>
              <w:marRight w:val="0"/>
              <w:marTop w:val="0"/>
              <w:marBottom w:val="0"/>
              <w:divBdr>
                <w:top w:val="none" w:sz="0" w:space="0" w:color="auto"/>
                <w:left w:val="none" w:sz="0" w:space="0" w:color="auto"/>
                <w:bottom w:val="none" w:sz="0" w:space="0" w:color="auto"/>
                <w:right w:val="none" w:sz="0" w:space="0" w:color="auto"/>
              </w:divBdr>
            </w:div>
            <w:div w:id="1439252925">
              <w:marLeft w:val="0"/>
              <w:marRight w:val="0"/>
              <w:marTop w:val="0"/>
              <w:marBottom w:val="0"/>
              <w:divBdr>
                <w:top w:val="none" w:sz="0" w:space="0" w:color="auto"/>
                <w:left w:val="none" w:sz="0" w:space="0" w:color="auto"/>
                <w:bottom w:val="none" w:sz="0" w:space="0" w:color="auto"/>
                <w:right w:val="none" w:sz="0" w:space="0" w:color="auto"/>
              </w:divBdr>
            </w:div>
            <w:div w:id="36441699">
              <w:marLeft w:val="0"/>
              <w:marRight w:val="0"/>
              <w:marTop w:val="0"/>
              <w:marBottom w:val="0"/>
              <w:divBdr>
                <w:top w:val="none" w:sz="0" w:space="0" w:color="auto"/>
                <w:left w:val="none" w:sz="0" w:space="0" w:color="auto"/>
                <w:bottom w:val="none" w:sz="0" w:space="0" w:color="auto"/>
                <w:right w:val="none" w:sz="0" w:space="0" w:color="auto"/>
              </w:divBdr>
            </w:div>
            <w:div w:id="1790933324">
              <w:marLeft w:val="0"/>
              <w:marRight w:val="0"/>
              <w:marTop w:val="0"/>
              <w:marBottom w:val="0"/>
              <w:divBdr>
                <w:top w:val="none" w:sz="0" w:space="0" w:color="auto"/>
                <w:left w:val="none" w:sz="0" w:space="0" w:color="auto"/>
                <w:bottom w:val="none" w:sz="0" w:space="0" w:color="auto"/>
                <w:right w:val="none" w:sz="0" w:space="0" w:color="auto"/>
              </w:divBdr>
            </w:div>
            <w:div w:id="1083063613">
              <w:marLeft w:val="0"/>
              <w:marRight w:val="0"/>
              <w:marTop w:val="0"/>
              <w:marBottom w:val="0"/>
              <w:divBdr>
                <w:top w:val="none" w:sz="0" w:space="0" w:color="auto"/>
                <w:left w:val="none" w:sz="0" w:space="0" w:color="auto"/>
                <w:bottom w:val="none" w:sz="0" w:space="0" w:color="auto"/>
                <w:right w:val="none" w:sz="0" w:space="0" w:color="auto"/>
              </w:divBdr>
            </w:div>
            <w:div w:id="19212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32998">
      <w:bodyDiv w:val="1"/>
      <w:marLeft w:val="0"/>
      <w:marRight w:val="0"/>
      <w:marTop w:val="0"/>
      <w:marBottom w:val="0"/>
      <w:divBdr>
        <w:top w:val="none" w:sz="0" w:space="0" w:color="auto"/>
        <w:left w:val="none" w:sz="0" w:space="0" w:color="auto"/>
        <w:bottom w:val="none" w:sz="0" w:space="0" w:color="auto"/>
        <w:right w:val="none" w:sz="0" w:space="0" w:color="auto"/>
      </w:divBdr>
      <w:divsChild>
        <w:div w:id="1262295442">
          <w:marLeft w:val="0"/>
          <w:marRight w:val="0"/>
          <w:marTop w:val="0"/>
          <w:marBottom w:val="0"/>
          <w:divBdr>
            <w:top w:val="none" w:sz="0" w:space="0" w:color="auto"/>
            <w:left w:val="none" w:sz="0" w:space="0" w:color="auto"/>
            <w:bottom w:val="none" w:sz="0" w:space="0" w:color="auto"/>
            <w:right w:val="none" w:sz="0" w:space="0" w:color="auto"/>
          </w:divBdr>
          <w:divsChild>
            <w:div w:id="1107114834">
              <w:marLeft w:val="0"/>
              <w:marRight w:val="0"/>
              <w:marTop w:val="0"/>
              <w:marBottom w:val="0"/>
              <w:divBdr>
                <w:top w:val="none" w:sz="0" w:space="0" w:color="auto"/>
                <w:left w:val="none" w:sz="0" w:space="0" w:color="auto"/>
                <w:bottom w:val="none" w:sz="0" w:space="0" w:color="auto"/>
                <w:right w:val="none" w:sz="0" w:space="0" w:color="auto"/>
              </w:divBdr>
            </w:div>
          </w:divsChild>
        </w:div>
        <w:div w:id="930352654">
          <w:marLeft w:val="0"/>
          <w:marRight w:val="0"/>
          <w:marTop w:val="0"/>
          <w:marBottom w:val="0"/>
          <w:divBdr>
            <w:top w:val="none" w:sz="0" w:space="0" w:color="auto"/>
            <w:left w:val="none" w:sz="0" w:space="0" w:color="auto"/>
            <w:bottom w:val="none" w:sz="0" w:space="0" w:color="auto"/>
            <w:right w:val="none" w:sz="0" w:space="0" w:color="auto"/>
          </w:divBdr>
        </w:div>
        <w:div w:id="1667632971">
          <w:marLeft w:val="0"/>
          <w:marRight w:val="0"/>
          <w:marTop w:val="0"/>
          <w:marBottom w:val="0"/>
          <w:divBdr>
            <w:top w:val="none" w:sz="0" w:space="0" w:color="auto"/>
            <w:left w:val="none" w:sz="0" w:space="0" w:color="auto"/>
            <w:bottom w:val="none" w:sz="0" w:space="0" w:color="auto"/>
            <w:right w:val="none" w:sz="0" w:space="0" w:color="auto"/>
          </w:divBdr>
          <w:divsChild>
            <w:div w:id="1351369598">
              <w:marLeft w:val="0"/>
              <w:marRight w:val="0"/>
              <w:marTop w:val="0"/>
              <w:marBottom w:val="0"/>
              <w:divBdr>
                <w:top w:val="single" w:sz="6" w:space="0" w:color="DEE2E6"/>
                <w:left w:val="single" w:sz="6" w:space="0" w:color="DEE2E6"/>
                <w:bottom w:val="single" w:sz="6" w:space="0" w:color="DEE2E6"/>
                <w:right w:val="single" w:sz="6" w:space="0" w:color="DEE2E6"/>
              </w:divBdr>
              <w:divsChild>
                <w:div w:id="1011025939">
                  <w:marLeft w:val="0"/>
                  <w:marRight w:val="0"/>
                  <w:marTop w:val="0"/>
                  <w:marBottom w:val="0"/>
                  <w:divBdr>
                    <w:top w:val="none" w:sz="0" w:space="0" w:color="auto"/>
                    <w:left w:val="none" w:sz="0" w:space="0" w:color="auto"/>
                    <w:bottom w:val="none" w:sz="0" w:space="0" w:color="auto"/>
                    <w:right w:val="none" w:sz="0" w:space="0" w:color="auto"/>
                  </w:divBdr>
                </w:div>
              </w:divsChild>
            </w:div>
            <w:div w:id="1607885812">
              <w:marLeft w:val="0"/>
              <w:marRight w:val="0"/>
              <w:marTop w:val="0"/>
              <w:marBottom w:val="0"/>
              <w:divBdr>
                <w:top w:val="none" w:sz="0" w:space="0" w:color="auto"/>
                <w:left w:val="none" w:sz="0" w:space="0" w:color="auto"/>
                <w:bottom w:val="none" w:sz="0" w:space="0" w:color="auto"/>
                <w:right w:val="none" w:sz="0" w:space="0" w:color="auto"/>
              </w:divBdr>
            </w:div>
            <w:div w:id="1036007184">
              <w:marLeft w:val="0"/>
              <w:marRight w:val="0"/>
              <w:marTop w:val="0"/>
              <w:marBottom w:val="0"/>
              <w:divBdr>
                <w:top w:val="none" w:sz="0" w:space="0" w:color="auto"/>
                <w:left w:val="none" w:sz="0" w:space="0" w:color="auto"/>
                <w:bottom w:val="none" w:sz="0" w:space="0" w:color="auto"/>
                <w:right w:val="none" w:sz="0" w:space="0" w:color="auto"/>
              </w:divBdr>
            </w:div>
            <w:div w:id="79839826">
              <w:marLeft w:val="0"/>
              <w:marRight w:val="0"/>
              <w:marTop w:val="0"/>
              <w:marBottom w:val="0"/>
              <w:divBdr>
                <w:top w:val="single" w:sz="24" w:space="0" w:color="E9ECEF"/>
                <w:left w:val="single" w:sz="24" w:space="0" w:color="F0AD4E"/>
                <w:bottom w:val="single" w:sz="24" w:space="0" w:color="E9ECEF"/>
                <w:right w:val="single" w:sz="24" w:space="0" w:color="E9ECEF"/>
              </w:divBdr>
            </w:div>
            <w:div w:id="434785366">
              <w:marLeft w:val="0"/>
              <w:marRight w:val="0"/>
              <w:marTop w:val="0"/>
              <w:marBottom w:val="0"/>
              <w:divBdr>
                <w:top w:val="single" w:sz="6" w:space="0" w:color="DEE2E6"/>
                <w:left w:val="single" w:sz="6" w:space="0" w:color="DEE2E6"/>
                <w:bottom w:val="single" w:sz="6" w:space="0" w:color="DEE2E6"/>
                <w:right w:val="single" w:sz="6" w:space="0" w:color="DEE2E6"/>
              </w:divBdr>
              <w:divsChild>
                <w:div w:id="1862089336">
                  <w:marLeft w:val="0"/>
                  <w:marRight w:val="0"/>
                  <w:marTop w:val="0"/>
                  <w:marBottom w:val="0"/>
                  <w:divBdr>
                    <w:top w:val="none" w:sz="0" w:space="0" w:color="auto"/>
                    <w:left w:val="none" w:sz="0" w:space="0" w:color="auto"/>
                    <w:bottom w:val="none" w:sz="0" w:space="0" w:color="auto"/>
                    <w:right w:val="none" w:sz="0" w:space="0" w:color="auto"/>
                  </w:divBdr>
                </w:div>
              </w:divsChild>
            </w:div>
            <w:div w:id="816802870">
              <w:marLeft w:val="0"/>
              <w:marRight w:val="0"/>
              <w:marTop w:val="0"/>
              <w:marBottom w:val="0"/>
              <w:divBdr>
                <w:top w:val="none" w:sz="0" w:space="0" w:color="auto"/>
                <w:left w:val="none" w:sz="0" w:space="0" w:color="auto"/>
                <w:bottom w:val="none" w:sz="0" w:space="0" w:color="auto"/>
                <w:right w:val="none" w:sz="0" w:space="0" w:color="auto"/>
              </w:divBdr>
            </w:div>
            <w:div w:id="1809474481">
              <w:marLeft w:val="0"/>
              <w:marRight w:val="0"/>
              <w:marTop w:val="0"/>
              <w:marBottom w:val="0"/>
              <w:divBdr>
                <w:top w:val="none" w:sz="0" w:space="0" w:color="auto"/>
                <w:left w:val="none" w:sz="0" w:space="0" w:color="auto"/>
                <w:bottom w:val="none" w:sz="0" w:space="0" w:color="auto"/>
                <w:right w:val="none" w:sz="0" w:space="0" w:color="auto"/>
              </w:divBdr>
            </w:div>
            <w:div w:id="1020204598">
              <w:marLeft w:val="0"/>
              <w:marRight w:val="0"/>
              <w:marTop w:val="0"/>
              <w:marBottom w:val="0"/>
              <w:divBdr>
                <w:top w:val="single" w:sz="6" w:space="0" w:color="DEE2E6"/>
                <w:left w:val="single" w:sz="6" w:space="0" w:color="DEE2E6"/>
                <w:bottom w:val="single" w:sz="6" w:space="0" w:color="DEE2E6"/>
                <w:right w:val="single" w:sz="6" w:space="0" w:color="DEE2E6"/>
              </w:divBdr>
              <w:divsChild>
                <w:div w:id="727919774">
                  <w:marLeft w:val="0"/>
                  <w:marRight w:val="0"/>
                  <w:marTop w:val="0"/>
                  <w:marBottom w:val="0"/>
                  <w:divBdr>
                    <w:top w:val="none" w:sz="0" w:space="0" w:color="auto"/>
                    <w:left w:val="none" w:sz="0" w:space="0" w:color="auto"/>
                    <w:bottom w:val="none" w:sz="0" w:space="0" w:color="auto"/>
                    <w:right w:val="none" w:sz="0" w:space="0" w:color="auto"/>
                  </w:divBdr>
                </w:div>
              </w:divsChild>
            </w:div>
            <w:div w:id="669678856">
              <w:marLeft w:val="0"/>
              <w:marRight w:val="0"/>
              <w:marTop w:val="0"/>
              <w:marBottom w:val="0"/>
              <w:divBdr>
                <w:top w:val="none" w:sz="0" w:space="0" w:color="auto"/>
                <w:left w:val="none" w:sz="0" w:space="0" w:color="auto"/>
                <w:bottom w:val="none" w:sz="0" w:space="0" w:color="auto"/>
                <w:right w:val="none" w:sz="0" w:space="0" w:color="auto"/>
              </w:divBdr>
            </w:div>
            <w:div w:id="1314456132">
              <w:marLeft w:val="0"/>
              <w:marRight w:val="0"/>
              <w:marTop w:val="0"/>
              <w:marBottom w:val="0"/>
              <w:divBdr>
                <w:top w:val="none" w:sz="0" w:space="0" w:color="auto"/>
                <w:left w:val="none" w:sz="0" w:space="0" w:color="auto"/>
                <w:bottom w:val="none" w:sz="0" w:space="0" w:color="auto"/>
                <w:right w:val="none" w:sz="0" w:space="0" w:color="auto"/>
              </w:divBdr>
            </w:div>
            <w:div w:id="762454620">
              <w:marLeft w:val="0"/>
              <w:marRight w:val="0"/>
              <w:marTop w:val="0"/>
              <w:marBottom w:val="0"/>
              <w:divBdr>
                <w:top w:val="single" w:sz="6" w:space="0" w:color="DEE2E6"/>
                <w:left w:val="single" w:sz="6" w:space="0" w:color="DEE2E6"/>
                <w:bottom w:val="single" w:sz="6" w:space="0" w:color="DEE2E6"/>
                <w:right w:val="single" w:sz="6" w:space="0" w:color="DEE2E6"/>
              </w:divBdr>
              <w:divsChild>
                <w:div w:id="1731730825">
                  <w:marLeft w:val="0"/>
                  <w:marRight w:val="0"/>
                  <w:marTop w:val="0"/>
                  <w:marBottom w:val="0"/>
                  <w:divBdr>
                    <w:top w:val="none" w:sz="0" w:space="0" w:color="auto"/>
                    <w:left w:val="none" w:sz="0" w:space="0" w:color="auto"/>
                    <w:bottom w:val="none" w:sz="0" w:space="0" w:color="auto"/>
                    <w:right w:val="none" w:sz="0" w:space="0" w:color="auto"/>
                  </w:divBdr>
                </w:div>
              </w:divsChild>
            </w:div>
            <w:div w:id="712727013">
              <w:marLeft w:val="0"/>
              <w:marRight w:val="0"/>
              <w:marTop w:val="0"/>
              <w:marBottom w:val="0"/>
              <w:divBdr>
                <w:top w:val="none" w:sz="0" w:space="0" w:color="auto"/>
                <w:left w:val="none" w:sz="0" w:space="0" w:color="auto"/>
                <w:bottom w:val="none" w:sz="0" w:space="0" w:color="auto"/>
                <w:right w:val="none" w:sz="0" w:space="0" w:color="auto"/>
              </w:divBdr>
            </w:div>
            <w:div w:id="1332493134">
              <w:marLeft w:val="0"/>
              <w:marRight w:val="0"/>
              <w:marTop w:val="0"/>
              <w:marBottom w:val="0"/>
              <w:divBdr>
                <w:top w:val="none" w:sz="0" w:space="0" w:color="auto"/>
                <w:left w:val="none" w:sz="0" w:space="0" w:color="auto"/>
                <w:bottom w:val="none" w:sz="0" w:space="0" w:color="auto"/>
                <w:right w:val="none" w:sz="0" w:space="0" w:color="auto"/>
              </w:divBdr>
            </w:div>
            <w:div w:id="1683434327">
              <w:marLeft w:val="0"/>
              <w:marRight w:val="0"/>
              <w:marTop w:val="0"/>
              <w:marBottom w:val="0"/>
              <w:divBdr>
                <w:top w:val="single" w:sz="6" w:space="0" w:color="DEE2E6"/>
                <w:left w:val="single" w:sz="6" w:space="0" w:color="DEE2E6"/>
                <w:bottom w:val="single" w:sz="6" w:space="0" w:color="DEE2E6"/>
                <w:right w:val="single" w:sz="6" w:space="0" w:color="DEE2E6"/>
              </w:divBdr>
              <w:divsChild>
                <w:div w:id="953486259">
                  <w:marLeft w:val="0"/>
                  <w:marRight w:val="0"/>
                  <w:marTop w:val="0"/>
                  <w:marBottom w:val="0"/>
                  <w:divBdr>
                    <w:top w:val="none" w:sz="0" w:space="0" w:color="auto"/>
                    <w:left w:val="none" w:sz="0" w:space="0" w:color="auto"/>
                    <w:bottom w:val="none" w:sz="0" w:space="0" w:color="auto"/>
                    <w:right w:val="none" w:sz="0" w:space="0" w:color="auto"/>
                  </w:divBdr>
                </w:div>
              </w:divsChild>
            </w:div>
            <w:div w:id="738745748">
              <w:marLeft w:val="0"/>
              <w:marRight w:val="0"/>
              <w:marTop w:val="0"/>
              <w:marBottom w:val="0"/>
              <w:divBdr>
                <w:top w:val="none" w:sz="0" w:space="0" w:color="auto"/>
                <w:left w:val="none" w:sz="0" w:space="0" w:color="auto"/>
                <w:bottom w:val="none" w:sz="0" w:space="0" w:color="auto"/>
                <w:right w:val="none" w:sz="0" w:space="0" w:color="auto"/>
              </w:divBdr>
            </w:div>
            <w:div w:id="491798439">
              <w:marLeft w:val="0"/>
              <w:marRight w:val="0"/>
              <w:marTop w:val="0"/>
              <w:marBottom w:val="0"/>
              <w:divBdr>
                <w:top w:val="none" w:sz="0" w:space="0" w:color="auto"/>
                <w:left w:val="none" w:sz="0" w:space="0" w:color="auto"/>
                <w:bottom w:val="none" w:sz="0" w:space="0" w:color="auto"/>
                <w:right w:val="none" w:sz="0" w:space="0" w:color="auto"/>
              </w:divBdr>
            </w:div>
            <w:div w:id="60296439">
              <w:marLeft w:val="0"/>
              <w:marRight w:val="0"/>
              <w:marTop w:val="0"/>
              <w:marBottom w:val="0"/>
              <w:divBdr>
                <w:top w:val="single" w:sz="6" w:space="0" w:color="DEE2E6"/>
                <w:left w:val="single" w:sz="6" w:space="0" w:color="DEE2E6"/>
                <w:bottom w:val="single" w:sz="6" w:space="0" w:color="DEE2E6"/>
                <w:right w:val="single" w:sz="6" w:space="0" w:color="DEE2E6"/>
              </w:divBdr>
              <w:divsChild>
                <w:div w:id="165828611">
                  <w:marLeft w:val="0"/>
                  <w:marRight w:val="0"/>
                  <w:marTop w:val="0"/>
                  <w:marBottom w:val="0"/>
                  <w:divBdr>
                    <w:top w:val="none" w:sz="0" w:space="0" w:color="auto"/>
                    <w:left w:val="none" w:sz="0" w:space="0" w:color="auto"/>
                    <w:bottom w:val="none" w:sz="0" w:space="0" w:color="auto"/>
                    <w:right w:val="none" w:sz="0" w:space="0" w:color="auto"/>
                  </w:divBdr>
                </w:div>
              </w:divsChild>
            </w:div>
            <w:div w:id="2108577314">
              <w:marLeft w:val="0"/>
              <w:marRight w:val="0"/>
              <w:marTop w:val="0"/>
              <w:marBottom w:val="0"/>
              <w:divBdr>
                <w:top w:val="none" w:sz="0" w:space="0" w:color="auto"/>
                <w:left w:val="none" w:sz="0" w:space="0" w:color="auto"/>
                <w:bottom w:val="none" w:sz="0" w:space="0" w:color="auto"/>
                <w:right w:val="none" w:sz="0" w:space="0" w:color="auto"/>
              </w:divBdr>
            </w:div>
            <w:div w:id="1803230436">
              <w:marLeft w:val="0"/>
              <w:marRight w:val="0"/>
              <w:marTop w:val="0"/>
              <w:marBottom w:val="0"/>
              <w:divBdr>
                <w:top w:val="none" w:sz="0" w:space="0" w:color="auto"/>
                <w:left w:val="none" w:sz="0" w:space="0" w:color="auto"/>
                <w:bottom w:val="none" w:sz="0" w:space="0" w:color="auto"/>
                <w:right w:val="none" w:sz="0" w:space="0" w:color="auto"/>
              </w:divBdr>
            </w:div>
            <w:div w:id="982925999">
              <w:marLeft w:val="0"/>
              <w:marRight w:val="0"/>
              <w:marTop w:val="0"/>
              <w:marBottom w:val="0"/>
              <w:divBdr>
                <w:top w:val="single" w:sz="6" w:space="0" w:color="DEE2E6"/>
                <w:left w:val="single" w:sz="6" w:space="0" w:color="DEE2E6"/>
                <w:bottom w:val="single" w:sz="6" w:space="0" w:color="DEE2E6"/>
                <w:right w:val="single" w:sz="6" w:space="0" w:color="DEE2E6"/>
              </w:divBdr>
              <w:divsChild>
                <w:div w:id="1616865566">
                  <w:marLeft w:val="0"/>
                  <w:marRight w:val="0"/>
                  <w:marTop w:val="0"/>
                  <w:marBottom w:val="0"/>
                  <w:divBdr>
                    <w:top w:val="none" w:sz="0" w:space="0" w:color="auto"/>
                    <w:left w:val="none" w:sz="0" w:space="0" w:color="auto"/>
                    <w:bottom w:val="none" w:sz="0" w:space="0" w:color="auto"/>
                    <w:right w:val="none" w:sz="0" w:space="0" w:color="auto"/>
                  </w:divBdr>
                  <w:divsChild>
                    <w:div w:id="1508445596">
                      <w:marLeft w:val="0"/>
                      <w:marRight w:val="0"/>
                      <w:marTop w:val="0"/>
                      <w:marBottom w:val="0"/>
                      <w:divBdr>
                        <w:top w:val="none" w:sz="0" w:space="0" w:color="auto"/>
                        <w:left w:val="none" w:sz="0" w:space="0" w:color="auto"/>
                        <w:bottom w:val="none" w:sz="0" w:space="0" w:color="auto"/>
                        <w:right w:val="none" w:sz="0" w:space="0" w:color="auto"/>
                      </w:divBdr>
                    </w:div>
                    <w:div w:id="903486691">
                      <w:marLeft w:val="0"/>
                      <w:marRight w:val="0"/>
                      <w:marTop w:val="0"/>
                      <w:marBottom w:val="0"/>
                      <w:divBdr>
                        <w:top w:val="none" w:sz="0" w:space="0" w:color="auto"/>
                        <w:left w:val="none" w:sz="0" w:space="0" w:color="auto"/>
                        <w:bottom w:val="none" w:sz="0" w:space="0" w:color="auto"/>
                        <w:right w:val="none" w:sz="0" w:space="0" w:color="auto"/>
                      </w:divBdr>
                    </w:div>
                    <w:div w:id="994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90007">
              <w:marLeft w:val="0"/>
              <w:marRight w:val="0"/>
              <w:marTop w:val="0"/>
              <w:marBottom w:val="0"/>
              <w:divBdr>
                <w:top w:val="none" w:sz="0" w:space="0" w:color="auto"/>
                <w:left w:val="none" w:sz="0" w:space="0" w:color="auto"/>
                <w:bottom w:val="none" w:sz="0" w:space="0" w:color="auto"/>
                <w:right w:val="none" w:sz="0" w:space="0" w:color="auto"/>
              </w:divBdr>
            </w:div>
            <w:div w:id="196312626">
              <w:marLeft w:val="0"/>
              <w:marRight w:val="0"/>
              <w:marTop w:val="0"/>
              <w:marBottom w:val="0"/>
              <w:divBdr>
                <w:top w:val="none" w:sz="0" w:space="0" w:color="auto"/>
                <w:left w:val="none" w:sz="0" w:space="0" w:color="auto"/>
                <w:bottom w:val="none" w:sz="0" w:space="0" w:color="auto"/>
                <w:right w:val="none" w:sz="0" w:space="0" w:color="auto"/>
              </w:divBdr>
            </w:div>
            <w:div w:id="1839887431">
              <w:marLeft w:val="0"/>
              <w:marRight w:val="0"/>
              <w:marTop w:val="0"/>
              <w:marBottom w:val="0"/>
              <w:divBdr>
                <w:top w:val="single" w:sz="6" w:space="0" w:color="DEE2E6"/>
                <w:left w:val="single" w:sz="6" w:space="0" w:color="DEE2E6"/>
                <w:bottom w:val="single" w:sz="6" w:space="0" w:color="DEE2E6"/>
                <w:right w:val="single" w:sz="6" w:space="0" w:color="DEE2E6"/>
              </w:divBdr>
              <w:divsChild>
                <w:div w:id="1547252517">
                  <w:marLeft w:val="0"/>
                  <w:marRight w:val="0"/>
                  <w:marTop w:val="0"/>
                  <w:marBottom w:val="0"/>
                  <w:divBdr>
                    <w:top w:val="none" w:sz="0" w:space="0" w:color="auto"/>
                    <w:left w:val="none" w:sz="0" w:space="0" w:color="auto"/>
                    <w:bottom w:val="none" w:sz="0" w:space="0" w:color="auto"/>
                    <w:right w:val="none" w:sz="0" w:space="0" w:color="auto"/>
                  </w:divBdr>
                  <w:divsChild>
                    <w:div w:id="2063820146">
                      <w:marLeft w:val="0"/>
                      <w:marRight w:val="0"/>
                      <w:marTop w:val="0"/>
                      <w:marBottom w:val="0"/>
                      <w:divBdr>
                        <w:top w:val="none" w:sz="0" w:space="0" w:color="auto"/>
                        <w:left w:val="none" w:sz="0" w:space="0" w:color="auto"/>
                        <w:bottom w:val="none" w:sz="0" w:space="0" w:color="auto"/>
                        <w:right w:val="none" w:sz="0" w:space="0" w:color="auto"/>
                      </w:divBdr>
                    </w:div>
                    <w:div w:id="232858622">
                      <w:marLeft w:val="0"/>
                      <w:marRight w:val="0"/>
                      <w:marTop w:val="0"/>
                      <w:marBottom w:val="0"/>
                      <w:divBdr>
                        <w:top w:val="none" w:sz="0" w:space="0" w:color="auto"/>
                        <w:left w:val="none" w:sz="0" w:space="0" w:color="auto"/>
                        <w:bottom w:val="none" w:sz="0" w:space="0" w:color="auto"/>
                        <w:right w:val="none" w:sz="0" w:space="0" w:color="auto"/>
                      </w:divBdr>
                      <w:divsChild>
                        <w:div w:id="1791194998">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 w:id="245574291">
                  <w:marLeft w:val="0"/>
                  <w:marRight w:val="0"/>
                  <w:marTop w:val="0"/>
                  <w:marBottom w:val="0"/>
                  <w:divBdr>
                    <w:top w:val="none" w:sz="0" w:space="0" w:color="auto"/>
                    <w:left w:val="none" w:sz="0" w:space="0" w:color="auto"/>
                    <w:bottom w:val="none" w:sz="0" w:space="0" w:color="auto"/>
                    <w:right w:val="none" w:sz="0" w:space="0" w:color="auto"/>
                  </w:divBdr>
                  <w:divsChild>
                    <w:div w:id="757093548">
                      <w:marLeft w:val="0"/>
                      <w:marRight w:val="0"/>
                      <w:marTop w:val="0"/>
                      <w:marBottom w:val="0"/>
                      <w:divBdr>
                        <w:top w:val="none" w:sz="0" w:space="0" w:color="auto"/>
                        <w:left w:val="none" w:sz="0" w:space="0" w:color="auto"/>
                        <w:bottom w:val="none" w:sz="0" w:space="0" w:color="auto"/>
                        <w:right w:val="none" w:sz="0" w:space="0" w:color="auto"/>
                      </w:divBdr>
                    </w:div>
                    <w:div w:id="1767799356">
                      <w:marLeft w:val="0"/>
                      <w:marRight w:val="0"/>
                      <w:marTop w:val="0"/>
                      <w:marBottom w:val="0"/>
                      <w:divBdr>
                        <w:top w:val="none" w:sz="0" w:space="0" w:color="auto"/>
                        <w:left w:val="none" w:sz="0" w:space="0" w:color="auto"/>
                        <w:bottom w:val="none" w:sz="0" w:space="0" w:color="auto"/>
                        <w:right w:val="none" w:sz="0" w:space="0" w:color="auto"/>
                      </w:divBdr>
                      <w:divsChild>
                        <w:div w:id="2048868556">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sChild>
            </w:div>
            <w:div w:id="1928876774">
              <w:marLeft w:val="0"/>
              <w:marRight w:val="0"/>
              <w:marTop w:val="0"/>
              <w:marBottom w:val="0"/>
              <w:divBdr>
                <w:top w:val="none" w:sz="0" w:space="0" w:color="auto"/>
                <w:left w:val="none" w:sz="0" w:space="0" w:color="auto"/>
                <w:bottom w:val="none" w:sz="0" w:space="0" w:color="auto"/>
                <w:right w:val="none" w:sz="0" w:space="0" w:color="auto"/>
              </w:divBdr>
            </w:div>
            <w:div w:id="1937057282">
              <w:marLeft w:val="0"/>
              <w:marRight w:val="0"/>
              <w:marTop w:val="0"/>
              <w:marBottom w:val="0"/>
              <w:divBdr>
                <w:top w:val="none" w:sz="0" w:space="0" w:color="auto"/>
                <w:left w:val="none" w:sz="0" w:space="0" w:color="auto"/>
                <w:bottom w:val="none" w:sz="0" w:space="0" w:color="auto"/>
                <w:right w:val="none" w:sz="0" w:space="0" w:color="auto"/>
              </w:divBdr>
            </w:div>
            <w:div w:id="58984963">
              <w:marLeft w:val="0"/>
              <w:marRight w:val="0"/>
              <w:marTop w:val="0"/>
              <w:marBottom w:val="0"/>
              <w:divBdr>
                <w:top w:val="single" w:sz="6" w:space="0" w:color="DEE2E6"/>
                <w:left w:val="single" w:sz="6" w:space="0" w:color="DEE2E6"/>
                <w:bottom w:val="single" w:sz="6" w:space="0" w:color="DEE2E6"/>
                <w:right w:val="single" w:sz="6" w:space="0" w:color="DEE2E6"/>
              </w:divBdr>
              <w:divsChild>
                <w:div w:id="493843412">
                  <w:marLeft w:val="0"/>
                  <w:marRight w:val="0"/>
                  <w:marTop w:val="0"/>
                  <w:marBottom w:val="0"/>
                  <w:divBdr>
                    <w:top w:val="none" w:sz="0" w:space="0" w:color="auto"/>
                    <w:left w:val="none" w:sz="0" w:space="0" w:color="auto"/>
                    <w:bottom w:val="none" w:sz="0" w:space="0" w:color="auto"/>
                    <w:right w:val="none" w:sz="0" w:space="0" w:color="auto"/>
                  </w:divBdr>
                </w:div>
                <w:div w:id="636567778">
                  <w:marLeft w:val="0"/>
                  <w:marRight w:val="0"/>
                  <w:marTop w:val="0"/>
                  <w:marBottom w:val="0"/>
                  <w:divBdr>
                    <w:top w:val="none" w:sz="0" w:space="0" w:color="auto"/>
                    <w:left w:val="none" w:sz="0" w:space="0" w:color="auto"/>
                    <w:bottom w:val="none" w:sz="0" w:space="0" w:color="auto"/>
                    <w:right w:val="none" w:sz="0" w:space="0" w:color="auto"/>
                  </w:divBdr>
                </w:div>
                <w:div w:id="1217742493">
                  <w:marLeft w:val="0"/>
                  <w:marRight w:val="0"/>
                  <w:marTop w:val="0"/>
                  <w:marBottom w:val="0"/>
                  <w:divBdr>
                    <w:top w:val="none" w:sz="0" w:space="0" w:color="auto"/>
                    <w:left w:val="none" w:sz="0" w:space="0" w:color="auto"/>
                    <w:bottom w:val="none" w:sz="0" w:space="0" w:color="auto"/>
                    <w:right w:val="none" w:sz="0" w:space="0" w:color="auto"/>
                  </w:divBdr>
                </w:div>
              </w:divsChild>
            </w:div>
            <w:div w:id="660039634">
              <w:marLeft w:val="0"/>
              <w:marRight w:val="0"/>
              <w:marTop w:val="0"/>
              <w:marBottom w:val="0"/>
              <w:divBdr>
                <w:top w:val="none" w:sz="0" w:space="0" w:color="auto"/>
                <w:left w:val="none" w:sz="0" w:space="0" w:color="auto"/>
                <w:bottom w:val="none" w:sz="0" w:space="0" w:color="auto"/>
                <w:right w:val="none" w:sz="0" w:space="0" w:color="auto"/>
              </w:divBdr>
            </w:div>
            <w:div w:id="337738806">
              <w:marLeft w:val="0"/>
              <w:marRight w:val="0"/>
              <w:marTop w:val="0"/>
              <w:marBottom w:val="0"/>
              <w:divBdr>
                <w:top w:val="none" w:sz="0" w:space="0" w:color="auto"/>
                <w:left w:val="none" w:sz="0" w:space="0" w:color="auto"/>
                <w:bottom w:val="none" w:sz="0" w:space="0" w:color="auto"/>
                <w:right w:val="none" w:sz="0" w:space="0" w:color="auto"/>
              </w:divBdr>
            </w:div>
            <w:div w:id="312369161">
              <w:marLeft w:val="0"/>
              <w:marRight w:val="0"/>
              <w:marTop w:val="0"/>
              <w:marBottom w:val="0"/>
              <w:divBdr>
                <w:top w:val="single" w:sz="6" w:space="0" w:color="DEE2E6"/>
                <w:left w:val="single" w:sz="6" w:space="0" w:color="DEE2E6"/>
                <w:bottom w:val="single" w:sz="6" w:space="0" w:color="DEE2E6"/>
                <w:right w:val="single" w:sz="6" w:space="0" w:color="DEE2E6"/>
              </w:divBdr>
              <w:divsChild>
                <w:div w:id="1459684206">
                  <w:marLeft w:val="0"/>
                  <w:marRight w:val="0"/>
                  <w:marTop w:val="0"/>
                  <w:marBottom w:val="0"/>
                  <w:divBdr>
                    <w:top w:val="none" w:sz="0" w:space="0" w:color="auto"/>
                    <w:left w:val="none" w:sz="0" w:space="0" w:color="auto"/>
                    <w:bottom w:val="none" w:sz="0" w:space="0" w:color="auto"/>
                    <w:right w:val="none" w:sz="0" w:space="0" w:color="auto"/>
                  </w:divBdr>
                  <w:divsChild>
                    <w:div w:id="1175994765">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1274173096">
              <w:marLeft w:val="0"/>
              <w:marRight w:val="0"/>
              <w:marTop w:val="0"/>
              <w:marBottom w:val="0"/>
              <w:divBdr>
                <w:top w:val="none" w:sz="0" w:space="0" w:color="auto"/>
                <w:left w:val="none" w:sz="0" w:space="0" w:color="auto"/>
                <w:bottom w:val="none" w:sz="0" w:space="0" w:color="auto"/>
                <w:right w:val="none" w:sz="0" w:space="0" w:color="auto"/>
              </w:divBdr>
            </w:div>
            <w:div w:id="2070103393">
              <w:marLeft w:val="0"/>
              <w:marRight w:val="0"/>
              <w:marTop w:val="0"/>
              <w:marBottom w:val="0"/>
              <w:divBdr>
                <w:top w:val="none" w:sz="0" w:space="0" w:color="auto"/>
                <w:left w:val="none" w:sz="0" w:space="0" w:color="auto"/>
                <w:bottom w:val="none" w:sz="0" w:space="0" w:color="auto"/>
                <w:right w:val="none" w:sz="0" w:space="0" w:color="auto"/>
              </w:divBdr>
            </w:div>
            <w:div w:id="1358390109">
              <w:marLeft w:val="0"/>
              <w:marRight w:val="0"/>
              <w:marTop w:val="0"/>
              <w:marBottom w:val="0"/>
              <w:divBdr>
                <w:top w:val="single" w:sz="6" w:space="0" w:color="DEE2E6"/>
                <w:left w:val="single" w:sz="6" w:space="0" w:color="DEE2E6"/>
                <w:bottom w:val="single" w:sz="6" w:space="0" w:color="DEE2E6"/>
                <w:right w:val="single" w:sz="6" w:space="0" w:color="DEE2E6"/>
              </w:divBdr>
              <w:divsChild>
                <w:div w:id="625047369">
                  <w:marLeft w:val="0"/>
                  <w:marRight w:val="0"/>
                  <w:marTop w:val="0"/>
                  <w:marBottom w:val="0"/>
                  <w:divBdr>
                    <w:top w:val="none" w:sz="0" w:space="0" w:color="auto"/>
                    <w:left w:val="none" w:sz="0" w:space="0" w:color="auto"/>
                    <w:bottom w:val="none" w:sz="0" w:space="0" w:color="auto"/>
                    <w:right w:val="none" w:sz="0" w:space="0" w:color="auto"/>
                  </w:divBdr>
                </w:div>
              </w:divsChild>
            </w:div>
            <w:div w:id="1483963877">
              <w:marLeft w:val="0"/>
              <w:marRight w:val="0"/>
              <w:marTop w:val="0"/>
              <w:marBottom w:val="0"/>
              <w:divBdr>
                <w:top w:val="single" w:sz="6" w:space="0" w:color="DEE2E6"/>
                <w:left w:val="single" w:sz="6" w:space="0" w:color="DEE2E6"/>
                <w:bottom w:val="single" w:sz="6" w:space="0" w:color="DEE2E6"/>
                <w:right w:val="single" w:sz="6" w:space="0" w:color="DEE2E6"/>
              </w:divBdr>
              <w:divsChild>
                <w:div w:id="636567749">
                  <w:marLeft w:val="0"/>
                  <w:marRight w:val="0"/>
                  <w:marTop w:val="0"/>
                  <w:marBottom w:val="0"/>
                  <w:divBdr>
                    <w:top w:val="none" w:sz="0" w:space="0" w:color="auto"/>
                    <w:left w:val="none" w:sz="0" w:space="0" w:color="auto"/>
                    <w:bottom w:val="none" w:sz="0" w:space="0" w:color="auto"/>
                    <w:right w:val="none" w:sz="0" w:space="0" w:color="auto"/>
                  </w:divBdr>
                  <w:divsChild>
                    <w:div w:id="432285875">
                      <w:marLeft w:val="0"/>
                      <w:marRight w:val="0"/>
                      <w:marTop w:val="0"/>
                      <w:marBottom w:val="0"/>
                      <w:divBdr>
                        <w:top w:val="none" w:sz="0" w:space="0" w:color="auto"/>
                        <w:left w:val="none" w:sz="0" w:space="0" w:color="auto"/>
                        <w:bottom w:val="none" w:sz="0" w:space="0" w:color="auto"/>
                        <w:right w:val="none" w:sz="0" w:space="0" w:color="auto"/>
                      </w:divBdr>
                    </w:div>
                    <w:div w:id="1592156113">
                      <w:marLeft w:val="0"/>
                      <w:marRight w:val="0"/>
                      <w:marTop w:val="0"/>
                      <w:marBottom w:val="0"/>
                      <w:divBdr>
                        <w:top w:val="none" w:sz="0" w:space="0" w:color="auto"/>
                        <w:left w:val="none" w:sz="0" w:space="0" w:color="auto"/>
                        <w:bottom w:val="none" w:sz="0" w:space="0" w:color="auto"/>
                        <w:right w:val="none" w:sz="0" w:space="0" w:color="auto"/>
                      </w:divBdr>
                    </w:div>
                    <w:div w:id="1897889290">
                      <w:marLeft w:val="0"/>
                      <w:marRight w:val="0"/>
                      <w:marTop w:val="0"/>
                      <w:marBottom w:val="0"/>
                      <w:divBdr>
                        <w:top w:val="none" w:sz="0" w:space="0" w:color="auto"/>
                        <w:left w:val="none" w:sz="0" w:space="0" w:color="auto"/>
                        <w:bottom w:val="none" w:sz="0" w:space="0" w:color="auto"/>
                        <w:right w:val="none" w:sz="0" w:space="0" w:color="auto"/>
                      </w:divBdr>
                    </w:div>
                    <w:div w:id="19946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3764">
              <w:marLeft w:val="0"/>
              <w:marRight w:val="0"/>
              <w:marTop w:val="0"/>
              <w:marBottom w:val="0"/>
              <w:divBdr>
                <w:top w:val="single" w:sz="6" w:space="0" w:color="DEE2E6"/>
                <w:left w:val="single" w:sz="6" w:space="0" w:color="DEE2E6"/>
                <w:bottom w:val="single" w:sz="6" w:space="0" w:color="DEE2E6"/>
                <w:right w:val="single" w:sz="6" w:space="0" w:color="DEE2E6"/>
              </w:divBdr>
              <w:divsChild>
                <w:div w:id="1945844767">
                  <w:marLeft w:val="0"/>
                  <w:marRight w:val="0"/>
                  <w:marTop w:val="0"/>
                  <w:marBottom w:val="0"/>
                  <w:divBdr>
                    <w:top w:val="none" w:sz="0" w:space="0" w:color="auto"/>
                    <w:left w:val="none" w:sz="0" w:space="0" w:color="auto"/>
                    <w:bottom w:val="none" w:sz="0" w:space="0" w:color="auto"/>
                    <w:right w:val="none" w:sz="0" w:space="0" w:color="auto"/>
                  </w:divBdr>
                </w:div>
              </w:divsChild>
            </w:div>
            <w:div w:id="1560752309">
              <w:marLeft w:val="0"/>
              <w:marRight w:val="0"/>
              <w:marTop w:val="0"/>
              <w:marBottom w:val="0"/>
              <w:divBdr>
                <w:top w:val="none" w:sz="0" w:space="0" w:color="auto"/>
                <w:left w:val="none" w:sz="0" w:space="0" w:color="auto"/>
                <w:bottom w:val="none" w:sz="0" w:space="0" w:color="auto"/>
                <w:right w:val="none" w:sz="0" w:space="0" w:color="auto"/>
              </w:divBdr>
            </w:div>
            <w:div w:id="4954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2034">
      <w:bodyDiv w:val="1"/>
      <w:marLeft w:val="0"/>
      <w:marRight w:val="0"/>
      <w:marTop w:val="0"/>
      <w:marBottom w:val="0"/>
      <w:divBdr>
        <w:top w:val="none" w:sz="0" w:space="0" w:color="auto"/>
        <w:left w:val="none" w:sz="0" w:space="0" w:color="auto"/>
        <w:bottom w:val="none" w:sz="0" w:space="0" w:color="auto"/>
        <w:right w:val="none" w:sz="0" w:space="0" w:color="auto"/>
      </w:divBdr>
      <w:divsChild>
        <w:div w:id="1177885279">
          <w:marLeft w:val="0"/>
          <w:marRight w:val="0"/>
          <w:marTop w:val="0"/>
          <w:marBottom w:val="0"/>
          <w:divBdr>
            <w:top w:val="none" w:sz="0" w:space="0" w:color="auto"/>
            <w:left w:val="none" w:sz="0" w:space="0" w:color="auto"/>
            <w:bottom w:val="none" w:sz="0" w:space="0" w:color="auto"/>
            <w:right w:val="none" w:sz="0" w:space="0" w:color="auto"/>
          </w:divBdr>
          <w:divsChild>
            <w:div w:id="1241716896">
              <w:marLeft w:val="0"/>
              <w:marRight w:val="0"/>
              <w:marTop w:val="0"/>
              <w:marBottom w:val="0"/>
              <w:divBdr>
                <w:top w:val="none" w:sz="0" w:space="0" w:color="auto"/>
                <w:left w:val="none" w:sz="0" w:space="0" w:color="auto"/>
                <w:bottom w:val="none" w:sz="0" w:space="0" w:color="auto"/>
                <w:right w:val="none" w:sz="0" w:space="0" w:color="auto"/>
              </w:divBdr>
            </w:div>
          </w:divsChild>
        </w:div>
        <w:div w:id="1032652376">
          <w:marLeft w:val="0"/>
          <w:marRight w:val="0"/>
          <w:marTop w:val="0"/>
          <w:marBottom w:val="0"/>
          <w:divBdr>
            <w:top w:val="none" w:sz="0" w:space="0" w:color="auto"/>
            <w:left w:val="none" w:sz="0" w:space="0" w:color="auto"/>
            <w:bottom w:val="none" w:sz="0" w:space="0" w:color="auto"/>
            <w:right w:val="none" w:sz="0" w:space="0" w:color="auto"/>
          </w:divBdr>
        </w:div>
        <w:div w:id="400106220">
          <w:marLeft w:val="0"/>
          <w:marRight w:val="0"/>
          <w:marTop w:val="0"/>
          <w:marBottom w:val="0"/>
          <w:divBdr>
            <w:top w:val="none" w:sz="0" w:space="0" w:color="auto"/>
            <w:left w:val="none" w:sz="0" w:space="0" w:color="auto"/>
            <w:bottom w:val="none" w:sz="0" w:space="0" w:color="auto"/>
            <w:right w:val="none" w:sz="0" w:space="0" w:color="auto"/>
          </w:divBdr>
          <w:divsChild>
            <w:div w:id="1808812368">
              <w:marLeft w:val="0"/>
              <w:marRight w:val="0"/>
              <w:marTop w:val="0"/>
              <w:marBottom w:val="0"/>
              <w:divBdr>
                <w:top w:val="single" w:sz="6" w:space="0" w:color="DEE2E6"/>
                <w:left w:val="single" w:sz="6" w:space="0" w:color="DEE2E6"/>
                <w:bottom w:val="single" w:sz="6" w:space="0" w:color="DEE2E6"/>
                <w:right w:val="single" w:sz="6" w:space="0" w:color="DEE2E6"/>
              </w:divBdr>
            </w:div>
            <w:div w:id="631179868">
              <w:marLeft w:val="0"/>
              <w:marRight w:val="0"/>
              <w:marTop w:val="0"/>
              <w:marBottom w:val="0"/>
              <w:divBdr>
                <w:top w:val="none" w:sz="0" w:space="0" w:color="auto"/>
                <w:left w:val="none" w:sz="0" w:space="0" w:color="auto"/>
                <w:bottom w:val="none" w:sz="0" w:space="0" w:color="auto"/>
                <w:right w:val="none" w:sz="0" w:space="0" w:color="auto"/>
              </w:divBdr>
            </w:div>
            <w:div w:id="2082826402">
              <w:marLeft w:val="0"/>
              <w:marRight w:val="0"/>
              <w:marTop w:val="0"/>
              <w:marBottom w:val="0"/>
              <w:divBdr>
                <w:top w:val="none" w:sz="0" w:space="0" w:color="auto"/>
                <w:left w:val="none" w:sz="0" w:space="0" w:color="auto"/>
                <w:bottom w:val="none" w:sz="0" w:space="0" w:color="auto"/>
                <w:right w:val="none" w:sz="0" w:space="0" w:color="auto"/>
              </w:divBdr>
            </w:div>
            <w:div w:id="1159032145">
              <w:marLeft w:val="0"/>
              <w:marRight w:val="0"/>
              <w:marTop w:val="0"/>
              <w:marBottom w:val="0"/>
              <w:divBdr>
                <w:top w:val="single" w:sz="6" w:space="0" w:color="DEE2E6"/>
                <w:left w:val="single" w:sz="6" w:space="0" w:color="DEE2E6"/>
                <w:bottom w:val="single" w:sz="6" w:space="0" w:color="DEE2E6"/>
                <w:right w:val="single" w:sz="6" w:space="0" w:color="DEE2E6"/>
              </w:divBdr>
            </w:div>
            <w:div w:id="1721131647">
              <w:marLeft w:val="0"/>
              <w:marRight w:val="0"/>
              <w:marTop w:val="0"/>
              <w:marBottom w:val="0"/>
              <w:divBdr>
                <w:top w:val="none" w:sz="0" w:space="0" w:color="auto"/>
                <w:left w:val="none" w:sz="0" w:space="0" w:color="auto"/>
                <w:bottom w:val="none" w:sz="0" w:space="0" w:color="auto"/>
                <w:right w:val="none" w:sz="0" w:space="0" w:color="auto"/>
              </w:divBdr>
            </w:div>
            <w:div w:id="949901113">
              <w:marLeft w:val="0"/>
              <w:marRight w:val="0"/>
              <w:marTop w:val="0"/>
              <w:marBottom w:val="0"/>
              <w:divBdr>
                <w:top w:val="none" w:sz="0" w:space="0" w:color="auto"/>
                <w:left w:val="none" w:sz="0" w:space="0" w:color="auto"/>
                <w:bottom w:val="none" w:sz="0" w:space="0" w:color="auto"/>
                <w:right w:val="none" w:sz="0" w:space="0" w:color="auto"/>
              </w:divBdr>
            </w:div>
            <w:div w:id="1046568108">
              <w:marLeft w:val="0"/>
              <w:marRight w:val="0"/>
              <w:marTop w:val="0"/>
              <w:marBottom w:val="0"/>
              <w:divBdr>
                <w:top w:val="single" w:sz="6" w:space="0" w:color="DEE2E6"/>
                <w:left w:val="single" w:sz="6" w:space="0" w:color="DEE2E6"/>
                <w:bottom w:val="single" w:sz="6" w:space="0" w:color="DEE2E6"/>
                <w:right w:val="single" w:sz="6" w:space="0" w:color="DEE2E6"/>
              </w:divBdr>
            </w:div>
            <w:div w:id="1688361423">
              <w:marLeft w:val="0"/>
              <w:marRight w:val="0"/>
              <w:marTop w:val="0"/>
              <w:marBottom w:val="0"/>
              <w:divBdr>
                <w:top w:val="none" w:sz="0" w:space="0" w:color="auto"/>
                <w:left w:val="none" w:sz="0" w:space="0" w:color="auto"/>
                <w:bottom w:val="none" w:sz="0" w:space="0" w:color="auto"/>
                <w:right w:val="none" w:sz="0" w:space="0" w:color="auto"/>
              </w:divBdr>
            </w:div>
            <w:div w:id="2007048938">
              <w:marLeft w:val="0"/>
              <w:marRight w:val="0"/>
              <w:marTop w:val="0"/>
              <w:marBottom w:val="0"/>
              <w:divBdr>
                <w:top w:val="none" w:sz="0" w:space="0" w:color="auto"/>
                <w:left w:val="none" w:sz="0" w:space="0" w:color="auto"/>
                <w:bottom w:val="none" w:sz="0" w:space="0" w:color="auto"/>
                <w:right w:val="none" w:sz="0" w:space="0" w:color="auto"/>
              </w:divBdr>
            </w:div>
            <w:div w:id="172576460">
              <w:marLeft w:val="0"/>
              <w:marRight w:val="0"/>
              <w:marTop w:val="0"/>
              <w:marBottom w:val="0"/>
              <w:divBdr>
                <w:top w:val="single" w:sz="6" w:space="0" w:color="DEE2E6"/>
                <w:left w:val="single" w:sz="6" w:space="0" w:color="DEE2E6"/>
                <w:bottom w:val="single" w:sz="6" w:space="0" w:color="DEE2E6"/>
                <w:right w:val="single" w:sz="6" w:space="0" w:color="DEE2E6"/>
              </w:divBdr>
            </w:div>
            <w:div w:id="2098166521">
              <w:marLeft w:val="0"/>
              <w:marRight w:val="0"/>
              <w:marTop w:val="0"/>
              <w:marBottom w:val="0"/>
              <w:divBdr>
                <w:top w:val="none" w:sz="0" w:space="0" w:color="auto"/>
                <w:left w:val="none" w:sz="0" w:space="0" w:color="auto"/>
                <w:bottom w:val="none" w:sz="0" w:space="0" w:color="auto"/>
                <w:right w:val="none" w:sz="0" w:space="0" w:color="auto"/>
              </w:divBdr>
            </w:div>
            <w:div w:id="1110245437">
              <w:marLeft w:val="0"/>
              <w:marRight w:val="0"/>
              <w:marTop w:val="0"/>
              <w:marBottom w:val="0"/>
              <w:divBdr>
                <w:top w:val="none" w:sz="0" w:space="0" w:color="auto"/>
                <w:left w:val="none" w:sz="0" w:space="0" w:color="auto"/>
                <w:bottom w:val="none" w:sz="0" w:space="0" w:color="auto"/>
                <w:right w:val="none" w:sz="0" w:space="0" w:color="auto"/>
              </w:divBdr>
            </w:div>
            <w:div w:id="1128402127">
              <w:marLeft w:val="0"/>
              <w:marRight w:val="0"/>
              <w:marTop w:val="0"/>
              <w:marBottom w:val="0"/>
              <w:divBdr>
                <w:top w:val="single" w:sz="6" w:space="0" w:color="DEE2E6"/>
                <w:left w:val="single" w:sz="6" w:space="0" w:color="DEE2E6"/>
                <w:bottom w:val="single" w:sz="6" w:space="0" w:color="DEE2E6"/>
                <w:right w:val="single" w:sz="6" w:space="0" w:color="DEE2E6"/>
              </w:divBdr>
              <w:divsChild>
                <w:div w:id="758910341">
                  <w:marLeft w:val="0"/>
                  <w:marRight w:val="0"/>
                  <w:marTop w:val="0"/>
                  <w:marBottom w:val="0"/>
                  <w:divBdr>
                    <w:top w:val="none" w:sz="0" w:space="0" w:color="auto"/>
                    <w:left w:val="none" w:sz="0" w:space="0" w:color="auto"/>
                    <w:bottom w:val="none" w:sz="0" w:space="0" w:color="auto"/>
                    <w:right w:val="none" w:sz="0" w:space="0" w:color="auto"/>
                  </w:divBdr>
                </w:div>
              </w:divsChild>
            </w:div>
            <w:div w:id="2082099213">
              <w:marLeft w:val="0"/>
              <w:marRight w:val="0"/>
              <w:marTop w:val="0"/>
              <w:marBottom w:val="0"/>
              <w:divBdr>
                <w:top w:val="none" w:sz="0" w:space="0" w:color="auto"/>
                <w:left w:val="none" w:sz="0" w:space="0" w:color="auto"/>
                <w:bottom w:val="none" w:sz="0" w:space="0" w:color="auto"/>
                <w:right w:val="none" w:sz="0" w:space="0" w:color="auto"/>
              </w:divBdr>
            </w:div>
            <w:div w:id="683750850">
              <w:marLeft w:val="0"/>
              <w:marRight w:val="0"/>
              <w:marTop w:val="0"/>
              <w:marBottom w:val="0"/>
              <w:divBdr>
                <w:top w:val="none" w:sz="0" w:space="0" w:color="auto"/>
                <w:left w:val="none" w:sz="0" w:space="0" w:color="auto"/>
                <w:bottom w:val="none" w:sz="0" w:space="0" w:color="auto"/>
                <w:right w:val="none" w:sz="0" w:space="0" w:color="auto"/>
              </w:divBdr>
            </w:div>
            <w:div w:id="1760101289">
              <w:marLeft w:val="0"/>
              <w:marRight w:val="0"/>
              <w:marTop w:val="0"/>
              <w:marBottom w:val="0"/>
              <w:divBdr>
                <w:top w:val="none" w:sz="0" w:space="0" w:color="auto"/>
                <w:left w:val="none" w:sz="0" w:space="0" w:color="auto"/>
                <w:bottom w:val="none" w:sz="0" w:space="0" w:color="auto"/>
                <w:right w:val="none" w:sz="0" w:space="0" w:color="auto"/>
              </w:divBdr>
            </w:div>
            <w:div w:id="2023973131">
              <w:marLeft w:val="0"/>
              <w:marRight w:val="0"/>
              <w:marTop w:val="0"/>
              <w:marBottom w:val="0"/>
              <w:divBdr>
                <w:top w:val="none" w:sz="0" w:space="0" w:color="auto"/>
                <w:left w:val="none" w:sz="0" w:space="0" w:color="auto"/>
                <w:bottom w:val="none" w:sz="0" w:space="0" w:color="auto"/>
                <w:right w:val="none" w:sz="0" w:space="0" w:color="auto"/>
              </w:divBdr>
            </w:div>
            <w:div w:id="280691430">
              <w:marLeft w:val="0"/>
              <w:marRight w:val="0"/>
              <w:marTop w:val="0"/>
              <w:marBottom w:val="0"/>
              <w:divBdr>
                <w:top w:val="none" w:sz="0" w:space="0" w:color="auto"/>
                <w:left w:val="none" w:sz="0" w:space="0" w:color="auto"/>
                <w:bottom w:val="none" w:sz="0" w:space="0" w:color="auto"/>
                <w:right w:val="none" w:sz="0" w:space="0" w:color="auto"/>
              </w:divBdr>
            </w:div>
            <w:div w:id="8806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4003">
      <w:bodyDiv w:val="1"/>
      <w:marLeft w:val="0"/>
      <w:marRight w:val="0"/>
      <w:marTop w:val="0"/>
      <w:marBottom w:val="0"/>
      <w:divBdr>
        <w:top w:val="none" w:sz="0" w:space="0" w:color="auto"/>
        <w:left w:val="none" w:sz="0" w:space="0" w:color="auto"/>
        <w:bottom w:val="none" w:sz="0" w:space="0" w:color="auto"/>
        <w:right w:val="none" w:sz="0" w:space="0" w:color="auto"/>
      </w:divBdr>
      <w:divsChild>
        <w:div w:id="703989686">
          <w:marLeft w:val="0"/>
          <w:marRight w:val="0"/>
          <w:marTop w:val="0"/>
          <w:marBottom w:val="0"/>
          <w:divBdr>
            <w:top w:val="none" w:sz="0" w:space="0" w:color="auto"/>
            <w:left w:val="none" w:sz="0" w:space="0" w:color="auto"/>
            <w:bottom w:val="none" w:sz="0" w:space="0" w:color="auto"/>
            <w:right w:val="none" w:sz="0" w:space="0" w:color="auto"/>
          </w:divBdr>
          <w:divsChild>
            <w:div w:id="1128932756">
              <w:marLeft w:val="0"/>
              <w:marRight w:val="0"/>
              <w:marTop w:val="0"/>
              <w:marBottom w:val="0"/>
              <w:divBdr>
                <w:top w:val="none" w:sz="0" w:space="0" w:color="auto"/>
                <w:left w:val="none" w:sz="0" w:space="0" w:color="auto"/>
                <w:bottom w:val="none" w:sz="0" w:space="0" w:color="auto"/>
                <w:right w:val="none" w:sz="0" w:space="0" w:color="auto"/>
              </w:divBdr>
            </w:div>
          </w:divsChild>
        </w:div>
        <w:div w:id="1492453273">
          <w:marLeft w:val="0"/>
          <w:marRight w:val="0"/>
          <w:marTop w:val="0"/>
          <w:marBottom w:val="0"/>
          <w:divBdr>
            <w:top w:val="none" w:sz="0" w:space="0" w:color="auto"/>
            <w:left w:val="none" w:sz="0" w:space="0" w:color="auto"/>
            <w:bottom w:val="none" w:sz="0" w:space="0" w:color="auto"/>
            <w:right w:val="none" w:sz="0" w:space="0" w:color="auto"/>
          </w:divBdr>
        </w:div>
        <w:div w:id="1658337643">
          <w:marLeft w:val="0"/>
          <w:marRight w:val="0"/>
          <w:marTop w:val="0"/>
          <w:marBottom w:val="0"/>
          <w:divBdr>
            <w:top w:val="none" w:sz="0" w:space="0" w:color="auto"/>
            <w:left w:val="none" w:sz="0" w:space="0" w:color="auto"/>
            <w:bottom w:val="none" w:sz="0" w:space="0" w:color="auto"/>
            <w:right w:val="none" w:sz="0" w:space="0" w:color="auto"/>
          </w:divBdr>
          <w:divsChild>
            <w:div w:id="2045517995">
              <w:marLeft w:val="0"/>
              <w:marRight w:val="0"/>
              <w:marTop w:val="0"/>
              <w:marBottom w:val="0"/>
              <w:divBdr>
                <w:top w:val="single" w:sz="6" w:space="0" w:color="DEE2E6"/>
                <w:left w:val="single" w:sz="6" w:space="0" w:color="DEE2E6"/>
                <w:bottom w:val="single" w:sz="6" w:space="0" w:color="DEE2E6"/>
                <w:right w:val="single" w:sz="6" w:space="0" w:color="DEE2E6"/>
              </w:divBdr>
            </w:div>
            <w:div w:id="1365911651">
              <w:marLeft w:val="0"/>
              <w:marRight w:val="0"/>
              <w:marTop w:val="0"/>
              <w:marBottom w:val="0"/>
              <w:divBdr>
                <w:top w:val="none" w:sz="0" w:space="0" w:color="auto"/>
                <w:left w:val="none" w:sz="0" w:space="0" w:color="auto"/>
                <w:bottom w:val="none" w:sz="0" w:space="0" w:color="auto"/>
                <w:right w:val="none" w:sz="0" w:space="0" w:color="auto"/>
              </w:divBdr>
            </w:div>
            <w:div w:id="1944989575">
              <w:marLeft w:val="0"/>
              <w:marRight w:val="0"/>
              <w:marTop w:val="0"/>
              <w:marBottom w:val="0"/>
              <w:divBdr>
                <w:top w:val="none" w:sz="0" w:space="0" w:color="auto"/>
                <w:left w:val="none" w:sz="0" w:space="0" w:color="auto"/>
                <w:bottom w:val="none" w:sz="0" w:space="0" w:color="auto"/>
                <w:right w:val="none" w:sz="0" w:space="0" w:color="auto"/>
              </w:divBdr>
            </w:div>
            <w:div w:id="2124227971">
              <w:marLeft w:val="0"/>
              <w:marRight w:val="0"/>
              <w:marTop w:val="0"/>
              <w:marBottom w:val="0"/>
              <w:divBdr>
                <w:top w:val="single" w:sz="6" w:space="0" w:color="DEE2E6"/>
                <w:left w:val="single" w:sz="6" w:space="0" w:color="DEE2E6"/>
                <w:bottom w:val="single" w:sz="6" w:space="0" w:color="DEE2E6"/>
                <w:right w:val="single" w:sz="6" w:space="0" w:color="DEE2E6"/>
              </w:divBdr>
            </w:div>
            <w:div w:id="387650590">
              <w:marLeft w:val="0"/>
              <w:marRight w:val="0"/>
              <w:marTop w:val="0"/>
              <w:marBottom w:val="0"/>
              <w:divBdr>
                <w:top w:val="none" w:sz="0" w:space="0" w:color="auto"/>
                <w:left w:val="none" w:sz="0" w:space="0" w:color="auto"/>
                <w:bottom w:val="none" w:sz="0" w:space="0" w:color="auto"/>
                <w:right w:val="none" w:sz="0" w:space="0" w:color="auto"/>
              </w:divBdr>
            </w:div>
            <w:div w:id="1613778053">
              <w:marLeft w:val="0"/>
              <w:marRight w:val="0"/>
              <w:marTop w:val="0"/>
              <w:marBottom w:val="0"/>
              <w:divBdr>
                <w:top w:val="none" w:sz="0" w:space="0" w:color="auto"/>
                <w:left w:val="none" w:sz="0" w:space="0" w:color="auto"/>
                <w:bottom w:val="none" w:sz="0" w:space="0" w:color="auto"/>
                <w:right w:val="none" w:sz="0" w:space="0" w:color="auto"/>
              </w:divBdr>
            </w:div>
            <w:div w:id="579563037">
              <w:marLeft w:val="0"/>
              <w:marRight w:val="0"/>
              <w:marTop w:val="0"/>
              <w:marBottom w:val="0"/>
              <w:divBdr>
                <w:top w:val="single" w:sz="24" w:space="0" w:color="E9ECEF"/>
                <w:left w:val="single" w:sz="24" w:space="0" w:color="5BC0DE"/>
                <w:bottom w:val="single" w:sz="24" w:space="0" w:color="E9ECEF"/>
                <w:right w:val="single" w:sz="24" w:space="0" w:color="E9ECEF"/>
              </w:divBdr>
            </w:div>
            <w:div w:id="367338778">
              <w:marLeft w:val="0"/>
              <w:marRight w:val="0"/>
              <w:marTop w:val="0"/>
              <w:marBottom w:val="0"/>
              <w:divBdr>
                <w:top w:val="single" w:sz="6" w:space="0" w:color="DEE2E6"/>
                <w:left w:val="single" w:sz="6" w:space="0" w:color="DEE2E6"/>
                <w:bottom w:val="single" w:sz="6" w:space="0" w:color="DEE2E6"/>
                <w:right w:val="single" w:sz="6" w:space="0" w:color="DEE2E6"/>
              </w:divBdr>
            </w:div>
            <w:div w:id="1787775764">
              <w:marLeft w:val="0"/>
              <w:marRight w:val="0"/>
              <w:marTop w:val="0"/>
              <w:marBottom w:val="0"/>
              <w:divBdr>
                <w:top w:val="none" w:sz="0" w:space="0" w:color="auto"/>
                <w:left w:val="none" w:sz="0" w:space="0" w:color="auto"/>
                <w:bottom w:val="none" w:sz="0" w:space="0" w:color="auto"/>
                <w:right w:val="none" w:sz="0" w:space="0" w:color="auto"/>
              </w:divBdr>
            </w:div>
            <w:div w:id="1722098357">
              <w:marLeft w:val="0"/>
              <w:marRight w:val="0"/>
              <w:marTop w:val="0"/>
              <w:marBottom w:val="0"/>
              <w:divBdr>
                <w:top w:val="none" w:sz="0" w:space="0" w:color="auto"/>
                <w:left w:val="none" w:sz="0" w:space="0" w:color="auto"/>
                <w:bottom w:val="none" w:sz="0" w:space="0" w:color="auto"/>
                <w:right w:val="none" w:sz="0" w:space="0" w:color="auto"/>
              </w:divBdr>
            </w:div>
            <w:div w:id="576943007">
              <w:marLeft w:val="0"/>
              <w:marRight w:val="0"/>
              <w:marTop w:val="0"/>
              <w:marBottom w:val="0"/>
              <w:divBdr>
                <w:top w:val="single" w:sz="6" w:space="0" w:color="DEE2E6"/>
                <w:left w:val="single" w:sz="6" w:space="0" w:color="DEE2E6"/>
                <w:bottom w:val="single" w:sz="6" w:space="0" w:color="DEE2E6"/>
                <w:right w:val="single" w:sz="6" w:space="0" w:color="DEE2E6"/>
              </w:divBdr>
            </w:div>
            <w:div w:id="938566990">
              <w:marLeft w:val="0"/>
              <w:marRight w:val="0"/>
              <w:marTop w:val="0"/>
              <w:marBottom w:val="0"/>
              <w:divBdr>
                <w:top w:val="none" w:sz="0" w:space="0" w:color="auto"/>
                <w:left w:val="none" w:sz="0" w:space="0" w:color="auto"/>
                <w:bottom w:val="none" w:sz="0" w:space="0" w:color="auto"/>
                <w:right w:val="none" w:sz="0" w:space="0" w:color="auto"/>
              </w:divBdr>
            </w:div>
            <w:div w:id="1980528785">
              <w:marLeft w:val="0"/>
              <w:marRight w:val="0"/>
              <w:marTop w:val="0"/>
              <w:marBottom w:val="0"/>
              <w:divBdr>
                <w:top w:val="none" w:sz="0" w:space="0" w:color="auto"/>
                <w:left w:val="none" w:sz="0" w:space="0" w:color="auto"/>
                <w:bottom w:val="none" w:sz="0" w:space="0" w:color="auto"/>
                <w:right w:val="none" w:sz="0" w:space="0" w:color="auto"/>
              </w:divBdr>
            </w:div>
            <w:div w:id="757944260">
              <w:marLeft w:val="0"/>
              <w:marRight w:val="0"/>
              <w:marTop w:val="0"/>
              <w:marBottom w:val="0"/>
              <w:divBdr>
                <w:top w:val="single" w:sz="6" w:space="0" w:color="DEE2E6"/>
                <w:left w:val="single" w:sz="6" w:space="0" w:color="DEE2E6"/>
                <w:bottom w:val="single" w:sz="6" w:space="0" w:color="DEE2E6"/>
                <w:right w:val="single" w:sz="6" w:space="0" w:color="DEE2E6"/>
              </w:divBdr>
            </w:div>
            <w:div w:id="934631113">
              <w:marLeft w:val="0"/>
              <w:marRight w:val="0"/>
              <w:marTop w:val="0"/>
              <w:marBottom w:val="0"/>
              <w:divBdr>
                <w:top w:val="none" w:sz="0" w:space="0" w:color="auto"/>
                <w:left w:val="none" w:sz="0" w:space="0" w:color="auto"/>
                <w:bottom w:val="none" w:sz="0" w:space="0" w:color="auto"/>
                <w:right w:val="none" w:sz="0" w:space="0" w:color="auto"/>
              </w:divBdr>
            </w:div>
            <w:div w:id="1847473568">
              <w:marLeft w:val="0"/>
              <w:marRight w:val="0"/>
              <w:marTop w:val="0"/>
              <w:marBottom w:val="0"/>
              <w:divBdr>
                <w:top w:val="none" w:sz="0" w:space="0" w:color="auto"/>
                <w:left w:val="none" w:sz="0" w:space="0" w:color="auto"/>
                <w:bottom w:val="none" w:sz="0" w:space="0" w:color="auto"/>
                <w:right w:val="none" w:sz="0" w:space="0" w:color="auto"/>
              </w:divBdr>
            </w:div>
            <w:div w:id="2015103953">
              <w:marLeft w:val="0"/>
              <w:marRight w:val="0"/>
              <w:marTop w:val="0"/>
              <w:marBottom w:val="0"/>
              <w:divBdr>
                <w:top w:val="single" w:sz="6" w:space="0" w:color="DEE2E6"/>
                <w:left w:val="single" w:sz="6" w:space="0" w:color="DEE2E6"/>
                <w:bottom w:val="single" w:sz="6" w:space="0" w:color="DEE2E6"/>
                <w:right w:val="single" w:sz="6" w:space="0" w:color="DEE2E6"/>
              </w:divBdr>
            </w:div>
            <w:div w:id="1478297816">
              <w:marLeft w:val="0"/>
              <w:marRight w:val="0"/>
              <w:marTop w:val="0"/>
              <w:marBottom w:val="0"/>
              <w:divBdr>
                <w:top w:val="none" w:sz="0" w:space="0" w:color="auto"/>
                <w:left w:val="none" w:sz="0" w:space="0" w:color="auto"/>
                <w:bottom w:val="none" w:sz="0" w:space="0" w:color="auto"/>
                <w:right w:val="none" w:sz="0" w:space="0" w:color="auto"/>
              </w:divBdr>
            </w:div>
            <w:div w:id="1142310275">
              <w:marLeft w:val="0"/>
              <w:marRight w:val="0"/>
              <w:marTop w:val="0"/>
              <w:marBottom w:val="0"/>
              <w:divBdr>
                <w:top w:val="none" w:sz="0" w:space="0" w:color="auto"/>
                <w:left w:val="none" w:sz="0" w:space="0" w:color="auto"/>
                <w:bottom w:val="none" w:sz="0" w:space="0" w:color="auto"/>
                <w:right w:val="none" w:sz="0" w:space="0" w:color="auto"/>
              </w:divBdr>
            </w:div>
            <w:div w:id="1470976625">
              <w:marLeft w:val="0"/>
              <w:marRight w:val="0"/>
              <w:marTop w:val="0"/>
              <w:marBottom w:val="0"/>
              <w:divBdr>
                <w:top w:val="single" w:sz="6" w:space="0" w:color="DEE2E6"/>
                <w:left w:val="single" w:sz="6" w:space="0" w:color="DEE2E6"/>
                <w:bottom w:val="single" w:sz="6" w:space="0" w:color="DEE2E6"/>
                <w:right w:val="single" w:sz="6" w:space="0" w:color="DEE2E6"/>
              </w:divBdr>
            </w:div>
            <w:div w:id="1623414910">
              <w:marLeft w:val="0"/>
              <w:marRight w:val="0"/>
              <w:marTop w:val="0"/>
              <w:marBottom w:val="0"/>
              <w:divBdr>
                <w:top w:val="none" w:sz="0" w:space="0" w:color="auto"/>
                <w:left w:val="none" w:sz="0" w:space="0" w:color="auto"/>
                <w:bottom w:val="none" w:sz="0" w:space="0" w:color="auto"/>
                <w:right w:val="none" w:sz="0" w:space="0" w:color="auto"/>
              </w:divBdr>
            </w:div>
            <w:div w:id="224533967">
              <w:marLeft w:val="0"/>
              <w:marRight w:val="0"/>
              <w:marTop w:val="0"/>
              <w:marBottom w:val="0"/>
              <w:divBdr>
                <w:top w:val="none" w:sz="0" w:space="0" w:color="auto"/>
                <w:left w:val="none" w:sz="0" w:space="0" w:color="auto"/>
                <w:bottom w:val="none" w:sz="0" w:space="0" w:color="auto"/>
                <w:right w:val="none" w:sz="0" w:space="0" w:color="auto"/>
              </w:divBdr>
            </w:div>
            <w:div w:id="2026246890">
              <w:marLeft w:val="0"/>
              <w:marRight w:val="0"/>
              <w:marTop w:val="0"/>
              <w:marBottom w:val="0"/>
              <w:divBdr>
                <w:top w:val="single" w:sz="6" w:space="0" w:color="DEE2E6"/>
                <w:left w:val="single" w:sz="6" w:space="0" w:color="DEE2E6"/>
                <w:bottom w:val="single" w:sz="6" w:space="0" w:color="DEE2E6"/>
                <w:right w:val="single" w:sz="6" w:space="0" w:color="DEE2E6"/>
              </w:divBdr>
            </w:div>
            <w:div w:id="693305750">
              <w:marLeft w:val="0"/>
              <w:marRight w:val="0"/>
              <w:marTop w:val="0"/>
              <w:marBottom w:val="0"/>
              <w:divBdr>
                <w:top w:val="none" w:sz="0" w:space="0" w:color="auto"/>
                <w:left w:val="none" w:sz="0" w:space="0" w:color="auto"/>
                <w:bottom w:val="none" w:sz="0" w:space="0" w:color="auto"/>
                <w:right w:val="none" w:sz="0" w:space="0" w:color="auto"/>
              </w:divBdr>
            </w:div>
            <w:div w:id="1326779590">
              <w:marLeft w:val="0"/>
              <w:marRight w:val="0"/>
              <w:marTop w:val="0"/>
              <w:marBottom w:val="0"/>
              <w:divBdr>
                <w:top w:val="none" w:sz="0" w:space="0" w:color="auto"/>
                <w:left w:val="none" w:sz="0" w:space="0" w:color="auto"/>
                <w:bottom w:val="none" w:sz="0" w:space="0" w:color="auto"/>
                <w:right w:val="none" w:sz="0" w:space="0" w:color="auto"/>
              </w:divBdr>
            </w:div>
            <w:div w:id="1106538864">
              <w:marLeft w:val="0"/>
              <w:marRight w:val="0"/>
              <w:marTop w:val="0"/>
              <w:marBottom w:val="0"/>
              <w:divBdr>
                <w:top w:val="single" w:sz="6" w:space="0" w:color="DEE2E6"/>
                <w:left w:val="single" w:sz="6" w:space="0" w:color="DEE2E6"/>
                <w:bottom w:val="single" w:sz="6" w:space="0" w:color="DEE2E6"/>
                <w:right w:val="single" w:sz="6" w:space="0" w:color="DEE2E6"/>
              </w:divBdr>
            </w:div>
            <w:div w:id="92677376">
              <w:marLeft w:val="0"/>
              <w:marRight w:val="0"/>
              <w:marTop w:val="0"/>
              <w:marBottom w:val="0"/>
              <w:divBdr>
                <w:top w:val="none" w:sz="0" w:space="0" w:color="auto"/>
                <w:left w:val="none" w:sz="0" w:space="0" w:color="auto"/>
                <w:bottom w:val="none" w:sz="0" w:space="0" w:color="auto"/>
                <w:right w:val="none" w:sz="0" w:space="0" w:color="auto"/>
              </w:divBdr>
            </w:div>
            <w:div w:id="337470225">
              <w:marLeft w:val="0"/>
              <w:marRight w:val="0"/>
              <w:marTop w:val="0"/>
              <w:marBottom w:val="0"/>
              <w:divBdr>
                <w:top w:val="none" w:sz="0" w:space="0" w:color="auto"/>
                <w:left w:val="none" w:sz="0" w:space="0" w:color="auto"/>
                <w:bottom w:val="none" w:sz="0" w:space="0" w:color="auto"/>
                <w:right w:val="none" w:sz="0" w:space="0" w:color="auto"/>
              </w:divBdr>
            </w:div>
            <w:div w:id="908806472">
              <w:marLeft w:val="0"/>
              <w:marRight w:val="0"/>
              <w:marTop w:val="0"/>
              <w:marBottom w:val="0"/>
              <w:divBdr>
                <w:top w:val="single" w:sz="6" w:space="0" w:color="DEE2E6"/>
                <w:left w:val="single" w:sz="6" w:space="0" w:color="DEE2E6"/>
                <w:bottom w:val="single" w:sz="6" w:space="0" w:color="DEE2E6"/>
                <w:right w:val="single" w:sz="6" w:space="0" w:color="DEE2E6"/>
              </w:divBdr>
            </w:div>
            <w:div w:id="1806925272">
              <w:marLeft w:val="0"/>
              <w:marRight w:val="0"/>
              <w:marTop w:val="0"/>
              <w:marBottom w:val="0"/>
              <w:divBdr>
                <w:top w:val="none" w:sz="0" w:space="0" w:color="auto"/>
                <w:left w:val="none" w:sz="0" w:space="0" w:color="auto"/>
                <w:bottom w:val="none" w:sz="0" w:space="0" w:color="auto"/>
                <w:right w:val="none" w:sz="0" w:space="0" w:color="auto"/>
              </w:divBdr>
            </w:div>
            <w:div w:id="45104445">
              <w:marLeft w:val="0"/>
              <w:marRight w:val="0"/>
              <w:marTop w:val="0"/>
              <w:marBottom w:val="0"/>
              <w:divBdr>
                <w:top w:val="none" w:sz="0" w:space="0" w:color="auto"/>
                <w:left w:val="none" w:sz="0" w:space="0" w:color="auto"/>
                <w:bottom w:val="none" w:sz="0" w:space="0" w:color="auto"/>
                <w:right w:val="none" w:sz="0" w:space="0" w:color="auto"/>
              </w:divBdr>
            </w:div>
            <w:div w:id="792865838">
              <w:marLeft w:val="0"/>
              <w:marRight w:val="0"/>
              <w:marTop w:val="0"/>
              <w:marBottom w:val="0"/>
              <w:divBdr>
                <w:top w:val="none" w:sz="0" w:space="0" w:color="auto"/>
                <w:left w:val="none" w:sz="0" w:space="0" w:color="auto"/>
                <w:bottom w:val="none" w:sz="0" w:space="0" w:color="auto"/>
                <w:right w:val="none" w:sz="0" w:space="0" w:color="auto"/>
              </w:divBdr>
            </w:div>
            <w:div w:id="2005160788">
              <w:marLeft w:val="0"/>
              <w:marRight w:val="0"/>
              <w:marTop w:val="0"/>
              <w:marBottom w:val="0"/>
              <w:divBdr>
                <w:top w:val="none" w:sz="0" w:space="0" w:color="auto"/>
                <w:left w:val="none" w:sz="0" w:space="0" w:color="auto"/>
                <w:bottom w:val="none" w:sz="0" w:space="0" w:color="auto"/>
                <w:right w:val="none" w:sz="0" w:space="0" w:color="auto"/>
              </w:divBdr>
            </w:div>
            <w:div w:id="667950176">
              <w:marLeft w:val="0"/>
              <w:marRight w:val="0"/>
              <w:marTop w:val="0"/>
              <w:marBottom w:val="0"/>
              <w:divBdr>
                <w:top w:val="single" w:sz="6" w:space="0" w:color="DEE2E6"/>
                <w:left w:val="single" w:sz="6" w:space="0" w:color="DEE2E6"/>
                <w:bottom w:val="single" w:sz="6" w:space="0" w:color="DEE2E6"/>
                <w:right w:val="single" w:sz="6" w:space="0" w:color="DEE2E6"/>
              </w:divBdr>
            </w:div>
            <w:div w:id="645857282">
              <w:marLeft w:val="0"/>
              <w:marRight w:val="0"/>
              <w:marTop w:val="0"/>
              <w:marBottom w:val="0"/>
              <w:divBdr>
                <w:top w:val="none" w:sz="0" w:space="0" w:color="auto"/>
                <w:left w:val="none" w:sz="0" w:space="0" w:color="auto"/>
                <w:bottom w:val="none" w:sz="0" w:space="0" w:color="auto"/>
                <w:right w:val="none" w:sz="0" w:space="0" w:color="auto"/>
              </w:divBdr>
            </w:div>
            <w:div w:id="1496526874">
              <w:marLeft w:val="0"/>
              <w:marRight w:val="0"/>
              <w:marTop w:val="0"/>
              <w:marBottom w:val="0"/>
              <w:divBdr>
                <w:top w:val="none" w:sz="0" w:space="0" w:color="auto"/>
                <w:left w:val="none" w:sz="0" w:space="0" w:color="auto"/>
                <w:bottom w:val="none" w:sz="0" w:space="0" w:color="auto"/>
                <w:right w:val="none" w:sz="0" w:space="0" w:color="auto"/>
              </w:divBdr>
            </w:div>
            <w:div w:id="363143058">
              <w:marLeft w:val="0"/>
              <w:marRight w:val="0"/>
              <w:marTop w:val="0"/>
              <w:marBottom w:val="0"/>
              <w:divBdr>
                <w:top w:val="single" w:sz="6" w:space="0" w:color="DEE2E6"/>
                <w:left w:val="single" w:sz="6" w:space="0" w:color="DEE2E6"/>
                <w:bottom w:val="single" w:sz="6" w:space="0" w:color="DEE2E6"/>
                <w:right w:val="single" w:sz="6" w:space="0" w:color="DEE2E6"/>
              </w:divBdr>
            </w:div>
            <w:div w:id="1056469368">
              <w:marLeft w:val="0"/>
              <w:marRight w:val="0"/>
              <w:marTop w:val="0"/>
              <w:marBottom w:val="0"/>
              <w:divBdr>
                <w:top w:val="none" w:sz="0" w:space="0" w:color="auto"/>
                <w:left w:val="none" w:sz="0" w:space="0" w:color="auto"/>
                <w:bottom w:val="none" w:sz="0" w:space="0" w:color="auto"/>
                <w:right w:val="none" w:sz="0" w:space="0" w:color="auto"/>
              </w:divBdr>
            </w:div>
            <w:div w:id="851841108">
              <w:marLeft w:val="0"/>
              <w:marRight w:val="0"/>
              <w:marTop w:val="0"/>
              <w:marBottom w:val="0"/>
              <w:divBdr>
                <w:top w:val="none" w:sz="0" w:space="0" w:color="auto"/>
                <w:left w:val="none" w:sz="0" w:space="0" w:color="auto"/>
                <w:bottom w:val="none" w:sz="0" w:space="0" w:color="auto"/>
                <w:right w:val="none" w:sz="0" w:space="0" w:color="auto"/>
              </w:divBdr>
            </w:div>
            <w:div w:id="1543438405">
              <w:marLeft w:val="0"/>
              <w:marRight w:val="0"/>
              <w:marTop w:val="0"/>
              <w:marBottom w:val="0"/>
              <w:divBdr>
                <w:top w:val="single" w:sz="6" w:space="0" w:color="DEE2E6"/>
                <w:left w:val="single" w:sz="6" w:space="0" w:color="DEE2E6"/>
                <w:bottom w:val="single" w:sz="6" w:space="0" w:color="DEE2E6"/>
                <w:right w:val="single" w:sz="6" w:space="0" w:color="DEE2E6"/>
              </w:divBdr>
            </w:div>
            <w:div w:id="1782606529">
              <w:marLeft w:val="0"/>
              <w:marRight w:val="0"/>
              <w:marTop w:val="0"/>
              <w:marBottom w:val="0"/>
              <w:divBdr>
                <w:top w:val="none" w:sz="0" w:space="0" w:color="auto"/>
                <w:left w:val="none" w:sz="0" w:space="0" w:color="auto"/>
                <w:bottom w:val="none" w:sz="0" w:space="0" w:color="auto"/>
                <w:right w:val="none" w:sz="0" w:space="0" w:color="auto"/>
              </w:divBdr>
            </w:div>
            <w:div w:id="518936873">
              <w:marLeft w:val="0"/>
              <w:marRight w:val="0"/>
              <w:marTop w:val="0"/>
              <w:marBottom w:val="0"/>
              <w:divBdr>
                <w:top w:val="none" w:sz="0" w:space="0" w:color="auto"/>
                <w:left w:val="none" w:sz="0" w:space="0" w:color="auto"/>
                <w:bottom w:val="none" w:sz="0" w:space="0" w:color="auto"/>
                <w:right w:val="none" w:sz="0" w:space="0" w:color="auto"/>
              </w:divBdr>
            </w:div>
            <w:div w:id="1771781946">
              <w:marLeft w:val="0"/>
              <w:marRight w:val="0"/>
              <w:marTop w:val="0"/>
              <w:marBottom w:val="0"/>
              <w:divBdr>
                <w:top w:val="single" w:sz="6" w:space="0" w:color="DEE2E6"/>
                <w:left w:val="single" w:sz="6" w:space="0" w:color="DEE2E6"/>
                <w:bottom w:val="single" w:sz="6" w:space="0" w:color="DEE2E6"/>
                <w:right w:val="single" w:sz="6" w:space="0" w:color="DEE2E6"/>
              </w:divBdr>
            </w:div>
            <w:div w:id="499934451">
              <w:marLeft w:val="0"/>
              <w:marRight w:val="0"/>
              <w:marTop w:val="0"/>
              <w:marBottom w:val="0"/>
              <w:divBdr>
                <w:top w:val="none" w:sz="0" w:space="0" w:color="auto"/>
                <w:left w:val="none" w:sz="0" w:space="0" w:color="auto"/>
                <w:bottom w:val="none" w:sz="0" w:space="0" w:color="auto"/>
                <w:right w:val="none" w:sz="0" w:space="0" w:color="auto"/>
              </w:divBdr>
            </w:div>
            <w:div w:id="1850637745">
              <w:marLeft w:val="0"/>
              <w:marRight w:val="0"/>
              <w:marTop w:val="0"/>
              <w:marBottom w:val="0"/>
              <w:divBdr>
                <w:top w:val="none" w:sz="0" w:space="0" w:color="auto"/>
                <w:left w:val="none" w:sz="0" w:space="0" w:color="auto"/>
                <w:bottom w:val="none" w:sz="0" w:space="0" w:color="auto"/>
                <w:right w:val="none" w:sz="0" w:space="0" w:color="auto"/>
              </w:divBdr>
            </w:div>
            <w:div w:id="1454596762">
              <w:marLeft w:val="0"/>
              <w:marRight w:val="0"/>
              <w:marTop w:val="0"/>
              <w:marBottom w:val="0"/>
              <w:divBdr>
                <w:top w:val="single" w:sz="6" w:space="0" w:color="DEE2E6"/>
                <w:left w:val="single" w:sz="6" w:space="0" w:color="DEE2E6"/>
                <w:bottom w:val="single" w:sz="6" w:space="0" w:color="DEE2E6"/>
                <w:right w:val="single" w:sz="6" w:space="0" w:color="DEE2E6"/>
              </w:divBdr>
            </w:div>
            <w:div w:id="1206142072">
              <w:marLeft w:val="0"/>
              <w:marRight w:val="0"/>
              <w:marTop w:val="0"/>
              <w:marBottom w:val="0"/>
              <w:divBdr>
                <w:top w:val="none" w:sz="0" w:space="0" w:color="auto"/>
                <w:left w:val="none" w:sz="0" w:space="0" w:color="auto"/>
                <w:bottom w:val="none" w:sz="0" w:space="0" w:color="auto"/>
                <w:right w:val="none" w:sz="0" w:space="0" w:color="auto"/>
              </w:divBdr>
            </w:div>
            <w:div w:id="1251279339">
              <w:marLeft w:val="0"/>
              <w:marRight w:val="0"/>
              <w:marTop w:val="0"/>
              <w:marBottom w:val="0"/>
              <w:divBdr>
                <w:top w:val="none" w:sz="0" w:space="0" w:color="auto"/>
                <w:left w:val="none" w:sz="0" w:space="0" w:color="auto"/>
                <w:bottom w:val="none" w:sz="0" w:space="0" w:color="auto"/>
                <w:right w:val="none" w:sz="0" w:space="0" w:color="auto"/>
              </w:divBdr>
            </w:div>
            <w:div w:id="404883042">
              <w:marLeft w:val="0"/>
              <w:marRight w:val="0"/>
              <w:marTop w:val="0"/>
              <w:marBottom w:val="0"/>
              <w:divBdr>
                <w:top w:val="single" w:sz="6" w:space="0" w:color="DEE2E6"/>
                <w:left w:val="single" w:sz="6" w:space="0" w:color="DEE2E6"/>
                <w:bottom w:val="single" w:sz="6" w:space="0" w:color="DEE2E6"/>
                <w:right w:val="single" w:sz="6" w:space="0" w:color="DEE2E6"/>
              </w:divBdr>
            </w:div>
            <w:div w:id="1465200102">
              <w:marLeft w:val="0"/>
              <w:marRight w:val="0"/>
              <w:marTop w:val="0"/>
              <w:marBottom w:val="0"/>
              <w:divBdr>
                <w:top w:val="none" w:sz="0" w:space="0" w:color="auto"/>
                <w:left w:val="none" w:sz="0" w:space="0" w:color="auto"/>
                <w:bottom w:val="none" w:sz="0" w:space="0" w:color="auto"/>
                <w:right w:val="none" w:sz="0" w:space="0" w:color="auto"/>
              </w:divBdr>
            </w:div>
            <w:div w:id="1612126407">
              <w:marLeft w:val="0"/>
              <w:marRight w:val="0"/>
              <w:marTop w:val="0"/>
              <w:marBottom w:val="0"/>
              <w:divBdr>
                <w:top w:val="none" w:sz="0" w:space="0" w:color="auto"/>
                <w:left w:val="none" w:sz="0" w:space="0" w:color="auto"/>
                <w:bottom w:val="none" w:sz="0" w:space="0" w:color="auto"/>
                <w:right w:val="none" w:sz="0" w:space="0" w:color="auto"/>
              </w:divBdr>
            </w:div>
            <w:div w:id="1502969205">
              <w:marLeft w:val="0"/>
              <w:marRight w:val="0"/>
              <w:marTop w:val="0"/>
              <w:marBottom w:val="0"/>
              <w:divBdr>
                <w:top w:val="single" w:sz="6" w:space="0" w:color="DEE2E6"/>
                <w:left w:val="single" w:sz="6" w:space="0" w:color="DEE2E6"/>
                <w:bottom w:val="single" w:sz="6" w:space="0" w:color="DEE2E6"/>
                <w:right w:val="single" w:sz="6" w:space="0" w:color="DEE2E6"/>
              </w:divBdr>
              <w:divsChild>
                <w:div w:id="1313367660">
                  <w:marLeft w:val="0"/>
                  <w:marRight w:val="0"/>
                  <w:marTop w:val="0"/>
                  <w:marBottom w:val="0"/>
                  <w:divBdr>
                    <w:top w:val="none" w:sz="0" w:space="0" w:color="auto"/>
                    <w:left w:val="none" w:sz="0" w:space="0" w:color="auto"/>
                    <w:bottom w:val="none" w:sz="0" w:space="0" w:color="auto"/>
                    <w:right w:val="none" w:sz="0" w:space="0" w:color="auto"/>
                  </w:divBdr>
                </w:div>
              </w:divsChild>
            </w:div>
            <w:div w:id="696807775">
              <w:marLeft w:val="0"/>
              <w:marRight w:val="0"/>
              <w:marTop w:val="0"/>
              <w:marBottom w:val="0"/>
              <w:divBdr>
                <w:top w:val="none" w:sz="0" w:space="0" w:color="auto"/>
                <w:left w:val="none" w:sz="0" w:space="0" w:color="auto"/>
                <w:bottom w:val="none" w:sz="0" w:space="0" w:color="auto"/>
                <w:right w:val="none" w:sz="0" w:space="0" w:color="auto"/>
              </w:divBdr>
            </w:div>
            <w:div w:id="1663923614">
              <w:marLeft w:val="0"/>
              <w:marRight w:val="0"/>
              <w:marTop w:val="0"/>
              <w:marBottom w:val="0"/>
              <w:divBdr>
                <w:top w:val="none" w:sz="0" w:space="0" w:color="auto"/>
                <w:left w:val="none" w:sz="0" w:space="0" w:color="auto"/>
                <w:bottom w:val="none" w:sz="0" w:space="0" w:color="auto"/>
                <w:right w:val="none" w:sz="0" w:space="0" w:color="auto"/>
              </w:divBdr>
            </w:div>
            <w:div w:id="1930307377">
              <w:marLeft w:val="0"/>
              <w:marRight w:val="0"/>
              <w:marTop w:val="0"/>
              <w:marBottom w:val="0"/>
              <w:divBdr>
                <w:top w:val="single" w:sz="6" w:space="0" w:color="DEE2E6"/>
                <w:left w:val="single" w:sz="6" w:space="0" w:color="DEE2E6"/>
                <w:bottom w:val="single" w:sz="6" w:space="0" w:color="DEE2E6"/>
                <w:right w:val="single" w:sz="6" w:space="0" w:color="DEE2E6"/>
              </w:divBdr>
            </w:div>
            <w:div w:id="650910269">
              <w:marLeft w:val="0"/>
              <w:marRight w:val="0"/>
              <w:marTop w:val="0"/>
              <w:marBottom w:val="0"/>
              <w:divBdr>
                <w:top w:val="none" w:sz="0" w:space="0" w:color="auto"/>
                <w:left w:val="none" w:sz="0" w:space="0" w:color="auto"/>
                <w:bottom w:val="none" w:sz="0" w:space="0" w:color="auto"/>
                <w:right w:val="none" w:sz="0" w:space="0" w:color="auto"/>
              </w:divBdr>
            </w:div>
            <w:div w:id="944852008">
              <w:marLeft w:val="0"/>
              <w:marRight w:val="0"/>
              <w:marTop w:val="0"/>
              <w:marBottom w:val="0"/>
              <w:divBdr>
                <w:top w:val="none" w:sz="0" w:space="0" w:color="auto"/>
                <w:left w:val="none" w:sz="0" w:space="0" w:color="auto"/>
                <w:bottom w:val="none" w:sz="0" w:space="0" w:color="auto"/>
                <w:right w:val="none" w:sz="0" w:space="0" w:color="auto"/>
              </w:divBdr>
            </w:div>
            <w:div w:id="596669579">
              <w:marLeft w:val="0"/>
              <w:marRight w:val="0"/>
              <w:marTop w:val="0"/>
              <w:marBottom w:val="0"/>
              <w:divBdr>
                <w:top w:val="single" w:sz="6" w:space="0" w:color="DEE2E6"/>
                <w:left w:val="single" w:sz="6" w:space="0" w:color="DEE2E6"/>
                <w:bottom w:val="single" w:sz="6" w:space="0" w:color="DEE2E6"/>
                <w:right w:val="single" w:sz="6" w:space="0" w:color="DEE2E6"/>
              </w:divBdr>
            </w:div>
            <w:div w:id="657685862">
              <w:marLeft w:val="0"/>
              <w:marRight w:val="0"/>
              <w:marTop w:val="0"/>
              <w:marBottom w:val="0"/>
              <w:divBdr>
                <w:top w:val="none" w:sz="0" w:space="0" w:color="auto"/>
                <w:left w:val="none" w:sz="0" w:space="0" w:color="auto"/>
                <w:bottom w:val="none" w:sz="0" w:space="0" w:color="auto"/>
                <w:right w:val="none" w:sz="0" w:space="0" w:color="auto"/>
              </w:divBdr>
            </w:div>
            <w:div w:id="1637181799">
              <w:marLeft w:val="0"/>
              <w:marRight w:val="0"/>
              <w:marTop w:val="0"/>
              <w:marBottom w:val="0"/>
              <w:divBdr>
                <w:top w:val="none" w:sz="0" w:space="0" w:color="auto"/>
                <w:left w:val="none" w:sz="0" w:space="0" w:color="auto"/>
                <w:bottom w:val="none" w:sz="0" w:space="0" w:color="auto"/>
                <w:right w:val="none" w:sz="0" w:space="0" w:color="auto"/>
              </w:divBdr>
            </w:div>
            <w:div w:id="342166691">
              <w:marLeft w:val="0"/>
              <w:marRight w:val="0"/>
              <w:marTop w:val="0"/>
              <w:marBottom w:val="0"/>
              <w:divBdr>
                <w:top w:val="single" w:sz="6" w:space="0" w:color="DEE2E6"/>
                <w:left w:val="single" w:sz="6" w:space="0" w:color="DEE2E6"/>
                <w:bottom w:val="single" w:sz="6" w:space="0" w:color="DEE2E6"/>
                <w:right w:val="single" w:sz="6" w:space="0" w:color="DEE2E6"/>
              </w:divBdr>
            </w:div>
            <w:div w:id="1195578992">
              <w:marLeft w:val="0"/>
              <w:marRight w:val="0"/>
              <w:marTop w:val="0"/>
              <w:marBottom w:val="0"/>
              <w:divBdr>
                <w:top w:val="none" w:sz="0" w:space="0" w:color="auto"/>
                <w:left w:val="none" w:sz="0" w:space="0" w:color="auto"/>
                <w:bottom w:val="none" w:sz="0" w:space="0" w:color="auto"/>
                <w:right w:val="none" w:sz="0" w:space="0" w:color="auto"/>
              </w:divBdr>
            </w:div>
            <w:div w:id="1264146609">
              <w:marLeft w:val="0"/>
              <w:marRight w:val="0"/>
              <w:marTop w:val="0"/>
              <w:marBottom w:val="0"/>
              <w:divBdr>
                <w:top w:val="none" w:sz="0" w:space="0" w:color="auto"/>
                <w:left w:val="none" w:sz="0" w:space="0" w:color="auto"/>
                <w:bottom w:val="none" w:sz="0" w:space="0" w:color="auto"/>
                <w:right w:val="none" w:sz="0" w:space="0" w:color="auto"/>
              </w:divBdr>
            </w:div>
            <w:div w:id="1572545744">
              <w:marLeft w:val="0"/>
              <w:marRight w:val="0"/>
              <w:marTop w:val="0"/>
              <w:marBottom w:val="0"/>
              <w:divBdr>
                <w:top w:val="single" w:sz="6" w:space="0" w:color="DEE2E6"/>
                <w:left w:val="single" w:sz="6" w:space="0" w:color="DEE2E6"/>
                <w:bottom w:val="single" w:sz="6" w:space="0" w:color="DEE2E6"/>
                <w:right w:val="single" w:sz="6" w:space="0" w:color="DEE2E6"/>
              </w:divBdr>
            </w:div>
            <w:div w:id="1474132629">
              <w:marLeft w:val="0"/>
              <w:marRight w:val="0"/>
              <w:marTop w:val="0"/>
              <w:marBottom w:val="0"/>
              <w:divBdr>
                <w:top w:val="none" w:sz="0" w:space="0" w:color="auto"/>
                <w:left w:val="none" w:sz="0" w:space="0" w:color="auto"/>
                <w:bottom w:val="none" w:sz="0" w:space="0" w:color="auto"/>
                <w:right w:val="none" w:sz="0" w:space="0" w:color="auto"/>
              </w:divBdr>
            </w:div>
            <w:div w:id="1330212564">
              <w:marLeft w:val="0"/>
              <w:marRight w:val="0"/>
              <w:marTop w:val="0"/>
              <w:marBottom w:val="0"/>
              <w:divBdr>
                <w:top w:val="none" w:sz="0" w:space="0" w:color="auto"/>
                <w:left w:val="none" w:sz="0" w:space="0" w:color="auto"/>
                <w:bottom w:val="none" w:sz="0" w:space="0" w:color="auto"/>
                <w:right w:val="none" w:sz="0" w:space="0" w:color="auto"/>
              </w:divBdr>
            </w:div>
            <w:div w:id="790320923">
              <w:marLeft w:val="0"/>
              <w:marRight w:val="0"/>
              <w:marTop w:val="0"/>
              <w:marBottom w:val="0"/>
              <w:divBdr>
                <w:top w:val="single" w:sz="6" w:space="0" w:color="DEE2E6"/>
                <w:left w:val="single" w:sz="6" w:space="0" w:color="DEE2E6"/>
                <w:bottom w:val="single" w:sz="6" w:space="0" w:color="DEE2E6"/>
                <w:right w:val="single" w:sz="6" w:space="0" w:color="DEE2E6"/>
              </w:divBdr>
            </w:div>
            <w:div w:id="980378696">
              <w:marLeft w:val="0"/>
              <w:marRight w:val="0"/>
              <w:marTop w:val="0"/>
              <w:marBottom w:val="0"/>
              <w:divBdr>
                <w:top w:val="none" w:sz="0" w:space="0" w:color="auto"/>
                <w:left w:val="none" w:sz="0" w:space="0" w:color="auto"/>
                <w:bottom w:val="none" w:sz="0" w:space="0" w:color="auto"/>
                <w:right w:val="none" w:sz="0" w:space="0" w:color="auto"/>
              </w:divBdr>
            </w:div>
            <w:div w:id="985086922">
              <w:marLeft w:val="0"/>
              <w:marRight w:val="0"/>
              <w:marTop w:val="0"/>
              <w:marBottom w:val="0"/>
              <w:divBdr>
                <w:top w:val="none" w:sz="0" w:space="0" w:color="auto"/>
                <w:left w:val="none" w:sz="0" w:space="0" w:color="auto"/>
                <w:bottom w:val="none" w:sz="0" w:space="0" w:color="auto"/>
                <w:right w:val="none" w:sz="0" w:space="0" w:color="auto"/>
              </w:divBdr>
            </w:div>
            <w:div w:id="11615137">
              <w:marLeft w:val="0"/>
              <w:marRight w:val="0"/>
              <w:marTop w:val="0"/>
              <w:marBottom w:val="0"/>
              <w:divBdr>
                <w:top w:val="single" w:sz="6" w:space="0" w:color="DEE2E6"/>
                <w:left w:val="single" w:sz="6" w:space="0" w:color="DEE2E6"/>
                <w:bottom w:val="single" w:sz="6" w:space="0" w:color="DEE2E6"/>
                <w:right w:val="single" w:sz="6" w:space="0" w:color="DEE2E6"/>
              </w:divBdr>
            </w:div>
            <w:div w:id="622467889">
              <w:marLeft w:val="0"/>
              <w:marRight w:val="0"/>
              <w:marTop w:val="0"/>
              <w:marBottom w:val="0"/>
              <w:divBdr>
                <w:top w:val="none" w:sz="0" w:space="0" w:color="auto"/>
                <w:left w:val="none" w:sz="0" w:space="0" w:color="auto"/>
                <w:bottom w:val="none" w:sz="0" w:space="0" w:color="auto"/>
                <w:right w:val="none" w:sz="0" w:space="0" w:color="auto"/>
              </w:divBdr>
            </w:div>
            <w:div w:id="1099792067">
              <w:marLeft w:val="0"/>
              <w:marRight w:val="0"/>
              <w:marTop w:val="0"/>
              <w:marBottom w:val="0"/>
              <w:divBdr>
                <w:top w:val="none" w:sz="0" w:space="0" w:color="auto"/>
                <w:left w:val="none" w:sz="0" w:space="0" w:color="auto"/>
                <w:bottom w:val="none" w:sz="0" w:space="0" w:color="auto"/>
                <w:right w:val="none" w:sz="0" w:space="0" w:color="auto"/>
              </w:divBdr>
            </w:div>
            <w:div w:id="806239149">
              <w:marLeft w:val="0"/>
              <w:marRight w:val="0"/>
              <w:marTop w:val="0"/>
              <w:marBottom w:val="0"/>
              <w:divBdr>
                <w:top w:val="single" w:sz="24" w:space="0" w:color="E9ECEF"/>
                <w:left w:val="single" w:sz="24" w:space="0" w:color="F0AD4E"/>
                <w:bottom w:val="single" w:sz="24" w:space="0" w:color="E9ECEF"/>
                <w:right w:val="single" w:sz="24" w:space="0" w:color="E9ECEF"/>
              </w:divBdr>
            </w:div>
            <w:div w:id="1490904882">
              <w:marLeft w:val="0"/>
              <w:marRight w:val="0"/>
              <w:marTop w:val="0"/>
              <w:marBottom w:val="0"/>
              <w:divBdr>
                <w:top w:val="single" w:sz="6" w:space="0" w:color="DEE2E6"/>
                <w:left w:val="single" w:sz="6" w:space="0" w:color="DEE2E6"/>
                <w:bottom w:val="single" w:sz="6" w:space="0" w:color="DEE2E6"/>
                <w:right w:val="single" w:sz="6" w:space="0" w:color="DEE2E6"/>
              </w:divBdr>
              <w:divsChild>
                <w:div w:id="1569075713">
                  <w:marLeft w:val="0"/>
                  <w:marRight w:val="0"/>
                  <w:marTop w:val="0"/>
                  <w:marBottom w:val="0"/>
                  <w:divBdr>
                    <w:top w:val="none" w:sz="0" w:space="0" w:color="auto"/>
                    <w:left w:val="none" w:sz="0" w:space="0" w:color="auto"/>
                    <w:bottom w:val="none" w:sz="0" w:space="0" w:color="auto"/>
                    <w:right w:val="none" w:sz="0" w:space="0" w:color="auto"/>
                  </w:divBdr>
                </w:div>
              </w:divsChild>
            </w:div>
            <w:div w:id="113450418">
              <w:marLeft w:val="0"/>
              <w:marRight w:val="0"/>
              <w:marTop w:val="0"/>
              <w:marBottom w:val="0"/>
              <w:divBdr>
                <w:top w:val="none" w:sz="0" w:space="0" w:color="auto"/>
                <w:left w:val="none" w:sz="0" w:space="0" w:color="auto"/>
                <w:bottom w:val="none" w:sz="0" w:space="0" w:color="auto"/>
                <w:right w:val="none" w:sz="0" w:space="0" w:color="auto"/>
              </w:divBdr>
            </w:div>
            <w:div w:id="1282033280">
              <w:marLeft w:val="0"/>
              <w:marRight w:val="0"/>
              <w:marTop w:val="0"/>
              <w:marBottom w:val="0"/>
              <w:divBdr>
                <w:top w:val="none" w:sz="0" w:space="0" w:color="auto"/>
                <w:left w:val="none" w:sz="0" w:space="0" w:color="auto"/>
                <w:bottom w:val="none" w:sz="0" w:space="0" w:color="auto"/>
                <w:right w:val="none" w:sz="0" w:space="0" w:color="auto"/>
              </w:divBdr>
            </w:div>
            <w:div w:id="942037620">
              <w:marLeft w:val="0"/>
              <w:marRight w:val="0"/>
              <w:marTop w:val="0"/>
              <w:marBottom w:val="0"/>
              <w:divBdr>
                <w:top w:val="single" w:sz="6" w:space="0" w:color="DEE2E6"/>
                <w:left w:val="single" w:sz="6" w:space="0" w:color="DEE2E6"/>
                <w:bottom w:val="single" w:sz="6" w:space="0" w:color="DEE2E6"/>
                <w:right w:val="single" w:sz="6" w:space="0" w:color="DEE2E6"/>
              </w:divBdr>
              <w:divsChild>
                <w:div w:id="531572130">
                  <w:marLeft w:val="0"/>
                  <w:marRight w:val="0"/>
                  <w:marTop w:val="0"/>
                  <w:marBottom w:val="0"/>
                  <w:divBdr>
                    <w:top w:val="none" w:sz="0" w:space="0" w:color="auto"/>
                    <w:left w:val="none" w:sz="0" w:space="0" w:color="auto"/>
                    <w:bottom w:val="none" w:sz="0" w:space="0" w:color="auto"/>
                    <w:right w:val="none" w:sz="0" w:space="0" w:color="auto"/>
                  </w:divBdr>
                </w:div>
              </w:divsChild>
            </w:div>
            <w:div w:id="236476077">
              <w:marLeft w:val="0"/>
              <w:marRight w:val="0"/>
              <w:marTop w:val="0"/>
              <w:marBottom w:val="0"/>
              <w:divBdr>
                <w:top w:val="single" w:sz="6" w:space="0" w:color="DEE2E6"/>
                <w:left w:val="single" w:sz="6" w:space="0" w:color="DEE2E6"/>
                <w:bottom w:val="single" w:sz="6" w:space="0" w:color="DEE2E6"/>
                <w:right w:val="single" w:sz="6" w:space="0" w:color="DEE2E6"/>
              </w:divBdr>
              <w:divsChild>
                <w:div w:id="1195654345">
                  <w:marLeft w:val="0"/>
                  <w:marRight w:val="0"/>
                  <w:marTop w:val="0"/>
                  <w:marBottom w:val="0"/>
                  <w:divBdr>
                    <w:top w:val="none" w:sz="0" w:space="0" w:color="auto"/>
                    <w:left w:val="none" w:sz="0" w:space="0" w:color="auto"/>
                    <w:bottom w:val="none" w:sz="0" w:space="0" w:color="auto"/>
                    <w:right w:val="none" w:sz="0" w:space="0" w:color="auto"/>
                  </w:divBdr>
                </w:div>
              </w:divsChild>
            </w:div>
            <w:div w:id="668018469">
              <w:marLeft w:val="0"/>
              <w:marRight w:val="0"/>
              <w:marTop w:val="0"/>
              <w:marBottom w:val="0"/>
              <w:divBdr>
                <w:top w:val="single" w:sz="6" w:space="0" w:color="DEE2E6"/>
                <w:left w:val="single" w:sz="6" w:space="0" w:color="DEE2E6"/>
                <w:bottom w:val="single" w:sz="6" w:space="0" w:color="DEE2E6"/>
                <w:right w:val="single" w:sz="6" w:space="0" w:color="DEE2E6"/>
              </w:divBdr>
              <w:divsChild>
                <w:div w:id="1930263925">
                  <w:marLeft w:val="0"/>
                  <w:marRight w:val="0"/>
                  <w:marTop w:val="0"/>
                  <w:marBottom w:val="0"/>
                  <w:divBdr>
                    <w:top w:val="none" w:sz="0" w:space="0" w:color="auto"/>
                    <w:left w:val="none" w:sz="0" w:space="0" w:color="auto"/>
                    <w:bottom w:val="none" w:sz="0" w:space="0" w:color="auto"/>
                    <w:right w:val="none" w:sz="0" w:space="0" w:color="auto"/>
                  </w:divBdr>
                </w:div>
              </w:divsChild>
            </w:div>
            <w:div w:id="1715814907">
              <w:marLeft w:val="0"/>
              <w:marRight w:val="0"/>
              <w:marTop w:val="0"/>
              <w:marBottom w:val="0"/>
              <w:divBdr>
                <w:top w:val="none" w:sz="0" w:space="0" w:color="auto"/>
                <w:left w:val="none" w:sz="0" w:space="0" w:color="auto"/>
                <w:bottom w:val="none" w:sz="0" w:space="0" w:color="auto"/>
                <w:right w:val="none" w:sz="0" w:space="0" w:color="auto"/>
              </w:divBdr>
            </w:div>
            <w:div w:id="1371220805">
              <w:marLeft w:val="0"/>
              <w:marRight w:val="0"/>
              <w:marTop w:val="0"/>
              <w:marBottom w:val="0"/>
              <w:divBdr>
                <w:top w:val="none" w:sz="0" w:space="0" w:color="auto"/>
                <w:left w:val="none" w:sz="0" w:space="0" w:color="auto"/>
                <w:bottom w:val="none" w:sz="0" w:space="0" w:color="auto"/>
                <w:right w:val="none" w:sz="0" w:space="0" w:color="auto"/>
              </w:divBdr>
            </w:div>
            <w:div w:id="376047747">
              <w:marLeft w:val="0"/>
              <w:marRight w:val="0"/>
              <w:marTop w:val="0"/>
              <w:marBottom w:val="0"/>
              <w:divBdr>
                <w:top w:val="none" w:sz="0" w:space="0" w:color="auto"/>
                <w:left w:val="none" w:sz="0" w:space="0" w:color="auto"/>
                <w:bottom w:val="none" w:sz="0" w:space="0" w:color="auto"/>
                <w:right w:val="none" w:sz="0" w:space="0" w:color="auto"/>
              </w:divBdr>
            </w:div>
            <w:div w:id="586038730">
              <w:marLeft w:val="0"/>
              <w:marRight w:val="0"/>
              <w:marTop w:val="0"/>
              <w:marBottom w:val="0"/>
              <w:divBdr>
                <w:top w:val="none" w:sz="0" w:space="0" w:color="auto"/>
                <w:left w:val="none" w:sz="0" w:space="0" w:color="auto"/>
                <w:bottom w:val="none" w:sz="0" w:space="0" w:color="auto"/>
                <w:right w:val="none" w:sz="0" w:space="0" w:color="auto"/>
              </w:divBdr>
            </w:div>
            <w:div w:id="390932550">
              <w:marLeft w:val="0"/>
              <w:marRight w:val="0"/>
              <w:marTop w:val="0"/>
              <w:marBottom w:val="0"/>
              <w:divBdr>
                <w:top w:val="none" w:sz="0" w:space="0" w:color="auto"/>
                <w:left w:val="none" w:sz="0" w:space="0" w:color="auto"/>
                <w:bottom w:val="none" w:sz="0" w:space="0" w:color="auto"/>
                <w:right w:val="none" w:sz="0" w:space="0" w:color="auto"/>
              </w:divBdr>
            </w:div>
            <w:div w:id="1546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5564">
      <w:bodyDiv w:val="1"/>
      <w:marLeft w:val="0"/>
      <w:marRight w:val="0"/>
      <w:marTop w:val="0"/>
      <w:marBottom w:val="0"/>
      <w:divBdr>
        <w:top w:val="none" w:sz="0" w:space="0" w:color="auto"/>
        <w:left w:val="none" w:sz="0" w:space="0" w:color="auto"/>
        <w:bottom w:val="none" w:sz="0" w:space="0" w:color="auto"/>
        <w:right w:val="none" w:sz="0" w:space="0" w:color="auto"/>
      </w:divBdr>
      <w:divsChild>
        <w:div w:id="699017797">
          <w:marLeft w:val="0"/>
          <w:marRight w:val="0"/>
          <w:marTop w:val="0"/>
          <w:marBottom w:val="0"/>
          <w:divBdr>
            <w:top w:val="none" w:sz="0" w:space="0" w:color="auto"/>
            <w:left w:val="none" w:sz="0" w:space="0" w:color="auto"/>
            <w:bottom w:val="none" w:sz="0" w:space="0" w:color="auto"/>
            <w:right w:val="none" w:sz="0" w:space="0" w:color="auto"/>
          </w:divBdr>
          <w:divsChild>
            <w:div w:id="1680350791">
              <w:marLeft w:val="0"/>
              <w:marRight w:val="0"/>
              <w:marTop w:val="0"/>
              <w:marBottom w:val="0"/>
              <w:divBdr>
                <w:top w:val="none" w:sz="0" w:space="0" w:color="auto"/>
                <w:left w:val="none" w:sz="0" w:space="0" w:color="auto"/>
                <w:bottom w:val="none" w:sz="0" w:space="0" w:color="auto"/>
                <w:right w:val="none" w:sz="0" w:space="0" w:color="auto"/>
              </w:divBdr>
            </w:div>
          </w:divsChild>
        </w:div>
        <w:div w:id="1997875353">
          <w:marLeft w:val="0"/>
          <w:marRight w:val="0"/>
          <w:marTop w:val="0"/>
          <w:marBottom w:val="0"/>
          <w:divBdr>
            <w:top w:val="none" w:sz="0" w:space="0" w:color="auto"/>
            <w:left w:val="none" w:sz="0" w:space="0" w:color="auto"/>
            <w:bottom w:val="none" w:sz="0" w:space="0" w:color="auto"/>
            <w:right w:val="none" w:sz="0" w:space="0" w:color="auto"/>
          </w:divBdr>
        </w:div>
        <w:div w:id="521869126">
          <w:marLeft w:val="0"/>
          <w:marRight w:val="0"/>
          <w:marTop w:val="0"/>
          <w:marBottom w:val="0"/>
          <w:divBdr>
            <w:top w:val="none" w:sz="0" w:space="0" w:color="auto"/>
            <w:left w:val="none" w:sz="0" w:space="0" w:color="auto"/>
            <w:bottom w:val="none" w:sz="0" w:space="0" w:color="auto"/>
            <w:right w:val="none" w:sz="0" w:space="0" w:color="auto"/>
          </w:divBdr>
          <w:divsChild>
            <w:div w:id="1319724694">
              <w:marLeft w:val="0"/>
              <w:marRight w:val="0"/>
              <w:marTop w:val="0"/>
              <w:marBottom w:val="0"/>
              <w:divBdr>
                <w:top w:val="none" w:sz="0" w:space="0" w:color="auto"/>
                <w:left w:val="none" w:sz="0" w:space="0" w:color="auto"/>
                <w:bottom w:val="none" w:sz="0" w:space="0" w:color="auto"/>
                <w:right w:val="none" w:sz="0" w:space="0" w:color="auto"/>
              </w:divBdr>
            </w:div>
            <w:div w:id="863902141">
              <w:marLeft w:val="0"/>
              <w:marRight w:val="0"/>
              <w:marTop w:val="0"/>
              <w:marBottom w:val="0"/>
              <w:divBdr>
                <w:top w:val="none" w:sz="0" w:space="0" w:color="auto"/>
                <w:left w:val="none" w:sz="0" w:space="0" w:color="auto"/>
                <w:bottom w:val="none" w:sz="0" w:space="0" w:color="auto"/>
                <w:right w:val="none" w:sz="0" w:space="0" w:color="auto"/>
              </w:divBdr>
            </w:div>
            <w:div w:id="1799106525">
              <w:marLeft w:val="0"/>
              <w:marRight w:val="0"/>
              <w:marTop w:val="0"/>
              <w:marBottom w:val="0"/>
              <w:divBdr>
                <w:top w:val="single" w:sz="24" w:space="0" w:color="E9ECEF"/>
                <w:left w:val="single" w:sz="24" w:space="0" w:color="5BC0DE"/>
                <w:bottom w:val="single" w:sz="24" w:space="0" w:color="E9ECEF"/>
                <w:right w:val="single" w:sz="24" w:space="0" w:color="E9ECEF"/>
              </w:divBdr>
            </w:div>
            <w:div w:id="439878480">
              <w:marLeft w:val="0"/>
              <w:marRight w:val="0"/>
              <w:marTop w:val="0"/>
              <w:marBottom w:val="0"/>
              <w:divBdr>
                <w:top w:val="single" w:sz="6" w:space="0" w:color="DEE2E6"/>
                <w:left w:val="single" w:sz="6" w:space="0" w:color="DEE2E6"/>
                <w:bottom w:val="single" w:sz="6" w:space="0" w:color="DEE2E6"/>
                <w:right w:val="single" w:sz="6" w:space="0" w:color="DEE2E6"/>
              </w:divBdr>
              <w:divsChild>
                <w:div w:id="951012681">
                  <w:marLeft w:val="0"/>
                  <w:marRight w:val="0"/>
                  <w:marTop w:val="0"/>
                  <w:marBottom w:val="0"/>
                  <w:divBdr>
                    <w:top w:val="none" w:sz="0" w:space="0" w:color="auto"/>
                    <w:left w:val="none" w:sz="0" w:space="0" w:color="auto"/>
                    <w:bottom w:val="none" w:sz="0" w:space="0" w:color="auto"/>
                    <w:right w:val="none" w:sz="0" w:space="0" w:color="auto"/>
                  </w:divBdr>
                  <w:divsChild>
                    <w:div w:id="90442124">
                      <w:marLeft w:val="0"/>
                      <w:marRight w:val="0"/>
                      <w:marTop w:val="0"/>
                      <w:marBottom w:val="0"/>
                      <w:divBdr>
                        <w:top w:val="none" w:sz="0" w:space="0" w:color="auto"/>
                        <w:left w:val="none" w:sz="0" w:space="0" w:color="auto"/>
                        <w:bottom w:val="none" w:sz="0" w:space="0" w:color="auto"/>
                        <w:right w:val="none" w:sz="0" w:space="0" w:color="auto"/>
                      </w:divBdr>
                      <w:divsChild>
                        <w:div w:id="383331865">
                          <w:marLeft w:val="0"/>
                          <w:marRight w:val="0"/>
                          <w:marTop w:val="0"/>
                          <w:marBottom w:val="0"/>
                          <w:divBdr>
                            <w:top w:val="none" w:sz="0" w:space="0" w:color="auto"/>
                            <w:left w:val="none" w:sz="0" w:space="0" w:color="auto"/>
                            <w:bottom w:val="none" w:sz="0" w:space="0" w:color="auto"/>
                            <w:right w:val="none" w:sz="0" w:space="0" w:color="auto"/>
                          </w:divBdr>
                          <w:divsChild>
                            <w:div w:id="1328631687">
                              <w:marLeft w:val="0"/>
                              <w:marRight w:val="0"/>
                              <w:marTop w:val="0"/>
                              <w:marBottom w:val="0"/>
                              <w:divBdr>
                                <w:top w:val="none" w:sz="0" w:space="0" w:color="auto"/>
                                <w:left w:val="none" w:sz="0" w:space="0" w:color="auto"/>
                                <w:bottom w:val="single" w:sz="6" w:space="0" w:color="DEE2E6"/>
                                <w:right w:val="none" w:sz="0" w:space="0" w:color="auto"/>
                              </w:divBdr>
                            </w:div>
                            <w:div w:id="496968884">
                              <w:marLeft w:val="0"/>
                              <w:marRight w:val="0"/>
                              <w:marTop w:val="0"/>
                              <w:marBottom w:val="0"/>
                              <w:divBdr>
                                <w:top w:val="none" w:sz="0" w:space="0" w:color="auto"/>
                                <w:left w:val="none" w:sz="0" w:space="0" w:color="auto"/>
                                <w:bottom w:val="none" w:sz="0" w:space="0" w:color="auto"/>
                                <w:right w:val="none" w:sz="0" w:space="0" w:color="auto"/>
                              </w:divBdr>
                            </w:div>
                            <w:div w:id="509759341">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366175161">
              <w:marLeft w:val="0"/>
              <w:marRight w:val="0"/>
              <w:marTop w:val="0"/>
              <w:marBottom w:val="0"/>
              <w:divBdr>
                <w:top w:val="none" w:sz="0" w:space="0" w:color="auto"/>
                <w:left w:val="none" w:sz="0" w:space="0" w:color="auto"/>
                <w:bottom w:val="none" w:sz="0" w:space="0" w:color="auto"/>
                <w:right w:val="none" w:sz="0" w:space="0" w:color="auto"/>
              </w:divBdr>
            </w:div>
            <w:div w:id="1295284359">
              <w:marLeft w:val="0"/>
              <w:marRight w:val="0"/>
              <w:marTop w:val="0"/>
              <w:marBottom w:val="0"/>
              <w:divBdr>
                <w:top w:val="none" w:sz="0" w:space="0" w:color="auto"/>
                <w:left w:val="none" w:sz="0" w:space="0" w:color="auto"/>
                <w:bottom w:val="none" w:sz="0" w:space="0" w:color="auto"/>
                <w:right w:val="none" w:sz="0" w:space="0" w:color="auto"/>
              </w:divBdr>
            </w:div>
            <w:div w:id="1873420857">
              <w:marLeft w:val="0"/>
              <w:marRight w:val="0"/>
              <w:marTop w:val="0"/>
              <w:marBottom w:val="0"/>
              <w:divBdr>
                <w:top w:val="single" w:sz="6" w:space="0" w:color="DEE2E6"/>
                <w:left w:val="single" w:sz="6" w:space="0" w:color="DEE2E6"/>
                <w:bottom w:val="single" w:sz="6" w:space="0" w:color="DEE2E6"/>
                <w:right w:val="single" w:sz="6" w:space="0" w:color="DEE2E6"/>
              </w:divBdr>
            </w:div>
            <w:div w:id="2166640">
              <w:marLeft w:val="0"/>
              <w:marRight w:val="0"/>
              <w:marTop w:val="0"/>
              <w:marBottom w:val="0"/>
              <w:divBdr>
                <w:top w:val="none" w:sz="0" w:space="0" w:color="auto"/>
                <w:left w:val="none" w:sz="0" w:space="0" w:color="auto"/>
                <w:bottom w:val="none" w:sz="0" w:space="0" w:color="auto"/>
                <w:right w:val="none" w:sz="0" w:space="0" w:color="auto"/>
              </w:divBdr>
            </w:div>
            <w:div w:id="1477988069">
              <w:marLeft w:val="0"/>
              <w:marRight w:val="0"/>
              <w:marTop w:val="0"/>
              <w:marBottom w:val="0"/>
              <w:divBdr>
                <w:top w:val="none" w:sz="0" w:space="0" w:color="auto"/>
                <w:left w:val="none" w:sz="0" w:space="0" w:color="auto"/>
                <w:bottom w:val="none" w:sz="0" w:space="0" w:color="auto"/>
                <w:right w:val="none" w:sz="0" w:space="0" w:color="auto"/>
              </w:divBdr>
            </w:div>
            <w:div w:id="1380546559">
              <w:marLeft w:val="0"/>
              <w:marRight w:val="0"/>
              <w:marTop w:val="0"/>
              <w:marBottom w:val="0"/>
              <w:divBdr>
                <w:top w:val="single" w:sz="6" w:space="0" w:color="DEE2E6"/>
                <w:left w:val="single" w:sz="6" w:space="0" w:color="DEE2E6"/>
                <w:bottom w:val="single" w:sz="6" w:space="0" w:color="DEE2E6"/>
                <w:right w:val="single" w:sz="6" w:space="0" w:color="DEE2E6"/>
              </w:divBdr>
            </w:div>
            <w:div w:id="390620222">
              <w:marLeft w:val="0"/>
              <w:marRight w:val="0"/>
              <w:marTop w:val="0"/>
              <w:marBottom w:val="0"/>
              <w:divBdr>
                <w:top w:val="none" w:sz="0" w:space="0" w:color="auto"/>
                <w:left w:val="none" w:sz="0" w:space="0" w:color="auto"/>
                <w:bottom w:val="none" w:sz="0" w:space="0" w:color="auto"/>
                <w:right w:val="none" w:sz="0" w:space="0" w:color="auto"/>
              </w:divBdr>
            </w:div>
            <w:div w:id="1427850235">
              <w:marLeft w:val="0"/>
              <w:marRight w:val="0"/>
              <w:marTop w:val="0"/>
              <w:marBottom w:val="0"/>
              <w:divBdr>
                <w:top w:val="none" w:sz="0" w:space="0" w:color="auto"/>
                <w:left w:val="none" w:sz="0" w:space="0" w:color="auto"/>
                <w:bottom w:val="none" w:sz="0" w:space="0" w:color="auto"/>
                <w:right w:val="none" w:sz="0" w:space="0" w:color="auto"/>
              </w:divBdr>
            </w:div>
            <w:div w:id="395859928">
              <w:marLeft w:val="0"/>
              <w:marRight w:val="0"/>
              <w:marTop w:val="0"/>
              <w:marBottom w:val="0"/>
              <w:divBdr>
                <w:top w:val="single" w:sz="6" w:space="0" w:color="DEE2E6"/>
                <w:left w:val="single" w:sz="6" w:space="0" w:color="DEE2E6"/>
                <w:bottom w:val="single" w:sz="6" w:space="0" w:color="DEE2E6"/>
                <w:right w:val="single" w:sz="6" w:space="0" w:color="DEE2E6"/>
              </w:divBdr>
            </w:div>
            <w:div w:id="770467297">
              <w:marLeft w:val="0"/>
              <w:marRight w:val="0"/>
              <w:marTop w:val="0"/>
              <w:marBottom w:val="0"/>
              <w:divBdr>
                <w:top w:val="single" w:sz="6" w:space="0" w:color="DEE2E6"/>
                <w:left w:val="single" w:sz="6" w:space="0" w:color="DEE2E6"/>
                <w:bottom w:val="single" w:sz="6" w:space="0" w:color="DEE2E6"/>
                <w:right w:val="single" w:sz="6" w:space="0" w:color="DEE2E6"/>
              </w:divBdr>
            </w:div>
            <w:div w:id="183443937">
              <w:marLeft w:val="0"/>
              <w:marRight w:val="0"/>
              <w:marTop w:val="0"/>
              <w:marBottom w:val="0"/>
              <w:divBdr>
                <w:top w:val="none" w:sz="0" w:space="0" w:color="auto"/>
                <w:left w:val="none" w:sz="0" w:space="0" w:color="auto"/>
                <w:bottom w:val="none" w:sz="0" w:space="0" w:color="auto"/>
                <w:right w:val="none" w:sz="0" w:space="0" w:color="auto"/>
              </w:divBdr>
            </w:div>
            <w:div w:id="1494637955">
              <w:marLeft w:val="0"/>
              <w:marRight w:val="0"/>
              <w:marTop w:val="0"/>
              <w:marBottom w:val="0"/>
              <w:divBdr>
                <w:top w:val="none" w:sz="0" w:space="0" w:color="auto"/>
                <w:left w:val="none" w:sz="0" w:space="0" w:color="auto"/>
                <w:bottom w:val="none" w:sz="0" w:space="0" w:color="auto"/>
                <w:right w:val="none" w:sz="0" w:space="0" w:color="auto"/>
              </w:divBdr>
            </w:div>
            <w:div w:id="328336878">
              <w:marLeft w:val="0"/>
              <w:marRight w:val="0"/>
              <w:marTop w:val="0"/>
              <w:marBottom w:val="0"/>
              <w:divBdr>
                <w:top w:val="single" w:sz="6" w:space="0" w:color="DEE2E6"/>
                <w:left w:val="single" w:sz="6" w:space="0" w:color="DEE2E6"/>
                <w:bottom w:val="single" w:sz="6" w:space="0" w:color="DEE2E6"/>
                <w:right w:val="single" w:sz="6" w:space="0" w:color="DEE2E6"/>
              </w:divBdr>
            </w:div>
            <w:div w:id="391270429">
              <w:marLeft w:val="0"/>
              <w:marRight w:val="0"/>
              <w:marTop w:val="0"/>
              <w:marBottom w:val="0"/>
              <w:divBdr>
                <w:top w:val="none" w:sz="0" w:space="0" w:color="auto"/>
                <w:left w:val="none" w:sz="0" w:space="0" w:color="auto"/>
                <w:bottom w:val="none" w:sz="0" w:space="0" w:color="auto"/>
                <w:right w:val="none" w:sz="0" w:space="0" w:color="auto"/>
              </w:divBdr>
            </w:div>
            <w:div w:id="204756045">
              <w:marLeft w:val="0"/>
              <w:marRight w:val="0"/>
              <w:marTop w:val="0"/>
              <w:marBottom w:val="0"/>
              <w:divBdr>
                <w:top w:val="none" w:sz="0" w:space="0" w:color="auto"/>
                <w:left w:val="none" w:sz="0" w:space="0" w:color="auto"/>
                <w:bottom w:val="none" w:sz="0" w:space="0" w:color="auto"/>
                <w:right w:val="none" w:sz="0" w:space="0" w:color="auto"/>
              </w:divBdr>
            </w:div>
            <w:div w:id="1084762500">
              <w:marLeft w:val="0"/>
              <w:marRight w:val="0"/>
              <w:marTop w:val="0"/>
              <w:marBottom w:val="0"/>
              <w:divBdr>
                <w:top w:val="single" w:sz="6" w:space="0" w:color="DEE2E6"/>
                <w:left w:val="single" w:sz="6" w:space="0" w:color="DEE2E6"/>
                <w:bottom w:val="single" w:sz="6" w:space="0" w:color="DEE2E6"/>
                <w:right w:val="single" w:sz="6" w:space="0" w:color="DEE2E6"/>
              </w:divBdr>
            </w:div>
            <w:div w:id="1183516946">
              <w:marLeft w:val="0"/>
              <w:marRight w:val="0"/>
              <w:marTop w:val="0"/>
              <w:marBottom w:val="0"/>
              <w:divBdr>
                <w:top w:val="none" w:sz="0" w:space="0" w:color="auto"/>
                <w:left w:val="none" w:sz="0" w:space="0" w:color="auto"/>
                <w:bottom w:val="none" w:sz="0" w:space="0" w:color="auto"/>
                <w:right w:val="none" w:sz="0" w:space="0" w:color="auto"/>
              </w:divBdr>
            </w:div>
            <w:div w:id="345327033">
              <w:marLeft w:val="0"/>
              <w:marRight w:val="0"/>
              <w:marTop w:val="0"/>
              <w:marBottom w:val="0"/>
              <w:divBdr>
                <w:top w:val="none" w:sz="0" w:space="0" w:color="auto"/>
                <w:left w:val="none" w:sz="0" w:space="0" w:color="auto"/>
                <w:bottom w:val="none" w:sz="0" w:space="0" w:color="auto"/>
                <w:right w:val="none" w:sz="0" w:space="0" w:color="auto"/>
              </w:divBdr>
            </w:div>
            <w:div w:id="1792675259">
              <w:marLeft w:val="0"/>
              <w:marRight w:val="0"/>
              <w:marTop w:val="0"/>
              <w:marBottom w:val="0"/>
              <w:divBdr>
                <w:top w:val="single" w:sz="6" w:space="0" w:color="DEE2E6"/>
                <w:left w:val="single" w:sz="6" w:space="0" w:color="DEE2E6"/>
                <w:bottom w:val="single" w:sz="6" w:space="0" w:color="DEE2E6"/>
                <w:right w:val="single" w:sz="6" w:space="0" w:color="DEE2E6"/>
              </w:divBdr>
            </w:div>
            <w:div w:id="1018242065">
              <w:marLeft w:val="0"/>
              <w:marRight w:val="0"/>
              <w:marTop w:val="0"/>
              <w:marBottom w:val="0"/>
              <w:divBdr>
                <w:top w:val="none" w:sz="0" w:space="0" w:color="auto"/>
                <w:left w:val="none" w:sz="0" w:space="0" w:color="auto"/>
                <w:bottom w:val="none" w:sz="0" w:space="0" w:color="auto"/>
                <w:right w:val="none" w:sz="0" w:space="0" w:color="auto"/>
              </w:divBdr>
            </w:div>
            <w:div w:id="601114609">
              <w:marLeft w:val="0"/>
              <w:marRight w:val="0"/>
              <w:marTop w:val="0"/>
              <w:marBottom w:val="0"/>
              <w:divBdr>
                <w:top w:val="none" w:sz="0" w:space="0" w:color="auto"/>
                <w:left w:val="none" w:sz="0" w:space="0" w:color="auto"/>
                <w:bottom w:val="none" w:sz="0" w:space="0" w:color="auto"/>
                <w:right w:val="none" w:sz="0" w:space="0" w:color="auto"/>
              </w:divBdr>
            </w:div>
            <w:div w:id="2127965748">
              <w:marLeft w:val="0"/>
              <w:marRight w:val="0"/>
              <w:marTop w:val="0"/>
              <w:marBottom w:val="0"/>
              <w:divBdr>
                <w:top w:val="single" w:sz="6" w:space="0" w:color="DEE2E6"/>
                <w:left w:val="single" w:sz="6" w:space="0" w:color="DEE2E6"/>
                <w:bottom w:val="single" w:sz="6" w:space="0" w:color="DEE2E6"/>
                <w:right w:val="single" w:sz="6" w:space="0" w:color="DEE2E6"/>
              </w:divBdr>
            </w:div>
            <w:div w:id="568002730">
              <w:marLeft w:val="0"/>
              <w:marRight w:val="0"/>
              <w:marTop w:val="0"/>
              <w:marBottom w:val="0"/>
              <w:divBdr>
                <w:top w:val="none" w:sz="0" w:space="0" w:color="auto"/>
                <w:left w:val="none" w:sz="0" w:space="0" w:color="auto"/>
                <w:bottom w:val="none" w:sz="0" w:space="0" w:color="auto"/>
                <w:right w:val="none" w:sz="0" w:space="0" w:color="auto"/>
              </w:divBdr>
            </w:div>
            <w:div w:id="2131703305">
              <w:marLeft w:val="0"/>
              <w:marRight w:val="0"/>
              <w:marTop w:val="0"/>
              <w:marBottom w:val="0"/>
              <w:divBdr>
                <w:top w:val="none" w:sz="0" w:space="0" w:color="auto"/>
                <w:left w:val="none" w:sz="0" w:space="0" w:color="auto"/>
                <w:bottom w:val="none" w:sz="0" w:space="0" w:color="auto"/>
                <w:right w:val="none" w:sz="0" w:space="0" w:color="auto"/>
              </w:divBdr>
            </w:div>
            <w:div w:id="79565409">
              <w:marLeft w:val="0"/>
              <w:marRight w:val="0"/>
              <w:marTop w:val="0"/>
              <w:marBottom w:val="0"/>
              <w:divBdr>
                <w:top w:val="none" w:sz="0" w:space="0" w:color="auto"/>
                <w:left w:val="none" w:sz="0" w:space="0" w:color="auto"/>
                <w:bottom w:val="none" w:sz="0" w:space="0" w:color="auto"/>
                <w:right w:val="none" w:sz="0" w:space="0" w:color="auto"/>
              </w:divBdr>
            </w:div>
            <w:div w:id="267548041">
              <w:marLeft w:val="0"/>
              <w:marRight w:val="0"/>
              <w:marTop w:val="0"/>
              <w:marBottom w:val="0"/>
              <w:divBdr>
                <w:top w:val="none" w:sz="0" w:space="0" w:color="auto"/>
                <w:left w:val="none" w:sz="0" w:space="0" w:color="auto"/>
                <w:bottom w:val="none" w:sz="0" w:space="0" w:color="auto"/>
                <w:right w:val="none" w:sz="0" w:space="0" w:color="auto"/>
              </w:divBdr>
            </w:div>
            <w:div w:id="1111975689">
              <w:marLeft w:val="0"/>
              <w:marRight w:val="0"/>
              <w:marTop w:val="0"/>
              <w:marBottom w:val="0"/>
              <w:divBdr>
                <w:top w:val="single" w:sz="6" w:space="0" w:color="DEE2E6"/>
                <w:left w:val="single" w:sz="6" w:space="0" w:color="DEE2E6"/>
                <w:bottom w:val="single" w:sz="6" w:space="0" w:color="DEE2E6"/>
                <w:right w:val="single" w:sz="6" w:space="0" w:color="DEE2E6"/>
              </w:divBdr>
            </w:div>
            <w:div w:id="1566646111">
              <w:marLeft w:val="0"/>
              <w:marRight w:val="0"/>
              <w:marTop w:val="0"/>
              <w:marBottom w:val="0"/>
              <w:divBdr>
                <w:top w:val="none" w:sz="0" w:space="0" w:color="auto"/>
                <w:left w:val="none" w:sz="0" w:space="0" w:color="auto"/>
                <w:bottom w:val="none" w:sz="0" w:space="0" w:color="auto"/>
                <w:right w:val="none" w:sz="0" w:space="0" w:color="auto"/>
              </w:divBdr>
            </w:div>
            <w:div w:id="2145417410">
              <w:marLeft w:val="0"/>
              <w:marRight w:val="0"/>
              <w:marTop w:val="0"/>
              <w:marBottom w:val="0"/>
              <w:divBdr>
                <w:top w:val="none" w:sz="0" w:space="0" w:color="auto"/>
                <w:left w:val="none" w:sz="0" w:space="0" w:color="auto"/>
                <w:bottom w:val="none" w:sz="0" w:space="0" w:color="auto"/>
                <w:right w:val="none" w:sz="0" w:space="0" w:color="auto"/>
              </w:divBdr>
            </w:div>
            <w:div w:id="1570798543">
              <w:marLeft w:val="0"/>
              <w:marRight w:val="0"/>
              <w:marTop w:val="0"/>
              <w:marBottom w:val="0"/>
              <w:divBdr>
                <w:top w:val="none" w:sz="0" w:space="0" w:color="auto"/>
                <w:left w:val="none" w:sz="0" w:space="0" w:color="auto"/>
                <w:bottom w:val="none" w:sz="0" w:space="0" w:color="auto"/>
                <w:right w:val="none" w:sz="0" w:space="0" w:color="auto"/>
              </w:divBdr>
            </w:div>
            <w:div w:id="1403482016">
              <w:marLeft w:val="0"/>
              <w:marRight w:val="0"/>
              <w:marTop w:val="0"/>
              <w:marBottom w:val="0"/>
              <w:divBdr>
                <w:top w:val="none" w:sz="0" w:space="0" w:color="auto"/>
                <w:left w:val="none" w:sz="0" w:space="0" w:color="auto"/>
                <w:bottom w:val="none" w:sz="0" w:space="0" w:color="auto"/>
                <w:right w:val="none" w:sz="0" w:space="0" w:color="auto"/>
              </w:divBdr>
            </w:div>
            <w:div w:id="1940332448">
              <w:marLeft w:val="0"/>
              <w:marRight w:val="0"/>
              <w:marTop w:val="0"/>
              <w:marBottom w:val="0"/>
              <w:divBdr>
                <w:top w:val="single" w:sz="6" w:space="0" w:color="DEE2E6"/>
                <w:left w:val="single" w:sz="6" w:space="0" w:color="DEE2E6"/>
                <w:bottom w:val="single" w:sz="6" w:space="0" w:color="DEE2E6"/>
                <w:right w:val="single" w:sz="6" w:space="0" w:color="DEE2E6"/>
              </w:divBdr>
            </w:div>
            <w:div w:id="1506246349">
              <w:marLeft w:val="0"/>
              <w:marRight w:val="0"/>
              <w:marTop w:val="0"/>
              <w:marBottom w:val="0"/>
              <w:divBdr>
                <w:top w:val="none" w:sz="0" w:space="0" w:color="auto"/>
                <w:left w:val="none" w:sz="0" w:space="0" w:color="auto"/>
                <w:bottom w:val="none" w:sz="0" w:space="0" w:color="auto"/>
                <w:right w:val="none" w:sz="0" w:space="0" w:color="auto"/>
              </w:divBdr>
            </w:div>
            <w:div w:id="900990215">
              <w:marLeft w:val="0"/>
              <w:marRight w:val="0"/>
              <w:marTop w:val="0"/>
              <w:marBottom w:val="0"/>
              <w:divBdr>
                <w:top w:val="none" w:sz="0" w:space="0" w:color="auto"/>
                <w:left w:val="none" w:sz="0" w:space="0" w:color="auto"/>
                <w:bottom w:val="none" w:sz="0" w:space="0" w:color="auto"/>
                <w:right w:val="none" w:sz="0" w:space="0" w:color="auto"/>
              </w:divBdr>
            </w:div>
            <w:div w:id="658848367">
              <w:marLeft w:val="0"/>
              <w:marRight w:val="0"/>
              <w:marTop w:val="0"/>
              <w:marBottom w:val="0"/>
              <w:divBdr>
                <w:top w:val="single" w:sz="6" w:space="0" w:color="DEE2E6"/>
                <w:left w:val="single" w:sz="6" w:space="0" w:color="DEE2E6"/>
                <w:bottom w:val="single" w:sz="6" w:space="0" w:color="DEE2E6"/>
                <w:right w:val="single" w:sz="6" w:space="0" w:color="DEE2E6"/>
              </w:divBdr>
            </w:div>
            <w:div w:id="1513640989">
              <w:marLeft w:val="0"/>
              <w:marRight w:val="0"/>
              <w:marTop w:val="0"/>
              <w:marBottom w:val="0"/>
              <w:divBdr>
                <w:top w:val="none" w:sz="0" w:space="0" w:color="auto"/>
                <w:left w:val="none" w:sz="0" w:space="0" w:color="auto"/>
                <w:bottom w:val="none" w:sz="0" w:space="0" w:color="auto"/>
                <w:right w:val="none" w:sz="0" w:space="0" w:color="auto"/>
              </w:divBdr>
            </w:div>
            <w:div w:id="2127119327">
              <w:marLeft w:val="0"/>
              <w:marRight w:val="0"/>
              <w:marTop w:val="0"/>
              <w:marBottom w:val="0"/>
              <w:divBdr>
                <w:top w:val="none" w:sz="0" w:space="0" w:color="auto"/>
                <w:left w:val="none" w:sz="0" w:space="0" w:color="auto"/>
                <w:bottom w:val="none" w:sz="0" w:space="0" w:color="auto"/>
                <w:right w:val="none" w:sz="0" w:space="0" w:color="auto"/>
              </w:divBdr>
            </w:div>
            <w:div w:id="1434587947">
              <w:marLeft w:val="0"/>
              <w:marRight w:val="0"/>
              <w:marTop w:val="0"/>
              <w:marBottom w:val="0"/>
              <w:divBdr>
                <w:top w:val="none" w:sz="0" w:space="0" w:color="auto"/>
                <w:left w:val="none" w:sz="0" w:space="0" w:color="auto"/>
                <w:bottom w:val="none" w:sz="0" w:space="0" w:color="auto"/>
                <w:right w:val="none" w:sz="0" w:space="0" w:color="auto"/>
              </w:divBdr>
            </w:div>
            <w:div w:id="1575704877">
              <w:marLeft w:val="0"/>
              <w:marRight w:val="0"/>
              <w:marTop w:val="0"/>
              <w:marBottom w:val="0"/>
              <w:divBdr>
                <w:top w:val="none" w:sz="0" w:space="0" w:color="auto"/>
                <w:left w:val="none" w:sz="0" w:space="0" w:color="auto"/>
                <w:bottom w:val="none" w:sz="0" w:space="0" w:color="auto"/>
                <w:right w:val="none" w:sz="0" w:space="0" w:color="auto"/>
              </w:divBdr>
            </w:div>
            <w:div w:id="1198271586">
              <w:marLeft w:val="0"/>
              <w:marRight w:val="0"/>
              <w:marTop w:val="0"/>
              <w:marBottom w:val="0"/>
              <w:divBdr>
                <w:top w:val="none" w:sz="0" w:space="0" w:color="auto"/>
                <w:left w:val="none" w:sz="0" w:space="0" w:color="auto"/>
                <w:bottom w:val="none" w:sz="0" w:space="0" w:color="auto"/>
                <w:right w:val="none" w:sz="0" w:space="0" w:color="auto"/>
              </w:divBdr>
            </w:div>
            <w:div w:id="765541618">
              <w:marLeft w:val="0"/>
              <w:marRight w:val="0"/>
              <w:marTop w:val="0"/>
              <w:marBottom w:val="0"/>
              <w:divBdr>
                <w:top w:val="none" w:sz="0" w:space="0" w:color="auto"/>
                <w:left w:val="none" w:sz="0" w:space="0" w:color="auto"/>
                <w:bottom w:val="none" w:sz="0" w:space="0" w:color="auto"/>
                <w:right w:val="none" w:sz="0" w:space="0" w:color="auto"/>
              </w:divBdr>
            </w:div>
            <w:div w:id="573399285">
              <w:marLeft w:val="0"/>
              <w:marRight w:val="0"/>
              <w:marTop w:val="0"/>
              <w:marBottom w:val="0"/>
              <w:divBdr>
                <w:top w:val="none" w:sz="0" w:space="0" w:color="auto"/>
                <w:left w:val="none" w:sz="0" w:space="0" w:color="auto"/>
                <w:bottom w:val="none" w:sz="0" w:space="0" w:color="auto"/>
                <w:right w:val="none" w:sz="0" w:space="0" w:color="auto"/>
              </w:divBdr>
            </w:div>
            <w:div w:id="873616057">
              <w:marLeft w:val="0"/>
              <w:marRight w:val="0"/>
              <w:marTop w:val="0"/>
              <w:marBottom w:val="0"/>
              <w:divBdr>
                <w:top w:val="none" w:sz="0" w:space="0" w:color="auto"/>
                <w:left w:val="none" w:sz="0" w:space="0" w:color="auto"/>
                <w:bottom w:val="none" w:sz="0" w:space="0" w:color="auto"/>
                <w:right w:val="none" w:sz="0" w:space="0" w:color="auto"/>
              </w:divBdr>
            </w:div>
            <w:div w:id="674069070">
              <w:marLeft w:val="0"/>
              <w:marRight w:val="0"/>
              <w:marTop w:val="0"/>
              <w:marBottom w:val="0"/>
              <w:divBdr>
                <w:top w:val="none" w:sz="0" w:space="0" w:color="auto"/>
                <w:left w:val="none" w:sz="0" w:space="0" w:color="auto"/>
                <w:bottom w:val="none" w:sz="0" w:space="0" w:color="auto"/>
                <w:right w:val="none" w:sz="0" w:space="0" w:color="auto"/>
              </w:divBdr>
            </w:div>
            <w:div w:id="937174276">
              <w:marLeft w:val="0"/>
              <w:marRight w:val="0"/>
              <w:marTop w:val="0"/>
              <w:marBottom w:val="0"/>
              <w:divBdr>
                <w:top w:val="none" w:sz="0" w:space="0" w:color="auto"/>
                <w:left w:val="none" w:sz="0" w:space="0" w:color="auto"/>
                <w:bottom w:val="none" w:sz="0" w:space="0" w:color="auto"/>
                <w:right w:val="none" w:sz="0" w:space="0" w:color="auto"/>
              </w:divBdr>
            </w:div>
            <w:div w:id="1364943069">
              <w:marLeft w:val="0"/>
              <w:marRight w:val="0"/>
              <w:marTop w:val="0"/>
              <w:marBottom w:val="0"/>
              <w:divBdr>
                <w:top w:val="single" w:sz="24" w:space="0" w:color="E9ECEF"/>
                <w:left w:val="single" w:sz="24" w:space="0" w:color="D9534F"/>
                <w:bottom w:val="single" w:sz="24" w:space="0" w:color="E9ECEF"/>
                <w:right w:val="single" w:sz="24" w:space="0" w:color="E9ECEF"/>
              </w:divBdr>
            </w:div>
            <w:div w:id="740955615">
              <w:marLeft w:val="0"/>
              <w:marRight w:val="0"/>
              <w:marTop w:val="0"/>
              <w:marBottom w:val="0"/>
              <w:divBdr>
                <w:top w:val="none" w:sz="0" w:space="0" w:color="auto"/>
                <w:left w:val="none" w:sz="0" w:space="0" w:color="auto"/>
                <w:bottom w:val="none" w:sz="0" w:space="0" w:color="auto"/>
                <w:right w:val="none" w:sz="0" w:space="0" w:color="auto"/>
              </w:divBdr>
            </w:div>
            <w:div w:id="411201539">
              <w:marLeft w:val="0"/>
              <w:marRight w:val="0"/>
              <w:marTop w:val="0"/>
              <w:marBottom w:val="0"/>
              <w:divBdr>
                <w:top w:val="none" w:sz="0" w:space="0" w:color="auto"/>
                <w:left w:val="none" w:sz="0" w:space="0" w:color="auto"/>
                <w:bottom w:val="none" w:sz="0" w:space="0" w:color="auto"/>
                <w:right w:val="none" w:sz="0" w:space="0" w:color="auto"/>
              </w:divBdr>
            </w:div>
            <w:div w:id="1382678860">
              <w:marLeft w:val="0"/>
              <w:marRight w:val="0"/>
              <w:marTop w:val="0"/>
              <w:marBottom w:val="0"/>
              <w:divBdr>
                <w:top w:val="none" w:sz="0" w:space="0" w:color="auto"/>
                <w:left w:val="none" w:sz="0" w:space="0" w:color="auto"/>
                <w:bottom w:val="none" w:sz="0" w:space="0" w:color="auto"/>
                <w:right w:val="none" w:sz="0" w:space="0" w:color="auto"/>
              </w:divBdr>
            </w:div>
            <w:div w:id="1039088576">
              <w:marLeft w:val="0"/>
              <w:marRight w:val="0"/>
              <w:marTop w:val="0"/>
              <w:marBottom w:val="0"/>
              <w:divBdr>
                <w:top w:val="none" w:sz="0" w:space="0" w:color="auto"/>
                <w:left w:val="none" w:sz="0" w:space="0" w:color="auto"/>
                <w:bottom w:val="none" w:sz="0" w:space="0" w:color="auto"/>
                <w:right w:val="none" w:sz="0" w:space="0" w:color="auto"/>
              </w:divBdr>
            </w:div>
            <w:div w:id="1540387542">
              <w:marLeft w:val="0"/>
              <w:marRight w:val="0"/>
              <w:marTop w:val="0"/>
              <w:marBottom w:val="0"/>
              <w:divBdr>
                <w:top w:val="none" w:sz="0" w:space="0" w:color="auto"/>
                <w:left w:val="none" w:sz="0" w:space="0" w:color="auto"/>
                <w:bottom w:val="none" w:sz="0" w:space="0" w:color="auto"/>
                <w:right w:val="none" w:sz="0" w:space="0" w:color="auto"/>
              </w:divBdr>
            </w:div>
            <w:div w:id="454762734">
              <w:marLeft w:val="0"/>
              <w:marRight w:val="0"/>
              <w:marTop w:val="0"/>
              <w:marBottom w:val="0"/>
              <w:divBdr>
                <w:top w:val="none" w:sz="0" w:space="0" w:color="auto"/>
                <w:left w:val="none" w:sz="0" w:space="0" w:color="auto"/>
                <w:bottom w:val="none" w:sz="0" w:space="0" w:color="auto"/>
                <w:right w:val="none" w:sz="0" w:space="0" w:color="auto"/>
              </w:divBdr>
            </w:div>
            <w:div w:id="1816676083">
              <w:marLeft w:val="0"/>
              <w:marRight w:val="0"/>
              <w:marTop w:val="0"/>
              <w:marBottom w:val="0"/>
              <w:divBdr>
                <w:top w:val="none" w:sz="0" w:space="0" w:color="auto"/>
                <w:left w:val="none" w:sz="0" w:space="0" w:color="auto"/>
                <w:bottom w:val="none" w:sz="0" w:space="0" w:color="auto"/>
                <w:right w:val="none" w:sz="0" w:space="0" w:color="auto"/>
              </w:divBdr>
            </w:div>
            <w:div w:id="1863978117">
              <w:marLeft w:val="0"/>
              <w:marRight w:val="0"/>
              <w:marTop w:val="0"/>
              <w:marBottom w:val="0"/>
              <w:divBdr>
                <w:top w:val="none" w:sz="0" w:space="0" w:color="auto"/>
                <w:left w:val="none" w:sz="0" w:space="0" w:color="auto"/>
                <w:bottom w:val="none" w:sz="0" w:space="0" w:color="auto"/>
                <w:right w:val="none" w:sz="0" w:space="0" w:color="auto"/>
              </w:divBdr>
            </w:div>
            <w:div w:id="1265768622">
              <w:marLeft w:val="0"/>
              <w:marRight w:val="0"/>
              <w:marTop w:val="0"/>
              <w:marBottom w:val="0"/>
              <w:divBdr>
                <w:top w:val="none" w:sz="0" w:space="0" w:color="auto"/>
                <w:left w:val="none" w:sz="0" w:space="0" w:color="auto"/>
                <w:bottom w:val="none" w:sz="0" w:space="0" w:color="auto"/>
                <w:right w:val="none" w:sz="0" w:space="0" w:color="auto"/>
              </w:divBdr>
            </w:div>
            <w:div w:id="1692141209">
              <w:marLeft w:val="0"/>
              <w:marRight w:val="0"/>
              <w:marTop w:val="0"/>
              <w:marBottom w:val="0"/>
              <w:divBdr>
                <w:top w:val="none" w:sz="0" w:space="0" w:color="auto"/>
                <w:left w:val="none" w:sz="0" w:space="0" w:color="auto"/>
                <w:bottom w:val="none" w:sz="0" w:space="0" w:color="auto"/>
                <w:right w:val="none" w:sz="0" w:space="0" w:color="auto"/>
              </w:divBdr>
            </w:div>
            <w:div w:id="319620427">
              <w:marLeft w:val="0"/>
              <w:marRight w:val="0"/>
              <w:marTop w:val="0"/>
              <w:marBottom w:val="0"/>
              <w:divBdr>
                <w:top w:val="none" w:sz="0" w:space="0" w:color="auto"/>
                <w:left w:val="none" w:sz="0" w:space="0" w:color="auto"/>
                <w:bottom w:val="none" w:sz="0" w:space="0" w:color="auto"/>
                <w:right w:val="none" w:sz="0" w:space="0" w:color="auto"/>
              </w:divBdr>
            </w:div>
            <w:div w:id="667681088">
              <w:marLeft w:val="0"/>
              <w:marRight w:val="0"/>
              <w:marTop w:val="0"/>
              <w:marBottom w:val="0"/>
              <w:divBdr>
                <w:top w:val="none" w:sz="0" w:space="0" w:color="auto"/>
                <w:left w:val="none" w:sz="0" w:space="0" w:color="auto"/>
                <w:bottom w:val="none" w:sz="0" w:space="0" w:color="auto"/>
                <w:right w:val="none" w:sz="0" w:space="0" w:color="auto"/>
              </w:divBdr>
            </w:div>
            <w:div w:id="1951354280">
              <w:marLeft w:val="0"/>
              <w:marRight w:val="0"/>
              <w:marTop w:val="0"/>
              <w:marBottom w:val="0"/>
              <w:divBdr>
                <w:top w:val="none" w:sz="0" w:space="0" w:color="auto"/>
                <w:left w:val="none" w:sz="0" w:space="0" w:color="auto"/>
                <w:bottom w:val="none" w:sz="0" w:space="0" w:color="auto"/>
                <w:right w:val="none" w:sz="0" w:space="0" w:color="auto"/>
              </w:divBdr>
            </w:div>
            <w:div w:id="1236817744">
              <w:marLeft w:val="0"/>
              <w:marRight w:val="0"/>
              <w:marTop w:val="0"/>
              <w:marBottom w:val="0"/>
              <w:divBdr>
                <w:top w:val="none" w:sz="0" w:space="0" w:color="auto"/>
                <w:left w:val="none" w:sz="0" w:space="0" w:color="auto"/>
                <w:bottom w:val="none" w:sz="0" w:space="0" w:color="auto"/>
                <w:right w:val="none" w:sz="0" w:space="0" w:color="auto"/>
              </w:divBdr>
            </w:div>
            <w:div w:id="727998914">
              <w:marLeft w:val="0"/>
              <w:marRight w:val="0"/>
              <w:marTop w:val="0"/>
              <w:marBottom w:val="0"/>
              <w:divBdr>
                <w:top w:val="none" w:sz="0" w:space="0" w:color="auto"/>
                <w:left w:val="none" w:sz="0" w:space="0" w:color="auto"/>
                <w:bottom w:val="none" w:sz="0" w:space="0" w:color="auto"/>
                <w:right w:val="none" w:sz="0" w:space="0" w:color="auto"/>
              </w:divBdr>
            </w:div>
            <w:div w:id="92749292">
              <w:marLeft w:val="0"/>
              <w:marRight w:val="0"/>
              <w:marTop w:val="0"/>
              <w:marBottom w:val="0"/>
              <w:divBdr>
                <w:top w:val="none" w:sz="0" w:space="0" w:color="auto"/>
                <w:left w:val="none" w:sz="0" w:space="0" w:color="auto"/>
                <w:bottom w:val="none" w:sz="0" w:space="0" w:color="auto"/>
                <w:right w:val="none" w:sz="0" w:space="0" w:color="auto"/>
              </w:divBdr>
            </w:div>
            <w:div w:id="570776482">
              <w:marLeft w:val="0"/>
              <w:marRight w:val="0"/>
              <w:marTop w:val="0"/>
              <w:marBottom w:val="0"/>
              <w:divBdr>
                <w:top w:val="none" w:sz="0" w:space="0" w:color="auto"/>
                <w:left w:val="none" w:sz="0" w:space="0" w:color="auto"/>
                <w:bottom w:val="none" w:sz="0" w:space="0" w:color="auto"/>
                <w:right w:val="none" w:sz="0" w:space="0" w:color="auto"/>
              </w:divBdr>
            </w:div>
            <w:div w:id="106436000">
              <w:marLeft w:val="0"/>
              <w:marRight w:val="0"/>
              <w:marTop w:val="0"/>
              <w:marBottom w:val="0"/>
              <w:divBdr>
                <w:top w:val="none" w:sz="0" w:space="0" w:color="auto"/>
                <w:left w:val="none" w:sz="0" w:space="0" w:color="auto"/>
                <w:bottom w:val="none" w:sz="0" w:space="0" w:color="auto"/>
                <w:right w:val="none" w:sz="0" w:space="0" w:color="auto"/>
              </w:divBdr>
            </w:div>
            <w:div w:id="295180906">
              <w:marLeft w:val="0"/>
              <w:marRight w:val="0"/>
              <w:marTop w:val="0"/>
              <w:marBottom w:val="0"/>
              <w:divBdr>
                <w:top w:val="none" w:sz="0" w:space="0" w:color="auto"/>
                <w:left w:val="none" w:sz="0" w:space="0" w:color="auto"/>
                <w:bottom w:val="none" w:sz="0" w:space="0" w:color="auto"/>
                <w:right w:val="none" w:sz="0" w:space="0" w:color="auto"/>
              </w:divBdr>
            </w:div>
            <w:div w:id="18167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1416">
      <w:bodyDiv w:val="1"/>
      <w:marLeft w:val="0"/>
      <w:marRight w:val="0"/>
      <w:marTop w:val="0"/>
      <w:marBottom w:val="0"/>
      <w:divBdr>
        <w:top w:val="none" w:sz="0" w:space="0" w:color="auto"/>
        <w:left w:val="none" w:sz="0" w:space="0" w:color="auto"/>
        <w:bottom w:val="none" w:sz="0" w:space="0" w:color="auto"/>
        <w:right w:val="none" w:sz="0" w:space="0" w:color="auto"/>
      </w:divBdr>
      <w:divsChild>
        <w:div w:id="1916629408">
          <w:marLeft w:val="0"/>
          <w:marRight w:val="0"/>
          <w:marTop w:val="0"/>
          <w:marBottom w:val="0"/>
          <w:divBdr>
            <w:top w:val="none" w:sz="0" w:space="0" w:color="auto"/>
            <w:left w:val="none" w:sz="0" w:space="0" w:color="auto"/>
            <w:bottom w:val="none" w:sz="0" w:space="0" w:color="auto"/>
            <w:right w:val="none" w:sz="0" w:space="0" w:color="auto"/>
          </w:divBdr>
          <w:divsChild>
            <w:div w:id="804349311">
              <w:marLeft w:val="0"/>
              <w:marRight w:val="0"/>
              <w:marTop w:val="0"/>
              <w:marBottom w:val="0"/>
              <w:divBdr>
                <w:top w:val="none" w:sz="0" w:space="0" w:color="auto"/>
                <w:left w:val="none" w:sz="0" w:space="0" w:color="auto"/>
                <w:bottom w:val="none" w:sz="0" w:space="0" w:color="auto"/>
                <w:right w:val="none" w:sz="0" w:space="0" w:color="auto"/>
              </w:divBdr>
            </w:div>
          </w:divsChild>
        </w:div>
        <w:div w:id="1324507785">
          <w:marLeft w:val="0"/>
          <w:marRight w:val="0"/>
          <w:marTop w:val="0"/>
          <w:marBottom w:val="0"/>
          <w:divBdr>
            <w:top w:val="none" w:sz="0" w:space="0" w:color="auto"/>
            <w:left w:val="none" w:sz="0" w:space="0" w:color="auto"/>
            <w:bottom w:val="none" w:sz="0" w:space="0" w:color="auto"/>
            <w:right w:val="none" w:sz="0" w:space="0" w:color="auto"/>
          </w:divBdr>
        </w:div>
        <w:div w:id="2063553144">
          <w:marLeft w:val="0"/>
          <w:marRight w:val="0"/>
          <w:marTop w:val="0"/>
          <w:marBottom w:val="0"/>
          <w:divBdr>
            <w:top w:val="none" w:sz="0" w:space="0" w:color="auto"/>
            <w:left w:val="none" w:sz="0" w:space="0" w:color="auto"/>
            <w:bottom w:val="none" w:sz="0" w:space="0" w:color="auto"/>
            <w:right w:val="none" w:sz="0" w:space="0" w:color="auto"/>
          </w:divBdr>
          <w:divsChild>
            <w:div w:id="1503545310">
              <w:marLeft w:val="0"/>
              <w:marRight w:val="0"/>
              <w:marTop w:val="0"/>
              <w:marBottom w:val="0"/>
              <w:divBdr>
                <w:top w:val="single" w:sz="6" w:space="0" w:color="DEE2E6"/>
                <w:left w:val="single" w:sz="6" w:space="0" w:color="DEE2E6"/>
                <w:bottom w:val="single" w:sz="6" w:space="0" w:color="DEE2E6"/>
                <w:right w:val="single" w:sz="6" w:space="0" w:color="DEE2E6"/>
              </w:divBdr>
            </w:div>
            <w:div w:id="1065106709">
              <w:marLeft w:val="0"/>
              <w:marRight w:val="0"/>
              <w:marTop w:val="0"/>
              <w:marBottom w:val="0"/>
              <w:divBdr>
                <w:top w:val="none" w:sz="0" w:space="0" w:color="auto"/>
                <w:left w:val="none" w:sz="0" w:space="0" w:color="auto"/>
                <w:bottom w:val="none" w:sz="0" w:space="0" w:color="auto"/>
                <w:right w:val="none" w:sz="0" w:space="0" w:color="auto"/>
              </w:divBdr>
            </w:div>
            <w:div w:id="1983927636">
              <w:marLeft w:val="0"/>
              <w:marRight w:val="0"/>
              <w:marTop w:val="0"/>
              <w:marBottom w:val="0"/>
              <w:divBdr>
                <w:top w:val="none" w:sz="0" w:space="0" w:color="auto"/>
                <w:left w:val="none" w:sz="0" w:space="0" w:color="auto"/>
                <w:bottom w:val="none" w:sz="0" w:space="0" w:color="auto"/>
                <w:right w:val="none" w:sz="0" w:space="0" w:color="auto"/>
              </w:divBdr>
            </w:div>
            <w:div w:id="716471147">
              <w:marLeft w:val="0"/>
              <w:marRight w:val="0"/>
              <w:marTop w:val="0"/>
              <w:marBottom w:val="0"/>
              <w:divBdr>
                <w:top w:val="single" w:sz="6" w:space="0" w:color="DEE2E6"/>
                <w:left w:val="single" w:sz="6" w:space="0" w:color="DEE2E6"/>
                <w:bottom w:val="single" w:sz="6" w:space="0" w:color="DEE2E6"/>
                <w:right w:val="single" w:sz="6" w:space="0" w:color="DEE2E6"/>
              </w:divBdr>
            </w:div>
            <w:div w:id="1406757464">
              <w:marLeft w:val="0"/>
              <w:marRight w:val="0"/>
              <w:marTop w:val="0"/>
              <w:marBottom w:val="0"/>
              <w:divBdr>
                <w:top w:val="none" w:sz="0" w:space="0" w:color="auto"/>
                <w:left w:val="none" w:sz="0" w:space="0" w:color="auto"/>
                <w:bottom w:val="none" w:sz="0" w:space="0" w:color="auto"/>
                <w:right w:val="none" w:sz="0" w:space="0" w:color="auto"/>
              </w:divBdr>
            </w:div>
            <w:div w:id="1747025308">
              <w:marLeft w:val="0"/>
              <w:marRight w:val="0"/>
              <w:marTop w:val="0"/>
              <w:marBottom w:val="0"/>
              <w:divBdr>
                <w:top w:val="none" w:sz="0" w:space="0" w:color="auto"/>
                <w:left w:val="none" w:sz="0" w:space="0" w:color="auto"/>
                <w:bottom w:val="none" w:sz="0" w:space="0" w:color="auto"/>
                <w:right w:val="none" w:sz="0" w:space="0" w:color="auto"/>
              </w:divBdr>
            </w:div>
            <w:div w:id="1853950903">
              <w:marLeft w:val="0"/>
              <w:marRight w:val="0"/>
              <w:marTop w:val="0"/>
              <w:marBottom w:val="0"/>
              <w:divBdr>
                <w:top w:val="single" w:sz="6" w:space="0" w:color="DEE2E6"/>
                <w:left w:val="single" w:sz="6" w:space="0" w:color="DEE2E6"/>
                <w:bottom w:val="single" w:sz="6" w:space="0" w:color="DEE2E6"/>
                <w:right w:val="single" w:sz="6" w:space="0" w:color="DEE2E6"/>
              </w:divBdr>
            </w:div>
            <w:div w:id="2028867115">
              <w:marLeft w:val="0"/>
              <w:marRight w:val="0"/>
              <w:marTop w:val="0"/>
              <w:marBottom w:val="0"/>
              <w:divBdr>
                <w:top w:val="none" w:sz="0" w:space="0" w:color="auto"/>
                <w:left w:val="none" w:sz="0" w:space="0" w:color="auto"/>
                <w:bottom w:val="none" w:sz="0" w:space="0" w:color="auto"/>
                <w:right w:val="none" w:sz="0" w:space="0" w:color="auto"/>
              </w:divBdr>
            </w:div>
            <w:div w:id="156652005">
              <w:marLeft w:val="0"/>
              <w:marRight w:val="0"/>
              <w:marTop w:val="0"/>
              <w:marBottom w:val="0"/>
              <w:divBdr>
                <w:top w:val="none" w:sz="0" w:space="0" w:color="auto"/>
                <w:left w:val="none" w:sz="0" w:space="0" w:color="auto"/>
                <w:bottom w:val="none" w:sz="0" w:space="0" w:color="auto"/>
                <w:right w:val="none" w:sz="0" w:space="0" w:color="auto"/>
              </w:divBdr>
            </w:div>
            <w:div w:id="1665475399">
              <w:marLeft w:val="0"/>
              <w:marRight w:val="0"/>
              <w:marTop w:val="0"/>
              <w:marBottom w:val="0"/>
              <w:divBdr>
                <w:top w:val="single" w:sz="6" w:space="0" w:color="DEE2E6"/>
                <w:left w:val="single" w:sz="6" w:space="0" w:color="DEE2E6"/>
                <w:bottom w:val="single" w:sz="6" w:space="0" w:color="DEE2E6"/>
                <w:right w:val="single" w:sz="6" w:space="0" w:color="DEE2E6"/>
              </w:divBdr>
            </w:div>
            <w:div w:id="1730103866">
              <w:marLeft w:val="0"/>
              <w:marRight w:val="0"/>
              <w:marTop w:val="0"/>
              <w:marBottom w:val="0"/>
              <w:divBdr>
                <w:top w:val="none" w:sz="0" w:space="0" w:color="auto"/>
                <w:left w:val="none" w:sz="0" w:space="0" w:color="auto"/>
                <w:bottom w:val="none" w:sz="0" w:space="0" w:color="auto"/>
                <w:right w:val="none" w:sz="0" w:space="0" w:color="auto"/>
              </w:divBdr>
            </w:div>
            <w:div w:id="1094473341">
              <w:marLeft w:val="0"/>
              <w:marRight w:val="0"/>
              <w:marTop w:val="0"/>
              <w:marBottom w:val="0"/>
              <w:divBdr>
                <w:top w:val="none" w:sz="0" w:space="0" w:color="auto"/>
                <w:left w:val="none" w:sz="0" w:space="0" w:color="auto"/>
                <w:bottom w:val="none" w:sz="0" w:space="0" w:color="auto"/>
                <w:right w:val="none" w:sz="0" w:space="0" w:color="auto"/>
              </w:divBdr>
            </w:div>
            <w:div w:id="728917007">
              <w:marLeft w:val="0"/>
              <w:marRight w:val="0"/>
              <w:marTop w:val="0"/>
              <w:marBottom w:val="0"/>
              <w:divBdr>
                <w:top w:val="single" w:sz="6" w:space="0" w:color="DEE2E6"/>
                <w:left w:val="single" w:sz="6" w:space="0" w:color="DEE2E6"/>
                <w:bottom w:val="single" w:sz="6" w:space="0" w:color="DEE2E6"/>
                <w:right w:val="single" w:sz="6" w:space="0" w:color="DEE2E6"/>
              </w:divBdr>
            </w:div>
            <w:div w:id="1056776195">
              <w:marLeft w:val="0"/>
              <w:marRight w:val="0"/>
              <w:marTop w:val="0"/>
              <w:marBottom w:val="0"/>
              <w:divBdr>
                <w:top w:val="none" w:sz="0" w:space="0" w:color="auto"/>
                <w:left w:val="none" w:sz="0" w:space="0" w:color="auto"/>
                <w:bottom w:val="none" w:sz="0" w:space="0" w:color="auto"/>
                <w:right w:val="none" w:sz="0" w:space="0" w:color="auto"/>
              </w:divBdr>
            </w:div>
            <w:div w:id="445587609">
              <w:marLeft w:val="0"/>
              <w:marRight w:val="0"/>
              <w:marTop w:val="0"/>
              <w:marBottom w:val="0"/>
              <w:divBdr>
                <w:top w:val="none" w:sz="0" w:space="0" w:color="auto"/>
                <w:left w:val="none" w:sz="0" w:space="0" w:color="auto"/>
                <w:bottom w:val="none" w:sz="0" w:space="0" w:color="auto"/>
                <w:right w:val="none" w:sz="0" w:space="0" w:color="auto"/>
              </w:divBdr>
            </w:div>
            <w:div w:id="254289570">
              <w:marLeft w:val="0"/>
              <w:marRight w:val="0"/>
              <w:marTop w:val="0"/>
              <w:marBottom w:val="0"/>
              <w:divBdr>
                <w:top w:val="single" w:sz="24" w:space="0" w:color="E9ECEF"/>
                <w:left w:val="single" w:sz="24" w:space="0" w:color="5BC0DE"/>
                <w:bottom w:val="single" w:sz="24" w:space="0" w:color="E9ECEF"/>
                <w:right w:val="single" w:sz="24" w:space="0" w:color="E9ECEF"/>
              </w:divBdr>
            </w:div>
            <w:div w:id="888764821">
              <w:marLeft w:val="0"/>
              <w:marRight w:val="0"/>
              <w:marTop w:val="0"/>
              <w:marBottom w:val="0"/>
              <w:divBdr>
                <w:top w:val="single" w:sz="6" w:space="0" w:color="DEE2E6"/>
                <w:left w:val="single" w:sz="6" w:space="0" w:color="DEE2E6"/>
                <w:bottom w:val="single" w:sz="6" w:space="0" w:color="DEE2E6"/>
                <w:right w:val="single" w:sz="6" w:space="0" w:color="DEE2E6"/>
              </w:divBdr>
            </w:div>
            <w:div w:id="98259413">
              <w:marLeft w:val="0"/>
              <w:marRight w:val="0"/>
              <w:marTop w:val="0"/>
              <w:marBottom w:val="0"/>
              <w:divBdr>
                <w:top w:val="none" w:sz="0" w:space="0" w:color="auto"/>
                <w:left w:val="none" w:sz="0" w:space="0" w:color="auto"/>
                <w:bottom w:val="none" w:sz="0" w:space="0" w:color="auto"/>
                <w:right w:val="none" w:sz="0" w:space="0" w:color="auto"/>
              </w:divBdr>
            </w:div>
            <w:div w:id="2031567090">
              <w:marLeft w:val="0"/>
              <w:marRight w:val="0"/>
              <w:marTop w:val="0"/>
              <w:marBottom w:val="0"/>
              <w:divBdr>
                <w:top w:val="none" w:sz="0" w:space="0" w:color="auto"/>
                <w:left w:val="none" w:sz="0" w:space="0" w:color="auto"/>
                <w:bottom w:val="none" w:sz="0" w:space="0" w:color="auto"/>
                <w:right w:val="none" w:sz="0" w:space="0" w:color="auto"/>
              </w:divBdr>
            </w:div>
            <w:div w:id="652680416">
              <w:marLeft w:val="0"/>
              <w:marRight w:val="0"/>
              <w:marTop w:val="0"/>
              <w:marBottom w:val="0"/>
              <w:divBdr>
                <w:top w:val="none" w:sz="0" w:space="0" w:color="auto"/>
                <w:left w:val="none" w:sz="0" w:space="0" w:color="auto"/>
                <w:bottom w:val="none" w:sz="0" w:space="0" w:color="auto"/>
                <w:right w:val="none" w:sz="0" w:space="0" w:color="auto"/>
              </w:divBdr>
            </w:div>
            <w:div w:id="11004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3024">
      <w:bodyDiv w:val="1"/>
      <w:marLeft w:val="0"/>
      <w:marRight w:val="0"/>
      <w:marTop w:val="0"/>
      <w:marBottom w:val="0"/>
      <w:divBdr>
        <w:top w:val="none" w:sz="0" w:space="0" w:color="auto"/>
        <w:left w:val="none" w:sz="0" w:space="0" w:color="auto"/>
        <w:bottom w:val="none" w:sz="0" w:space="0" w:color="auto"/>
        <w:right w:val="none" w:sz="0" w:space="0" w:color="auto"/>
      </w:divBdr>
      <w:divsChild>
        <w:div w:id="1955286769">
          <w:marLeft w:val="0"/>
          <w:marRight w:val="0"/>
          <w:marTop w:val="0"/>
          <w:marBottom w:val="0"/>
          <w:divBdr>
            <w:top w:val="none" w:sz="0" w:space="0" w:color="auto"/>
            <w:left w:val="none" w:sz="0" w:space="0" w:color="auto"/>
            <w:bottom w:val="none" w:sz="0" w:space="0" w:color="auto"/>
            <w:right w:val="none" w:sz="0" w:space="0" w:color="auto"/>
          </w:divBdr>
          <w:divsChild>
            <w:div w:id="362367431">
              <w:marLeft w:val="0"/>
              <w:marRight w:val="0"/>
              <w:marTop w:val="0"/>
              <w:marBottom w:val="0"/>
              <w:divBdr>
                <w:top w:val="none" w:sz="0" w:space="0" w:color="auto"/>
                <w:left w:val="none" w:sz="0" w:space="0" w:color="auto"/>
                <w:bottom w:val="none" w:sz="0" w:space="0" w:color="auto"/>
                <w:right w:val="none" w:sz="0" w:space="0" w:color="auto"/>
              </w:divBdr>
            </w:div>
          </w:divsChild>
        </w:div>
        <w:div w:id="482160094">
          <w:marLeft w:val="0"/>
          <w:marRight w:val="0"/>
          <w:marTop w:val="0"/>
          <w:marBottom w:val="0"/>
          <w:divBdr>
            <w:top w:val="none" w:sz="0" w:space="0" w:color="auto"/>
            <w:left w:val="none" w:sz="0" w:space="0" w:color="auto"/>
            <w:bottom w:val="none" w:sz="0" w:space="0" w:color="auto"/>
            <w:right w:val="none" w:sz="0" w:space="0" w:color="auto"/>
          </w:divBdr>
        </w:div>
        <w:div w:id="2042969588">
          <w:marLeft w:val="0"/>
          <w:marRight w:val="0"/>
          <w:marTop w:val="0"/>
          <w:marBottom w:val="0"/>
          <w:divBdr>
            <w:top w:val="none" w:sz="0" w:space="0" w:color="auto"/>
            <w:left w:val="none" w:sz="0" w:space="0" w:color="auto"/>
            <w:bottom w:val="none" w:sz="0" w:space="0" w:color="auto"/>
            <w:right w:val="none" w:sz="0" w:space="0" w:color="auto"/>
          </w:divBdr>
          <w:divsChild>
            <w:div w:id="1296057894">
              <w:marLeft w:val="0"/>
              <w:marRight w:val="0"/>
              <w:marTop w:val="0"/>
              <w:marBottom w:val="0"/>
              <w:divBdr>
                <w:top w:val="single" w:sz="24" w:space="0" w:color="E9ECEF"/>
                <w:left w:val="single" w:sz="24" w:space="0" w:color="5BC0DE"/>
                <w:bottom w:val="single" w:sz="24" w:space="0" w:color="E9ECEF"/>
                <w:right w:val="single" w:sz="24" w:space="0" w:color="E9ECEF"/>
              </w:divBdr>
            </w:div>
            <w:div w:id="1605042204">
              <w:marLeft w:val="0"/>
              <w:marRight w:val="0"/>
              <w:marTop w:val="0"/>
              <w:marBottom w:val="0"/>
              <w:divBdr>
                <w:top w:val="single" w:sz="6" w:space="0" w:color="DEE2E6"/>
                <w:left w:val="single" w:sz="6" w:space="0" w:color="DEE2E6"/>
                <w:bottom w:val="single" w:sz="6" w:space="0" w:color="DEE2E6"/>
                <w:right w:val="single" w:sz="6" w:space="0" w:color="DEE2E6"/>
              </w:divBdr>
              <w:divsChild>
                <w:div w:id="1154297508">
                  <w:marLeft w:val="0"/>
                  <w:marRight w:val="0"/>
                  <w:marTop w:val="0"/>
                  <w:marBottom w:val="0"/>
                  <w:divBdr>
                    <w:top w:val="none" w:sz="0" w:space="0" w:color="auto"/>
                    <w:left w:val="none" w:sz="0" w:space="0" w:color="auto"/>
                    <w:bottom w:val="none" w:sz="0" w:space="0" w:color="auto"/>
                    <w:right w:val="none" w:sz="0" w:space="0" w:color="auto"/>
                  </w:divBdr>
                  <w:divsChild>
                    <w:div w:id="879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2546">
              <w:marLeft w:val="0"/>
              <w:marRight w:val="0"/>
              <w:marTop w:val="0"/>
              <w:marBottom w:val="0"/>
              <w:divBdr>
                <w:top w:val="none" w:sz="0" w:space="0" w:color="auto"/>
                <w:left w:val="none" w:sz="0" w:space="0" w:color="auto"/>
                <w:bottom w:val="none" w:sz="0" w:space="0" w:color="auto"/>
                <w:right w:val="none" w:sz="0" w:space="0" w:color="auto"/>
              </w:divBdr>
            </w:div>
            <w:div w:id="522090925">
              <w:marLeft w:val="0"/>
              <w:marRight w:val="0"/>
              <w:marTop w:val="0"/>
              <w:marBottom w:val="0"/>
              <w:divBdr>
                <w:top w:val="none" w:sz="0" w:space="0" w:color="auto"/>
                <w:left w:val="none" w:sz="0" w:space="0" w:color="auto"/>
                <w:bottom w:val="none" w:sz="0" w:space="0" w:color="auto"/>
                <w:right w:val="none" w:sz="0" w:space="0" w:color="auto"/>
              </w:divBdr>
            </w:div>
            <w:div w:id="251278288">
              <w:marLeft w:val="0"/>
              <w:marRight w:val="0"/>
              <w:marTop w:val="0"/>
              <w:marBottom w:val="0"/>
              <w:divBdr>
                <w:top w:val="single" w:sz="6" w:space="0" w:color="DEE2E6"/>
                <w:left w:val="single" w:sz="6" w:space="0" w:color="DEE2E6"/>
                <w:bottom w:val="single" w:sz="6" w:space="0" w:color="DEE2E6"/>
                <w:right w:val="single" w:sz="6" w:space="0" w:color="DEE2E6"/>
              </w:divBdr>
              <w:divsChild>
                <w:div w:id="454639012">
                  <w:marLeft w:val="0"/>
                  <w:marRight w:val="0"/>
                  <w:marTop w:val="0"/>
                  <w:marBottom w:val="0"/>
                  <w:divBdr>
                    <w:top w:val="none" w:sz="0" w:space="0" w:color="auto"/>
                    <w:left w:val="none" w:sz="0" w:space="0" w:color="auto"/>
                    <w:bottom w:val="none" w:sz="0" w:space="0" w:color="auto"/>
                    <w:right w:val="none" w:sz="0" w:space="0" w:color="auto"/>
                  </w:divBdr>
                </w:div>
                <w:div w:id="1402829733">
                  <w:marLeft w:val="0"/>
                  <w:marRight w:val="0"/>
                  <w:marTop w:val="0"/>
                  <w:marBottom w:val="0"/>
                  <w:divBdr>
                    <w:top w:val="none" w:sz="0" w:space="0" w:color="auto"/>
                    <w:left w:val="none" w:sz="0" w:space="0" w:color="auto"/>
                    <w:bottom w:val="none" w:sz="0" w:space="0" w:color="auto"/>
                    <w:right w:val="none" w:sz="0" w:space="0" w:color="auto"/>
                  </w:divBdr>
                </w:div>
              </w:divsChild>
            </w:div>
            <w:div w:id="1271083692">
              <w:marLeft w:val="0"/>
              <w:marRight w:val="0"/>
              <w:marTop w:val="0"/>
              <w:marBottom w:val="0"/>
              <w:divBdr>
                <w:top w:val="none" w:sz="0" w:space="0" w:color="auto"/>
                <w:left w:val="none" w:sz="0" w:space="0" w:color="auto"/>
                <w:bottom w:val="none" w:sz="0" w:space="0" w:color="auto"/>
                <w:right w:val="none" w:sz="0" w:space="0" w:color="auto"/>
              </w:divBdr>
            </w:div>
            <w:div w:id="1974016902">
              <w:marLeft w:val="0"/>
              <w:marRight w:val="0"/>
              <w:marTop w:val="0"/>
              <w:marBottom w:val="0"/>
              <w:divBdr>
                <w:top w:val="none" w:sz="0" w:space="0" w:color="auto"/>
                <w:left w:val="none" w:sz="0" w:space="0" w:color="auto"/>
                <w:bottom w:val="none" w:sz="0" w:space="0" w:color="auto"/>
                <w:right w:val="none" w:sz="0" w:space="0" w:color="auto"/>
              </w:divBdr>
            </w:div>
            <w:div w:id="1853301365">
              <w:marLeft w:val="0"/>
              <w:marRight w:val="0"/>
              <w:marTop w:val="0"/>
              <w:marBottom w:val="0"/>
              <w:divBdr>
                <w:top w:val="single" w:sz="6" w:space="0" w:color="DEE2E6"/>
                <w:left w:val="single" w:sz="6" w:space="0" w:color="DEE2E6"/>
                <w:bottom w:val="single" w:sz="6" w:space="0" w:color="DEE2E6"/>
                <w:right w:val="single" w:sz="6" w:space="0" w:color="DEE2E6"/>
              </w:divBdr>
              <w:divsChild>
                <w:div w:id="29261405">
                  <w:marLeft w:val="0"/>
                  <w:marRight w:val="0"/>
                  <w:marTop w:val="0"/>
                  <w:marBottom w:val="0"/>
                  <w:divBdr>
                    <w:top w:val="none" w:sz="0" w:space="0" w:color="auto"/>
                    <w:left w:val="none" w:sz="0" w:space="0" w:color="auto"/>
                    <w:bottom w:val="none" w:sz="0" w:space="0" w:color="auto"/>
                    <w:right w:val="none" w:sz="0" w:space="0" w:color="auto"/>
                  </w:divBdr>
                </w:div>
              </w:divsChild>
            </w:div>
            <w:div w:id="1830317858">
              <w:marLeft w:val="0"/>
              <w:marRight w:val="0"/>
              <w:marTop w:val="0"/>
              <w:marBottom w:val="0"/>
              <w:divBdr>
                <w:top w:val="none" w:sz="0" w:space="0" w:color="auto"/>
                <w:left w:val="none" w:sz="0" w:space="0" w:color="auto"/>
                <w:bottom w:val="none" w:sz="0" w:space="0" w:color="auto"/>
                <w:right w:val="none" w:sz="0" w:space="0" w:color="auto"/>
              </w:divBdr>
            </w:div>
            <w:div w:id="371928844">
              <w:marLeft w:val="0"/>
              <w:marRight w:val="0"/>
              <w:marTop w:val="0"/>
              <w:marBottom w:val="0"/>
              <w:divBdr>
                <w:top w:val="none" w:sz="0" w:space="0" w:color="auto"/>
                <w:left w:val="none" w:sz="0" w:space="0" w:color="auto"/>
                <w:bottom w:val="none" w:sz="0" w:space="0" w:color="auto"/>
                <w:right w:val="none" w:sz="0" w:space="0" w:color="auto"/>
              </w:divBdr>
            </w:div>
            <w:div w:id="857767244">
              <w:marLeft w:val="0"/>
              <w:marRight w:val="0"/>
              <w:marTop w:val="0"/>
              <w:marBottom w:val="0"/>
              <w:divBdr>
                <w:top w:val="single" w:sz="6" w:space="0" w:color="DEE2E6"/>
                <w:left w:val="single" w:sz="6" w:space="0" w:color="DEE2E6"/>
                <w:bottom w:val="single" w:sz="6" w:space="0" w:color="DEE2E6"/>
                <w:right w:val="single" w:sz="6" w:space="0" w:color="DEE2E6"/>
              </w:divBdr>
              <w:divsChild>
                <w:div w:id="137575343">
                  <w:marLeft w:val="0"/>
                  <w:marRight w:val="0"/>
                  <w:marTop w:val="0"/>
                  <w:marBottom w:val="0"/>
                  <w:divBdr>
                    <w:top w:val="none" w:sz="0" w:space="0" w:color="auto"/>
                    <w:left w:val="none" w:sz="0" w:space="0" w:color="auto"/>
                    <w:bottom w:val="none" w:sz="0" w:space="0" w:color="auto"/>
                    <w:right w:val="none" w:sz="0" w:space="0" w:color="auto"/>
                  </w:divBdr>
                </w:div>
              </w:divsChild>
            </w:div>
            <w:div w:id="163934721">
              <w:marLeft w:val="0"/>
              <w:marRight w:val="0"/>
              <w:marTop w:val="0"/>
              <w:marBottom w:val="0"/>
              <w:divBdr>
                <w:top w:val="none" w:sz="0" w:space="0" w:color="auto"/>
                <w:left w:val="none" w:sz="0" w:space="0" w:color="auto"/>
                <w:bottom w:val="none" w:sz="0" w:space="0" w:color="auto"/>
                <w:right w:val="none" w:sz="0" w:space="0" w:color="auto"/>
              </w:divBdr>
            </w:div>
            <w:div w:id="1236744047">
              <w:marLeft w:val="0"/>
              <w:marRight w:val="0"/>
              <w:marTop w:val="0"/>
              <w:marBottom w:val="0"/>
              <w:divBdr>
                <w:top w:val="none" w:sz="0" w:space="0" w:color="auto"/>
                <w:left w:val="none" w:sz="0" w:space="0" w:color="auto"/>
                <w:bottom w:val="none" w:sz="0" w:space="0" w:color="auto"/>
                <w:right w:val="none" w:sz="0" w:space="0" w:color="auto"/>
              </w:divBdr>
            </w:div>
            <w:div w:id="202640959">
              <w:marLeft w:val="0"/>
              <w:marRight w:val="0"/>
              <w:marTop w:val="0"/>
              <w:marBottom w:val="0"/>
              <w:divBdr>
                <w:top w:val="single" w:sz="6" w:space="0" w:color="DEE2E6"/>
                <w:left w:val="single" w:sz="6" w:space="0" w:color="DEE2E6"/>
                <w:bottom w:val="single" w:sz="6" w:space="0" w:color="DEE2E6"/>
                <w:right w:val="single" w:sz="6" w:space="0" w:color="DEE2E6"/>
              </w:divBdr>
              <w:divsChild>
                <w:div w:id="441455464">
                  <w:marLeft w:val="0"/>
                  <w:marRight w:val="0"/>
                  <w:marTop w:val="0"/>
                  <w:marBottom w:val="0"/>
                  <w:divBdr>
                    <w:top w:val="none" w:sz="0" w:space="0" w:color="auto"/>
                    <w:left w:val="none" w:sz="0" w:space="0" w:color="auto"/>
                    <w:bottom w:val="none" w:sz="0" w:space="0" w:color="auto"/>
                    <w:right w:val="none" w:sz="0" w:space="0" w:color="auto"/>
                  </w:divBdr>
                  <w:divsChild>
                    <w:div w:id="20054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0063">
              <w:marLeft w:val="0"/>
              <w:marRight w:val="0"/>
              <w:marTop w:val="0"/>
              <w:marBottom w:val="0"/>
              <w:divBdr>
                <w:top w:val="none" w:sz="0" w:space="0" w:color="auto"/>
                <w:left w:val="none" w:sz="0" w:space="0" w:color="auto"/>
                <w:bottom w:val="none" w:sz="0" w:space="0" w:color="auto"/>
                <w:right w:val="none" w:sz="0" w:space="0" w:color="auto"/>
              </w:divBdr>
            </w:div>
            <w:div w:id="90322668">
              <w:marLeft w:val="0"/>
              <w:marRight w:val="0"/>
              <w:marTop w:val="0"/>
              <w:marBottom w:val="0"/>
              <w:divBdr>
                <w:top w:val="none" w:sz="0" w:space="0" w:color="auto"/>
                <w:left w:val="none" w:sz="0" w:space="0" w:color="auto"/>
                <w:bottom w:val="none" w:sz="0" w:space="0" w:color="auto"/>
                <w:right w:val="none" w:sz="0" w:space="0" w:color="auto"/>
              </w:divBdr>
            </w:div>
            <w:div w:id="1277834475">
              <w:marLeft w:val="0"/>
              <w:marRight w:val="0"/>
              <w:marTop w:val="0"/>
              <w:marBottom w:val="0"/>
              <w:divBdr>
                <w:top w:val="single" w:sz="6" w:space="0" w:color="DEE2E6"/>
                <w:left w:val="single" w:sz="6" w:space="0" w:color="DEE2E6"/>
                <w:bottom w:val="single" w:sz="6" w:space="0" w:color="DEE2E6"/>
                <w:right w:val="single" w:sz="6" w:space="0" w:color="DEE2E6"/>
              </w:divBdr>
              <w:divsChild>
                <w:div w:id="357239914">
                  <w:marLeft w:val="0"/>
                  <w:marRight w:val="0"/>
                  <w:marTop w:val="0"/>
                  <w:marBottom w:val="0"/>
                  <w:divBdr>
                    <w:top w:val="none" w:sz="0" w:space="0" w:color="auto"/>
                    <w:left w:val="none" w:sz="0" w:space="0" w:color="auto"/>
                    <w:bottom w:val="none" w:sz="0" w:space="0" w:color="auto"/>
                    <w:right w:val="none" w:sz="0" w:space="0" w:color="auto"/>
                  </w:divBdr>
                  <w:divsChild>
                    <w:div w:id="951327359">
                      <w:marLeft w:val="0"/>
                      <w:marRight w:val="0"/>
                      <w:marTop w:val="0"/>
                      <w:marBottom w:val="0"/>
                      <w:divBdr>
                        <w:top w:val="none" w:sz="0" w:space="0" w:color="auto"/>
                        <w:left w:val="none" w:sz="0" w:space="0" w:color="auto"/>
                        <w:bottom w:val="none" w:sz="0" w:space="0" w:color="auto"/>
                        <w:right w:val="none" w:sz="0" w:space="0" w:color="auto"/>
                      </w:divBdr>
                      <w:divsChild>
                        <w:div w:id="3740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85692">
              <w:marLeft w:val="0"/>
              <w:marRight w:val="0"/>
              <w:marTop w:val="0"/>
              <w:marBottom w:val="0"/>
              <w:divBdr>
                <w:top w:val="none" w:sz="0" w:space="0" w:color="auto"/>
                <w:left w:val="none" w:sz="0" w:space="0" w:color="auto"/>
                <w:bottom w:val="none" w:sz="0" w:space="0" w:color="auto"/>
                <w:right w:val="none" w:sz="0" w:space="0" w:color="auto"/>
              </w:divBdr>
            </w:div>
            <w:div w:id="467018137">
              <w:marLeft w:val="0"/>
              <w:marRight w:val="0"/>
              <w:marTop w:val="0"/>
              <w:marBottom w:val="0"/>
              <w:divBdr>
                <w:top w:val="none" w:sz="0" w:space="0" w:color="auto"/>
                <w:left w:val="none" w:sz="0" w:space="0" w:color="auto"/>
                <w:bottom w:val="none" w:sz="0" w:space="0" w:color="auto"/>
                <w:right w:val="none" w:sz="0" w:space="0" w:color="auto"/>
              </w:divBdr>
            </w:div>
            <w:div w:id="787118756">
              <w:marLeft w:val="0"/>
              <w:marRight w:val="0"/>
              <w:marTop w:val="0"/>
              <w:marBottom w:val="0"/>
              <w:divBdr>
                <w:top w:val="single" w:sz="6" w:space="0" w:color="DEE2E6"/>
                <w:left w:val="single" w:sz="6" w:space="0" w:color="DEE2E6"/>
                <w:bottom w:val="single" w:sz="6" w:space="0" w:color="DEE2E6"/>
                <w:right w:val="single" w:sz="6" w:space="0" w:color="DEE2E6"/>
              </w:divBdr>
              <w:divsChild>
                <w:div w:id="640037686">
                  <w:marLeft w:val="0"/>
                  <w:marRight w:val="0"/>
                  <w:marTop w:val="0"/>
                  <w:marBottom w:val="0"/>
                  <w:divBdr>
                    <w:top w:val="none" w:sz="0" w:space="0" w:color="auto"/>
                    <w:left w:val="none" w:sz="0" w:space="0" w:color="auto"/>
                    <w:bottom w:val="none" w:sz="0" w:space="0" w:color="auto"/>
                    <w:right w:val="none" w:sz="0" w:space="0" w:color="auto"/>
                  </w:divBdr>
                  <w:divsChild>
                    <w:div w:id="20048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3252">
              <w:marLeft w:val="0"/>
              <w:marRight w:val="0"/>
              <w:marTop w:val="0"/>
              <w:marBottom w:val="0"/>
              <w:divBdr>
                <w:top w:val="none" w:sz="0" w:space="0" w:color="auto"/>
                <w:left w:val="none" w:sz="0" w:space="0" w:color="auto"/>
                <w:bottom w:val="none" w:sz="0" w:space="0" w:color="auto"/>
                <w:right w:val="none" w:sz="0" w:space="0" w:color="auto"/>
              </w:divBdr>
            </w:div>
            <w:div w:id="1981882824">
              <w:marLeft w:val="0"/>
              <w:marRight w:val="0"/>
              <w:marTop w:val="0"/>
              <w:marBottom w:val="0"/>
              <w:divBdr>
                <w:top w:val="none" w:sz="0" w:space="0" w:color="auto"/>
                <w:left w:val="none" w:sz="0" w:space="0" w:color="auto"/>
                <w:bottom w:val="none" w:sz="0" w:space="0" w:color="auto"/>
                <w:right w:val="none" w:sz="0" w:space="0" w:color="auto"/>
              </w:divBdr>
            </w:div>
            <w:div w:id="239292635">
              <w:marLeft w:val="0"/>
              <w:marRight w:val="0"/>
              <w:marTop w:val="0"/>
              <w:marBottom w:val="0"/>
              <w:divBdr>
                <w:top w:val="single" w:sz="6" w:space="0" w:color="DEE2E6"/>
                <w:left w:val="single" w:sz="6" w:space="0" w:color="DEE2E6"/>
                <w:bottom w:val="single" w:sz="6" w:space="0" w:color="DEE2E6"/>
                <w:right w:val="single" w:sz="6" w:space="0" w:color="DEE2E6"/>
              </w:divBdr>
              <w:divsChild>
                <w:div w:id="415053104">
                  <w:marLeft w:val="0"/>
                  <w:marRight w:val="0"/>
                  <w:marTop w:val="0"/>
                  <w:marBottom w:val="0"/>
                  <w:divBdr>
                    <w:top w:val="none" w:sz="0" w:space="0" w:color="auto"/>
                    <w:left w:val="none" w:sz="0" w:space="0" w:color="auto"/>
                    <w:bottom w:val="none" w:sz="0" w:space="0" w:color="auto"/>
                    <w:right w:val="none" w:sz="0" w:space="0" w:color="auto"/>
                  </w:divBdr>
                </w:div>
              </w:divsChild>
            </w:div>
            <w:div w:id="200557995">
              <w:marLeft w:val="0"/>
              <w:marRight w:val="0"/>
              <w:marTop w:val="0"/>
              <w:marBottom w:val="0"/>
              <w:divBdr>
                <w:top w:val="none" w:sz="0" w:space="0" w:color="auto"/>
                <w:left w:val="none" w:sz="0" w:space="0" w:color="auto"/>
                <w:bottom w:val="none" w:sz="0" w:space="0" w:color="auto"/>
                <w:right w:val="none" w:sz="0" w:space="0" w:color="auto"/>
              </w:divBdr>
            </w:div>
            <w:div w:id="1239051408">
              <w:marLeft w:val="0"/>
              <w:marRight w:val="0"/>
              <w:marTop w:val="0"/>
              <w:marBottom w:val="0"/>
              <w:divBdr>
                <w:top w:val="none" w:sz="0" w:space="0" w:color="auto"/>
                <w:left w:val="none" w:sz="0" w:space="0" w:color="auto"/>
                <w:bottom w:val="none" w:sz="0" w:space="0" w:color="auto"/>
                <w:right w:val="none" w:sz="0" w:space="0" w:color="auto"/>
              </w:divBdr>
            </w:div>
            <w:div w:id="20667136">
              <w:marLeft w:val="0"/>
              <w:marRight w:val="0"/>
              <w:marTop w:val="0"/>
              <w:marBottom w:val="0"/>
              <w:divBdr>
                <w:top w:val="single" w:sz="6" w:space="0" w:color="DEE2E6"/>
                <w:left w:val="single" w:sz="6" w:space="0" w:color="DEE2E6"/>
                <w:bottom w:val="single" w:sz="6" w:space="0" w:color="DEE2E6"/>
                <w:right w:val="single" w:sz="6" w:space="0" w:color="DEE2E6"/>
              </w:divBdr>
              <w:divsChild>
                <w:div w:id="2029719049">
                  <w:marLeft w:val="0"/>
                  <w:marRight w:val="0"/>
                  <w:marTop w:val="0"/>
                  <w:marBottom w:val="0"/>
                  <w:divBdr>
                    <w:top w:val="none" w:sz="0" w:space="0" w:color="auto"/>
                    <w:left w:val="none" w:sz="0" w:space="0" w:color="auto"/>
                    <w:bottom w:val="none" w:sz="0" w:space="0" w:color="auto"/>
                    <w:right w:val="none" w:sz="0" w:space="0" w:color="auto"/>
                  </w:divBdr>
                </w:div>
              </w:divsChild>
            </w:div>
            <w:div w:id="857239150">
              <w:marLeft w:val="0"/>
              <w:marRight w:val="0"/>
              <w:marTop w:val="0"/>
              <w:marBottom w:val="0"/>
              <w:divBdr>
                <w:top w:val="none" w:sz="0" w:space="0" w:color="auto"/>
                <w:left w:val="none" w:sz="0" w:space="0" w:color="auto"/>
                <w:bottom w:val="none" w:sz="0" w:space="0" w:color="auto"/>
                <w:right w:val="none" w:sz="0" w:space="0" w:color="auto"/>
              </w:divBdr>
            </w:div>
            <w:div w:id="317542850">
              <w:marLeft w:val="0"/>
              <w:marRight w:val="0"/>
              <w:marTop w:val="0"/>
              <w:marBottom w:val="0"/>
              <w:divBdr>
                <w:top w:val="none" w:sz="0" w:space="0" w:color="auto"/>
                <w:left w:val="none" w:sz="0" w:space="0" w:color="auto"/>
                <w:bottom w:val="none" w:sz="0" w:space="0" w:color="auto"/>
                <w:right w:val="none" w:sz="0" w:space="0" w:color="auto"/>
              </w:divBdr>
            </w:div>
            <w:div w:id="565457212">
              <w:marLeft w:val="0"/>
              <w:marRight w:val="0"/>
              <w:marTop w:val="0"/>
              <w:marBottom w:val="0"/>
              <w:divBdr>
                <w:top w:val="single" w:sz="6" w:space="0" w:color="DEE2E6"/>
                <w:left w:val="single" w:sz="6" w:space="0" w:color="DEE2E6"/>
                <w:bottom w:val="single" w:sz="6" w:space="0" w:color="DEE2E6"/>
                <w:right w:val="single" w:sz="6" w:space="0" w:color="DEE2E6"/>
              </w:divBdr>
              <w:divsChild>
                <w:div w:id="608784030">
                  <w:marLeft w:val="0"/>
                  <w:marRight w:val="0"/>
                  <w:marTop w:val="0"/>
                  <w:marBottom w:val="0"/>
                  <w:divBdr>
                    <w:top w:val="none" w:sz="0" w:space="0" w:color="auto"/>
                    <w:left w:val="none" w:sz="0" w:space="0" w:color="auto"/>
                    <w:bottom w:val="none" w:sz="0" w:space="0" w:color="auto"/>
                    <w:right w:val="none" w:sz="0" w:space="0" w:color="auto"/>
                  </w:divBdr>
                </w:div>
              </w:divsChild>
            </w:div>
            <w:div w:id="1903904073">
              <w:marLeft w:val="0"/>
              <w:marRight w:val="0"/>
              <w:marTop w:val="0"/>
              <w:marBottom w:val="0"/>
              <w:divBdr>
                <w:top w:val="none" w:sz="0" w:space="0" w:color="auto"/>
                <w:left w:val="none" w:sz="0" w:space="0" w:color="auto"/>
                <w:bottom w:val="none" w:sz="0" w:space="0" w:color="auto"/>
                <w:right w:val="none" w:sz="0" w:space="0" w:color="auto"/>
              </w:divBdr>
            </w:div>
            <w:div w:id="562639160">
              <w:marLeft w:val="0"/>
              <w:marRight w:val="0"/>
              <w:marTop w:val="0"/>
              <w:marBottom w:val="0"/>
              <w:divBdr>
                <w:top w:val="none" w:sz="0" w:space="0" w:color="auto"/>
                <w:left w:val="none" w:sz="0" w:space="0" w:color="auto"/>
                <w:bottom w:val="none" w:sz="0" w:space="0" w:color="auto"/>
                <w:right w:val="none" w:sz="0" w:space="0" w:color="auto"/>
              </w:divBdr>
            </w:div>
            <w:div w:id="1500464367">
              <w:marLeft w:val="0"/>
              <w:marRight w:val="0"/>
              <w:marTop w:val="0"/>
              <w:marBottom w:val="0"/>
              <w:divBdr>
                <w:top w:val="single" w:sz="6" w:space="0" w:color="DEE2E6"/>
                <w:left w:val="single" w:sz="6" w:space="0" w:color="DEE2E6"/>
                <w:bottom w:val="single" w:sz="6" w:space="0" w:color="DEE2E6"/>
                <w:right w:val="single" w:sz="6" w:space="0" w:color="DEE2E6"/>
              </w:divBdr>
            </w:div>
            <w:div w:id="512766395">
              <w:marLeft w:val="0"/>
              <w:marRight w:val="0"/>
              <w:marTop w:val="0"/>
              <w:marBottom w:val="0"/>
              <w:divBdr>
                <w:top w:val="none" w:sz="0" w:space="0" w:color="auto"/>
                <w:left w:val="none" w:sz="0" w:space="0" w:color="auto"/>
                <w:bottom w:val="none" w:sz="0" w:space="0" w:color="auto"/>
                <w:right w:val="none" w:sz="0" w:space="0" w:color="auto"/>
              </w:divBdr>
            </w:div>
            <w:div w:id="1858696220">
              <w:marLeft w:val="0"/>
              <w:marRight w:val="0"/>
              <w:marTop w:val="0"/>
              <w:marBottom w:val="0"/>
              <w:divBdr>
                <w:top w:val="none" w:sz="0" w:space="0" w:color="auto"/>
                <w:left w:val="none" w:sz="0" w:space="0" w:color="auto"/>
                <w:bottom w:val="none" w:sz="0" w:space="0" w:color="auto"/>
                <w:right w:val="none" w:sz="0" w:space="0" w:color="auto"/>
              </w:divBdr>
            </w:div>
            <w:div w:id="659768684">
              <w:marLeft w:val="0"/>
              <w:marRight w:val="0"/>
              <w:marTop w:val="0"/>
              <w:marBottom w:val="0"/>
              <w:divBdr>
                <w:top w:val="single" w:sz="6" w:space="0" w:color="DEE2E6"/>
                <w:left w:val="single" w:sz="6" w:space="0" w:color="DEE2E6"/>
                <w:bottom w:val="single" w:sz="6" w:space="0" w:color="DEE2E6"/>
                <w:right w:val="single" w:sz="6" w:space="0" w:color="DEE2E6"/>
              </w:divBdr>
              <w:divsChild>
                <w:div w:id="2042850820">
                  <w:marLeft w:val="0"/>
                  <w:marRight w:val="0"/>
                  <w:marTop w:val="0"/>
                  <w:marBottom w:val="0"/>
                  <w:divBdr>
                    <w:top w:val="none" w:sz="0" w:space="0" w:color="auto"/>
                    <w:left w:val="none" w:sz="0" w:space="0" w:color="auto"/>
                    <w:bottom w:val="none" w:sz="0" w:space="0" w:color="auto"/>
                    <w:right w:val="none" w:sz="0" w:space="0" w:color="auto"/>
                  </w:divBdr>
                </w:div>
              </w:divsChild>
            </w:div>
            <w:div w:id="1459833056">
              <w:marLeft w:val="0"/>
              <w:marRight w:val="0"/>
              <w:marTop w:val="0"/>
              <w:marBottom w:val="0"/>
              <w:divBdr>
                <w:top w:val="none" w:sz="0" w:space="0" w:color="auto"/>
                <w:left w:val="none" w:sz="0" w:space="0" w:color="auto"/>
                <w:bottom w:val="none" w:sz="0" w:space="0" w:color="auto"/>
                <w:right w:val="none" w:sz="0" w:space="0" w:color="auto"/>
              </w:divBdr>
            </w:div>
            <w:div w:id="1769689701">
              <w:marLeft w:val="0"/>
              <w:marRight w:val="0"/>
              <w:marTop w:val="0"/>
              <w:marBottom w:val="0"/>
              <w:divBdr>
                <w:top w:val="none" w:sz="0" w:space="0" w:color="auto"/>
                <w:left w:val="none" w:sz="0" w:space="0" w:color="auto"/>
                <w:bottom w:val="none" w:sz="0" w:space="0" w:color="auto"/>
                <w:right w:val="none" w:sz="0" w:space="0" w:color="auto"/>
              </w:divBdr>
            </w:div>
            <w:div w:id="1553157872">
              <w:marLeft w:val="0"/>
              <w:marRight w:val="0"/>
              <w:marTop w:val="0"/>
              <w:marBottom w:val="0"/>
              <w:divBdr>
                <w:top w:val="single" w:sz="6" w:space="0" w:color="DEE2E6"/>
                <w:left w:val="single" w:sz="6" w:space="0" w:color="DEE2E6"/>
                <w:bottom w:val="single" w:sz="6" w:space="0" w:color="DEE2E6"/>
                <w:right w:val="single" w:sz="6" w:space="0" w:color="DEE2E6"/>
              </w:divBdr>
              <w:divsChild>
                <w:div w:id="1162309065">
                  <w:marLeft w:val="0"/>
                  <w:marRight w:val="0"/>
                  <w:marTop w:val="0"/>
                  <w:marBottom w:val="0"/>
                  <w:divBdr>
                    <w:top w:val="none" w:sz="0" w:space="0" w:color="auto"/>
                    <w:left w:val="none" w:sz="0" w:space="0" w:color="auto"/>
                    <w:bottom w:val="none" w:sz="0" w:space="0" w:color="auto"/>
                    <w:right w:val="none" w:sz="0" w:space="0" w:color="auto"/>
                  </w:divBdr>
                  <w:divsChild>
                    <w:div w:id="4055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1306">
              <w:marLeft w:val="0"/>
              <w:marRight w:val="0"/>
              <w:marTop w:val="0"/>
              <w:marBottom w:val="0"/>
              <w:divBdr>
                <w:top w:val="none" w:sz="0" w:space="0" w:color="auto"/>
                <w:left w:val="none" w:sz="0" w:space="0" w:color="auto"/>
                <w:bottom w:val="none" w:sz="0" w:space="0" w:color="auto"/>
                <w:right w:val="none" w:sz="0" w:space="0" w:color="auto"/>
              </w:divBdr>
            </w:div>
            <w:div w:id="981542660">
              <w:marLeft w:val="0"/>
              <w:marRight w:val="0"/>
              <w:marTop w:val="0"/>
              <w:marBottom w:val="0"/>
              <w:divBdr>
                <w:top w:val="none" w:sz="0" w:space="0" w:color="auto"/>
                <w:left w:val="none" w:sz="0" w:space="0" w:color="auto"/>
                <w:bottom w:val="none" w:sz="0" w:space="0" w:color="auto"/>
                <w:right w:val="none" w:sz="0" w:space="0" w:color="auto"/>
              </w:divBdr>
            </w:div>
            <w:div w:id="1471827093">
              <w:marLeft w:val="0"/>
              <w:marRight w:val="0"/>
              <w:marTop w:val="0"/>
              <w:marBottom w:val="0"/>
              <w:divBdr>
                <w:top w:val="single" w:sz="6" w:space="0" w:color="DEE2E6"/>
                <w:left w:val="single" w:sz="6" w:space="0" w:color="DEE2E6"/>
                <w:bottom w:val="single" w:sz="6" w:space="0" w:color="DEE2E6"/>
                <w:right w:val="single" w:sz="6" w:space="0" w:color="DEE2E6"/>
              </w:divBdr>
              <w:divsChild>
                <w:div w:id="1680156114">
                  <w:marLeft w:val="0"/>
                  <w:marRight w:val="0"/>
                  <w:marTop w:val="0"/>
                  <w:marBottom w:val="0"/>
                  <w:divBdr>
                    <w:top w:val="none" w:sz="0" w:space="0" w:color="auto"/>
                    <w:left w:val="none" w:sz="0" w:space="0" w:color="auto"/>
                    <w:bottom w:val="none" w:sz="0" w:space="0" w:color="auto"/>
                    <w:right w:val="none" w:sz="0" w:space="0" w:color="auto"/>
                  </w:divBdr>
                  <w:divsChild>
                    <w:div w:id="714893449">
                      <w:marLeft w:val="0"/>
                      <w:marRight w:val="0"/>
                      <w:marTop w:val="0"/>
                      <w:marBottom w:val="0"/>
                      <w:divBdr>
                        <w:top w:val="none" w:sz="0" w:space="0" w:color="auto"/>
                        <w:left w:val="none" w:sz="0" w:space="0" w:color="auto"/>
                        <w:bottom w:val="none" w:sz="0" w:space="0" w:color="auto"/>
                        <w:right w:val="none" w:sz="0" w:space="0" w:color="auto"/>
                      </w:divBdr>
                    </w:div>
                  </w:divsChild>
                </w:div>
                <w:div w:id="2031294868">
                  <w:marLeft w:val="0"/>
                  <w:marRight w:val="0"/>
                  <w:marTop w:val="0"/>
                  <w:marBottom w:val="0"/>
                  <w:divBdr>
                    <w:top w:val="none" w:sz="0" w:space="0" w:color="auto"/>
                    <w:left w:val="none" w:sz="0" w:space="0" w:color="auto"/>
                    <w:bottom w:val="none" w:sz="0" w:space="0" w:color="auto"/>
                    <w:right w:val="none" w:sz="0" w:space="0" w:color="auto"/>
                  </w:divBdr>
                  <w:divsChild>
                    <w:div w:id="586620953">
                      <w:marLeft w:val="0"/>
                      <w:marRight w:val="0"/>
                      <w:marTop w:val="0"/>
                      <w:marBottom w:val="0"/>
                      <w:divBdr>
                        <w:top w:val="none" w:sz="0" w:space="0" w:color="auto"/>
                        <w:left w:val="none" w:sz="0" w:space="0" w:color="auto"/>
                        <w:bottom w:val="none" w:sz="0" w:space="0" w:color="auto"/>
                        <w:right w:val="none" w:sz="0" w:space="0" w:color="auto"/>
                      </w:divBdr>
                    </w:div>
                  </w:divsChild>
                </w:div>
                <w:div w:id="700394912">
                  <w:marLeft w:val="0"/>
                  <w:marRight w:val="0"/>
                  <w:marTop w:val="0"/>
                  <w:marBottom w:val="0"/>
                  <w:divBdr>
                    <w:top w:val="none" w:sz="0" w:space="0" w:color="auto"/>
                    <w:left w:val="none" w:sz="0" w:space="0" w:color="auto"/>
                    <w:bottom w:val="none" w:sz="0" w:space="0" w:color="auto"/>
                    <w:right w:val="none" w:sz="0" w:space="0" w:color="auto"/>
                  </w:divBdr>
                  <w:divsChild>
                    <w:div w:id="18476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3159">
              <w:marLeft w:val="0"/>
              <w:marRight w:val="0"/>
              <w:marTop w:val="0"/>
              <w:marBottom w:val="0"/>
              <w:divBdr>
                <w:top w:val="none" w:sz="0" w:space="0" w:color="auto"/>
                <w:left w:val="none" w:sz="0" w:space="0" w:color="auto"/>
                <w:bottom w:val="none" w:sz="0" w:space="0" w:color="auto"/>
                <w:right w:val="none" w:sz="0" w:space="0" w:color="auto"/>
              </w:divBdr>
            </w:div>
            <w:div w:id="1013267473">
              <w:marLeft w:val="0"/>
              <w:marRight w:val="0"/>
              <w:marTop w:val="0"/>
              <w:marBottom w:val="0"/>
              <w:divBdr>
                <w:top w:val="none" w:sz="0" w:space="0" w:color="auto"/>
                <w:left w:val="none" w:sz="0" w:space="0" w:color="auto"/>
                <w:bottom w:val="none" w:sz="0" w:space="0" w:color="auto"/>
                <w:right w:val="none" w:sz="0" w:space="0" w:color="auto"/>
              </w:divBdr>
            </w:div>
            <w:div w:id="480654761">
              <w:marLeft w:val="0"/>
              <w:marRight w:val="0"/>
              <w:marTop w:val="0"/>
              <w:marBottom w:val="0"/>
              <w:divBdr>
                <w:top w:val="single" w:sz="6" w:space="0" w:color="DEE2E6"/>
                <w:left w:val="single" w:sz="6" w:space="0" w:color="DEE2E6"/>
                <w:bottom w:val="single" w:sz="6" w:space="0" w:color="DEE2E6"/>
                <w:right w:val="single" w:sz="6" w:space="0" w:color="DEE2E6"/>
              </w:divBdr>
              <w:divsChild>
                <w:div w:id="1803428146">
                  <w:marLeft w:val="0"/>
                  <w:marRight w:val="0"/>
                  <w:marTop w:val="0"/>
                  <w:marBottom w:val="0"/>
                  <w:divBdr>
                    <w:top w:val="none" w:sz="0" w:space="0" w:color="auto"/>
                    <w:left w:val="none" w:sz="0" w:space="0" w:color="auto"/>
                    <w:bottom w:val="none" w:sz="0" w:space="0" w:color="auto"/>
                    <w:right w:val="none" w:sz="0" w:space="0" w:color="auto"/>
                  </w:divBdr>
                  <w:divsChild>
                    <w:div w:id="82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39870">
              <w:marLeft w:val="0"/>
              <w:marRight w:val="0"/>
              <w:marTop w:val="0"/>
              <w:marBottom w:val="0"/>
              <w:divBdr>
                <w:top w:val="none" w:sz="0" w:space="0" w:color="auto"/>
                <w:left w:val="none" w:sz="0" w:space="0" w:color="auto"/>
                <w:bottom w:val="none" w:sz="0" w:space="0" w:color="auto"/>
                <w:right w:val="none" w:sz="0" w:space="0" w:color="auto"/>
              </w:divBdr>
            </w:div>
            <w:div w:id="1254819402">
              <w:marLeft w:val="0"/>
              <w:marRight w:val="0"/>
              <w:marTop w:val="0"/>
              <w:marBottom w:val="0"/>
              <w:divBdr>
                <w:top w:val="none" w:sz="0" w:space="0" w:color="auto"/>
                <w:left w:val="none" w:sz="0" w:space="0" w:color="auto"/>
                <w:bottom w:val="none" w:sz="0" w:space="0" w:color="auto"/>
                <w:right w:val="none" w:sz="0" w:space="0" w:color="auto"/>
              </w:divBdr>
            </w:div>
            <w:div w:id="454904785">
              <w:marLeft w:val="0"/>
              <w:marRight w:val="0"/>
              <w:marTop w:val="0"/>
              <w:marBottom w:val="0"/>
              <w:divBdr>
                <w:top w:val="single" w:sz="6" w:space="0" w:color="DEE2E6"/>
                <w:left w:val="single" w:sz="6" w:space="0" w:color="DEE2E6"/>
                <w:bottom w:val="single" w:sz="6" w:space="0" w:color="DEE2E6"/>
                <w:right w:val="single" w:sz="6" w:space="0" w:color="DEE2E6"/>
              </w:divBdr>
              <w:divsChild>
                <w:div w:id="1154492516">
                  <w:marLeft w:val="0"/>
                  <w:marRight w:val="0"/>
                  <w:marTop w:val="0"/>
                  <w:marBottom w:val="0"/>
                  <w:divBdr>
                    <w:top w:val="none" w:sz="0" w:space="0" w:color="auto"/>
                    <w:left w:val="none" w:sz="0" w:space="0" w:color="auto"/>
                    <w:bottom w:val="none" w:sz="0" w:space="0" w:color="auto"/>
                    <w:right w:val="none" w:sz="0" w:space="0" w:color="auto"/>
                  </w:divBdr>
                </w:div>
              </w:divsChild>
            </w:div>
            <w:div w:id="1049501026">
              <w:marLeft w:val="0"/>
              <w:marRight w:val="0"/>
              <w:marTop w:val="0"/>
              <w:marBottom w:val="0"/>
              <w:divBdr>
                <w:top w:val="none" w:sz="0" w:space="0" w:color="auto"/>
                <w:left w:val="none" w:sz="0" w:space="0" w:color="auto"/>
                <w:bottom w:val="none" w:sz="0" w:space="0" w:color="auto"/>
                <w:right w:val="none" w:sz="0" w:space="0" w:color="auto"/>
              </w:divBdr>
            </w:div>
            <w:div w:id="1182086819">
              <w:marLeft w:val="0"/>
              <w:marRight w:val="0"/>
              <w:marTop w:val="0"/>
              <w:marBottom w:val="0"/>
              <w:divBdr>
                <w:top w:val="none" w:sz="0" w:space="0" w:color="auto"/>
                <w:left w:val="none" w:sz="0" w:space="0" w:color="auto"/>
                <w:bottom w:val="none" w:sz="0" w:space="0" w:color="auto"/>
                <w:right w:val="none" w:sz="0" w:space="0" w:color="auto"/>
              </w:divBdr>
            </w:div>
            <w:div w:id="1297636581">
              <w:marLeft w:val="0"/>
              <w:marRight w:val="0"/>
              <w:marTop w:val="0"/>
              <w:marBottom w:val="0"/>
              <w:divBdr>
                <w:top w:val="single" w:sz="6" w:space="0" w:color="DEE2E6"/>
                <w:left w:val="single" w:sz="6" w:space="0" w:color="DEE2E6"/>
                <w:bottom w:val="single" w:sz="6" w:space="0" w:color="DEE2E6"/>
                <w:right w:val="single" w:sz="6" w:space="0" w:color="DEE2E6"/>
              </w:divBdr>
              <w:divsChild>
                <w:div w:id="871498417">
                  <w:marLeft w:val="0"/>
                  <w:marRight w:val="0"/>
                  <w:marTop w:val="0"/>
                  <w:marBottom w:val="0"/>
                  <w:divBdr>
                    <w:top w:val="none" w:sz="0" w:space="0" w:color="auto"/>
                    <w:left w:val="none" w:sz="0" w:space="0" w:color="auto"/>
                    <w:bottom w:val="none" w:sz="0" w:space="0" w:color="auto"/>
                    <w:right w:val="none" w:sz="0" w:space="0" w:color="auto"/>
                  </w:divBdr>
                </w:div>
              </w:divsChild>
            </w:div>
            <w:div w:id="1746143180">
              <w:marLeft w:val="0"/>
              <w:marRight w:val="0"/>
              <w:marTop w:val="0"/>
              <w:marBottom w:val="0"/>
              <w:divBdr>
                <w:top w:val="none" w:sz="0" w:space="0" w:color="auto"/>
                <w:left w:val="none" w:sz="0" w:space="0" w:color="auto"/>
                <w:bottom w:val="none" w:sz="0" w:space="0" w:color="auto"/>
                <w:right w:val="none" w:sz="0" w:space="0" w:color="auto"/>
              </w:divBdr>
            </w:div>
            <w:div w:id="695496601">
              <w:marLeft w:val="0"/>
              <w:marRight w:val="0"/>
              <w:marTop w:val="0"/>
              <w:marBottom w:val="0"/>
              <w:divBdr>
                <w:top w:val="none" w:sz="0" w:space="0" w:color="auto"/>
                <w:left w:val="none" w:sz="0" w:space="0" w:color="auto"/>
                <w:bottom w:val="none" w:sz="0" w:space="0" w:color="auto"/>
                <w:right w:val="none" w:sz="0" w:space="0" w:color="auto"/>
              </w:divBdr>
            </w:div>
            <w:div w:id="1597784395">
              <w:marLeft w:val="0"/>
              <w:marRight w:val="0"/>
              <w:marTop w:val="0"/>
              <w:marBottom w:val="0"/>
              <w:divBdr>
                <w:top w:val="single" w:sz="6" w:space="0" w:color="DEE2E6"/>
                <w:left w:val="single" w:sz="6" w:space="0" w:color="DEE2E6"/>
                <w:bottom w:val="single" w:sz="6" w:space="0" w:color="DEE2E6"/>
                <w:right w:val="single" w:sz="6" w:space="0" w:color="DEE2E6"/>
              </w:divBdr>
              <w:divsChild>
                <w:div w:id="1541891111">
                  <w:marLeft w:val="0"/>
                  <w:marRight w:val="0"/>
                  <w:marTop w:val="0"/>
                  <w:marBottom w:val="0"/>
                  <w:divBdr>
                    <w:top w:val="none" w:sz="0" w:space="0" w:color="auto"/>
                    <w:left w:val="none" w:sz="0" w:space="0" w:color="auto"/>
                    <w:bottom w:val="none" w:sz="0" w:space="0" w:color="auto"/>
                    <w:right w:val="none" w:sz="0" w:space="0" w:color="auto"/>
                  </w:divBdr>
                </w:div>
              </w:divsChild>
            </w:div>
            <w:div w:id="1732341246">
              <w:marLeft w:val="0"/>
              <w:marRight w:val="0"/>
              <w:marTop w:val="0"/>
              <w:marBottom w:val="0"/>
              <w:divBdr>
                <w:top w:val="none" w:sz="0" w:space="0" w:color="auto"/>
                <w:left w:val="none" w:sz="0" w:space="0" w:color="auto"/>
                <w:bottom w:val="none" w:sz="0" w:space="0" w:color="auto"/>
                <w:right w:val="none" w:sz="0" w:space="0" w:color="auto"/>
              </w:divBdr>
            </w:div>
            <w:div w:id="1491629588">
              <w:marLeft w:val="0"/>
              <w:marRight w:val="0"/>
              <w:marTop w:val="0"/>
              <w:marBottom w:val="0"/>
              <w:divBdr>
                <w:top w:val="none" w:sz="0" w:space="0" w:color="auto"/>
                <w:left w:val="none" w:sz="0" w:space="0" w:color="auto"/>
                <w:bottom w:val="none" w:sz="0" w:space="0" w:color="auto"/>
                <w:right w:val="none" w:sz="0" w:space="0" w:color="auto"/>
              </w:divBdr>
            </w:div>
            <w:div w:id="282006913">
              <w:marLeft w:val="0"/>
              <w:marRight w:val="0"/>
              <w:marTop w:val="0"/>
              <w:marBottom w:val="0"/>
              <w:divBdr>
                <w:top w:val="single" w:sz="6" w:space="0" w:color="DEE2E6"/>
                <w:left w:val="single" w:sz="6" w:space="0" w:color="DEE2E6"/>
                <w:bottom w:val="single" w:sz="6" w:space="0" w:color="DEE2E6"/>
                <w:right w:val="single" w:sz="6" w:space="0" w:color="DEE2E6"/>
              </w:divBdr>
              <w:divsChild>
                <w:div w:id="248082043">
                  <w:marLeft w:val="0"/>
                  <w:marRight w:val="0"/>
                  <w:marTop w:val="0"/>
                  <w:marBottom w:val="0"/>
                  <w:divBdr>
                    <w:top w:val="none" w:sz="0" w:space="0" w:color="auto"/>
                    <w:left w:val="none" w:sz="0" w:space="0" w:color="auto"/>
                    <w:bottom w:val="none" w:sz="0" w:space="0" w:color="auto"/>
                    <w:right w:val="none" w:sz="0" w:space="0" w:color="auto"/>
                  </w:divBdr>
                </w:div>
              </w:divsChild>
            </w:div>
            <w:div w:id="1940065569">
              <w:marLeft w:val="0"/>
              <w:marRight w:val="0"/>
              <w:marTop w:val="0"/>
              <w:marBottom w:val="0"/>
              <w:divBdr>
                <w:top w:val="none" w:sz="0" w:space="0" w:color="auto"/>
                <w:left w:val="none" w:sz="0" w:space="0" w:color="auto"/>
                <w:bottom w:val="none" w:sz="0" w:space="0" w:color="auto"/>
                <w:right w:val="none" w:sz="0" w:space="0" w:color="auto"/>
              </w:divBdr>
            </w:div>
            <w:div w:id="717819727">
              <w:marLeft w:val="0"/>
              <w:marRight w:val="0"/>
              <w:marTop w:val="0"/>
              <w:marBottom w:val="0"/>
              <w:divBdr>
                <w:top w:val="none" w:sz="0" w:space="0" w:color="auto"/>
                <w:left w:val="none" w:sz="0" w:space="0" w:color="auto"/>
                <w:bottom w:val="none" w:sz="0" w:space="0" w:color="auto"/>
                <w:right w:val="none" w:sz="0" w:space="0" w:color="auto"/>
              </w:divBdr>
            </w:div>
            <w:div w:id="303433055">
              <w:marLeft w:val="0"/>
              <w:marRight w:val="0"/>
              <w:marTop w:val="0"/>
              <w:marBottom w:val="0"/>
              <w:divBdr>
                <w:top w:val="single" w:sz="6" w:space="0" w:color="DEE2E6"/>
                <w:left w:val="single" w:sz="6" w:space="0" w:color="DEE2E6"/>
                <w:bottom w:val="single" w:sz="6" w:space="0" w:color="DEE2E6"/>
                <w:right w:val="single" w:sz="6" w:space="0" w:color="DEE2E6"/>
              </w:divBdr>
              <w:divsChild>
                <w:div w:id="1540119882">
                  <w:marLeft w:val="0"/>
                  <w:marRight w:val="0"/>
                  <w:marTop w:val="0"/>
                  <w:marBottom w:val="0"/>
                  <w:divBdr>
                    <w:top w:val="none" w:sz="0" w:space="0" w:color="auto"/>
                    <w:left w:val="none" w:sz="0" w:space="0" w:color="auto"/>
                    <w:bottom w:val="none" w:sz="0" w:space="0" w:color="auto"/>
                    <w:right w:val="none" w:sz="0" w:space="0" w:color="auto"/>
                  </w:divBdr>
                </w:div>
              </w:divsChild>
            </w:div>
            <w:div w:id="663818779">
              <w:marLeft w:val="0"/>
              <w:marRight w:val="0"/>
              <w:marTop w:val="0"/>
              <w:marBottom w:val="0"/>
              <w:divBdr>
                <w:top w:val="none" w:sz="0" w:space="0" w:color="auto"/>
                <w:left w:val="none" w:sz="0" w:space="0" w:color="auto"/>
                <w:bottom w:val="none" w:sz="0" w:space="0" w:color="auto"/>
                <w:right w:val="none" w:sz="0" w:space="0" w:color="auto"/>
              </w:divBdr>
            </w:div>
            <w:div w:id="793796367">
              <w:marLeft w:val="0"/>
              <w:marRight w:val="0"/>
              <w:marTop w:val="0"/>
              <w:marBottom w:val="0"/>
              <w:divBdr>
                <w:top w:val="none" w:sz="0" w:space="0" w:color="auto"/>
                <w:left w:val="none" w:sz="0" w:space="0" w:color="auto"/>
                <w:bottom w:val="none" w:sz="0" w:space="0" w:color="auto"/>
                <w:right w:val="none" w:sz="0" w:space="0" w:color="auto"/>
              </w:divBdr>
            </w:div>
            <w:div w:id="1514420864">
              <w:marLeft w:val="0"/>
              <w:marRight w:val="0"/>
              <w:marTop w:val="0"/>
              <w:marBottom w:val="0"/>
              <w:divBdr>
                <w:top w:val="single" w:sz="6" w:space="0" w:color="DEE2E6"/>
                <w:left w:val="single" w:sz="6" w:space="0" w:color="DEE2E6"/>
                <w:bottom w:val="single" w:sz="6" w:space="0" w:color="DEE2E6"/>
                <w:right w:val="single" w:sz="6" w:space="0" w:color="DEE2E6"/>
              </w:divBdr>
              <w:divsChild>
                <w:div w:id="414715774">
                  <w:marLeft w:val="0"/>
                  <w:marRight w:val="0"/>
                  <w:marTop w:val="0"/>
                  <w:marBottom w:val="0"/>
                  <w:divBdr>
                    <w:top w:val="none" w:sz="0" w:space="0" w:color="auto"/>
                    <w:left w:val="none" w:sz="0" w:space="0" w:color="auto"/>
                    <w:bottom w:val="none" w:sz="0" w:space="0" w:color="auto"/>
                    <w:right w:val="none" w:sz="0" w:space="0" w:color="auto"/>
                  </w:divBdr>
                  <w:divsChild>
                    <w:div w:id="5665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6168">
              <w:marLeft w:val="0"/>
              <w:marRight w:val="0"/>
              <w:marTop w:val="0"/>
              <w:marBottom w:val="0"/>
              <w:divBdr>
                <w:top w:val="none" w:sz="0" w:space="0" w:color="auto"/>
                <w:left w:val="none" w:sz="0" w:space="0" w:color="auto"/>
                <w:bottom w:val="none" w:sz="0" w:space="0" w:color="auto"/>
                <w:right w:val="none" w:sz="0" w:space="0" w:color="auto"/>
              </w:divBdr>
            </w:div>
            <w:div w:id="2081512596">
              <w:marLeft w:val="0"/>
              <w:marRight w:val="0"/>
              <w:marTop w:val="0"/>
              <w:marBottom w:val="0"/>
              <w:divBdr>
                <w:top w:val="none" w:sz="0" w:space="0" w:color="auto"/>
                <w:left w:val="none" w:sz="0" w:space="0" w:color="auto"/>
                <w:bottom w:val="none" w:sz="0" w:space="0" w:color="auto"/>
                <w:right w:val="none" w:sz="0" w:space="0" w:color="auto"/>
              </w:divBdr>
            </w:div>
            <w:div w:id="1495342839">
              <w:marLeft w:val="0"/>
              <w:marRight w:val="0"/>
              <w:marTop w:val="0"/>
              <w:marBottom w:val="0"/>
              <w:divBdr>
                <w:top w:val="single" w:sz="6" w:space="0" w:color="DEE2E6"/>
                <w:left w:val="single" w:sz="6" w:space="0" w:color="DEE2E6"/>
                <w:bottom w:val="single" w:sz="6" w:space="0" w:color="DEE2E6"/>
                <w:right w:val="single" w:sz="6" w:space="0" w:color="DEE2E6"/>
              </w:divBdr>
              <w:divsChild>
                <w:div w:id="2143033078">
                  <w:marLeft w:val="0"/>
                  <w:marRight w:val="0"/>
                  <w:marTop w:val="0"/>
                  <w:marBottom w:val="0"/>
                  <w:divBdr>
                    <w:top w:val="none" w:sz="0" w:space="0" w:color="auto"/>
                    <w:left w:val="none" w:sz="0" w:space="0" w:color="auto"/>
                    <w:bottom w:val="none" w:sz="0" w:space="0" w:color="auto"/>
                    <w:right w:val="none" w:sz="0" w:space="0" w:color="auto"/>
                  </w:divBdr>
                  <w:divsChild>
                    <w:div w:id="1959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7856">
              <w:marLeft w:val="0"/>
              <w:marRight w:val="0"/>
              <w:marTop w:val="0"/>
              <w:marBottom w:val="0"/>
              <w:divBdr>
                <w:top w:val="none" w:sz="0" w:space="0" w:color="auto"/>
                <w:left w:val="none" w:sz="0" w:space="0" w:color="auto"/>
                <w:bottom w:val="none" w:sz="0" w:space="0" w:color="auto"/>
                <w:right w:val="none" w:sz="0" w:space="0" w:color="auto"/>
              </w:divBdr>
            </w:div>
            <w:div w:id="683820753">
              <w:marLeft w:val="0"/>
              <w:marRight w:val="0"/>
              <w:marTop w:val="0"/>
              <w:marBottom w:val="0"/>
              <w:divBdr>
                <w:top w:val="none" w:sz="0" w:space="0" w:color="auto"/>
                <w:left w:val="none" w:sz="0" w:space="0" w:color="auto"/>
                <w:bottom w:val="none" w:sz="0" w:space="0" w:color="auto"/>
                <w:right w:val="none" w:sz="0" w:space="0" w:color="auto"/>
              </w:divBdr>
            </w:div>
            <w:div w:id="1551847010">
              <w:marLeft w:val="0"/>
              <w:marRight w:val="0"/>
              <w:marTop w:val="0"/>
              <w:marBottom w:val="0"/>
              <w:divBdr>
                <w:top w:val="single" w:sz="6" w:space="0" w:color="DEE2E6"/>
                <w:left w:val="single" w:sz="6" w:space="0" w:color="DEE2E6"/>
                <w:bottom w:val="single" w:sz="6" w:space="0" w:color="DEE2E6"/>
                <w:right w:val="single" w:sz="6" w:space="0" w:color="DEE2E6"/>
              </w:divBdr>
              <w:divsChild>
                <w:div w:id="445200777">
                  <w:marLeft w:val="0"/>
                  <w:marRight w:val="0"/>
                  <w:marTop w:val="0"/>
                  <w:marBottom w:val="0"/>
                  <w:divBdr>
                    <w:top w:val="none" w:sz="0" w:space="0" w:color="auto"/>
                    <w:left w:val="none" w:sz="0" w:space="0" w:color="auto"/>
                    <w:bottom w:val="none" w:sz="0" w:space="0" w:color="auto"/>
                    <w:right w:val="none" w:sz="0" w:space="0" w:color="auto"/>
                  </w:divBdr>
                  <w:divsChild>
                    <w:div w:id="17498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828">
              <w:marLeft w:val="0"/>
              <w:marRight w:val="0"/>
              <w:marTop w:val="0"/>
              <w:marBottom w:val="0"/>
              <w:divBdr>
                <w:top w:val="none" w:sz="0" w:space="0" w:color="auto"/>
                <w:left w:val="none" w:sz="0" w:space="0" w:color="auto"/>
                <w:bottom w:val="none" w:sz="0" w:space="0" w:color="auto"/>
                <w:right w:val="none" w:sz="0" w:space="0" w:color="auto"/>
              </w:divBdr>
            </w:div>
            <w:div w:id="731543219">
              <w:marLeft w:val="0"/>
              <w:marRight w:val="0"/>
              <w:marTop w:val="0"/>
              <w:marBottom w:val="0"/>
              <w:divBdr>
                <w:top w:val="none" w:sz="0" w:space="0" w:color="auto"/>
                <w:left w:val="none" w:sz="0" w:space="0" w:color="auto"/>
                <w:bottom w:val="none" w:sz="0" w:space="0" w:color="auto"/>
                <w:right w:val="none" w:sz="0" w:space="0" w:color="auto"/>
              </w:divBdr>
            </w:div>
            <w:div w:id="1488086854">
              <w:marLeft w:val="0"/>
              <w:marRight w:val="0"/>
              <w:marTop w:val="0"/>
              <w:marBottom w:val="0"/>
              <w:divBdr>
                <w:top w:val="single" w:sz="6" w:space="0" w:color="DEE2E6"/>
                <w:left w:val="single" w:sz="6" w:space="0" w:color="DEE2E6"/>
                <w:bottom w:val="single" w:sz="6" w:space="0" w:color="DEE2E6"/>
                <w:right w:val="single" w:sz="6" w:space="0" w:color="DEE2E6"/>
              </w:divBdr>
              <w:divsChild>
                <w:div w:id="1633754757">
                  <w:marLeft w:val="0"/>
                  <w:marRight w:val="0"/>
                  <w:marTop w:val="0"/>
                  <w:marBottom w:val="0"/>
                  <w:divBdr>
                    <w:top w:val="none" w:sz="0" w:space="0" w:color="auto"/>
                    <w:left w:val="none" w:sz="0" w:space="0" w:color="auto"/>
                    <w:bottom w:val="none" w:sz="0" w:space="0" w:color="auto"/>
                    <w:right w:val="none" w:sz="0" w:space="0" w:color="auto"/>
                  </w:divBdr>
                  <w:divsChild>
                    <w:div w:id="19429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873">
              <w:marLeft w:val="0"/>
              <w:marRight w:val="0"/>
              <w:marTop w:val="0"/>
              <w:marBottom w:val="0"/>
              <w:divBdr>
                <w:top w:val="none" w:sz="0" w:space="0" w:color="auto"/>
                <w:left w:val="none" w:sz="0" w:space="0" w:color="auto"/>
                <w:bottom w:val="none" w:sz="0" w:space="0" w:color="auto"/>
                <w:right w:val="none" w:sz="0" w:space="0" w:color="auto"/>
              </w:divBdr>
            </w:div>
            <w:div w:id="371662195">
              <w:marLeft w:val="0"/>
              <w:marRight w:val="0"/>
              <w:marTop w:val="0"/>
              <w:marBottom w:val="0"/>
              <w:divBdr>
                <w:top w:val="none" w:sz="0" w:space="0" w:color="auto"/>
                <w:left w:val="none" w:sz="0" w:space="0" w:color="auto"/>
                <w:bottom w:val="none" w:sz="0" w:space="0" w:color="auto"/>
                <w:right w:val="none" w:sz="0" w:space="0" w:color="auto"/>
              </w:divBdr>
            </w:div>
            <w:div w:id="1132942845">
              <w:marLeft w:val="0"/>
              <w:marRight w:val="0"/>
              <w:marTop w:val="0"/>
              <w:marBottom w:val="0"/>
              <w:divBdr>
                <w:top w:val="none" w:sz="0" w:space="0" w:color="auto"/>
                <w:left w:val="none" w:sz="0" w:space="0" w:color="auto"/>
                <w:bottom w:val="none" w:sz="0" w:space="0" w:color="auto"/>
                <w:right w:val="none" w:sz="0" w:space="0" w:color="auto"/>
              </w:divBdr>
            </w:div>
            <w:div w:id="1941637992">
              <w:marLeft w:val="0"/>
              <w:marRight w:val="0"/>
              <w:marTop w:val="0"/>
              <w:marBottom w:val="0"/>
              <w:divBdr>
                <w:top w:val="none" w:sz="0" w:space="0" w:color="auto"/>
                <w:left w:val="none" w:sz="0" w:space="0" w:color="auto"/>
                <w:bottom w:val="none" w:sz="0" w:space="0" w:color="auto"/>
                <w:right w:val="none" w:sz="0" w:space="0" w:color="auto"/>
              </w:divBdr>
            </w:div>
            <w:div w:id="407190595">
              <w:marLeft w:val="0"/>
              <w:marRight w:val="0"/>
              <w:marTop w:val="0"/>
              <w:marBottom w:val="0"/>
              <w:divBdr>
                <w:top w:val="none" w:sz="0" w:space="0" w:color="auto"/>
                <w:left w:val="none" w:sz="0" w:space="0" w:color="auto"/>
                <w:bottom w:val="none" w:sz="0" w:space="0" w:color="auto"/>
                <w:right w:val="none" w:sz="0" w:space="0" w:color="auto"/>
              </w:divBdr>
            </w:div>
            <w:div w:id="1902515982">
              <w:marLeft w:val="0"/>
              <w:marRight w:val="0"/>
              <w:marTop w:val="0"/>
              <w:marBottom w:val="0"/>
              <w:divBdr>
                <w:top w:val="none" w:sz="0" w:space="0" w:color="auto"/>
                <w:left w:val="none" w:sz="0" w:space="0" w:color="auto"/>
                <w:bottom w:val="none" w:sz="0" w:space="0" w:color="auto"/>
                <w:right w:val="none" w:sz="0" w:space="0" w:color="auto"/>
              </w:divBdr>
            </w:div>
            <w:div w:id="1888833980">
              <w:marLeft w:val="0"/>
              <w:marRight w:val="0"/>
              <w:marTop w:val="0"/>
              <w:marBottom w:val="0"/>
              <w:divBdr>
                <w:top w:val="none" w:sz="0" w:space="0" w:color="auto"/>
                <w:left w:val="none" w:sz="0" w:space="0" w:color="auto"/>
                <w:bottom w:val="none" w:sz="0" w:space="0" w:color="auto"/>
                <w:right w:val="none" w:sz="0" w:space="0" w:color="auto"/>
              </w:divBdr>
            </w:div>
            <w:div w:id="1247419629">
              <w:marLeft w:val="0"/>
              <w:marRight w:val="0"/>
              <w:marTop w:val="0"/>
              <w:marBottom w:val="0"/>
              <w:divBdr>
                <w:top w:val="none" w:sz="0" w:space="0" w:color="auto"/>
                <w:left w:val="none" w:sz="0" w:space="0" w:color="auto"/>
                <w:bottom w:val="none" w:sz="0" w:space="0" w:color="auto"/>
                <w:right w:val="none" w:sz="0" w:space="0" w:color="auto"/>
              </w:divBdr>
            </w:div>
            <w:div w:id="938024700">
              <w:marLeft w:val="0"/>
              <w:marRight w:val="0"/>
              <w:marTop w:val="0"/>
              <w:marBottom w:val="0"/>
              <w:divBdr>
                <w:top w:val="none" w:sz="0" w:space="0" w:color="auto"/>
                <w:left w:val="none" w:sz="0" w:space="0" w:color="auto"/>
                <w:bottom w:val="none" w:sz="0" w:space="0" w:color="auto"/>
                <w:right w:val="none" w:sz="0" w:space="0" w:color="auto"/>
              </w:divBdr>
            </w:div>
            <w:div w:id="8465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8463">
      <w:bodyDiv w:val="1"/>
      <w:marLeft w:val="0"/>
      <w:marRight w:val="0"/>
      <w:marTop w:val="0"/>
      <w:marBottom w:val="0"/>
      <w:divBdr>
        <w:top w:val="none" w:sz="0" w:space="0" w:color="auto"/>
        <w:left w:val="none" w:sz="0" w:space="0" w:color="auto"/>
        <w:bottom w:val="none" w:sz="0" w:space="0" w:color="auto"/>
        <w:right w:val="none" w:sz="0" w:space="0" w:color="auto"/>
      </w:divBdr>
      <w:divsChild>
        <w:div w:id="1581215503">
          <w:marLeft w:val="0"/>
          <w:marRight w:val="0"/>
          <w:marTop w:val="0"/>
          <w:marBottom w:val="0"/>
          <w:divBdr>
            <w:top w:val="none" w:sz="0" w:space="0" w:color="auto"/>
            <w:left w:val="none" w:sz="0" w:space="0" w:color="auto"/>
            <w:bottom w:val="none" w:sz="0" w:space="0" w:color="auto"/>
            <w:right w:val="none" w:sz="0" w:space="0" w:color="auto"/>
          </w:divBdr>
          <w:divsChild>
            <w:div w:id="1763334947">
              <w:marLeft w:val="0"/>
              <w:marRight w:val="0"/>
              <w:marTop w:val="0"/>
              <w:marBottom w:val="0"/>
              <w:divBdr>
                <w:top w:val="none" w:sz="0" w:space="0" w:color="auto"/>
                <w:left w:val="none" w:sz="0" w:space="0" w:color="auto"/>
                <w:bottom w:val="none" w:sz="0" w:space="0" w:color="auto"/>
                <w:right w:val="none" w:sz="0" w:space="0" w:color="auto"/>
              </w:divBdr>
            </w:div>
          </w:divsChild>
        </w:div>
        <w:div w:id="273635040">
          <w:marLeft w:val="0"/>
          <w:marRight w:val="0"/>
          <w:marTop w:val="0"/>
          <w:marBottom w:val="0"/>
          <w:divBdr>
            <w:top w:val="none" w:sz="0" w:space="0" w:color="auto"/>
            <w:left w:val="none" w:sz="0" w:space="0" w:color="auto"/>
            <w:bottom w:val="none" w:sz="0" w:space="0" w:color="auto"/>
            <w:right w:val="none" w:sz="0" w:space="0" w:color="auto"/>
          </w:divBdr>
        </w:div>
        <w:div w:id="1610427231">
          <w:marLeft w:val="0"/>
          <w:marRight w:val="0"/>
          <w:marTop w:val="0"/>
          <w:marBottom w:val="0"/>
          <w:divBdr>
            <w:top w:val="none" w:sz="0" w:space="0" w:color="auto"/>
            <w:left w:val="none" w:sz="0" w:space="0" w:color="auto"/>
            <w:bottom w:val="none" w:sz="0" w:space="0" w:color="auto"/>
            <w:right w:val="none" w:sz="0" w:space="0" w:color="auto"/>
          </w:divBdr>
          <w:divsChild>
            <w:div w:id="1728726830">
              <w:marLeft w:val="0"/>
              <w:marRight w:val="0"/>
              <w:marTop w:val="0"/>
              <w:marBottom w:val="0"/>
              <w:divBdr>
                <w:top w:val="single" w:sz="6" w:space="0" w:color="DEE2E6"/>
                <w:left w:val="single" w:sz="6" w:space="0" w:color="DEE2E6"/>
                <w:bottom w:val="single" w:sz="6" w:space="0" w:color="DEE2E6"/>
                <w:right w:val="single" w:sz="6" w:space="0" w:color="DEE2E6"/>
              </w:divBdr>
            </w:div>
            <w:div w:id="1482114910">
              <w:marLeft w:val="0"/>
              <w:marRight w:val="0"/>
              <w:marTop w:val="0"/>
              <w:marBottom w:val="0"/>
              <w:divBdr>
                <w:top w:val="none" w:sz="0" w:space="0" w:color="auto"/>
                <w:left w:val="none" w:sz="0" w:space="0" w:color="auto"/>
                <w:bottom w:val="none" w:sz="0" w:space="0" w:color="auto"/>
                <w:right w:val="none" w:sz="0" w:space="0" w:color="auto"/>
              </w:divBdr>
            </w:div>
            <w:div w:id="20867096">
              <w:marLeft w:val="0"/>
              <w:marRight w:val="0"/>
              <w:marTop w:val="0"/>
              <w:marBottom w:val="0"/>
              <w:divBdr>
                <w:top w:val="none" w:sz="0" w:space="0" w:color="auto"/>
                <w:left w:val="none" w:sz="0" w:space="0" w:color="auto"/>
                <w:bottom w:val="none" w:sz="0" w:space="0" w:color="auto"/>
                <w:right w:val="none" w:sz="0" w:space="0" w:color="auto"/>
              </w:divBdr>
            </w:div>
            <w:div w:id="195974901">
              <w:marLeft w:val="0"/>
              <w:marRight w:val="0"/>
              <w:marTop w:val="0"/>
              <w:marBottom w:val="0"/>
              <w:divBdr>
                <w:top w:val="single" w:sz="24" w:space="0" w:color="E9ECEF"/>
                <w:left w:val="single" w:sz="24" w:space="0" w:color="5BC0DE"/>
                <w:bottom w:val="single" w:sz="24" w:space="0" w:color="E9ECEF"/>
                <w:right w:val="single" w:sz="24" w:space="0" w:color="E9ECEF"/>
              </w:divBdr>
            </w:div>
            <w:div w:id="464202109">
              <w:marLeft w:val="0"/>
              <w:marRight w:val="0"/>
              <w:marTop w:val="0"/>
              <w:marBottom w:val="0"/>
              <w:divBdr>
                <w:top w:val="single" w:sz="6" w:space="0" w:color="DEE2E6"/>
                <w:left w:val="single" w:sz="6" w:space="0" w:color="DEE2E6"/>
                <w:bottom w:val="single" w:sz="6" w:space="0" w:color="DEE2E6"/>
                <w:right w:val="single" w:sz="6" w:space="0" w:color="DEE2E6"/>
              </w:divBdr>
            </w:div>
            <w:div w:id="640310093">
              <w:marLeft w:val="0"/>
              <w:marRight w:val="0"/>
              <w:marTop w:val="0"/>
              <w:marBottom w:val="0"/>
              <w:divBdr>
                <w:top w:val="none" w:sz="0" w:space="0" w:color="auto"/>
                <w:left w:val="none" w:sz="0" w:space="0" w:color="auto"/>
                <w:bottom w:val="none" w:sz="0" w:space="0" w:color="auto"/>
                <w:right w:val="none" w:sz="0" w:space="0" w:color="auto"/>
              </w:divBdr>
            </w:div>
            <w:div w:id="1104493232">
              <w:marLeft w:val="0"/>
              <w:marRight w:val="0"/>
              <w:marTop w:val="0"/>
              <w:marBottom w:val="0"/>
              <w:divBdr>
                <w:top w:val="none" w:sz="0" w:space="0" w:color="auto"/>
                <w:left w:val="none" w:sz="0" w:space="0" w:color="auto"/>
                <w:bottom w:val="none" w:sz="0" w:space="0" w:color="auto"/>
                <w:right w:val="none" w:sz="0" w:space="0" w:color="auto"/>
              </w:divBdr>
            </w:div>
            <w:div w:id="409696653">
              <w:marLeft w:val="0"/>
              <w:marRight w:val="0"/>
              <w:marTop w:val="0"/>
              <w:marBottom w:val="0"/>
              <w:divBdr>
                <w:top w:val="single" w:sz="6" w:space="0" w:color="DEE2E6"/>
                <w:left w:val="single" w:sz="6" w:space="0" w:color="DEE2E6"/>
                <w:bottom w:val="single" w:sz="6" w:space="0" w:color="DEE2E6"/>
                <w:right w:val="single" w:sz="6" w:space="0" w:color="DEE2E6"/>
              </w:divBdr>
            </w:div>
            <w:div w:id="1400982669">
              <w:marLeft w:val="0"/>
              <w:marRight w:val="0"/>
              <w:marTop w:val="0"/>
              <w:marBottom w:val="0"/>
              <w:divBdr>
                <w:top w:val="none" w:sz="0" w:space="0" w:color="auto"/>
                <w:left w:val="none" w:sz="0" w:space="0" w:color="auto"/>
                <w:bottom w:val="none" w:sz="0" w:space="0" w:color="auto"/>
                <w:right w:val="none" w:sz="0" w:space="0" w:color="auto"/>
              </w:divBdr>
            </w:div>
            <w:div w:id="1434789773">
              <w:marLeft w:val="0"/>
              <w:marRight w:val="0"/>
              <w:marTop w:val="0"/>
              <w:marBottom w:val="0"/>
              <w:divBdr>
                <w:top w:val="none" w:sz="0" w:space="0" w:color="auto"/>
                <w:left w:val="none" w:sz="0" w:space="0" w:color="auto"/>
                <w:bottom w:val="none" w:sz="0" w:space="0" w:color="auto"/>
                <w:right w:val="none" w:sz="0" w:space="0" w:color="auto"/>
              </w:divBdr>
            </w:div>
            <w:div w:id="1611544459">
              <w:marLeft w:val="0"/>
              <w:marRight w:val="0"/>
              <w:marTop w:val="0"/>
              <w:marBottom w:val="0"/>
              <w:divBdr>
                <w:top w:val="single" w:sz="24" w:space="0" w:color="E9ECEF"/>
                <w:left w:val="single" w:sz="24" w:space="0" w:color="5BC0DE"/>
                <w:bottom w:val="single" w:sz="24" w:space="0" w:color="E9ECEF"/>
                <w:right w:val="single" w:sz="24" w:space="0" w:color="E9ECEF"/>
              </w:divBdr>
            </w:div>
            <w:div w:id="1487817839">
              <w:marLeft w:val="0"/>
              <w:marRight w:val="0"/>
              <w:marTop w:val="0"/>
              <w:marBottom w:val="0"/>
              <w:divBdr>
                <w:top w:val="single" w:sz="6" w:space="0" w:color="DEE2E6"/>
                <w:left w:val="single" w:sz="6" w:space="0" w:color="DEE2E6"/>
                <w:bottom w:val="single" w:sz="6" w:space="0" w:color="DEE2E6"/>
                <w:right w:val="single" w:sz="6" w:space="0" w:color="DEE2E6"/>
              </w:divBdr>
            </w:div>
            <w:div w:id="1642928045">
              <w:marLeft w:val="0"/>
              <w:marRight w:val="0"/>
              <w:marTop w:val="0"/>
              <w:marBottom w:val="0"/>
              <w:divBdr>
                <w:top w:val="none" w:sz="0" w:space="0" w:color="auto"/>
                <w:left w:val="none" w:sz="0" w:space="0" w:color="auto"/>
                <w:bottom w:val="none" w:sz="0" w:space="0" w:color="auto"/>
                <w:right w:val="none" w:sz="0" w:space="0" w:color="auto"/>
              </w:divBdr>
            </w:div>
            <w:div w:id="1727338782">
              <w:marLeft w:val="0"/>
              <w:marRight w:val="0"/>
              <w:marTop w:val="0"/>
              <w:marBottom w:val="0"/>
              <w:divBdr>
                <w:top w:val="none" w:sz="0" w:space="0" w:color="auto"/>
                <w:left w:val="none" w:sz="0" w:space="0" w:color="auto"/>
                <w:bottom w:val="none" w:sz="0" w:space="0" w:color="auto"/>
                <w:right w:val="none" w:sz="0" w:space="0" w:color="auto"/>
              </w:divBdr>
            </w:div>
            <w:div w:id="698508326">
              <w:marLeft w:val="0"/>
              <w:marRight w:val="0"/>
              <w:marTop w:val="0"/>
              <w:marBottom w:val="0"/>
              <w:divBdr>
                <w:top w:val="single" w:sz="6" w:space="0" w:color="DEE2E6"/>
                <w:left w:val="single" w:sz="6" w:space="0" w:color="DEE2E6"/>
                <w:bottom w:val="single" w:sz="6" w:space="0" w:color="DEE2E6"/>
                <w:right w:val="single" w:sz="6" w:space="0" w:color="DEE2E6"/>
              </w:divBdr>
            </w:div>
            <w:div w:id="713191750">
              <w:marLeft w:val="0"/>
              <w:marRight w:val="0"/>
              <w:marTop w:val="0"/>
              <w:marBottom w:val="0"/>
              <w:divBdr>
                <w:top w:val="none" w:sz="0" w:space="0" w:color="auto"/>
                <w:left w:val="none" w:sz="0" w:space="0" w:color="auto"/>
                <w:bottom w:val="none" w:sz="0" w:space="0" w:color="auto"/>
                <w:right w:val="none" w:sz="0" w:space="0" w:color="auto"/>
              </w:divBdr>
            </w:div>
            <w:div w:id="743911525">
              <w:marLeft w:val="0"/>
              <w:marRight w:val="0"/>
              <w:marTop w:val="0"/>
              <w:marBottom w:val="0"/>
              <w:divBdr>
                <w:top w:val="none" w:sz="0" w:space="0" w:color="auto"/>
                <w:left w:val="none" w:sz="0" w:space="0" w:color="auto"/>
                <w:bottom w:val="none" w:sz="0" w:space="0" w:color="auto"/>
                <w:right w:val="none" w:sz="0" w:space="0" w:color="auto"/>
              </w:divBdr>
            </w:div>
            <w:div w:id="401878855">
              <w:marLeft w:val="0"/>
              <w:marRight w:val="0"/>
              <w:marTop w:val="0"/>
              <w:marBottom w:val="0"/>
              <w:divBdr>
                <w:top w:val="single" w:sz="6" w:space="0" w:color="DEE2E6"/>
                <w:left w:val="single" w:sz="6" w:space="0" w:color="DEE2E6"/>
                <w:bottom w:val="single" w:sz="6" w:space="0" w:color="DEE2E6"/>
                <w:right w:val="single" w:sz="6" w:space="0" w:color="DEE2E6"/>
              </w:divBdr>
            </w:div>
            <w:div w:id="1060203847">
              <w:marLeft w:val="0"/>
              <w:marRight w:val="0"/>
              <w:marTop w:val="0"/>
              <w:marBottom w:val="0"/>
              <w:divBdr>
                <w:top w:val="none" w:sz="0" w:space="0" w:color="auto"/>
                <w:left w:val="none" w:sz="0" w:space="0" w:color="auto"/>
                <w:bottom w:val="none" w:sz="0" w:space="0" w:color="auto"/>
                <w:right w:val="none" w:sz="0" w:space="0" w:color="auto"/>
              </w:divBdr>
            </w:div>
            <w:div w:id="1513370441">
              <w:marLeft w:val="0"/>
              <w:marRight w:val="0"/>
              <w:marTop w:val="0"/>
              <w:marBottom w:val="0"/>
              <w:divBdr>
                <w:top w:val="none" w:sz="0" w:space="0" w:color="auto"/>
                <w:left w:val="none" w:sz="0" w:space="0" w:color="auto"/>
                <w:bottom w:val="none" w:sz="0" w:space="0" w:color="auto"/>
                <w:right w:val="none" w:sz="0" w:space="0" w:color="auto"/>
              </w:divBdr>
            </w:div>
            <w:div w:id="1070466259">
              <w:marLeft w:val="0"/>
              <w:marRight w:val="0"/>
              <w:marTop w:val="0"/>
              <w:marBottom w:val="0"/>
              <w:divBdr>
                <w:top w:val="single" w:sz="6" w:space="0" w:color="DEE2E6"/>
                <w:left w:val="single" w:sz="6" w:space="0" w:color="DEE2E6"/>
                <w:bottom w:val="single" w:sz="6" w:space="0" w:color="DEE2E6"/>
                <w:right w:val="single" w:sz="6" w:space="0" w:color="DEE2E6"/>
              </w:divBdr>
            </w:div>
            <w:div w:id="374886702">
              <w:marLeft w:val="0"/>
              <w:marRight w:val="0"/>
              <w:marTop w:val="0"/>
              <w:marBottom w:val="0"/>
              <w:divBdr>
                <w:top w:val="none" w:sz="0" w:space="0" w:color="auto"/>
                <w:left w:val="none" w:sz="0" w:space="0" w:color="auto"/>
                <w:bottom w:val="none" w:sz="0" w:space="0" w:color="auto"/>
                <w:right w:val="none" w:sz="0" w:space="0" w:color="auto"/>
              </w:divBdr>
            </w:div>
            <w:div w:id="1791045254">
              <w:marLeft w:val="0"/>
              <w:marRight w:val="0"/>
              <w:marTop w:val="0"/>
              <w:marBottom w:val="0"/>
              <w:divBdr>
                <w:top w:val="none" w:sz="0" w:space="0" w:color="auto"/>
                <w:left w:val="none" w:sz="0" w:space="0" w:color="auto"/>
                <w:bottom w:val="none" w:sz="0" w:space="0" w:color="auto"/>
                <w:right w:val="none" w:sz="0" w:space="0" w:color="auto"/>
              </w:divBdr>
            </w:div>
            <w:div w:id="1766925068">
              <w:marLeft w:val="0"/>
              <w:marRight w:val="0"/>
              <w:marTop w:val="0"/>
              <w:marBottom w:val="0"/>
              <w:divBdr>
                <w:top w:val="single" w:sz="24" w:space="0" w:color="E9ECEF"/>
                <w:left w:val="single" w:sz="24" w:space="0" w:color="F0AD4E"/>
                <w:bottom w:val="single" w:sz="24" w:space="0" w:color="E9ECEF"/>
                <w:right w:val="single" w:sz="24" w:space="0" w:color="E9ECEF"/>
              </w:divBdr>
            </w:div>
            <w:div w:id="1352411251">
              <w:marLeft w:val="0"/>
              <w:marRight w:val="0"/>
              <w:marTop w:val="0"/>
              <w:marBottom w:val="0"/>
              <w:divBdr>
                <w:top w:val="single" w:sz="6" w:space="0" w:color="DEE2E6"/>
                <w:left w:val="single" w:sz="6" w:space="0" w:color="DEE2E6"/>
                <w:bottom w:val="single" w:sz="6" w:space="0" w:color="DEE2E6"/>
                <w:right w:val="single" w:sz="6" w:space="0" w:color="DEE2E6"/>
              </w:divBdr>
              <w:divsChild>
                <w:div w:id="535317371">
                  <w:marLeft w:val="0"/>
                  <w:marRight w:val="0"/>
                  <w:marTop w:val="0"/>
                  <w:marBottom w:val="0"/>
                  <w:divBdr>
                    <w:top w:val="none" w:sz="0" w:space="0" w:color="auto"/>
                    <w:left w:val="none" w:sz="0" w:space="0" w:color="auto"/>
                    <w:bottom w:val="none" w:sz="0" w:space="0" w:color="auto"/>
                    <w:right w:val="none" w:sz="0" w:space="0" w:color="auto"/>
                  </w:divBdr>
                </w:div>
              </w:divsChild>
            </w:div>
            <w:div w:id="1567648096">
              <w:marLeft w:val="0"/>
              <w:marRight w:val="0"/>
              <w:marTop w:val="0"/>
              <w:marBottom w:val="0"/>
              <w:divBdr>
                <w:top w:val="none" w:sz="0" w:space="0" w:color="auto"/>
                <w:left w:val="none" w:sz="0" w:space="0" w:color="auto"/>
                <w:bottom w:val="none" w:sz="0" w:space="0" w:color="auto"/>
                <w:right w:val="none" w:sz="0" w:space="0" w:color="auto"/>
              </w:divBdr>
            </w:div>
            <w:div w:id="804159468">
              <w:marLeft w:val="0"/>
              <w:marRight w:val="0"/>
              <w:marTop w:val="0"/>
              <w:marBottom w:val="0"/>
              <w:divBdr>
                <w:top w:val="none" w:sz="0" w:space="0" w:color="auto"/>
                <w:left w:val="none" w:sz="0" w:space="0" w:color="auto"/>
                <w:bottom w:val="none" w:sz="0" w:space="0" w:color="auto"/>
                <w:right w:val="none" w:sz="0" w:space="0" w:color="auto"/>
              </w:divBdr>
            </w:div>
            <w:div w:id="1891919534">
              <w:marLeft w:val="0"/>
              <w:marRight w:val="0"/>
              <w:marTop w:val="0"/>
              <w:marBottom w:val="0"/>
              <w:divBdr>
                <w:top w:val="single" w:sz="6" w:space="0" w:color="DEE2E6"/>
                <w:left w:val="single" w:sz="6" w:space="0" w:color="DEE2E6"/>
                <w:bottom w:val="single" w:sz="6" w:space="0" w:color="DEE2E6"/>
                <w:right w:val="single" w:sz="6" w:space="0" w:color="DEE2E6"/>
              </w:divBdr>
              <w:divsChild>
                <w:div w:id="949629475">
                  <w:marLeft w:val="0"/>
                  <w:marRight w:val="0"/>
                  <w:marTop w:val="0"/>
                  <w:marBottom w:val="0"/>
                  <w:divBdr>
                    <w:top w:val="none" w:sz="0" w:space="0" w:color="auto"/>
                    <w:left w:val="none" w:sz="0" w:space="0" w:color="auto"/>
                    <w:bottom w:val="none" w:sz="0" w:space="0" w:color="auto"/>
                    <w:right w:val="none" w:sz="0" w:space="0" w:color="auto"/>
                  </w:divBdr>
                </w:div>
              </w:divsChild>
            </w:div>
            <w:div w:id="1500316711">
              <w:marLeft w:val="0"/>
              <w:marRight w:val="0"/>
              <w:marTop w:val="0"/>
              <w:marBottom w:val="0"/>
              <w:divBdr>
                <w:top w:val="none" w:sz="0" w:space="0" w:color="auto"/>
                <w:left w:val="none" w:sz="0" w:space="0" w:color="auto"/>
                <w:bottom w:val="none" w:sz="0" w:space="0" w:color="auto"/>
                <w:right w:val="none" w:sz="0" w:space="0" w:color="auto"/>
              </w:divBdr>
            </w:div>
            <w:div w:id="1583489024">
              <w:marLeft w:val="0"/>
              <w:marRight w:val="0"/>
              <w:marTop w:val="0"/>
              <w:marBottom w:val="0"/>
              <w:divBdr>
                <w:top w:val="none" w:sz="0" w:space="0" w:color="auto"/>
                <w:left w:val="none" w:sz="0" w:space="0" w:color="auto"/>
                <w:bottom w:val="none" w:sz="0" w:space="0" w:color="auto"/>
                <w:right w:val="none" w:sz="0" w:space="0" w:color="auto"/>
              </w:divBdr>
            </w:div>
            <w:div w:id="352847002">
              <w:marLeft w:val="0"/>
              <w:marRight w:val="0"/>
              <w:marTop w:val="0"/>
              <w:marBottom w:val="0"/>
              <w:divBdr>
                <w:top w:val="single" w:sz="6" w:space="0" w:color="DEE2E6"/>
                <w:left w:val="single" w:sz="6" w:space="0" w:color="DEE2E6"/>
                <w:bottom w:val="single" w:sz="6" w:space="0" w:color="DEE2E6"/>
                <w:right w:val="single" w:sz="6" w:space="0" w:color="DEE2E6"/>
              </w:divBdr>
              <w:divsChild>
                <w:div w:id="787358116">
                  <w:marLeft w:val="0"/>
                  <w:marRight w:val="0"/>
                  <w:marTop w:val="0"/>
                  <w:marBottom w:val="0"/>
                  <w:divBdr>
                    <w:top w:val="none" w:sz="0" w:space="0" w:color="auto"/>
                    <w:left w:val="none" w:sz="0" w:space="0" w:color="auto"/>
                    <w:bottom w:val="none" w:sz="0" w:space="0" w:color="auto"/>
                    <w:right w:val="none" w:sz="0" w:space="0" w:color="auto"/>
                  </w:divBdr>
                </w:div>
              </w:divsChild>
            </w:div>
            <w:div w:id="601229471">
              <w:marLeft w:val="0"/>
              <w:marRight w:val="0"/>
              <w:marTop w:val="0"/>
              <w:marBottom w:val="0"/>
              <w:divBdr>
                <w:top w:val="none" w:sz="0" w:space="0" w:color="auto"/>
                <w:left w:val="none" w:sz="0" w:space="0" w:color="auto"/>
                <w:bottom w:val="none" w:sz="0" w:space="0" w:color="auto"/>
                <w:right w:val="none" w:sz="0" w:space="0" w:color="auto"/>
              </w:divBdr>
            </w:div>
            <w:div w:id="888154414">
              <w:marLeft w:val="0"/>
              <w:marRight w:val="0"/>
              <w:marTop w:val="0"/>
              <w:marBottom w:val="0"/>
              <w:divBdr>
                <w:top w:val="none" w:sz="0" w:space="0" w:color="auto"/>
                <w:left w:val="none" w:sz="0" w:space="0" w:color="auto"/>
                <w:bottom w:val="none" w:sz="0" w:space="0" w:color="auto"/>
                <w:right w:val="none" w:sz="0" w:space="0" w:color="auto"/>
              </w:divBdr>
            </w:div>
            <w:div w:id="1669670390">
              <w:marLeft w:val="0"/>
              <w:marRight w:val="0"/>
              <w:marTop w:val="0"/>
              <w:marBottom w:val="0"/>
              <w:divBdr>
                <w:top w:val="single" w:sz="6" w:space="0" w:color="DEE2E6"/>
                <w:left w:val="single" w:sz="6" w:space="0" w:color="DEE2E6"/>
                <w:bottom w:val="single" w:sz="6" w:space="0" w:color="DEE2E6"/>
                <w:right w:val="single" w:sz="6" w:space="0" w:color="DEE2E6"/>
              </w:divBdr>
              <w:divsChild>
                <w:div w:id="1788502456">
                  <w:marLeft w:val="0"/>
                  <w:marRight w:val="0"/>
                  <w:marTop w:val="0"/>
                  <w:marBottom w:val="0"/>
                  <w:divBdr>
                    <w:top w:val="none" w:sz="0" w:space="0" w:color="auto"/>
                    <w:left w:val="none" w:sz="0" w:space="0" w:color="auto"/>
                    <w:bottom w:val="none" w:sz="0" w:space="0" w:color="auto"/>
                    <w:right w:val="none" w:sz="0" w:space="0" w:color="auto"/>
                  </w:divBdr>
                </w:div>
              </w:divsChild>
            </w:div>
            <w:div w:id="1833332299">
              <w:marLeft w:val="0"/>
              <w:marRight w:val="0"/>
              <w:marTop w:val="0"/>
              <w:marBottom w:val="0"/>
              <w:divBdr>
                <w:top w:val="none" w:sz="0" w:space="0" w:color="auto"/>
                <w:left w:val="none" w:sz="0" w:space="0" w:color="auto"/>
                <w:bottom w:val="none" w:sz="0" w:space="0" w:color="auto"/>
                <w:right w:val="none" w:sz="0" w:space="0" w:color="auto"/>
              </w:divBdr>
            </w:div>
            <w:div w:id="1680038959">
              <w:marLeft w:val="0"/>
              <w:marRight w:val="0"/>
              <w:marTop w:val="0"/>
              <w:marBottom w:val="0"/>
              <w:divBdr>
                <w:top w:val="none" w:sz="0" w:space="0" w:color="auto"/>
                <w:left w:val="none" w:sz="0" w:space="0" w:color="auto"/>
                <w:bottom w:val="none" w:sz="0" w:space="0" w:color="auto"/>
                <w:right w:val="none" w:sz="0" w:space="0" w:color="auto"/>
              </w:divBdr>
            </w:div>
            <w:div w:id="616110366">
              <w:marLeft w:val="0"/>
              <w:marRight w:val="0"/>
              <w:marTop w:val="0"/>
              <w:marBottom w:val="0"/>
              <w:divBdr>
                <w:top w:val="single" w:sz="24" w:space="0" w:color="E9ECEF"/>
                <w:left w:val="single" w:sz="24" w:space="0" w:color="5BC0DE"/>
                <w:bottom w:val="single" w:sz="24" w:space="0" w:color="E9ECEF"/>
                <w:right w:val="single" w:sz="24" w:space="0" w:color="E9ECEF"/>
              </w:divBdr>
            </w:div>
            <w:div w:id="836502953">
              <w:marLeft w:val="0"/>
              <w:marRight w:val="0"/>
              <w:marTop w:val="0"/>
              <w:marBottom w:val="0"/>
              <w:divBdr>
                <w:top w:val="single" w:sz="6" w:space="0" w:color="DEE2E6"/>
                <w:left w:val="single" w:sz="6" w:space="0" w:color="DEE2E6"/>
                <w:bottom w:val="single" w:sz="6" w:space="0" w:color="DEE2E6"/>
                <w:right w:val="single" w:sz="6" w:space="0" w:color="DEE2E6"/>
              </w:divBdr>
            </w:div>
            <w:div w:id="1016619419">
              <w:marLeft w:val="0"/>
              <w:marRight w:val="0"/>
              <w:marTop w:val="0"/>
              <w:marBottom w:val="0"/>
              <w:divBdr>
                <w:top w:val="none" w:sz="0" w:space="0" w:color="auto"/>
                <w:left w:val="none" w:sz="0" w:space="0" w:color="auto"/>
                <w:bottom w:val="none" w:sz="0" w:space="0" w:color="auto"/>
                <w:right w:val="none" w:sz="0" w:space="0" w:color="auto"/>
              </w:divBdr>
            </w:div>
            <w:div w:id="246768604">
              <w:marLeft w:val="0"/>
              <w:marRight w:val="0"/>
              <w:marTop w:val="0"/>
              <w:marBottom w:val="0"/>
              <w:divBdr>
                <w:top w:val="none" w:sz="0" w:space="0" w:color="auto"/>
                <w:left w:val="none" w:sz="0" w:space="0" w:color="auto"/>
                <w:bottom w:val="none" w:sz="0" w:space="0" w:color="auto"/>
                <w:right w:val="none" w:sz="0" w:space="0" w:color="auto"/>
              </w:divBdr>
            </w:div>
            <w:div w:id="126245402">
              <w:marLeft w:val="0"/>
              <w:marRight w:val="0"/>
              <w:marTop w:val="0"/>
              <w:marBottom w:val="0"/>
              <w:divBdr>
                <w:top w:val="single" w:sz="6" w:space="0" w:color="DEE2E6"/>
                <w:left w:val="single" w:sz="6" w:space="0" w:color="DEE2E6"/>
                <w:bottom w:val="single" w:sz="6" w:space="0" w:color="DEE2E6"/>
                <w:right w:val="single" w:sz="6" w:space="0" w:color="DEE2E6"/>
              </w:divBdr>
            </w:div>
            <w:div w:id="1185292909">
              <w:marLeft w:val="0"/>
              <w:marRight w:val="0"/>
              <w:marTop w:val="0"/>
              <w:marBottom w:val="0"/>
              <w:divBdr>
                <w:top w:val="none" w:sz="0" w:space="0" w:color="auto"/>
                <w:left w:val="none" w:sz="0" w:space="0" w:color="auto"/>
                <w:bottom w:val="none" w:sz="0" w:space="0" w:color="auto"/>
                <w:right w:val="none" w:sz="0" w:space="0" w:color="auto"/>
              </w:divBdr>
            </w:div>
            <w:div w:id="937325633">
              <w:marLeft w:val="0"/>
              <w:marRight w:val="0"/>
              <w:marTop w:val="0"/>
              <w:marBottom w:val="0"/>
              <w:divBdr>
                <w:top w:val="none" w:sz="0" w:space="0" w:color="auto"/>
                <w:left w:val="none" w:sz="0" w:space="0" w:color="auto"/>
                <w:bottom w:val="none" w:sz="0" w:space="0" w:color="auto"/>
                <w:right w:val="none" w:sz="0" w:space="0" w:color="auto"/>
              </w:divBdr>
            </w:div>
            <w:div w:id="377512935">
              <w:marLeft w:val="0"/>
              <w:marRight w:val="0"/>
              <w:marTop w:val="0"/>
              <w:marBottom w:val="0"/>
              <w:divBdr>
                <w:top w:val="none" w:sz="0" w:space="0" w:color="auto"/>
                <w:left w:val="none" w:sz="0" w:space="0" w:color="auto"/>
                <w:bottom w:val="none" w:sz="0" w:space="0" w:color="auto"/>
                <w:right w:val="none" w:sz="0" w:space="0" w:color="auto"/>
              </w:divBdr>
            </w:div>
            <w:div w:id="791439254">
              <w:marLeft w:val="0"/>
              <w:marRight w:val="0"/>
              <w:marTop w:val="0"/>
              <w:marBottom w:val="0"/>
              <w:divBdr>
                <w:top w:val="none" w:sz="0" w:space="0" w:color="auto"/>
                <w:left w:val="none" w:sz="0" w:space="0" w:color="auto"/>
                <w:bottom w:val="none" w:sz="0" w:space="0" w:color="auto"/>
                <w:right w:val="none" w:sz="0" w:space="0" w:color="auto"/>
              </w:divBdr>
            </w:div>
            <w:div w:id="621305646">
              <w:marLeft w:val="0"/>
              <w:marRight w:val="0"/>
              <w:marTop w:val="0"/>
              <w:marBottom w:val="0"/>
              <w:divBdr>
                <w:top w:val="none" w:sz="0" w:space="0" w:color="auto"/>
                <w:left w:val="none" w:sz="0" w:space="0" w:color="auto"/>
                <w:bottom w:val="none" w:sz="0" w:space="0" w:color="auto"/>
                <w:right w:val="none" w:sz="0" w:space="0" w:color="auto"/>
              </w:divBdr>
            </w:div>
            <w:div w:id="253052127">
              <w:marLeft w:val="0"/>
              <w:marRight w:val="0"/>
              <w:marTop w:val="0"/>
              <w:marBottom w:val="0"/>
              <w:divBdr>
                <w:top w:val="none" w:sz="0" w:space="0" w:color="auto"/>
                <w:left w:val="none" w:sz="0" w:space="0" w:color="auto"/>
                <w:bottom w:val="none" w:sz="0" w:space="0" w:color="auto"/>
                <w:right w:val="none" w:sz="0" w:space="0" w:color="auto"/>
              </w:divBdr>
            </w:div>
            <w:div w:id="1167283357">
              <w:marLeft w:val="0"/>
              <w:marRight w:val="0"/>
              <w:marTop w:val="0"/>
              <w:marBottom w:val="0"/>
              <w:divBdr>
                <w:top w:val="none" w:sz="0" w:space="0" w:color="auto"/>
                <w:left w:val="none" w:sz="0" w:space="0" w:color="auto"/>
                <w:bottom w:val="none" w:sz="0" w:space="0" w:color="auto"/>
                <w:right w:val="none" w:sz="0" w:space="0" w:color="auto"/>
              </w:divBdr>
            </w:div>
            <w:div w:id="1033268432">
              <w:marLeft w:val="0"/>
              <w:marRight w:val="0"/>
              <w:marTop w:val="0"/>
              <w:marBottom w:val="0"/>
              <w:divBdr>
                <w:top w:val="none" w:sz="0" w:space="0" w:color="auto"/>
                <w:left w:val="none" w:sz="0" w:space="0" w:color="auto"/>
                <w:bottom w:val="none" w:sz="0" w:space="0" w:color="auto"/>
                <w:right w:val="none" w:sz="0" w:space="0" w:color="auto"/>
              </w:divBdr>
            </w:div>
            <w:div w:id="490021827">
              <w:marLeft w:val="0"/>
              <w:marRight w:val="0"/>
              <w:marTop w:val="0"/>
              <w:marBottom w:val="0"/>
              <w:divBdr>
                <w:top w:val="none" w:sz="0" w:space="0" w:color="auto"/>
                <w:left w:val="none" w:sz="0" w:space="0" w:color="auto"/>
                <w:bottom w:val="none" w:sz="0" w:space="0" w:color="auto"/>
                <w:right w:val="none" w:sz="0" w:space="0" w:color="auto"/>
              </w:divBdr>
            </w:div>
            <w:div w:id="109713845">
              <w:marLeft w:val="0"/>
              <w:marRight w:val="0"/>
              <w:marTop w:val="0"/>
              <w:marBottom w:val="0"/>
              <w:divBdr>
                <w:top w:val="none" w:sz="0" w:space="0" w:color="auto"/>
                <w:left w:val="none" w:sz="0" w:space="0" w:color="auto"/>
                <w:bottom w:val="none" w:sz="0" w:space="0" w:color="auto"/>
                <w:right w:val="none" w:sz="0" w:space="0" w:color="auto"/>
              </w:divBdr>
            </w:div>
            <w:div w:id="980694186">
              <w:marLeft w:val="0"/>
              <w:marRight w:val="0"/>
              <w:marTop w:val="0"/>
              <w:marBottom w:val="0"/>
              <w:divBdr>
                <w:top w:val="none" w:sz="0" w:space="0" w:color="auto"/>
                <w:left w:val="none" w:sz="0" w:space="0" w:color="auto"/>
                <w:bottom w:val="none" w:sz="0" w:space="0" w:color="auto"/>
                <w:right w:val="none" w:sz="0" w:space="0" w:color="auto"/>
              </w:divBdr>
            </w:div>
            <w:div w:id="1764451636">
              <w:marLeft w:val="0"/>
              <w:marRight w:val="0"/>
              <w:marTop w:val="0"/>
              <w:marBottom w:val="0"/>
              <w:divBdr>
                <w:top w:val="none" w:sz="0" w:space="0" w:color="auto"/>
                <w:left w:val="none" w:sz="0" w:space="0" w:color="auto"/>
                <w:bottom w:val="none" w:sz="0" w:space="0" w:color="auto"/>
                <w:right w:val="none" w:sz="0" w:space="0" w:color="auto"/>
              </w:divBdr>
            </w:div>
            <w:div w:id="580916686">
              <w:marLeft w:val="0"/>
              <w:marRight w:val="0"/>
              <w:marTop w:val="0"/>
              <w:marBottom w:val="0"/>
              <w:divBdr>
                <w:top w:val="none" w:sz="0" w:space="0" w:color="auto"/>
                <w:left w:val="none" w:sz="0" w:space="0" w:color="auto"/>
                <w:bottom w:val="none" w:sz="0" w:space="0" w:color="auto"/>
                <w:right w:val="none" w:sz="0" w:space="0" w:color="auto"/>
              </w:divBdr>
            </w:div>
            <w:div w:id="2146698900">
              <w:marLeft w:val="0"/>
              <w:marRight w:val="0"/>
              <w:marTop w:val="0"/>
              <w:marBottom w:val="0"/>
              <w:divBdr>
                <w:top w:val="none" w:sz="0" w:space="0" w:color="auto"/>
                <w:left w:val="none" w:sz="0" w:space="0" w:color="auto"/>
                <w:bottom w:val="none" w:sz="0" w:space="0" w:color="auto"/>
                <w:right w:val="none" w:sz="0" w:space="0" w:color="auto"/>
              </w:divBdr>
            </w:div>
            <w:div w:id="1646623025">
              <w:marLeft w:val="0"/>
              <w:marRight w:val="0"/>
              <w:marTop w:val="0"/>
              <w:marBottom w:val="0"/>
              <w:divBdr>
                <w:top w:val="none" w:sz="0" w:space="0" w:color="auto"/>
                <w:left w:val="none" w:sz="0" w:space="0" w:color="auto"/>
                <w:bottom w:val="none" w:sz="0" w:space="0" w:color="auto"/>
                <w:right w:val="none" w:sz="0" w:space="0" w:color="auto"/>
              </w:divBdr>
            </w:div>
            <w:div w:id="19219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0823">
      <w:bodyDiv w:val="1"/>
      <w:marLeft w:val="0"/>
      <w:marRight w:val="0"/>
      <w:marTop w:val="0"/>
      <w:marBottom w:val="0"/>
      <w:divBdr>
        <w:top w:val="none" w:sz="0" w:space="0" w:color="auto"/>
        <w:left w:val="none" w:sz="0" w:space="0" w:color="auto"/>
        <w:bottom w:val="none" w:sz="0" w:space="0" w:color="auto"/>
        <w:right w:val="none" w:sz="0" w:space="0" w:color="auto"/>
      </w:divBdr>
      <w:divsChild>
        <w:div w:id="1456365507">
          <w:marLeft w:val="0"/>
          <w:marRight w:val="0"/>
          <w:marTop w:val="0"/>
          <w:marBottom w:val="0"/>
          <w:divBdr>
            <w:top w:val="none" w:sz="0" w:space="0" w:color="auto"/>
            <w:left w:val="none" w:sz="0" w:space="0" w:color="auto"/>
            <w:bottom w:val="none" w:sz="0" w:space="0" w:color="auto"/>
            <w:right w:val="none" w:sz="0" w:space="0" w:color="auto"/>
          </w:divBdr>
          <w:divsChild>
            <w:div w:id="1987539985">
              <w:marLeft w:val="0"/>
              <w:marRight w:val="0"/>
              <w:marTop w:val="0"/>
              <w:marBottom w:val="0"/>
              <w:divBdr>
                <w:top w:val="none" w:sz="0" w:space="0" w:color="auto"/>
                <w:left w:val="none" w:sz="0" w:space="0" w:color="auto"/>
                <w:bottom w:val="none" w:sz="0" w:space="0" w:color="auto"/>
                <w:right w:val="none" w:sz="0" w:space="0" w:color="auto"/>
              </w:divBdr>
            </w:div>
          </w:divsChild>
        </w:div>
        <w:div w:id="410351122">
          <w:marLeft w:val="0"/>
          <w:marRight w:val="0"/>
          <w:marTop w:val="0"/>
          <w:marBottom w:val="0"/>
          <w:divBdr>
            <w:top w:val="none" w:sz="0" w:space="0" w:color="auto"/>
            <w:left w:val="none" w:sz="0" w:space="0" w:color="auto"/>
            <w:bottom w:val="none" w:sz="0" w:space="0" w:color="auto"/>
            <w:right w:val="none" w:sz="0" w:space="0" w:color="auto"/>
          </w:divBdr>
        </w:div>
        <w:div w:id="393427284">
          <w:marLeft w:val="0"/>
          <w:marRight w:val="0"/>
          <w:marTop w:val="0"/>
          <w:marBottom w:val="0"/>
          <w:divBdr>
            <w:top w:val="none" w:sz="0" w:space="0" w:color="auto"/>
            <w:left w:val="none" w:sz="0" w:space="0" w:color="auto"/>
            <w:bottom w:val="none" w:sz="0" w:space="0" w:color="auto"/>
            <w:right w:val="none" w:sz="0" w:space="0" w:color="auto"/>
          </w:divBdr>
          <w:divsChild>
            <w:div w:id="730009062">
              <w:marLeft w:val="0"/>
              <w:marRight w:val="0"/>
              <w:marTop w:val="0"/>
              <w:marBottom w:val="0"/>
              <w:divBdr>
                <w:top w:val="single" w:sz="24" w:space="0" w:color="E9ECEF"/>
                <w:left w:val="single" w:sz="24" w:space="0" w:color="5BC0DE"/>
                <w:bottom w:val="single" w:sz="24" w:space="0" w:color="E9ECEF"/>
                <w:right w:val="single" w:sz="24" w:space="0" w:color="E9ECEF"/>
              </w:divBdr>
            </w:div>
            <w:div w:id="208959137">
              <w:marLeft w:val="0"/>
              <w:marRight w:val="0"/>
              <w:marTop w:val="0"/>
              <w:marBottom w:val="0"/>
              <w:divBdr>
                <w:top w:val="single" w:sz="6" w:space="0" w:color="DEE2E6"/>
                <w:left w:val="single" w:sz="6" w:space="0" w:color="DEE2E6"/>
                <w:bottom w:val="single" w:sz="6" w:space="0" w:color="DEE2E6"/>
                <w:right w:val="single" w:sz="6" w:space="0" w:color="DEE2E6"/>
              </w:divBdr>
              <w:divsChild>
                <w:div w:id="783617499">
                  <w:marLeft w:val="0"/>
                  <w:marRight w:val="0"/>
                  <w:marTop w:val="0"/>
                  <w:marBottom w:val="0"/>
                  <w:divBdr>
                    <w:top w:val="single" w:sz="24" w:space="0" w:color="auto"/>
                    <w:left w:val="single" w:sz="24" w:space="0" w:color="auto"/>
                    <w:bottom w:val="single" w:sz="24" w:space="0" w:color="auto"/>
                    <w:right w:val="single" w:sz="24" w:space="0" w:color="auto"/>
                  </w:divBdr>
                </w:div>
              </w:divsChild>
            </w:div>
            <w:div w:id="797408550">
              <w:marLeft w:val="0"/>
              <w:marRight w:val="0"/>
              <w:marTop w:val="0"/>
              <w:marBottom w:val="0"/>
              <w:divBdr>
                <w:top w:val="none" w:sz="0" w:space="0" w:color="auto"/>
                <w:left w:val="none" w:sz="0" w:space="0" w:color="auto"/>
                <w:bottom w:val="none" w:sz="0" w:space="0" w:color="auto"/>
                <w:right w:val="none" w:sz="0" w:space="0" w:color="auto"/>
              </w:divBdr>
            </w:div>
            <w:div w:id="1359434530">
              <w:marLeft w:val="0"/>
              <w:marRight w:val="0"/>
              <w:marTop w:val="0"/>
              <w:marBottom w:val="0"/>
              <w:divBdr>
                <w:top w:val="none" w:sz="0" w:space="0" w:color="auto"/>
                <w:left w:val="none" w:sz="0" w:space="0" w:color="auto"/>
                <w:bottom w:val="none" w:sz="0" w:space="0" w:color="auto"/>
                <w:right w:val="none" w:sz="0" w:space="0" w:color="auto"/>
              </w:divBdr>
            </w:div>
            <w:div w:id="1262880436">
              <w:marLeft w:val="0"/>
              <w:marRight w:val="0"/>
              <w:marTop w:val="0"/>
              <w:marBottom w:val="0"/>
              <w:divBdr>
                <w:top w:val="single" w:sz="6" w:space="0" w:color="DEE2E6"/>
                <w:left w:val="single" w:sz="6" w:space="0" w:color="DEE2E6"/>
                <w:bottom w:val="single" w:sz="6" w:space="0" w:color="DEE2E6"/>
                <w:right w:val="single" w:sz="6" w:space="0" w:color="DEE2E6"/>
              </w:divBdr>
              <w:divsChild>
                <w:div w:id="1453137253">
                  <w:marLeft w:val="0"/>
                  <w:marRight w:val="0"/>
                  <w:marTop w:val="0"/>
                  <w:marBottom w:val="0"/>
                  <w:divBdr>
                    <w:top w:val="single" w:sz="24" w:space="0" w:color="auto"/>
                    <w:left w:val="single" w:sz="24" w:space="0" w:color="auto"/>
                    <w:bottom w:val="single" w:sz="24" w:space="0" w:color="auto"/>
                    <w:right w:val="single" w:sz="24" w:space="0" w:color="auto"/>
                  </w:divBdr>
                </w:div>
                <w:div w:id="990527261">
                  <w:marLeft w:val="0"/>
                  <w:marRight w:val="0"/>
                  <w:marTop w:val="0"/>
                  <w:marBottom w:val="0"/>
                  <w:divBdr>
                    <w:top w:val="single" w:sz="24" w:space="0" w:color="auto"/>
                    <w:left w:val="single" w:sz="24" w:space="0" w:color="auto"/>
                    <w:bottom w:val="single" w:sz="24" w:space="0" w:color="auto"/>
                    <w:right w:val="single" w:sz="24" w:space="0" w:color="auto"/>
                  </w:divBdr>
                </w:div>
                <w:div w:id="1237671970">
                  <w:marLeft w:val="0"/>
                  <w:marRight w:val="0"/>
                  <w:marTop w:val="0"/>
                  <w:marBottom w:val="0"/>
                  <w:divBdr>
                    <w:top w:val="single" w:sz="24" w:space="0" w:color="auto"/>
                    <w:left w:val="single" w:sz="24" w:space="0" w:color="auto"/>
                    <w:bottom w:val="single" w:sz="24" w:space="0" w:color="auto"/>
                    <w:right w:val="single" w:sz="24" w:space="0" w:color="auto"/>
                  </w:divBdr>
                </w:div>
                <w:div w:id="387186778">
                  <w:marLeft w:val="0"/>
                  <w:marRight w:val="0"/>
                  <w:marTop w:val="0"/>
                  <w:marBottom w:val="0"/>
                  <w:divBdr>
                    <w:top w:val="single" w:sz="24" w:space="0" w:color="auto"/>
                    <w:left w:val="single" w:sz="24" w:space="0" w:color="auto"/>
                    <w:bottom w:val="single" w:sz="24" w:space="0" w:color="auto"/>
                    <w:right w:val="single" w:sz="24" w:space="0" w:color="auto"/>
                  </w:divBdr>
                </w:div>
                <w:div w:id="288828221">
                  <w:marLeft w:val="0"/>
                  <w:marRight w:val="0"/>
                  <w:marTop w:val="0"/>
                  <w:marBottom w:val="0"/>
                  <w:divBdr>
                    <w:top w:val="single" w:sz="24" w:space="0" w:color="auto"/>
                    <w:left w:val="single" w:sz="24" w:space="0" w:color="auto"/>
                    <w:bottom w:val="single" w:sz="24" w:space="0" w:color="auto"/>
                    <w:right w:val="single" w:sz="24" w:space="0" w:color="auto"/>
                  </w:divBdr>
                </w:div>
                <w:div w:id="1212500995">
                  <w:marLeft w:val="0"/>
                  <w:marRight w:val="0"/>
                  <w:marTop w:val="0"/>
                  <w:marBottom w:val="0"/>
                  <w:divBdr>
                    <w:top w:val="single" w:sz="24" w:space="0" w:color="auto"/>
                    <w:left w:val="single" w:sz="24" w:space="0" w:color="auto"/>
                    <w:bottom w:val="single" w:sz="24" w:space="0" w:color="auto"/>
                    <w:right w:val="single" w:sz="24" w:space="0" w:color="auto"/>
                  </w:divBdr>
                </w:div>
                <w:div w:id="668410552">
                  <w:marLeft w:val="0"/>
                  <w:marRight w:val="0"/>
                  <w:marTop w:val="0"/>
                  <w:marBottom w:val="0"/>
                  <w:divBdr>
                    <w:top w:val="single" w:sz="24" w:space="0" w:color="auto"/>
                    <w:left w:val="single" w:sz="24" w:space="0" w:color="auto"/>
                    <w:bottom w:val="single" w:sz="24" w:space="0" w:color="auto"/>
                    <w:right w:val="single" w:sz="24" w:space="0" w:color="auto"/>
                  </w:divBdr>
                </w:div>
                <w:div w:id="183399027">
                  <w:marLeft w:val="0"/>
                  <w:marRight w:val="0"/>
                  <w:marTop w:val="0"/>
                  <w:marBottom w:val="0"/>
                  <w:divBdr>
                    <w:top w:val="single" w:sz="24" w:space="0" w:color="auto"/>
                    <w:left w:val="single" w:sz="24" w:space="0" w:color="auto"/>
                    <w:bottom w:val="single" w:sz="24" w:space="0" w:color="auto"/>
                    <w:right w:val="single" w:sz="24" w:space="0" w:color="auto"/>
                  </w:divBdr>
                </w:div>
              </w:divsChild>
            </w:div>
            <w:div w:id="585116634">
              <w:marLeft w:val="0"/>
              <w:marRight w:val="0"/>
              <w:marTop w:val="0"/>
              <w:marBottom w:val="0"/>
              <w:divBdr>
                <w:top w:val="none" w:sz="0" w:space="0" w:color="auto"/>
                <w:left w:val="none" w:sz="0" w:space="0" w:color="auto"/>
                <w:bottom w:val="none" w:sz="0" w:space="0" w:color="auto"/>
                <w:right w:val="none" w:sz="0" w:space="0" w:color="auto"/>
              </w:divBdr>
            </w:div>
            <w:div w:id="1584146003">
              <w:marLeft w:val="0"/>
              <w:marRight w:val="0"/>
              <w:marTop w:val="0"/>
              <w:marBottom w:val="0"/>
              <w:divBdr>
                <w:top w:val="none" w:sz="0" w:space="0" w:color="auto"/>
                <w:left w:val="none" w:sz="0" w:space="0" w:color="auto"/>
                <w:bottom w:val="none" w:sz="0" w:space="0" w:color="auto"/>
                <w:right w:val="none" w:sz="0" w:space="0" w:color="auto"/>
              </w:divBdr>
            </w:div>
            <w:div w:id="1091394530">
              <w:marLeft w:val="0"/>
              <w:marRight w:val="0"/>
              <w:marTop w:val="0"/>
              <w:marBottom w:val="0"/>
              <w:divBdr>
                <w:top w:val="single" w:sz="24" w:space="0" w:color="E9ECEF"/>
                <w:left w:val="single" w:sz="24" w:space="0" w:color="5BC0DE"/>
                <w:bottom w:val="single" w:sz="24" w:space="0" w:color="E9ECEF"/>
                <w:right w:val="single" w:sz="24" w:space="0" w:color="E9ECEF"/>
              </w:divBdr>
            </w:div>
            <w:div w:id="497812737">
              <w:marLeft w:val="0"/>
              <w:marRight w:val="0"/>
              <w:marTop w:val="0"/>
              <w:marBottom w:val="0"/>
              <w:divBdr>
                <w:top w:val="single" w:sz="6" w:space="0" w:color="DEE2E6"/>
                <w:left w:val="single" w:sz="6" w:space="0" w:color="DEE2E6"/>
                <w:bottom w:val="single" w:sz="6" w:space="0" w:color="DEE2E6"/>
                <w:right w:val="single" w:sz="6" w:space="0" w:color="DEE2E6"/>
              </w:divBdr>
              <w:divsChild>
                <w:div w:id="45030863">
                  <w:marLeft w:val="0"/>
                  <w:marRight w:val="0"/>
                  <w:marTop w:val="0"/>
                  <w:marBottom w:val="0"/>
                  <w:divBdr>
                    <w:top w:val="none" w:sz="0" w:space="0" w:color="auto"/>
                    <w:left w:val="none" w:sz="0" w:space="0" w:color="auto"/>
                    <w:bottom w:val="none" w:sz="0" w:space="0" w:color="auto"/>
                    <w:right w:val="none" w:sz="0" w:space="0" w:color="auto"/>
                  </w:divBdr>
                </w:div>
              </w:divsChild>
            </w:div>
            <w:div w:id="2126263505">
              <w:marLeft w:val="0"/>
              <w:marRight w:val="0"/>
              <w:marTop w:val="0"/>
              <w:marBottom w:val="0"/>
              <w:divBdr>
                <w:top w:val="none" w:sz="0" w:space="0" w:color="auto"/>
                <w:left w:val="none" w:sz="0" w:space="0" w:color="auto"/>
                <w:bottom w:val="none" w:sz="0" w:space="0" w:color="auto"/>
                <w:right w:val="none" w:sz="0" w:space="0" w:color="auto"/>
              </w:divBdr>
            </w:div>
            <w:div w:id="1616906163">
              <w:marLeft w:val="0"/>
              <w:marRight w:val="0"/>
              <w:marTop w:val="0"/>
              <w:marBottom w:val="0"/>
              <w:divBdr>
                <w:top w:val="none" w:sz="0" w:space="0" w:color="auto"/>
                <w:left w:val="none" w:sz="0" w:space="0" w:color="auto"/>
                <w:bottom w:val="none" w:sz="0" w:space="0" w:color="auto"/>
                <w:right w:val="none" w:sz="0" w:space="0" w:color="auto"/>
              </w:divBdr>
            </w:div>
            <w:div w:id="723404790">
              <w:marLeft w:val="0"/>
              <w:marRight w:val="0"/>
              <w:marTop w:val="0"/>
              <w:marBottom w:val="0"/>
              <w:divBdr>
                <w:top w:val="single" w:sz="6" w:space="0" w:color="DEE2E6"/>
                <w:left w:val="single" w:sz="6" w:space="0" w:color="DEE2E6"/>
                <w:bottom w:val="single" w:sz="6" w:space="0" w:color="DEE2E6"/>
                <w:right w:val="single" w:sz="6" w:space="0" w:color="DEE2E6"/>
              </w:divBdr>
              <w:divsChild>
                <w:div w:id="1619408885">
                  <w:marLeft w:val="0"/>
                  <w:marRight w:val="0"/>
                  <w:marTop w:val="0"/>
                  <w:marBottom w:val="0"/>
                  <w:divBdr>
                    <w:top w:val="none" w:sz="0" w:space="0" w:color="auto"/>
                    <w:left w:val="none" w:sz="0" w:space="0" w:color="auto"/>
                    <w:bottom w:val="none" w:sz="0" w:space="0" w:color="auto"/>
                    <w:right w:val="none" w:sz="0" w:space="0" w:color="auto"/>
                  </w:divBdr>
                </w:div>
                <w:div w:id="1073697392">
                  <w:marLeft w:val="0"/>
                  <w:marRight w:val="0"/>
                  <w:marTop w:val="0"/>
                  <w:marBottom w:val="0"/>
                  <w:divBdr>
                    <w:top w:val="none" w:sz="0" w:space="0" w:color="auto"/>
                    <w:left w:val="none" w:sz="0" w:space="0" w:color="auto"/>
                    <w:bottom w:val="none" w:sz="0" w:space="0" w:color="auto"/>
                    <w:right w:val="none" w:sz="0" w:space="0" w:color="auto"/>
                  </w:divBdr>
                </w:div>
                <w:div w:id="945423871">
                  <w:marLeft w:val="0"/>
                  <w:marRight w:val="0"/>
                  <w:marTop w:val="0"/>
                  <w:marBottom w:val="0"/>
                  <w:divBdr>
                    <w:top w:val="none" w:sz="0" w:space="0" w:color="auto"/>
                    <w:left w:val="none" w:sz="0" w:space="0" w:color="auto"/>
                    <w:bottom w:val="none" w:sz="0" w:space="0" w:color="auto"/>
                    <w:right w:val="none" w:sz="0" w:space="0" w:color="auto"/>
                  </w:divBdr>
                </w:div>
                <w:div w:id="474183690">
                  <w:marLeft w:val="0"/>
                  <w:marRight w:val="0"/>
                  <w:marTop w:val="0"/>
                  <w:marBottom w:val="0"/>
                  <w:divBdr>
                    <w:top w:val="none" w:sz="0" w:space="0" w:color="auto"/>
                    <w:left w:val="none" w:sz="0" w:space="0" w:color="auto"/>
                    <w:bottom w:val="none" w:sz="0" w:space="0" w:color="auto"/>
                    <w:right w:val="none" w:sz="0" w:space="0" w:color="auto"/>
                  </w:divBdr>
                </w:div>
                <w:div w:id="1259824393">
                  <w:marLeft w:val="0"/>
                  <w:marRight w:val="0"/>
                  <w:marTop w:val="0"/>
                  <w:marBottom w:val="0"/>
                  <w:divBdr>
                    <w:top w:val="none" w:sz="0" w:space="0" w:color="auto"/>
                    <w:left w:val="none" w:sz="0" w:space="0" w:color="auto"/>
                    <w:bottom w:val="none" w:sz="0" w:space="0" w:color="auto"/>
                    <w:right w:val="none" w:sz="0" w:space="0" w:color="auto"/>
                  </w:divBdr>
                </w:div>
                <w:div w:id="1099982566">
                  <w:marLeft w:val="0"/>
                  <w:marRight w:val="0"/>
                  <w:marTop w:val="0"/>
                  <w:marBottom w:val="0"/>
                  <w:divBdr>
                    <w:top w:val="none" w:sz="0" w:space="0" w:color="auto"/>
                    <w:left w:val="none" w:sz="0" w:space="0" w:color="auto"/>
                    <w:bottom w:val="none" w:sz="0" w:space="0" w:color="auto"/>
                    <w:right w:val="none" w:sz="0" w:space="0" w:color="auto"/>
                  </w:divBdr>
                </w:div>
                <w:div w:id="449129742">
                  <w:marLeft w:val="0"/>
                  <w:marRight w:val="0"/>
                  <w:marTop w:val="0"/>
                  <w:marBottom w:val="0"/>
                  <w:divBdr>
                    <w:top w:val="none" w:sz="0" w:space="0" w:color="auto"/>
                    <w:left w:val="none" w:sz="0" w:space="0" w:color="auto"/>
                    <w:bottom w:val="none" w:sz="0" w:space="0" w:color="auto"/>
                    <w:right w:val="none" w:sz="0" w:space="0" w:color="auto"/>
                  </w:divBdr>
                </w:div>
                <w:div w:id="339703437">
                  <w:marLeft w:val="0"/>
                  <w:marRight w:val="0"/>
                  <w:marTop w:val="0"/>
                  <w:marBottom w:val="0"/>
                  <w:divBdr>
                    <w:top w:val="none" w:sz="0" w:space="0" w:color="auto"/>
                    <w:left w:val="none" w:sz="0" w:space="0" w:color="auto"/>
                    <w:bottom w:val="none" w:sz="0" w:space="0" w:color="auto"/>
                    <w:right w:val="none" w:sz="0" w:space="0" w:color="auto"/>
                  </w:divBdr>
                </w:div>
              </w:divsChild>
            </w:div>
            <w:div w:id="1176920276">
              <w:marLeft w:val="0"/>
              <w:marRight w:val="0"/>
              <w:marTop w:val="0"/>
              <w:marBottom w:val="0"/>
              <w:divBdr>
                <w:top w:val="none" w:sz="0" w:space="0" w:color="auto"/>
                <w:left w:val="none" w:sz="0" w:space="0" w:color="auto"/>
                <w:bottom w:val="none" w:sz="0" w:space="0" w:color="auto"/>
                <w:right w:val="none" w:sz="0" w:space="0" w:color="auto"/>
              </w:divBdr>
            </w:div>
            <w:div w:id="1434326861">
              <w:marLeft w:val="0"/>
              <w:marRight w:val="0"/>
              <w:marTop w:val="0"/>
              <w:marBottom w:val="0"/>
              <w:divBdr>
                <w:top w:val="none" w:sz="0" w:space="0" w:color="auto"/>
                <w:left w:val="none" w:sz="0" w:space="0" w:color="auto"/>
                <w:bottom w:val="none" w:sz="0" w:space="0" w:color="auto"/>
                <w:right w:val="none" w:sz="0" w:space="0" w:color="auto"/>
              </w:divBdr>
            </w:div>
            <w:div w:id="1612280839">
              <w:marLeft w:val="0"/>
              <w:marRight w:val="0"/>
              <w:marTop w:val="0"/>
              <w:marBottom w:val="0"/>
              <w:divBdr>
                <w:top w:val="single" w:sz="6" w:space="0" w:color="DEE2E6"/>
                <w:left w:val="single" w:sz="6" w:space="0" w:color="DEE2E6"/>
                <w:bottom w:val="single" w:sz="6" w:space="0" w:color="DEE2E6"/>
                <w:right w:val="single" w:sz="6" w:space="0" w:color="DEE2E6"/>
              </w:divBdr>
              <w:divsChild>
                <w:div w:id="2030449883">
                  <w:marLeft w:val="0"/>
                  <w:marRight w:val="0"/>
                  <w:marTop w:val="0"/>
                  <w:marBottom w:val="0"/>
                  <w:divBdr>
                    <w:top w:val="single" w:sz="24" w:space="0" w:color="auto"/>
                    <w:left w:val="single" w:sz="24" w:space="0" w:color="auto"/>
                    <w:bottom w:val="single" w:sz="24" w:space="0" w:color="auto"/>
                    <w:right w:val="single" w:sz="24" w:space="0" w:color="auto"/>
                  </w:divBdr>
                </w:div>
              </w:divsChild>
            </w:div>
            <w:div w:id="1710106980">
              <w:marLeft w:val="0"/>
              <w:marRight w:val="0"/>
              <w:marTop w:val="0"/>
              <w:marBottom w:val="0"/>
              <w:divBdr>
                <w:top w:val="none" w:sz="0" w:space="0" w:color="auto"/>
                <w:left w:val="none" w:sz="0" w:space="0" w:color="auto"/>
                <w:bottom w:val="none" w:sz="0" w:space="0" w:color="auto"/>
                <w:right w:val="none" w:sz="0" w:space="0" w:color="auto"/>
              </w:divBdr>
            </w:div>
            <w:div w:id="1870220686">
              <w:marLeft w:val="0"/>
              <w:marRight w:val="0"/>
              <w:marTop w:val="0"/>
              <w:marBottom w:val="0"/>
              <w:divBdr>
                <w:top w:val="none" w:sz="0" w:space="0" w:color="auto"/>
                <w:left w:val="none" w:sz="0" w:space="0" w:color="auto"/>
                <w:bottom w:val="none" w:sz="0" w:space="0" w:color="auto"/>
                <w:right w:val="none" w:sz="0" w:space="0" w:color="auto"/>
              </w:divBdr>
            </w:div>
            <w:div w:id="738135030">
              <w:marLeft w:val="0"/>
              <w:marRight w:val="0"/>
              <w:marTop w:val="0"/>
              <w:marBottom w:val="0"/>
              <w:divBdr>
                <w:top w:val="single" w:sz="6" w:space="0" w:color="DEE2E6"/>
                <w:left w:val="single" w:sz="6" w:space="0" w:color="DEE2E6"/>
                <w:bottom w:val="single" w:sz="6" w:space="0" w:color="DEE2E6"/>
                <w:right w:val="single" w:sz="6" w:space="0" w:color="DEE2E6"/>
              </w:divBdr>
              <w:divsChild>
                <w:div w:id="1692224789">
                  <w:marLeft w:val="0"/>
                  <w:marRight w:val="0"/>
                  <w:marTop w:val="0"/>
                  <w:marBottom w:val="0"/>
                  <w:divBdr>
                    <w:top w:val="none" w:sz="0" w:space="0" w:color="auto"/>
                    <w:left w:val="none" w:sz="0" w:space="0" w:color="auto"/>
                    <w:bottom w:val="none" w:sz="0" w:space="0" w:color="auto"/>
                    <w:right w:val="none" w:sz="0" w:space="0" w:color="auto"/>
                  </w:divBdr>
                  <w:divsChild>
                    <w:div w:id="1316908189">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 w:id="1470897855">
              <w:marLeft w:val="0"/>
              <w:marRight w:val="0"/>
              <w:marTop w:val="0"/>
              <w:marBottom w:val="0"/>
              <w:divBdr>
                <w:top w:val="none" w:sz="0" w:space="0" w:color="auto"/>
                <w:left w:val="none" w:sz="0" w:space="0" w:color="auto"/>
                <w:bottom w:val="none" w:sz="0" w:space="0" w:color="auto"/>
                <w:right w:val="none" w:sz="0" w:space="0" w:color="auto"/>
              </w:divBdr>
            </w:div>
            <w:div w:id="294914445">
              <w:marLeft w:val="0"/>
              <w:marRight w:val="0"/>
              <w:marTop w:val="0"/>
              <w:marBottom w:val="0"/>
              <w:divBdr>
                <w:top w:val="none" w:sz="0" w:space="0" w:color="auto"/>
                <w:left w:val="none" w:sz="0" w:space="0" w:color="auto"/>
                <w:bottom w:val="none" w:sz="0" w:space="0" w:color="auto"/>
                <w:right w:val="none" w:sz="0" w:space="0" w:color="auto"/>
              </w:divBdr>
            </w:div>
            <w:div w:id="648676684">
              <w:marLeft w:val="0"/>
              <w:marRight w:val="0"/>
              <w:marTop w:val="0"/>
              <w:marBottom w:val="0"/>
              <w:divBdr>
                <w:top w:val="single" w:sz="6" w:space="0" w:color="DEE2E6"/>
                <w:left w:val="single" w:sz="6" w:space="0" w:color="DEE2E6"/>
                <w:bottom w:val="single" w:sz="6" w:space="0" w:color="DEE2E6"/>
                <w:right w:val="single" w:sz="6" w:space="0" w:color="DEE2E6"/>
              </w:divBdr>
              <w:divsChild>
                <w:div w:id="1870332058">
                  <w:marLeft w:val="0"/>
                  <w:marRight w:val="0"/>
                  <w:marTop w:val="0"/>
                  <w:marBottom w:val="0"/>
                  <w:divBdr>
                    <w:top w:val="none" w:sz="0" w:space="0" w:color="auto"/>
                    <w:left w:val="none" w:sz="0" w:space="0" w:color="auto"/>
                    <w:bottom w:val="none" w:sz="0" w:space="0" w:color="auto"/>
                    <w:right w:val="none" w:sz="0" w:space="0" w:color="auto"/>
                  </w:divBdr>
                </w:div>
              </w:divsChild>
            </w:div>
            <w:div w:id="763259209">
              <w:marLeft w:val="0"/>
              <w:marRight w:val="0"/>
              <w:marTop w:val="0"/>
              <w:marBottom w:val="0"/>
              <w:divBdr>
                <w:top w:val="none" w:sz="0" w:space="0" w:color="auto"/>
                <w:left w:val="none" w:sz="0" w:space="0" w:color="auto"/>
                <w:bottom w:val="none" w:sz="0" w:space="0" w:color="auto"/>
                <w:right w:val="none" w:sz="0" w:space="0" w:color="auto"/>
              </w:divBdr>
            </w:div>
            <w:div w:id="1188636265">
              <w:marLeft w:val="0"/>
              <w:marRight w:val="0"/>
              <w:marTop w:val="0"/>
              <w:marBottom w:val="0"/>
              <w:divBdr>
                <w:top w:val="none" w:sz="0" w:space="0" w:color="auto"/>
                <w:left w:val="none" w:sz="0" w:space="0" w:color="auto"/>
                <w:bottom w:val="none" w:sz="0" w:space="0" w:color="auto"/>
                <w:right w:val="none" w:sz="0" w:space="0" w:color="auto"/>
              </w:divBdr>
            </w:div>
            <w:div w:id="552470610">
              <w:marLeft w:val="0"/>
              <w:marRight w:val="0"/>
              <w:marTop w:val="0"/>
              <w:marBottom w:val="0"/>
              <w:divBdr>
                <w:top w:val="single" w:sz="6" w:space="0" w:color="DEE2E6"/>
                <w:left w:val="single" w:sz="6" w:space="0" w:color="DEE2E6"/>
                <w:bottom w:val="single" w:sz="6" w:space="0" w:color="DEE2E6"/>
                <w:right w:val="single" w:sz="6" w:space="0" w:color="DEE2E6"/>
              </w:divBdr>
              <w:divsChild>
                <w:div w:id="283737795">
                  <w:marLeft w:val="0"/>
                  <w:marRight w:val="0"/>
                  <w:marTop w:val="0"/>
                  <w:marBottom w:val="0"/>
                  <w:divBdr>
                    <w:top w:val="none" w:sz="0" w:space="0" w:color="auto"/>
                    <w:left w:val="none" w:sz="0" w:space="0" w:color="auto"/>
                    <w:bottom w:val="none" w:sz="0" w:space="0" w:color="auto"/>
                    <w:right w:val="none" w:sz="0" w:space="0" w:color="auto"/>
                  </w:divBdr>
                  <w:divsChild>
                    <w:div w:id="605191908">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 w:id="921567347">
              <w:marLeft w:val="0"/>
              <w:marRight w:val="0"/>
              <w:marTop w:val="0"/>
              <w:marBottom w:val="0"/>
              <w:divBdr>
                <w:top w:val="none" w:sz="0" w:space="0" w:color="auto"/>
                <w:left w:val="none" w:sz="0" w:space="0" w:color="auto"/>
                <w:bottom w:val="none" w:sz="0" w:space="0" w:color="auto"/>
                <w:right w:val="none" w:sz="0" w:space="0" w:color="auto"/>
              </w:divBdr>
            </w:div>
            <w:div w:id="1163013761">
              <w:marLeft w:val="0"/>
              <w:marRight w:val="0"/>
              <w:marTop w:val="0"/>
              <w:marBottom w:val="0"/>
              <w:divBdr>
                <w:top w:val="none" w:sz="0" w:space="0" w:color="auto"/>
                <w:left w:val="none" w:sz="0" w:space="0" w:color="auto"/>
                <w:bottom w:val="none" w:sz="0" w:space="0" w:color="auto"/>
                <w:right w:val="none" w:sz="0" w:space="0" w:color="auto"/>
              </w:divBdr>
            </w:div>
            <w:div w:id="1622497536">
              <w:marLeft w:val="0"/>
              <w:marRight w:val="0"/>
              <w:marTop w:val="0"/>
              <w:marBottom w:val="0"/>
              <w:divBdr>
                <w:top w:val="single" w:sz="6" w:space="0" w:color="DEE2E6"/>
                <w:left w:val="single" w:sz="6" w:space="0" w:color="DEE2E6"/>
                <w:bottom w:val="single" w:sz="6" w:space="0" w:color="DEE2E6"/>
                <w:right w:val="single" w:sz="6" w:space="0" w:color="DEE2E6"/>
              </w:divBdr>
              <w:divsChild>
                <w:div w:id="1274243802">
                  <w:marLeft w:val="0"/>
                  <w:marRight w:val="0"/>
                  <w:marTop w:val="0"/>
                  <w:marBottom w:val="0"/>
                  <w:divBdr>
                    <w:top w:val="none" w:sz="0" w:space="0" w:color="auto"/>
                    <w:left w:val="none" w:sz="0" w:space="0" w:color="auto"/>
                    <w:bottom w:val="none" w:sz="0" w:space="0" w:color="auto"/>
                    <w:right w:val="none" w:sz="0" w:space="0" w:color="auto"/>
                  </w:divBdr>
                  <w:divsChild>
                    <w:div w:id="539244613">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 w:id="139274448">
              <w:marLeft w:val="0"/>
              <w:marRight w:val="0"/>
              <w:marTop w:val="0"/>
              <w:marBottom w:val="0"/>
              <w:divBdr>
                <w:top w:val="none" w:sz="0" w:space="0" w:color="auto"/>
                <w:left w:val="none" w:sz="0" w:space="0" w:color="auto"/>
                <w:bottom w:val="none" w:sz="0" w:space="0" w:color="auto"/>
                <w:right w:val="none" w:sz="0" w:space="0" w:color="auto"/>
              </w:divBdr>
            </w:div>
            <w:div w:id="1002704602">
              <w:marLeft w:val="0"/>
              <w:marRight w:val="0"/>
              <w:marTop w:val="0"/>
              <w:marBottom w:val="0"/>
              <w:divBdr>
                <w:top w:val="none" w:sz="0" w:space="0" w:color="auto"/>
                <w:left w:val="none" w:sz="0" w:space="0" w:color="auto"/>
                <w:bottom w:val="none" w:sz="0" w:space="0" w:color="auto"/>
                <w:right w:val="none" w:sz="0" w:space="0" w:color="auto"/>
              </w:divBdr>
            </w:div>
            <w:div w:id="223375508">
              <w:marLeft w:val="0"/>
              <w:marRight w:val="0"/>
              <w:marTop w:val="0"/>
              <w:marBottom w:val="0"/>
              <w:divBdr>
                <w:top w:val="single" w:sz="6" w:space="0" w:color="DEE2E6"/>
                <w:left w:val="single" w:sz="6" w:space="0" w:color="DEE2E6"/>
                <w:bottom w:val="single" w:sz="6" w:space="0" w:color="DEE2E6"/>
                <w:right w:val="single" w:sz="6" w:space="0" w:color="DEE2E6"/>
              </w:divBdr>
              <w:divsChild>
                <w:div w:id="1369798429">
                  <w:marLeft w:val="0"/>
                  <w:marRight w:val="0"/>
                  <w:marTop w:val="0"/>
                  <w:marBottom w:val="0"/>
                  <w:divBdr>
                    <w:top w:val="single" w:sz="18" w:space="0" w:color="auto"/>
                    <w:left w:val="single" w:sz="18" w:space="0" w:color="auto"/>
                    <w:bottom w:val="single" w:sz="18" w:space="0" w:color="auto"/>
                    <w:right w:val="single" w:sz="18" w:space="0" w:color="auto"/>
                  </w:divBdr>
                </w:div>
                <w:div w:id="909734433">
                  <w:marLeft w:val="0"/>
                  <w:marRight w:val="0"/>
                  <w:marTop w:val="0"/>
                  <w:marBottom w:val="0"/>
                  <w:divBdr>
                    <w:top w:val="none" w:sz="0" w:space="0" w:color="auto"/>
                    <w:left w:val="none" w:sz="0" w:space="0" w:color="auto"/>
                    <w:bottom w:val="none" w:sz="0" w:space="0" w:color="auto"/>
                    <w:right w:val="none" w:sz="0" w:space="0" w:color="auto"/>
                  </w:divBdr>
                </w:div>
              </w:divsChild>
            </w:div>
            <w:div w:id="328365803">
              <w:marLeft w:val="0"/>
              <w:marRight w:val="0"/>
              <w:marTop w:val="0"/>
              <w:marBottom w:val="0"/>
              <w:divBdr>
                <w:top w:val="none" w:sz="0" w:space="0" w:color="auto"/>
                <w:left w:val="none" w:sz="0" w:space="0" w:color="auto"/>
                <w:bottom w:val="none" w:sz="0" w:space="0" w:color="auto"/>
                <w:right w:val="none" w:sz="0" w:space="0" w:color="auto"/>
              </w:divBdr>
            </w:div>
            <w:div w:id="815222903">
              <w:marLeft w:val="0"/>
              <w:marRight w:val="0"/>
              <w:marTop w:val="0"/>
              <w:marBottom w:val="0"/>
              <w:divBdr>
                <w:top w:val="none" w:sz="0" w:space="0" w:color="auto"/>
                <w:left w:val="none" w:sz="0" w:space="0" w:color="auto"/>
                <w:bottom w:val="none" w:sz="0" w:space="0" w:color="auto"/>
                <w:right w:val="none" w:sz="0" w:space="0" w:color="auto"/>
              </w:divBdr>
            </w:div>
            <w:div w:id="1236743782">
              <w:marLeft w:val="0"/>
              <w:marRight w:val="0"/>
              <w:marTop w:val="0"/>
              <w:marBottom w:val="0"/>
              <w:divBdr>
                <w:top w:val="single" w:sz="6" w:space="0" w:color="DEE2E6"/>
                <w:left w:val="single" w:sz="6" w:space="0" w:color="DEE2E6"/>
                <w:bottom w:val="single" w:sz="6" w:space="0" w:color="DEE2E6"/>
                <w:right w:val="single" w:sz="6" w:space="0" w:color="DEE2E6"/>
              </w:divBdr>
              <w:divsChild>
                <w:div w:id="2072265077">
                  <w:marLeft w:val="0"/>
                  <w:marRight w:val="0"/>
                  <w:marTop w:val="0"/>
                  <w:marBottom w:val="0"/>
                  <w:divBdr>
                    <w:top w:val="single" w:sz="24" w:space="0" w:color="auto"/>
                    <w:left w:val="single" w:sz="24" w:space="0" w:color="auto"/>
                    <w:bottom w:val="single" w:sz="24" w:space="0" w:color="auto"/>
                    <w:right w:val="single" w:sz="24" w:space="0" w:color="auto"/>
                  </w:divBdr>
                </w:div>
                <w:div w:id="965357460">
                  <w:marLeft w:val="0"/>
                  <w:marRight w:val="0"/>
                  <w:marTop w:val="0"/>
                  <w:marBottom w:val="0"/>
                  <w:divBdr>
                    <w:top w:val="none" w:sz="0" w:space="0" w:color="auto"/>
                    <w:left w:val="none" w:sz="0" w:space="0" w:color="auto"/>
                    <w:bottom w:val="none" w:sz="0" w:space="0" w:color="auto"/>
                    <w:right w:val="none" w:sz="0" w:space="0" w:color="auto"/>
                  </w:divBdr>
                </w:div>
              </w:divsChild>
            </w:div>
            <w:div w:id="29913609">
              <w:marLeft w:val="0"/>
              <w:marRight w:val="0"/>
              <w:marTop w:val="0"/>
              <w:marBottom w:val="0"/>
              <w:divBdr>
                <w:top w:val="none" w:sz="0" w:space="0" w:color="auto"/>
                <w:left w:val="none" w:sz="0" w:space="0" w:color="auto"/>
                <w:bottom w:val="none" w:sz="0" w:space="0" w:color="auto"/>
                <w:right w:val="none" w:sz="0" w:space="0" w:color="auto"/>
              </w:divBdr>
            </w:div>
            <w:div w:id="1943219723">
              <w:marLeft w:val="0"/>
              <w:marRight w:val="0"/>
              <w:marTop w:val="0"/>
              <w:marBottom w:val="0"/>
              <w:divBdr>
                <w:top w:val="none" w:sz="0" w:space="0" w:color="auto"/>
                <w:left w:val="none" w:sz="0" w:space="0" w:color="auto"/>
                <w:bottom w:val="none" w:sz="0" w:space="0" w:color="auto"/>
                <w:right w:val="none" w:sz="0" w:space="0" w:color="auto"/>
              </w:divBdr>
            </w:div>
            <w:div w:id="1713191686">
              <w:marLeft w:val="0"/>
              <w:marRight w:val="0"/>
              <w:marTop w:val="0"/>
              <w:marBottom w:val="0"/>
              <w:divBdr>
                <w:top w:val="single" w:sz="6" w:space="0" w:color="DEE2E6"/>
                <w:left w:val="single" w:sz="6" w:space="0" w:color="DEE2E6"/>
                <w:bottom w:val="single" w:sz="6" w:space="0" w:color="DEE2E6"/>
                <w:right w:val="single" w:sz="6" w:space="0" w:color="DEE2E6"/>
              </w:divBdr>
            </w:div>
            <w:div w:id="1540780122">
              <w:marLeft w:val="0"/>
              <w:marRight w:val="0"/>
              <w:marTop w:val="0"/>
              <w:marBottom w:val="0"/>
              <w:divBdr>
                <w:top w:val="none" w:sz="0" w:space="0" w:color="auto"/>
                <w:left w:val="none" w:sz="0" w:space="0" w:color="auto"/>
                <w:bottom w:val="none" w:sz="0" w:space="0" w:color="auto"/>
                <w:right w:val="none" w:sz="0" w:space="0" w:color="auto"/>
              </w:divBdr>
            </w:div>
            <w:div w:id="1634671013">
              <w:marLeft w:val="0"/>
              <w:marRight w:val="0"/>
              <w:marTop w:val="0"/>
              <w:marBottom w:val="0"/>
              <w:divBdr>
                <w:top w:val="none" w:sz="0" w:space="0" w:color="auto"/>
                <w:left w:val="none" w:sz="0" w:space="0" w:color="auto"/>
                <w:bottom w:val="none" w:sz="0" w:space="0" w:color="auto"/>
                <w:right w:val="none" w:sz="0" w:space="0" w:color="auto"/>
              </w:divBdr>
            </w:div>
            <w:div w:id="1656646480">
              <w:marLeft w:val="0"/>
              <w:marRight w:val="0"/>
              <w:marTop w:val="0"/>
              <w:marBottom w:val="0"/>
              <w:divBdr>
                <w:top w:val="single" w:sz="6" w:space="0" w:color="DEE2E6"/>
                <w:left w:val="single" w:sz="6" w:space="0" w:color="DEE2E6"/>
                <w:bottom w:val="single" w:sz="6" w:space="0" w:color="DEE2E6"/>
                <w:right w:val="single" w:sz="6" w:space="0" w:color="DEE2E6"/>
              </w:divBdr>
            </w:div>
            <w:div w:id="2114132997">
              <w:marLeft w:val="0"/>
              <w:marRight w:val="0"/>
              <w:marTop w:val="0"/>
              <w:marBottom w:val="0"/>
              <w:divBdr>
                <w:top w:val="none" w:sz="0" w:space="0" w:color="auto"/>
                <w:left w:val="none" w:sz="0" w:space="0" w:color="auto"/>
                <w:bottom w:val="none" w:sz="0" w:space="0" w:color="auto"/>
                <w:right w:val="none" w:sz="0" w:space="0" w:color="auto"/>
              </w:divBdr>
            </w:div>
            <w:div w:id="48843095">
              <w:marLeft w:val="0"/>
              <w:marRight w:val="0"/>
              <w:marTop w:val="0"/>
              <w:marBottom w:val="0"/>
              <w:divBdr>
                <w:top w:val="none" w:sz="0" w:space="0" w:color="auto"/>
                <w:left w:val="none" w:sz="0" w:space="0" w:color="auto"/>
                <w:bottom w:val="none" w:sz="0" w:space="0" w:color="auto"/>
                <w:right w:val="none" w:sz="0" w:space="0" w:color="auto"/>
              </w:divBdr>
            </w:div>
            <w:div w:id="449320448">
              <w:marLeft w:val="0"/>
              <w:marRight w:val="0"/>
              <w:marTop w:val="0"/>
              <w:marBottom w:val="0"/>
              <w:divBdr>
                <w:top w:val="none" w:sz="0" w:space="0" w:color="auto"/>
                <w:left w:val="none" w:sz="0" w:space="0" w:color="auto"/>
                <w:bottom w:val="none" w:sz="0" w:space="0" w:color="auto"/>
                <w:right w:val="none" w:sz="0" w:space="0" w:color="auto"/>
              </w:divBdr>
            </w:div>
            <w:div w:id="2123573453">
              <w:marLeft w:val="0"/>
              <w:marRight w:val="0"/>
              <w:marTop w:val="0"/>
              <w:marBottom w:val="0"/>
              <w:divBdr>
                <w:top w:val="none" w:sz="0" w:space="0" w:color="auto"/>
                <w:left w:val="none" w:sz="0" w:space="0" w:color="auto"/>
                <w:bottom w:val="none" w:sz="0" w:space="0" w:color="auto"/>
                <w:right w:val="none" w:sz="0" w:space="0" w:color="auto"/>
              </w:divBdr>
            </w:div>
            <w:div w:id="1624992611">
              <w:marLeft w:val="0"/>
              <w:marRight w:val="0"/>
              <w:marTop w:val="0"/>
              <w:marBottom w:val="0"/>
              <w:divBdr>
                <w:top w:val="none" w:sz="0" w:space="0" w:color="auto"/>
                <w:left w:val="none" w:sz="0" w:space="0" w:color="auto"/>
                <w:bottom w:val="none" w:sz="0" w:space="0" w:color="auto"/>
                <w:right w:val="none" w:sz="0" w:space="0" w:color="auto"/>
              </w:divBdr>
            </w:div>
            <w:div w:id="1660619890">
              <w:marLeft w:val="0"/>
              <w:marRight w:val="0"/>
              <w:marTop w:val="0"/>
              <w:marBottom w:val="0"/>
              <w:divBdr>
                <w:top w:val="none" w:sz="0" w:space="0" w:color="auto"/>
                <w:left w:val="none" w:sz="0" w:space="0" w:color="auto"/>
                <w:bottom w:val="none" w:sz="0" w:space="0" w:color="auto"/>
                <w:right w:val="none" w:sz="0" w:space="0" w:color="auto"/>
              </w:divBdr>
            </w:div>
            <w:div w:id="1897666078">
              <w:marLeft w:val="0"/>
              <w:marRight w:val="0"/>
              <w:marTop w:val="0"/>
              <w:marBottom w:val="0"/>
              <w:divBdr>
                <w:top w:val="none" w:sz="0" w:space="0" w:color="auto"/>
                <w:left w:val="none" w:sz="0" w:space="0" w:color="auto"/>
                <w:bottom w:val="none" w:sz="0" w:space="0" w:color="auto"/>
                <w:right w:val="none" w:sz="0" w:space="0" w:color="auto"/>
              </w:divBdr>
            </w:div>
            <w:div w:id="20269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7984">
      <w:bodyDiv w:val="1"/>
      <w:marLeft w:val="0"/>
      <w:marRight w:val="0"/>
      <w:marTop w:val="0"/>
      <w:marBottom w:val="0"/>
      <w:divBdr>
        <w:top w:val="none" w:sz="0" w:space="0" w:color="auto"/>
        <w:left w:val="none" w:sz="0" w:space="0" w:color="auto"/>
        <w:bottom w:val="none" w:sz="0" w:space="0" w:color="auto"/>
        <w:right w:val="none" w:sz="0" w:space="0" w:color="auto"/>
      </w:divBdr>
      <w:divsChild>
        <w:div w:id="2146047601">
          <w:marLeft w:val="0"/>
          <w:marRight w:val="0"/>
          <w:marTop w:val="0"/>
          <w:marBottom w:val="0"/>
          <w:divBdr>
            <w:top w:val="none" w:sz="0" w:space="0" w:color="auto"/>
            <w:left w:val="none" w:sz="0" w:space="0" w:color="auto"/>
            <w:bottom w:val="none" w:sz="0" w:space="0" w:color="auto"/>
            <w:right w:val="none" w:sz="0" w:space="0" w:color="auto"/>
          </w:divBdr>
          <w:divsChild>
            <w:div w:id="524559368">
              <w:marLeft w:val="0"/>
              <w:marRight w:val="0"/>
              <w:marTop w:val="0"/>
              <w:marBottom w:val="0"/>
              <w:divBdr>
                <w:top w:val="none" w:sz="0" w:space="0" w:color="auto"/>
                <w:left w:val="none" w:sz="0" w:space="0" w:color="auto"/>
                <w:bottom w:val="none" w:sz="0" w:space="0" w:color="auto"/>
                <w:right w:val="none" w:sz="0" w:space="0" w:color="auto"/>
              </w:divBdr>
            </w:div>
            <w:div w:id="1289512506">
              <w:marLeft w:val="0"/>
              <w:marRight w:val="0"/>
              <w:marTop w:val="0"/>
              <w:marBottom w:val="0"/>
              <w:divBdr>
                <w:top w:val="none" w:sz="0" w:space="0" w:color="auto"/>
                <w:left w:val="none" w:sz="0" w:space="0" w:color="auto"/>
                <w:bottom w:val="none" w:sz="0" w:space="0" w:color="auto"/>
                <w:right w:val="none" w:sz="0" w:space="0" w:color="auto"/>
              </w:divBdr>
            </w:div>
            <w:div w:id="1980184227">
              <w:marLeft w:val="0"/>
              <w:marRight w:val="0"/>
              <w:marTop w:val="0"/>
              <w:marBottom w:val="0"/>
              <w:divBdr>
                <w:top w:val="none" w:sz="0" w:space="0" w:color="auto"/>
                <w:left w:val="none" w:sz="0" w:space="0" w:color="auto"/>
                <w:bottom w:val="none" w:sz="0" w:space="0" w:color="auto"/>
                <w:right w:val="none" w:sz="0" w:space="0" w:color="auto"/>
              </w:divBdr>
            </w:div>
            <w:div w:id="735854585">
              <w:marLeft w:val="0"/>
              <w:marRight w:val="0"/>
              <w:marTop w:val="0"/>
              <w:marBottom w:val="0"/>
              <w:divBdr>
                <w:top w:val="none" w:sz="0" w:space="0" w:color="auto"/>
                <w:left w:val="none" w:sz="0" w:space="0" w:color="auto"/>
                <w:bottom w:val="none" w:sz="0" w:space="0" w:color="auto"/>
                <w:right w:val="none" w:sz="0" w:space="0" w:color="auto"/>
              </w:divBdr>
            </w:div>
            <w:div w:id="1547260207">
              <w:marLeft w:val="0"/>
              <w:marRight w:val="0"/>
              <w:marTop w:val="0"/>
              <w:marBottom w:val="0"/>
              <w:divBdr>
                <w:top w:val="none" w:sz="0" w:space="0" w:color="auto"/>
                <w:left w:val="none" w:sz="0" w:space="0" w:color="auto"/>
                <w:bottom w:val="none" w:sz="0" w:space="0" w:color="auto"/>
                <w:right w:val="none" w:sz="0" w:space="0" w:color="auto"/>
              </w:divBdr>
            </w:div>
            <w:div w:id="668143046">
              <w:marLeft w:val="0"/>
              <w:marRight w:val="0"/>
              <w:marTop w:val="0"/>
              <w:marBottom w:val="0"/>
              <w:divBdr>
                <w:top w:val="none" w:sz="0" w:space="0" w:color="auto"/>
                <w:left w:val="none" w:sz="0" w:space="0" w:color="auto"/>
                <w:bottom w:val="none" w:sz="0" w:space="0" w:color="auto"/>
                <w:right w:val="none" w:sz="0" w:space="0" w:color="auto"/>
              </w:divBdr>
            </w:div>
            <w:div w:id="1642535788">
              <w:marLeft w:val="0"/>
              <w:marRight w:val="0"/>
              <w:marTop w:val="0"/>
              <w:marBottom w:val="0"/>
              <w:divBdr>
                <w:top w:val="none" w:sz="0" w:space="0" w:color="auto"/>
                <w:left w:val="none" w:sz="0" w:space="0" w:color="auto"/>
                <w:bottom w:val="none" w:sz="0" w:space="0" w:color="auto"/>
                <w:right w:val="none" w:sz="0" w:space="0" w:color="auto"/>
              </w:divBdr>
            </w:div>
            <w:div w:id="5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39340">
      <w:bodyDiv w:val="1"/>
      <w:marLeft w:val="0"/>
      <w:marRight w:val="0"/>
      <w:marTop w:val="0"/>
      <w:marBottom w:val="0"/>
      <w:divBdr>
        <w:top w:val="none" w:sz="0" w:space="0" w:color="auto"/>
        <w:left w:val="none" w:sz="0" w:space="0" w:color="auto"/>
        <w:bottom w:val="none" w:sz="0" w:space="0" w:color="auto"/>
        <w:right w:val="none" w:sz="0" w:space="0" w:color="auto"/>
      </w:divBdr>
      <w:divsChild>
        <w:div w:id="670832196">
          <w:marLeft w:val="0"/>
          <w:marRight w:val="0"/>
          <w:marTop w:val="0"/>
          <w:marBottom w:val="0"/>
          <w:divBdr>
            <w:top w:val="none" w:sz="0" w:space="0" w:color="auto"/>
            <w:left w:val="none" w:sz="0" w:space="0" w:color="auto"/>
            <w:bottom w:val="none" w:sz="0" w:space="0" w:color="auto"/>
            <w:right w:val="none" w:sz="0" w:space="0" w:color="auto"/>
          </w:divBdr>
          <w:divsChild>
            <w:div w:id="1006395713">
              <w:marLeft w:val="0"/>
              <w:marRight w:val="0"/>
              <w:marTop w:val="0"/>
              <w:marBottom w:val="0"/>
              <w:divBdr>
                <w:top w:val="none" w:sz="0" w:space="0" w:color="auto"/>
                <w:left w:val="none" w:sz="0" w:space="0" w:color="auto"/>
                <w:bottom w:val="none" w:sz="0" w:space="0" w:color="auto"/>
                <w:right w:val="none" w:sz="0" w:space="0" w:color="auto"/>
              </w:divBdr>
            </w:div>
          </w:divsChild>
        </w:div>
        <w:div w:id="87239462">
          <w:marLeft w:val="0"/>
          <w:marRight w:val="0"/>
          <w:marTop w:val="0"/>
          <w:marBottom w:val="0"/>
          <w:divBdr>
            <w:top w:val="none" w:sz="0" w:space="0" w:color="auto"/>
            <w:left w:val="none" w:sz="0" w:space="0" w:color="auto"/>
            <w:bottom w:val="none" w:sz="0" w:space="0" w:color="auto"/>
            <w:right w:val="none" w:sz="0" w:space="0" w:color="auto"/>
          </w:divBdr>
        </w:div>
        <w:div w:id="1043747285">
          <w:marLeft w:val="0"/>
          <w:marRight w:val="0"/>
          <w:marTop w:val="0"/>
          <w:marBottom w:val="0"/>
          <w:divBdr>
            <w:top w:val="none" w:sz="0" w:space="0" w:color="auto"/>
            <w:left w:val="none" w:sz="0" w:space="0" w:color="auto"/>
            <w:bottom w:val="none" w:sz="0" w:space="0" w:color="auto"/>
            <w:right w:val="none" w:sz="0" w:space="0" w:color="auto"/>
          </w:divBdr>
          <w:divsChild>
            <w:div w:id="1926330932">
              <w:marLeft w:val="0"/>
              <w:marRight w:val="0"/>
              <w:marTop w:val="0"/>
              <w:marBottom w:val="0"/>
              <w:divBdr>
                <w:top w:val="single" w:sz="6" w:space="0" w:color="DEE2E6"/>
                <w:left w:val="single" w:sz="6" w:space="0" w:color="DEE2E6"/>
                <w:bottom w:val="single" w:sz="6" w:space="0" w:color="DEE2E6"/>
                <w:right w:val="single" w:sz="6" w:space="0" w:color="DEE2E6"/>
              </w:divBdr>
              <w:divsChild>
                <w:div w:id="1414816676">
                  <w:marLeft w:val="0"/>
                  <w:marRight w:val="0"/>
                  <w:marTop w:val="0"/>
                  <w:marBottom w:val="0"/>
                  <w:divBdr>
                    <w:top w:val="none" w:sz="0" w:space="0" w:color="auto"/>
                    <w:left w:val="none" w:sz="0" w:space="0" w:color="auto"/>
                    <w:bottom w:val="none" w:sz="0" w:space="0" w:color="auto"/>
                    <w:right w:val="none" w:sz="0" w:space="0" w:color="auto"/>
                  </w:divBdr>
                </w:div>
                <w:div w:id="1007560212">
                  <w:marLeft w:val="0"/>
                  <w:marRight w:val="0"/>
                  <w:marTop w:val="0"/>
                  <w:marBottom w:val="0"/>
                  <w:divBdr>
                    <w:top w:val="none" w:sz="0" w:space="0" w:color="auto"/>
                    <w:left w:val="none" w:sz="0" w:space="0" w:color="auto"/>
                    <w:bottom w:val="none" w:sz="0" w:space="0" w:color="auto"/>
                    <w:right w:val="none" w:sz="0" w:space="0" w:color="auto"/>
                  </w:divBdr>
                </w:div>
                <w:div w:id="1809125400">
                  <w:marLeft w:val="0"/>
                  <w:marRight w:val="0"/>
                  <w:marTop w:val="0"/>
                  <w:marBottom w:val="0"/>
                  <w:divBdr>
                    <w:top w:val="none" w:sz="0" w:space="0" w:color="auto"/>
                    <w:left w:val="none" w:sz="0" w:space="0" w:color="auto"/>
                    <w:bottom w:val="none" w:sz="0" w:space="0" w:color="auto"/>
                    <w:right w:val="none" w:sz="0" w:space="0" w:color="auto"/>
                  </w:divBdr>
                </w:div>
                <w:div w:id="1678196118">
                  <w:marLeft w:val="0"/>
                  <w:marRight w:val="0"/>
                  <w:marTop w:val="0"/>
                  <w:marBottom w:val="0"/>
                  <w:divBdr>
                    <w:top w:val="none" w:sz="0" w:space="0" w:color="auto"/>
                    <w:left w:val="none" w:sz="0" w:space="0" w:color="auto"/>
                    <w:bottom w:val="none" w:sz="0" w:space="0" w:color="auto"/>
                    <w:right w:val="none" w:sz="0" w:space="0" w:color="auto"/>
                  </w:divBdr>
                </w:div>
                <w:div w:id="780145288">
                  <w:marLeft w:val="0"/>
                  <w:marRight w:val="0"/>
                  <w:marTop w:val="0"/>
                  <w:marBottom w:val="0"/>
                  <w:divBdr>
                    <w:top w:val="none" w:sz="0" w:space="0" w:color="auto"/>
                    <w:left w:val="none" w:sz="0" w:space="0" w:color="auto"/>
                    <w:bottom w:val="none" w:sz="0" w:space="0" w:color="auto"/>
                    <w:right w:val="none" w:sz="0" w:space="0" w:color="auto"/>
                  </w:divBdr>
                </w:div>
                <w:div w:id="2044477270">
                  <w:marLeft w:val="0"/>
                  <w:marRight w:val="0"/>
                  <w:marTop w:val="0"/>
                  <w:marBottom w:val="0"/>
                  <w:divBdr>
                    <w:top w:val="none" w:sz="0" w:space="0" w:color="auto"/>
                    <w:left w:val="none" w:sz="0" w:space="0" w:color="auto"/>
                    <w:bottom w:val="none" w:sz="0" w:space="0" w:color="auto"/>
                    <w:right w:val="none" w:sz="0" w:space="0" w:color="auto"/>
                  </w:divBdr>
                </w:div>
              </w:divsChild>
            </w:div>
            <w:div w:id="1397320559">
              <w:marLeft w:val="0"/>
              <w:marRight w:val="0"/>
              <w:marTop w:val="0"/>
              <w:marBottom w:val="0"/>
              <w:divBdr>
                <w:top w:val="none" w:sz="0" w:space="0" w:color="auto"/>
                <w:left w:val="none" w:sz="0" w:space="0" w:color="auto"/>
                <w:bottom w:val="none" w:sz="0" w:space="0" w:color="auto"/>
                <w:right w:val="none" w:sz="0" w:space="0" w:color="auto"/>
              </w:divBdr>
            </w:div>
            <w:div w:id="532423475">
              <w:marLeft w:val="0"/>
              <w:marRight w:val="0"/>
              <w:marTop w:val="0"/>
              <w:marBottom w:val="0"/>
              <w:divBdr>
                <w:top w:val="none" w:sz="0" w:space="0" w:color="auto"/>
                <w:left w:val="none" w:sz="0" w:space="0" w:color="auto"/>
                <w:bottom w:val="none" w:sz="0" w:space="0" w:color="auto"/>
                <w:right w:val="none" w:sz="0" w:space="0" w:color="auto"/>
              </w:divBdr>
            </w:div>
            <w:div w:id="1199393088">
              <w:marLeft w:val="0"/>
              <w:marRight w:val="0"/>
              <w:marTop w:val="0"/>
              <w:marBottom w:val="0"/>
              <w:divBdr>
                <w:top w:val="single" w:sz="6" w:space="0" w:color="DEE2E6"/>
                <w:left w:val="single" w:sz="6" w:space="0" w:color="DEE2E6"/>
                <w:bottom w:val="single" w:sz="6" w:space="0" w:color="DEE2E6"/>
                <w:right w:val="single" w:sz="6" w:space="0" w:color="DEE2E6"/>
              </w:divBdr>
              <w:divsChild>
                <w:div w:id="12074050">
                  <w:marLeft w:val="0"/>
                  <w:marRight w:val="0"/>
                  <w:marTop w:val="0"/>
                  <w:marBottom w:val="0"/>
                  <w:divBdr>
                    <w:top w:val="none" w:sz="0" w:space="0" w:color="auto"/>
                    <w:left w:val="none" w:sz="0" w:space="0" w:color="auto"/>
                    <w:bottom w:val="none" w:sz="0" w:space="0" w:color="auto"/>
                    <w:right w:val="none" w:sz="0" w:space="0" w:color="auto"/>
                  </w:divBdr>
                </w:div>
              </w:divsChild>
            </w:div>
            <w:div w:id="924072971">
              <w:marLeft w:val="0"/>
              <w:marRight w:val="0"/>
              <w:marTop w:val="0"/>
              <w:marBottom w:val="0"/>
              <w:divBdr>
                <w:top w:val="none" w:sz="0" w:space="0" w:color="auto"/>
                <w:left w:val="none" w:sz="0" w:space="0" w:color="auto"/>
                <w:bottom w:val="none" w:sz="0" w:space="0" w:color="auto"/>
                <w:right w:val="none" w:sz="0" w:space="0" w:color="auto"/>
              </w:divBdr>
            </w:div>
            <w:div w:id="59449190">
              <w:marLeft w:val="0"/>
              <w:marRight w:val="0"/>
              <w:marTop w:val="0"/>
              <w:marBottom w:val="0"/>
              <w:divBdr>
                <w:top w:val="none" w:sz="0" w:space="0" w:color="auto"/>
                <w:left w:val="none" w:sz="0" w:space="0" w:color="auto"/>
                <w:bottom w:val="none" w:sz="0" w:space="0" w:color="auto"/>
                <w:right w:val="none" w:sz="0" w:space="0" w:color="auto"/>
              </w:divBdr>
            </w:div>
            <w:div w:id="787353314">
              <w:marLeft w:val="0"/>
              <w:marRight w:val="0"/>
              <w:marTop w:val="0"/>
              <w:marBottom w:val="0"/>
              <w:divBdr>
                <w:top w:val="single" w:sz="6" w:space="0" w:color="DEE2E6"/>
                <w:left w:val="single" w:sz="6" w:space="0" w:color="DEE2E6"/>
                <w:bottom w:val="single" w:sz="6" w:space="0" w:color="DEE2E6"/>
                <w:right w:val="single" w:sz="6" w:space="0" w:color="DEE2E6"/>
              </w:divBdr>
              <w:divsChild>
                <w:div w:id="714887870">
                  <w:marLeft w:val="0"/>
                  <w:marRight w:val="0"/>
                  <w:marTop w:val="0"/>
                  <w:marBottom w:val="0"/>
                  <w:divBdr>
                    <w:top w:val="none" w:sz="0" w:space="0" w:color="auto"/>
                    <w:left w:val="none" w:sz="0" w:space="0" w:color="auto"/>
                    <w:bottom w:val="none" w:sz="0" w:space="0" w:color="auto"/>
                    <w:right w:val="none" w:sz="0" w:space="0" w:color="auto"/>
                  </w:divBdr>
                </w:div>
                <w:div w:id="1867474577">
                  <w:marLeft w:val="0"/>
                  <w:marRight w:val="0"/>
                  <w:marTop w:val="0"/>
                  <w:marBottom w:val="0"/>
                  <w:divBdr>
                    <w:top w:val="none" w:sz="0" w:space="0" w:color="auto"/>
                    <w:left w:val="none" w:sz="0" w:space="0" w:color="auto"/>
                    <w:bottom w:val="none" w:sz="0" w:space="0" w:color="auto"/>
                    <w:right w:val="none" w:sz="0" w:space="0" w:color="auto"/>
                  </w:divBdr>
                </w:div>
                <w:div w:id="8339465">
                  <w:marLeft w:val="0"/>
                  <w:marRight w:val="0"/>
                  <w:marTop w:val="0"/>
                  <w:marBottom w:val="0"/>
                  <w:divBdr>
                    <w:top w:val="none" w:sz="0" w:space="0" w:color="auto"/>
                    <w:left w:val="none" w:sz="0" w:space="0" w:color="auto"/>
                    <w:bottom w:val="none" w:sz="0" w:space="0" w:color="auto"/>
                    <w:right w:val="none" w:sz="0" w:space="0" w:color="auto"/>
                  </w:divBdr>
                </w:div>
              </w:divsChild>
            </w:div>
            <w:div w:id="196085198">
              <w:marLeft w:val="0"/>
              <w:marRight w:val="0"/>
              <w:marTop w:val="0"/>
              <w:marBottom w:val="0"/>
              <w:divBdr>
                <w:top w:val="none" w:sz="0" w:space="0" w:color="auto"/>
                <w:left w:val="none" w:sz="0" w:space="0" w:color="auto"/>
                <w:bottom w:val="none" w:sz="0" w:space="0" w:color="auto"/>
                <w:right w:val="none" w:sz="0" w:space="0" w:color="auto"/>
              </w:divBdr>
            </w:div>
            <w:div w:id="879321370">
              <w:marLeft w:val="0"/>
              <w:marRight w:val="0"/>
              <w:marTop w:val="0"/>
              <w:marBottom w:val="0"/>
              <w:divBdr>
                <w:top w:val="none" w:sz="0" w:space="0" w:color="auto"/>
                <w:left w:val="none" w:sz="0" w:space="0" w:color="auto"/>
                <w:bottom w:val="none" w:sz="0" w:space="0" w:color="auto"/>
                <w:right w:val="none" w:sz="0" w:space="0" w:color="auto"/>
              </w:divBdr>
            </w:div>
            <w:div w:id="417866730">
              <w:marLeft w:val="0"/>
              <w:marRight w:val="0"/>
              <w:marTop w:val="0"/>
              <w:marBottom w:val="0"/>
              <w:divBdr>
                <w:top w:val="single" w:sz="6" w:space="0" w:color="DEE2E6"/>
                <w:left w:val="single" w:sz="6" w:space="0" w:color="DEE2E6"/>
                <w:bottom w:val="single" w:sz="6" w:space="0" w:color="DEE2E6"/>
                <w:right w:val="single" w:sz="6" w:space="0" w:color="DEE2E6"/>
              </w:divBdr>
              <w:divsChild>
                <w:div w:id="411463765">
                  <w:marLeft w:val="0"/>
                  <w:marRight w:val="0"/>
                  <w:marTop w:val="0"/>
                  <w:marBottom w:val="0"/>
                  <w:divBdr>
                    <w:top w:val="none" w:sz="0" w:space="0" w:color="auto"/>
                    <w:left w:val="none" w:sz="0" w:space="0" w:color="auto"/>
                    <w:bottom w:val="none" w:sz="0" w:space="0" w:color="auto"/>
                    <w:right w:val="none" w:sz="0" w:space="0" w:color="auto"/>
                  </w:divBdr>
                  <w:divsChild>
                    <w:div w:id="1295213232">
                      <w:marLeft w:val="0"/>
                      <w:marRight w:val="0"/>
                      <w:marTop w:val="0"/>
                      <w:marBottom w:val="0"/>
                      <w:divBdr>
                        <w:top w:val="single" w:sz="6" w:space="0" w:color="CED4DA"/>
                        <w:left w:val="single" w:sz="6" w:space="0" w:color="CED4DA"/>
                        <w:bottom w:val="single" w:sz="6" w:space="0" w:color="CED4DA"/>
                        <w:right w:val="single" w:sz="6" w:space="0" w:color="CED4DA"/>
                      </w:divBdr>
                    </w:div>
                  </w:divsChild>
                </w:div>
                <w:div w:id="873543387">
                  <w:marLeft w:val="0"/>
                  <w:marRight w:val="0"/>
                  <w:marTop w:val="0"/>
                  <w:marBottom w:val="0"/>
                  <w:divBdr>
                    <w:top w:val="none" w:sz="0" w:space="0" w:color="auto"/>
                    <w:left w:val="none" w:sz="0" w:space="0" w:color="auto"/>
                    <w:bottom w:val="none" w:sz="0" w:space="0" w:color="auto"/>
                    <w:right w:val="none" w:sz="0" w:space="0" w:color="auto"/>
                  </w:divBdr>
                  <w:divsChild>
                    <w:div w:id="663977784">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 w:id="1358770569">
              <w:marLeft w:val="0"/>
              <w:marRight w:val="0"/>
              <w:marTop w:val="0"/>
              <w:marBottom w:val="0"/>
              <w:divBdr>
                <w:top w:val="none" w:sz="0" w:space="0" w:color="auto"/>
                <w:left w:val="none" w:sz="0" w:space="0" w:color="auto"/>
                <w:bottom w:val="none" w:sz="0" w:space="0" w:color="auto"/>
                <w:right w:val="none" w:sz="0" w:space="0" w:color="auto"/>
              </w:divBdr>
            </w:div>
            <w:div w:id="1976789052">
              <w:marLeft w:val="0"/>
              <w:marRight w:val="0"/>
              <w:marTop w:val="0"/>
              <w:marBottom w:val="0"/>
              <w:divBdr>
                <w:top w:val="none" w:sz="0" w:space="0" w:color="auto"/>
                <w:left w:val="none" w:sz="0" w:space="0" w:color="auto"/>
                <w:bottom w:val="none" w:sz="0" w:space="0" w:color="auto"/>
                <w:right w:val="none" w:sz="0" w:space="0" w:color="auto"/>
              </w:divBdr>
            </w:div>
            <w:div w:id="1955549726">
              <w:marLeft w:val="0"/>
              <w:marRight w:val="0"/>
              <w:marTop w:val="0"/>
              <w:marBottom w:val="0"/>
              <w:divBdr>
                <w:top w:val="single" w:sz="6" w:space="0" w:color="DEE2E6"/>
                <w:left w:val="single" w:sz="6" w:space="0" w:color="DEE2E6"/>
                <w:bottom w:val="single" w:sz="6" w:space="0" w:color="DEE2E6"/>
                <w:right w:val="single" w:sz="6" w:space="0" w:color="DEE2E6"/>
              </w:divBdr>
              <w:divsChild>
                <w:div w:id="1518346212">
                  <w:marLeft w:val="0"/>
                  <w:marRight w:val="0"/>
                  <w:marTop w:val="0"/>
                  <w:marBottom w:val="0"/>
                  <w:divBdr>
                    <w:top w:val="none" w:sz="0" w:space="0" w:color="auto"/>
                    <w:left w:val="none" w:sz="0" w:space="0" w:color="auto"/>
                    <w:bottom w:val="none" w:sz="0" w:space="0" w:color="auto"/>
                    <w:right w:val="none" w:sz="0" w:space="0" w:color="auto"/>
                  </w:divBdr>
                </w:div>
              </w:divsChild>
            </w:div>
            <w:div w:id="1722244635">
              <w:marLeft w:val="0"/>
              <w:marRight w:val="0"/>
              <w:marTop w:val="0"/>
              <w:marBottom w:val="0"/>
              <w:divBdr>
                <w:top w:val="none" w:sz="0" w:space="0" w:color="auto"/>
                <w:left w:val="none" w:sz="0" w:space="0" w:color="auto"/>
                <w:bottom w:val="none" w:sz="0" w:space="0" w:color="auto"/>
                <w:right w:val="none" w:sz="0" w:space="0" w:color="auto"/>
              </w:divBdr>
            </w:div>
            <w:div w:id="1377698535">
              <w:marLeft w:val="0"/>
              <w:marRight w:val="0"/>
              <w:marTop w:val="0"/>
              <w:marBottom w:val="0"/>
              <w:divBdr>
                <w:top w:val="none" w:sz="0" w:space="0" w:color="auto"/>
                <w:left w:val="none" w:sz="0" w:space="0" w:color="auto"/>
                <w:bottom w:val="none" w:sz="0" w:space="0" w:color="auto"/>
                <w:right w:val="none" w:sz="0" w:space="0" w:color="auto"/>
              </w:divBdr>
            </w:div>
            <w:div w:id="750857494">
              <w:marLeft w:val="0"/>
              <w:marRight w:val="0"/>
              <w:marTop w:val="0"/>
              <w:marBottom w:val="0"/>
              <w:divBdr>
                <w:top w:val="single" w:sz="6" w:space="0" w:color="DEE2E6"/>
                <w:left w:val="single" w:sz="6" w:space="0" w:color="DEE2E6"/>
                <w:bottom w:val="single" w:sz="6" w:space="0" w:color="DEE2E6"/>
                <w:right w:val="single" w:sz="6" w:space="0" w:color="DEE2E6"/>
              </w:divBdr>
              <w:divsChild>
                <w:div w:id="1787581570">
                  <w:marLeft w:val="0"/>
                  <w:marRight w:val="0"/>
                  <w:marTop w:val="0"/>
                  <w:marBottom w:val="0"/>
                  <w:divBdr>
                    <w:top w:val="none" w:sz="0" w:space="0" w:color="auto"/>
                    <w:left w:val="none" w:sz="0" w:space="0" w:color="auto"/>
                    <w:bottom w:val="none" w:sz="0" w:space="0" w:color="auto"/>
                    <w:right w:val="none" w:sz="0" w:space="0" w:color="auto"/>
                  </w:divBdr>
                </w:div>
                <w:div w:id="847797005">
                  <w:marLeft w:val="0"/>
                  <w:marRight w:val="0"/>
                  <w:marTop w:val="0"/>
                  <w:marBottom w:val="0"/>
                  <w:divBdr>
                    <w:top w:val="none" w:sz="0" w:space="0" w:color="auto"/>
                    <w:left w:val="none" w:sz="0" w:space="0" w:color="auto"/>
                    <w:bottom w:val="none" w:sz="0" w:space="0" w:color="auto"/>
                    <w:right w:val="none" w:sz="0" w:space="0" w:color="auto"/>
                  </w:divBdr>
                </w:div>
              </w:divsChild>
            </w:div>
            <w:div w:id="1270627882">
              <w:marLeft w:val="0"/>
              <w:marRight w:val="0"/>
              <w:marTop w:val="0"/>
              <w:marBottom w:val="0"/>
              <w:divBdr>
                <w:top w:val="none" w:sz="0" w:space="0" w:color="auto"/>
                <w:left w:val="none" w:sz="0" w:space="0" w:color="auto"/>
                <w:bottom w:val="none" w:sz="0" w:space="0" w:color="auto"/>
                <w:right w:val="none" w:sz="0" w:space="0" w:color="auto"/>
              </w:divBdr>
            </w:div>
            <w:div w:id="1542088034">
              <w:marLeft w:val="0"/>
              <w:marRight w:val="0"/>
              <w:marTop w:val="0"/>
              <w:marBottom w:val="0"/>
              <w:divBdr>
                <w:top w:val="none" w:sz="0" w:space="0" w:color="auto"/>
                <w:left w:val="none" w:sz="0" w:space="0" w:color="auto"/>
                <w:bottom w:val="none" w:sz="0" w:space="0" w:color="auto"/>
                <w:right w:val="none" w:sz="0" w:space="0" w:color="auto"/>
              </w:divBdr>
            </w:div>
            <w:div w:id="2005164822">
              <w:marLeft w:val="0"/>
              <w:marRight w:val="0"/>
              <w:marTop w:val="0"/>
              <w:marBottom w:val="0"/>
              <w:divBdr>
                <w:top w:val="single" w:sz="6" w:space="0" w:color="DEE2E6"/>
                <w:left w:val="single" w:sz="6" w:space="0" w:color="DEE2E6"/>
                <w:bottom w:val="single" w:sz="6" w:space="0" w:color="DEE2E6"/>
                <w:right w:val="single" w:sz="6" w:space="0" w:color="DEE2E6"/>
              </w:divBdr>
              <w:divsChild>
                <w:div w:id="1968966483">
                  <w:marLeft w:val="0"/>
                  <w:marRight w:val="0"/>
                  <w:marTop w:val="0"/>
                  <w:marBottom w:val="0"/>
                  <w:divBdr>
                    <w:top w:val="none" w:sz="0" w:space="0" w:color="auto"/>
                    <w:left w:val="none" w:sz="0" w:space="0" w:color="auto"/>
                    <w:bottom w:val="none" w:sz="0" w:space="0" w:color="auto"/>
                    <w:right w:val="none" w:sz="0" w:space="0" w:color="auto"/>
                  </w:divBdr>
                </w:div>
                <w:div w:id="1908883471">
                  <w:marLeft w:val="0"/>
                  <w:marRight w:val="0"/>
                  <w:marTop w:val="0"/>
                  <w:marBottom w:val="0"/>
                  <w:divBdr>
                    <w:top w:val="none" w:sz="0" w:space="0" w:color="auto"/>
                    <w:left w:val="none" w:sz="0" w:space="0" w:color="auto"/>
                    <w:bottom w:val="none" w:sz="0" w:space="0" w:color="auto"/>
                    <w:right w:val="none" w:sz="0" w:space="0" w:color="auto"/>
                  </w:divBdr>
                </w:div>
                <w:div w:id="203295472">
                  <w:marLeft w:val="0"/>
                  <w:marRight w:val="0"/>
                  <w:marTop w:val="0"/>
                  <w:marBottom w:val="0"/>
                  <w:divBdr>
                    <w:top w:val="none" w:sz="0" w:space="0" w:color="auto"/>
                    <w:left w:val="none" w:sz="0" w:space="0" w:color="auto"/>
                    <w:bottom w:val="none" w:sz="0" w:space="0" w:color="auto"/>
                    <w:right w:val="none" w:sz="0" w:space="0" w:color="auto"/>
                  </w:divBdr>
                </w:div>
                <w:div w:id="736976469">
                  <w:marLeft w:val="0"/>
                  <w:marRight w:val="0"/>
                  <w:marTop w:val="0"/>
                  <w:marBottom w:val="0"/>
                  <w:divBdr>
                    <w:top w:val="none" w:sz="0" w:space="0" w:color="auto"/>
                    <w:left w:val="none" w:sz="0" w:space="0" w:color="auto"/>
                    <w:bottom w:val="none" w:sz="0" w:space="0" w:color="auto"/>
                    <w:right w:val="none" w:sz="0" w:space="0" w:color="auto"/>
                  </w:divBdr>
                </w:div>
              </w:divsChild>
            </w:div>
            <w:div w:id="1635062946">
              <w:marLeft w:val="0"/>
              <w:marRight w:val="0"/>
              <w:marTop w:val="0"/>
              <w:marBottom w:val="0"/>
              <w:divBdr>
                <w:top w:val="none" w:sz="0" w:space="0" w:color="auto"/>
                <w:left w:val="none" w:sz="0" w:space="0" w:color="auto"/>
                <w:bottom w:val="none" w:sz="0" w:space="0" w:color="auto"/>
                <w:right w:val="none" w:sz="0" w:space="0" w:color="auto"/>
              </w:divBdr>
            </w:div>
            <w:div w:id="474953881">
              <w:marLeft w:val="0"/>
              <w:marRight w:val="0"/>
              <w:marTop w:val="0"/>
              <w:marBottom w:val="0"/>
              <w:divBdr>
                <w:top w:val="none" w:sz="0" w:space="0" w:color="auto"/>
                <w:left w:val="none" w:sz="0" w:space="0" w:color="auto"/>
                <w:bottom w:val="none" w:sz="0" w:space="0" w:color="auto"/>
                <w:right w:val="none" w:sz="0" w:space="0" w:color="auto"/>
              </w:divBdr>
            </w:div>
            <w:div w:id="357464325">
              <w:marLeft w:val="0"/>
              <w:marRight w:val="0"/>
              <w:marTop w:val="0"/>
              <w:marBottom w:val="0"/>
              <w:divBdr>
                <w:top w:val="single" w:sz="6" w:space="0" w:color="DEE2E6"/>
                <w:left w:val="single" w:sz="6" w:space="0" w:color="DEE2E6"/>
                <w:bottom w:val="single" w:sz="6" w:space="0" w:color="DEE2E6"/>
                <w:right w:val="single" w:sz="6" w:space="0" w:color="DEE2E6"/>
              </w:divBdr>
              <w:divsChild>
                <w:div w:id="1749569250">
                  <w:marLeft w:val="0"/>
                  <w:marRight w:val="0"/>
                  <w:marTop w:val="0"/>
                  <w:marBottom w:val="0"/>
                  <w:divBdr>
                    <w:top w:val="none" w:sz="0" w:space="0" w:color="auto"/>
                    <w:left w:val="none" w:sz="0" w:space="0" w:color="auto"/>
                    <w:bottom w:val="none" w:sz="0" w:space="0" w:color="auto"/>
                    <w:right w:val="none" w:sz="0" w:space="0" w:color="auto"/>
                  </w:divBdr>
                </w:div>
                <w:div w:id="1391609390">
                  <w:marLeft w:val="0"/>
                  <w:marRight w:val="0"/>
                  <w:marTop w:val="0"/>
                  <w:marBottom w:val="0"/>
                  <w:divBdr>
                    <w:top w:val="none" w:sz="0" w:space="0" w:color="auto"/>
                    <w:left w:val="none" w:sz="0" w:space="0" w:color="auto"/>
                    <w:bottom w:val="none" w:sz="0" w:space="0" w:color="auto"/>
                    <w:right w:val="none" w:sz="0" w:space="0" w:color="auto"/>
                  </w:divBdr>
                </w:div>
                <w:div w:id="1588539940">
                  <w:marLeft w:val="0"/>
                  <w:marRight w:val="0"/>
                  <w:marTop w:val="0"/>
                  <w:marBottom w:val="0"/>
                  <w:divBdr>
                    <w:top w:val="none" w:sz="0" w:space="0" w:color="auto"/>
                    <w:left w:val="none" w:sz="0" w:space="0" w:color="auto"/>
                    <w:bottom w:val="none" w:sz="0" w:space="0" w:color="auto"/>
                    <w:right w:val="none" w:sz="0" w:space="0" w:color="auto"/>
                  </w:divBdr>
                </w:div>
              </w:divsChild>
            </w:div>
            <w:div w:id="1388528593">
              <w:marLeft w:val="0"/>
              <w:marRight w:val="0"/>
              <w:marTop w:val="0"/>
              <w:marBottom w:val="0"/>
              <w:divBdr>
                <w:top w:val="none" w:sz="0" w:space="0" w:color="auto"/>
                <w:left w:val="none" w:sz="0" w:space="0" w:color="auto"/>
                <w:bottom w:val="none" w:sz="0" w:space="0" w:color="auto"/>
                <w:right w:val="none" w:sz="0" w:space="0" w:color="auto"/>
              </w:divBdr>
            </w:div>
            <w:div w:id="1426342377">
              <w:marLeft w:val="0"/>
              <w:marRight w:val="0"/>
              <w:marTop w:val="0"/>
              <w:marBottom w:val="0"/>
              <w:divBdr>
                <w:top w:val="none" w:sz="0" w:space="0" w:color="auto"/>
                <w:left w:val="none" w:sz="0" w:space="0" w:color="auto"/>
                <w:bottom w:val="none" w:sz="0" w:space="0" w:color="auto"/>
                <w:right w:val="none" w:sz="0" w:space="0" w:color="auto"/>
              </w:divBdr>
            </w:div>
            <w:div w:id="2113669911">
              <w:marLeft w:val="0"/>
              <w:marRight w:val="0"/>
              <w:marTop w:val="0"/>
              <w:marBottom w:val="0"/>
              <w:divBdr>
                <w:top w:val="single" w:sz="6" w:space="0" w:color="DEE2E6"/>
                <w:left w:val="single" w:sz="6" w:space="0" w:color="DEE2E6"/>
                <w:bottom w:val="single" w:sz="6" w:space="0" w:color="DEE2E6"/>
                <w:right w:val="single" w:sz="6" w:space="0" w:color="DEE2E6"/>
              </w:divBdr>
              <w:divsChild>
                <w:div w:id="870647152">
                  <w:marLeft w:val="0"/>
                  <w:marRight w:val="0"/>
                  <w:marTop w:val="0"/>
                  <w:marBottom w:val="0"/>
                  <w:divBdr>
                    <w:top w:val="none" w:sz="0" w:space="0" w:color="auto"/>
                    <w:left w:val="none" w:sz="0" w:space="0" w:color="auto"/>
                    <w:bottom w:val="none" w:sz="0" w:space="0" w:color="auto"/>
                    <w:right w:val="none" w:sz="0" w:space="0" w:color="auto"/>
                  </w:divBdr>
                </w:div>
                <w:div w:id="634993394">
                  <w:marLeft w:val="0"/>
                  <w:marRight w:val="0"/>
                  <w:marTop w:val="0"/>
                  <w:marBottom w:val="0"/>
                  <w:divBdr>
                    <w:top w:val="none" w:sz="0" w:space="0" w:color="auto"/>
                    <w:left w:val="none" w:sz="0" w:space="0" w:color="auto"/>
                    <w:bottom w:val="none" w:sz="0" w:space="0" w:color="auto"/>
                    <w:right w:val="none" w:sz="0" w:space="0" w:color="auto"/>
                  </w:divBdr>
                </w:div>
              </w:divsChild>
            </w:div>
            <w:div w:id="20861108">
              <w:marLeft w:val="0"/>
              <w:marRight w:val="0"/>
              <w:marTop w:val="0"/>
              <w:marBottom w:val="0"/>
              <w:divBdr>
                <w:top w:val="none" w:sz="0" w:space="0" w:color="auto"/>
                <w:left w:val="none" w:sz="0" w:space="0" w:color="auto"/>
                <w:bottom w:val="none" w:sz="0" w:space="0" w:color="auto"/>
                <w:right w:val="none" w:sz="0" w:space="0" w:color="auto"/>
              </w:divBdr>
            </w:div>
            <w:div w:id="850609410">
              <w:marLeft w:val="0"/>
              <w:marRight w:val="0"/>
              <w:marTop w:val="0"/>
              <w:marBottom w:val="0"/>
              <w:divBdr>
                <w:top w:val="none" w:sz="0" w:space="0" w:color="auto"/>
                <w:left w:val="none" w:sz="0" w:space="0" w:color="auto"/>
                <w:bottom w:val="none" w:sz="0" w:space="0" w:color="auto"/>
                <w:right w:val="none" w:sz="0" w:space="0" w:color="auto"/>
              </w:divBdr>
            </w:div>
            <w:div w:id="1238244604">
              <w:marLeft w:val="0"/>
              <w:marRight w:val="0"/>
              <w:marTop w:val="0"/>
              <w:marBottom w:val="0"/>
              <w:divBdr>
                <w:top w:val="single" w:sz="6" w:space="0" w:color="DEE2E6"/>
                <w:left w:val="single" w:sz="6" w:space="0" w:color="DEE2E6"/>
                <w:bottom w:val="single" w:sz="6" w:space="0" w:color="DEE2E6"/>
                <w:right w:val="single" w:sz="6" w:space="0" w:color="DEE2E6"/>
              </w:divBdr>
              <w:divsChild>
                <w:div w:id="2028434882">
                  <w:marLeft w:val="0"/>
                  <w:marRight w:val="0"/>
                  <w:marTop w:val="0"/>
                  <w:marBottom w:val="0"/>
                  <w:divBdr>
                    <w:top w:val="none" w:sz="0" w:space="0" w:color="auto"/>
                    <w:left w:val="none" w:sz="0" w:space="0" w:color="auto"/>
                    <w:bottom w:val="none" w:sz="0" w:space="0" w:color="auto"/>
                    <w:right w:val="none" w:sz="0" w:space="0" w:color="auto"/>
                  </w:divBdr>
                </w:div>
                <w:div w:id="845511554">
                  <w:marLeft w:val="0"/>
                  <w:marRight w:val="0"/>
                  <w:marTop w:val="0"/>
                  <w:marBottom w:val="0"/>
                  <w:divBdr>
                    <w:top w:val="none" w:sz="0" w:space="0" w:color="auto"/>
                    <w:left w:val="none" w:sz="0" w:space="0" w:color="auto"/>
                    <w:bottom w:val="none" w:sz="0" w:space="0" w:color="auto"/>
                    <w:right w:val="none" w:sz="0" w:space="0" w:color="auto"/>
                  </w:divBdr>
                </w:div>
                <w:div w:id="1154906027">
                  <w:marLeft w:val="0"/>
                  <w:marRight w:val="0"/>
                  <w:marTop w:val="0"/>
                  <w:marBottom w:val="0"/>
                  <w:divBdr>
                    <w:top w:val="none" w:sz="0" w:space="0" w:color="auto"/>
                    <w:left w:val="none" w:sz="0" w:space="0" w:color="auto"/>
                    <w:bottom w:val="none" w:sz="0" w:space="0" w:color="auto"/>
                    <w:right w:val="none" w:sz="0" w:space="0" w:color="auto"/>
                  </w:divBdr>
                </w:div>
                <w:div w:id="315650808">
                  <w:marLeft w:val="0"/>
                  <w:marRight w:val="0"/>
                  <w:marTop w:val="0"/>
                  <w:marBottom w:val="0"/>
                  <w:divBdr>
                    <w:top w:val="none" w:sz="0" w:space="0" w:color="auto"/>
                    <w:left w:val="none" w:sz="0" w:space="0" w:color="auto"/>
                    <w:bottom w:val="none" w:sz="0" w:space="0" w:color="auto"/>
                    <w:right w:val="none" w:sz="0" w:space="0" w:color="auto"/>
                  </w:divBdr>
                </w:div>
              </w:divsChild>
            </w:div>
            <w:div w:id="1981767952">
              <w:marLeft w:val="0"/>
              <w:marRight w:val="0"/>
              <w:marTop w:val="0"/>
              <w:marBottom w:val="0"/>
              <w:divBdr>
                <w:top w:val="none" w:sz="0" w:space="0" w:color="auto"/>
                <w:left w:val="none" w:sz="0" w:space="0" w:color="auto"/>
                <w:bottom w:val="none" w:sz="0" w:space="0" w:color="auto"/>
                <w:right w:val="none" w:sz="0" w:space="0" w:color="auto"/>
              </w:divBdr>
            </w:div>
            <w:div w:id="974945023">
              <w:marLeft w:val="0"/>
              <w:marRight w:val="0"/>
              <w:marTop w:val="0"/>
              <w:marBottom w:val="0"/>
              <w:divBdr>
                <w:top w:val="none" w:sz="0" w:space="0" w:color="auto"/>
                <w:left w:val="none" w:sz="0" w:space="0" w:color="auto"/>
                <w:bottom w:val="none" w:sz="0" w:space="0" w:color="auto"/>
                <w:right w:val="none" w:sz="0" w:space="0" w:color="auto"/>
              </w:divBdr>
            </w:div>
            <w:div w:id="643772842">
              <w:marLeft w:val="0"/>
              <w:marRight w:val="0"/>
              <w:marTop w:val="0"/>
              <w:marBottom w:val="0"/>
              <w:divBdr>
                <w:top w:val="single" w:sz="6" w:space="0" w:color="DEE2E6"/>
                <w:left w:val="single" w:sz="6" w:space="0" w:color="DEE2E6"/>
                <w:bottom w:val="single" w:sz="6" w:space="0" w:color="DEE2E6"/>
                <w:right w:val="single" w:sz="6" w:space="0" w:color="DEE2E6"/>
              </w:divBdr>
              <w:divsChild>
                <w:div w:id="788401545">
                  <w:marLeft w:val="0"/>
                  <w:marRight w:val="0"/>
                  <w:marTop w:val="0"/>
                  <w:marBottom w:val="0"/>
                  <w:divBdr>
                    <w:top w:val="none" w:sz="0" w:space="0" w:color="auto"/>
                    <w:left w:val="none" w:sz="0" w:space="0" w:color="auto"/>
                    <w:bottom w:val="none" w:sz="0" w:space="0" w:color="auto"/>
                    <w:right w:val="none" w:sz="0" w:space="0" w:color="auto"/>
                  </w:divBdr>
                </w:div>
                <w:div w:id="1278948561">
                  <w:marLeft w:val="0"/>
                  <w:marRight w:val="0"/>
                  <w:marTop w:val="0"/>
                  <w:marBottom w:val="0"/>
                  <w:divBdr>
                    <w:top w:val="none" w:sz="0" w:space="0" w:color="auto"/>
                    <w:left w:val="none" w:sz="0" w:space="0" w:color="auto"/>
                    <w:bottom w:val="none" w:sz="0" w:space="0" w:color="auto"/>
                    <w:right w:val="none" w:sz="0" w:space="0" w:color="auto"/>
                  </w:divBdr>
                </w:div>
                <w:div w:id="1011445415">
                  <w:marLeft w:val="0"/>
                  <w:marRight w:val="0"/>
                  <w:marTop w:val="0"/>
                  <w:marBottom w:val="0"/>
                  <w:divBdr>
                    <w:top w:val="none" w:sz="0" w:space="0" w:color="auto"/>
                    <w:left w:val="none" w:sz="0" w:space="0" w:color="auto"/>
                    <w:bottom w:val="none" w:sz="0" w:space="0" w:color="auto"/>
                    <w:right w:val="none" w:sz="0" w:space="0" w:color="auto"/>
                  </w:divBdr>
                </w:div>
                <w:div w:id="427891952">
                  <w:marLeft w:val="0"/>
                  <w:marRight w:val="0"/>
                  <w:marTop w:val="0"/>
                  <w:marBottom w:val="0"/>
                  <w:divBdr>
                    <w:top w:val="none" w:sz="0" w:space="0" w:color="auto"/>
                    <w:left w:val="none" w:sz="0" w:space="0" w:color="auto"/>
                    <w:bottom w:val="none" w:sz="0" w:space="0" w:color="auto"/>
                    <w:right w:val="none" w:sz="0" w:space="0" w:color="auto"/>
                  </w:divBdr>
                </w:div>
              </w:divsChild>
            </w:div>
            <w:div w:id="1656840670">
              <w:marLeft w:val="0"/>
              <w:marRight w:val="0"/>
              <w:marTop w:val="0"/>
              <w:marBottom w:val="0"/>
              <w:divBdr>
                <w:top w:val="none" w:sz="0" w:space="0" w:color="auto"/>
                <w:left w:val="none" w:sz="0" w:space="0" w:color="auto"/>
                <w:bottom w:val="none" w:sz="0" w:space="0" w:color="auto"/>
                <w:right w:val="none" w:sz="0" w:space="0" w:color="auto"/>
              </w:divBdr>
            </w:div>
            <w:div w:id="408114032">
              <w:marLeft w:val="0"/>
              <w:marRight w:val="0"/>
              <w:marTop w:val="0"/>
              <w:marBottom w:val="0"/>
              <w:divBdr>
                <w:top w:val="none" w:sz="0" w:space="0" w:color="auto"/>
                <w:left w:val="none" w:sz="0" w:space="0" w:color="auto"/>
                <w:bottom w:val="none" w:sz="0" w:space="0" w:color="auto"/>
                <w:right w:val="none" w:sz="0" w:space="0" w:color="auto"/>
              </w:divBdr>
            </w:div>
            <w:div w:id="580530528">
              <w:marLeft w:val="0"/>
              <w:marRight w:val="0"/>
              <w:marTop w:val="0"/>
              <w:marBottom w:val="0"/>
              <w:divBdr>
                <w:top w:val="none" w:sz="0" w:space="0" w:color="auto"/>
                <w:left w:val="none" w:sz="0" w:space="0" w:color="auto"/>
                <w:bottom w:val="none" w:sz="0" w:space="0" w:color="auto"/>
                <w:right w:val="none" w:sz="0" w:space="0" w:color="auto"/>
              </w:divBdr>
            </w:div>
            <w:div w:id="12993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5.xml"/><Relationship Id="rId21" Type="http://schemas.openxmlformats.org/officeDocument/2006/relationships/hyperlink" Target="https://getbootstrap.com/docs/5.0/utilities/spacing/" TargetMode="External"/><Relationship Id="rId324" Type="http://schemas.openxmlformats.org/officeDocument/2006/relationships/hyperlink" Target="https://getbootstrap.com/docs/5.0/components/navs-tabs/" TargetMode="External"/><Relationship Id="rId531" Type="http://schemas.openxmlformats.org/officeDocument/2006/relationships/hyperlink" Target="https://getbootstrap.com/docs/5.0/components/scrollspy/" TargetMode="External"/><Relationship Id="rId170" Type="http://schemas.openxmlformats.org/officeDocument/2006/relationships/hyperlink" Target="https://sass-lang.com/documentation/modules/string" TargetMode="External"/><Relationship Id="rId268" Type="http://schemas.openxmlformats.org/officeDocument/2006/relationships/control" Target="activeX/activeX103.xml"/><Relationship Id="rId475" Type="http://schemas.openxmlformats.org/officeDocument/2006/relationships/hyperlink" Target="https://getbootstrap.com/docs/5.0/components/pagination/" TargetMode="External"/><Relationship Id="rId32" Type="http://schemas.openxmlformats.org/officeDocument/2006/relationships/image" Target="media/image4.wmf"/><Relationship Id="rId128" Type="http://schemas.openxmlformats.org/officeDocument/2006/relationships/control" Target="activeX/activeX74.xml"/><Relationship Id="rId335" Type="http://schemas.openxmlformats.org/officeDocument/2006/relationships/hyperlink" Target="https://getbootstrap.com/docs/5.0/components/navs-tabs/" TargetMode="External"/><Relationship Id="rId542" Type="http://schemas.openxmlformats.org/officeDocument/2006/relationships/hyperlink" Target="https://getbootstrap.com/docs/5.0/components/scrollspy/" TargetMode="External"/><Relationship Id="rId181" Type="http://schemas.openxmlformats.org/officeDocument/2006/relationships/hyperlink" Target="https://getbootstrap.com/docs/5.0/forms/checks-radios/" TargetMode="External"/><Relationship Id="rId402" Type="http://schemas.openxmlformats.org/officeDocument/2006/relationships/hyperlink" Target="https://getbootstrap.com/docs/5.0/components/navbar/" TargetMode="External"/><Relationship Id="rId279" Type="http://schemas.openxmlformats.org/officeDocument/2006/relationships/hyperlink" Target="https://popper.js.org/docs/v2/modifiers/offset/" TargetMode="External"/><Relationship Id="rId486" Type="http://schemas.openxmlformats.org/officeDocument/2006/relationships/hyperlink" Target="https://getbootstrap.com/docs/5.0/components/pagination/" TargetMode="External"/><Relationship Id="rId43" Type="http://schemas.openxmlformats.org/officeDocument/2006/relationships/control" Target="activeX/activeX9.xml"/><Relationship Id="rId139" Type="http://schemas.openxmlformats.org/officeDocument/2006/relationships/image" Target="media/image24.wmf"/><Relationship Id="rId346" Type="http://schemas.openxmlformats.org/officeDocument/2006/relationships/hyperlink" Target="https://getbootstrap.com/docs/5.0/components/navs-tabs/" TargetMode="External"/><Relationship Id="rId553" Type="http://schemas.openxmlformats.org/officeDocument/2006/relationships/hyperlink" Target="https://getbootstrap.com/docs/5.0/getting-started/accessibility/" TargetMode="External"/><Relationship Id="rId192" Type="http://schemas.openxmlformats.org/officeDocument/2006/relationships/control" Target="activeX/activeX93.xml"/><Relationship Id="rId206" Type="http://schemas.openxmlformats.org/officeDocument/2006/relationships/hyperlink" Target="https://getbootstrap.com/docs/5.0/components/card/" TargetMode="External"/><Relationship Id="rId413" Type="http://schemas.openxmlformats.org/officeDocument/2006/relationships/hyperlink" Target="https://getbootstrap.com/docs/5.0/components/navbar/" TargetMode="External"/><Relationship Id="rId497" Type="http://schemas.openxmlformats.org/officeDocument/2006/relationships/hyperlink" Target="https://getbootstrap.com/docs/5.0/components/pagination/" TargetMode="External"/><Relationship Id="rId357" Type="http://schemas.openxmlformats.org/officeDocument/2006/relationships/hyperlink" Target="https://getbootstrap.com/docs/5.0/components/navs-tabs/" TargetMode="External"/><Relationship Id="rId54" Type="http://schemas.openxmlformats.org/officeDocument/2006/relationships/image" Target="media/image10.wmf"/><Relationship Id="rId217" Type="http://schemas.openxmlformats.org/officeDocument/2006/relationships/hyperlink" Target="https://getbootstrap.com/docs/5.0/components/card/" TargetMode="External"/><Relationship Id="rId564" Type="http://schemas.openxmlformats.org/officeDocument/2006/relationships/hyperlink" Target="https://getbootstrap.com/docs/5.0/components/toasts/" TargetMode="External"/><Relationship Id="rId424" Type="http://schemas.openxmlformats.org/officeDocument/2006/relationships/hyperlink" Target="https://getbootstrap.com/docs/5.0/utilities/flex/" TargetMode="External"/><Relationship Id="rId270" Type="http://schemas.openxmlformats.org/officeDocument/2006/relationships/hyperlink" Target="https://getbootstrap.com/docs/5.0/components/dropdowns/" TargetMode="External"/><Relationship Id="rId65" Type="http://schemas.openxmlformats.org/officeDocument/2006/relationships/image" Target="media/image11.wmf"/><Relationship Id="rId130" Type="http://schemas.openxmlformats.org/officeDocument/2006/relationships/control" Target="activeX/activeX75.xml"/><Relationship Id="rId368" Type="http://schemas.openxmlformats.org/officeDocument/2006/relationships/hyperlink" Target="https://getbootstrap.com/docs/5.0/components/navs-tabs/" TargetMode="External"/><Relationship Id="rId575" Type="http://schemas.openxmlformats.org/officeDocument/2006/relationships/hyperlink" Target="https://github.com/twbs/bootstrap/issues/4215" TargetMode="External"/><Relationship Id="rId228" Type="http://schemas.openxmlformats.org/officeDocument/2006/relationships/hyperlink" Target="https://getbootstrap.com/docs/5.0/components/card/" TargetMode="External"/><Relationship Id="rId435" Type="http://schemas.openxmlformats.org/officeDocument/2006/relationships/hyperlink" Target="https://getbootstrap.com/docs/5.0/components/navbar/" TargetMode="External"/><Relationship Id="rId281" Type="http://schemas.openxmlformats.org/officeDocument/2006/relationships/hyperlink" Target="https://popper.js.org/docs/v2/constructors/" TargetMode="External"/><Relationship Id="rId502" Type="http://schemas.openxmlformats.org/officeDocument/2006/relationships/hyperlink" Target="https://getbootstrap.com/docs/5.0/components/pagination/" TargetMode="External"/><Relationship Id="rId76" Type="http://schemas.openxmlformats.org/officeDocument/2006/relationships/control" Target="activeX/activeX35.xml"/><Relationship Id="rId141" Type="http://schemas.openxmlformats.org/officeDocument/2006/relationships/image" Target="media/image25.wmf"/><Relationship Id="rId379" Type="http://schemas.openxmlformats.org/officeDocument/2006/relationships/hyperlink" Target="https://www.w3.org/TR/wai-aria-practices/" TargetMode="External"/><Relationship Id="rId586" Type="http://schemas.openxmlformats.org/officeDocument/2006/relationships/hyperlink" Target="https://getbootstrap.com/docs/5.0/components/tooltips/" TargetMode="External"/><Relationship Id="rId7" Type="http://schemas.openxmlformats.org/officeDocument/2006/relationships/footnotes" Target="footnotes.xml"/><Relationship Id="rId239" Type="http://schemas.openxmlformats.org/officeDocument/2006/relationships/hyperlink" Target="https://getbootstrap.com/docs/5.0/getting-started/accessibility/" TargetMode="External"/><Relationship Id="rId446" Type="http://schemas.openxmlformats.org/officeDocument/2006/relationships/hyperlink" Target="https://getbootstrap.com/docs/5.0/components/navbar/" TargetMode="External"/><Relationship Id="rId292" Type="http://schemas.openxmlformats.org/officeDocument/2006/relationships/hyperlink" Target="https://getbootstrap.com/docs/5.0/components/list-group/" TargetMode="External"/><Relationship Id="rId306" Type="http://schemas.openxmlformats.org/officeDocument/2006/relationships/control" Target="activeX/activeX114.xml"/><Relationship Id="rId45" Type="http://schemas.openxmlformats.org/officeDocument/2006/relationships/control" Target="activeX/activeX11.xml"/><Relationship Id="rId87" Type="http://schemas.openxmlformats.org/officeDocument/2006/relationships/control" Target="activeX/activeX46.xml"/><Relationship Id="rId110" Type="http://schemas.openxmlformats.org/officeDocument/2006/relationships/control" Target="activeX/activeX58.xml"/><Relationship Id="rId348" Type="http://schemas.openxmlformats.org/officeDocument/2006/relationships/hyperlink" Target="https://getbootstrap.com/docs/5.0/components/navs-tabs/" TargetMode="External"/><Relationship Id="rId513" Type="http://schemas.openxmlformats.org/officeDocument/2006/relationships/hyperlink" Target="https://popper.js.org/docs/v2/modifiers/flip/" TargetMode="External"/><Relationship Id="rId555" Type="http://schemas.openxmlformats.org/officeDocument/2006/relationships/hyperlink" Target="https://icons.getbootstrap.com/" TargetMode="External"/><Relationship Id="rId152" Type="http://schemas.openxmlformats.org/officeDocument/2006/relationships/hyperlink" Target="https://getbootstrap.com/docs/5.0/components/alerts/" TargetMode="External"/><Relationship Id="rId194" Type="http://schemas.openxmlformats.org/officeDocument/2006/relationships/control" Target="activeX/activeX94.xml"/><Relationship Id="rId208" Type="http://schemas.openxmlformats.org/officeDocument/2006/relationships/hyperlink" Target="https://getbootstrap.com/docs/5.0/components/card/" TargetMode="External"/><Relationship Id="rId415" Type="http://schemas.openxmlformats.org/officeDocument/2006/relationships/hyperlink" Target="https://getbootstrap.com/docs/5.0/components/navbar/" TargetMode="External"/><Relationship Id="rId457" Type="http://schemas.openxmlformats.org/officeDocument/2006/relationships/hyperlink" Target="https://getbootstrap.com/docs/5.0/components/navbar/" TargetMode="External"/><Relationship Id="rId261" Type="http://schemas.openxmlformats.org/officeDocument/2006/relationships/hyperlink" Target="https://getbootstrap.com/docs/5.0/components/dropdowns/" TargetMode="External"/><Relationship Id="rId499" Type="http://schemas.openxmlformats.org/officeDocument/2006/relationships/hyperlink" Target="https://getbootstrap.com/docs/5.0/components/pagination/" TargetMode="External"/><Relationship Id="rId14" Type="http://schemas.openxmlformats.org/officeDocument/2006/relationships/hyperlink" Target="https://getbootstrap.com/docs/5.0/utilities/colors/" TargetMode="External"/><Relationship Id="rId56" Type="http://schemas.openxmlformats.org/officeDocument/2006/relationships/control" Target="activeX/activeX18.xml"/><Relationship Id="rId317" Type="http://schemas.openxmlformats.org/officeDocument/2006/relationships/hyperlink" Target="https://getbootstrap.com/docs/5.0/components/popovers/" TargetMode="External"/><Relationship Id="rId359" Type="http://schemas.openxmlformats.org/officeDocument/2006/relationships/hyperlink" Target="https://getbootstrap.com/docs/5.0/components/navs-tabs/" TargetMode="External"/><Relationship Id="rId524" Type="http://schemas.openxmlformats.org/officeDocument/2006/relationships/hyperlink" Target="https://getbootstrap.com/docs/5.0/utilities/sizing/" TargetMode="External"/><Relationship Id="rId566" Type="http://schemas.openxmlformats.org/officeDocument/2006/relationships/hyperlink" Target="https://popper.js.org/" TargetMode="External"/><Relationship Id="rId98" Type="http://schemas.openxmlformats.org/officeDocument/2006/relationships/control" Target="activeX/activeX53.xml"/><Relationship Id="rId121" Type="http://schemas.openxmlformats.org/officeDocument/2006/relationships/control" Target="activeX/activeX69.xml"/><Relationship Id="rId163" Type="http://schemas.openxmlformats.org/officeDocument/2006/relationships/hyperlink" Target="https://getbootstrap.com/docs/5.0/components/close-button/" TargetMode="External"/><Relationship Id="rId219" Type="http://schemas.openxmlformats.org/officeDocument/2006/relationships/hyperlink" Target="https://getbootstrap.com/docs/5.0/components/card/" TargetMode="External"/><Relationship Id="rId370" Type="http://schemas.openxmlformats.org/officeDocument/2006/relationships/hyperlink" Target="https://getbootstrap.com/docs/5.0/components/navs-tabs/" TargetMode="External"/><Relationship Id="rId426" Type="http://schemas.openxmlformats.org/officeDocument/2006/relationships/hyperlink" Target="https://getbootstrap.com/docs/5.0/components/navbar/" TargetMode="External"/><Relationship Id="rId230" Type="http://schemas.openxmlformats.org/officeDocument/2006/relationships/hyperlink" Target="https://getbootstrap.com/docs/5.0/components/card/" TargetMode="External"/><Relationship Id="rId468" Type="http://schemas.openxmlformats.org/officeDocument/2006/relationships/hyperlink" Target="https://getbootstrap.com/docs/5.0/components/navbar/" TargetMode="External"/><Relationship Id="rId25" Type="http://schemas.openxmlformats.org/officeDocument/2006/relationships/hyperlink" Target="https://getbootstrap.com/docs/5.0/content/tables/" TargetMode="External"/><Relationship Id="rId67" Type="http://schemas.openxmlformats.org/officeDocument/2006/relationships/control" Target="activeX/activeX27.xml"/><Relationship Id="rId272" Type="http://schemas.openxmlformats.org/officeDocument/2006/relationships/control" Target="activeX/activeX105.xml"/><Relationship Id="rId328" Type="http://schemas.openxmlformats.org/officeDocument/2006/relationships/hyperlink" Target="https://getbootstrap.com/docs/5.0/components/navs-tabs/" TargetMode="External"/><Relationship Id="rId535" Type="http://schemas.openxmlformats.org/officeDocument/2006/relationships/hyperlink" Target="https://getbootstrap.com/docs/5.0/components/scrollspy/" TargetMode="External"/><Relationship Id="rId577" Type="http://schemas.openxmlformats.org/officeDocument/2006/relationships/hyperlink" Target="https://popper.js.org/docs/v2/modifiers/flip/" TargetMode="External"/><Relationship Id="rId132" Type="http://schemas.openxmlformats.org/officeDocument/2006/relationships/control" Target="activeX/activeX77.xml"/><Relationship Id="rId174" Type="http://schemas.openxmlformats.org/officeDocument/2006/relationships/hyperlink" Target="https://getbootstrap.com/docs/5.0/components/buttons/" TargetMode="External"/><Relationship Id="rId381" Type="http://schemas.openxmlformats.org/officeDocument/2006/relationships/hyperlink" Target="https://getbootstrap.com/docs/5.0/components/dropdowns/" TargetMode="External"/><Relationship Id="rId241" Type="http://schemas.openxmlformats.org/officeDocument/2006/relationships/hyperlink" Target="https://getbootstrap.com/docs/5.0/getting-started/javascript/" TargetMode="External"/><Relationship Id="rId437" Type="http://schemas.openxmlformats.org/officeDocument/2006/relationships/hyperlink" Target="https://getbootstrap.com/docs/5.0/components/navbar/" TargetMode="External"/><Relationship Id="rId479" Type="http://schemas.openxmlformats.org/officeDocument/2006/relationships/hyperlink" Target="https://getbootstrap.com/docs/5.0/components/pagination/" TargetMode="External"/><Relationship Id="rId36" Type="http://schemas.openxmlformats.org/officeDocument/2006/relationships/control" Target="activeX/activeX5.xml"/><Relationship Id="rId283" Type="http://schemas.openxmlformats.org/officeDocument/2006/relationships/hyperlink" Target="https://getbootstrap.com/docs/5.0/components/list-group/" TargetMode="External"/><Relationship Id="rId339" Type="http://schemas.openxmlformats.org/officeDocument/2006/relationships/hyperlink" Target="https://getbootstrap.com/docs/5.0/components/navs-tabs/" TargetMode="External"/><Relationship Id="rId490" Type="http://schemas.openxmlformats.org/officeDocument/2006/relationships/hyperlink" Target="https://getbootstrap.com/docs/5.0/components/pagination/" TargetMode="External"/><Relationship Id="rId504" Type="http://schemas.openxmlformats.org/officeDocument/2006/relationships/hyperlink" Target="https://getbootstrap.com/docs/5.0/components/pagination/" TargetMode="External"/><Relationship Id="rId546" Type="http://schemas.openxmlformats.org/officeDocument/2006/relationships/hyperlink" Target="https://getbootstrap.com/docs/5.0/getting-started/accessibility/" TargetMode="External"/><Relationship Id="rId78" Type="http://schemas.openxmlformats.org/officeDocument/2006/relationships/control" Target="activeX/activeX37.xml"/><Relationship Id="rId101" Type="http://schemas.openxmlformats.org/officeDocument/2006/relationships/control" Target="activeX/activeX55.xml"/><Relationship Id="rId143" Type="http://schemas.openxmlformats.org/officeDocument/2006/relationships/control" Target="activeX/activeX85.xml"/><Relationship Id="rId185" Type="http://schemas.openxmlformats.org/officeDocument/2006/relationships/hyperlink" Target="https://getbootstrap.com/docs/5.0/components/navs-tabs/" TargetMode="External"/><Relationship Id="rId350" Type="http://schemas.openxmlformats.org/officeDocument/2006/relationships/hyperlink" Target="https://getbootstrap.com/docs/5.0/components/navs-tabs/" TargetMode="External"/><Relationship Id="rId406" Type="http://schemas.openxmlformats.org/officeDocument/2006/relationships/hyperlink" Target="https://getbootstrap.com/docs/5.0/components/navbar/" TargetMode="External"/><Relationship Id="rId588" Type="http://schemas.openxmlformats.org/officeDocument/2006/relationships/fontTable" Target="fontTable.xml"/><Relationship Id="rId9" Type="http://schemas.openxmlformats.org/officeDocument/2006/relationships/image" Target="media/image1.gif"/><Relationship Id="rId210" Type="http://schemas.openxmlformats.org/officeDocument/2006/relationships/hyperlink" Target="https://getbootstrap.com/docs/5.0/components/card/" TargetMode="External"/><Relationship Id="rId392" Type="http://schemas.openxmlformats.org/officeDocument/2006/relationships/hyperlink" Target="https://getbootstrap.com/docs/5.0/components/navbar/" TargetMode="External"/><Relationship Id="rId448" Type="http://schemas.openxmlformats.org/officeDocument/2006/relationships/hyperlink" Target="https://getbootstrap.com/docs/5.0/utilities/position/" TargetMode="External"/><Relationship Id="rId252" Type="http://schemas.openxmlformats.org/officeDocument/2006/relationships/hyperlink" Target="https://getbootstrap.com/docs/5.0/components/dropdowns/" TargetMode="External"/><Relationship Id="rId294" Type="http://schemas.openxmlformats.org/officeDocument/2006/relationships/hyperlink" Target="https://getbootstrap.com/docs/5.0/components/list-group/" TargetMode="External"/><Relationship Id="rId308" Type="http://schemas.openxmlformats.org/officeDocument/2006/relationships/hyperlink" Target="https://getbootstrap.com/docs/5.0/components/list-group/" TargetMode="External"/><Relationship Id="rId515" Type="http://schemas.openxmlformats.org/officeDocument/2006/relationships/hyperlink" Target="https://getbootstrap.com/docs/5.0/getting-started/javascript/" TargetMode="External"/><Relationship Id="rId47" Type="http://schemas.openxmlformats.org/officeDocument/2006/relationships/image" Target="media/image7.wmf"/><Relationship Id="rId89" Type="http://schemas.openxmlformats.org/officeDocument/2006/relationships/image" Target="media/image13.wmf"/><Relationship Id="rId112" Type="http://schemas.openxmlformats.org/officeDocument/2006/relationships/control" Target="activeX/activeX60.xml"/><Relationship Id="rId154" Type="http://schemas.openxmlformats.org/officeDocument/2006/relationships/hyperlink" Target="https://getbootstrap.com/docs/5.0/components/alerts/" TargetMode="External"/><Relationship Id="rId361" Type="http://schemas.openxmlformats.org/officeDocument/2006/relationships/hyperlink" Target="https://getbootstrap.com/docs/5.0/components/navs-tabs/" TargetMode="External"/><Relationship Id="rId557" Type="http://schemas.openxmlformats.org/officeDocument/2006/relationships/hyperlink" Target="https://getbootstrap.com/docs/5.0/utilities/colors/" TargetMode="External"/><Relationship Id="rId196" Type="http://schemas.openxmlformats.org/officeDocument/2006/relationships/control" Target="activeX/activeX96.xml"/><Relationship Id="rId417" Type="http://schemas.openxmlformats.org/officeDocument/2006/relationships/hyperlink" Target="https://getbootstrap.com/docs/5.0/components/navbar/" TargetMode="External"/><Relationship Id="rId459" Type="http://schemas.openxmlformats.org/officeDocument/2006/relationships/hyperlink" Target="https://getbootstrap.com/docs/5.0/components/navbar/" TargetMode="External"/><Relationship Id="rId16" Type="http://schemas.openxmlformats.org/officeDocument/2006/relationships/hyperlink" Target="https://getbootstrap.com/docs/5.0/content/reboot/" TargetMode="External"/><Relationship Id="rId221" Type="http://schemas.openxmlformats.org/officeDocument/2006/relationships/hyperlink" Target="https://getbootstrap.com/docs/5.0/components/card/" TargetMode="External"/><Relationship Id="rId263" Type="http://schemas.openxmlformats.org/officeDocument/2006/relationships/hyperlink" Target="https://getbootstrap.com/docs/5.0/components/dropdowns/" TargetMode="External"/><Relationship Id="rId319" Type="http://schemas.openxmlformats.org/officeDocument/2006/relationships/hyperlink" Target="https://getbootstrap.com/docs/5.0/components/modal/" TargetMode="External"/><Relationship Id="rId470" Type="http://schemas.openxmlformats.org/officeDocument/2006/relationships/hyperlink" Target="https://getbootstrap.com/docs/5.0/components/navbar/" TargetMode="External"/><Relationship Id="rId526" Type="http://schemas.openxmlformats.org/officeDocument/2006/relationships/hyperlink" Target="https://getbootstrap.com/docs/5.0/components/list-group/" TargetMode="External"/><Relationship Id="rId58" Type="http://schemas.openxmlformats.org/officeDocument/2006/relationships/control" Target="activeX/activeX19.xml"/><Relationship Id="rId123" Type="http://schemas.openxmlformats.org/officeDocument/2006/relationships/hyperlink" Target="https://github.com/twbs/bootstrap/issues/25110" TargetMode="External"/><Relationship Id="rId330" Type="http://schemas.openxmlformats.org/officeDocument/2006/relationships/hyperlink" Target="https://getbootstrap.com/docs/5.0/components/navs-tabs/" TargetMode="External"/><Relationship Id="rId568" Type="http://schemas.openxmlformats.org/officeDocument/2006/relationships/hyperlink" Target="https://getbootstrap.com/docs/5.0/getting-started/javascript/" TargetMode="External"/><Relationship Id="rId165" Type="http://schemas.openxmlformats.org/officeDocument/2006/relationships/hyperlink" Target="https://getbootstrap.com/docs/5.0/components/breadcrumb/" TargetMode="External"/><Relationship Id="rId372" Type="http://schemas.openxmlformats.org/officeDocument/2006/relationships/hyperlink" Target="https://getbootstrap.com/docs/5.0/components/navs-tabs/" TargetMode="External"/><Relationship Id="rId428" Type="http://schemas.openxmlformats.org/officeDocument/2006/relationships/hyperlink" Target="https://getbootstrap.com/docs/5.0/components/navbar/" TargetMode="External"/><Relationship Id="rId232" Type="http://schemas.openxmlformats.org/officeDocument/2006/relationships/hyperlink" Target="https://getbootstrap.com/docs/5.0/utilities/background/" TargetMode="External"/><Relationship Id="rId274" Type="http://schemas.openxmlformats.org/officeDocument/2006/relationships/hyperlink" Target="https://www.quirksmode.org/blog/archives/2014/02/mouse_event_bub.html" TargetMode="External"/><Relationship Id="rId481" Type="http://schemas.openxmlformats.org/officeDocument/2006/relationships/hyperlink" Target="https://getbootstrap.com/docs/5.0/components/pagination/" TargetMode="External"/><Relationship Id="rId27" Type="http://schemas.openxmlformats.org/officeDocument/2006/relationships/hyperlink" Target="https://getbootstrap.com/docs/5.0/utilities/vertical-align/" TargetMode="External"/><Relationship Id="rId69" Type="http://schemas.openxmlformats.org/officeDocument/2006/relationships/control" Target="activeX/activeX29.xml"/><Relationship Id="rId134" Type="http://schemas.openxmlformats.org/officeDocument/2006/relationships/control" Target="activeX/activeX79.xml"/><Relationship Id="rId537" Type="http://schemas.openxmlformats.org/officeDocument/2006/relationships/hyperlink" Target="https://getbootstrap.com/docs/5.0/components/scrollspy/" TargetMode="External"/><Relationship Id="rId579" Type="http://schemas.openxmlformats.org/officeDocument/2006/relationships/hyperlink" Target="https://getbootstrap.com/docs/5.0/getting-started/javascript/" TargetMode="External"/><Relationship Id="rId80" Type="http://schemas.openxmlformats.org/officeDocument/2006/relationships/control" Target="activeX/activeX39.xml"/><Relationship Id="rId176" Type="http://schemas.openxmlformats.org/officeDocument/2006/relationships/control" Target="activeX/activeX89.xml"/><Relationship Id="rId341" Type="http://schemas.openxmlformats.org/officeDocument/2006/relationships/hyperlink" Target="https://getbootstrap.com/docs/5.0/components/navs-tabs/" TargetMode="External"/><Relationship Id="rId383" Type="http://schemas.openxmlformats.org/officeDocument/2006/relationships/hyperlink" Target="https://getbootstrap.com/docs/5.0/components/navs-tabs/" TargetMode="External"/><Relationship Id="rId439" Type="http://schemas.openxmlformats.org/officeDocument/2006/relationships/hyperlink" Target="https://getbootstrap.com/docs/5.0/components/navbar/" TargetMode="External"/><Relationship Id="rId201" Type="http://schemas.openxmlformats.org/officeDocument/2006/relationships/control" Target="activeX/activeX101.xml"/><Relationship Id="rId243" Type="http://schemas.openxmlformats.org/officeDocument/2006/relationships/hyperlink" Target="https://popper.js.org/" TargetMode="External"/><Relationship Id="rId285" Type="http://schemas.openxmlformats.org/officeDocument/2006/relationships/hyperlink" Target="https://getbootstrap.com/docs/5.0/components/list-group/" TargetMode="External"/><Relationship Id="rId450" Type="http://schemas.openxmlformats.org/officeDocument/2006/relationships/hyperlink" Target="https://getbootstrap.com/docs/5.0/components/navbar/" TargetMode="External"/><Relationship Id="rId506" Type="http://schemas.openxmlformats.org/officeDocument/2006/relationships/hyperlink" Target="https://cdn.jsdelivr.net/npm/@popperjs/core@2.9.2/dist/umd/popper.min.js" TargetMode="External"/><Relationship Id="rId38" Type="http://schemas.openxmlformats.org/officeDocument/2006/relationships/control" Target="activeX/activeX6.xml"/><Relationship Id="rId103" Type="http://schemas.openxmlformats.org/officeDocument/2006/relationships/control" Target="activeX/activeX56.xml"/><Relationship Id="rId310" Type="http://schemas.openxmlformats.org/officeDocument/2006/relationships/hyperlink" Target="https://getbootstrap.com/docs/5.0/components/list-group/" TargetMode="External"/><Relationship Id="rId492" Type="http://schemas.openxmlformats.org/officeDocument/2006/relationships/hyperlink" Target="https://getbootstrap.com/docs/5.0/components/pagination/" TargetMode="External"/><Relationship Id="rId548" Type="http://schemas.openxmlformats.org/officeDocument/2006/relationships/hyperlink" Target="https://getbootstrap.com/docs/5.0/utilities/colors/" TargetMode="External"/><Relationship Id="rId91" Type="http://schemas.openxmlformats.org/officeDocument/2006/relationships/image" Target="media/image14.wmf"/><Relationship Id="rId145" Type="http://schemas.openxmlformats.org/officeDocument/2006/relationships/image" Target="media/image26.wmf"/><Relationship Id="rId187" Type="http://schemas.openxmlformats.org/officeDocument/2006/relationships/hyperlink" Target="https://getbootstrap.com/docs/5.0/components/button-group/" TargetMode="External"/><Relationship Id="rId352" Type="http://schemas.openxmlformats.org/officeDocument/2006/relationships/hyperlink" Target="https://getbootstrap.com/docs/5.0/components/navs-tabs/" TargetMode="External"/><Relationship Id="rId394" Type="http://schemas.openxmlformats.org/officeDocument/2006/relationships/hyperlink" Target="https://getbootstrap.com/docs/5.0/utilities/spacing/" TargetMode="External"/><Relationship Id="rId408" Type="http://schemas.openxmlformats.org/officeDocument/2006/relationships/hyperlink" Target="https://getbootstrap.com/docs/5.0/components/navbar/" TargetMode="External"/><Relationship Id="rId212" Type="http://schemas.openxmlformats.org/officeDocument/2006/relationships/hyperlink" Target="https://getbootstrap.com/docs/5.0/components/card/" TargetMode="External"/><Relationship Id="rId254" Type="http://schemas.openxmlformats.org/officeDocument/2006/relationships/hyperlink" Target="https://getbootstrap.com/docs/5.0/components/dropdowns/" TargetMode="External"/><Relationship Id="rId49" Type="http://schemas.openxmlformats.org/officeDocument/2006/relationships/image" Target="media/image8.wmf"/><Relationship Id="rId114" Type="http://schemas.openxmlformats.org/officeDocument/2006/relationships/control" Target="activeX/activeX62.xml"/><Relationship Id="rId296" Type="http://schemas.openxmlformats.org/officeDocument/2006/relationships/hyperlink" Target="https://getbootstrap.com/docs/5.0/utilities/flex/" TargetMode="External"/><Relationship Id="rId461" Type="http://schemas.openxmlformats.org/officeDocument/2006/relationships/hyperlink" Target="https://getbootstrap.com/docs/5.0/components/navbar/" TargetMode="External"/><Relationship Id="rId517" Type="http://schemas.openxmlformats.org/officeDocument/2006/relationships/hyperlink" Target="https://popper.js.org/docs/v2/modifiers/offset/" TargetMode="External"/><Relationship Id="rId559" Type="http://schemas.openxmlformats.org/officeDocument/2006/relationships/image" Target="media/image30.wmf"/><Relationship Id="rId60" Type="http://schemas.openxmlformats.org/officeDocument/2006/relationships/control" Target="activeX/activeX21.xml"/><Relationship Id="rId156" Type="http://schemas.openxmlformats.org/officeDocument/2006/relationships/hyperlink" Target="https://getbootstrap.com/docs/5.0/components/alerts/" TargetMode="External"/><Relationship Id="rId198" Type="http://schemas.openxmlformats.org/officeDocument/2006/relationships/control" Target="activeX/activeX98.xml"/><Relationship Id="rId321" Type="http://schemas.openxmlformats.org/officeDocument/2006/relationships/hyperlink" Target="https://stackoverflow.com/questions/18622508/bootstrap-3-and-youtube-in-modal" TargetMode="External"/><Relationship Id="rId363" Type="http://schemas.openxmlformats.org/officeDocument/2006/relationships/hyperlink" Target="https://getbootstrap.com/docs/5.0/components/navs-tabs/" TargetMode="External"/><Relationship Id="rId419" Type="http://schemas.openxmlformats.org/officeDocument/2006/relationships/hyperlink" Target="https://getbootstrap.com/docs/5.0/components/navbar/" TargetMode="External"/><Relationship Id="rId570" Type="http://schemas.openxmlformats.org/officeDocument/2006/relationships/hyperlink" Target="https://getbootstrap.com/docs/5.0/components/tooltips/" TargetMode="External"/><Relationship Id="rId223" Type="http://schemas.openxmlformats.org/officeDocument/2006/relationships/hyperlink" Target="https://getbootstrap.com/docs/5.0/components/card/" TargetMode="External"/><Relationship Id="rId430" Type="http://schemas.openxmlformats.org/officeDocument/2006/relationships/hyperlink" Target="https://getbootstrap.com/docs/5.0/components/navbar/" TargetMode="External"/><Relationship Id="rId18" Type="http://schemas.openxmlformats.org/officeDocument/2006/relationships/hyperlink" Target="https://getbootstrap.com/docs/5.0/utilities/borders/" TargetMode="External"/><Relationship Id="rId265" Type="http://schemas.openxmlformats.org/officeDocument/2006/relationships/hyperlink" Target="https://getbootstrap.com/docs/5.0/utilities/spacing/" TargetMode="External"/><Relationship Id="rId472" Type="http://schemas.openxmlformats.org/officeDocument/2006/relationships/hyperlink" Target="https://getbootstrap.com/docs/5.0/components/pagination/" TargetMode="External"/><Relationship Id="rId528" Type="http://schemas.openxmlformats.org/officeDocument/2006/relationships/hyperlink" Target="https://getbootstrap.com/docs/5.0/components/scrollspy/" TargetMode="External"/><Relationship Id="rId125" Type="http://schemas.openxmlformats.org/officeDocument/2006/relationships/control" Target="activeX/activeX71.xml"/><Relationship Id="rId167" Type="http://schemas.openxmlformats.org/officeDocument/2006/relationships/hyperlink" Target="https://developer.mozilla.org/en-US/docs/Web/CSS/::before" TargetMode="External"/><Relationship Id="rId332" Type="http://schemas.openxmlformats.org/officeDocument/2006/relationships/hyperlink" Target="https://getbootstrap.com/docs/5.0/layout/grid/" TargetMode="External"/><Relationship Id="rId374" Type="http://schemas.openxmlformats.org/officeDocument/2006/relationships/hyperlink" Target="https://getbootstrap.com/docs/5.0/utilities/flex/" TargetMode="External"/><Relationship Id="rId581" Type="http://schemas.openxmlformats.org/officeDocument/2006/relationships/hyperlink" Target="https://popper.js.org/docs/v2/modifiers/offset/" TargetMode="External"/><Relationship Id="rId71" Type="http://schemas.openxmlformats.org/officeDocument/2006/relationships/control" Target="activeX/activeX31.xml"/><Relationship Id="rId234" Type="http://schemas.openxmlformats.org/officeDocument/2006/relationships/hyperlink" Target="https://getbootstrap.com/docs/5.0/layout/grid/" TargetMode="External"/><Relationship Id="rId2" Type="http://schemas.openxmlformats.org/officeDocument/2006/relationships/customXml" Target="../customXml/item2.xml"/><Relationship Id="rId29" Type="http://schemas.openxmlformats.org/officeDocument/2006/relationships/hyperlink" Target="https://getbootstrap.com/docs/5.0/content/reboot/" TargetMode="External"/><Relationship Id="rId276" Type="http://schemas.openxmlformats.org/officeDocument/2006/relationships/hyperlink" Target="https://popper.js.org/docs/v2/constructors/" TargetMode="External"/><Relationship Id="rId441" Type="http://schemas.openxmlformats.org/officeDocument/2006/relationships/hyperlink" Target="https://getbootstrap.com/docs/5.0/components/navbar/" TargetMode="External"/><Relationship Id="rId483" Type="http://schemas.openxmlformats.org/officeDocument/2006/relationships/hyperlink" Target="https://getbootstrap.com/docs/5.0/components/pagination/" TargetMode="External"/><Relationship Id="rId539" Type="http://schemas.openxmlformats.org/officeDocument/2006/relationships/hyperlink" Target="https://getbootstrap.com/docs/5.0/components/scrollspy/" TargetMode="External"/><Relationship Id="rId40" Type="http://schemas.openxmlformats.org/officeDocument/2006/relationships/hyperlink" Target="https://getbootstrap.com/docs/5.0/components/buttons/" TargetMode="External"/><Relationship Id="rId136" Type="http://schemas.openxmlformats.org/officeDocument/2006/relationships/control" Target="activeX/activeX81.xml"/><Relationship Id="rId178" Type="http://schemas.openxmlformats.org/officeDocument/2006/relationships/control" Target="activeX/activeX90.xml"/><Relationship Id="rId301" Type="http://schemas.openxmlformats.org/officeDocument/2006/relationships/control" Target="activeX/activeX109.xml"/><Relationship Id="rId343" Type="http://schemas.openxmlformats.org/officeDocument/2006/relationships/hyperlink" Target="https://getbootstrap.com/docs/5.0/components/navs-tabs/" TargetMode="External"/><Relationship Id="rId550" Type="http://schemas.openxmlformats.org/officeDocument/2006/relationships/hyperlink" Target="https://getbootstrap.com/docs/5.0/utilities/flex/" TargetMode="External"/><Relationship Id="rId82" Type="http://schemas.openxmlformats.org/officeDocument/2006/relationships/control" Target="activeX/activeX41.xml"/><Relationship Id="rId203" Type="http://schemas.openxmlformats.org/officeDocument/2006/relationships/hyperlink" Target="https://getbootstrap.com/docs/5.0/components/card/" TargetMode="External"/><Relationship Id="rId385" Type="http://schemas.openxmlformats.org/officeDocument/2006/relationships/hyperlink" Target="https://getbootstrap.com/docs/5.0/components/navs-tabs/" TargetMode="External"/><Relationship Id="rId245" Type="http://schemas.openxmlformats.org/officeDocument/2006/relationships/hyperlink" Target="https://www.w3.org/TR/wai-aria/" TargetMode="External"/><Relationship Id="rId287" Type="http://schemas.openxmlformats.org/officeDocument/2006/relationships/hyperlink" Target="https://getbootstrap.com/docs/5.0/components/list-group/" TargetMode="External"/><Relationship Id="rId410" Type="http://schemas.openxmlformats.org/officeDocument/2006/relationships/hyperlink" Target="https://getbootstrap.com/docs/5.0/components/navbar/" TargetMode="External"/><Relationship Id="rId452" Type="http://schemas.openxmlformats.org/officeDocument/2006/relationships/hyperlink" Target="https://getbootstrap.com/docs/5.0/components/navbar/" TargetMode="External"/><Relationship Id="rId494" Type="http://schemas.openxmlformats.org/officeDocument/2006/relationships/hyperlink" Target="https://getbootstrap.com/docs/5.0/utilities/flex/" TargetMode="External"/><Relationship Id="rId508" Type="http://schemas.openxmlformats.org/officeDocument/2006/relationships/hyperlink" Target="https://getbootstrap.com/docs/5.0/getting-started/javascript/" TargetMode="External"/><Relationship Id="rId105" Type="http://schemas.openxmlformats.org/officeDocument/2006/relationships/hyperlink" Target="https://html.spec.whatwg.org/multipage/form-control-infrastructure.html" TargetMode="External"/><Relationship Id="rId147" Type="http://schemas.openxmlformats.org/officeDocument/2006/relationships/control" Target="activeX/activeX88.xml"/><Relationship Id="rId312" Type="http://schemas.openxmlformats.org/officeDocument/2006/relationships/hyperlink" Target="https://getbootstrap.com/docs/5.0/components/list-group/" TargetMode="External"/><Relationship Id="rId354" Type="http://schemas.openxmlformats.org/officeDocument/2006/relationships/hyperlink" Target="https://getbootstrap.com/docs/5.0/components/navs-tabs/" TargetMode="External"/><Relationship Id="rId51" Type="http://schemas.openxmlformats.org/officeDocument/2006/relationships/image" Target="media/image9.wmf"/><Relationship Id="rId93" Type="http://schemas.openxmlformats.org/officeDocument/2006/relationships/image" Target="media/image15.wmf"/><Relationship Id="rId189" Type="http://schemas.openxmlformats.org/officeDocument/2006/relationships/hyperlink" Target="https://getbootstrap.com/docs/5.0/forms/checks-radios/" TargetMode="External"/><Relationship Id="rId396" Type="http://schemas.openxmlformats.org/officeDocument/2006/relationships/hyperlink" Target="https://getbootstrap.com/docs/5.0/getting-started/accessibility/" TargetMode="External"/><Relationship Id="rId561" Type="http://schemas.openxmlformats.org/officeDocument/2006/relationships/hyperlink" Target="https://developer.mozilla.org/en-US/docs/Web/Accessibility/ARIA/ARIA_Live_Regions" TargetMode="External"/><Relationship Id="rId214" Type="http://schemas.openxmlformats.org/officeDocument/2006/relationships/hyperlink" Target="https://getbootstrap.com/docs/5.0/utilities/sizing/" TargetMode="External"/><Relationship Id="rId256" Type="http://schemas.openxmlformats.org/officeDocument/2006/relationships/hyperlink" Target="https://getbootstrap.com/docs/5.0/components/dropdowns/" TargetMode="External"/><Relationship Id="rId298" Type="http://schemas.openxmlformats.org/officeDocument/2006/relationships/control" Target="activeX/activeX106.xml"/><Relationship Id="rId421" Type="http://schemas.openxmlformats.org/officeDocument/2006/relationships/hyperlink" Target="https://getbootstrap.com/docs/5.0/components/navbar/" TargetMode="External"/><Relationship Id="rId463" Type="http://schemas.openxmlformats.org/officeDocument/2006/relationships/hyperlink" Target="https://getbootstrap.com/docs/5.0/components/navbar/" TargetMode="External"/><Relationship Id="rId519" Type="http://schemas.openxmlformats.org/officeDocument/2006/relationships/hyperlink" Target="https://popper.js.org/docs/v2/modifiers/offset/" TargetMode="External"/><Relationship Id="rId116" Type="http://schemas.openxmlformats.org/officeDocument/2006/relationships/control" Target="activeX/activeX64.xml"/><Relationship Id="rId158" Type="http://schemas.openxmlformats.org/officeDocument/2006/relationships/hyperlink" Target="https://getbootstrap.com/docs/5.0/components/alerts/" TargetMode="External"/><Relationship Id="rId323" Type="http://schemas.openxmlformats.org/officeDocument/2006/relationships/hyperlink" Target="https://getbootstrap.com/docs/5.0/getting-started/javascript/" TargetMode="External"/><Relationship Id="rId530" Type="http://schemas.openxmlformats.org/officeDocument/2006/relationships/hyperlink" Target="https://getbootstrap.com/docs/5.0/components/scrollspy/" TargetMode="External"/><Relationship Id="rId20" Type="http://schemas.openxmlformats.org/officeDocument/2006/relationships/hyperlink" Target="https://getbootstrap.com/docs/5.0/utilities/text/" TargetMode="External"/><Relationship Id="rId62" Type="http://schemas.openxmlformats.org/officeDocument/2006/relationships/control" Target="activeX/activeX23.xml"/><Relationship Id="rId365" Type="http://schemas.openxmlformats.org/officeDocument/2006/relationships/hyperlink" Target="https://getbootstrap.com/docs/5.0/components/navs-tabs/" TargetMode="External"/><Relationship Id="rId572" Type="http://schemas.openxmlformats.org/officeDocument/2006/relationships/hyperlink" Target="https://getbootstrap.com/docs/5.0/components/tooltips/" TargetMode="External"/><Relationship Id="rId225" Type="http://schemas.openxmlformats.org/officeDocument/2006/relationships/hyperlink" Target="https://getbootstrap.com/docs/5.0/components/card/" TargetMode="External"/><Relationship Id="rId267" Type="http://schemas.openxmlformats.org/officeDocument/2006/relationships/control" Target="activeX/activeX102.xml"/><Relationship Id="rId432" Type="http://schemas.openxmlformats.org/officeDocument/2006/relationships/hyperlink" Target="https://getbootstrap.com/docs/5.0/components/navbar/" TargetMode="External"/><Relationship Id="rId474" Type="http://schemas.openxmlformats.org/officeDocument/2006/relationships/hyperlink" Target="https://getbootstrap.com/docs/5.0/components/pagination/" TargetMode="External"/><Relationship Id="rId127" Type="http://schemas.openxmlformats.org/officeDocument/2006/relationships/control" Target="activeX/activeX73.xml"/><Relationship Id="rId31" Type="http://schemas.openxmlformats.org/officeDocument/2006/relationships/control" Target="activeX/activeX1.xml"/><Relationship Id="rId73" Type="http://schemas.openxmlformats.org/officeDocument/2006/relationships/image" Target="media/image12.wmf"/><Relationship Id="rId169" Type="http://schemas.openxmlformats.org/officeDocument/2006/relationships/hyperlink" Target="https://getbootstrap.com/docs/5.0/components/breadcrumb/" TargetMode="External"/><Relationship Id="rId334" Type="http://schemas.openxmlformats.org/officeDocument/2006/relationships/hyperlink" Target="https://getbootstrap.com/docs/5.0/components/navs-tabs/" TargetMode="External"/><Relationship Id="rId376" Type="http://schemas.openxmlformats.org/officeDocument/2006/relationships/hyperlink" Target="https://getbootstrap.com/docs/5.0/components/navs-tabs/" TargetMode="External"/><Relationship Id="rId541" Type="http://schemas.openxmlformats.org/officeDocument/2006/relationships/hyperlink" Target="https://getbootstrap.com/docs/5.0/components/scrollspy/" TargetMode="External"/><Relationship Id="rId583" Type="http://schemas.openxmlformats.org/officeDocument/2006/relationships/hyperlink" Target="https://popper.js.org/docs/v2/modifiers/offset/" TargetMode="External"/><Relationship Id="rId4" Type="http://schemas.openxmlformats.org/officeDocument/2006/relationships/styles" Target="styles.xml"/><Relationship Id="rId180" Type="http://schemas.openxmlformats.org/officeDocument/2006/relationships/hyperlink" Target="https://getbootstrap.com/docs/5.0/components/buttons/" TargetMode="External"/><Relationship Id="rId236" Type="http://schemas.openxmlformats.org/officeDocument/2006/relationships/hyperlink" Target="https://github.com/twbs/bootstrap/pull/28922" TargetMode="External"/><Relationship Id="rId278" Type="http://schemas.openxmlformats.org/officeDocument/2006/relationships/hyperlink" Target="https://popper.js.org/docs/v2/modifiers/offset/" TargetMode="External"/><Relationship Id="rId401" Type="http://schemas.openxmlformats.org/officeDocument/2006/relationships/hyperlink" Target="https://getbootstrap.com/docs/5.0/components/navbar/" TargetMode="External"/><Relationship Id="rId443" Type="http://schemas.openxmlformats.org/officeDocument/2006/relationships/hyperlink" Target="https://getbootstrap.com/docs/5.0/components/navbar/" TargetMode="External"/><Relationship Id="rId303" Type="http://schemas.openxmlformats.org/officeDocument/2006/relationships/control" Target="activeX/activeX111.xml"/><Relationship Id="rId485" Type="http://schemas.openxmlformats.org/officeDocument/2006/relationships/hyperlink" Target="https://getbootstrap.com/docs/5.0/components/pagination/" TargetMode="External"/><Relationship Id="rId42" Type="http://schemas.openxmlformats.org/officeDocument/2006/relationships/control" Target="activeX/activeX8.xml"/><Relationship Id="rId84" Type="http://schemas.openxmlformats.org/officeDocument/2006/relationships/control" Target="activeX/activeX43.xml"/><Relationship Id="rId138" Type="http://schemas.openxmlformats.org/officeDocument/2006/relationships/control" Target="activeX/activeX82.xml"/><Relationship Id="rId345" Type="http://schemas.openxmlformats.org/officeDocument/2006/relationships/hyperlink" Target="https://getbootstrap.com/docs/5.0/components/navs-tabs/" TargetMode="External"/><Relationship Id="rId387" Type="http://schemas.openxmlformats.org/officeDocument/2006/relationships/hyperlink" Target="https://getbootstrap.com/docs/5.0/components/navs-tabs/" TargetMode="External"/><Relationship Id="rId510" Type="http://schemas.openxmlformats.org/officeDocument/2006/relationships/hyperlink" Target="https://developer.mozilla.org/en-US/docs/Web/HTML/Global_attributes/tabindex" TargetMode="External"/><Relationship Id="rId552" Type="http://schemas.openxmlformats.org/officeDocument/2006/relationships/hyperlink" Target="https://getbootstrap.com/docs/5.0/utilities/text/" TargetMode="External"/><Relationship Id="rId191" Type="http://schemas.openxmlformats.org/officeDocument/2006/relationships/control" Target="activeX/activeX92.xml"/><Relationship Id="rId205" Type="http://schemas.openxmlformats.org/officeDocument/2006/relationships/hyperlink" Target="https://getbootstrap.com/docs/5.0/components/card/" TargetMode="External"/><Relationship Id="rId247" Type="http://schemas.openxmlformats.org/officeDocument/2006/relationships/hyperlink" Target="https://getbootstrap.com/docs/5.0/components/dropdowns/" TargetMode="External"/><Relationship Id="rId412" Type="http://schemas.openxmlformats.org/officeDocument/2006/relationships/hyperlink" Target="https://getbootstrap.com/docs/5.0/components/navbar/" TargetMode="External"/><Relationship Id="rId107" Type="http://schemas.openxmlformats.org/officeDocument/2006/relationships/image" Target="media/image19.wmf"/><Relationship Id="rId289" Type="http://schemas.openxmlformats.org/officeDocument/2006/relationships/hyperlink" Target="https://getbootstrap.com/docs/5.0/components/list-group/" TargetMode="External"/><Relationship Id="rId454" Type="http://schemas.openxmlformats.org/officeDocument/2006/relationships/hyperlink" Target="https://getbootstrap.com/docs/5.0/components/navbar/" TargetMode="External"/><Relationship Id="rId496" Type="http://schemas.openxmlformats.org/officeDocument/2006/relationships/hyperlink" Target="https://getbootstrap.com/docs/5.0/components/pagination/" TargetMode="External"/><Relationship Id="rId11" Type="http://schemas.openxmlformats.org/officeDocument/2006/relationships/hyperlink" Target="https://getbootstrap.com/docs/5.0/utilities/text/" TargetMode="External"/><Relationship Id="rId53" Type="http://schemas.openxmlformats.org/officeDocument/2006/relationships/control" Target="activeX/activeX16.xml"/><Relationship Id="rId149" Type="http://schemas.openxmlformats.org/officeDocument/2006/relationships/hyperlink" Target="https://getbootstrap.com/docs/5.0/components/collapse/" TargetMode="External"/><Relationship Id="rId314" Type="http://schemas.openxmlformats.org/officeDocument/2006/relationships/hyperlink" Target="https://developer.mozilla.org/en-US/docs/Web/HTML/Element/input" TargetMode="External"/><Relationship Id="rId356" Type="http://schemas.openxmlformats.org/officeDocument/2006/relationships/hyperlink" Target="https://getbootstrap.com/docs/5.0/components/navs-tabs/" TargetMode="External"/><Relationship Id="rId398" Type="http://schemas.openxmlformats.org/officeDocument/2006/relationships/hyperlink" Target="https://getbootstrap.com/docs/5.0/components/navbar/" TargetMode="External"/><Relationship Id="rId521" Type="http://schemas.openxmlformats.org/officeDocument/2006/relationships/hyperlink" Target="https://getbootstrap.com/docs/5.0/getting-started/javascript/" TargetMode="External"/><Relationship Id="rId563" Type="http://schemas.openxmlformats.org/officeDocument/2006/relationships/hyperlink" Target="https://getbootstrap.com/docs/5.0/components/toasts/" TargetMode="External"/><Relationship Id="rId95" Type="http://schemas.openxmlformats.org/officeDocument/2006/relationships/image" Target="media/image16.wmf"/><Relationship Id="rId160" Type="http://schemas.openxmlformats.org/officeDocument/2006/relationships/hyperlink" Target="https://getbootstrap.com/docs/5.0/components/alerts/" TargetMode="External"/><Relationship Id="rId216" Type="http://schemas.openxmlformats.org/officeDocument/2006/relationships/hyperlink" Target="https://getbootstrap.com/docs/5.0/components/card/" TargetMode="External"/><Relationship Id="rId423" Type="http://schemas.openxmlformats.org/officeDocument/2006/relationships/hyperlink" Target="https://getbootstrap.com/docs/5.0/components/navbar/" TargetMode="External"/><Relationship Id="rId258" Type="http://schemas.openxmlformats.org/officeDocument/2006/relationships/hyperlink" Target="https://getbootstrap.com/docs/5.0/components/dropdowns/" TargetMode="External"/><Relationship Id="rId465" Type="http://schemas.openxmlformats.org/officeDocument/2006/relationships/hyperlink" Target="https://getbootstrap.com/docs/5.0/components/navbar/" TargetMode="External"/><Relationship Id="rId22" Type="http://schemas.openxmlformats.org/officeDocument/2006/relationships/hyperlink" Target="https://getbootstrap.com/docs/5.0/content/tables/" TargetMode="External"/><Relationship Id="rId64" Type="http://schemas.openxmlformats.org/officeDocument/2006/relationships/control" Target="activeX/activeX25.xml"/><Relationship Id="rId118" Type="http://schemas.openxmlformats.org/officeDocument/2006/relationships/control" Target="activeX/activeX66.xml"/><Relationship Id="rId325" Type="http://schemas.openxmlformats.org/officeDocument/2006/relationships/hyperlink" Target="https://getbootstrap.com/docs/5.0/components/navs-tabs/" TargetMode="External"/><Relationship Id="rId367" Type="http://schemas.openxmlformats.org/officeDocument/2006/relationships/hyperlink" Target="https://getbootstrap.com/docs/5.0/components/navs-tabs/" TargetMode="External"/><Relationship Id="rId532" Type="http://schemas.openxmlformats.org/officeDocument/2006/relationships/hyperlink" Target="https://getbootstrap.com/docs/5.0/components/scrollspy/" TargetMode="External"/><Relationship Id="rId574" Type="http://schemas.openxmlformats.org/officeDocument/2006/relationships/hyperlink" Target="https://popper.js.org/docs/v2/modifiers/flip/" TargetMode="External"/><Relationship Id="rId171" Type="http://schemas.openxmlformats.org/officeDocument/2006/relationships/hyperlink" Target="https://getbootstrap.com/docs/5.0/components/breadcrumb/" TargetMode="External"/><Relationship Id="rId227" Type="http://schemas.openxmlformats.org/officeDocument/2006/relationships/hyperlink" Target="https://getbootstrap.com/docs/5.0/components/card/" TargetMode="External"/><Relationship Id="rId269" Type="http://schemas.openxmlformats.org/officeDocument/2006/relationships/hyperlink" Target="https://getbootstrap.com/docs/5.0/components/dropdowns/" TargetMode="External"/><Relationship Id="rId434" Type="http://schemas.openxmlformats.org/officeDocument/2006/relationships/hyperlink" Target="https://getbootstrap.com/docs/5.0/components/navbar/" TargetMode="External"/><Relationship Id="rId476" Type="http://schemas.openxmlformats.org/officeDocument/2006/relationships/hyperlink" Target="https://getbootstrap.com/docs/5.0/components/pagination/" TargetMode="External"/><Relationship Id="rId33" Type="http://schemas.openxmlformats.org/officeDocument/2006/relationships/control" Target="activeX/activeX2.xml"/><Relationship Id="rId129" Type="http://schemas.openxmlformats.org/officeDocument/2006/relationships/image" Target="media/image22.wmf"/><Relationship Id="rId280" Type="http://schemas.openxmlformats.org/officeDocument/2006/relationships/hyperlink" Target="https://popper.js.org/docs/v2/modifiers/offset/" TargetMode="External"/><Relationship Id="rId336" Type="http://schemas.openxmlformats.org/officeDocument/2006/relationships/hyperlink" Target="https://getbootstrap.com/docs/5.0/components/navs-tabs/" TargetMode="External"/><Relationship Id="rId501" Type="http://schemas.openxmlformats.org/officeDocument/2006/relationships/hyperlink" Target="https://getbootstrap.com/docs/5.0/components/pagination/" TargetMode="External"/><Relationship Id="rId543" Type="http://schemas.openxmlformats.org/officeDocument/2006/relationships/hyperlink" Target="https://developer.mozilla.org/en-US/docs/Web/API/Element/getBoundingClientRect" TargetMode="External"/><Relationship Id="rId75" Type="http://schemas.openxmlformats.org/officeDocument/2006/relationships/control" Target="activeX/activeX34.xml"/><Relationship Id="rId140" Type="http://schemas.openxmlformats.org/officeDocument/2006/relationships/control" Target="activeX/activeX83.xml"/><Relationship Id="rId182" Type="http://schemas.openxmlformats.org/officeDocument/2006/relationships/hyperlink" Target="https://getbootstrap.com/docs/5.0/components/buttons/" TargetMode="External"/><Relationship Id="rId378" Type="http://schemas.openxmlformats.org/officeDocument/2006/relationships/hyperlink" Target="https://getbootstrap.com/docs/5.0/components/navs-tabs/" TargetMode="External"/><Relationship Id="rId403" Type="http://schemas.openxmlformats.org/officeDocument/2006/relationships/hyperlink" Target="https://getbootstrap.com/docs/5.0/components/navbar/" TargetMode="External"/><Relationship Id="rId585" Type="http://schemas.openxmlformats.org/officeDocument/2006/relationships/hyperlink" Target="https://getbootstrap.com/docs/5.0/getting-started/javascript/" TargetMode="External"/><Relationship Id="rId6" Type="http://schemas.openxmlformats.org/officeDocument/2006/relationships/webSettings" Target="webSettings.xml"/><Relationship Id="rId238" Type="http://schemas.openxmlformats.org/officeDocument/2006/relationships/hyperlink" Target="https://www.w3.org/TR/page-visibility/" TargetMode="External"/><Relationship Id="rId445" Type="http://schemas.openxmlformats.org/officeDocument/2006/relationships/hyperlink" Target="https://getbootstrap.com/docs/5.0/components/navbar/" TargetMode="External"/><Relationship Id="rId487" Type="http://schemas.openxmlformats.org/officeDocument/2006/relationships/hyperlink" Target="https://getbootstrap.com/docs/5.0/components/pagination/" TargetMode="External"/><Relationship Id="rId291" Type="http://schemas.openxmlformats.org/officeDocument/2006/relationships/hyperlink" Target="https://getbootstrap.com/docs/5.0/components/list-group/" TargetMode="External"/><Relationship Id="rId305" Type="http://schemas.openxmlformats.org/officeDocument/2006/relationships/control" Target="activeX/activeX113.xml"/><Relationship Id="rId347" Type="http://schemas.openxmlformats.org/officeDocument/2006/relationships/hyperlink" Target="https://getbootstrap.com/docs/5.0/components/navs-tabs/" TargetMode="External"/><Relationship Id="rId512" Type="http://schemas.openxmlformats.org/officeDocument/2006/relationships/hyperlink" Target="https://codepen.io/team/bootstrap/pen/zYBXGwX?editors=1010" TargetMode="External"/><Relationship Id="rId44" Type="http://schemas.openxmlformats.org/officeDocument/2006/relationships/control" Target="activeX/activeX10.xml"/><Relationship Id="rId86" Type="http://schemas.openxmlformats.org/officeDocument/2006/relationships/control" Target="activeX/activeX45.xml"/><Relationship Id="rId151" Type="http://schemas.openxmlformats.org/officeDocument/2006/relationships/hyperlink" Target="https://getbootstrap.com/docs/5.0/components/collapse/" TargetMode="External"/><Relationship Id="rId389" Type="http://schemas.openxmlformats.org/officeDocument/2006/relationships/hyperlink" Target="https://getbootstrap.com/docs/5.0/components/navs-tabs/" TargetMode="External"/><Relationship Id="rId554" Type="http://schemas.openxmlformats.org/officeDocument/2006/relationships/hyperlink" Target="https://getbootstrap.com/docs/5.0/utilities/api/" TargetMode="External"/><Relationship Id="rId193" Type="http://schemas.openxmlformats.org/officeDocument/2006/relationships/image" Target="media/image29.wmf"/><Relationship Id="rId207" Type="http://schemas.openxmlformats.org/officeDocument/2006/relationships/hyperlink" Target="https://getbootstrap.com/docs/5.0/components/card/" TargetMode="External"/><Relationship Id="rId249" Type="http://schemas.openxmlformats.org/officeDocument/2006/relationships/hyperlink" Target="https://getbootstrap.com/docs/5.0/components/dropdowns/" TargetMode="External"/><Relationship Id="rId414" Type="http://schemas.openxmlformats.org/officeDocument/2006/relationships/hyperlink" Target="https://getbootstrap.com/docs/5.0/components/navbar/" TargetMode="External"/><Relationship Id="rId456" Type="http://schemas.openxmlformats.org/officeDocument/2006/relationships/hyperlink" Target="https://getbootstrap.com/docs/5.0/components/navbar/" TargetMode="External"/><Relationship Id="rId498" Type="http://schemas.openxmlformats.org/officeDocument/2006/relationships/hyperlink" Target="https://getbootstrap.com/docs/5.0/components/pagination/" TargetMode="External"/><Relationship Id="rId13" Type="http://schemas.openxmlformats.org/officeDocument/2006/relationships/hyperlink" Target="https://getbootstrap.com/docs/5.0/utilities/text/" TargetMode="External"/><Relationship Id="rId109" Type="http://schemas.openxmlformats.org/officeDocument/2006/relationships/image" Target="media/image20.wmf"/><Relationship Id="rId260" Type="http://schemas.openxmlformats.org/officeDocument/2006/relationships/hyperlink" Target="https://getbootstrap.com/docs/5.0/components/dropdowns/" TargetMode="External"/><Relationship Id="rId316" Type="http://schemas.openxmlformats.org/officeDocument/2006/relationships/hyperlink" Target="https://getbootstrap.com/docs/5.0/components/tooltips/" TargetMode="External"/><Relationship Id="rId523" Type="http://schemas.openxmlformats.org/officeDocument/2006/relationships/hyperlink" Target="https://developer.mozilla.org/en-US/docs/Web/HTML/Element/progress" TargetMode="External"/><Relationship Id="rId55" Type="http://schemas.openxmlformats.org/officeDocument/2006/relationships/control" Target="activeX/activeX17.xml"/><Relationship Id="rId97" Type="http://schemas.openxmlformats.org/officeDocument/2006/relationships/control" Target="activeX/activeX52.xml"/><Relationship Id="rId120" Type="http://schemas.openxmlformats.org/officeDocument/2006/relationships/control" Target="activeX/activeX68.xml"/><Relationship Id="rId358" Type="http://schemas.openxmlformats.org/officeDocument/2006/relationships/hyperlink" Target="https://getbootstrap.com/docs/5.0/components/navs-tabs/" TargetMode="External"/><Relationship Id="rId565" Type="http://schemas.openxmlformats.org/officeDocument/2006/relationships/hyperlink" Target="https://getbootstrap.com/docs/5.0/getting-started/javascript/" TargetMode="External"/><Relationship Id="rId162" Type="http://schemas.openxmlformats.org/officeDocument/2006/relationships/hyperlink" Target="https://icons.getbootstrap.com/" TargetMode="External"/><Relationship Id="rId218" Type="http://schemas.openxmlformats.org/officeDocument/2006/relationships/hyperlink" Target="https://getbootstrap.com/docs/5.0/utilities/text/" TargetMode="External"/><Relationship Id="rId425" Type="http://schemas.openxmlformats.org/officeDocument/2006/relationships/control" Target="activeX/activeX116.xml"/><Relationship Id="rId467" Type="http://schemas.openxmlformats.org/officeDocument/2006/relationships/hyperlink" Target="https://getbootstrap.com/docs/5.0/components/navbar/" TargetMode="External"/><Relationship Id="rId271" Type="http://schemas.openxmlformats.org/officeDocument/2006/relationships/control" Target="activeX/activeX104.xml"/><Relationship Id="rId24" Type="http://schemas.openxmlformats.org/officeDocument/2006/relationships/hyperlink" Target="https://getbootstrap.com/docs/5.0/content/tables/" TargetMode="External"/><Relationship Id="rId66" Type="http://schemas.openxmlformats.org/officeDocument/2006/relationships/control" Target="activeX/activeX26.xml"/><Relationship Id="rId131" Type="http://schemas.openxmlformats.org/officeDocument/2006/relationships/control" Target="activeX/activeX76.xml"/><Relationship Id="rId327" Type="http://schemas.openxmlformats.org/officeDocument/2006/relationships/hyperlink" Target="https://getbootstrap.com/docs/5.0/components/navs-tabs/" TargetMode="External"/><Relationship Id="rId369" Type="http://schemas.openxmlformats.org/officeDocument/2006/relationships/hyperlink" Target="https://getbootstrap.com/docs/5.0/components/navs-tabs/" TargetMode="External"/><Relationship Id="rId534" Type="http://schemas.openxmlformats.org/officeDocument/2006/relationships/hyperlink" Target="https://getbootstrap.com/docs/5.0/components/scrollspy/" TargetMode="External"/><Relationship Id="rId576" Type="http://schemas.openxmlformats.org/officeDocument/2006/relationships/hyperlink" Target="https://codepen.io/team/bootstrap/pen/zYBXGwX?editors=1010" TargetMode="External"/><Relationship Id="rId173" Type="http://schemas.openxmlformats.org/officeDocument/2006/relationships/hyperlink" Target="https://www.w3.org/TR/wai-aria-practices/" TargetMode="External"/><Relationship Id="rId229" Type="http://schemas.openxmlformats.org/officeDocument/2006/relationships/hyperlink" Target="https://getbootstrap.com/docs/5.0/components/card/" TargetMode="External"/><Relationship Id="rId380" Type="http://schemas.openxmlformats.org/officeDocument/2006/relationships/hyperlink" Target="https://getbootstrap.com/docs/5.0/components/navs-tabs/" TargetMode="External"/><Relationship Id="rId436" Type="http://schemas.openxmlformats.org/officeDocument/2006/relationships/hyperlink" Target="https://getbootstrap.com/docs/5.0/components/navbar/" TargetMode="External"/><Relationship Id="rId240" Type="http://schemas.openxmlformats.org/officeDocument/2006/relationships/hyperlink" Target="https://getbootstrap.com/docs/5.0/utilities/display/" TargetMode="External"/><Relationship Id="rId478" Type="http://schemas.openxmlformats.org/officeDocument/2006/relationships/hyperlink" Target="https://getbootstrap.com/docs/5.0/components/pagination/" TargetMode="External"/><Relationship Id="rId35" Type="http://schemas.openxmlformats.org/officeDocument/2006/relationships/control" Target="activeX/activeX4.xml"/><Relationship Id="rId77" Type="http://schemas.openxmlformats.org/officeDocument/2006/relationships/control" Target="activeX/activeX36.xml"/><Relationship Id="rId100" Type="http://schemas.openxmlformats.org/officeDocument/2006/relationships/image" Target="media/image17.wmf"/><Relationship Id="rId282" Type="http://schemas.openxmlformats.org/officeDocument/2006/relationships/hyperlink" Target="https://getbootstrap.com/docs/5.0/components/list-group/" TargetMode="External"/><Relationship Id="rId338" Type="http://schemas.openxmlformats.org/officeDocument/2006/relationships/hyperlink" Target="https://getbootstrap.com/docs/5.0/components/navs-tabs/" TargetMode="External"/><Relationship Id="rId503" Type="http://schemas.openxmlformats.org/officeDocument/2006/relationships/hyperlink" Target="https://getbootstrap.com/docs/5.0/components/pagination/" TargetMode="External"/><Relationship Id="rId545" Type="http://schemas.openxmlformats.org/officeDocument/2006/relationships/hyperlink" Target="https://developer.mozilla.org/en-US/docs/Web/API/HTMLElement/offsetLeft" TargetMode="External"/><Relationship Id="rId587" Type="http://schemas.openxmlformats.org/officeDocument/2006/relationships/footer" Target="footer1.xml"/><Relationship Id="rId8" Type="http://schemas.openxmlformats.org/officeDocument/2006/relationships/endnotes" Target="endnotes.xml"/><Relationship Id="rId142" Type="http://schemas.openxmlformats.org/officeDocument/2006/relationships/control" Target="activeX/activeX84.xml"/><Relationship Id="rId184" Type="http://schemas.openxmlformats.org/officeDocument/2006/relationships/hyperlink" Target="https://getbootstrap.com/docs/5.0/components/buttons/" TargetMode="External"/><Relationship Id="rId391" Type="http://schemas.openxmlformats.org/officeDocument/2006/relationships/hyperlink" Target="https://getbootstrap.com/docs/5.0/getting-started/javascript/" TargetMode="External"/><Relationship Id="rId405" Type="http://schemas.openxmlformats.org/officeDocument/2006/relationships/hyperlink" Target="https://getbootstrap.com/docs/5.0/utilities/spacing/" TargetMode="External"/><Relationship Id="rId447" Type="http://schemas.openxmlformats.org/officeDocument/2006/relationships/hyperlink" Target="https://getbootstrap.com/docs/5.0/components/navbar/" TargetMode="External"/><Relationship Id="rId251" Type="http://schemas.openxmlformats.org/officeDocument/2006/relationships/hyperlink" Target="https://getbootstrap.com/docs/5.0/components/dropdowns/" TargetMode="External"/><Relationship Id="rId489" Type="http://schemas.openxmlformats.org/officeDocument/2006/relationships/hyperlink" Target="https://getbootstrap.com/docs/5.0/components/pagination/" TargetMode="External"/><Relationship Id="rId46" Type="http://schemas.openxmlformats.org/officeDocument/2006/relationships/control" Target="activeX/activeX12.xml"/><Relationship Id="rId293" Type="http://schemas.openxmlformats.org/officeDocument/2006/relationships/hyperlink" Target="https://getbootstrap.com/docs/5.0/components/list-group/" TargetMode="External"/><Relationship Id="rId307" Type="http://schemas.openxmlformats.org/officeDocument/2006/relationships/control" Target="activeX/activeX115.xml"/><Relationship Id="rId349" Type="http://schemas.openxmlformats.org/officeDocument/2006/relationships/hyperlink" Target="https://getbootstrap.com/docs/5.0/components/navs-tabs/" TargetMode="External"/><Relationship Id="rId514" Type="http://schemas.openxmlformats.org/officeDocument/2006/relationships/hyperlink" Target="https://popper.js.org/docs/v2/utils/detect-overflow/" TargetMode="External"/><Relationship Id="rId556" Type="http://schemas.openxmlformats.org/officeDocument/2006/relationships/hyperlink" Target="https://getbootstrap.com/docs/5.0/utilities/flex/" TargetMode="External"/><Relationship Id="rId88" Type="http://schemas.openxmlformats.org/officeDocument/2006/relationships/control" Target="activeX/activeX47.xml"/><Relationship Id="rId111" Type="http://schemas.openxmlformats.org/officeDocument/2006/relationships/control" Target="activeX/activeX59.xml"/><Relationship Id="rId153" Type="http://schemas.openxmlformats.org/officeDocument/2006/relationships/hyperlink" Target="https://getbootstrap.com/docs/5.0/components/alerts/" TargetMode="External"/><Relationship Id="rId195" Type="http://schemas.openxmlformats.org/officeDocument/2006/relationships/control" Target="activeX/activeX95.xml"/><Relationship Id="rId209" Type="http://schemas.openxmlformats.org/officeDocument/2006/relationships/hyperlink" Target="https://getbootstrap.com/docs/5.0/components/card/" TargetMode="External"/><Relationship Id="rId360" Type="http://schemas.openxmlformats.org/officeDocument/2006/relationships/hyperlink" Target="https://getbootstrap.com/docs/5.0/components/navs-tabs/" TargetMode="External"/><Relationship Id="rId416" Type="http://schemas.openxmlformats.org/officeDocument/2006/relationships/hyperlink" Target="https://getbootstrap.com/docs/5.0/components/navbar/" TargetMode="External"/><Relationship Id="rId220" Type="http://schemas.openxmlformats.org/officeDocument/2006/relationships/hyperlink" Target="https://getbootstrap.com/docs/5.0/components/card/" TargetMode="External"/><Relationship Id="rId458" Type="http://schemas.openxmlformats.org/officeDocument/2006/relationships/hyperlink" Target="https://getbootstrap.com/docs/5.0/components/navbar/" TargetMode="External"/><Relationship Id="rId15" Type="http://schemas.openxmlformats.org/officeDocument/2006/relationships/hyperlink" Target="https://getbootstrap.com/docs/5.0/getting-started/rfs/" TargetMode="External"/><Relationship Id="rId57" Type="http://schemas.openxmlformats.org/officeDocument/2006/relationships/hyperlink" Target="https://caniuse.com/datalist" TargetMode="External"/><Relationship Id="rId262" Type="http://schemas.openxmlformats.org/officeDocument/2006/relationships/hyperlink" Target="https://getbootstrap.com/docs/5.0/components/dropdowns/" TargetMode="External"/><Relationship Id="rId318" Type="http://schemas.openxmlformats.org/officeDocument/2006/relationships/hyperlink" Target="https://developer.mozilla.org/en-US/docs/Learn/HTML/Howto/Use_data_attributes" TargetMode="External"/><Relationship Id="rId525" Type="http://schemas.openxmlformats.org/officeDocument/2006/relationships/hyperlink" Target="https://getbootstrap.com/docs/5.0/components/navs-tabs/" TargetMode="External"/><Relationship Id="rId567" Type="http://schemas.openxmlformats.org/officeDocument/2006/relationships/hyperlink" Target="https://cdn.jsdelivr.net/npm/@popperjs/core@2.9.2/dist/umd/popper.min.js" TargetMode="External"/><Relationship Id="rId99" Type="http://schemas.openxmlformats.org/officeDocument/2006/relationships/control" Target="activeX/activeX54.xml"/><Relationship Id="rId122" Type="http://schemas.openxmlformats.org/officeDocument/2006/relationships/control" Target="activeX/activeX70.xml"/><Relationship Id="rId164" Type="http://schemas.openxmlformats.org/officeDocument/2006/relationships/hyperlink" Target="https://getbootstrap.com/docs/5.0/components/breadcrumb/" TargetMode="External"/><Relationship Id="rId371" Type="http://schemas.openxmlformats.org/officeDocument/2006/relationships/hyperlink" Target="https://getbootstrap.com/docs/5.0/components/navs-tabs/" TargetMode="External"/><Relationship Id="rId427" Type="http://schemas.openxmlformats.org/officeDocument/2006/relationships/hyperlink" Target="https://getbootstrap.com/docs/5.0/components/navbar/" TargetMode="External"/><Relationship Id="rId469" Type="http://schemas.openxmlformats.org/officeDocument/2006/relationships/hyperlink" Target="https://getbootstrap.com/docs/5.0/components/navbar/" TargetMode="External"/><Relationship Id="rId26" Type="http://schemas.openxmlformats.org/officeDocument/2006/relationships/hyperlink" Target="https://getbootstrap.com/docs/5.0/utilities/borders/" TargetMode="External"/><Relationship Id="rId231" Type="http://schemas.openxmlformats.org/officeDocument/2006/relationships/hyperlink" Target="https://getbootstrap.com/docs/5.0/utilities/colors/" TargetMode="External"/><Relationship Id="rId273" Type="http://schemas.openxmlformats.org/officeDocument/2006/relationships/hyperlink" Target="https://getbootstrap.com/docs/5.0/components/dropdowns/" TargetMode="External"/><Relationship Id="rId329" Type="http://schemas.openxmlformats.org/officeDocument/2006/relationships/hyperlink" Target="https://getbootstrap.com/docs/5.0/components/navs-tabs/" TargetMode="External"/><Relationship Id="rId480" Type="http://schemas.openxmlformats.org/officeDocument/2006/relationships/hyperlink" Target="https://getbootstrap.com/docs/5.0/components/pagination/" TargetMode="External"/><Relationship Id="rId536" Type="http://schemas.openxmlformats.org/officeDocument/2006/relationships/hyperlink" Target="https://getbootstrap.com/docs/5.0/components/scrollspy/" TargetMode="External"/><Relationship Id="rId68" Type="http://schemas.openxmlformats.org/officeDocument/2006/relationships/control" Target="activeX/activeX28.xml"/><Relationship Id="rId133" Type="http://schemas.openxmlformats.org/officeDocument/2006/relationships/control" Target="activeX/activeX78.xml"/><Relationship Id="rId175" Type="http://schemas.openxmlformats.org/officeDocument/2006/relationships/image" Target="media/image27.wmf"/><Relationship Id="rId340" Type="http://schemas.openxmlformats.org/officeDocument/2006/relationships/hyperlink" Target="https://getbootstrap.com/docs/5.0/components/navs-tabs/" TargetMode="External"/><Relationship Id="rId578" Type="http://schemas.openxmlformats.org/officeDocument/2006/relationships/hyperlink" Target="https://popper.js.org/docs/v2/utils/detect-overflow/" TargetMode="External"/><Relationship Id="rId200" Type="http://schemas.openxmlformats.org/officeDocument/2006/relationships/control" Target="activeX/activeX100.xml"/><Relationship Id="rId382" Type="http://schemas.openxmlformats.org/officeDocument/2006/relationships/hyperlink" Target="https://getbootstrap.com/docs/5.0/components/navs-tabs/" TargetMode="External"/><Relationship Id="rId438" Type="http://schemas.openxmlformats.org/officeDocument/2006/relationships/hyperlink" Target="https://getbootstrap.com/docs/5.0/components/navbar/" TargetMode="External"/><Relationship Id="rId242" Type="http://schemas.openxmlformats.org/officeDocument/2006/relationships/hyperlink" Target="https://markdotto.com/2012/02/27/bootstrap-explained-dropdowns/" TargetMode="External"/><Relationship Id="rId284" Type="http://schemas.openxmlformats.org/officeDocument/2006/relationships/hyperlink" Target="https://getbootstrap.com/docs/5.0/components/list-group/" TargetMode="External"/><Relationship Id="rId491" Type="http://schemas.openxmlformats.org/officeDocument/2006/relationships/hyperlink" Target="https://getbootstrap.com/docs/5.0/components/pagination/" TargetMode="External"/><Relationship Id="rId505" Type="http://schemas.openxmlformats.org/officeDocument/2006/relationships/hyperlink" Target="https://popper.js.org/" TargetMode="External"/><Relationship Id="rId37" Type="http://schemas.openxmlformats.org/officeDocument/2006/relationships/image" Target="media/image5.wmf"/><Relationship Id="rId79" Type="http://schemas.openxmlformats.org/officeDocument/2006/relationships/control" Target="activeX/activeX38.xml"/><Relationship Id="rId102" Type="http://schemas.openxmlformats.org/officeDocument/2006/relationships/image" Target="media/image18.wmf"/><Relationship Id="rId144" Type="http://schemas.openxmlformats.org/officeDocument/2006/relationships/control" Target="activeX/activeX86.xml"/><Relationship Id="rId547" Type="http://schemas.openxmlformats.org/officeDocument/2006/relationships/hyperlink" Target="https://getbootstrap.com/docs/5.0/utilities/colors/" TargetMode="External"/><Relationship Id="rId589" Type="http://schemas.openxmlformats.org/officeDocument/2006/relationships/theme" Target="theme/theme1.xml"/><Relationship Id="rId90" Type="http://schemas.openxmlformats.org/officeDocument/2006/relationships/control" Target="activeX/activeX48.xml"/><Relationship Id="rId186" Type="http://schemas.openxmlformats.org/officeDocument/2006/relationships/hyperlink" Target="https://getbootstrap.com/docs/5.0/components/button-group/" TargetMode="External"/><Relationship Id="rId351" Type="http://schemas.openxmlformats.org/officeDocument/2006/relationships/hyperlink" Target="https://getbootstrap.com/docs/5.0/components/navs-tabs/" TargetMode="External"/><Relationship Id="rId393" Type="http://schemas.openxmlformats.org/officeDocument/2006/relationships/hyperlink" Target="https://getbootstrap.com/docs/5.0/components/navbar/" TargetMode="External"/><Relationship Id="rId407" Type="http://schemas.openxmlformats.org/officeDocument/2006/relationships/hyperlink" Target="https://getbootstrap.com/docs/5.0/components/navbar/" TargetMode="External"/><Relationship Id="rId449" Type="http://schemas.openxmlformats.org/officeDocument/2006/relationships/hyperlink" Target="https://caniuse.com/css-sticky" TargetMode="External"/><Relationship Id="rId211" Type="http://schemas.openxmlformats.org/officeDocument/2006/relationships/hyperlink" Target="https://getbootstrap.com/docs/5.0/components/card/" TargetMode="External"/><Relationship Id="rId253" Type="http://schemas.openxmlformats.org/officeDocument/2006/relationships/hyperlink" Target="https://getbootstrap.com/docs/5.0/components/dropdowns/" TargetMode="External"/><Relationship Id="rId295" Type="http://schemas.openxmlformats.org/officeDocument/2006/relationships/hyperlink" Target="https://getbootstrap.com/docs/5.0/components/list-group/" TargetMode="External"/><Relationship Id="rId309" Type="http://schemas.openxmlformats.org/officeDocument/2006/relationships/hyperlink" Target="https://getbootstrap.com/docs/5.0/components/list-group/" TargetMode="External"/><Relationship Id="rId460" Type="http://schemas.openxmlformats.org/officeDocument/2006/relationships/hyperlink" Target="https://getbootstrap.com/docs/5.0/components/navbar/" TargetMode="External"/><Relationship Id="rId516" Type="http://schemas.openxmlformats.org/officeDocument/2006/relationships/hyperlink" Target="https://getbootstrap.com/docs/5.0/getting-started/javascript/" TargetMode="External"/><Relationship Id="rId48" Type="http://schemas.openxmlformats.org/officeDocument/2006/relationships/control" Target="activeX/activeX13.xml"/><Relationship Id="rId113" Type="http://schemas.openxmlformats.org/officeDocument/2006/relationships/control" Target="activeX/activeX61.xml"/><Relationship Id="rId320" Type="http://schemas.openxmlformats.org/officeDocument/2006/relationships/hyperlink" Target="https://getbootstrap.com/docs/5.0/components/modal/" TargetMode="External"/><Relationship Id="rId558" Type="http://schemas.openxmlformats.org/officeDocument/2006/relationships/hyperlink" Target="https://getbootstrap.com/docs/5.0/utilities/background/" TargetMode="External"/><Relationship Id="rId155" Type="http://schemas.openxmlformats.org/officeDocument/2006/relationships/hyperlink" Target="https://getbootstrap.com/docs/5.0/components/alerts/" TargetMode="External"/><Relationship Id="rId197" Type="http://schemas.openxmlformats.org/officeDocument/2006/relationships/control" Target="activeX/activeX97.xml"/><Relationship Id="rId362" Type="http://schemas.openxmlformats.org/officeDocument/2006/relationships/hyperlink" Target="https://getbootstrap.com/docs/5.0/components/navs-tabs/" TargetMode="External"/><Relationship Id="rId418" Type="http://schemas.openxmlformats.org/officeDocument/2006/relationships/hyperlink" Target="https://getbootstrap.com/docs/5.0/components/navbar/" TargetMode="External"/><Relationship Id="rId222" Type="http://schemas.openxmlformats.org/officeDocument/2006/relationships/hyperlink" Target="https://getbootstrap.com/docs/5.0/components/navs-tabs/" TargetMode="External"/><Relationship Id="rId264" Type="http://schemas.openxmlformats.org/officeDocument/2006/relationships/hyperlink" Target="https://getbootstrap.com/docs/5.0/components/dropdowns/" TargetMode="External"/><Relationship Id="rId471" Type="http://schemas.openxmlformats.org/officeDocument/2006/relationships/hyperlink" Target="https://getbootstrap.com/docs/5.0/components/navbar/" TargetMode="External"/><Relationship Id="rId17" Type="http://schemas.openxmlformats.org/officeDocument/2006/relationships/hyperlink" Target="https://getbootstrap.com/docs/5.0/getting-started/rfs/" TargetMode="External"/><Relationship Id="rId59" Type="http://schemas.openxmlformats.org/officeDocument/2006/relationships/control" Target="activeX/activeX20.xml"/><Relationship Id="rId124" Type="http://schemas.openxmlformats.org/officeDocument/2006/relationships/image" Target="media/image21.wmf"/><Relationship Id="rId527" Type="http://schemas.openxmlformats.org/officeDocument/2006/relationships/hyperlink" Target="https://getbootstrap.com/docs/5.0/components/scrollspy/" TargetMode="External"/><Relationship Id="rId569" Type="http://schemas.openxmlformats.org/officeDocument/2006/relationships/hyperlink" Target="https://getbootstrap.com/docs/5.0/getting-started/accessibility/" TargetMode="External"/><Relationship Id="rId70" Type="http://schemas.openxmlformats.org/officeDocument/2006/relationships/control" Target="activeX/activeX30.xml"/><Relationship Id="rId166" Type="http://schemas.openxmlformats.org/officeDocument/2006/relationships/hyperlink" Target="https://getbootstrap.com/docs/5.0/components/breadcrumb/" TargetMode="External"/><Relationship Id="rId331" Type="http://schemas.openxmlformats.org/officeDocument/2006/relationships/hyperlink" Target="https://getbootstrap.com/docs/5.0/components/navs-tabs/" TargetMode="External"/><Relationship Id="rId373" Type="http://schemas.openxmlformats.org/officeDocument/2006/relationships/hyperlink" Target="https://getbootstrap.com/docs/5.0/components/navs-tabs/" TargetMode="External"/><Relationship Id="rId429" Type="http://schemas.openxmlformats.org/officeDocument/2006/relationships/hyperlink" Target="https://getbootstrap.com/docs/5.0/components/navbar/" TargetMode="External"/><Relationship Id="rId580" Type="http://schemas.openxmlformats.org/officeDocument/2006/relationships/hyperlink" Target="https://getbootstrap.com/docs/5.0/getting-started/javascript/" TargetMode="External"/><Relationship Id="rId1" Type="http://schemas.openxmlformats.org/officeDocument/2006/relationships/customXml" Target="../customXml/item1.xml"/><Relationship Id="rId233" Type="http://schemas.openxmlformats.org/officeDocument/2006/relationships/hyperlink" Target="https://getbootstrap.com/docs/5.0/utilities/borders/" TargetMode="External"/><Relationship Id="rId440" Type="http://schemas.openxmlformats.org/officeDocument/2006/relationships/hyperlink" Target="https://getbootstrap.com/docs/5.0/components/navbar/" TargetMode="External"/><Relationship Id="rId28" Type="http://schemas.openxmlformats.org/officeDocument/2006/relationships/hyperlink" Target="https://getbootstrap.com/docs/5.0/utilities/text/" TargetMode="External"/><Relationship Id="rId275" Type="http://schemas.openxmlformats.org/officeDocument/2006/relationships/hyperlink" Target="https://popper.js.org/docs/v2/utils/detect-overflow/" TargetMode="External"/><Relationship Id="rId300" Type="http://schemas.openxmlformats.org/officeDocument/2006/relationships/control" Target="activeX/activeX108.xml"/><Relationship Id="rId482" Type="http://schemas.openxmlformats.org/officeDocument/2006/relationships/hyperlink" Target="https://getbootstrap.com/docs/5.0/components/pagination/" TargetMode="External"/><Relationship Id="rId538" Type="http://schemas.openxmlformats.org/officeDocument/2006/relationships/hyperlink" Target="https://getbootstrap.com/docs/5.0/components/scrollspy/" TargetMode="External"/><Relationship Id="rId81" Type="http://schemas.openxmlformats.org/officeDocument/2006/relationships/control" Target="activeX/activeX40.xml"/><Relationship Id="rId135" Type="http://schemas.openxmlformats.org/officeDocument/2006/relationships/control" Target="activeX/activeX80.xml"/><Relationship Id="rId177" Type="http://schemas.openxmlformats.org/officeDocument/2006/relationships/image" Target="media/image28.wmf"/><Relationship Id="rId342" Type="http://schemas.openxmlformats.org/officeDocument/2006/relationships/hyperlink" Target="https://getbootstrap.com/docs/5.0/components/navs-tabs/" TargetMode="External"/><Relationship Id="rId384" Type="http://schemas.openxmlformats.org/officeDocument/2006/relationships/hyperlink" Target="https://getbootstrap.com/docs/5.0/components/navs-tabs/" TargetMode="External"/><Relationship Id="rId202" Type="http://schemas.openxmlformats.org/officeDocument/2006/relationships/hyperlink" Target="https://getbootstrap.com/docs/5.0/utilities/spacing/" TargetMode="External"/><Relationship Id="rId244" Type="http://schemas.openxmlformats.org/officeDocument/2006/relationships/hyperlink" Target="https://cdn.jsdelivr.net/npm/@popperjs/core@2.9.2/dist/umd/popper.min.js" TargetMode="External"/><Relationship Id="rId39" Type="http://schemas.openxmlformats.org/officeDocument/2006/relationships/control" Target="activeX/activeX7.xml"/><Relationship Id="rId286" Type="http://schemas.openxmlformats.org/officeDocument/2006/relationships/hyperlink" Target="https://getbootstrap.com/docs/5.0/components/list-group/" TargetMode="External"/><Relationship Id="rId451" Type="http://schemas.openxmlformats.org/officeDocument/2006/relationships/hyperlink" Target="https://getbootstrap.com/docs/5.0/components/navbar/" TargetMode="External"/><Relationship Id="rId493" Type="http://schemas.openxmlformats.org/officeDocument/2006/relationships/hyperlink" Target="https://getbootstrap.com/docs/5.0/components/pagination/" TargetMode="External"/><Relationship Id="rId507" Type="http://schemas.openxmlformats.org/officeDocument/2006/relationships/hyperlink" Target="https://getbootstrap.com/docs/5.0/components/tooltips/" TargetMode="External"/><Relationship Id="rId549" Type="http://schemas.openxmlformats.org/officeDocument/2006/relationships/hyperlink" Target="https://getbootstrap.com/docs/5.0/utilities/spacing/" TargetMode="External"/><Relationship Id="rId50" Type="http://schemas.openxmlformats.org/officeDocument/2006/relationships/control" Target="activeX/activeX14.xml"/><Relationship Id="rId104" Type="http://schemas.openxmlformats.org/officeDocument/2006/relationships/hyperlink" Target="https://getbootstrap.com/docs/5.0/forms/validation/" TargetMode="External"/><Relationship Id="rId146" Type="http://schemas.openxmlformats.org/officeDocument/2006/relationships/control" Target="activeX/activeX87.xml"/><Relationship Id="rId188" Type="http://schemas.openxmlformats.org/officeDocument/2006/relationships/hyperlink" Target="https://getbootstrap.com/docs/5.0/components/button-group/" TargetMode="External"/><Relationship Id="rId311" Type="http://schemas.openxmlformats.org/officeDocument/2006/relationships/hyperlink" Target="https://getbootstrap.com/docs/5.0/components/list-group/" TargetMode="External"/><Relationship Id="rId353" Type="http://schemas.openxmlformats.org/officeDocument/2006/relationships/hyperlink" Target="https://getbootstrap.com/docs/5.0/components/navs-tabs/" TargetMode="External"/><Relationship Id="rId395" Type="http://schemas.openxmlformats.org/officeDocument/2006/relationships/hyperlink" Target="https://getbootstrap.com/docs/5.0/utilities/flex/" TargetMode="External"/><Relationship Id="rId409" Type="http://schemas.openxmlformats.org/officeDocument/2006/relationships/hyperlink" Target="https://getbootstrap.com/docs/5.0/components/navbar/" TargetMode="External"/><Relationship Id="rId560" Type="http://schemas.openxmlformats.org/officeDocument/2006/relationships/control" Target="activeX/activeX117.xml"/><Relationship Id="rId92" Type="http://schemas.openxmlformats.org/officeDocument/2006/relationships/control" Target="activeX/activeX49.xml"/><Relationship Id="rId213" Type="http://schemas.openxmlformats.org/officeDocument/2006/relationships/hyperlink" Target="https://getbootstrap.com/docs/5.0/components/card/" TargetMode="External"/><Relationship Id="rId420" Type="http://schemas.openxmlformats.org/officeDocument/2006/relationships/hyperlink" Target="https://getbootstrap.com/docs/5.0/components/navbar/" TargetMode="External"/><Relationship Id="rId255" Type="http://schemas.openxmlformats.org/officeDocument/2006/relationships/hyperlink" Target="https://getbootstrap.com/docs/5.0/components/dropdowns/" TargetMode="External"/><Relationship Id="rId297" Type="http://schemas.openxmlformats.org/officeDocument/2006/relationships/hyperlink" Target="https://getbootstrap.com/docs/5.0/utilities/flex/" TargetMode="External"/><Relationship Id="rId462" Type="http://schemas.openxmlformats.org/officeDocument/2006/relationships/hyperlink" Target="https://getbootstrap.com/docs/5.0/components/navbar/" TargetMode="External"/><Relationship Id="rId518" Type="http://schemas.openxmlformats.org/officeDocument/2006/relationships/hyperlink" Target="https://popper.js.org/docs/v2/modifiers/offset/" TargetMode="External"/><Relationship Id="rId115" Type="http://schemas.openxmlformats.org/officeDocument/2006/relationships/control" Target="activeX/activeX63.xml"/><Relationship Id="rId157" Type="http://schemas.openxmlformats.org/officeDocument/2006/relationships/hyperlink" Target="https://getbootstrap.com/docs/5.0/components/alerts/" TargetMode="External"/><Relationship Id="rId322" Type="http://schemas.openxmlformats.org/officeDocument/2006/relationships/hyperlink" Target="https://getbootstrap.com/docs/5.0/components/modal/" TargetMode="External"/><Relationship Id="rId364" Type="http://schemas.openxmlformats.org/officeDocument/2006/relationships/hyperlink" Target="https://getbootstrap.com/docs/5.0/components/navs-tabs/" TargetMode="External"/><Relationship Id="rId61" Type="http://schemas.openxmlformats.org/officeDocument/2006/relationships/control" Target="activeX/activeX22.xml"/><Relationship Id="rId199" Type="http://schemas.openxmlformats.org/officeDocument/2006/relationships/control" Target="activeX/activeX99.xml"/><Relationship Id="rId571" Type="http://schemas.openxmlformats.org/officeDocument/2006/relationships/hyperlink" Target="https://getbootstrap.com/docs/5.0/components/tooltips/" TargetMode="External"/><Relationship Id="rId19" Type="http://schemas.openxmlformats.org/officeDocument/2006/relationships/hyperlink" Target="https://getbootstrap.com/docs/5.0/utilities/float/" TargetMode="External"/><Relationship Id="rId224" Type="http://schemas.openxmlformats.org/officeDocument/2006/relationships/hyperlink" Target="https://getbootstrap.com/docs/5.0/components/card/" TargetMode="External"/><Relationship Id="rId266" Type="http://schemas.openxmlformats.org/officeDocument/2006/relationships/hyperlink" Target="https://getbootstrap.com/docs/5.0/utilities/spacing/" TargetMode="External"/><Relationship Id="rId431" Type="http://schemas.openxmlformats.org/officeDocument/2006/relationships/hyperlink" Target="https://getbootstrap.com/docs/5.0/components/navbar/" TargetMode="External"/><Relationship Id="rId473" Type="http://schemas.openxmlformats.org/officeDocument/2006/relationships/hyperlink" Target="https://getbootstrap.com/docs/5.0/components/pagination/" TargetMode="External"/><Relationship Id="rId529" Type="http://schemas.openxmlformats.org/officeDocument/2006/relationships/hyperlink" Target="https://getbootstrap.com/docs/5.0/components/scrollspy/" TargetMode="External"/><Relationship Id="rId30" Type="http://schemas.openxmlformats.org/officeDocument/2006/relationships/image" Target="media/image3.wmf"/><Relationship Id="rId126" Type="http://schemas.openxmlformats.org/officeDocument/2006/relationships/control" Target="activeX/activeX72.xml"/><Relationship Id="rId168" Type="http://schemas.openxmlformats.org/officeDocument/2006/relationships/hyperlink" Target="https://developer.mozilla.org/en-US/docs/Web/CSS/content" TargetMode="External"/><Relationship Id="rId333" Type="http://schemas.openxmlformats.org/officeDocument/2006/relationships/hyperlink" Target="https://getbootstrap.com/docs/5.0/components/navs-tabs/" TargetMode="External"/><Relationship Id="rId540" Type="http://schemas.openxmlformats.org/officeDocument/2006/relationships/hyperlink" Target="https://getbootstrap.com/docs/5.0/components/scrollspy/" TargetMode="External"/><Relationship Id="rId72" Type="http://schemas.openxmlformats.org/officeDocument/2006/relationships/control" Target="activeX/activeX32.xml"/><Relationship Id="rId375" Type="http://schemas.openxmlformats.org/officeDocument/2006/relationships/hyperlink" Target="https://getbootstrap.com/docs/5.0/components/navs-tabs/" TargetMode="External"/><Relationship Id="rId582" Type="http://schemas.openxmlformats.org/officeDocument/2006/relationships/hyperlink" Target="https://popper.js.org/docs/v2/modifiers/offset/" TargetMode="External"/><Relationship Id="rId3" Type="http://schemas.openxmlformats.org/officeDocument/2006/relationships/numbering" Target="numbering.xml"/><Relationship Id="rId235" Type="http://schemas.openxmlformats.org/officeDocument/2006/relationships/hyperlink" Target="https://masonry.desandro.com/" TargetMode="External"/><Relationship Id="rId277" Type="http://schemas.openxmlformats.org/officeDocument/2006/relationships/hyperlink" Target="https://popper.js.org/docs/v2/virtual-elements/" TargetMode="External"/><Relationship Id="rId400" Type="http://schemas.openxmlformats.org/officeDocument/2006/relationships/hyperlink" Target="https://getbootstrap.com/docs/5.0/components/navbar/" TargetMode="External"/><Relationship Id="rId442" Type="http://schemas.openxmlformats.org/officeDocument/2006/relationships/hyperlink" Target="https://getbootstrap.com/docs/5.0/components/navbar/" TargetMode="External"/><Relationship Id="rId484" Type="http://schemas.openxmlformats.org/officeDocument/2006/relationships/hyperlink" Target="https://getbootstrap.com/docs/5.0/components/pagination/" TargetMode="External"/><Relationship Id="rId137" Type="http://schemas.openxmlformats.org/officeDocument/2006/relationships/image" Target="media/image23.wmf"/><Relationship Id="rId302" Type="http://schemas.openxmlformats.org/officeDocument/2006/relationships/control" Target="activeX/activeX110.xml"/><Relationship Id="rId344" Type="http://schemas.openxmlformats.org/officeDocument/2006/relationships/hyperlink" Target="https://getbootstrap.com/docs/5.0/components/navs-tabs/" TargetMode="External"/><Relationship Id="rId41" Type="http://schemas.openxmlformats.org/officeDocument/2006/relationships/image" Target="media/image6.wmf"/><Relationship Id="rId83" Type="http://schemas.openxmlformats.org/officeDocument/2006/relationships/control" Target="activeX/activeX42.xml"/><Relationship Id="rId179" Type="http://schemas.openxmlformats.org/officeDocument/2006/relationships/hyperlink" Target="https://getbootstrap.com/docs/5.0/components/buttons/" TargetMode="External"/><Relationship Id="rId386" Type="http://schemas.openxmlformats.org/officeDocument/2006/relationships/hyperlink" Target="https://getbootstrap.com/docs/5.0/components/navs-tabs/" TargetMode="External"/><Relationship Id="rId551" Type="http://schemas.openxmlformats.org/officeDocument/2006/relationships/hyperlink" Target="https://getbootstrap.com/docs/5.0/utilities/float/" TargetMode="External"/><Relationship Id="rId190" Type="http://schemas.openxmlformats.org/officeDocument/2006/relationships/control" Target="activeX/activeX91.xml"/><Relationship Id="rId204" Type="http://schemas.openxmlformats.org/officeDocument/2006/relationships/hyperlink" Target="https://getbootstrap.com/docs/5.0/components/card/" TargetMode="External"/><Relationship Id="rId246" Type="http://schemas.openxmlformats.org/officeDocument/2006/relationships/hyperlink" Target="https://www.w3.org/WAI/PF/aria/roles" TargetMode="External"/><Relationship Id="rId288" Type="http://schemas.openxmlformats.org/officeDocument/2006/relationships/hyperlink" Target="https://getbootstrap.com/docs/5.0/components/list-group/" TargetMode="External"/><Relationship Id="rId411" Type="http://schemas.openxmlformats.org/officeDocument/2006/relationships/hyperlink" Target="https://getbootstrap.com/docs/5.0/components/navbar/" TargetMode="External"/><Relationship Id="rId453" Type="http://schemas.openxmlformats.org/officeDocument/2006/relationships/hyperlink" Target="https://getbootstrap.com/docs/5.0/components/navbar/" TargetMode="External"/><Relationship Id="rId509" Type="http://schemas.openxmlformats.org/officeDocument/2006/relationships/hyperlink" Target="https://getbootstrap.com/docs/5.0/getting-started/accessibility/" TargetMode="External"/><Relationship Id="rId106" Type="http://schemas.openxmlformats.org/officeDocument/2006/relationships/hyperlink" Target="https://getbootstrap.com/docs/5.0/forms/validation/" TargetMode="External"/><Relationship Id="rId313" Type="http://schemas.openxmlformats.org/officeDocument/2006/relationships/hyperlink" Target="https://getbootstrap.com/docs/5.0/getting-started/browsers-devices/" TargetMode="External"/><Relationship Id="rId495" Type="http://schemas.openxmlformats.org/officeDocument/2006/relationships/hyperlink" Target="https://getbootstrap.com/docs/5.0/components/pagination/" TargetMode="External"/><Relationship Id="rId10" Type="http://schemas.openxmlformats.org/officeDocument/2006/relationships/image" Target="media/image2.png"/><Relationship Id="rId52" Type="http://schemas.openxmlformats.org/officeDocument/2006/relationships/control" Target="activeX/activeX15.xml"/><Relationship Id="rId94" Type="http://schemas.openxmlformats.org/officeDocument/2006/relationships/control" Target="activeX/activeX50.xml"/><Relationship Id="rId148" Type="http://schemas.openxmlformats.org/officeDocument/2006/relationships/hyperlink" Target="https://getbootstrap.com/docs/5.0/forms/validation/" TargetMode="External"/><Relationship Id="rId355" Type="http://schemas.openxmlformats.org/officeDocument/2006/relationships/hyperlink" Target="https://getbootstrap.com/docs/5.0/components/navs-tabs/" TargetMode="External"/><Relationship Id="rId397" Type="http://schemas.openxmlformats.org/officeDocument/2006/relationships/hyperlink" Target="https://getbootstrap.com/docs/5.0/components/navbar/" TargetMode="External"/><Relationship Id="rId520" Type="http://schemas.openxmlformats.org/officeDocument/2006/relationships/hyperlink" Target="https://popper.js.org/docs/v2/constructors/" TargetMode="External"/><Relationship Id="rId562" Type="http://schemas.openxmlformats.org/officeDocument/2006/relationships/hyperlink" Target="https://getbootstrap.com/docs/5.0/components/alerts/" TargetMode="External"/><Relationship Id="rId215" Type="http://schemas.openxmlformats.org/officeDocument/2006/relationships/hyperlink" Target="https://getbootstrap.com/docs/5.0/components/card/" TargetMode="External"/><Relationship Id="rId257" Type="http://schemas.openxmlformats.org/officeDocument/2006/relationships/hyperlink" Target="https://getbootstrap.com/docs/5.0/components/dropdowns/" TargetMode="External"/><Relationship Id="rId422" Type="http://schemas.openxmlformats.org/officeDocument/2006/relationships/hyperlink" Target="https://getbootstrap.com/docs/5.0/components/navbar/" TargetMode="External"/><Relationship Id="rId464" Type="http://schemas.openxmlformats.org/officeDocument/2006/relationships/hyperlink" Target="https://getbootstrap.com/docs/5.0/components/navbar/" TargetMode="External"/><Relationship Id="rId299" Type="http://schemas.openxmlformats.org/officeDocument/2006/relationships/control" Target="activeX/activeX107.xml"/><Relationship Id="rId63" Type="http://schemas.openxmlformats.org/officeDocument/2006/relationships/control" Target="activeX/activeX24.xml"/><Relationship Id="rId159" Type="http://schemas.openxmlformats.org/officeDocument/2006/relationships/hyperlink" Target="https://getbootstrap.com/docs/5.0/components/alerts/" TargetMode="External"/><Relationship Id="rId366" Type="http://schemas.openxmlformats.org/officeDocument/2006/relationships/hyperlink" Target="https://getbootstrap.com/docs/5.0/components/navs-tabs/" TargetMode="External"/><Relationship Id="rId573" Type="http://schemas.openxmlformats.org/officeDocument/2006/relationships/hyperlink" Target="https://getbootstrap.com/docs/5.0/components/tooltips/" TargetMode="External"/><Relationship Id="rId226" Type="http://schemas.openxmlformats.org/officeDocument/2006/relationships/hyperlink" Target="https://getbootstrap.com/docs/5.0/components/card/" TargetMode="External"/><Relationship Id="rId433" Type="http://schemas.openxmlformats.org/officeDocument/2006/relationships/hyperlink" Target="https://getbootstrap.com/docs/5.0/components/navbar/" TargetMode="External"/><Relationship Id="rId74" Type="http://schemas.openxmlformats.org/officeDocument/2006/relationships/control" Target="activeX/activeX33.xml"/><Relationship Id="rId377" Type="http://schemas.openxmlformats.org/officeDocument/2006/relationships/hyperlink" Target="https://getbootstrap.com/docs/5.0/components/navs-tabs/" TargetMode="External"/><Relationship Id="rId500" Type="http://schemas.openxmlformats.org/officeDocument/2006/relationships/hyperlink" Target="https://getbootstrap.com/docs/5.0/components/pagination/" TargetMode="External"/><Relationship Id="rId584" Type="http://schemas.openxmlformats.org/officeDocument/2006/relationships/hyperlink" Target="https://popper.js.org/docs/v2/constructors/" TargetMode="External"/><Relationship Id="rId5" Type="http://schemas.openxmlformats.org/officeDocument/2006/relationships/settings" Target="settings.xml"/><Relationship Id="rId237" Type="http://schemas.openxmlformats.org/officeDocument/2006/relationships/hyperlink" Target="https://getbootstrap.com/docs/5.0/examples/masonry/" TargetMode="External"/><Relationship Id="rId444" Type="http://schemas.openxmlformats.org/officeDocument/2006/relationships/hyperlink" Target="https://getbootstrap.com/docs/5.0/components/navbar/" TargetMode="External"/><Relationship Id="rId290" Type="http://schemas.openxmlformats.org/officeDocument/2006/relationships/hyperlink" Target="https://getbootstrap.com/docs/5.0/components/list-group/" TargetMode="External"/><Relationship Id="rId304" Type="http://schemas.openxmlformats.org/officeDocument/2006/relationships/control" Target="activeX/activeX112.xml"/><Relationship Id="rId388" Type="http://schemas.openxmlformats.org/officeDocument/2006/relationships/hyperlink" Target="https://getbootstrap.com/docs/5.0/components/navs-tabs/" TargetMode="External"/><Relationship Id="rId511" Type="http://schemas.openxmlformats.org/officeDocument/2006/relationships/hyperlink" Target="https://github.com/twbs/bootstrap/issues/4215" TargetMode="External"/><Relationship Id="rId85" Type="http://schemas.openxmlformats.org/officeDocument/2006/relationships/control" Target="activeX/activeX44.xml"/><Relationship Id="rId150" Type="http://schemas.openxmlformats.org/officeDocument/2006/relationships/hyperlink" Target="https://getbootstrap.com/docs/5.0/getting-started/accessibility/" TargetMode="External"/><Relationship Id="rId248" Type="http://schemas.openxmlformats.org/officeDocument/2006/relationships/hyperlink" Target="https://getbootstrap.com/docs/5.0/components/dropdowns/" TargetMode="External"/><Relationship Id="rId455" Type="http://schemas.openxmlformats.org/officeDocument/2006/relationships/hyperlink" Target="https://getbootstrap.com/docs/5.0/components/navbar/" TargetMode="External"/><Relationship Id="rId12" Type="http://schemas.openxmlformats.org/officeDocument/2006/relationships/hyperlink" Target="https://getbootstrap.com/docs/5.0/content/reboot/" TargetMode="External"/><Relationship Id="rId108" Type="http://schemas.openxmlformats.org/officeDocument/2006/relationships/control" Target="activeX/activeX57.xml"/><Relationship Id="rId315" Type="http://schemas.openxmlformats.org/officeDocument/2006/relationships/hyperlink" Target="https://getbootstrap.com/docs/5.0/getting-started/accessibility/" TargetMode="External"/><Relationship Id="rId522" Type="http://schemas.openxmlformats.org/officeDocument/2006/relationships/hyperlink" Target="https://getbootstrap.com/docs/5.0/components/popovers/" TargetMode="External"/><Relationship Id="rId96" Type="http://schemas.openxmlformats.org/officeDocument/2006/relationships/control" Target="activeX/activeX51.xml"/><Relationship Id="rId161" Type="http://schemas.openxmlformats.org/officeDocument/2006/relationships/hyperlink" Target="https://getbootstrap.com/docs/5.0/utilities/flex/" TargetMode="External"/><Relationship Id="rId399" Type="http://schemas.openxmlformats.org/officeDocument/2006/relationships/hyperlink" Target="https://getbootstrap.com/docs/5.0/components/navbar/" TargetMode="External"/><Relationship Id="rId259" Type="http://schemas.openxmlformats.org/officeDocument/2006/relationships/hyperlink" Target="https://getbootstrap.com/docs/5.0/components/dropdowns/" TargetMode="External"/><Relationship Id="rId466" Type="http://schemas.openxmlformats.org/officeDocument/2006/relationships/hyperlink" Target="https://getbootstrap.com/docs/5.0/components/navbar/" TargetMode="External"/><Relationship Id="rId23" Type="http://schemas.openxmlformats.org/officeDocument/2006/relationships/hyperlink" Target="https://getbootstrap.com/docs/5.0/content/tables/" TargetMode="External"/><Relationship Id="rId119" Type="http://schemas.openxmlformats.org/officeDocument/2006/relationships/control" Target="activeX/activeX67.xml"/><Relationship Id="rId326" Type="http://schemas.openxmlformats.org/officeDocument/2006/relationships/hyperlink" Target="https://getbootstrap.com/docs/5.0/components/navs-tabs/" TargetMode="External"/><Relationship Id="rId533" Type="http://schemas.openxmlformats.org/officeDocument/2006/relationships/hyperlink" Target="https://getbootstrap.com/docs/5.0/components/scrollspy/" TargetMode="External"/><Relationship Id="rId172" Type="http://schemas.openxmlformats.org/officeDocument/2006/relationships/hyperlink" Target="https://getbootstrap.com/docs/5.0/components/breadcrumb/" TargetMode="External"/><Relationship Id="rId477" Type="http://schemas.openxmlformats.org/officeDocument/2006/relationships/hyperlink" Target="https://getbootstrap.com/docs/5.0/components/pagination/" TargetMode="External"/><Relationship Id="rId337" Type="http://schemas.openxmlformats.org/officeDocument/2006/relationships/hyperlink" Target="https://getbootstrap.com/docs/5.0/components/navs-tabs/" TargetMode="External"/><Relationship Id="rId34" Type="http://schemas.openxmlformats.org/officeDocument/2006/relationships/control" Target="activeX/activeX3.xml"/><Relationship Id="rId544" Type="http://schemas.openxmlformats.org/officeDocument/2006/relationships/hyperlink" Target="https://developer.mozilla.org/en-US/docs/Web/API/HTMLElement/offsetTop" TargetMode="External"/><Relationship Id="rId183" Type="http://schemas.openxmlformats.org/officeDocument/2006/relationships/hyperlink" Target="https://getbootstrap.com/docs/5.0/components/buttons/" TargetMode="External"/><Relationship Id="rId390" Type="http://schemas.openxmlformats.org/officeDocument/2006/relationships/hyperlink" Target="https://www.w3.org/TR/wai-aria-practices/" TargetMode="External"/><Relationship Id="rId404" Type="http://schemas.openxmlformats.org/officeDocument/2006/relationships/hyperlink" Target="https://getbootstrap.com/docs/5.0/utilities/background/" TargetMode="External"/><Relationship Id="rId250" Type="http://schemas.openxmlformats.org/officeDocument/2006/relationships/hyperlink" Target="https://getbootstrap.com/docs/5.0/components/dropdowns/" TargetMode="External"/><Relationship Id="rId488" Type="http://schemas.openxmlformats.org/officeDocument/2006/relationships/hyperlink" Target="https://getbootstrap.com/docs/5.0/components/paginati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E-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E-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E-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17.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E-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E-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E-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E-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22-5CC6-11CF-8D67-00AA00BDCE1D}" ax:persistence="persistStream" r:id="rId1"/>
</file>

<file path=word/activeX/activeX49.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22-5CC6-11CF-8D67-00AA00BDCE1D}" ax:persistence="persistStream" r:id="rId1"/>
</file>

<file path=word/activeX/activeX51.xml><?xml version="1.0" encoding="utf-8"?>
<ax:ocx xmlns:ax="http://schemas.microsoft.com/office/2006/activeX" xmlns:r="http://schemas.openxmlformats.org/officeDocument/2006/relationships" ax:classid="{5512D122-5CC6-11CF-8D67-00AA00BDCE1D}" ax:persistence="persistStream" r:id="rId1"/>
</file>

<file path=word/activeX/activeX52.xml><?xml version="1.0" encoding="utf-8"?>
<ax:ocx xmlns:ax="http://schemas.microsoft.com/office/2006/activeX" xmlns:r="http://schemas.openxmlformats.org/officeDocument/2006/relationships" ax:classid="{5512D11E-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22-5CC6-11CF-8D67-00AA00BDCE1D}" ax:persistence="persistStream" r:id="rId1"/>
</file>

<file path=word/activeX/activeX56.xml><?xml version="1.0" encoding="utf-8"?>
<ax:ocx xmlns:ax="http://schemas.microsoft.com/office/2006/activeX" xmlns:r="http://schemas.openxmlformats.org/officeDocument/2006/relationships" ax:classid="{5512D122-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22-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22-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22-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24-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22-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22-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activeX/activeX90.xml><?xml version="1.0" encoding="utf-8"?>
<ax:ocx xmlns:ax="http://schemas.microsoft.com/office/2006/activeX" xmlns:r="http://schemas.openxmlformats.org/officeDocument/2006/relationships" ax:classid="{5512D114-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87E968-B815-4205-9A68-F5C16932B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303</Pages>
  <Words>74512</Words>
  <Characters>424719</Characters>
  <Application>Microsoft Office Word</Application>
  <DocSecurity>0</DocSecurity>
  <Lines>3539</Lines>
  <Paragraphs>996</Paragraphs>
  <ScaleCrop>false</ScaleCrop>
  <HeadingPairs>
    <vt:vector size="2" baseType="variant">
      <vt:variant>
        <vt:lpstr>Title</vt:lpstr>
      </vt:variant>
      <vt:variant>
        <vt:i4>1</vt:i4>
      </vt:variant>
    </vt:vector>
  </HeadingPairs>
  <TitlesOfParts>
    <vt:vector size="1" baseType="lpstr">
      <vt:lpstr>[BOOTSTRAP 5 CHEAT SHEET</vt:lpstr>
    </vt:vector>
  </TitlesOfParts>
  <Company>MINHAZ SOLUTIONS</Company>
  <LinksUpToDate>false</LinksUpToDate>
  <CharactersWithSpaces>498235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 5 CHEAT SHEET</dc:title>
  <dc:subject/>
  <dc:creator>MUKIBUL MINHAZ</dc:creator>
  <cp:keywords/>
  <dc:description/>
  <cp:lastModifiedBy>Microsoft account</cp:lastModifiedBy>
  <cp:revision>133</cp:revision>
  <cp:lastPrinted>2023-08-27T15:43:00Z</cp:lastPrinted>
  <dcterms:created xsi:type="dcterms:W3CDTF">2023-08-27T13:08:00Z</dcterms:created>
  <dcterms:modified xsi:type="dcterms:W3CDTF">2023-08-27T15:44:00Z</dcterms:modified>
</cp:coreProperties>
</file>